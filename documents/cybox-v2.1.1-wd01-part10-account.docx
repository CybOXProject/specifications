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54D939" w14:textId="77777777" w:rsidR="00BF3D0A" w:rsidRPr="00CE06CB" w:rsidRDefault="00C87B70" w:rsidP="00BF3D0A">
      <w:pPr>
        <w:pStyle w:val="Title"/>
        <w:rPr>
          <w:sz w:val="28"/>
          <w:szCs w:val="28"/>
        </w:rPr>
      </w:pPr>
      <w:proofErr w:type="spellStart"/>
      <w:r w:rsidRPr="009608FD">
        <w:rPr>
          <w:sz w:val="28"/>
          <w:szCs w:val="28"/>
        </w:rPr>
        <w:t>CybOX</w:t>
      </w:r>
      <w:r w:rsidR="004E3ABE">
        <w:rPr>
          <w:sz w:val="28"/>
          <w:szCs w:val="28"/>
          <w:vertAlign w:val="superscript"/>
        </w:rPr>
        <w:t>TM</w:t>
      </w:r>
      <w:proofErr w:type="spellEnd"/>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34CBDCFB" w:rsidR="00BF3D0A" w:rsidRDefault="009036CB" w:rsidP="00BF3D0A">
      <w:pPr>
        <w:pStyle w:val="Subtitle"/>
        <w:rPr>
          <w:sz w:val="24"/>
          <w:szCs w:val="24"/>
        </w:rPr>
      </w:pPr>
      <w:bookmarkStart w:id="0" w:name="_Toc85472892"/>
      <w:r>
        <w:rPr>
          <w:sz w:val="24"/>
          <w:szCs w:val="24"/>
        </w:rPr>
        <w:t>15 December</w:t>
      </w:r>
      <w:r w:rsidR="00C87B70">
        <w:rPr>
          <w:sz w:val="24"/>
          <w:szCs w:val="24"/>
        </w:rPr>
        <w:t xml:space="preserve"> 2015</w:t>
      </w:r>
    </w:p>
    <w:p w14:paraId="543FAF13" w14:textId="77777777" w:rsidR="00BF3D0A" w:rsidRDefault="00C87B70" w:rsidP="003F3CA1">
      <w:pPr>
        <w:pStyle w:val="Titlepageinfo"/>
      </w:pPr>
      <w:r>
        <w:t>Technical Committee:</w:t>
      </w:r>
    </w:p>
    <w:p w14:paraId="2A2C5541" w14:textId="77777777" w:rsidR="00BF3D0A" w:rsidRDefault="00080C1D" w:rsidP="003F3CA1">
      <w:pPr>
        <w:pStyle w:val="Titlepageinfodescription"/>
      </w:pPr>
      <w:hyperlink r:id="rId8" w:history="1">
        <w:r w:rsidR="00C87B70">
          <w:rPr>
            <w:rStyle w:val="Hyperlink"/>
          </w:rPr>
          <w:t>OASIS Cyber Threat Intelligence (CTI) TC</w:t>
        </w:r>
      </w:hyperlink>
    </w:p>
    <w:p w14:paraId="01CF60EE" w14:textId="77777777" w:rsidR="00BF3D0A" w:rsidRDefault="00C87B70" w:rsidP="003F3CA1">
      <w:pPr>
        <w:pStyle w:val="Titlepageinfo"/>
      </w:pPr>
      <w:r>
        <w:t>Chair:</w:t>
      </w:r>
    </w:p>
    <w:p w14:paraId="0BC6346D" w14:textId="77777777" w:rsidR="00BF3D0A" w:rsidRDefault="00C87B70" w:rsidP="003F3CA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3F3CA1">
      <w:pPr>
        <w:pStyle w:val="Titlepageinfo"/>
      </w:pPr>
      <w:r>
        <w:t>Editors:</w:t>
      </w:r>
    </w:p>
    <w:p w14:paraId="2156ED31" w14:textId="77777777" w:rsidR="00BF3D0A" w:rsidRDefault="00C87B70" w:rsidP="003F3CA1">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3F3CA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3F3CA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3F3CA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3F3CA1">
      <w:pPr>
        <w:pStyle w:val="Titlepageinfo"/>
      </w:pPr>
      <w:bookmarkStart w:id="1" w:name="AdditionalArtifacts"/>
      <w:r>
        <w:t>Additional artifacts:</w:t>
      </w:r>
      <w:bookmarkEnd w:id="1"/>
    </w:p>
    <w:p w14:paraId="30A2AC16" w14:textId="0DC684CF" w:rsidR="00BF3D0A" w:rsidRDefault="00C87B70" w:rsidP="003F3CA1">
      <w:pPr>
        <w:pStyle w:val="RelatedWork"/>
        <w:tabs>
          <w:tab w:val="clear" w:pos="720"/>
        </w:tabs>
        <w:ind w:left="720" w:firstLine="0"/>
      </w:pPr>
      <w:r w:rsidRPr="00560795">
        <w:t>This prose specification is one component of a Work Product</w:t>
      </w:r>
      <w:r w:rsidR="00B2054A">
        <w:t>,</w:t>
      </w:r>
      <w:r w:rsidRPr="00560795">
        <w:t xml:space="preserve"> </w:t>
      </w:r>
      <w:r>
        <w:t>which consists of</w:t>
      </w:r>
      <w:r w:rsidRPr="00560795">
        <w:t>:</w:t>
      </w:r>
    </w:p>
    <w:p w14:paraId="02CC0916" w14:textId="455CE8AA"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xml:space="preserve">. [URI] </w:t>
      </w:r>
    </w:p>
    <w:p w14:paraId="6885437E" w14:textId="77777777" w:rsidR="00375BEE" w:rsidRDefault="00375BEE" w:rsidP="00375BEE">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5B7B22F3"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DF89D85"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65BFB79A"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6F3894F"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47E74090"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0DA4BC3E"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03D64788" w14:textId="77777777" w:rsidR="00375BEE" w:rsidRDefault="00375BEE" w:rsidP="00375BEE">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7AB5CE" w14:textId="52AD1273"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xml:space="preserve">. </w:t>
      </w:r>
      <w:r w:rsidR="00375BEE">
        <w:t>(this document)</w:t>
      </w:r>
    </w:p>
    <w:p w14:paraId="749D8F6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1AF87446"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BED93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544500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32EEEED"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90B7E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CEC603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3347134" w14:textId="5CAD4041"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86180">
        <w:rPr>
          <w:i/>
        </w:rPr>
        <w:t xml:space="preserve">User </w:t>
      </w:r>
      <w:r>
        <w:rPr>
          <w:i/>
        </w:rPr>
        <w:t>Account Object</w:t>
      </w:r>
      <w:r>
        <w:t>. [URI]</w:t>
      </w:r>
    </w:p>
    <w:p w14:paraId="4DE7B387"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0B6EC9E" w14:textId="2F0BFA99" w:rsidR="00BF3D0A" w:rsidRDefault="00BF3D0A" w:rsidP="00BF3D0A">
      <w:pPr>
        <w:pStyle w:val="RelatedWork"/>
        <w:tabs>
          <w:tab w:val="clear" w:pos="720"/>
        </w:tabs>
        <w:ind w:firstLine="0"/>
      </w:pPr>
    </w:p>
    <w:p w14:paraId="34A064F5" w14:textId="77777777" w:rsidR="00BF3D0A" w:rsidRDefault="00C87B70" w:rsidP="003F3CA1">
      <w:pPr>
        <w:pStyle w:val="Titlepageinfo"/>
      </w:pPr>
      <w:bookmarkStart w:id="2" w:name="RelatedWork"/>
      <w:r>
        <w:t>Related work</w:t>
      </w:r>
      <w:bookmarkEnd w:id="2"/>
      <w:r>
        <w:t>:</w:t>
      </w:r>
    </w:p>
    <w:p w14:paraId="084DD2B7" w14:textId="77777777" w:rsidR="00BF3D0A" w:rsidRPr="004C4D7C" w:rsidRDefault="00C87B70" w:rsidP="003F3CA1">
      <w:pPr>
        <w:pStyle w:val="Titlepageinfodescription"/>
      </w:pPr>
      <w:r>
        <w:t>This specification is related to:</w:t>
      </w:r>
    </w:p>
    <w:p w14:paraId="5E16BA33" w14:textId="77777777" w:rsidR="0039142E" w:rsidRDefault="0039142E" w:rsidP="003F3CA1">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3F3CA1">
      <w:pPr>
        <w:pStyle w:val="Titlepageinfo"/>
      </w:pPr>
      <w:r>
        <w:t>Abstract:</w:t>
      </w:r>
    </w:p>
    <w:p w14:paraId="7A5FA2BF" w14:textId="5B7E2AB2" w:rsidR="00BF3D0A" w:rsidRPr="00A00963" w:rsidRDefault="00C87B70" w:rsidP="003F3CA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601D">
        <w:rPr>
          <w:iCs/>
        </w:rPr>
        <w:t>,</w:t>
      </w:r>
      <w:r w:rsidRPr="00A00963">
        <w:rPr>
          <w:iCs/>
        </w:rPr>
        <w:t xml:space="preserve"> and analysis heuristics. This specification document defines the Account Object data model</w:t>
      </w:r>
      <w:r w:rsidRPr="00A00963">
        <w:t>, which is one of the Object data models for CybOX content.</w:t>
      </w:r>
    </w:p>
    <w:p w14:paraId="41F373BF" w14:textId="77777777" w:rsidR="00BF3D0A" w:rsidRDefault="00C87B70" w:rsidP="003F3CA1">
      <w:pPr>
        <w:pStyle w:val="Titlepageinfo"/>
      </w:pPr>
      <w:r>
        <w:t>Status:</w:t>
      </w:r>
    </w:p>
    <w:p w14:paraId="33AC31B1" w14:textId="77777777" w:rsidR="00BF3D0A" w:rsidRDefault="00C87B70" w:rsidP="003F3CA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3F3CA1">
      <w:pPr>
        <w:pStyle w:val="Titlepageinfo"/>
      </w:pPr>
      <w:r>
        <w:t>URI patterns:</w:t>
      </w:r>
    </w:p>
    <w:p w14:paraId="0F678DA1" w14:textId="77777777" w:rsidR="00BF3D0A" w:rsidRPr="00CA025D" w:rsidRDefault="00C87B70" w:rsidP="003F3CA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3F3CA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3F3CA1">
      <w:pPr>
        <w:pStyle w:val="Abstract"/>
      </w:pPr>
      <w:r>
        <w:t>(Managed by OASIS TC Administration; please don’t modify.)</w:t>
      </w:r>
    </w:p>
    <w:p w14:paraId="2531B8BE" w14:textId="46087B9F" w:rsidR="00BF3D0A" w:rsidRDefault="00BF3D0A" w:rsidP="003F3CA1">
      <w:pPr>
        <w:pStyle w:val="Abstract"/>
      </w:pPr>
    </w:p>
    <w:p w14:paraId="7F892025" w14:textId="4E7B6E49" w:rsidR="00BF3D0A" w:rsidRDefault="00BF3D0A" w:rsidP="003F3CA1">
      <w:pPr>
        <w:pStyle w:val="Abstract"/>
      </w:pPr>
    </w:p>
    <w:p w14:paraId="4AA32473" w14:textId="26F52097" w:rsidR="00BF3D0A" w:rsidRPr="00852E10" w:rsidRDefault="00C87B70" w:rsidP="003F3CA1">
      <w:pPr>
        <w:spacing w:after="80"/>
      </w:pPr>
      <w:r>
        <w:t xml:space="preserve">Copyright © OASIS Open </w:t>
      </w:r>
      <w:r w:rsidR="0090414B">
        <w:t>2016</w:t>
      </w:r>
      <w:r w:rsidRPr="00852E10">
        <w:t>. All Rights Reserved.</w:t>
      </w:r>
    </w:p>
    <w:p w14:paraId="6FBA371A" w14:textId="77777777" w:rsidR="00BF3D0A" w:rsidRPr="00852E10" w:rsidRDefault="00C87B70" w:rsidP="003F3CA1">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5E0CCCA" w14:textId="77777777" w:rsidR="00BF3D0A" w:rsidRPr="00852E10" w:rsidRDefault="00C87B70" w:rsidP="003F3CA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3F3CA1">
      <w:pPr>
        <w:spacing w:after="80"/>
      </w:pPr>
      <w:r w:rsidRPr="00852E10">
        <w:t>The limited permissions granted above are perpetual and will not be revoked by OASIS or its successors or assigns.</w:t>
      </w:r>
    </w:p>
    <w:p w14:paraId="4A6081CC" w14:textId="77777777" w:rsidR="00860B74" w:rsidRDefault="00C87B70" w:rsidP="007713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2D05D7A5" w:rsidR="00860B74" w:rsidRDefault="00860B74" w:rsidP="003F3CA1">
      <w:r>
        <w:t>Portions copyright © Un</w:t>
      </w:r>
      <w:r w:rsidR="0090414B">
        <w:t>ited States Government 2012-2016</w:t>
      </w:r>
      <w:r>
        <w:t>.  All Rights Reserved.</w:t>
      </w:r>
      <w:r w:rsidR="00771368" w:rsidDel="00771368">
        <w:t xml:space="preserve"> </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3" w:name="_Toc424631595"/>
      <w:bookmarkEnd w:id="0"/>
      <w:r>
        <w:lastRenderedPageBreak/>
        <w:t>Table of Contents</w:t>
      </w:r>
    </w:p>
    <w:p w14:paraId="39E76B52" w14:textId="33E5DD71" w:rsidR="009B2F71"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511" w:history="1">
        <w:r w:rsidR="009B2F71" w:rsidRPr="00795255">
          <w:rPr>
            <w:rStyle w:val="Hyperlink"/>
            <w:noProof/>
          </w:rPr>
          <w:t>1</w:t>
        </w:r>
        <w:r w:rsidR="009B2F71">
          <w:rPr>
            <w:rFonts w:asciiTheme="minorHAnsi" w:eastAsiaTheme="minorEastAsia" w:hAnsiTheme="minorHAnsi" w:cstheme="minorBidi"/>
            <w:noProof/>
            <w:color w:val="auto"/>
            <w:sz w:val="22"/>
            <w:szCs w:val="22"/>
          </w:rPr>
          <w:tab/>
        </w:r>
        <w:r w:rsidR="009B2F71" w:rsidRPr="00795255">
          <w:rPr>
            <w:rStyle w:val="Hyperlink"/>
            <w:noProof/>
          </w:rPr>
          <w:t>Introduction</w:t>
        </w:r>
        <w:r w:rsidR="009B2F71">
          <w:rPr>
            <w:noProof/>
            <w:webHidden/>
          </w:rPr>
          <w:tab/>
        </w:r>
        <w:r w:rsidR="009B2F71">
          <w:rPr>
            <w:noProof/>
            <w:webHidden/>
          </w:rPr>
          <w:fldChar w:fldCharType="begin"/>
        </w:r>
        <w:r w:rsidR="009B2F71">
          <w:rPr>
            <w:noProof/>
            <w:webHidden/>
          </w:rPr>
          <w:instrText xml:space="preserve"> PAGEREF _Toc449962511 \h </w:instrText>
        </w:r>
        <w:r w:rsidR="009B2F71">
          <w:rPr>
            <w:noProof/>
            <w:webHidden/>
          </w:rPr>
        </w:r>
        <w:r w:rsidR="009B2F71">
          <w:rPr>
            <w:noProof/>
            <w:webHidden/>
          </w:rPr>
          <w:fldChar w:fldCharType="separate"/>
        </w:r>
        <w:r w:rsidR="009B2F71">
          <w:rPr>
            <w:noProof/>
            <w:webHidden/>
          </w:rPr>
          <w:t>6</w:t>
        </w:r>
        <w:r w:rsidR="009B2F71">
          <w:rPr>
            <w:noProof/>
            <w:webHidden/>
          </w:rPr>
          <w:fldChar w:fldCharType="end"/>
        </w:r>
      </w:hyperlink>
    </w:p>
    <w:p w14:paraId="7E0CF942" w14:textId="5F83B110"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12" w:history="1">
        <w:r w:rsidR="009B2F71" w:rsidRPr="00795255">
          <w:rPr>
            <w:rStyle w:val="Hyperlink"/>
            <w:noProof/>
          </w:rPr>
          <w:t>1.1</w:t>
        </w:r>
        <w:r w:rsidR="009B2F71">
          <w:rPr>
            <w:rFonts w:asciiTheme="minorHAnsi" w:eastAsiaTheme="minorEastAsia" w:hAnsiTheme="minorHAnsi" w:cstheme="minorBidi"/>
            <w:noProof/>
            <w:color w:val="auto"/>
            <w:sz w:val="22"/>
            <w:szCs w:val="22"/>
          </w:rPr>
          <w:tab/>
        </w:r>
        <w:r w:rsidR="009B2F71" w:rsidRPr="00795255">
          <w:rPr>
            <w:rStyle w:val="Hyperlink"/>
            <w:noProof/>
          </w:rPr>
          <w:t>CybOX</w:t>
        </w:r>
        <w:r w:rsidR="009B2F71" w:rsidRPr="00795255">
          <w:rPr>
            <w:rStyle w:val="Hyperlink"/>
            <w:noProof/>
            <w:vertAlign w:val="superscript"/>
          </w:rPr>
          <w:t>TM</w:t>
        </w:r>
        <w:r w:rsidR="009B2F71" w:rsidRPr="00795255">
          <w:rPr>
            <w:rStyle w:val="Hyperlink"/>
            <w:noProof/>
          </w:rPr>
          <w:t xml:space="preserve"> Specification Documents</w:t>
        </w:r>
        <w:r w:rsidR="009B2F71">
          <w:rPr>
            <w:noProof/>
            <w:webHidden/>
          </w:rPr>
          <w:tab/>
        </w:r>
        <w:r w:rsidR="009B2F71">
          <w:rPr>
            <w:noProof/>
            <w:webHidden/>
          </w:rPr>
          <w:fldChar w:fldCharType="begin"/>
        </w:r>
        <w:r w:rsidR="009B2F71">
          <w:rPr>
            <w:noProof/>
            <w:webHidden/>
          </w:rPr>
          <w:instrText xml:space="preserve"> PAGEREF _Toc449962512 \h </w:instrText>
        </w:r>
        <w:r w:rsidR="009B2F71">
          <w:rPr>
            <w:noProof/>
            <w:webHidden/>
          </w:rPr>
        </w:r>
        <w:r w:rsidR="009B2F71">
          <w:rPr>
            <w:noProof/>
            <w:webHidden/>
          </w:rPr>
          <w:fldChar w:fldCharType="separate"/>
        </w:r>
        <w:r w:rsidR="009B2F71">
          <w:rPr>
            <w:noProof/>
            <w:webHidden/>
          </w:rPr>
          <w:t>6</w:t>
        </w:r>
        <w:r w:rsidR="009B2F71">
          <w:rPr>
            <w:noProof/>
            <w:webHidden/>
          </w:rPr>
          <w:fldChar w:fldCharType="end"/>
        </w:r>
      </w:hyperlink>
    </w:p>
    <w:p w14:paraId="52C35C53" w14:textId="689AB3CB"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13" w:history="1">
        <w:r w:rsidR="009B2F71" w:rsidRPr="00795255">
          <w:rPr>
            <w:rStyle w:val="Hyperlink"/>
            <w:noProof/>
          </w:rPr>
          <w:t>1.2</w:t>
        </w:r>
        <w:r w:rsidR="009B2F71">
          <w:rPr>
            <w:rFonts w:asciiTheme="minorHAnsi" w:eastAsiaTheme="minorEastAsia" w:hAnsiTheme="minorHAnsi" w:cstheme="minorBidi"/>
            <w:noProof/>
            <w:color w:val="auto"/>
            <w:sz w:val="22"/>
            <w:szCs w:val="22"/>
          </w:rPr>
          <w:tab/>
        </w:r>
        <w:r w:rsidR="009B2F71" w:rsidRPr="00795255">
          <w:rPr>
            <w:rStyle w:val="Hyperlink"/>
            <w:noProof/>
          </w:rPr>
          <w:t>Document Conventions</w:t>
        </w:r>
        <w:r w:rsidR="009B2F71">
          <w:rPr>
            <w:noProof/>
            <w:webHidden/>
          </w:rPr>
          <w:tab/>
        </w:r>
        <w:r w:rsidR="009B2F71">
          <w:rPr>
            <w:noProof/>
            <w:webHidden/>
          </w:rPr>
          <w:fldChar w:fldCharType="begin"/>
        </w:r>
        <w:r w:rsidR="009B2F71">
          <w:rPr>
            <w:noProof/>
            <w:webHidden/>
          </w:rPr>
          <w:instrText xml:space="preserve"> PAGEREF _Toc449962513 \h </w:instrText>
        </w:r>
        <w:r w:rsidR="009B2F71">
          <w:rPr>
            <w:noProof/>
            <w:webHidden/>
          </w:rPr>
        </w:r>
        <w:r w:rsidR="009B2F71">
          <w:rPr>
            <w:noProof/>
            <w:webHidden/>
          </w:rPr>
          <w:fldChar w:fldCharType="separate"/>
        </w:r>
        <w:r w:rsidR="009B2F71">
          <w:rPr>
            <w:noProof/>
            <w:webHidden/>
          </w:rPr>
          <w:t>6</w:t>
        </w:r>
        <w:r w:rsidR="009B2F71">
          <w:rPr>
            <w:noProof/>
            <w:webHidden/>
          </w:rPr>
          <w:fldChar w:fldCharType="end"/>
        </w:r>
      </w:hyperlink>
    </w:p>
    <w:p w14:paraId="2BB9C607" w14:textId="6365915D" w:rsidR="009B2F71" w:rsidRDefault="00080C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514" w:history="1">
        <w:r w:rsidR="009B2F71" w:rsidRPr="00795255">
          <w:rPr>
            <w:rStyle w:val="Hyperlink"/>
            <w:noProof/>
          </w:rPr>
          <w:t>1.2.1</w:t>
        </w:r>
        <w:r w:rsidR="009B2F71">
          <w:rPr>
            <w:rFonts w:asciiTheme="minorHAnsi" w:eastAsiaTheme="minorEastAsia" w:hAnsiTheme="minorHAnsi" w:cstheme="minorBidi"/>
            <w:noProof/>
            <w:color w:val="auto"/>
            <w:sz w:val="22"/>
            <w:szCs w:val="22"/>
          </w:rPr>
          <w:tab/>
        </w:r>
        <w:r w:rsidR="009B2F71" w:rsidRPr="00795255">
          <w:rPr>
            <w:rStyle w:val="Hyperlink"/>
            <w:noProof/>
          </w:rPr>
          <w:t>Fonts</w:t>
        </w:r>
        <w:r w:rsidR="009B2F71">
          <w:rPr>
            <w:noProof/>
            <w:webHidden/>
          </w:rPr>
          <w:tab/>
        </w:r>
        <w:r w:rsidR="009B2F71">
          <w:rPr>
            <w:noProof/>
            <w:webHidden/>
          </w:rPr>
          <w:fldChar w:fldCharType="begin"/>
        </w:r>
        <w:r w:rsidR="009B2F71">
          <w:rPr>
            <w:noProof/>
            <w:webHidden/>
          </w:rPr>
          <w:instrText xml:space="preserve"> PAGEREF _Toc449962514 \h </w:instrText>
        </w:r>
        <w:r w:rsidR="009B2F71">
          <w:rPr>
            <w:noProof/>
            <w:webHidden/>
          </w:rPr>
        </w:r>
        <w:r w:rsidR="009B2F71">
          <w:rPr>
            <w:noProof/>
            <w:webHidden/>
          </w:rPr>
          <w:fldChar w:fldCharType="separate"/>
        </w:r>
        <w:r w:rsidR="009B2F71">
          <w:rPr>
            <w:noProof/>
            <w:webHidden/>
          </w:rPr>
          <w:t>6</w:t>
        </w:r>
        <w:r w:rsidR="009B2F71">
          <w:rPr>
            <w:noProof/>
            <w:webHidden/>
          </w:rPr>
          <w:fldChar w:fldCharType="end"/>
        </w:r>
      </w:hyperlink>
    </w:p>
    <w:p w14:paraId="10EEC746" w14:textId="1E43C4A4" w:rsidR="009B2F71" w:rsidRDefault="00080C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515" w:history="1">
        <w:r w:rsidR="009B2F71" w:rsidRPr="00795255">
          <w:rPr>
            <w:rStyle w:val="Hyperlink"/>
            <w:noProof/>
          </w:rPr>
          <w:t>1.2.2</w:t>
        </w:r>
        <w:r w:rsidR="009B2F71">
          <w:rPr>
            <w:rFonts w:asciiTheme="minorHAnsi" w:eastAsiaTheme="minorEastAsia" w:hAnsiTheme="minorHAnsi" w:cstheme="minorBidi"/>
            <w:noProof/>
            <w:color w:val="auto"/>
            <w:sz w:val="22"/>
            <w:szCs w:val="22"/>
          </w:rPr>
          <w:tab/>
        </w:r>
        <w:r w:rsidR="009B2F71" w:rsidRPr="00795255">
          <w:rPr>
            <w:rStyle w:val="Hyperlink"/>
            <w:noProof/>
          </w:rPr>
          <w:t>UML Package References</w:t>
        </w:r>
        <w:r w:rsidR="009B2F71">
          <w:rPr>
            <w:noProof/>
            <w:webHidden/>
          </w:rPr>
          <w:tab/>
        </w:r>
        <w:r w:rsidR="009B2F71">
          <w:rPr>
            <w:noProof/>
            <w:webHidden/>
          </w:rPr>
          <w:fldChar w:fldCharType="begin"/>
        </w:r>
        <w:r w:rsidR="009B2F71">
          <w:rPr>
            <w:noProof/>
            <w:webHidden/>
          </w:rPr>
          <w:instrText xml:space="preserve"> PAGEREF _Toc449962515 \h </w:instrText>
        </w:r>
        <w:r w:rsidR="009B2F71">
          <w:rPr>
            <w:noProof/>
            <w:webHidden/>
          </w:rPr>
        </w:r>
        <w:r w:rsidR="009B2F71">
          <w:rPr>
            <w:noProof/>
            <w:webHidden/>
          </w:rPr>
          <w:fldChar w:fldCharType="separate"/>
        </w:r>
        <w:r w:rsidR="009B2F71">
          <w:rPr>
            <w:noProof/>
            <w:webHidden/>
          </w:rPr>
          <w:t>7</w:t>
        </w:r>
        <w:r w:rsidR="009B2F71">
          <w:rPr>
            <w:noProof/>
            <w:webHidden/>
          </w:rPr>
          <w:fldChar w:fldCharType="end"/>
        </w:r>
      </w:hyperlink>
    </w:p>
    <w:p w14:paraId="335F7BE8" w14:textId="1FEE8904" w:rsidR="009B2F71" w:rsidRDefault="00080C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516" w:history="1">
        <w:r w:rsidR="009B2F71" w:rsidRPr="00795255">
          <w:rPr>
            <w:rStyle w:val="Hyperlink"/>
            <w:noProof/>
          </w:rPr>
          <w:t>1.2.3</w:t>
        </w:r>
        <w:r w:rsidR="009B2F71">
          <w:rPr>
            <w:rFonts w:asciiTheme="minorHAnsi" w:eastAsiaTheme="minorEastAsia" w:hAnsiTheme="minorHAnsi" w:cstheme="minorBidi"/>
            <w:noProof/>
            <w:color w:val="auto"/>
            <w:sz w:val="22"/>
            <w:szCs w:val="22"/>
          </w:rPr>
          <w:tab/>
        </w:r>
        <w:r w:rsidR="009B2F71" w:rsidRPr="00795255">
          <w:rPr>
            <w:rStyle w:val="Hyperlink"/>
            <w:noProof/>
          </w:rPr>
          <w:t>UML Diagrams</w:t>
        </w:r>
        <w:r w:rsidR="009B2F71">
          <w:rPr>
            <w:noProof/>
            <w:webHidden/>
          </w:rPr>
          <w:tab/>
        </w:r>
        <w:r w:rsidR="009B2F71">
          <w:rPr>
            <w:noProof/>
            <w:webHidden/>
          </w:rPr>
          <w:fldChar w:fldCharType="begin"/>
        </w:r>
        <w:r w:rsidR="009B2F71">
          <w:rPr>
            <w:noProof/>
            <w:webHidden/>
          </w:rPr>
          <w:instrText xml:space="preserve"> PAGEREF _Toc449962516 \h </w:instrText>
        </w:r>
        <w:r w:rsidR="009B2F71">
          <w:rPr>
            <w:noProof/>
            <w:webHidden/>
          </w:rPr>
        </w:r>
        <w:r w:rsidR="009B2F71">
          <w:rPr>
            <w:noProof/>
            <w:webHidden/>
          </w:rPr>
          <w:fldChar w:fldCharType="separate"/>
        </w:r>
        <w:r w:rsidR="009B2F71">
          <w:rPr>
            <w:noProof/>
            <w:webHidden/>
          </w:rPr>
          <w:t>7</w:t>
        </w:r>
        <w:r w:rsidR="009B2F71">
          <w:rPr>
            <w:noProof/>
            <w:webHidden/>
          </w:rPr>
          <w:fldChar w:fldCharType="end"/>
        </w:r>
      </w:hyperlink>
    </w:p>
    <w:p w14:paraId="712144F3" w14:textId="72ACE1DA" w:rsidR="009B2F71" w:rsidRDefault="00080C1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517" w:history="1">
        <w:r w:rsidR="009B2F71" w:rsidRPr="00795255">
          <w:rPr>
            <w:rStyle w:val="Hyperlink"/>
            <w:noProof/>
          </w:rPr>
          <w:t>1.2.3.1</w:t>
        </w:r>
        <w:r w:rsidR="009B2F71">
          <w:rPr>
            <w:rFonts w:asciiTheme="minorHAnsi" w:eastAsiaTheme="minorEastAsia" w:hAnsiTheme="minorHAnsi" w:cstheme="minorBidi"/>
            <w:noProof/>
            <w:color w:val="auto"/>
            <w:sz w:val="22"/>
            <w:szCs w:val="22"/>
          </w:rPr>
          <w:tab/>
        </w:r>
        <w:r w:rsidR="009B2F71" w:rsidRPr="00795255">
          <w:rPr>
            <w:rStyle w:val="Hyperlink"/>
            <w:noProof/>
          </w:rPr>
          <w:t>Class Properties</w:t>
        </w:r>
        <w:r w:rsidR="009B2F71">
          <w:rPr>
            <w:noProof/>
            <w:webHidden/>
          </w:rPr>
          <w:tab/>
        </w:r>
        <w:r w:rsidR="009B2F71">
          <w:rPr>
            <w:noProof/>
            <w:webHidden/>
          </w:rPr>
          <w:fldChar w:fldCharType="begin"/>
        </w:r>
        <w:r w:rsidR="009B2F71">
          <w:rPr>
            <w:noProof/>
            <w:webHidden/>
          </w:rPr>
          <w:instrText xml:space="preserve"> PAGEREF _Toc449962517 \h </w:instrText>
        </w:r>
        <w:r w:rsidR="009B2F71">
          <w:rPr>
            <w:noProof/>
            <w:webHidden/>
          </w:rPr>
        </w:r>
        <w:r w:rsidR="009B2F71">
          <w:rPr>
            <w:noProof/>
            <w:webHidden/>
          </w:rPr>
          <w:fldChar w:fldCharType="separate"/>
        </w:r>
        <w:r w:rsidR="009B2F71">
          <w:rPr>
            <w:noProof/>
            <w:webHidden/>
          </w:rPr>
          <w:t>7</w:t>
        </w:r>
        <w:r w:rsidR="009B2F71">
          <w:rPr>
            <w:noProof/>
            <w:webHidden/>
          </w:rPr>
          <w:fldChar w:fldCharType="end"/>
        </w:r>
      </w:hyperlink>
    </w:p>
    <w:p w14:paraId="245F1E08" w14:textId="68C0C039" w:rsidR="009B2F71" w:rsidRDefault="00080C1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518" w:history="1">
        <w:r w:rsidR="009B2F71" w:rsidRPr="00795255">
          <w:rPr>
            <w:rStyle w:val="Hyperlink"/>
            <w:noProof/>
          </w:rPr>
          <w:t>1.2.3.2</w:t>
        </w:r>
        <w:r w:rsidR="009B2F71">
          <w:rPr>
            <w:rFonts w:asciiTheme="minorHAnsi" w:eastAsiaTheme="minorEastAsia" w:hAnsiTheme="minorHAnsi" w:cstheme="minorBidi"/>
            <w:noProof/>
            <w:color w:val="auto"/>
            <w:sz w:val="22"/>
            <w:szCs w:val="22"/>
          </w:rPr>
          <w:tab/>
        </w:r>
        <w:r w:rsidR="009B2F71" w:rsidRPr="00795255">
          <w:rPr>
            <w:rStyle w:val="Hyperlink"/>
            <w:noProof/>
          </w:rPr>
          <w:t>Diagram Icons and Arrow Types</w:t>
        </w:r>
        <w:r w:rsidR="009B2F71">
          <w:rPr>
            <w:noProof/>
            <w:webHidden/>
          </w:rPr>
          <w:tab/>
        </w:r>
        <w:r w:rsidR="009B2F71">
          <w:rPr>
            <w:noProof/>
            <w:webHidden/>
          </w:rPr>
          <w:fldChar w:fldCharType="begin"/>
        </w:r>
        <w:r w:rsidR="009B2F71">
          <w:rPr>
            <w:noProof/>
            <w:webHidden/>
          </w:rPr>
          <w:instrText xml:space="preserve"> PAGEREF _Toc449962518 \h </w:instrText>
        </w:r>
        <w:r w:rsidR="009B2F71">
          <w:rPr>
            <w:noProof/>
            <w:webHidden/>
          </w:rPr>
        </w:r>
        <w:r w:rsidR="009B2F71">
          <w:rPr>
            <w:noProof/>
            <w:webHidden/>
          </w:rPr>
          <w:fldChar w:fldCharType="separate"/>
        </w:r>
        <w:r w:rsidR="009B2F71">
          <w:rPr>
            <w:noProof/>
            <w:webHidden/>
          </w:rPr>
          <w:t>7</w:t>
        </w:r>
        <w:r w:rsidR="009B2F71">
          <w:rPr>
            <w:noProof/>
            <w:webHidden/>
          </w:rPr>
          <w:fldChar w:fldCharType="end"/>
        </w:r>
      </w:hyperlink>
    </w:p>
    <w:p w14:paraId="700FE734" w14:textId="091DB7CC" w:rsidR="009B2F71" w:rsidRDefault="00080C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519" w:history="1">
        <w:r w:rsidR="009B2F71" w:rsidRPr="00795255">
          <w:rPr>
            <w:rStyle w:val="Hyperlink"/>
            <w:noProof/>
          </w:rPr>
          <w:t>1.2.4</w:t>
        </w:r>
        <w:r w:rsidR="009B2F71">
          <w:rPr>
            <w:rFonts w:asciiTheme="minorHAnsi" w:eastAsiaTheme="minorEastAsia" w:hAnsiTheme="minorHAnsi" w:cstheme="minorBidi"/>
            <w:noProof/>
            <w:color w:val="auto"/>
            <w:sz w:val="22"/>
            <w:szCs w:val="22"/>
          </w:rPr>
          <w:tab/>
        </w:r>
        <w:r w:rsidR="009B2F71" w:rsidRPr="00795255">
          <w:rPr>
            <w:rStyle w:val="Hyperlink"/>
            <w:noProof/>
          </w:rPr>
          <w:t>Property Table Notation</w:t>
        </w:r>
        <w:r w:rsidR="009B2F71">
          <w:rPr>
            <w:noProof/>
            <w:webHidden/>
          </w:rPr>
          <w:tab/>
        </w:r>
        <w:r w:rsidR="009B2F71">
          <w:rPr>
            <w:noProof/>
            <w:webHidden/>
          </w:rPr>
          <w:fldChar w:fldCharType="begin"/>
        </w:r>
        <w:r w:rsidR="009B2F71">
          <w:rPr>
            <w:noProof/>
            <w:webHidden/>
          </w:rPr>
          <w:instrText xml:space="preserve"> PAGEREF _Toc449962519 \h </w:instrText>
        </w:r>
        <w:r w:rsidR="009B2F71">
          <w:rPr>
            <w:noProof/>
            <w:webHidden/>
          </w:rPr>
        </w:r>
        <w:r w:rsidR="009B2F71">
          <w:rPr>
            <w:noProof/>
            <w:webHidden/>
          </w:rPr>
          <w:fldChar w:fldCharType="separate"/>
        </w:r>
        <w:r w:rsidR="009B2F71">
          <w:rPr>
            <w:noProof/>
            <w:webHidden/>
          </w:rPr>
          <w:t>8</w:t>
        </w:r>
        <w:r w:rsidR="009B2F71">
          <w:rPr>
            <w:noProof/>
            <w:webHidden/>
          </w:rPr>
          <w:fldChar w:fldCharType="end"/>
        </w:r>
      </w:hyperlink>
    </w:p>
    <w:p w14:paraId="2D25AEFA" w14:textId="68FB80F4" w:rsidR="009B2F71" w:rsidRDefault="00080C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520" w:history="1">
        <w:r w:rsidR="009B2F71" w:rsidRPr="00795255">
          <w:rPr>
            <w:rStyle w:val="Hyperlink"/>
            <w:noProof/>
          </w:rPr>
          <w:t>1.2.5</w:t>
        </w:r>
        <w:r w:rsidR="009B2F71">
          <w:rPr>
            <w:rFonts w:asciiTheme="minorHAnsi" w:eastAsiaTheme="minorEastAsia" w:hAnsiTheme="minorHAnsi" w:cstheme="minorBidi"/>
            <w:noProof/>
            <w:color w:val="auto"/>
            <w:sz w:val="22"/>
            <w:szCs w:val="22"/>
          </w:rPr>
          <w:tab/>
        </w:r>
        <w:r w:rsidR="009B2F71" w:rsidRPr="00795255">
          <w:rPr>
            <w:rStyle w:val="Hyperlink"/>
            <w:noProof/>
          </w:rPr>
          <w:t>Property and Class Descriptions</w:t>
        </w:r>
        <w:r w:rsidR="009B2F71">
          <w:rPr>
            <w:noProof/>
            <w:webHidden/>
          </w:rPr>
          <w:tab/>
        </w:r>
        <w:r w:rsidR="009B2F71">
          <w:rPr>
            <w:noProof/>
            <w:webHidden/>
          </w:rPr>
          <w:fldChar w:fldCharType="begin"/>
        </w:r>
        <w:r w:rsidR="009B2F71">
          <w:rPr>
            <w:noProof/>
            <w:webHidden/>
          </w:rPr>
          <w:instrText xml:space="preserve"> PAGEREF _Toc449962520 \h </w:instrText>
        </w:r>
        <w:r w:rsidR="009B2F71">
          <w:rPr>
            <w:noProof/>
            <w:webHidden/>
          </w:rPr>
        </w:r>
        <w:r w:rsidR="009B2F71">
          <w:rPr>
            <w:noProof/>
            <w:webHidden/>
          </w:rPr>
          <w:fldChar w:fldCharType="separate"/>
        </w:r>
        <w:r w:rsidR="009B2F71">
          <w:rPr>
            <w:noProof/>
            <w:webHidden/>
          </w:rPr>
          <w:t>8</w:t>
        </w:r>
        <w:r w:rsidR="009B2F71">
          <w:rPr>
            <w:noProof/>
            <w:webHidden/>
          </w:rPr>
          <w:fldChar w:fldCharType="end"/>
        </w:r>
      </w:hyperlink>
    </w:p>
    <w:p w14:paraId="19B674AE" w14:textId="720832EF"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1" w:history="1">
        <w:r w:rsidR="009B2F71" w:rsidRPr="00795255">
          <w:rPr>
            <w:rStyle w:val="Hyperlink"/>
            <w:noProof/>
          </w:rPr>
          <w:t>1.3</w:t>
        </w:r>
        <w:r w:rsidR="009B2F71">
          <w:rPr>
            <w:rFonts w:asciiTheme="minorHAnsi" w:eastAsiaTheme="minorEastAsia" w:hAnsiTheme="minorHAnsi" w:cstheme="minorBidi"/>
            <w:noProof/>
            <w:color w:val="auto"/>
            <w:sz w:val="22"/>
            <w:szCs w:val="22"/>
          </w:rPr>
          <w:tab/>
        </w:r>
        <w:r w:rsidR="009B2F71" w:rsidRPr="00795255">
          <w:rPr>
            <w:rStyle w:val="Hyperlink"/>
            <w:noProof/>
          </w:rPr>
          <w:t>Terminology</w:t>
        </w:r>
        <w:r w:rsidR="009B2F71">
          <w:rPr>
            <w:noProof/>
            <w:webHidden/>
          </w:rPr>
          <w:tab/>
        </w:r>
        <w:r w:rsidR="009B2F71">
          <w:rPr>
            <w:noProof/>
            <w:webHidden/>
          </w:rPr>
          <w:fldChar w:fldCharType="begin"/>
        </w:r>
        <w:r w:rsidR="009B2F71">
          <w:rPr>
            <w:noProof/>
            <w:webHidden/>
          </w:rPr>
          <w:instrText xml:space="preserve"> PAGEREF _Toc449962521 \h </w:instrText>
        </w:r>
        <w:r w:rsidR="009B2F71">
          <w:rPr>
            <w:noProof/>
            <w:webHidden/>
          </w:rPr>
        </w:r>
        <w:r w:rsidR="009B2F71">
          <w:rPr>
            <w:noProof/>
            <w:webHidden/>
          </w:rPr>
          <w:fldChar w:fldCharType="separate"/>
        </w:r>
        <w:r w:rsidR="009B2F71">
          <w:rPr>
            <w:noProof/>
            <w:webHidden/>
          </w:rPr>
          <w:t>9</w:t>
        </w:r>
        <w:r w:rsidR="009B2F71">
          <w:rPr>
            <w:noProof/>
            <w:webHidden/>
          </w:rPr>
          <w:fldChar w:fldCharType="end"/>
        </w:r>
      </w:hyperlink>
    </w:p>
    <w:p w14:paraId="07A6F21C" w14:textId="3F30CE9E"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2" w:history="1">
        <w:r w:rsidR="009B2F71" w:rsidRPr="00795255">
          <w:rPr>
            <w:rStyle w:val="Hyperlink"/>
            <w:noProof/>
          </w:rPr>
          <w:t>1.4</w:t>
        </w:r>
        <w:r w:rsidR="009B2F71">
          <w:rPr>
            <w:rFonts w:asciiTheme="minorHAnsi" w:eastAsiaTheme="minorEastAsia" w:hAnsiTheme="minorHAnsi" w:cstheme="minorBidi"/>
            <w:noProof/>
            <w:color w:val="auto"/>
            <w:sz w:val="22"/>
            <w:szCs w:val="22"/>
          </w:rPr>
          <w:tab/>
        </w:r>
        <w:r w:rsidR="009B2F71" w:rsidRPr="00795255">
          <w:rPr>
            <w:rStyle w:val="Hyperlink"/>
            <w:noProof/>
          </w:rPr>
          <w:t>Normative References</w:t>
        </w:r>
        <w:r w:rsidR="009B2F71">
          <w:rPr>
            <w:noProof/>
            <w:webHidden/>
          </w:rPr>
          <w:tab/>
        </w:r>
        <w:r w:rsidR="009B2F71">
          <w:rPr>
            <w:noProof/>
            <w:webHidden/>
          </w:rPr>
          <w:fldChar w:fldCharType="begin"/>
        </w:r>
        <w:r w:rsidR="009B2F71">
          <w:rPr>
            <w:noProof/>
            <w:webHidden/>
          </w:rPr>
          <w:instrText xml:space="preserve"> PAGEREF _Toc449962522 \h </w:instrText>
        </w:r>
        <w:r w:rsidR="009B2F71">
          <w:rPr>
            <w:noProof/>
            <w:webHidden/>
          </w:rPr>
        </w:r>
        <w:r w:rsidR="009B2F71">
          <w:rPr>
            <w:noProof/>
            <w:webHidden/>
          </w:rPr>
          <w:fldChar w:fldCharType="separate"/>
        </w:r>
        <w:r w:rsidR="009B2F71">
          <w:rPr>
            <w:noProof/>
            <w:webHidden/>
          </w:rPr>
          <w:t>9</w:t>
        </w:r>
        <w:r w:rsidR="009B2F71">
          <w:rPr>
            <w:noProof/>
            <w:webHidden/>
          </w:rPr>
          <w:fldChar w:fldCharType="end"/>
        </w:r>
      </w:hyperlink>
    </w:p>
    <w:p w14:paraId="2AA2C6CF" w14:textId="6E905978" w:rsidR="009B2F71" w:rsidRDefault="00080C1D">
      <w:pPr>
        <w:pStyle w:val="TOC1"/>
        <w:rPr>
          <w:rFonts w:asciiTheme="minorHAnsi" w:eastAsiaTheme="minorEastAsia" w:hAnsiTheme="minorHAnsi" w:cstheme="minorBidi"/>
          <w:noProof/>
          <w:color w:val="auto"/>
          <w:sz w:val="22"/>
          <w:szCs w:val="22"/>
        </w:rPr>
      </w:pPr>
      <w:hyperlink w:anchor="_Toc449962523" w:history="1">
        <w:r w:rsidR="009B2F71" w:rsidRPr="00795255">
          <w:rPr>
            <w:rStyle w:val="Hyperlink"/>
            <w:noProof/>
          </w:rPr>
          <w:t>2</w:t>
        </w:r>
        <w:r w:rsidR="009B2F71">
          <w:rPr>
            <w:rFonts w:asciiTheme="minorHAnsi" w:eastAsiaTheme="minorEastAsia" w:hAnsiTheme="minorHAnsi" w:cstheme="minorBidi"/>
            <w:noProof/>
            <w:color w:val="auto"/>
            <w:sz w:val="22"/>
            <w:szCs w:val="22"/>
          </w:rPr>
          <w:tab/>
        </w:r>
        <w:r w:rsidR="009B2F71" w:rsidRPr="00795255">
          <w:rPr>
            <w:rStyle w:val="Hyperlink"/>
            <w:noProof/>
          </w:rPr>
          <w:t>Background Information</w:t>
        </w:r>
        <w:r w:rsidR="009B2F71">
          <w:rPr>
            <w:noProof/>
            <w:webHidden/>
          </w:rPr>
          <w:tab/>
        </w:r>
        <w:r w:rsidR="009B2F71">
          <w:rPr>
            <w:noProof/>
            <w:webHidden/>
          </w:rPr>
          <w:fldChar w:fldCharType="begin"/>
        </w:r>
        <w:r w:rsidR="009B2F71">
          <w:rPr>
            <w:noProof/>
            <w:webHidden/>
          </w:rPr>
          <w:instrText xml:space="preserve"> PAGEREF _Toc449962523 \h </w:instrText>
        </w:r>
        <w:r w:rsidR="009B2F71">
          <w:rPr>
            <w:noProof/>
            <w:webHidden/>
          </w:rPr>
        </w:r>
        <w:r w:rsidR="009B2F71">
          <w:rPr>
            <w:noProof/>
            <w:webHidden/>
          </w:rPr>
          <w:fldChar w:fldCharType="separate"/>
        </w:r>
        <w:r w:rsidR="009B2F71">
          <w:rPr>
            <w:noProof/>
            <w:webHidden/>
          </w:rPr>
          <w:t>10</w:t>
        </w:r>
        <w:r w:rsidR="009B2F71">
          <w:rPr>
            <w:noProof/>
            <w:webHidden/>
          </w:rPr>
          <w:fldChar w:fldCharType="end"/>
        </w:r>
      </w:hyperlink>
    </w:p>
    <w:p w14:paraId="41B1B43D" w14:textId="436AC4B5"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4" w:history="1">
        <w:r w:rsidR="009B2F71" w:rsidRPr="00795255">
          <w:rPr>
            <w:rStyle w:val="Hyperlink"/>
            <w:noProof/>
          </w:rPr>
          <w:t>2.1</w:t>
        </w:r>
        <w:r w:rsidR="009B2F71">
          <w:rPr>
            <w:rFonts w:asciiTheme="minorHAnsi" w:eastAsiaTheme="minorEastAsia" w:hAnsiTheme="minorHAnsi" w:cstheme="minorBidi"/>
            <w:noProof/>
            <w:color w:val="auto"/>
            <w:sz w:val="22"/>
            <w:szCs w:val="22"/>
          </w:rPr>
          <w:tab/>
        </w:r>
        <w:r w:rsidR="009B2F71" w:rsidRPr="00795255">
          <w:rPr>
            <w:rStyle w:val="Hyperlink"/>
            <w:noProof/>
          </w:rPr>
          <w:t>Cyber Observables</w:t>
        </w:r>
        <w:r w:rsidR="009B2F71">
          <w:rPr>
            <w:noProof/>
            <w:webHidden/>
          </w:rPr>
          <w:tab/>
        </w:r>
        <w:r w:rsidR="009B2F71">
          <w:rPr>
            <w:noProof/>
            <w:webHidden/>
          </w:rPr>
          <w:fldChar w:fldCharType="begin"/>
        </w:r>
        <w:r w:rsidR="009B2F71">
          <w:rPr>
            <w:noProof/>
            <w:webHidden/>
          </w:rPr>
          <w:instrText xml:space="preserve"> PAGEREF _Toc449962524 \h </w:instrText>
        </w:r>
        <w:r w:rsidR="009B2F71">
          <w:rPr>
            <w:noProof/>
            <w:webHidden/>
          </w:rPr>
        </w:r>
        <w:r w:rsidR="009B2F71">
          <w:rPr>
            <w:noProof/>
            <w:webHidden/>
          </w:rPr>
          <w:fldChar w:fldCharType="separate"/>
        </w:r>
        <w:r w:rsidR="009B2F71">
          <w:rPr>
            <w:noProof/>
            <w:webHidden/>
          </w:rPr>
          <w:t>10</w:t>
        </w:r>
        <w:r w:rsidR="009B2F71">
          <w:rPr>
            <w:noProof/>
            <w:webHidden/>
          </w:rPr>
          <w:fldChar w:fldCharType="end"/>
        </w:r>
      </w:hyperlink>
    </w:p>
    <w:p w14:paraId="595C551C" w14:textId="47AD8B35"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5" w:history="1">
        <w:r w:rsidR="009B2F71" w:rsidRPr="00795255">
          <w:rPr>
            <w:rStyle w:val="Hyperlink"/>
            <w:noProof/>
          </w:rPr>
          <w:t>2.2</w:t>
        </w:r>
        <w:r w:rsidR="009B2F71">
          <w:rPr>
            <w:rFonts w:asciiTheme="minorHAnsi" w:eastAsiaTheme="minorEastAsia" w:hAnsiTheme="minorHAnsi" w:cstheme="minorBidi"/>
            <w:noProof/>
            <w:color w:val="auto"/>
            <w:sz w:val="22"/>
            <w:szCs w:val="22"/>
          </w:rPr>
          <w:tab/>
        </w:r>
        <w:r w:rsidR="009B2F71" w:rsidRPr="00795255">
          <w:rPr>
            <w:rStyle w:val="Hyperlink"/>
            <w:noProof/>
          </w:rPr>
          <w:t>Objects</w:t>
        </w:r>
        <w:r w:rsidR="009B2F71">
          <w:rPr>
            <w:noProof/>
            <w:webHidden/>
          </w:rPr>
          <w:tab/>
        </w:r>
        <w:r w:rsidR="009B2F71">
          <w:rPr>
            <w:noProof/>
            <w:webHidden/>
          </w:rPr>
          <w:fldChar w:fldCharType="begin"/>
        </w:r>
        <w:r w:rsidR="009B2F71">
          <w:rPr>
            <w:noProof/>
            <w:webHidden/>
          </w:rPr>
          <w:instrText xml:space="preserve"> PAGEREF _Toc449962525 \h </w:instrText>
        </w:r>
        <w:r w:rsidR="009B2F71">
          <w:rPr>
            <w:noProof/>
            <w:webHidden/>
          </w:rPr>
        </w:r>
        <w:r w:rsidR="009B2F71">
          <w:rPr>
            <w:noProof/>
            <w:webHidden/>
          </w:rPr>
          <w:fldChar w:fldCharType="separate"/>
        </w:r>
        <w:r w:rsidR="009B2F71">
          <w:rPr>
            <w:noProof/>
            <w:webHidden/>
          </w:rPr>
          <w:t>10</w:t>
        </w:r>
        <w:r w:rsidR="009B2F71">
          <w:rPr>
            <w:noProof/>
            <w:webHidden/>
          </w:rPr>
          <w:fldChar w:fldCharType="end"/>
        </w:r>
      </w:hyperlink>
    </w:p>
    <w:p w14:paraId="463A01EA" w14:textId="7D50B995" w:rsidR="009B2F71" w:rsidRDefault="00080C1D">
      <w:pPr>
        <w:pStyle w:val="TOC1"/>
        <w:rPr>
          <w:rFonts w:asciiTheme="minorHAnsi" w:eastAsiaTheme="minorEastAsia" w:hAnsiTheme="minorHAnsi" w:cstheme="minorBidi"/>
          <w:noProof/>
          <w:color w:val="auto"/>
          <w:sz w:val="22"/>
          <w:szCs w:val="22"/>
        </w:rPr>
      </w:pPr>
      <w:hyperlink w:anchor="_Toc449962526" w:history="1">
        <w:r w:rsidR="009B2F71" w:rsidRPr="00795255">
          <w:rPr>
            <w:rStyle w:val="Hyperlink"/>
            <w:noProof/>
          </w:rPr>
          <w:t>3</w:t>
        </w:r>
        <w:r w:rsidR="009B2F71">
          <w:rPr>
            <w:rFonts w:asciiTheme="minorHAnsi" w:eastAsiaTheme="minorEastAsia" w:hAnsiTheme="minorHAnsi" w:cstheme="minorBidi"/>
            <w:noProof/>
            <w:color w:val="auto"/>
            <w:sz w:val="22"/>
            <w:szCs w:val="22"/>
          </w:rPr>
          <w:tab/>
        </w:r>
        <w:r w:rsidR="009B2F71" w:rsidRPr="00795255">
          <w:rPr>
            <w:rStyle w:val="Hyperlink"/>
            <w:noProof/>
          </w:rPr>
          <w:t>Data Model</w:t>
        </w:r>
        <w:r w:rsidR="009B2F71">
          <w:rPr>
            <w:noProof/>
            <w:webHidden/>
          </w:rPr>
          <w:tab/>
        </w:r>
        <w:r w:rsidR="009B2F71">
          <w:rPr>
            <w:noProof/>
            <w:webHidden/>
          </w:rPr>
          <w:fldChar w:fldCharType="begin"/>
        </w:r>
        <w:r w:rsidR="009B2F71">
          <w:rPr>
            <w:noProof/>
            <w:webHidden/>
          </w:rPr>
          <w:instrText xml:space="preserve"> PAGEREF _Toc449962526 \h </w:instrText>
        </w:r>
        <w:r w:rsidR="009B2F71">
          <w:rPr>
            <w:noProof/>
            <w:webHidden/>
          </w:rPr>
        </w:r>
        <w:r w:rsidR="009B2F71">
          <w:rPr>
            <w:noProof/>
            <w:webHidden/>
          </w:rPr>
          <w:fldChar w:fldCharType="separate"/>
        </w:r>
        <w:r w:rsidR="009B2F71">
          <w:rPr>
            <w:noProof/>
            <w:webHidden/>
          </w:rPr>
          <w:t>12</w:t>
        </w:r>
        <w:r w:rsidR="009B2F71">
          <w:rPr>
            <w:noProof/>
            <w:webHidden/>
          </w:rPr>
          <w:fldChar w:fldCharType="end"/>
        </w:r>
      </w:hyperlink>
    </w:p>
    <w:p w14:paraId="3A6859AE" w14:textId="048800C0"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7" w:history="1">
        <w:r w:rsidR="009B2F71" w:rsidRPr="00795255">
          <w:rPr>
            <w:rStyle w:val="Hyperlink"/>
            <w:noProof/>
          </w:rPr>
          <w:t>3.1</w:t>
        </w:r>
        <w:r w:rsidR="009B2F71">
          <w:rPr>
            <w:rFonts w:asciiTheme="minorHAnsi" w:eastAsiaTheme="minorEastAsia" w:hAnsiTheme="minorHAnsi" w:cstheme="minorBidi"/>
            <w:noProof/>
            <w:color w:val="auto"/>
            <w:sz w:val="22"/>
            <w:szCs w:val="22"/>
          </w:rPr>
          <w:tab/>
        </w:r>
        <w:r w:rsidR="009B2F71" w:rsidRPr="00795255">
          <w:rPr>
            <w:rStyle w:val="Hyperlink"/>
            <w:noProof/>
          </w:rPr>
          <w:t>AccountObjectType Class</w:t>
        </w:r>
        <w:r w:rsidR="009B2F71">
          <w:rPr>
            <w:noProof/>
            <w:webHidden/>
          </w:rPr>
          <w:tab/>
        </w:r>
        <w:r w:rsidR="009B2F71">
          <w:rPr>
            <w:noProof/>
            <w:webHidden/>
          </w:rPr>
          <w:fldChar w:fldCharType="begin"/>
        </w:r>
        <w:r w:rsidR="009B2F71">
          <w:rPr>
            <w:noProof/>
            <w:webHidden/>
          </w:rPr>
          <w:instrText xml:space="preserve"> PAGEREF _Toc449962527 \h </w:instrText>
        </w:r>
        <w:r w:rsidR="009B2F71">
          <w:rPr>
            <w:noProof/>
            <w:webHidden/>
          </w:rPr>
        </w:r>
        <w:r w:rsidR="009B2F71">
          <w:rPr>
            <w:noProof/>
            <w:webHidden/>
          </w:rPr>
          <w:fldChar w:fldCharType="separate"/>
        </w:r>
        <w:r w:rsidR="009B2F71">
          <w:rPr>
            <w:noProof/>
            <w:webHidden/>
          </w:rPr>
          <w:t>12</w:t>
        </w:r>
        <w:r w:rsidR="009B2F71">
          <w:rPr>
            <w:noProof/>
            <w:webHidden/>
          </w:rPr>
          <w:fldChar w:fldCharType="end"/>
        </w:r>
      </w:hyperlink>
    </w:p>
    <w:p w14:paraId="504542B9" w14:textId="15A8336C"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8" w:history="1">
        <w:r w:rsidR="009B2F71" w:rsidRPr="00795255">
          <w:rPr>
            <w:rStyle w:val="Hyperlink"/>
            <w:noProof/>
          </w:rPr>
          <w:t>3.2</w:t>
        </w:r>
        <w:r w:rsidR="009B2F71">
          <w:rPr>
            <w:rFonts w:asciiTheme="minorHAnsi" w:eastAsiaTheme="minorEastAsia" w:hAnsiTheme="minorHAnsi" w:cstheme="minorBidi"/>
            <w:noProof/>
            <w:color w:val="auto"/>
            <w:sz w:val="22"/>
            <w:szCs w:val="22"/>
          </w:rPr>
          <w:tab/>
        </w:r>
        <w:r w:rsidR="009B2F71" w:rsidRPr="00795255">
          <w:rPr>
            <w:rStyle w:val="Hyperlink"/>
            <w:noProof/>
          </w:rPr>
          <w:t>AuthenticationType Class</w:t>
        </w:r>
        <w:r w:rsidR="009B2F71">
          <w:rPr>
            <w:noProof/>
            <w:webHidden/>
          </w:rPr>
          <w:tab/>
        </w:r>
        <w:r w:rsidR="009B2F71">
          <w:rPr>
            <w:noProof/>
            <w:webHidden/>
          </w:rPr>
          <w:fldChar w:fldCharType="begin"/>
        </w:r>
        <w:r w:rsidR="009B2F71">
          <w:rPr>
            <w:noProof/>
            <w:webHidden/>
          </w:rPr>
          <w:instrText xml:space="preserve"> PAGEREF _Toc449962528 \h </w:instrText>
        </w:r>
        <w:r w:rsidR="009B2F71">
          <w:rPr>
            <w:noProof/>
            <w:webHidden/>
          </w:rPr>
        </w:r>
        <w:r w:rsidR="009B2F71">
          <w:rPr>
            <w:noProof/>
            <w:webHidden/>
          </w:rPr>
          <w:fldChar w:fldCharType="separate"/>
        </w:r>
        <w:r w:rsidR="009B2F71">
          <w:rPr>
            <w:noProof/>
            <w:webHidden/>
          </w:rPr>
          <w:t>13</w:t>
        </w:r>
        <w:r w:rsidR="009B2F71">
          <w:rPr>
            <w:noProof/>
            <w:webHidden/>
          </w:rPr>
          <w:fldChar w:fldCharType="end"/>
        </w:r>
      </w:hyperlink>
    </w:p>
    <w:p w14:paraId="0C1D9D3C" w14:textId="4B638541"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29" w:history="1">
        <w:r w:rsidR="009B2F71" w:rsidRPr="00795255">
          <w:rPr>
            <w:rStyle w:val="Hyperlink"/>
            <w:noProof/>
          </w:rPr>
          <w:t>3.3</w:t>
        </w:r>
        <w:r w:rsidR="009B2F71">
          <w:rPr>
            <w:rFonts w:asciiTheme="minorHAnsi" w:eastAsiaTheme="minorEastAsia" w:hAnsiTheme="minorHAnsi" w:cstheme="minorBidi"/>
            <w:noProof/>
            <w:color w:val="auto"/>
            <w:sz w:val="22"/>
            <w:szCs w:val="22"/>
          </w:rPr>
          <w:tab/>
        </w:r>
        <w:r w:rsidR="009B2F71" w:rsidRPr="00795255">
          <w:rPr>
            <w:rStyle w:val="Hyperlink"/>
            <w:noProof/>
          </w:rPr>
          <w:t>StructuredAuthenticationMechanismType Class</w:t>
        </w:r>
        <w:r w:rsidR="009B2F71">
          <w:rPr>
            <w:noProof/>
            <w:webHidden/>
          </w:rPr>
          <w:tab/>
        </w:r>
        <w:r w:rsidR="009B2F71">
          <w:rPr>
            <w:noProof/>
            <w:webHidden/>
          </w:rPr>
          <w:fldChar w:fldCharType="begin"/>
        </w:r>
        <w:r w:rsidR="009B2F71">
          <w:rPr>
            <w:noProof/>
            <w:webHidden/>
          </w:rPr>
          <w:instrText xml:space="preserve"> PAGEREF _Toc449962529 \h </w:instrText>
        </w:r>
        <w:r w:rsidR="009B2F71">
          <w:rPr>
            <w:noProof/>
            <w:webHidden/>
          </w:rPr>
        </w:r>
        <w:r w:rsidR="009B2F71">
          <w:rPr>
            <w:noProof/>
            <w:webHidden/>
          </w:rPr>
          <w:fldChar w:fldCharType="separate"/>
        </w:r>
        <w:r w:rsidR="009B2F71">
          <w:rPr>
            <w:noProof/>
            <w:webHidden/>
          </w:rPr>
          <w:t>14</w:t>
        </w:r>
        <w:r w:rsidR="009B2F71">
          <w:rPr>
            <w:noProof/>
            <w:webHidden/>
          </w:rPr>
          <w:fldChar w:fldCharType="end"/>
        </w:r>
      </w:hyperlink>
    </w:p>
    <w:p w14:paraId="6725BB18" w14:textId="6068F581"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30" w:history="1">
        <w:r w:rsidR="009B2F71" w:rsidRPr="00795255">
          <w:rPr>
            <w:rStyle w:val="Hyperlink"/>
            <w:noProof/>
          </w:rPr>
          <w:t>3.4</w:t>
        </w:r>
        <w:r w:rsidR="009B2F71">
          <w:rPr>
            <w:rFonts w:asciiTheme="minorHAnsi" w:eastAsiaTheme="minorEastAsia" w:hAnsiTheme="minorHAnsi" w:cstheme="minorBidi"/>
            <w:noProof/>
            <w:color w:val="auto"/>
            <w:sz w:val="22"/>
            <w:szCs w:val="22"/>
          </w:rPr>
          <w:tab/>
        </w:r>
        <w:r w:rsidR="009B2F71" w:rsidRPr="00795255">
          <w:rPr>
            <w:rStyle w:val="Hyperlink"/>
            <w:noProof/>
          </w:rPr>
          <w:t>AuthenticationTypeVocab-1.0 Enumeration</w:t>
        </w:r>
        <w:r w:rsidR="009B2F71">
          <w:rPr>
            <w:noProof/>
            <w:webHidden/>
          </w:rPr>
          <w:tab/>
        </w:r>
        <w:r w:rsidR="009B2F71">
          <w:rPr>
            <w:noProof/>
            <w:webHidden/>
          </w:rPr>
          <w:fldChar w:fldCharType="begin"/>
        </w:r>
        <w:r w:rsidR="009B2F71">
          <w:rPr>
            <w:noProof/>
            <w:webHidden/>
          </w:rPr>
          <w:instrText xml:space="preserve"> PAGEREF _Toc449962530 \h </w:instrText>
        </w:r>
        <w:r w:rsidR="009B2F71">
          <w:rPr>
            <w:noProof/>
            <w:webHidden/>
          </w:rPr>
        </w:r>
        <w:r w:rsidR="009B2F71">
          <w:rPr>
            <w:noProof/>
            <w:webHidden/>
          </w:rPr>
          <w:fldChar w:fldCharType="separate"/>
        </w:r>
        <w:r w:rsidR="009B2F71">
          <w:rPr>
            <w:noProof/>
            <w:webHidden/>
          </w:rPr>
          <w:t>15</w:t>
        </w:r>
        <w:r w:rsidR="009B2F71">
          <w:rPr>
            <w:noProof/>
            <w:webHidden/>
          </w:rPr>
          <w:fldChar w:fldCharType="end"/>
        </w:r>
      </w:hyperlink>
    </w:p>
    <w:p w14:paraId="2D877FAE" w14:textId="5424BDD7" w:rsidR="009B2F71" w:rsidRDefault="00080C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531" w:history="1">
        <w:r w:rsidR="009B2F71" w:rsidRPr="00795255">
          <w:rPr>
            <w:rStyle w:val="Hyperlink"/>
            <w:noProof/>
          </w:rPr>
          <w:t>3.5</w:t>
        </w:r>
        <w:r w:rsidR="009B2F71">
          <w:rPr>
            <w:rFonts w:asciiTheme="minorHAnsi" w:eastAsiaTheme="minorEastAsia" w:hAnsiTheme="minorHAnsi" w:cstheme="minorBidi"/>
            <w:noProof/>
            <w:color w:val="auto"/>
            <w:sz w:val="22"/>
            <w:szCs w:val="22"/>
          </w:rPr>
          <w:tab/>
        </w:r>
        <w:r w:rsidR="009B2F71" w:rsidRPr="00795255">
          <w:rPr>
            <w:rStyle w:val="Hyperlink"/>
            <w:noProof/>
          </w:rPr>
          <w:t>AuthenticationTokenProtectionMechanismTypeVocab-1.0 Enumeration</w:t>
        </w:r>
        <w:r w:rsidR="009B2F71">
          <w:rPr>
            <w:noProof/>
            <w:webHidden/>
          </w:rPr>
          <w:tab/>
        </w:r>
        <w:r w:rsidR="009B2F71">
          <w:rPr>
            <w:noProof/>
            <w:webHidden/>
          </w:rPr>
          <w:fldChar w:fldCharType="begin"/>
        </w:r>
        <w:r w:rsidR="009B2F71">
          <w:rPr>
            <w:noProof/>
            <w:webHidden/>
          </w:rPr>
          <w:instrText xml:space="preserve"> PAGEREF _Toc449962531 \h </w:instrText>
        </w:r>
        <w:r w:rsidR="009B2F71">
          <w:rPr>
            <w:noProof/>
            <w:webHidden/>
          </w:rPr>
        </w:r>
        <w:r w:rsidR="009B2F71">
          <w:rPr>
            <w:noProof/>
            <w:webHidden/>
          </w:rPr>
          <w:fldChar w:fldCharType="separate"/>
        </w:r>
        <w:r w:rsidR="009B2F71">
          <w:rPr>
            <w:noProof/>
            <w:webHidden/>
          </w:rPr>
          <w:t>16</w:t>
        </w:r>
        <w:r w:rsidR="009B2F71">
          <w:rPr>
            <w:noProof/>
            <w:webHidden/>
          </w:rPr>
          <w:fldChar w:fldCharType="end"/>
        </w:r>
      </w:hyperlink>
    </w:p>
    <w:p w14:paraId="423A08A2" w14:textId="431B6531" w:rsidR="009B2F71" w:rsidRDefault="00080C1D">
      <w:pPr>
        <w:pStyle w:val="TOC1"/>
        <w:rPr>
          <w:rFonts w:asciiTheme="minorHAnsi" w:eastAsiaTheme="minorEastAsia" w:hAnsiTheme="minorHAnsi" w:cstheme="minorBidi"/>
          <w:noProof/>
          <w:color w:val="auto"/>
          <w:sz w:val="22"/>
          <w:szCs w:val="22"/>
        </w:rPr>
      </w:pPr>
      <w:hyperlink w:anchor="_Toc449962532" w:history="1">
        <w:r w:rsidR="009B2F71" w:rsidRPr="00795255">
          <w:rPr>
            <w:rStyle w:val="Hyperlink"/>
            <w:noProof/>
          </w:rPr>
          <w:t>4</w:t>
        </w:r>
        <w:r w:rsidR="009B2F71">
          <w:rPr>
            <w:rFonts w:asciiTheme="minorHAnsi" w:eastAsiaTheme="minorEastAsia" w:hAnsiTheme="minorHAnsi" w:cstheme="minorBidi"/>
            <w:noProof/>
            <w:color w:val="auto"/>
            <w:sz w:val="22"/>
            <w:szCs w:val="22"/>
          </w:rPr>
          <w:tab/>
        </w:r>
        <w:r w:rsidR="009B2F71" w:rsidRPr="00795255">
          <w:rPr>
            <w:rStyle w:val="Hyperlink"/>
            <w:noProof/>
          </w:rPr>
          <w:t>Conformance</w:t>
        </w:r>
        <w:r w:rsidR="009B2F71">
          <w:rPr>
            <w:noProof/>
            <w:webHidden/>
          </w:rPr>
          <w:tab/>
        </w:r>
        <w:r w:rsidR="009B2F71">
          <w:rPr>
            <w:noProof/>
            <w:webHidden/>
          </w:rPr>
          <w:fldChar w:fldCharType="begin"/>
        </w:r>
        <w:r w:rsidR="009B2F71">
          <w:rPr>
            <w:noProof/>
            <w:webHidden/>
          </w:rPr>
          <w:instrText xml:space="preserve"> PAGEREF _Toc449962532 \h </w:instrText>
        </w:r>
        <w:r w:rsidR="009B2F71">
          <w:rPr>
            <w:noProof/>
            <w:webHidden/>
          </w:rPr>
        </w:r>
        <w:r w:rsidR="009B2F71">
          <w:rPr>
            <w:noProof/>
            <w:webHidden/>
          </w:rPr>
          <w:fldChar w:fldCharType="separate"/>
        </w:r>
        <w:r w:rsidR="009B2F71">
          <w:rPr>
            <w:noProof/>
            <w:webHidden/>
          </w:rPr>
          <w:t>22</w:t>
        </w:r>
        <w:r w:rsidR="009B2F71">
          <w:rPr>
            <w:noProof/>
            <w:webHidden/>
          </w:rPr>
          <w:fldChar w:fldCharType="end"/>
        </w:r>
      </w:hyperlink>
    </w:p>
    <w:p w14:paraId="476A0133" w14:textId="41A28672" w:rsidR="009B2F71" w:rsidRDefault="00080C1D">
      <w:pPr>
        <w:pStyle w:val="TOC1"/>
        <w:rPr>
          <w:rFonts w:asciiTheme="minorHAnsi" w:eastAsiaTheme="minorEastAsia" w:hAnsiTheme="minorHAnsi" w:cstheme="minorBidi"/>
          <w:noProof/>
          <w:color w:val="auto"/>
          <w:sz w:val="22"/>
          <w:szCs w:val="22"/>
        </w:rPr>
      </w:pPr>
      <w:hyperlink w:anchor="_Toc449962533" w:history="1">
        <w:r w:rsidR="009B2F71" w:rsidRPr="00795255">
          <w:rPr>
            <w:rStyle w:val="Hyperlink"/>
            <w:noProof/>
          </w:rPr>
          <w:t>Appendix A. Acknowledgments</w:t>
        </w:r>
        <w:r w:rsidR="009B2F71">
          <w:rPr>
            <w:noProof/>
            <w:webHidden/>
          </w:rPr>
          <w:tab/>
        </w:r>
        <w:r w:rsidR="009B2F71">
          <w:rPr>
            <w:noProof/>
            <w:webHidden/>
          </w:rPr>
          <w:fldChar w:fldCharType="begin"/>
        </w:r>
        <w:r w:rsidR="009B2F71">
          <w:rPr>
            <w:noProof/>
            <w:webHidden/>
          </w:rPr>
          <w:instrText xml:space="preserve"> PAGEREF _Toc449962533 \h </w:instrText>
        </w:r>
        <w:r w:rsidR="009B2F71">
          <w:rPr>
            <w:noProof/>
            <w:webHidden/>
          </w:rPr>
        </w:r>
        <w:r w:rsidR="009B2F71">
          <w:rPr>
            <w:noProof/>
            <w:webHidden/>
          </w:rPr>
          <w:fldChar w:fldCharType="separate"/>
        </w:r>
        <w:r w:rsidR="009B2F71">
          <w:rPr>
            <w:noProof/>
            <w:webHidden/>
          </w:rPr>
          <w:t>23</w:t>
        </w:r>
        <w:r w:rsidR="009B2F71">
          <w:rPr>
            <w:noProof/>
            <w:webHidden/>
          </w:rPr>
          <w:fldChar w:fldCharType="end"/>
        </w:r>
      </w:hyperlink>
    </w:p>
    <w:p w14:paraId="48BCCCE8" w14:textId="2B891554" w:rsidR="009B2F71" w:rsidRDefault="00080C1D">
      <w:pPr>
        <w:pStyle w:val="TOC1"/>
        <w:rPr>
          <w:rFonts w:asciiTheme="minorHAnsi" w:eastAsiaTheme="minorEastAsia" w:hAnsiTheme="minorHAnsi" w:cstheme="minorBidi"/>
          <w:noProof/>
          <w:color w:val="auto"/>
          <w:sz w:val="22"/>
          <w:szCs w:val="22"/>
        </w:rPr>
      </w:pPr>
      <w:hyperlink w:anchor="_Toc449962534" w:history="1">
        <w:r w:rsidR="009B2F71" w:rsidRPr="00795255">
          <w:rPr>
            <w:rStyle w:val="Hyperlink"/>
            <w:noProof/>
          </w:rPr>
          <w:t>Appendix B. Revision History</w:t>
        </w:r>
        <w:r w:rsidR="009B2F71">
          <w:rPr>
            <w:noProof/>
            <w:webHidden/>
          </w:rPr>
          <w:tab/>
        </w:r>
        <w:r w:rsidR="009B2F71">
          <w:rPr>
            <w:noProof/>
            <w:webHidden/>
          </w:rPr>
          <w:fldChar w:fldCharType="begin"/>
        </w:r>
        <w:r w:rsidR="009B2F71">
          <w:rPr>
            <w:noProof/>
            <w:webHidden/>
          </w:rPr>
          <w:instrText xml:space="preserve"> PAGEREF _Toc449962534 \h </w:instrText>
        </w:r>
        <w:r w:rsidR="009B2F71">
          <w:rPr>
            <w:noProof/>
            <w:webHidden/>
          </w:rPr>
        </w:r>
        <w:r w:rsidR="009B2F71">
          <w:rPr>
            <w:noProof/>
            <w:webHidden/>
          </w:rPr>
          <w:fldChar w:fldCharType="separate"/>
        </w:r>
        <w:r w:rsidR="009B2F71">
          <w:rPr>
            <w:noProof/>
            <w:webHidden/>
          </w:rPr>
          <w:t>24</w:t>
        </w:r>
        <w:r w:rsidR="009B2F71">
          <w:rPr>
            <w:noProof/>
            <w:webHidden/>
          </w:rPr>
          <w:fldChar w:fldCharType="end"/>
        </w:r>
      </w:hyperlink>
    </w:p>
    <w:p w14:paraId="59282FEB" w14:textId="42405AC7" w:rsidR="00BF3D0A" w:rsidRDefault="008A396B" w:rsidP="003F3CA1">
      <w:pPr>
        <w:pStyle w:val="Heading1"/>
      </w:pPr>
      <w:r>
        <w:rPr>
          <w:szCs w:val="24"/>
        </w:rPr>
        <w:lastRenderedPageBreak/>
        <w:fldChar w:fldCharType="end"/>
      </w:r>
      <w:bookmarkStart w:id="4" w:name="_Toc449962511"/>
      <w:r w:rsidR="00C87B70">
        <w:t>Introduction</w:t>
      </w:r>
      <w:bookmarkEnd w:id="3"/>
      <w:bookmarkEnd w:id="4"/>
    </w:p>
    <w:p w14:paraId="7673F299" w14:textId="18E3119D" w:rsidR="00450284" w:rsidRDefault="00450284" w:rsidP="003F3CA1">
      <w:pPr>
        <w:autoSpaceDE w:val="0"/>
        <w:autoSpaceDN w:val="0"/>
        <w:adjustRightInd w:val="0"/>
        <w:spacing w:before="80" w:after="240"/>
        <w:ind w:right="-270"/>
      </w:pPr>
      <w:r w:rsidRPr="00EE3C80">
        <w:t>[All text is norm</w:t>
      </w:r>
      <w:r>
        <w:t>ative unless otherwise labeled</w:t>
      </w:r>
      <w:r w:rsidR="00771368">
        <w:t>.</w:t>
      </w:r>
      <w:r>
        <w:t>]</w:t>
      </w:r>
    </w:p>
    <w:p w14:paraId="75C32315" w14:textId="0C314867" w:rsidR="00BF3D0A" w:rsidRDefault="00C87B70" w:rsidP="003F3CA1">
      <w:pPr>
        <w:autoSpaceDE w:val="0"/>
        <w:autoSpaceDN w:val="0"/>
        <w:adjustRightInd w:val="0"/>
        <w:spacing w:before="80" w:after="240"/>
        <w:ind w:right="-270"/>
      </w:pPr>
      <w:r w:rsidRPr="00B92F54">
        <w:t>The Cyber Observable Expression (</w:t>
      </w:r>
      <w:proofErr w:type="spellStart"/>
      <w:r w:rsidRPr="00B92F54">
        <w:t>CybOX</w:t>
      </w:r>
      <w:r w:rsidR="00450284">
        <w:rPr>
          <w:vertAlign w:val="superscript"/>
        </w:rPr>
        <w:t>TM</w:t>
      </w:r>
      <w:proofErr w:type="spellEnd"/>
      <w:r w:rsidRPr="00B92F54">
        <w:t>)</w:t>
      </w:r>
      <w:r>
        <w:t xml:space="preserve"> </w:t>
      </w:r>
      <w:r w:rsidR="003F3CA1">
        <w:t>l</w:t>
      </w:r>
      <w:r w:rsidR="00771368">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7127DADE" w:rsidR="00BF3D0A" w:rsidRDefault="00C87B70" w:rsidP="003F3CA1">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3A2A2B63" w:rsidR="00BF3D0A" w:rsidRDefault="00C87B70" w:rsidP="00771368">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8366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to fully understand the Account Object data model. We present the Account Object data model specification details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771368">
        <w:rPr>
          <w:b/>
          <w:color w:val="0000EE"/>
        </w:rPr>
        <w:t>,</w:t>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3F3CA1">
      <w:pPr>
        <w:pStyle w:val="Heading2"/>
      </w:pPr>
      <w:bookmarkStart w:id="6" w:name="_Toc412205405"/>
      <w:bookmarkStart w:id="7" w:name="_Ref412300941"/>
      <w:bookmarkStart w:id="8" w:name="_Ref412622367"/>
      <w:bookmarkStart w:id="9" w:name="_Toc424631596"/>
      <w:bookmarkStart w:id="10" w:name="_Toc449962512"/>
      <w:proofErr w:type="spellStart"/>
      <w:r>
        <w:t>CybOX</w:t>
      </w:r>
      <w:r w:rsidR="00593A51">
        <w:rPr>
          <w:vertAlign w:val="superscript"/>
        </w:rPr>
        <w:t>TM</w:t>
      </w:r>
      <w:proofErr w:type="spellEnd"/>
      <w:r>
        <w:t xml:space="preserve"> Specification Documents</w:t>
      </w:r>
      <w:bookmarkEnd w:id="6"/>
      <w:bookmarkEnd w:id="7"/>
      <w:bookmarkEnd w:id="8"/>
      <w:bookmarkEnd w:id="9"/>
      <w:bookmarkEnd w:id="10"/>
    </w:p>
    <w:p w14:paraId="04D0644B" w14:textId="290D4EAE" w:rsidR="00BF3D0A" w:rsidRDefault="00C87B70" w:rsidP="007713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9A44758" w14:textId="77777777" w:rsidR="00BF3D0A" w:rsidRDefault="00C87B70" w:rsidP="007713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D768E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076E21F2" w:rsidR="00BF3D0A" w:rsidRDefault="00C87B70" w:rsidP="00D768E6">
      <w:pPr>
        <w:autoSpaceDE w:val="0"/>
        <w:autoSpaceDN w:val="0"/>
        <w:adjustRightInd w:val="0"/>
        <w:spacing w:after="240"/>
      </w:pPr>
      <w:r>
        <w:t xml:space="preserve">The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7713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3F3CA1">
      <w:pPr>
        <w:pStyle w:val="Heading2"/>
        <w:tabs>
          <w:tab w:val="num" w:pos="864"/>
        </w:tabs>
        <w:spacing w:before="360" w:after="60"/>
        <w:ind w:left="540" w:hanging="540"/>
      </w:pPr>
      <w:bookmarkStart w:id="11" w:name="_Ref394437867"/>
      <w:bookmarkStart w:id="12" w:name="_Toc426119868"/>
      <w:bookmarkStart w:id="13" w:name="_Toc449962513"/>
      <w:r>
        <w:t>Document Conventions</w:t>
      </w:r>
      <w:bookmarkEnd w:id="11"/>
      <w:bookmarkEnd w:id="12"/>
      <w:bookmarkEnd w:id="13"/>
    </w:p>
    <w:p w14:paraId="0AB44AA7" w14:textId="77777777" w:rsidR="00BF3D0A" w:rsidRDefault="00C87B70" w:rsidP="003F3CA1">
      <w:r>
        <w:t>The following conventions are used in this document.</w:t>
      </w:r>
    </w:p>
    <w:p w14:paraId="41A09600" w14:textId="77777777" w:rsidR="00BF3D0A" w:rsidRDefault="00C87B70" w:rsidP="003F3CA1">
      <w:pPr>
        <w:pStyle w:val="Heading3"/>
        <w:tabs>
          <w:tab w:val="num" w:pos="720"/>
        </w:tabs>
        <w:spacing w:before="360" w:after="60"/>
      </w:pPr>
      <w:bookmarkStart w:id="14" w:name="_Toc389570603"/>
      <w:bookmarkStart w:id="15" w:name="_Toc389581073"/>
      <w:bookmarkStart w:id="16" w:name="_Toc426119870"/>
      <w:bookmarkStart w:id="17" w:name="_Toc449962514"/>
      <w:r>
        <w:t>Fonts</w:t>
      </w:r>
      <w:bookmarkEnd w:id="14"/>
      <w:bookmarkEnd w:id="15"/>
      <w:bookmarkEnd w:id="16"/>
      <w:bookmarkEnd w:id="17"/>
    </w:p>
    <w:p w14:paraId="48A753B8" w14:textId="77777777" w:rsidR="00BF3D0A" w:rsidRPr="002459CF" w:rsidRDefault="00C87B70" w:rsidP="0077136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6963E12" w:rsidR="00BF3D0A" w:rsidRPr="00420937" w:rsidRDefault="00C87B70" w:rsidP="0077136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D768E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7713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D768E6">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368F85FD" w:rsidR="00BF3D0A" w:rsidRPr="002459CF" w:rsidRDefault="00BF3D0A" w:rsidP="00D768E6">
      <w:pPr>
        <w:pStyle w:val="Default"/>
        <w:spacing w:after="240"/>
        <w:ind w:left="720"/>
        <w:rPr>
          <w:rFonts w:ascii="Arial" w:hAnsi="Arial"/>
          <w:sz w:val="20"/>
          <w:szCs w:val="20"/>
        </w:rPr>
      </w:pPr>
    </w:p>
    <w:p w14:paraId="2F0D6DA3" w14:textId="14587EB3" w:rsidR="00BF3D0A" w:rsidRPr="00420937" w:rsidRDefault="00C87B70" w:rsidP="00D768E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95C07D6" w14:textId="60FD2221" w:rsidR="00BF3D0A" w:rsidRPr="00420937" w:rsidRDefault="00C87B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D768E6">
        <w:rPr>
          <w:rFonts w:ascii="Arial" w:hAnsi="Arial"/>
          <w:sz w:val="20"/>
          <w:szCs w:val="20"/>
        </w:rPr>
        <w:t>high-level</w:t>
      </w:r>
      <w:r w:rsidRPr="002459CF">
        <w:rPr>
          <w:rFonts w:ascii="Arial" w:hAnsi="Arial"/>
          <w:sz w:val="20"/>
          <w:szCs w:val="20"/>
        </w:rPr>
        <w:t xml:space="preserve"> concepts have a corresponding UML object.  For example, the Action </w:t>
      </w:r>
      <w:r w:rsidR="00D768E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0F1E23C6" w:rsidR="00BF3D0A" w:rsidRPr="008A396B" w:rsidRDefault="00C87B70">
      <w:pPr>
        <w:spacing w:after="240"/>
        <w:ind w:firstLine="720"/>
        <w:rPr>
          <w:i/>
        </w:rPr>
      </w:pPr>
      <w:r w:rsidRPr="008A396B">
        <w:rPr>
          <w:u w:val="single"/>
        </w:rPr>
        <w:t>Example</w:t>
      </w:r>
      <w:r w:rsidRPr="002459CF">
        <w:t>:</w:t>
      </w:r>
      <w:r w:rsidRPr="008A396B">
        <w:rPr>
          <w:i/>
        </w:rPr>
        <w:t xml:space="preserve"> ‘HashNameVocab-1.0,’ high, medium, low</w:t>
      </w:r>
    </w:p>
    <w:p w14:paraId="0CFD92BB" w14:textId="77777777" w:rsidR="00BF3D0A" w:rsidRDefault="00C87B70" w:rsidP="003F3CA1">
      <w:pPr>
        <w:pStyle w:val="Heading3"/>
      </w:pPr>
      <w:bookmarkStart w:id="18" w:name="_Ref394486021"/>
      <w:bookmarkStart w:id="19" w:name="_Toc426119871"/>
      <w:bookmarkStart w:id="20" w:name="_Toc449962515"/>
      <w:r>
        <w:t>UML Package References</w:t>
      </w:r>
      <w:bookmarkEnd w:id="18"/>
      <w:bookmarkEnd w:id="19"/>
      <w:bookmarkEnd w:id="20"/>
    </w:p>
    <w:p w14:paraId="76F2BB04" w14:textId="0C1991C6" w:rsidR="00BF3D0A" w:rsidRDefault="00C87B70" w:rsidP="003F3CA1">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D734D" w14:textId="535F6181" w:rsidR="00BF3D0A" w:rsidRDefault="006D2B8C" w:rsidP="003F3CA1">
      <w:pPr>
        <w:spacing w:before="80" w:after="240"/>
      </w:pPr>
      <w:r>
        <w:t>The package_prefix for the Account</w:t>
      </w:r>
      <w:r w:rsidR="00A74497">
        <w:t xml:space="preserve"> data model is </w:t>
      </w:r>
      <w:r w:rsidR="00A74497">
        <w:rPr>
          <w:rFonts w:ascii="Courier New" w:hAnsi="Courier New" w:cs="Courier New"/>
        </w:rPr>
        <w:t>AccountObj</w:t>
      </w:r>
      <w:r w:rsidR="00A74497">
        <w:t xml:space="preserve">. </w:t>
      </w:r>
      <w:r w:rsidR="00C87B70">
        <w:t xml:space="preserve">Note that in </w:t>
      </w:r>
      <w:r w:rsidR="00C87B70" w:rsidRPr="009D1DDD">
        <w:t>this</w:t>
      </w:r>
      <w:r w:rsidR="00C87B70">
        <w:t xml:space="preserve"> specification document, we do not explicitly specify the package prefix for any classes that </w:t>
      </w:r>
      <w:r w:rsidR="00C87B70" w:rsidRPr="00B77F78">
        <w:t xml:space="preserve">originate from the </w:t>
      </w:r>
      <w:r w:rsidR="00C87B70">
        <w:t>Account Object</w:t>
      </w:r>
      <w:r w:rsidR="00C87B70" w:rsidRPr="00B77F78">
        <w:t xml:space="preserve"> </w:t>
      </w:r>
      <w:r w:rsidR="00C87B70">
        <w:t xml:space="preserve">data model.  </w:t>
      </w:r>
    </w:p>
    <w:p w14:paraId="0E3D2BB7" w14:textId="77777777" w:rsidR="00BF3D0A" w:rsidRPr="00904E02" w:rsidRDefault="00C87B70" w:rsidP="003F3CA1">
      <w:pPr>
        <w:pStyle w:val="Heading3"/>
      </w:pPr>
      <w:bookmarkStart w:id="23" w:name="_Toc426119872"/>
      <w:bookmarkStart w:id="24" w:name="_Toc449962516"/>
      <w:r w:rsidRPr="00904E02">
        <w:t>UML Diagrams</w:t>
      </w:r>
      <w:bookmarkEnd w:id="21"/>
      <w:bookmarkEnd w:id="22"/>
      <w:bookmarkEnd w:id="23"/>
      <w:bookmarkEnd w:id="24"/>
    </w:p>
    <w:p w14:paraId="5BC2BDAE" w14:textId="51F9462C" w:rsidR="00BF3D0A" w:rsidRDefault="00C87B70" w:rsidP="003F3CA1">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0F22A917" w:rsidR="00BF3D0A" w:rsidRDefault="00C87B70" w:rsidP="003F3CA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3F3CA1">
      <w:pPr>
        <w:pStyle w:val="Heading4"/>
      </w:pPr>
      <w:bookmarkStart w:id="29" w:name="_Toc426119873"/>
      <w:bookmarkStart w:id="30" w:name="_Toc449962517"/>
      <w:r>
        <w:t>Class Properties</w:t>
      </w:r>
      <w:bookmarkEnd w:id="25"/>
      <w:bookmarkEnd w:id="29"/>
      <w:bookmarkEnd w:id="30"/>
    </w:p>
    <w:p w14:paraId="6E080AF0" w14:textId="527C1E67" w:rsidR="00BF3D0A" w:rsidRDefault="00C87B70" w:rsidP="003F3CA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771368">
        <w:t>higher-</w:t>
      </w:r>
      <w:r>
        <w:t>level properties as associations, especially in the main top-level component diagrams. In particular, we will always capture properties of</w:t>
      </w:r>
      <w:r w:rsidR="00A74497">
        <w:t xml:space="preserve"> UML data types as attributes.</w:t>
      </w:r>
      <w:r>
        <w:t xml:space="preserve">  </w:t>
      </w:r>
    </w:p>
    <w:p w14:paraId="45987A72" w14:textId="465120A1" w:rsidR="00BF3D0A" w:rsidRDefault="00C87B70" w:rsidP="003F3CA1">
      <w:pPr>
        <w:pStyle w:val="Heading4"/>
      </w:pPr>
      <w:bookmarkStart w:id="31" w:name="_Toc398719453"/>
      <w:bookmarkStart w:id="32" w:name="_Toc426119874"/>
      <w:bookmarkStart w:id="33" w:name="_Toc449962518"/>
      <w:r>
        <w:t>Diagram Icons and Arrow Types</w:t>
      </w:r>
      <w:bookmarkEnd w:id="31"/>
      <w:bookmarkEnd w:id="32"/>
      <w:bookmarkEnd w:id="33"/>
    </w:p>
    <w:p w14:paraId="059E3891" w14:textId="736369D4" w:rsidR="00BF3D0A" w:rsidRDefault="00C87B70" w:rsidP="003F3CA1">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4" w:name="_Ref397637630"/>
      <w:bookmarkStart w:id="35" w:name="_Toc426119876"/>
      <w:r w:rsidRPr="00305518">
        <w:lastRenderedPageBreak/>
        <w:t xml:space="preserve">Table </w:t>
      </w:r>
      <w:fldSimple w:instr=" STYLEREF 1 \s ">
        <w:r w:rsidR="00D83664">
          <w:rPr>
            <w:noProof/>
          </w:rPr>
          <w:t>1</w:t>
        </w:r>
      </w:fldSimple>
      <w:r>
        <w:noBreakHyphen/>
      </w:r>
      <w:fldSimple w:instr=" SEQ Table \* ARABIC \s 1 ">
        <w:r w:rsidR="00D83664">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13715DA4"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4" o:title=""/>
                </v:shape>
                <o:OLEObject Type="Embed" ProgID="PBrush" ShapeID="_x0000_i1025" DrawAspect="Content" ObjectID="_1523944546" r:id="rId25"/>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5pt;height:14.5pt" o:ole="">
                  <v:imagedata r:id="rId27" o:title=""/>
                </v:shape>
                <o:OLEObject Type="Embed" ProgID="PBrush" ShapeID="_x0000_i1026" DrawAspect="Content" ObjectID="_1523944547" r:id="rId28"/>
              </w:object>
            </w:r>
          </w:p>
        </w:tc>
        <w:tc>
          <w:tcPr>
            <w:tcW w:w="4770" w:type="dxa"/>
            <w:tcMar>
              <w:top w:w="0" w:type="dxa"/>
              <w:left w:w="108" w:type="dxa"/>
              <w:bottom w:w="0" w:type="dxa"/>
              <w:right w:w="108" w:type="dxa"/>
            </w:tcMar>
            <w:vAlign w:val="center"/>
          </w:tcPr>
          <w:p w14:paraId="4CC273E1" w14:textId="624F560D"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pt;height:14.5pt" o:ole="">
                  <v:imagedata r:id="rId29" o:title=""/>
                </v:shape>
                <o:OLEObject Type="Embed" ProgID="PBrush" ShapeID="_x0000_i1027" DrawAspect="Content" ObjectID="_1523944548" r:id="rId30"/>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ECD28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5pt;height:35.5pt" o:ole="">
                  <v:imagedata r:id="rId31" o:title=""/>
                </v:shape>
                <o:OLEObject Type="Embed" ProgID="PBrush" ShapeID="_x0000_i1028" DrawAspect="Content" ObjectID="_1523944549" r:id="rId32"/>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3F3CA1">
      <w:pPr>
        <w:pStyle w:val="Heading3"/>
      </w:pPr>
      <w:bookmarkStart w:id="36" w:name="_Toc449962519"/>
      <w:r>
        <w:t>Property Table Notation</w:t>
      </w:r>
      <w:bookmarkEnd w:id="26"/>
      <w:bookmarkEnd w:id="27"/>
      <w:bookmarkEnd w:id="28"/>
      <w:bookmarkEnd w:id="35"/>
      <w:bookmarkEnd w:id="36"/>
    </w:p>
    <w:p w14:paraId="1ABAA58D" w14:textId="0E7E5376" w:rsidR="00BF3D0A" w:rsidRDefault="00C87B70" w:rsidP="003F3CA1">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047D7332" w:rsidR="00BF3D0A" w:rsidRDefault="00C87B70" w:rsidP="003F3CA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3F3CA1">
      <w:pPr>
        <w:pStyle w:val="Heading3"/>
      </w:pPr>
      <w:bookmarkStart w:id="37" w:name="_Toc412205415"/>
      <w:bookmarkStart w:id="38" w:name="_Toc426119877"/>
      <w:bookmarkStart w:id="39" w:name="_Toc449962520"/>
      <w:r>
        <w:t>Property and Class Descriptions</w:t>
      </w:r>
      <w:bookmarkEnd w:id="37"/>
      <w:bookmarkEnd w:id="38"/>
      <w:bookmarkEnd w:id="39"/>
    </w:p>
    <w:p w14:paraId="1D36AFB1" w14:textId="18886538" w:rsidR="00BF3D0A" w:rsidRDefault="00C87B70" w:rsidP="002C353D">
      <w:pPr>
        <w:spacing w:after="240"/>
      </w:pPr>
      <w:r>
        <w:t xml:space="preserve">Each class and property defined in CybOX is described using the format, “The X property </w:t>
      </w:r>
      <w:r w:rsidRPr="00AD51D4">
        <w:rPr>
          <w:u w:val="single"/>
        </w:rPr>
        <w:t>verb</w:t>
      </w:r>
      <w:r>
        <w:rPr>
          <w:i/>
        </w:rPr>
        <w:t xml:space="preserve"> </w:t>
      </w:r>
      <w:r>
        <w:t>Y.</w:t>
      </w:r>
      <w:r w:rsidR="002C353D">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636A83A3" w:rsidR="00BF3D0A" w:rsidRDefault="00C87B70" w:rsidP="003F3CA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23E8EDA9" w:rsidR="00BF3D0A" w:rsidRDefault="00C87B70" w:rsidP="003F3CA1">
      <w:pPr>
        <w:spacing w:before="80" w:after="240"/>
      </w:pPr>
      <w:r>
        <w:t xml:space="preserve">Consequently, we have </w:t>
      </w:r>
      <w:r w:rsidR="00A7449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lastRenderedPageBreak/>
              <w:t>capture</w:t>
            </w:r>
            <w:r>
              <w:rPr>
                <w:u w:val="single"/>
              </w:rPr>
              <w:t>s</w:t>
            </w:r>
          </w:p>
        </w:tc>
        <w:tc>
          <w:tcPr>
            <w:tcW w:w="7512" w:type="dxa"/>
            <w:vAlign w:val="center"/>
          </w:tcPr>
          <w:p w14:paraId="075B783F" w14:textId="1DA8FBF1"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198074CF"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4B2E0106" w:rsidR="00BF3D0A" w:rsidRPr="00DD38CD" w:rsidRDefault="00C87B70" w:rsidP="00BF3D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3F3CA1">
      <w:pPr>
        <w:pStyle w:val="Heading2"/>
      </w:pPr>
      <w:bookmarkStart w:id="40" w:name="_Ref428537349"/>
      <w:bookmarkStart w:id="41" w:name="_Toc427275785"/>
      <w:bookmarkStart w:id="42" w:name="_Toc449962521"/>
      <w:r>
        <w:t>Terminology</w:t>
      </w:r>
      <w:bookmarkEnd w:id="40"/>
      <w:bookmarkEnd w:id="41"/>
      <w:bookmarkEnd w:id="42"/>
    </w:p>
    <w:p w14:paraId="2F1C13BE" w14:textId="53F0DDDC" w:rsidR="00BF3D0A" w:rsidRDefault="00C87B70" w:rsidP="003F3CA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3F3CA1">
      <w:pPr>
        <w:pStyle w:val="Heading2"/>
      </w:pPr>
      <w:bookmarkStart w:id="43" w:name="_Ref7502892"/>
      <w:bookmarkStart w:id="44" w:name="_Toc12011611"/>
      <w:bookmarkStart w:id="45" w:name="_Toc85472894"/>
      <w:bookmarkStart w:id="46" w:name="_Toc287332008"/>
      <w:bookmarkStart w:id="47" w:name="_Toc427275786"/>
      <w:bookmarkStart w:id="48" w:name="_Toc449962522"/>
      <w:r>
        <w:t>Normative</w:t>
      </w:r>
      <w:bookmarkEnd w:id="43"/>
      <w:bookmarkEnd w:id="44"/>
      <w:r>
        <w:t xml:space="preserve"> References</w:t>
      </w:r>
      <w:bookmarkEnd w:id="45"/>
      <w:bookmarkEnd w:id="46"/>
      <w:bookmarkEnd w:id="47"/>
      <w:bookmarkEnd w:id="48"/>
    </w:p>
    <w:p w14:paraId="491992F8" w14:textId="2AB7BFA7" w:rsidR="00BF3D0A" w:rsidRDefault="00C87B70" w:rsidP="003F3CA1">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27FDBF" w14:textId="77777777" w:rsidR="00F74219" w:rsidRDefault="00C87B70" w:rsidP="003F3CA1">
      <w:r>
        <w:br w:type="page"/>
      </w:r>
    </w:p>
    <w:p w14:paraId="1A3E776F" w14:textId="77777777" w:rsidR="00BF3D0A" w:rsidRDefault="00C87B70" w:rsidP="003F3CA1">
      <w:pPr>
        <w:pStyle w:val="Heading1"/>
      </w:pPr>
      <w:bookmarkStart w:id="50" w:name="_Ref428537380"/>
      <w:bookmarkStart w:id="51" w:name="_Toc449962523"/>
      <w:r>
        <w:lastRenderedPageBreak/>
        <w:t>Background Information</w:t>
      </w:r>
      <w:bookmarkEnd w:id="50"/>
      <w:bookmarkEnd w:id="51"/>
    </w:p>
    <w:p w14:paraId="6978984A" w14:textId="02D6BBD7" w:rsidR="00BF3D0A" w:rsidRDefault="00C87B70" w:rsidP="003F3CA1">
      <w:r>
        <w:t xml:space="preserve">In this section, we provide </w:t>
      </w:r>
      <w:r w:rsidR="00D768E6">
        <w:t>high-level</w:t>
      </w:r>
      <w:r>
        <w:t xml:space="preserve"> information about the Account Object data model that is necessary to fully understand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3F3CA1">
      <w:pPr>
        <w:pStyle w:val="Heading2"/>
        <w:tabs>
          <w:tab w:val="num" w:pos="864"/>
        </w:tabs>
        <w:spacing w:before="360" w:after="60"/>
        <w:ind w:left="540" w:hanging="540"/>
      </w:pPr>
      <w:bookmarkStart w:id="52" w:name="_Toc426119879"/>
      <w:bookmarkStart w:id="53" w:name="_Toc449962524"/>
      <w:r>
        <w:t>Cyber Observables</w:t>
      </w:r>
      <w:bookmarkEnd w:id="52"/>
      <w:bookmarkEnd w:id="53"/>
    </w:p>
    <w:p w14:paraId="45D9F3E6" w14:textId="77777777" w:rsidR="00BF3D0A" w:rsidRDefault="00C87B70" w:rsidP="002C35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3F3CA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3F3CA1">
      <w:pPr>
        <w:pStyle w:val="Heading2"/>
        <w:tabs>
          <w:tab w:val="num" w:pos="864"/>
        </w:tabs>
        <w:spacing w:before="360" w:after="60"/>
        <w:ind w:left="540" w:hanging="540"/>
      </w:pPr>
      <w:bookmarkStart w:id="54" w:name="_Toc449962525"/>
      <w:bookmarkStart w:id="55" w:name="_Toc287332011"/>
      <w:bookmarkStart w:id="56" w:name="_Toc409437263"/>
      <w:r>
        <w:t>Objects</w:t>
      </w:r>
      <w:bookmarkEnd w:id="54"/>
    </w:p>
    <w:p w14:paraId="725BD7E6" w14:textId="77777777" w:rsidR="0090414B" w:rsidRDefault="0090414B" w:rsidP="0090414B">
      <w:pPr>
        <w:spacing w:after="240"/>
      </w:pPr>
      <w:r>
        <w:t xml:space="preserve">Cyber observable objects (Files, IP Addresses, etc) in CybOX are characterized with a combination of two levels of data models. </w:t>
      </w:r>
    </w:p>
    <w:p w14:paraId="487687D1" w14:textId="77777777" w:rsidR="0090414B" w:rsidRDefault="0090414B" w:rsidP="0090414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645411C" w14:textId="77777777" w:rsidR="0090414B" w:rsidRDefault="0090414B" w:rsidP="0090414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9DF7D08" w14:textId="77777777" w:rsidR="0090414B" w:rsidRDefault="0090414B" w:rsidP="0090414B">
      <w:pPr>
        <w:spacing w:after="240"/>
        <w:sectPr w:rsidR="0090414B">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8DBCBB7" w14:textId="77777777" w:rsidR="00F74219" w:rsidRDefault="00F74219">
      <w:pPr>
        <w:sectPr w:rsidR="00F74219">
          <w:headerReference w:type="default" r:id="rId35"/>
          <w:footerReference w:type="even" r:id="rId36"/>
          <w:footerReference w:type="default" r:id="rId37"/>
          <w:pgSz w:w="12240" w:h="15840"/>
          <w:pgMar w:top="1440" w:right="1440" w:bottom="1440" w:left="1440" w:header="720" w:footer="720" w:gutter="0"/>
          <w:cols w:space="720"/>
        </w:sectPr>
      </w:pPr>
    </w:p>
    <w:p w14:paraId="4322DD88" w14:textId="4825974B" w:rsidR="00F74219" w:rsidRDefault="00C87B70">
      <w:pPr>
        <w:pStyle w:val="Heading1"/>
      </w:pPr>
      <w:bookmarkStart w:id="57" w:name="_Ref433206332"/>
      <w:bookmarkStart w:id="58" w:name="_Toc449962526"/>
      <w:r>
        <w:lastRenderedPageBreak/>
        <w:t>Data Model</w:t>
      </w:r>
      <w:bookmarkEnd w:id="57"/>
      <w:bookmarkEnd w:id="58"/>
    </w:p>
    <w:p w14:paraId="2B999122" w14:textId="77777777" w:rsidR="00F74219" w:rsidRDefault="00C87B70">
      <w:pPr>
        <w:pStyle w:val="Heading2"/>
      </w:pPr>
      <w:bookmarkStart w:id="59" w:name="_Toc449962527"/>
      <w:r>
        <w:t>AccountObjectType Class</w:t>
      </w:r>
      <w:bookmarkEnd w:id="59"/>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0" w:name="_Ref395023936"/>
      <w:r w:rsidRPr="0086379B">
        <w:t xml:space="preserve">Figure </w:t>
      </w:r>
      <w:fldSimple w:instr=" STYLEREF 1 \s ">
        <w:r>
          <w:rPr>
            <w:noProof/>
          </w:rPr>
          <w:t>3</w:t>
        </w:r>
      </w:fldSimple>
      <w:r>
        <w:noBreakHyphen/>
      </w:r>
      <w:fldSimple w:instr=" SEQ Figure \* ARABIC \s 1 ">
        <w:r>
          <w:rPr>
            <w:noProof/>
          </w:rPr>
          <w:t>1</w:t>
        </w:r>
      </w:fldSimple>
      <w:bookmarkEnd w:id="60"/>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1" w:name="_Ref435480217"/>
      <w:r>
        <w:t xml:space="preserve">Table </w:t>
      </w:r>
      <w:fldSimple w:instr=" STYLEREF 1 \s ">
        <w:r w:rsidR="00D83664">
          <w:rPr>
            <w:noProof/>
          </w:rPr>
          <w:t>3</w:t>
        </w:r>
      </w:fldSimple>
      <w:r>
        <w:noBreakHyphen/>
      </w:r>
      <w:fldSimple w:instr=" SEQ Table \* ARABIC \s 1 ">
        <w:r w:rsidR="00D83664">
          <w:rPr>
            <w:noProof/>
          </w:rPr>
          <w:t>1</w:t>
        </w:r>
      </w:fldSimple>
      <w:bookmarkEnd w:id="61"/>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3F3CA1">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3F3CA1">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3F3CA1">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3F3CA1">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3F3CA1">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058EE501" w:rsidR="00F74219" w:rsidRDefault="00C87B70" w:rsidP="002C353D">
            <w:r>
              <w:t xml:space="preserve">The </w:t>
            </w:r>
            <w:r w:rsidRPr="00BA702A">
              <w:rPr>
                <w:rFonts w:ascii="Courier New" w:hAnsi="Courier New" w:cs="Courier New"/>
              </w:rPr>
              <w:t>Domain</w:t>
            </w:r>
            <w:r>
              <w:t xml:space="preserve"> property is used for specifying the domain </w:t>
            </w:r>
            <w:r w:rsidR="002C353D">
              <w:t xml:space="preserve"> to which the account belongs</w:t>
            </w:r>
            <w:r>
              <w:t>.</w:t>
            </w:r>
          </w:p>
        </w:tc>
      </w:tr>
      <w:tr w:rsidR="00F74219" w14:paraId="1E68710B" w14:textId="77777777" w:rsidTr="003F3CA1">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3F3CA1">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3F3CA1">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3F3CA1">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D51DD8C" w:rsidR="00F74219" w:rsidRDefault="00F74219"/>
    <w:p w14:paraId="3545106D" w14:textId="77777777" w:rsidR="00F74219" w:rsidRDefault="00C87B70" w:rsidP="003F3CA1">
      <w:pPr>
        <w:pStyle w:val="Heading2"/>
      </w:pPr>
      <w:bookmarkStart w:id="62" w:name="_Toc449962528"/>
      <w:r>
        <w:t>AuthenticationType Class</w:t>
      </w:r>
      <w:bookmarkEnd w:id="62"/>
    </w:p>
    <w:p w14:paraId="3593E4C3" w14:textId="77777777" w:rsidR="00F74219" w:rsidRDefault="00C87B70" w:rsidP="003F3CA1">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rsidP="003F3CA1">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3" w:name="_Ref435480432"/>
      <w:r>
        <w:t xml:space="preserve">Table </w:t>
      </w:r>
      <w:fldSimple w:instr=" STYLEREF 1 \s ">
        <w:r w:rsidR="00D83664">
          <w:rPr>
            <w:noProof/>
          </w:rPr>
          <w:t>3</w:t>
        </w:r>
      </w:fldSimple>
      <w:r>
        <w:noBreakHyphen/>
      </w:r>
      <w:fldSimple w:instr=" SEQ Table \* ARABIC \s 1 ">
        <w:r w:rsidR="00D83664">
          <w:rPr>
            <w:noProof/>
          </w:rPr>
          <w:t>2</w:t>
        </w:r>
      </w:fldSimple>
      <w:bookmarkEnd w:id="63"/>
      <w:r w:rsidR="00C84577">
        <w:rPr>
          <w:noProof/>
        </w:rPr>
        <w:t xml:space="preserve">. </w:t>
      </w:r>
      <w:r>
        <w:t xml:space="preserve">Properties of the </w:t>
      </w:r>
      <w:r>
        <w:rPr>
          <w:rFonts w:ascii="Courier New" w:eastAsia="Courier New" w:hAnsi="Courier New" w:cs="Courier New"/>
        </w:rPr>
        <w:t>AuthenticationType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3F3CA1">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3F3CA1">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650F54FE"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Pr>
                <w:rFonts w:ascii="Courier New" w:eastAsia="Courier New" w:hAnsi="Courier New" w:cs="Courier New"/>
              </w:rPr>
              <w:t>stixCommon:ControlledVocabularyStringType</w:t>
            </w:r>
            <w:proofErr w:type="gramEnd"/>
            <w:r>
              <w:rPr>
                <w:rFonts w:ascii="Courier New" w:eastAsia="Courier New" w:hAnsi="Courier New" w:cs="Courier New"/>
              </w:rPr>
              <w:t xml:space="preserv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3F3CA1">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63B5462A"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w:t>
            </w:r>
            <w:r w:rsidR="00D448F1">
              <w:t xml:space="preserve">Authentication_Type is set to </w:t>
            </w:r>
            <w:r w:rsidR="00D448F1" w:rsidRPr="00D448F1">
              <w:rPr>
                <w:i/>
              </w:rPr>
              <w:t>password</w:t>
            </w:r>
            <w:r>
              <w:t>, this would be the actual password value.</w:t>
            </w:r>
          </w:p>
        </w:tc>
      </w:tr>
      <w:tr w:rsidR="00F74219" w14:paraId="39C82E7C" w14:textId="77777777" w:rsidTr="003F3CA1">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DAC9D43"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gramStart"/>
            <w:r>
              <w:rPr>
                <w:rFonts w:ascii="Courier New" w:eastAsia="Courier New" w:hAnsi="Courier New" w:cs="Courier New"/>
              </w:rPr>
              <w:t>stixCommon:ControlledVocabularyStringType</w:t>
            </w:r>
            <w:proofErr w:type="gramEnd"/>
            <w:r>
              <w:rPr>
                <w:rFonts w:ascii="Courier New" w:eastAsia="Courier New" w:hAnsi="Courier New" w:cs="Courier New"/>
              </w:rPr>
              <w:t xml:space="preserv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3F3CA1">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3B83C076" w:rsidR="00F74219" w:rsidRDefault="00C87B70" w:rsidP="00D448F1">
            <w:r>
              <w:t xml:space="preserve">The </w:t>
            </w:r>
            <w:r w:rsidRPr="002C372F">
              <w:rPr>
                <w:rFonts w:ascii="Courier New" w:hAnsi="Courier New" w:cs="Courier New"/>
              </w:rPr>
              <w:t>Structured_Authentication_Mechanism</w:t>
            </w:r>
            <w:r>
              <w:t xml:space="preserve"> property </w:t>
            </w:r>
            <w:r w:rsidR="00D448F1">
              <w:t>describes the</w:t>
            </w:r>
            <w:r>
              <w:t xml:space="preserve"> authentication mechanism information in a structured language defined outside of CybOX.</w:t>
            </w:r>
          </w:p>
        </w:tc>
      </w:tr>
    </w:tbl>
    <w:p w14:paraId="30F26C88" w14:textId="09351D5F" w:rsidR="00F74219" w:rsidRDefault="00F74219"/>
    <w:p w14:paraId="5F3A663C" w14:textId="77777777" w:rsidR="00F74219" w:rsidRDefault="00C87B70" w:rsidP="003F3CA1">
      <w:pPr>
        <w:pStyle w:val="Heading2"/>
      </w:pPr>
      <w:bookmarkStart w:id="64" w:name="_Toc449962529"/>
      <w:r>
        <w:t>StructuredAuthenticationMechanismType Class</w:t>
      </w:r>
      <w:bookmarkEnd w:id="64"/>
    </w:p>
    <w:p w14:paraId="5E70FAEA" w14:textId="46EC644F" w:rsidR="00F74219" w:rsidRDefault="00D448F1" w:rsidP="003F3CA1">
      <w:pPr>
        <w:pStyle w:val="basicparagraph"/>
      </w:pPr>
      <w:r>
        <w:t xml:space="preserve">The </w:t>
      </w:r>
      <w:r w:rsidRPr="00D448F1">
        <w:rPr>
          <w:rFonts w:ascii="Courier New" w:hAnsi="Courier New" w:cs="Courier New"/>
        </w:rPr>
        <w:t>StructuredAuthenticationMechanismType</w:t>
      </w:r>
      <w:r>
        <w:t xml:space="preserve"> class c</w:t>
      </w:r>
      <w:r w:rsidR="00C87B70">
        <w:t xml:space="preserve">haracterizes the description of an authentication mechanism, such as biometrics-based authentication. </w:t>
      </w:r>
      <w:r w:rsidRPr="002F0C70">
        <w:t xml:space="preserve">The </w:t>
      </w:r>
      <w:r w:rsidRPr="00D448F1">
        <w:rPr>
          <w:rFonts w:ascii="Courier New" w:hAnsi="Courier New" w:cs="Courier New"/>
        </w:rPr>
        <w:t>StructuredAuthenticationMechanismType</w:t>
      </w:r>
      <w:r w:rsidRPr="002F0C70">
        <w:t xml:space="preserve"> class is an abstract class and is intended to be extended via a subclass to enable the expression of any </w:t>
      </w:r>
      <w:r>
        <w:t>structured authentication</w:t>
      </w:r>
      <w:r w:rsidRPr="002F0C70">
        <w:t>.</w:t>
      </w:r>
      <w:r>
        <w:t xml:space="preserve"> </w:t>
      </w:r>
      <w:r w:rsidR="00C87B70">
        <w:t>No extension is provided by CybOX to support this, however</w:t>
      </w:r>
      <w:r w:rsidR="002C353D">
        <w:t>,</w:t>
      </w:r>
      <w:r w:rsidR="00C87B70">
        <w:t xml:space="preserve"> those wishing to represent structured authentication mechanism information may develop such an extension.</w:t>
      </w:r>
    </w:p>
    <w:p w14:paraId="2F56CB29" w14:textId="7325D669" w:rsidR="00F74219" w:rsidRDefault="00C87B70" w:rsidP="003F3CA1">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5" w:name="_Ref435480834"/>
      <w:r>
        <w:t xml:space="preserve">Table </w:t>
      </w:r>
      <w:fldSimple w:instr=" STYLEREF 1 \s ">
        <w:r w:rsidR="00D83664">
          <w:rPr>
            <w:noProof/>
          </w:rPr>
          <w:t>3</w:t>
        </w:r>
      </w:fldSimple>
      <w:r>
        <w:noBreakHyphen/>
      </w:r>
      <w:fldSimple w:instr=" SEQ Table \* ARABIC \s 1 ">
        <w:r w:rsidR="00D83664">
          <w:rPr>
            <w:noProof/>
          </w:rPr>
          <w:t>3</w:t>
        </w:r>
      </w:fldSimple>
      <w:bookmarkEnd w:id="65"/>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3F3CA1">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3F3CA1">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9BA8EFA" w:rsidR="00F74219" w:rsidRDefault="00F74219"/>
    <w:p w14:paraId="072DDF97" w14:textId="54610F4E" w:rsidR="00F74219" w:rsidRDefault="00C87B70" w:rsidP="003F3CA1">
      <w:pPr>
        <w:pStyle w:val="Heading2"/>
      </w:pPr>
      <w:bookmarkStart w:id="66" w:name="_Toc449962530"/>
      <w:r>
        <w:t xml:space="preserve">AuthenticationTypeVocab-1.0 </w:t>
      </w:r>
      <w:r w:rsidR="007F12C3">
        <w:t>Enumeration</w:t>
      </w:r>
      <w:bookmarkEnd w:id="66"/>
    </w:p>
    <w:p w14:paraId="05E7631A" w14:textId="346D6EBB" w:rsidR="00F74219" w:rsidRDefault="00C87B70" w:rsidP="003F3CA1">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rsidP="003F3CA1">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67" w:name="_Ref435481136"/>
      <w:r>
        <w:t xml:space="preserve">Table </w:t>
      </w:r>
      <w:fldSimple w:instr=" STYLEREF 1 \s ">
        <w:r w:rsidR="00D83664">
          <w:rPr>
            <w:noProof/>
          </w:rPr>
          <w:t>3</w:t>
        </w:r>
      </w:fldSimple>
      <w:r>
        <w:noBreakHyphen/>
      </w:r>
      <w:fldSimple w:instr=" SEQ Table \* ARABIC \s 1 ">
        <w:r w:rsidR="00D83664">
          <w:rPr>
            <w:noProof/>
          </w:rPr>
          <w:t>4</w:t>
        </w:r>
      </w:fldSimple>
      <w:bookmarkEnd w:id="67"/>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50A8C6D6" w:rsidR="00F74219" w:rsidRPr="0096155B" w:rsidRDefault="00C87B70" w:rsidP="002C353D">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lastRenderedPageBreak/>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value specifies an authentication device stored in 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113E8A4E" w:rsidR="00F74219" w:rsidRDefault="00F74219"/>
    <w:p w14:paraId="12074204" w14:textId="492A9606" w:rsidR="00F74219" w:rsidRDefault="00C87B70" w:rsidP="003F3CA1">
      <w:pPr>
        <w:pStyle w:val="Heading2"/>
      </w:pPr>
      <w:bookmarkStart w:id="68" w:name="_Toc449962531"/>
      <w:r>
        <w:t>AuthenticationTokenProtectionMechanismType</w:t>
      </w:r>
      <w:r w:rsidR="007E069B">
        <w:t>Vocab</w:t>
      </w:r>
      <w:r>
        <w:t>-1.0 Enumeration</w:t>
      </w:r>
      <w:bookmarkEnd w:id="68"/>
    </w:p>
    <w:p w14:paraId="04567E99" w14:textId="41A8F835" w:rsidR="007F12C3" w:rsidRPr="007F12C3" w:rsidRDefault="007F12C3" w:rsidP="003F3CA1">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3B7C4368" w14:textId="70D4B525" w:rsidR="00F74219" w:rsidRDefault="00C87B70" w:rsidP="003F3CA1">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69" w:name="_Ref435481208"/>
      <w:r>
        <w:t xml:space="preserve">Table </w:t>
      </w:r>
      <w:fldSimple w:instr=" STYLEREF 1 \s ">
        <w:r w:rsidR="00D83664">
          <w:rPr>
            <w:noProof/>
          </w:rPr>
          <w:t>3</w:t>
        </w:r>
      </w:fldSimple>
      <w:r>
        <w:noBreakHyphen/>
      </w:r>
      <w:fldSimple w:instr=" SEQ Table \* ARABIC \s 1 ">
        <w:r w:rsidR="00D83664">
          <w:rPr>
            <w:noProof/>
          </w:rPr>
          <w:t>5</w:t>
        </w:r>
      </w:fldSimple>
      <w:bookmarkEnd w:id="69"/>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lastRenderedPageBreak/>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The authentication tokens have been salted and hashed with 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lastRenderedPageBreak/>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lastRenderedPageBreak/>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lastRenderedPageBreak/>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lastRenderedPageBreak/>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The authentication tokens have been encrypted with the Tiny Encryption Algorithm (TEA).</w:t>
            </w:r>
          </w:p>
        </w:tc>
      </w:tr>
    </w:tbl>
    <w:p w14:paraId="6955152E" w14:textId="77777777" w:rsidR="00F74219" w:rsidRDefault="00F74219"/>
    <w:p w14:paraId="001A6626" w14:textId="77777777" w:rsidR="00F74219" w:rsidRDefault="00F74219">
      <w:pPr>
        <w:sectPr w:rsidR="00F74219" w:rsidSect="003F3CA1">
          <w:footerReference w:type="default" r:id="rId39"/>
          <w:pgSz w:w="15840" w:h="12240"/>
          <w:pgMar w:top="1440" w:right="1440" w:bottom="1440" w:left="1440" w:header="720" w:footer="720" w:gutter="0"/>
          <w:cols w:space="720"/>
        </w:sectPr>
      </w:pPr>
    </w:p>
    <w:p w14:paraId="0FCD6A84" w14:textId="77777777" w:rsidR="00BF3D0A" w:rsidRDefault="00C87B70" w:rsidP="003F3CA1">
      <w:pPr>
        <w:pStyle w:val="Heading1"/>
      </w:pPr>
      <w:bookmarkStart w:id="70" w:name="_Ref428537416"/>
      <w:bookmarkStart w:id="71" w:name="_Toc449962532"/>
      <w:r w:rsidRPr="00FD22AC">
        <w:lastRenderedPageBreak/>
        <w:t>Conformance</w:t>
      </w:r>
      <w:bookmarkEnd w:id="55"/>
      <w:bookmarkEnd w:id="56"/>
      <w:bookmarkEnd w:id="70"/>
      <w:bookmarkEnd w:id="71"/>
    </w:p>
    <w:p w14:paraId="70C9E190" w14:textId="77777777" w:rsidR="00BF3D0A" w:rsidRDefault="00C87B70" w:rsidP="003F3CA1">
      <w:r>
        <w:t>Implementations have discretion over which parts (components, properties, extensions, controlled vocabularies, etc.) of CybOX they implement (e.g., Observable/Object).</w:t>
      </w:r>
    </w:p>
    <w:p w14:paraId="0BDF4382" w14:textId="16D59C17" w:rsidR="00BF3D0A" w:rsidRDefault="00C87B70" w:rsidP="003F3CA1">
      <w:r>
        <w:t xml:space="preserve"> </w:t>
      </w:r>
    </w:p>
    <w:p w14:paraId="0F2D7ED0" w14:textId="4D75B7C7" w:rsidR="00BF3D0A" w:rsidRDefault="00C87B70" w:rsidP="003F3CA1">
      <w:r>
        <w:t xml:space="preserve">[1] Conformant implementations must conform to all normative structural specifications of the UML model </w:t>
      </w:r>
      <w:ins w:id="72" w:author="Roberge, Robert J" w:date="2016-03-14T13:50:00Z">
        <w:r w:rsidR="00334EB6">
          <w:t xml:space="preserve">and to </w:t>
        </w:r>
      </w:ins>
      <w:del w:id="73" w:author="Roberge, Robert J" w:date="2016-03-14T13:50:00Z">
        <w:r w:rsidDel="00334EB6">
          <w:delText xml:space="preserve">or </w:delText>
        </w:r>
      </w:del>
      <w:r>
        <w:t>additional normative statements within this document that apply to the portions of CybOX they implement (e.g., implementers of the entire Observable class must conform to all normative structural specifications of the UML model regarding the Observable class</w:t>
      </w:r>
      <w:ins w:id="74" w:author="Roberge, Robert J" w:date="2016-03-14T13:50:00Z">
        <w:r w:rsidR="00334EB6">
          <w:t>,</w:t>
        </w:r>
      </w:ins>
      <w:r>
        <w:t xml:space="preserve"> </w:t>
      </w:r>
      <w:ins w:id="75" w:author="Roberge, Robert J" w:date="2016-03-14T13:50:00Z">
        <w:r w:rsidR="00334EB6">
          <w:t xml:space="preserve">and to </w:t>
        </w:r>
      </w:ins>
      <w:del w:id="76" w:author="Roberge, Robert J" w:date="2016-03-14T13:50:00Z">
        <w:r w:rsidDel="00334EB6">
          <w:delText xml:space="preserve">or </w:delText>
        </w:r>
      </w:del>
      <w:r>
        <w:t>additional normative statements contained in the document that describes the Observable class).</w:t>
      </w:r>
    </w:p>
    <w:p w14:paraId="5F66A7F5" w14:textId="281D0AB5" w:rsidR="00BF3D0A" w:rsidDel="006710CD" w:rsidRDefault="006710CD" w:rsidP="003F3CA1">
      <w:pPr>
        <w:rPr>
          <w:del w:id="77" w:author="Roberge, Robert J" w:date="2016-03-14T13:49:00Z"/>
        </w:rPr>
      </w:pPr>
      <w:ins w:id="78" w:author="Roberge, Robert J" w:date="2016-03-14T13:49:00Z">
        <w:r w:rsidDel="006710CD">
          <w:t xml:space="preserve"> </w:t>
        </w:r>
      </w:ins>
      <w:del w:id="79" w:author="Roberge, Robert J" w:date="2016-03-14T13:49:00Z">
        <w:r w:rsidR="00C87B70" w:rsidDel="006710CD">
          <w:delText xml:space="preserve"> </w:delText>
        </w:r>
      </w:del>
    </w:p>
    <w:p w14:paraId="00465D44" w14:textId="76698751" w:rsidR="00BF3D0A" w:rsidRDefault="00C87B70" w:rsidP="003F3CA1">
      <w:r>
        <w:t xml:space="preserve">[2] Conformant implementations are free to ignore normative structural specifications of the UML model </w:t>
      </w:r>
      <w:ins w:id="80" w:author="Roberge, Robert J" w:date="2016-03-14T13:51:00Z">
        <w:r w:rsidR="00334EB6">
          <w:t xml:space="preserve">and any </w:t>
        </w:r>
      </w:ins>
      <w:del w:id="81" w:author="Roberge, Robert J" w:date="2016-03-14T13:51:00Z">
        <w:r w:rsidDel="00334EB6">
          <w:delText xml:space="preserve">or </w:delText>
        </w:r>
      </w:del>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82" w:author="Roberge, Robert J" w:date="2016-03-14T13:51:00Z">
        <w:r w:rsidR="00334EB6">
          <w:t>,</w:t>
        </w:r>
      </w:ins>
      <w:r>
        <w:t xml:space="preserve"> </w:t>
      </w:r>
      <w:del w:id="83" w:author="Roberge, Robert J" w:date="2016-03-14T13:51:00Z">
        <w:r w:rsidDel="00334EB6">
          <w:delText xml:space="preserve">or </w:delText>
        </w:r>
      </w:del>
      <w:ins w:id="84" w:author="Roberge, Robert J" w:date="2016-03-14T13:51:00Z">
        <w:r w:rsidR="00334EB6">
          <w:t xml:space="preserve">and any </w:t>
        </w:r>
      </w:ins>
      <w:r>
        <w:t>additional normative statements contained in the document that describes the Observable class).</w:t>
      </w:r>
    </w:p>
    <w:p w14:paraId="2674A577" w14:textId="62711E5D" w:rsidR="00BF3D0A" w:rsidDel="006710CD" w:rsidRDefault="00C87B70" w:rsidP="003F3CA1">
      <w:pPr>
        <w:rPr>
          <w:del w:id="85" w:author="Roberge, Robert J" w:date="2016-03-14T13:49:00Z"/>
        </w:rPr>
      </w:pPr>
      <w:del w:id="86" w:author="Roberge, Robert J" w:date="2016-03-14T13:49:00Z">
        <w:r w:rsidDel="006710CD">
          <w:delText xml:space="preserve"> </w:delText>
        </w:r>
      </w:del>
    </w:p>
    <w:p w14:paraId="63FC7CB4" w14:textId="77777777" w:rsidR="00BF3D0A" w:rsidRPr="00E304F9" w:rsidRDefault="00C87B70" w:rsidP="003F3CA1">
      <w:r>
        <w:t>The conformance section of this document is intentionally broad and attempts to reiterate what already exists in this document.</w:t>
      </w:r>
    </w:p>
    <w:p w14:paraId="6ADF6AF6" w14:textId="77777777" w:rsidR="0090414B" w:rsidRDefault="0090414B" w:rsidP="0090414B">
      <w:pPr>
        <w:pStyle w:val="AppendixHeading1"/>
        <w:numPr>
          <w:ilvl w:val="0"/>
          <w:numId w:val="12"/>
        </w:numPr>
      </w:pPr>
      <w:bookmarkStart w:id="87" w:name="_Toc449961966"/>
      <w:bookmarkStart w:id="88" w:name="_Toc449962533"/>
      <w:r>
        <w:lastRenderedPageBreak/>
        <w:t>Acknowledgments</w:t>
      </w:r>
      <w:bookmarkEnd w:id="87"/>
      <w:bookmarkEnd w:id="88"/>
    </w:p>
    <w:p w14:paraId="511E2FC8" w14:textId="3AC4B4F4" w:rsidR="00BF3D0A" w:rsidRDefault="00C87B70" w:rsidP="006710CD">
      <w:pPr>
        <w:spacing w:after="240"/>
      </w:pPr>
      <w:r>
        <w:t>The following individuals have participated in the creation of this specification and are gratefully acknowledged</w:t>
      </w:r>
      <w:r w:rsidR="006710CD">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033C8" w:rsidRPr="0019172A" w14:paraId="245EFAD5" w14:textId="77777777" w:rsidTr="00C81B33">
        <w:tc>
          <w:tcPr>
            <w:tcW w:w="5035" w:type="dxa"/>
          </w:tcPr>
          <w:p w14:paraId="157BFDBE" w14:textId="77777777" w:rsidR="00D033C8" w:rsidRPr="0019172A" w:rsidRDefault="00D033C8" w:rsidP="00C81B33">
            <w:pPr>
              <w:rPr>
                <w:b/>
              </w:rPr>
            </w:pPr>
            <w:r w:rsidRPr="0019172A">
              <w:rPr>
                <w:b/>
              </w:rPr>
              <w:t>Aetna</w:t>
            </w:r>
          </w:p>
          <w:p w14:paraId="50C22D53" w14:textId="77777777" w:rsidR="00D033C8" w:rsidRPr="0019172A" w:rsidRDefault="00D033C8" w:rsidP="00C81B33">
            <w:r w:rsidRPr="0019172A">
              <w:t xml:space="preserve">    David Crawford</w:t>
            </w:r>
          </w:p>
          <w:p w14:paraId="4451B80C" w14:textId="77777777" w:rsidR="00D033C8" w:rsidRPr="0019172A" w:rsidRDefault="00D033C8" w:rsidP="00C81B33">
            <w:pPr>
              <w:rPr>
                <w:b/>
                <w:color w:val="000000"/>
              </w:rPr>
            </w:pPr>
            <w:r w:rsidRPr="0019172A">
              <w:rPr>
                <w:b/>
                <w:color w:val="000000"/>
              </w:rPr>
              <w:t>AIT Austrian Institute of Technology</w:t>
            </w:r>
          </w:p>
          <w:p w14:paraId="0E0E779C" w14:textId="77777777" w:rsidR="00D033C8" w:rsidRPr="0019172A" w:rsidRDefault="00D033C8" w:rsidP="00C81B33">
            <w:r w:rsidRPr="0019172A">
              <w:t xml:space="preserve">    Roman Fiedler</w:t>
            </w:r>
          </w:p>
          <w:p w14:paraId="5C0F4794" w14:textId="77777777" w:rsidR="00D033C8" w:rsidRPr="0019172A" w:rsidRDefault="00D033C8" w:rsidP="00C81B33">
            <w:r w:rsidRPr="0019172A">
              <w:t xml:space="preserve">    Florian </w:t>
            </w:r>
            <w:proofErr w:type="spellStart"/>
            <w:r w:rsidRPr="0019172A">
              <w:t>Skopik</w:t>
            </w:r>
            <w:proofErr w:type="spellEnd"/>
          </w:p>
          <w:p w14:paraId="5139E38A" w14:textId="77777777" w:rsidR="00D033C8" w:rsidRPr="0019172A" w:rsidRDefault="00D033C8" w:rsidP="00C81B33">
            <w:pPr>
              <w:rPr>
                <w:b/>
                <w:color w:val="000000"/>
              </w:rPr>
            </w:pPr>
            <w:r w:rsidRPr="0019172A">
              <w:rPr>
                <w:b/>
                <w:color w:val="000000"/>
              </w:rPr>
              <w:t>Australia and New Zealand Banking Group (ANZ Bank)</w:t>
            </w:r>
          </w:p>
          <w:p w14:paraId="34DAF8C1" w14:textId="77777777" w:rsidR="00D033C8" w:rsidRPr="0019172A" w:rsidRDefault="00D033C8" w:rsidP="00C81B33">
            <w:r w:rsidRPr="0019172A">
              <w:t xml:space="preserve">    Dean Thompson</w:t>
            </w:r>
          </w:p>
          <w:p w14:paraId="4F85D2DD" w14:textId="77777777" w:rsidR="00D033C8" w:rsidRPr="0019172A" w:rsidRDefault="00D033C8" w:rsidP="00C81B33">
            <w:pPr>
              <w:rPr>
                <w:b/>
              </w:rPr>
            </w:pPr>
            <w:r w:rsidRPr="0019172A">
              <w:rPr>
                <w:b/>
              </w:rPr>
              <w:t>Blue Coat Systems, Inc.</w:t>
            </w:r>
          </w:p>
          <w:p w14:paraId="5BF73E74" w14:textId="77777777" w:rsidR="00D033C8" w:rsidRPr="0019172A" w:rsidRDefault="00D033C8" w:rsidP="00C81B33">
            <w:r w:rsidRPr="0019172A">
              <w:t xml:space="preserve">    Owen Johnson</w:t>
            </w:r>
          </w:p>
          <w:p w14:paraId="3723BDA2" w14:textId="77777777" w:rsidR="00D033C8" w:rsidRPr="0019172A" w:rsidRDefault="00D033C8" w:rsidP="00C81B33">
            <w:r w:rsidRPr="0019172A">
              <w:t xml:space="preserve">    Bret Jordan</w:t>
            </w:r>
          </w:p>
          <w:p w14:paraId="712ED35B" w14:textId="77777777" w:rsidR="00D033C8" w:rsidRPr="0019172A" w:rsidRDefault="00D033C8" w:rsidP="00C81B33">
            <w:pPr>
              <w:rPr>
                <w:b/>
              </w:rPr>
            </w:pPr>
            <w:r w:rsidRPr="0019172A">
              <w:rPr>
                <w:b/>
              </w:rPr>
              <w:t>Century Link</w:t>
            </w:r>
          </w:p>
          <w:p w14:paraId="2C6F2C4B" w14:textId="77777777" w:rsidR="00D033C8" w:rsidRPr="0019172A" w:rsidRDefault="00D033C8" w:rsidP="00C81B33">
            <w:r w:rsidRPr="0019172A">
              <w:t xml:space="preserve">    Cory Kennedy</w:t>
            </w:r>
          </w:p>
          <w:p w14:paraId="4002F1D1" w14:textId="77777777" w:rsidR="00D033C8" w:rsidRPr="0019172A" w:rsidRDefault="00D033C8" w:rsidP="00C81B33">
            <w:pPr>
              <w:rPr>
                <w:b/>
              </w:rPr>
            </w:pPr>
            <w:r w:rsidRPr="0019172A">
              <w:rPr>
                <w:b/>
              </w:rPr>
              <w:t>CIRCL</w:t>
            </w:r>
          </w:p>
          <w:p w14:paraId="4C03BE16" w14:textId="77777777" w:rsidR="00D033C8" w:rsidRPr="0019172A" w:rsidRDefault="00D033C8" w:rsidP="00C81B33">
            <w:r w:rsidRPr="0019172A">
              <w:rPr>
                <w:b/>
              </w:rPr>
              <w:t xml:space="preserve">    </w:t>
            </w:r>
            <w:r w:rsidRPr="0019172A">
              <w:t xml:space="preserve">Alexandre </w:t>
            </w:r>
            <w:proofErr w:type="spellStart"/>
            <w:r w:rsidRPr="0019172A">
              <w:t>Dulaunoy</w:t>
            </w:r>
            <w:proofErr w:type="spellEnd"/>
          </w:p>
          <w:p w14:paraId="46A01FB1" w14:textId="77777777" w:rsidR="00D033C8" w:rsidRPr="0019172A" w:rsidRDefault="00D033C8"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07ECB101" w14:textId="77777777" w:rsidR="00D033C8" w:rsidRPr="0019172A" w:rsidRDefault="00D033C8"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E4F35D4" w14:textId="77777777" w:rsidR="00D033C8" w:rsidRPr="0019172A" w:rsidRDefault="00D033C8" w:rsidP="00C81B33">
            <w:pPr>
              <w:rPr>
                <w:b/>
              </w:rPr>
            </w:pPr>
            <w:r w:rsidRPr="0019172A">
              <w:rPr>
                <w:b/>
              </w:rPr>
              <w:t>Citrix Systems</w:t>
            </w:r>
          </w:p>
          <w:p w14:paraId="5FD0BDE9" w14:textId="77777777" w:rsidR="00D033C8" w:rsidRPr="0019172A" w:rsidRDefault="00D033C8" w:rsidP="00C81B33">
            <w:r w:rsidRPr="0019172A">
              <w:t xml:space="preserve">    Joey </w:t>
            </w:r>
            <w:proofErr w:type="spellStart"/>
            <w:r w:rsidRPr="0019172A">
              <w:t>Peloquin</w:t>
            </w:r>
            <w:proofErr w:type="spellEnd"/>
          </w:p>
          <w:p w14:paraId="661280D0" w14:textId="77777777" w:rsidR="00D033C8" w:rsidRPr="0019172A" w:rsidRDefault="00D033C8" w:rsidP="00C81B33">
            <w:pPr>
              <w:rPr>
                <w:b/>
              </w:rPr>
            </w:pPr>
            <w:r w:rsidRPr="0019172A">
              <w:rPr>
                <w:b/>
              </w:rPr>
              <w:t>Dell</w:t>
            </w:r>
          </w:p>
          <w:p w14:paraId="6EE49E5A" w14:textId="77777777" w:rsidR="00D033C8" w:rsidRPr="0019172A" w:rsidRDefault="00D033C8" w:rsidP="00C81B33">
            <w:r w:rsidRPr="0019172A">
              <w:t xml:space="preserve">    Will </w:t>
            </w:r>
            <w:proofErr w:type="spellStart"/>
            <w:r w:rsidRPr="0019172A">
              <w:t>Urbanski</w:t>
            </w:r>
            <w:proofErr w:type="spellEnd"/>
          </w:p>
          <w:p w14:paraId="539BC706" w14:textId="77777777" w:rsidR="00D033C8" w:rsidRPr="0019172A" w:rsidRDefault="00D033C8" w:rsidP="00C81B33">
            <w:r w:rsidRPr="0019172A">
              <w:t xml:space="preserve">    Jeff Williams</w:t>
            </w:r>
          </w:p>
          <w:p w14:paraId="1A2F136A" w14:textId="77777777" w:rsidR="00D033C8" w:rsidRPr="0019172A" w:rsidRDefault="00D033C8" w:rsidP="00C81B33">
            <w:pPr>
              <w:rPr>
                <w:b/>
              </w:rPr>
            </w:pPr>
            <w:r w:rsidRPr="0019172A">
              <w:rPr>
                <w:b/>
              </w:rPr>
              <w:t>DTCC</w:t>
            </w:r>
          </w:p>
          <w:p w14:paraId="1B088202" w14:textId="77777777" w:rsidR="00D033C8" w:rsidRPr="0019172A" w:rsidRDefault="00D033C8" w:rsidP="00C81B33">
            <w:r w:rsidRPr="0019172A">
              <w:t xml:space="preserve">    Dan Brown</w:t>
            </w:r>
          </w:p>
          <w:p w14:paraId="3070388E" w14:textId="77777777" w:rsidR="00D033C8" w:rsidRPr="0019172A" w:rsidRDefault="00D033C8" w:rsidP="00C81B33">
            <w:r w:rsidRPr="0019172A">
              <w:t xml:space="preserve">    Gordon Hundley</w:t>
            </w:r>
          </w:p>
          <w:p w14:paraId="5C367168" w14:textId="77777777" w:rsidR="00D033C8" w:rsidRPr="0019172A" w:rsidRDefault="00D033C8" w:rsidP="00C81B33">
            <w:r w:rsidRPr="0019172A">
              <w:t xml:space="preserve">    Chris </w:t>
            </w:r>
            <w:proofErr w:type="spellStart"/>
            <w:r w:rsidRPr="0019172A">
              <w:t>Koutras</w:t>
            </w:r>
            <w:proofErr w:type="spellEnd"/>
          </w:p>
          <w:p w14:paraId="2FA98A1C" w14:textId="77777777" w:rsidR="00D033C8" w:rsidRPr="0019172A" w:rsidRDefault="00D033C8" w:rsidP="00C81B33">
            <w:pPr>
              <w:rPr>
                <w:b/>
              </w:rPr>
            </w:pPr>
            <w:r w:rsidRPr="0019172A">
              <w:rPr>
                <w:b/>
              </w:rPr>
              <w:t>EMC</w:t>
            </w:r>
          </w:p>
          <w:p w14:paraId="16241A28" w14:textId="77777777" w:rsidR="00D033C8" w:rsidRPr="0019172A" w:rsidRDefault="00D033C8" w:rsidP="00C81B33">
            <w:r w:rsidRPr="0019172A">
              <w:t xml:space="preserve">    Robert Griffin</w:t>
            </w:r>
          </w:p>
          <w:p w14:paraId="020C3D0A" w14:textId="77777777" w:rsidR="00D033C8" w:rsidRPr="0019172A" w:rsidRDefault="00D033C8" w:rsidP="00C81B33">
            <w:r w:rsidRPr="0019172A">
              <w:t xml:space="preserve">    Jeff Odom</w:t>
            </w:r>
          </w:p>
          <w:p w14:paraId="2A8E4735" w14:textId="77777777" w:rsidR="00D033C8" w:rsidRPr="0019172A" w:rsidRDefault="00D033C8" w:rsidP="00C81B33">
            <w:r w:rsidRPr="0019172A">
              <w:t xml:space="preserve">    Ravi </w:t>
            </w:r>
            <w:proofErr w:type="spellStart"/>
            <w:r w:rsidRPr="0019172A">
              <w:t>Sharda</w:t>
            </w:r>
            <w:proofErr w:type="spellEnd"/>
          </w:p>
          <w:p w14:paraId="2F4E73EE" w14:textId="77777777" w:rsidR="00D033C8" w:rsidRPr="0019172A" w:rsidRDefault="00D033C8" w:rsidP="00C81B33">
            <w:pPr>
              <w:rPr>
                <w:b/>
                <w:color w:val="000000"/>
              </w:rPr>
            </w:pPr>
            <w:r w:rsidRPr="0019172A">
              <w:rPr>
                <w:b/>
                <w:color w:val="000000"/>
              </w:rPr>
              <w:t>Financial Services Information Sharing and Analysis Center (FS-ISAC)</w:t>
            </w:r>
          </w:p>
          <w:p w14:paraId="6FC23A5D" w14:textId="77777777" w:rsidR="00D033C8" w:rsidRPr="0019172A" w:rsidRDefault="00D033C8"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0945F7E0" w14:textId="77777777" w:rsidR="00D033C8" w:rsidRPr="0019172A" w:rsidRDefault="00D033C8" w:rsidP="00C81B33">
            <w:pPr>
              <w:rPr>
                <w:color w:val="000000"/>
              </w:rPr>
            </w:pPr>
            <w:r w:rsidRPr="0019172A">
              <w:rPr>
                <w:color w:val="000000"/>
              </w:rPr>
              <w:t xml:space="preserve">    Chris Ricard</w:t>
            </w:r>
          </w:p>
          <w:p w14:paraId="5C430A0A" w14:textId="77777777" w:rsidR="00D033C8" w:rsidRPr="0019172A" w:rsidRDefault="00D033C8" w:rsidP="00C81B33">
            <w:pPr>
              <w:rPr>
                <w:b/>
                <w:color w:val="000000"/>
              </w:rPr>
            </w:pPr>
            <w:r w:rsidRPr="0019172A">
              <w:rPr>
                <w:b/>
                <w:color w:val="000000"/>
              </w:rPr>
              <w:t>Fortinet Inc.</w:t>
            </w:r>
          </w:p>
          <w:p w14:paraId="12E50E48" w14:textId="77777777" w:rsidR="00D033C8" w:rsidRPr="0019172A" w:rsidRDefault="00D033C8" w:rsidP="00C81B33">
            <w:pPr>
              <w:rPr>
                <w:color w:val="000000"/>
              </w:rPr>
            </w:pPr>
            <w:r w:rsidRPr="0019172A">
              <w:rPr>
                <w:color w:val="000000"/>
              </w:rPr>
              <w:t xml:space="preserve">    Gavin Chow</w:t>
            </w:r>
          </w:p>
          <w:p w14:paraId="7861A22A" w14:textId="77777777" w:rsidR="00D033C8" w:rsidRPr="0019172A" w:rsidRDefault="00D033C8" w:rsidP="00C81B33">
            <w:pPr>
              <w:rPr>
                <w:color w:val="000000"/>
              </w:rPr>
            </w:pPr>
            <w:r w:rsidRPr="0019172A">
              <w:rPr>
                <w:color w:val="000000"/>
              </w:rPr>
              <w:t xml:space="preserve">    Kenichi </w:t>
            </w:r>
            <w:proofErr w:type="spellStart"/>
            <w:r w:rsidRPr="0019172A">
              <w:rPr>
                <w:color w:val="000000"/>
              </w:rPr>
              <w:t>Terashita</w:t>
            </w:r>
            <w:proofErr w:type="spellEnd"/>
          </w:p>
          <w:p w14:paraId="5497266F" w14:textId="77777777" w:rsidR="00D033C8" w:rsidRPr="0019172A" w:rsidRDefault="00D033C8" w:rsidP="00C81B33">
            <w:pPr>
              <w:rPr>
                <w:b/>
                <w:color w:val="000000"/>
              </w:rPr>
            </w:pPr>
            <w:r w:rsidRPr="0019172A">
              <w:rPr>
                <w:b/>
                <w:color w:val="000000"/>
              </w:rPr>
              <w:lastRenderedPageBreak/>
              <w:t>Fujitsu Limited</w:t>
            </w:r>
          </w:p>
          <w:p w14:paraId="45AA4FDC" w14:textId="77777777" w:rsidR="00D033C8" w:rsidRPr="0019172A" w:rsidRDefault="00D033C8" w:rsidP="00C81B33">
            <w:pPr>
              <w:rPr>
                <w:color w:val="000000"/>
              </w:rPr>
            </w:pPr>
            <w:r w:rsidRPr="0019172A">
              <w:rPr>
                <w:color w:val="000000"/>
              </w:rPr>
              <w:t xml:space="preserve">    Neil Edwards</w:t>
            </w:r>
          </w:p>
          <w:p w14:paraId="31C6751A" w14:textId="77777777" w:rsidR="00D033C8" w:rsidRPr="0019172A" w:rsidRDefault="00D033C8" w:rsidP="00C81B33">
            <w:pPr>
              <w:rPr>
                <w:color w:val="000000"/>
              </w:rPr>
            </w:pPr>
            <w:r w:rsidRPr="0019172A">
              <w:rPr>
                <w:color w:val="000000"/>
              </w:rPr>
              <w:t xml:space="preserve">    Frederick Hirsch</w:t>
            </w:r>
          </w:p>
          <w:p w14:paraId="2587398B" w14:textId="77777777" w:rsidR="00D033C8" w:rsidRPr="0019172A" w:rsidRDefault="00D033C8"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4FB74DD4" w14:textId="77777777" w:rsidR="00D033C8" w:rsidRPr="0019172A" w:rsidRDefault="00D033C8" w:rsidP="00C81B33">
            <w:pPr>
              <w:rPr>
                <w:color w:val="000000"/>
              </w:rPr>
            </w:pPr>
            <w:r w:rsidRPr="0019172A">
              <w:rPr>
                <w:color w:val="000000"/>
              </w:rPr>
              <w:t xml:space="preserve">    Daisuke Murabayashi</w:t>
            </w:r>
          </w:p>
          <w:p w14:paraId="4631B108" w14:textId="77777777" w:rsidR="00D033C8" w:rsidRPr="0019172A" w:rsidRDefault="00D033C8" w:rsidP="00C81B33">
            <w:pPr>
              <w:rPr>
                <w:b/>
                <w:color w:val="000000"/>
              </w:rPr>
            </w:pPr>
            <w:r w:rsidRPr="0019172A">
              <w:rPr>
                <w:b/>
                <w:color w:val="000000"/>
              </w:rPr>
              <w:t>Google Inc.</w:t>
            </w:r>
          </w:p>
          <w:p w14:paraId="7B6152C6" w14:textId="77777777" w:rsidR="00D033C8" w:rsidRPr="0019172A" w:rsidRDefault="00D033C8" w:rsidP="00C81B33">
            <w:pPr>
              <w:rPr>
                <w:color w:val="000000"/>
              </w:rPr>
            </w:pPr>
            <w:r w:rsidRPr="0019172A">
              <w:rPr>
                <w:color w:val="000000"/>
              </w:rPr>
              <w:t xml:space="preserve">    Mark </w:t>
            </w:r>
            <w:proofErr w:type="spellStart"/>
            <w:r w:rsidRPr="0019172A">
              <w:rPr>
                <w:color w:val="000000"/>
              </w:rPr>
              <w:t>Risher</w:t>
            </w:r>
            <w:proofErr w:type="spellEnd"/>
          </w:p>
          <w:p w14:paraId="5FB17216" w14:textId="77777777" w:rsidR="00D033C8" w:rsidRPr="0019172A" w:rsidRDefault="00D033C8" w:rsidP="00C81B33">
            <w:pPr>
              <w:rPr>
                <w:b/>
                <w:color w:val="000000"/>
              </w:rPr>
            </w:pPr>
            <w:r w:rsidRPr="0019172A">
              <w:rPr>
                <w:b/>
                <w:color w:val="000000"/>
              </w:rPr>
              <w:t>Hitachi, Ltd.</w:t>
            </w:r>
          </w:p>
          <w:p w14:paraId="35728F15" w14:textId="77777777" w:rsidR="00D033C8" w:rsidRPr="0019172A" w:rsidRDefault="00D033C8" w:rsidP="00C81B33">
            <w:pPr>
              <w:rPr>
                <w:color w:val="000000"/>
              </w:rPr>
            </w:pPr>
            <w:r w:rsidRPr="0019172A">
              <w:rPr>
                <w:color w:val="000000"/>
              </w:rPr>
              <w:t xml:space="preserve">    Kazuo Noguchi</w:t>
            </w:r>
          </w:p>
          <w:p w14:paraId="06E7F159" w14:textId="77777777" w:rsidR="00D033C8" w:rsidRPr="0019172A" w:rsidRDefault="00D033C8" w:rsidP="00C81B33">
            <w:pPr>
              <w:rPr>
                <w:color w:val="000000"/>
              </w:rPr>
            </w:pPr>
            <w:r w:rsidRPr="0019172A">
              <w:rPr>
                <w:color w:val="000000"/>
              </w:rPr>
              <w:t xml:space="preserve">    Akihito Sawada</w:t>
            </w:r>
          </w:p>
          <w:p w14:paraId="0B229936" w14:textId="77777777" w:rsidR="00D033C8" w:rsidRPr="0019172A" w:rsidRDefault="00D033C8" w:rsidP="00C81B33">
            <w:pPr>
              <w:rPr>
                <w:color w:val="000000"/>
              </w:rPr>
            </w:pPr>
            <w:r w:rsidRPr="0019172A">
              <w:rPr>
                <w:color w:val="000000"/>
              </w:rPr>
              <w:t xml:space="preserve">    Masato Terada</w:t>
            </w:r>
          </w:p>
          <w:p w14:paraId="495C50BB" w14:textId="77777777" w:rsidR="00D033C8" w:rsidRPr="0019172A" w:rsidRDefault="00D033C8"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759204E6" w14:textId="77777777" w:rsidR="00D033C8" w:rsidRPr="0019172A" w:rsidRDefault="00D033C8" w:rsidP="00C81B33">
            <w:pPr>
              <w:rPr>
                <w:color w:val="000000"/>
              </w:rPr>
            </w:pPr>
            <w:r w:rsidRPr="0019172A">
              <w:rPr>
                <w:color w:val="000000"/>
              </w:rPr>
              <w:t xml:space="preserve">    Paul Martini</w:t>
            </w:r>
          </w:p>
          <w:p w14:paraId="7DD2EC21" w14:textId="77777777" w:rsidR="00D033C8" w:rsidRPr="0019172A" w:rsidRDefault="00D033C8" w:rsidP="00C81B33">
            <w:pPr>
              <w:rPr>
                <w:b/>
                <w:color w:val="000000"/>
              </w:rPr>
            </w:pPr>
            <w:r w:rsidRPr="0019172A">
              <w:rPr>
                <w:b/>
                <w:color w:val="000000"/>
              </w:rPr>
              <w:t>Individual</w:t>
            </w:r>
          </w:p>
          <w:p w14:paraId="1FB9A281" w14:textId="77777777" w:rsidR="00D033C8" w:rsidRPr="0019172A" w:rsidRDefault="00D033C8" w:rsidP="00C81B33">
            <w:pPr>
              <w:rPr>
                <w:color w:val="000000"/>
              </w:rPr>
            </w:pPr>
            <w:r w:rsidRPr="0019172A">
              <w:rPr>
                <w:color w:val="000000"/>
              </w:rPr>
              <w:t xml:space="preserve">    Jerome </w:t>
            </w:r>
            <w:proofErr w:type="spellStart"/>
            <w:r w:rsidRPr="0019172A">
              <w:rPr>
                <w:color w:val="000000"/>
              </w:rPr>
              <w:t>Athias</w:t>
            </w:r>
            <w:proofErr w:type="spellEnd"/>
          </w:p>
          <w:p w14:paraId="2F9BF3B9" w14:textId="77777777" w:rsidR="00D033C8" w:rsidRPr="0019172A" w:rsidRDefault="00D033C8" w:rsidP="00C81B33">
            <w:pPr>
              <w:rPr>
                <w:color w:val="000000"/>
              </w:rPr>
            </w:pPr>
            <w:r w:rsidRPr="0019172A">
              <w:rPr>
                <w:color w:val="000000"/>
              </w:rPr>
              <w:t xml:space="preserve">    Peter Brown</w:t>
            </w:r>
          </w:p>
          <w:p w14:paraId="0CE1D747" w14:textId="77777777" w:rsidR="00D033C8" w:rsidRPr="0019172A" w:rsidRDefault="00D033C8"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4F0C74D1" w14:textId="77777777" w:rsidR="00D033C8" w:rsidRPr="0019172A" w:rsidRDefault="00D033C8"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2BEA4E58" w14:textId="77777777" w:rsidR="00D033C8" w:rsidRPr="0019172A" w:rsidRDefault="00D033C8" w:rsidP="00C81B33">
            <w:pPr>
              <w:rPr>
                <w:color w:val="000000"/>
              </w:rPr>
            </w:pPr>
            <w:r w:rsidRPr="0019172A">
              <w:rPr>
                <w:color w:val="000000"/>
              </w:rPr>
              <w:t xml:space="preserve">    Bar Lockwood</w:t>
            </w:r>
          </w:p>
          <w:p w14:paraId="56CC4655" w14:textId="77777777" w:rsidR="00D033C8" w:rsidRPr="0019172A" w:rsidRDefault="00D033C8" w:rsidP="00C81B33">
            <w:pPr>
              <w:rPr>
                <w:color w:val="000000"/>
              </w:rPr>
            </w:pPr>
            <w:r w:rsidRPr="0019172A">
              <w:rPr>
                <w:color w:val="000000"/>
              </w:rPr>
              <w:t xml:space="preserve">    Terry MacDonald</w:t>
            </w:r>
          </w:p>
          <w:p w14:paraId="75B305D7" w14:textId="77777777" w:rsidR="00D033C8" w:rsidRPr="0019172A" w:rsidRDefault="00D033C8" w:rsidP="00C81B33">
            <w:pPr>
              <w:rPr>
                <w:color w:val="000000"/>
              </w:rPr>
            </w:pPr>
            <w:r w:rsidRPr="0019172A">
              <w:rPr>
                <w:color w:val="000000"/>
              </w:rPr>
              <w:t xml:space="preserve">    Alex Pinto</w:t>
            </w:r>
          </w:p>
          <w:p w14:paraId="6FF3F693" w14:textId="77777777" w:rsidR="00D033C8" w:rsidRPr="0019172A" w:rsidRDefault="00D033C8" w:rsidP="00C81B33">
            <w:pPr>
              <w:rPr>
                <w:b/>
                <w:color w:val="000000"/>
              </w:rPr>
            </w:pPr>
            <w:r w:rsidRPr="0019172A">
              <w:rPr>
                <w:b/>
                <w:color w:val="000000"/>
              </w:rPr>
              <w:t>Intel Corporation</w:t>
            </w:r>
          </w:p>
          <w:p w14:paraId="7D474DC6" w14:textId="77777777" w:rsidR="00D033C8" w:rsidRPr="0019172A" w:rsidRDefault="00D033C8" w:rsidP="00C81B33">
            <w:pPr>
              <w:rPr>
                <w:color w:val="000000"/>
              </w:rPr>
            </w:pPr>
            <w:r w:rsidRPr="0019172A">
              <w:rPr>
                <w:color w:val="000000"/>
              </w:rPr>
              <w:t xml:space="preserve">    Tim Casey</w:t>
            </w:r>
          </w:p>
          <w:p w14:paraId="337FA62F" w14:textId="77777777" w:rsidR="00D033C8" w:rsidRPr="0019172A" w:rsidRDefault="00D033C8" w:rsidP="00C81B33">
            <w:pPr>
              <w:rPr>
                <w:color w:val="000000"/>
              </w:rPr>
            </w:pPr>
            <w:r w:rsidRPr="0019172A">
              <w:rPr>
                <w:color w:val="000000"/>
              </w:rPr>
              <w:t xml:space="preserve">    Kent </w:t>
            </w:r>
            <w:proofErr w:type="spellStart"/>
            <w:r w:rsidRPr="0019172A">
              <w:rPr>
                <w:color w:val="000000"/>
              </w:rPr>
              <w:t>Landfield</w:t>
            </w:r>
            <w:proofErr w:type="spellEnd"/>
          </w:p>
          <w:p w14:paraId="4317194A" w14:textId="77777777" w:rsidR="00D033C8" w:rsidRPr="0019172A" w:rsidRDefault="00D033C8" w:rsidP="00C81B33">
            <w:pPr>
              <w:rPr>
                <w:b/>
                <w:color w:val="000000"/>
              </w:rPr>
            </w:pPr>
            <w:r w:rsidRPr="0019172A">
              <w:rPr>
                <w:b/>
                <w:color w:val="000000"/>
              </w:rPr>
              <w:t>JPMorgan Chase Bank, N.A.</w:t>
            </w:r>
          </w:p>
          <w:p w14:paraId="6831F8E8" w14:textId="77777777" w:rsidR="00D033C8" w:rsidRPr="0019172A" w:rsidRDefault="00D033C8" w:rsidP="00C81B33">
            <w:pPr>
              <w:rPr>
                <w:color w:val="000000"/>
              </w:rPr>
            </w:pPr>
            <w:r w:rsidRPr="0019172A">
              <w:rPr>
                <w:b/>
                <w:color w:val="000000"/>
              </w:rPr>
              <w:t xml:space="preserve">    </w:t>
            </w:r>
            <w:r w:rsidRPr="0019172A">
              <w:rPr>
                <w:color w:val="000000"/>
              </w:rPr>
              <w:t>Terrence Driscoll</w:t>
            </w:r>
          </w:p>
          <w:p w14:paraId="6026D1FE" w14:textId="77777777" w:rsidR="00D033C8" w:rsidRPr="0019172A" w:rsidRDefault="00D033C8" w:rsidP="00C81B33">
            <w:pPr>
              <w:rPr>
                <w:color w:val="000000"/>
              </w:rPr>
            </w:pPr>
            <w:r w:rsidRPr="0019172A">
              <w:rPr>
                <w:color w:val="000000"/>
              </w:rPr>
              <w:t xml:space="preserve">    David </w:t>
            </w:r>
            <w:proofErr w:type="spellStart"/>
            <w:r w:rsidRPr="0019172A">
              <w:rPr>
                <w:color w:val="000000"/>
              </w:rPr>
              <w:t>Laurance</w:t>
            </w:r>
            <w:proofErr w:type="spellEnd"/>
          </w:p>
          <w:p w14:paraId="4C52E4D3" w14:textId="77777777" w:rsidR="00D033C8" w:rsidRPr="0019172A" w:rsidRDefault="00D033C8" w:rsidP="00C81B33">
            <w:pPr>
              <w:rPr>
                <w:b/>
                <w:color w:val="000000"/>
              </w:rPr>
            </w:pPr>
            <w:proofErr w:type="spellStart"/>
            <w:r w:rsidRPr="0019172A">
              <w:rPr>
                <w:b/>
                <w:color w:val="000000"/>
              </w:rPr>
              <w:t>LookingGlass</w:t>
            </w:r>
            <w:proofErr w:type="spellEnd"/>
          </w:p>
          <w:p w14:paraId="23214D8B" w14:textId="77777777" w:rsidR="00D033C8" w:rsidRPr="0019172A" w:rsidRDefault="00D033C8" w:rsidP="00C81B33">
            <w:pPr>
              <w:rPr>
                <w:color w:val="000000"/>
              </w:rPr>
            </w:pPr>
            <w:r w:rsidRPr="0019172A">
              <w:rPr>
                <w:color w:val="000000"/>
              </w:rPr>
              <w:t xml:space="preserve">    Allan Thomson</w:t>
            </w:r>
          </w:p>
          <w:p w14:paraId="4FA88DA2" w14:textId="77777777" w:rsidR="00D033C8" w:rsidRPr="0019172A" w:rsidRDefault="00D033C8" w:rsidP="00C81B33">
            <w:pPr>
              <w:rPr>
                <w:color w:val="000000"/>
              </w:rPr>
            </w:pPr>
            <w:r w:rsidRPr="0019172A">
              <w:rPr>
                <w:color w:val="000000"/>
              </w:rPr>
              <w:t xml:space="preserve">    Lee </w:t>
            </w:r>
            <w:proofErr w:type="spellStart"/>
            <w:r w:rsidRPr="0019172A">
              <w:rPr>
                <w:color w:val="000000"/>
              </w:rPr>
              <w:t>Vorthman</w:t>
            </w:r>
            <w:proofErr w:type="spellEnd"/>
          </w:p>
          <w:p w14:paraId="104E6C47" w14:textId="77777777" w:rsidR="00D033C8" w:rsidRPr="0019172A" w:rsidRDefault="00D033C8" w:rsidP="00C81B33">
            <w:pPr>
              <w:rPr>
                <w:b/>
                <w:color w:val="000000"/>
              </w:rPr>
            </w:pPr>
            <w:proofErr w:type="spellStart"/>
            <w:r w:rsidRPr="0019172A">
              <w:rPr>
                <w:b/>
                <w:color w:val="000000"/>
              </w:rPr>
              <w:t>Mitre</w:t>
            </w:r>
            <w:proofErr w:type="spellEnd"/>
            <w:r w:rsidRPr="0019172A">
              <w:rPr>
                <w:b/>
                <w:color w:val="000000"/>
              </w:rPr>
              <w:t xml:space="preserve"> Corporation</w:t>
            </w:r>
          </w:p>
          <w:p w14:paraId="2B9C8CE7" w14:textId="77777777" w:rsidR="00D033C8" w:rsidRPr="0019172A" w:rsidRDefault="00D033C8" w:rsidP="00C81B33">
            <w:pPr>
              <w:rPr>
                <w:color w:val="000000"/>
              </w:rPr>
            </w:pPr>
            <w:r w:rsidRPr="0019172A">
              <w:rPr>
                <w:color w:val="000000"/>
              </w:rPr>
              <w:t xml:space="preserve">    Greg Back</w:t>
            </w:r>
          </w:p>
          <w:p w14:paraId="2FD63ABB" w14:textId="77777777" w:rsidR="00D033C8" w:rsidRPr="0019172A" w:rsidRDefault="00D033C8" w:rsidP="00C81B33">
            <w:pPr>
              <w:rPr>
                <w:color w:val="000000"/>
              </w:rPr>
            </w:pPr>
            <w:r w:rsidRPr="0019172A">
              <w:rPr>
                <w:color w:val="000000"/>
              </w:rPr>
              <w:t xml:space="preserve">    Jonathan Baker</w:t>
            </w:r>
          </w:p>
          <w:p w14:paraId="4897F658" w14:textId="77777777" w:rsidR="00D033C8" w:rsidRPr="0019172A" w:rsidRDefault="00D033C8" w:rsidP="00C81B33">
            <w:pPr>
              <w:rPr>
                <w:color w:val="000000"/>
              </w:rPr>
            </w:pPr>
            <w:r w:rsidRPr="0019172A">
              <w:rPr>
                <w:color w:val="000000"/>
              </w:rPr>
              <w:t xml:space="preserve">    Sean Barnum</w:t>
            </w:r>
          </w:p>
          <w:p w14:paraId="08D262B7" w14:textId="77777777" w:rsidR="00D033C8" w:rsidRPr="0019172A" w:rsidRDefault="00D033C8" w:rsidP="00C81B33">
            <w:pPr>
              <w:rPr>
                <w:color w:val="000000"/>
              </w:rPr>
            </w:pPr>
            <w:r w:rsidRPr="0019172A">
              <w:rPr>
                <w:color w:val="000000"/>
              </w:rPr>
              <w:t xml:space="preserve">    Desiree Beck</w:t>
            </w:r>
          </w:p>
          <w:p w14:paraId="0A21CAAB" w14:textId="77777777" w:rsidR="00D033C8" w:rsidRPr="0019172A" w:rsidRDefault="00D033C8" w:rsidP="00C81B33">
            <w:pPr>
              <w:rPr>
                <w:color w:val="000000"/>
              </w:rPr>
            </w:pPr>
            <w:r w:rsidRPr="0019172A">
              <w:rPr>
                <w:color w:val="000000"/>
              </w:rPr>
              <w:t xml:space="preserve">    Nicole Gong</w:t>
            </w:r>
          </w:p>
          <w:p w14:paraId="4D68C0D6" w14:textId="77777777" w:rsidR="00D033C8" w:rsidRPr="0019172A" w:rsidRDefault="00D033C8"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6BAACDB" w14:textId="77777777" w:rsidR="00D033C8" w:rsidRPr="0019172A" w:rsidRDefault="00D033C8" w:rsidP="00C81B33">
            <w:pPr>
              <w:rPr>
                <w:color w:val="000000"/>
              </w:rPr>
            </w:pPr>
            <w:r w:rsidRPr="0019172A">
              <w:rPr>
                <w:color w:val="000000"/>
              </w:rPr>
              <w:t xml:space="preserve">    Ivan Kirillov</w:t>
            </w:r>
          </w:p>
          <w:p w14:paraId="0286229B" w14:textId="77777777" w:rsidR="00D033C8" w:rsidRPr="0019172A" w:rsidRDefault="00D033C8" w:rsidP="00C81B33">
            <w:pPr>
              <w:rPr>
                <w:color w:val="000000"/>
              </w:rPr>
            </w:pPr>
            <w:r w:rsidRPr="0019172A">
              <w:rPr>
                <w:color w:val="000000"/>
              </w:rPr>
              <w:t xml:space="preserve">    Richard Piazza</w:t>
            </w:r>
          </w:p>
          <w:p w14:paraId="6EEA4E00" w14:textId="77777777" w:rsidR="00D033C8" w:rsidRPr="0019172A" w:rsidRDefault="00D033C8" w:rsidP="00C81B33">
            <w:pPr>
              <w:rPr>
                <w:color w:val="000000"/>
              </w:rPr>
            </w:pPr>
            <w:r w:rsidRPr="0019172A">
              <w:rPr>
                <w:color w:val="000000"/>
              </w:rPr>
              <w:t xml:space="preserve">    Jon </w:t>
            </w:r>
            <w:proofErr w:type="spellStart"/>
            <w:r w:rsidRPr="0019172A">
              <w:rPr>
                <w:color w:val="000000"/>
              </w:rPr>
              <w:t>Salwen</w:t>
            </w:r>
            <w:proofErr w:type="spellEnd"/>
          </w:p>
          <w:p w14:paraId="2DBF50F6" w14:textId="77777777" w:rsidR="00D033C8" w:rsidRPr="0019172A" w:rsidRDefault="00D033C8" w:rsidP="00C81B33">
            <w:pPr>
              <w:rPr>
                <w:color w:val="000000"/>
              </w:rPr>
            </w:pPr>
            <w:r w:rsidRPr="0019172A">
              <w:rPr>
                <w:color w:val="000000"/>
              </w:rPr>
              <w:t xml:space="preserve">    Charles Schmidt</w:t>
            </w:r>
          </w:p>
          <w:p w14:paraId="1F91BA9F" w14:textId="77777777" w:rsidR="00D033C8" w:rsidRPr="0019172A" w:rsidRDefault="00D033C8" w:rsidP="00C81B33">
            <w:pPr>
              <w:rPr>
                <w:color w:val="000000"/>
              </w:rPr>
            </w:pPr>
            <w:r w:rsidRPr="0019172A">
              <w:rPr>
                <w:color w:val="000000"/>
              </w:rPr>
              <w:lastRenderedPageBreak/>
              <w:t xml:space="preserve">    Emmanuelle Vargas-Gonzalez</w:t>
            </w:r>
          </w:p>
          <w:p w14:paraId="34B123A7" w14:textId="77777777" w:rsidR="00D033C8" w:rsidRPr="0019172A" w:rsidRDefault="00D033C8" w:rsidP="00C81B33">
            <w:pPr>
              <w:rPr>
                <w:color w:val="000000"/>
              </w:rPr>
            </w:pPr>
            <w:r w:rsidRPr="0019172A">
              <w:rPr>
                <w:color w:val="000000"/>
              </w:rPr>
              <w:t xml:space="preserve">    John Wunder</w:t>
            </w:r>
          </w:p>
          <w:p w14:paraId="0AB198DC" w14:textId="77777777" w:rsidR="00D033C8" w:rsidRPr="0019172A" w:rsidRDefault="00D033C8" w:rsidP="00C81B33">
            <w:pPr>
              <w:rPr>
                <w:b/>
                <w:color w:val="000000"/>
              </w:rPr>
            </w:pPr>
            <w:r w:rsidRPr="0019172A">
              <w:rPr>
                <w:b/>
                <w:color w:val="000000"/>
              </w:rPr>
              <w:t>National Council of ISACs (NCI)</w:t>
            </w:r>
          </w:p>
          <w:p w14:paraId="5A41E592" w14:textId="77777777" w:rsidR="00D033C8" w:rsidRPr="0019172A" w:rsidRDefault="00D033C8" w:rsidP="00C81B33">
            <w:pPr>
              <w:rPr>
                <w:color w:val="000000"/>
              </w:rPr>
            </w:pPr>
            <w:r w:rsidRPr="0019172A">
              <w:rPr>
                <w:color w:val="000000"/>
              </w:rPr>
              <w:t xml:space="preserve">    Scott </w:t>
            </w:r>
            <w:proofErr w:type="spellStart"/>
            <w:r w:rsidRPr="0019172A">
              <w:rPr>
                <w:color w:val="000000"/>
              </w:rPr>
              <w:t>Algeier</w:t>
            </w:r>
            <w:proofErr w:type="spellEnd"/>
          </w:p>
          <w:p w14:paraId="2D10EDFA" w14:textId="77777777" w:rsidR="00D033C8" w:rsidRPr="0019172A" w:rsidRDefault="00D033C8" w:rsidP="00C81B33">
            <w:pPr>
              <w:rPr>
                <w:color w:val="000000"/>
              </w:rPr>
            </w:pPr>
            <w:r w:rsidRPr="0019172A">
              <w:rPr>
                <w:color w:val="000000"/>
              </w:rPr>
              <w:t xml:space="preserve">    Denise Anderson</w:t>
            </w:r>
          </w:p>
          <w:p w14:paraId="7D8664C9" w14:textId="77777777" w:rsidR="00D033C8" w:rsidRPr="0019172A" w:rsidRDefault="00D033C8" w:rsidP="00C81B33">
            <w:pPr>
              <w:rPr>
                <w:color w:val="000000"/>
              </w:rPr>
            </w:pPr>
            <w:r w:rsidRPr="0019172A">
              <w:rPr>
                <w:color w:val="000000"/>
              </w:rPr>
              <w:t xml:space="preserve">    Josh Poster</w:t>
            </w:r>
          </w:p>
          <w:p w14:paraId="27D57279" w14:textId="77777777" w:rsidR="00D033C8" w:rsidRPr="0019172A" w:rsidRDefault="00D033C8" w:rsidP="00C81B33">
            <w:pPr>
              <w:rPr>
                <w:b/>
                <w:color w:val="000000"/>
              </w:rPr>
            </w:pPr>
            <w:r w:rsidRPr="0019172A">
              <w:rPr>
                <w:b/>
                <w:color w:val="000000"/>
              </w:rPr>
              <w:t>NEC Corporation</w:t>
            </w:r>
          </w:p>
          <w:p w14:paraId="429564BF" w14:textId="77777777" w:rsidR="00D033C8" w:rsidRPr="0019172A" w:rsidRDefault="00D033C8" w:rsidP="00C81B33">
            <w:pPr>
              <w:rPr>
                <w:color w:val="000000"/>
              </w:rPr>
            </w:pPr>
            <w:r w:rsidRPr="0019172A">
              <w:rPr>
                <w:color w:val="000000"/>
              </w:rPr>
              <w:t xml:space="preserve">    Takahiro </w:t>
            </w:r>
            <w:proofErr w:type="spellStart"/>
            <w:r w:rsidRPr="0019172A">
              <w:rPr>
                <w:color w:val="000000"/>
              </w:rPr>
              <w:t>Kakumaru</w:t>
            </w:r>
            <w:proofErr w:type="spellEnd"/>
          </w:p>
          <w:p w14:paraId="7846D697" w14:textId="77777777" w:rsidR="00D033C8" w:rsidRPr="0019172A" w:rsidRDefault="00D033C8" w:rsidP="00C81B33">
            <w:pPr>
              <w:rPr>
                <w:b/>
                <w:color w:val="000000"/>
              </w:rPr>
            </w:pPr>
            <w:r w:rsidRPr="0019172A">
              <w:rPr>
                <w:b/>
                <w:color w:val="000000"/>
              </w:rPr>
              <w:t>North American Energy Standards Board</w:t>
            </w:r>
          </w:p>
          <w:p w14:paraId="50A34B93" w14:textId="77777777" w:rsidR="00D033C8" w:rsidRPr="0019172A" w:rsidRDefault="00D033C8" w:rsidP="00C81B33">
            <w:pPr>
              <w:rPr>
                <w:color w:val="000000"/>
              </w:rPr>
            </w:pPr>
            <w:r w:rsidRPr="0019172A">
              <w:rPr>
                <w:color w:val="000000"/>
              </w:rPr>
              <w:t xml:space="preserve">    David Darnell</w:t>
            </w:r>
          </w:p>
          <w:p w14:paraId="239735D3" w14:textId="77777777" w:rsidR="00D033C8" w:rsidRPr="0019172A" w:rsidRDefault="00D033C8" w:rsidP="00C81B33">
            <w:pPr>
              <w:rPr>
                <w:b/>
                <w:color w:val="000000"/>
              </w:rPr>
            </w:pPr>
            <w:r w:rsidRPr="0019172A">
              <w:rPr>
                <w:b/>
                <w:color w:val="000000"/>
              </w:rPr>
              <w:t>Object Management Group</w:t>
            </w:r>
          </w:p>
          <w:p w14:paraId="7AF896F2" w14:textId="77777777" w:rsidR="00D033C8" w:rsidRPr="0019172A" w:rsidRDefault="00D033C8" w:rsidP="00C81B33">
            <w:pPr>
              <w:rPr>
                <w:color w:val="000000"/>
              </w:rPr>
            </w:pPr>
            <w:r w:rsidRPr="0019172A">
              <w:rPr>
                <w:color w:val="000000"/>
              </w:rPr>
              <w:t xml:space="preserve">    Cory </w:t>
            </w:r>
            <w:proofErr w:type="spellStart"/>
            <w:r w:rsidRPr="0019172A">
              <w:rPr>
                <w:color w:val="000000"/>
              </w:rPr>
              <w:t>Casanave</w:t>
            </w:r>
            <w:proofErr w:type="spellEnd"/>
          </w:p>
          <w:p w14:paraId="2DC3C411" w14:textId="77777777" w:rsidR="00D033C8" w:rsidRPr="0019172A" w:rsidRDefault="00D033C8" w:rsidP="00C81B33">
            <w:pPr>
              <w:rPr>
                <w:b/>
                <w:color w:val="000000"/>
              </w:rPr>
            </w:pPr>
            <w:r w:rsidRPr="0019172A">
              <w:rPr>
                <w:b/>
                <w:color w:val="000000"/>
              </w:rPr>
              <w:t>Palo Alto Networks</w:t>
            </w:r>
          </w:p>
          <w:p w14:paraId="4A458748" w14:textId="77777777" w:rsidR="00D033C8" w:rsidRPr="0019172A" w:rsidRDefault="00D033C8"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6863BD74" w14:textId="77777777" w:rsidR="00D033C8" w:rsidRPr="0019172A" w:rsidRDefault="00D033C8"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5680559" w14:textId="77777777" w:rsidR="00D033C8" w:rsidRPr="0019172A" w:rsidRDefault="00D033C8" w:rsidP="00C81B33">
            <w:pPr>
              <w:rPr>
                <w:color w:val="000000"/>
              </w:rPr>
            </w:pPr>
            <w:r w:rsidRPr="0019172A">
              <w:rPr>
                <w:color w:val="000000"/>
              </w:rPr>
              <w:t xml:space="preserve">    John Tolbert</w:t>
            </w:r>
          </w:p>
          <w:p w14:paraId="12A20AFD" w14:textId="77777777" w:rsidR="00D033C8" w:rsidRPr="0019172A" w:rsidRDefault="00D033C8" w:rsidP="00C81B33">
            <w:pPr>
              <w:rPr>
                <w:b/>
                <w:color w:val="000000"/>
              </w:rPr>
            </w:pPr>
            <w:r w:rsidRPr="0019172A">
              <w:rPr>
                <w:b/>
                <w:color w:val="000000"/>
              </w:rPr>
              <w:t>Resilient Systems, Inc.</w:t>
            </w:r>
          </w:p>
          <w:p w14:paraId="6D8C55B6" w14:textId="77777777" w:rsidR="00D033C8" w:rsidRPr="0019172A" w:rsidRDefault="00D033C8" w:rsidP="00C81B33">
            <w:pPr>
              <w:rPr>
                <w:color w:val="000000"/>
              </w:rPr>
            </w:pPr>
            <w:r w:rsidRPr="0019172A">
              <w:rPr>
                <w:color w:val="000000"/>
              </w:rPr>
              <w:t xml:space="preserve">    Ted Julian</w:t>
            </w:r>
          </w:p>
          <w:p w14:paraId="3BC12419" w14:textId="77777777" w:rsidR="00D033C8" w:rsidRPr="0019172A" w:rsidRDefault="00D033C8" w:rsidP="00C81B33">
            <w:pPr>
              <w:rPr>
                <w:b/>
                <w:color w:val="000000"/>
              </w:rPr>
            </w:pPr>
            <w:proofErr w:type="spellStart"/>
            <w:r w:rsidRPr="0019172A">
              <w:rPr>
                <w:b/>
                <w:color w:val="000000"/>
              </w:rPr>
              <w:t>Securonix</w:t>
            </w:r>
            <w:proofErr w:type="spellEnd"/>
          </w:p>
          <w:p w14:paraId="7B92AC05" w14:textId="77777777" w:rsidR="00D033C8" w:rsidRPr="0019172A" w:rsidRDefault="00D033C8" w:rsidP="00C81B33">
            <w:pPr>
              <w:rPr>
                <w:color w:val="000000"/>
              </w:rPr>
            </w:pPr>
            <w:r w:rsidRPr="0019172A">
              <w:rPr>
                <w:color w:val="000000"/>
              </w:rPr>
              <w:t xml:space="preserve">    Igor </w:t>
            </w:r>
            <w:proofErr w:type="spellStart"/>
            <w:r w:rsidRPr="0019172A">
              <w:rPr>
                <w:color w:val="000000"/>
              </w:rPr>
              <w:t>Baikalov</w:t>
            </w:r>
            <w:proofErr w:type="spellEnd"/>
          </w:p>
          <w:p w14:paraId="44DE2CF5" w14:textId="77777777" w:rsidR="00D033C8" w:rsidRPr="0019172A" w:rsidRDefault="00D033C8" w:rsidP="00C81B33">
            <w:pPr>
              <w:rPr>
                <w:b/>
                <w:color w:val="000000"/>
              </w:rPr>
            </w:pPr>
            <w:r w:rsidRPr="0019172A">
              <w:rPr>
                <w:b/>
                <w:color w:val="000000"/>
              </w:rPr>
              <w:t>Siemens AG</w:t>
            </w:r>
          </w:p>
          <w:p w14:paraId="1A6F97A3" w14:textId="77777777" w:rsidR="00D033C8" w:rsidRPr="0019172A" w:rsidRDefault="00D033C8" w:rsidP="00C81B33">
            <w:pPr>
              <w:rPr>
                <w:color w:val="000000"/>
              </w:rPr>
            </w:pPr>
            <w:r w:rsidRPr="0019172A">
              <w:rPr>
                <w:color w:val="000000"/>
              </w:rPr>
              <w:t xml:space="preserve">    Bernd </w:t>
            </w:r>
            <w:proofErr w:type="spellStart"/>
            <w:r w:rsidRPr="0019172A">
              <w:rPr>
                <w:color w:val="000000"/>
              </w:rPr>
              <w:t>Grobauer</w:t>
            </w:r>
            <w:proofErr w:type="spellEnd"/>
          </w:p>
          <w:p w14:paraId="4618F985" w14:textId="77777777" w:rsidR="00D033C8" w:rsidRPr="0019172A" w:rsidRDefault="00D033C8" w:rsidP="00C81B33">
            <w:pPr>
              <w:rPr>
                <w:b/>
                <w:color w:val="000000"/>
              </w:rPr>
            </w:pPr>
            <w:proofErr w:type="spellStart"/>
            <w:r w:rsidRPr="0019172A">
              <w:rPr>
                <w:b/>
                <w:color w:val="000000"/>
              </w:rPr>
              <w:t>Soltra</w:t>
            </w:r>
            <w:proofErr w:type="spellEnd"/>
          </w:p>
          <w:p w14:paraId="47292AB9" w14:textId="77777777" w:rsidR="00D033C8" w:rsidRPr="0019172A" w:rsidRDefault="00D033C8" w:rsidP="00C81B33">
            <w:pPr>
              <w:rPr>
                <w:color w:val="000000"/>
              </w:rPr>
            </w:pPr>
            <w:r w:rsidRPr="0019172A">
              <w:rPr>
                <w:color w:val="000000"/>
              </w:rPr>
              <w:t xml:space="preserve">    John Anderson</w:t>
            </w:r>
          </w:p>
          <w:p w14:paraId="1158D905" w14:textId="77777777" w:rsidR="00D033C8" w:rsidRPr="0019172A" w:rsidRDefault="00D033C8"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88A582E" w14:textId="77777777" w:rsidR="00D033C8" w:rsidRPr="0019172A" w:rsidRDefault="00D033C8" w:rsidP="00C81B33">
            <w:pPr>
              <w:rPr>
                <w:color w:val="000000"/>
              </w:rPr>
            </w:pPr>
            <w:r w:rsidRPr="0019172A">
              <w:rPr>
                <w:color w:val="000000"/>
              </w:rPr>
              <w:t xml:space="preserve">    Peter </w:t>
            </w:r>
            <w:proofErr w:type="spellStart"/>
            <w:r w:rsidRPr="0019172A">
              <w:rPr>
                <w:color w:val="000000"/>
              </w:rPr>
              <w:t>Ayasse</w:t>
            </w:r>
            <w:proofErr w:type="spellEnd"/>
          </w:p>
          <w:p w14:paraId="0E659B81" w14:textId="77777777" w:rsidR="00D033C8" w:rsidRPr="0019172A" w:rsidRDefault="00D033C8" w:rsidP="00C81B33">
            <w:pPr>
              <w:rPr>
                <w:color w:val="000000"/>
              </w:rPr>
            </w:pPr>
            <w:r w:rsidRPr="0019172A">
              <w:rPr>
                <w:color w:val="000000"/>
              </w:rPr>
              <w:t xml:space="preserve">    Jeff Beekman</w:t>
            </w:r>
          </w:p>
          <w:p w14:paraId="6B0B5F94" w14:textId="77777777" w:rsidR="00D033C8" w:rsidRPr="0019172A" w:rsidRDefault="00D033C8" w:rsidP="00C81B33">
            <w:pPr>
              <w:rPr>
                <w:color w:val="000000"/>
              </w:rPr>
            </w:pPr>
            <w:r w:rsidRPr="0019172A">
              <w:rPr>
                <w:color w:val="000000"/>
              </w:rPr>
              <w:t xml:space="preserve">    Michael Butt</w:t>
            </w:r>
          </w:p>
          <w:p w14:paraId="2E5EA80E" w14:textId="77777777" w:rsidR="00D033C8" w:rsidRPr="0019172A" w:rsidRDefault="00D033C8" w:rsidP="00C81B33">
            <w:pPr>
              <w:rPr>
                <w:color w:val="000000"/>
              </w:rPr>
            </w:pPr>
            <w:r w:rsidRPr="0019172A">
              <w:rPr>
                <w:color w:val="000000"/>
              </w:rPr>
              <w:t xml:space="preserve">    Cynthia Camacho</w:t>
            </w:r>
          </w:p>
          <w:p w14:paraId="0061DB29" w14:textId="77777777" w:rsidR="00D033C8" w:rsidRPr="0019172A" w:rsidRDefault="00D033C8"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45215E9B" w14:textId="77777777" w:rsidR="00D033C8" w:rsidRPr="0019172A" w:rsidRDefault="00D033C8" w:rsidP="00C81B33">
            <w:pPr>
              <w:rPr>
                <w:color w:val="000000"/>
              </w:rPr>
            </w:pPr>
            <w:r w:rsidRPr="0019172A">
              <w:rPr>
                <w:color w:val="000000"/>
              </w:rPr>
              <w:t xml:space="preserve">    Mark Clancy</w:t>
            </w:r>
          </w:p>
          <w:p w14:paraId="2C372851" w14:textId="77777777" w:rsidR="00D033C8" w:rsidRPr="0019172A" w:rsidRDefault="00D033C8" w:rsidP="00C81B33">
            <w:pPr>
              <w:rPr>
                <w:color w:val="000000"/>
              </w:rPr>
            </w:pPr>
            <w:r w:rsidRPr="0019172A">
              <w:rPr>
                <w:color w:val="000000"/>
              </w:rPr>
              <w:t xml:space="preserve">    Brady Cotton</w:t>
            </w:r>
          </w:p>
          <w:p w14:paraId="5B1282A4" w14:textId="77777777" w:rsidR="00D033C8" w:rsidRPr="0019172A" w:rsidRDefault="00D033C8" w:rsidP="00C81B33">
            <w:pPr>
              <w:rPr>
                <w:color w:val="000000"/>
              </w:rPr>
            </w:pPr>
            <w:r w:rsidRPr="0019172A">
              <w:rPr>
                <w:color w:val="000000"/>
              </w:rPr>
              <w:t xml:space="preserve">    Trey Darley</w:t>
            </w:r>
          </w:p>
          <w:p w14:paraId="702AB7E6" w14:textId="77777777" w:rsidR="00D033C8" w:rsidRPr="0019172A" w:rsidRDefault="00D033C8" w:rsidP="00C81B33">
            <w:pPr>
              <w:rPr>
                <w:color w:val="000000"/>
              </w:rPr>
            </w:pPr>
            <w:r w:rsidRPr="0019172A">
              <w:rPr>
                <w:color w:val="000000"/>
              </w:rPr>
              <w:t xml:space="preserve">    Mark Davidson</w:t>
            </w:r>
          </w:p>
          <w:p w14:paraId="31DDE918" w14:textId="77777777" w:rsidR="00D033C8" w:rsidRPr="0019172A" w:rsidRDefault="00D033C8" w:rsidP="00C81B33">
            <w:pPr>
              <w:rPr>
                <w:color w:val="000000"/>
              </w:rPr>
            </w:pPr>
            <w:r w:rsidRPr="0019172A">
              <w:rPr>
                <w:color w:val="000000"/>
              </w:rPr>
              <w:t xml:space="preserve">    Paul Dion</w:t>
            </w:r>
          </w:p>
          <w:p w14:paraId="2943FEFC" w14:textId="77777777" w:rsidR="00D033C8" w:rsidRPr="0019172A" w:rsidRDefault="00D033C8" w:rsidP="00C81B33">
            <w:pPr>
              <w:rPr>
                <w:color w:val="000000"/>
              </w:rPr>
            </w:pPr>
            <w:r w:rsidRPr="0019172A">
              <w:rPr>
                <w:color w:val="000000"/>
              </w:rPr>
              <w:t xml:space="preserve">    Daniel Dye</w:t>
            </w:r>
          </w:p>
          <w:p w14:paraId="3099C50B" w14:textId="77777777" w:rsidR="00D033C8" w:rsidRPr="0019172A" w:rsidRDefault="00D033C8" w:rsidP="00C81B33">
            <w:pPr>
              <w:rPr>
                <w:color w:val="000000"/>
              </w:rPr>
            </w:pPr>
            <w:r w:rsidRPr="0019172A">
              <w:rPr>
                <w:color w:val="000000"/>
              </w:rPr>
              <w:t xml:space="preserve">    Robert </w:t>
            </w:r>
            <w:proofErr w:type="spellStart"/>
            <w:r w:rsidRPr="0019172A">
              <w:rPr>
                <w:color w:val="000000"/>
              </w:rPr>
              <w:t>Hutto</w:t>
            </w:r>
            <w:proofErr w:type="spellEnd"/>
          </w:p>
          <w:p w14:paraId="1628F304" w14:textId="77777777" w:rsidR="00D033C8" w:rsidRPr="0019172A" w:rsidRDefault="00D033C8" w:rsidP="00C81B33">
            <w:pPr>
              <w:rPr>
                <w:color w:val="000000"/>
              </w:rPr>
            </w:pPr>
            <w:r w:rsidRPr="0019172A">
              <w:rPr>
                <w:color w:val="000000"/>
              </w:rPr>
              <w:t xml:space="preserve">    Raymond </w:t>
            </w:r>
            <w:proofErr w:type="spellStart"/>
            <w:r w:rsidRPr="0019172A">
              <w:rPr>
                <w:color w:val="000000"/>
              </w:rPr>
              <w:t>Keckler</w:t>
            </w:r>
            <w:proofErr w:type="spellEnd"/>
          </w:p>
          <w:p w14:paraId="3BFFA6E3" w14:textId="77777777" w:rsidR="00D033C8" w:rsidRPr="0019172A" w:rsidRDefault="00D033C8" w:rsidP="00C81B33">
            <w:pPr>
              <w:rPr>
                <w:color w:val="000000"/>
              </w:rPr>
            </w:pPr>
            <w:r w:rsidRPr="0019172A">
              <w:rPr>
                <w:color w:val="000000"/>
              </w:rPr>
              <w:t xml:space="preserve">    Ali Khan</w:t>
            </w:r>
          </w:p>
          <w:p w14:paraId="59B22269" w14:textId="77777777" w:rsidR="00D033C8" w:rsidRPr="0019172A" w:rsidRDefault="00D033C8" w:rsidP="00C81B33">
            <w:pPr>
              <w:rPr>
                <w:color w:val="000000"/>
              </w:rPr>
            </w:pPr>
            <w:r w:rsidRPr="0019172A">
              <w:rPr>
                <w:color w:val="000000"/>
              </w:rPr>
              <w:t xml:space="preserve">    Chris </w:t>
            </w:r>
            <w:proofErr w:type="spellStart"/>
            <w:r w:rsidRPr="0019172A">
              <w:rPr>
                <w:color w:val="000000"/>
              </w:rPr>
              <w:t>Kiehl</w:t>
            </w:r>
            <w:proofErr w:type="spellEnd"/>
          </w:p>
          <w:p w14:paraId="21DF0F15" w14:textId="77777777" w:rsidR="00D033C8" w:rsidRPr="0019172A" w:rsidRDefault="00D033C8" w:rsidP="00C81B33">
            <w:pPr>
              <w:rPr>
                <w:color w:val="000000"/>
              </w:rPr>
            </w:pPr>
            <w:r w:rsidRPr="0019172A">
              <w:rPr>
                <w:color w:val="000000"/>
              </w:rPr>
              <w:t xml:space="preserve">    Clayton Long</w:t>
            </w:r>
          </w:p>
          <w:p w14:paraId="0552528D" w14:textId="77777777" w:rsidR="00D033C8" w:rsidRPr="0019172A" w:rsidRDefault="00D033C8" w:rsidP="00C81B33">
            <w:pPr>
              <w:rPr>
                <w:color w:val="000000"/>
              </w:rPr>
            </w:pPr>
            <w:r w:rsidRPr="0019172A">
              <w:rPr>
                <w:color w:val="000000"/>
              </w:rPr>
              <w:lastRenderedPageBreak/>
              <w:t xml:space="preserve">    Michael Pepin</w:t>
            </w:r>
          </w:p>
          <w:p w14:paraId="4235AE5C" w14:textId="77777777" w:rsidR="00D033C8" w:rsidRPr="0019172A" w:rsidRDefault="00D033C8" w:rsidP="00C81B33">
            <w:pPr>
              <w:rPr>
                <w:color w:val="000000"/>
              </w:rPr>
            </w:pPr>
            <w:r w:rsidRPr="0019172A">
              <w:rPr>
                <w:color w:val="000000"/>
              </w:rPr>
              <w:t xml:space="preserve">    Natalie Suarez</w:t>
            </w:r>
          </w:p>
          <w:p w14:paraId="206ECFAC" w14:textId="77777777" w:rsidR="00D033C8" w:rsidRPr="0019172A" w:rsidRDefault="00D033C8" w:rsidP="00C81B33">
            <w:pPr>
              <w:rPr>
                <w:color w:val="000000"/>
              </w:rPr>
            </w:pPr>
            <w:r w:rsidRPr="0019172A">
              <w:rPr>
                <w:color w:val="000000"/>
              </w:rPr>
              <w:t xml:space="preserve">    David Waters</w:t>
            </w:r>
          </w:p>
          <w:p w14:paraId="5621C190" w14:textId="77777777" w:rsidR="00D033C8" w:rsidRPr="0019172A" w:rsidRDefault="00D033C8" w:rsidP="00C81B33">
            <w:pPr>
              <w:rPr>
                <w:color w:val="000000"/>
              </w:rPr>
            </w:pPr>
            <w:r w:rsidRPr="0019172A">
              <w:rPr>
                <w:color w:val="000000"/>
              </w:rPr>
              <w:t xml:space="preserve">    Benjamin Yates</w:t>
            </w:r>
          </w:p>
          <w:p w14:paraId="680BA779" w14:textId="77777777" w:rsidR="00D033C8" w:rsidRPr="0019172A" w:rsidRDefault="00D033C8" w:rsidP="00C81B33">
            <w:pPr>
              <w:rPr>
                <w:b/>
                <w:color w:val="000000"/>
              </w:rPr>
            </w:pPr>
            <w:r w:rsidRPr="0019172A">
              <w:rPr>
                <w:b/>
                <w:color w:val="000000"/>
              </w:rPr>
              <w:t>Symantec Corp.</w:t>
            </w:r>
          </w:p>
          <w:p w14:paraId="2224B7F5" w14:textId="77777777" w:rsidR="00D033C8" w:rsidRPr="0019172A" w:rsidRDefault="00D033C8" w:rsidP="00C81B33">
            <w:pPr>
              <w:rPr>
                <w:color w:val="000000"/>
              </w:rPr>
            </w:pPr>
            <w:r w:rsidRPr="0019172A">
              <w:rPr>
                <w:color w:val="000000"/>
              </w:rPr>
              <w:t xml:space="preserve">    Curtis </w:t>
            </w:r>
            <w:proofErr w:type="spellStart"/>
            <w:r w:rsidRPr="0019172A">
              <w:rPr>
                <w:color w:val="000000"/>
              </w:rPr>
              <w:t>Kostrosky</w:t>
            </w:r>
            <w:proofErr w:type="spellEnd"/>
          </w:p>
          <w:p w14:paraId="75B1F42A" w14:textId="77777777" w:rsidR="00D033C8" w:rsidRPr="0019172A" w:rsidRDefault="00D033C8" w:rsidP="00C81B33">
            <w:pPr>
              <w:rPr>
                <w:b/>
                <w:color w:val="000000"/>
              </w:rPr>
            </w:pPr>
            <w:r w:rsidRPr="0019172A">
              <w:rPr>
                <w:b/>
                <w:color w:val="000000"/>
              </w:rPr>
              <w:t>The Boeing Company</w:t>
            </w:r>
          </w:p>
          <w:p w14:paraId="46F0D802" w14:textId="77777777" w:rsidR="00D033C8" w:rsidRPr="0019172A" w:rsidRDefault="00D033C8" w:rsidP="00C81B33">
            <w:pPr>
              <w:rPr>
                <w:color w:val="000000"/>
              </w:rPr>
            </w:pPr>
            <w:r w:rsidRPr="0019172A">
              <w:rPr>
                <w:color w:val="000000"/>
              </w:rPr>
              <w:t xml:space="preserve">    Crystal Hayes</w:t>
            </w:r>
          </w:p>
          <w:p w14:paraId="209B9C2C" w14:textId="77777777" w:rsidR="00D033C8" w:rsidRPr="0019172A" w:rsidRDefault="00D033C8" w:rsidP="00C81B33">
            <w:pPr>
              <w:rPr>
                <w:b/>
                <w:color w:val="000000"/>
              </w:rPr>
            </w:pPr>
            <w:proofErr w:type="spellStart"/>
            <w:r w:rsidRPr="0019172A">
              <w:rPr>
                <w:b/>
                <w:color w:val="000000"/>
              </w:rPr>
              <w:t>ThreatQuotient</w:t>
            </w:r>
            <w:proofErr w:type="spellEnd"/>
            <w:r w:rsidRPr="0019172A">
              <w:rPr>
                <w:b/>
                <w:color w:val="000000"/>
              </w:rPr>
              <w:t>, Inc.</w:t>
            </w:r>
          </w:p>
          <w:p w14:paraId="0CC2F67D" w14:textId="77777777" w:rsidR="00D033C8" w:rsidRPr="0019172A" w:rsidRDefault="00D033C8" w:rsidP="00C81B33">
            <w:pPr>
              <w:rPr>
                <w:color w:val="000000"/>
              </w:rPr>
            </w:pPr>
            <w:r w:rsidRPr="0019172A">
              <w:rPr>
                <w:color w:val="000000"/>
              </w:rPr>
              <w:t xml:space="preserve">    Ryan </w:t>
            </w:r>
            <w:proofErr w:type="spellStart"/>
            <w:r w:rsidRPr="0019172A">
              <w:rPr>
                <w:color w:val="000000"/>
              </w:rPr>
              <w:t>Trost</w:t>
            </w:r>
            <w:proofErr w:type="spellEnd"/>
          </w:p>
          <w:p w14:paraId="2E76DD39" w14:textId="77777777" w:rsidR="00D033C8" w:rsidRPr="0019172A" w:rsidRDefault="00D033C8" w:rsidP="00C81B33">
            <w:pPr>
              <w:rPr>
                <w:b/>
                <w:color w:val="000000"/>
              </w:rPr>
            </w:pPr>
            <w:r w:rsidRPr="0019172A">
              <w:rPr>
                <w:b/>
                <w:color w:val="000000"/>
              </w:rPr>
              <w:t>U.S. Bank</w:t>
            </w:r>
          </w:p>
          <w:p w14:paraId="211195F2" w14:textId="77777777" w:rsidR="00D033C8" w:rsidRPr="0019172A" w:rsidRDefault="00D033C8" w:rsidP="00C81B33">
            <w:pPr>
              <w:rPr>
                <w:color w:val="000000"/>
              </w:rPr>
            </w:pPr>
            <w:r w:rsidRPr="0019172A">
              <w:rPr>
                <w:color w:val="000000"/>
              </w:rPr>
              <w:t xml:space="preserve">    Mark Angel</w:t>
            </w:r>
          </w:p>
          <w:p w14:paraId="3AB22E45" w14:textId="77777777" w:rsidR="00D033C8" w:rsidRPr="0019172A" w:rsidRDefault="00D033C8" w:rsidP="00C81B33">
            <w:pPr>
              <w:rPr>
                <w:color w:val="000000"/>
              </w:rPr>
            </w:pPr>
            <w:r w:rsidRPr="0019172A">
              <w:rPr>
                <w:color w:val="000000"/>
              </w:rPr>
              <w:t xml:space="preserve">    Brad Butts</w:t>
            </w:r>
          </w:p>
          <w:p w14:paraId="60A5E03C" w14:textId="77777777" w:rsidR="00D033C8" w:rsidRPr="0019172A" w:rsidRDefault="00D033C8" w:rsidP="00C81B33">
            <w:pPr>
              <w:rPr>
                <w:color w:val="000000"/>
              </w:rPr>
            </w:pPr>
            <w:r w:rsidRPr="0019172A">
              <w:rPr>
                <w:color w:val="000000"/>
              </w:rPr>
              <w:t xml:space="preserve">    Brian Fay</w:t>
            </w:r>
          </w:p>
          <w:p w14:paraId="56984F76" w14:textId="77777777" w:rsidR="00D033C8" w:rsidRPr="0019172A" w:rsidRDefault="00D033C8" w:rsidP="00C81B33">
            <w:pPr>
              <w:rPr>
                <w:color w:val="000000"/>
              </w:rPr>
            </w:pPr>
            <w:r w:rsidRPr="0019172A">
              <w:rPr>
                <w:color w:val="000000"/>
              </w:rPr>
              <w:t xml:space="preserve">    Mona </w:t>
            </w:r>
            <w:proofErr w:type="spellStart"/>
            <w:r w:rsidRPr="0019172A">
              <w:rPr>
                <w:color w:val="000000"/>
              </w:rPr>
              <w:t>Magathan</w:t>
            </w:r>
            <w:proofErr w:type="spellEnd"/>
          </w:p>
          <w:p w14:paraId="2C2D50C3" w14:textId="77777777" w:rsidR="00D033C8" w:rsidRPr="0019172A" w:rsidRDefault="00D033C8"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61801C15" w14:textId="77777777" w:rsidR="00D033C8" w:rsidRPr="0019172A" w:rsidRDefault="00D033C8" w:rsidP="00C81B33">
            <w:pPr>
              <w:rPr>
                <w:b/>
                <w:color w:val="000000"/>
              </w:rPr>
            </w:pPr>
            <w:r w:rsidRPr="0019172A">
              <w:rPr>
                <w:b/>
                <w:color w:val="000000"/>
              </w:rPr>
              <w:t>US Department of Defense (DoD)</w:t>
            </w:r>
          </w:p>
          <w:p w14:paraId="0AC24A44" w14:textId="77777777" w:rsidR="00D033C8" w:rsidRPr="0019172A" w:rsidRDefault="00D033C8" w:rsidP="00C81B33">
            <w:pPr>
              <w:rPr>
                <w:color w:val="000000"/>
              </w:rPr>
            </w:pPr>
            <w:r w:rsidRPr="0019172A">
              <w:rPr>
                <w:color w:val="000000"/>
              </w:rPr>
              <w:t xml:space="preserve">    James </w:t>
            </w:r>
            <w:proofErr w:type="spellStart"/>
            <w:r w:rsidRPr="0019172A">
              <w:rPr>
                <w:color w:val="000000"/>
              </w:rPr>
              <w:t>Bohling</w:t>
            </w:r>
            <w:proofErr w:type="spellEnd"/>
          </w:p>
          <w:p w14:paraId="5AA7D71D" w14:textId="77777777" w:rsidR="00D033C8" w:rsidRPr="0019172A" w:rsidRDefault="00D033C8"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73F44727" w14:textId="77777777" w:rsidR="00D033C8" w:rsidRPr="0019172A" w:rsidRDefault="00D033C8" w:rsidP="00C81B33">
            <w:pPr>
              <w:rPr>
                <w:color w:val="000000"/>
              </w:rPr>
            </w:pPr>
            <w:r w:rsidRPr="0019172A">
              <w:rPr>
                <w:color w:val="000000"/>
              </w:rPr>
              <w:t xml:space="preserve">    Gary Katz</w:t>
            </w:r>
          </w:p>
          <w:p w14:paraId="7D5A9847" w14:textId="77777777" w:rsidR="00D033C8" w:rsidRPr="0019172A" w:rsidRDefault="00D033C8" w:rsidP="00C81B33">
            <w:pPr>
              <w:rPr>
                <w:color w:val="000000"/>
              </w:rPr>
            </w:pPr>
            <w:r w:rsidRPr="0019172A">
              <w:rPr>
                <w:color w:val="000000"/>
              </w:rPr>
              <w:t xml:space="preserve">    Jeffrey Mates</w:t>
            </w:r>
          </w:p>
          <w:p w14:paraId="1790D867" w14:textId="77777777" w:rsidR="00D033C8" w:rsidRPr="0019172A" w:rsidRDefault="00D033C8" w:rsidP="00C81B33">
            <w:pPr>
              <w:rPr>
                <w:b/>
                <w:color w:val="000000"/>
              </w:rPr>
            </w:pPr>
            <w:r w:rsidRPr="0019172A">
              <w:rPr>
                <w:b/>
                <w:color w:val="000000"/>
              </w:rPr>
              <w:t>VeriSign</w:t>
            </w:r>
          </w:p>
          <w:p w14:paraId="2ACA9D98" w14:textId="77777777" w:rsidR="00D033C8" w:rsidRPr="0019172A" w:rsidRDefault="00D033C8" w:rsidP="00C81B33">
            <w:pPr>
              <w:rPr>
                <w:color w:val="000000"/>
              </w:rPr>
            </w:pPr>
            <w:r w:rsidRPr="0019172A">
              <w:rPr>
                <w:color w:val="000000"/>
              </w:rPr>
              <w:t xml:space="preserve">    Robert </w:t>
            </w:r>
            <w:proofErr w:type="spellStart"/>
            <w:r w:rsidRPr="0019172A">
              <w:rPr>
                <w:color w:val="000000"/>
              </w:rPr>
              <w:t>Coderre</w:t>
            </w:r>
            <w:proofErr w:type="spellEnd"/>
          </w:p>
          <w:p w14:paraId="3A0C9035" w14:textId="77777777" w:rsidR="00D033C8" w:rsidRPr="0019172A" w:rsidRDefault="00D033C8" w:rsidP="00C81B33">
            <w:pPr>
              <w:rPr>
                <w:color w:val="000000"/>
              </w:rPr>
            </w:pPr>
            <w:r w:rsidRPr="0019172A">
              <w:rPr>
                <w:color w:val="000000"/>
              </w:rPr>
              <w:t xml:space="preserve">    Kyle Maxwell</w:t>
            </w:r>
          </w:p>
          <w:p w14:paraId="0F051FBE" w14:textId="77777777" w:rsidR="00D033C8" w:rsidRPr="0019172A" w:rsidRDefault="00D033C8"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529F715F" w14:textId="77777777" w:rsidR="00D033C8" w:rsidRPr="0019172A" w:rsidRDefault="00D033C8" w:rsidP="00C81B33">
            <w:pPr>
              <w:rPr>
                <w:b/>
                <w:color w:val="000000"/>
              </w:rPr>
            </w:pPr>
            <w:r w:rsidRPr="0019172A">
              <w:rPr>
                <w:b/>
                <w:color w:val="000000"/>
              </w:rPr>
              <w:lastRenderedPageBreak/>
              <w:t>Airbus Group SAS</w:t>
            </w:r>
          </w:p>
          <w:p w14:paraId="49CD2FF0" w14:textId="77777777" w:rsidR="00D033C8" w:rsidRPr="0019172A" w:rsidRDefault="00D033C8" w:rsidP="00C81B33">
            <w:r w:rsidRPr="0019172A">
              <w:t xml:space="preserve">    </w:t>
            </w:r>
            <w:proofErr w:type="spellStart"/>
            <w:r w:rsidRPr="0019172A">
              <w:t>Joerg</w:t>
            </w:r>
            <w:proofErr w:type="spellEnd"/>
            <w:r w:rsidRPr="0019172A">
              <w:t xml:space="preserve"> Eschweiler</w:t>
            </w:r>
          </w:p>
          <w:p w14:paraId="5FB4EFA4" w14:textId="77777777" w:rsidR="00D033C8" w:rsidRPr="0019172A" w:rsidRDefault="00D033C8" w:rsidP="00C81B33">
            <w:r w:rsidRPr="0019172A">
              <w:t xml:space="preserve">    Marcos </w:t>
            </w:r>
            <w:proofErr w:type="spellStart"/>
            <w:r w:rsidRPr="0019172A">
              <w:t>Orallo</w:t>
            </w:r>
            <w:proofErr w:type="spellEnd"/>
          </w:p>
          <w:p w14:paraId="3B5A3E2B" w14:textId="77777777" w:rsidR="00D033C8" w:rsidRPr="0019172A" w:rsidRDefault="00D033C8" w:rsidP="00C81B33">
            <w:pPr>
              <w:rPr>
                <w:b/>
                <w:color w:val="000000"/>
              </w:rPr>
            </w:pPr>
            <w:proofErr w:type="spellStart"/>
            <w:r w:rsidRPr="0019172A">
              <w:rPr>
                <w:b/>
                <w:color w:val="000000"/>
              </w:rPr>
              <w:t>Anomali</w:t>
            </w:r>
            <w:proofErr w:type="spellEnd"/>
          </w:p>
          <w:p w14:paraId="100FDE6D" w14:textId="77777777" w:rsidR="00D033C8" w:rsidRPr="0019172A" w:rsidRDefault="00D033C8" w:rsidP="00C81B33">
            <w:r w:rsidRPr="0019172A">
              <w:t xml:space="preserve">    Ryan Clough</w:t>
            </w:r>
          </w:p>
          <w:p w14:paraId="4BD4B72A" w14:textId="77777777" w:rsidR="00D033C8" w:rsidRPr="0019172A" w:rsidRDefault="00D033C8" w:rsidP="00C81B33">
            <w:r w:rsidRPr="0019172A">
              <w:t xml:space="preserve">    Wei Huang</w:t>
            </w:r>
          </w:p>
          <w:p w14:paraId="3A83AF9C" w14:textId="77777777" w:rsidR="00D033C8" w:rsidRPr="0019172A" w:rsidRDefault="00D033C8" w:rsidP="00C81B33">
            <w:r w:rsidRPr="0019172A">
              <w:t xml:space="preserve">    Hugh </w:t>
            </w:r>
            <w:proofErr w:type="spellStart"/>
            <w:r w:rsidRPr="0019172A">
              <w:t>Njemanze</w:t>
            </w:r>
            <w:proofErr w:type="spellEnd"/>
          </w:p>
          <w:p w14:paraId="68F4B5FB" w14:textId="77777777" w:rsidR="00D033C8" w:rsidRPr="0019172A" w:rsidRDefault="00D033C8" w:rsidP="00C81B33">
            <w:r w:rsidRPr="0019172A">
              <w:t xml:space="preserve">    Katie </w:t>
            </w:r>
            <w:proofErr w:type="spellStart"/>
            <w:r w:rsidRPr="0019172A">
              <w:t>Pelusi</w:t>
            </w:r>
            <w:proofErr w:type="spellEnd"/>
          </w:p>
          <w:p w14:paraId="0EF654E0" w14:textId="77777777" w:rsidR="00D033C8" w:rsidRPr="0019172A" w:rsidRDefault="00D033C8" w:rsidP="00C81B33">
            <w:r w:rsidRPr="0019172A">
              <w:t xml:space="preserve">    Aaron </w:t>
            </w:r>
            <w:proofErr w:type="spellStart"/>
            <w:r w:rsidRPr="0019172A">
              <w:t>Shelmire</w:t>
            </w:r>
            <w:proofErr w:type="spellEnd"/>
          </w:p>
          <w:p w14:paraId="1B22BE10" w14:textId="77777777" w:rsidR="00D033C8" w:rsidRPr="0019172A" w:rsidRDefault="00D033C8" w:rsidP="00C81B33">
            <w:r w:rsidRPr="0019172A">
              <w:t xml:space="preserve">    Jason </w:t>
            </w:r>
            <w:proofErr w:type="spellStart"/>
            <w:r w:rsidRPr="0019172A">
              <w:t>Trost</w:t>
            </w:r>
            <w:proofErr w:type="spellEnd"/>
          </w:p>
          <w:p w14:paraId="1EE2377E" w14:textId="77777777" w:rsidR="00D033C8" w:rsidRPr="0019172A" w:rsidRDefault="00D033C8" w:rsidP="00C81B33">
            <w:pPr>
              <w:rPr>
                <w:b/>
              </w:rPr>
            </w:pPr>
            <w:r w:rsidRPr="0019172A">
              <w:rPr>
                <w:b/>
              </w:rPr>
              <w:t>Bank of America</w:t>
            </w:r>
          </w:p>
          <w:p w14:paraId="6777A1C8" w14:textId="77777777" w:rsidR="00D033C8" w:rsidRPr="0019172A" w:rsidRDefault="00D033C8" w:rsidP="00C81B33">
            <w:r w:rsidRPr="0019172A">
              <w:t xml:space="preserve">    Alexander Foley</w:t>
            </w:r>
          </w:p>
          <w:p w14:paraId="73865AA8" w14:textId="77777777" w:rsidR="00D033C8" w:rsidRPr="0019172A" w:rsidRDefault="00D033C8" w:rsidP="00C81B33">
            <w:pPr>
              <w:rPr>
                <w:b/>
                <w:color w:val="000000"/>
              </w:rPr>
            </w:pPr>
            <w:r w:rsidRPr="0019172A">
              <w:rPr>
                <w:b/>
                <w:color w:val="000000"/>
              </w:rPr>
              <w:t>Center for Internet Security (CIS)</w:t>
            </w:r>
          </w:p>
          <w:p w14:paraId="0450D98B" w14:textId="77777777" w:rsidR="00D033C8" w:rsidRPr="0019172A" w:rsidRDefault="00D033C8" w:rsidP="00C81B33">
            <w:r w:rsidRPr="0019172A">
              <w:t xml:space="preserve">    Sarah Kelley</w:t>
            </w:r>
          </w:p>
          <w:p w14:paraId="2CB65C60" w14:textId="77777777" w:rsidR="00D033C8" w:rsidRPr="0019172A" w:rsidRDefault="00D033C8" w:rsidP="00C81B33">
            <w:pPr>
              <w:rPr>
                <w:b/>
                <w:color w:val="000000"/>
              </w:rPr>
            </w:pPr>
            <w:r w:rsidRPr="0019172A">
              <w:rPr>
                <w:b/>
                <w:color w:val="000000"/>
              </w:rPr>
              <w:t>Check Point Software Technologies</w:t>
            </w:r>
          </w:p>
          <w:p w14:paraId="6B028F29" w14:textId="77777777" w:rsidR="00D033C8" w:rsidRPr="0019172A" w:rsidRDefault="00D033C8" w:rsidP="00C81B33">
            <w:pPr>
              <w:rPr>
                <w:color w:val="000000"/>
              </w:rPr>
            </w:pPr>
            <w:r w:rsidRPr="0019172A">
              <w:rPr>
                <w:b/>
                <w:color w:val="000000"/>
              </w:rPr>
              <w:t xml:space="preserve">    </w:t>
            </w:r>
            <w:r w:rsidRPr="0019172A">
              <w:rPr>
                <w:color w:val="000000"/>
              </w:rPr>
              <w:t>Ron Davidson</w:t>
            </w:r>
          </w:p>
          <w:p w14:paraId="5C3B1240" w14:textId="77777777" w:rsidR="00D033C8" w:rsidRPr="0019172A" w:rsidRDefault="00D033C8" w:rsidP="00C81B33">
            <w:pPr>
              <w:rPr>
                <w:b/>
                <w:color w:val="000000"/>
              </w:rPr>
            </w:pPr>
            <w:r w:rsidRPr="0019172A">
              <w:rPr>
                <w:b/>
                <w:color w:val="000000"/>
              </w:rPr>
              <w:t>Cisco Systems</w:t>
            </w:r>
          </w:p>
          <w:p w14:paraId="613812EA" w14:textId="77777777" w:rsidR="00D033C8" w:rsidRPr="0019172A" w:rsidRDefault="00D033C8"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F3A89E7" w14:textId="77777777" w:rsidR="00D033C8" w:rsidRPr="0019172A" w:rsidRDefault="00D033C8" w:rsidP="00C81B33">
            <w:pPr>
              <w:rPr>
                <w:color w:val="000000"/>
              </w:rPr>
            </w:pPr>
            <w:r w:rsidRPr="0019172A">
              <w:rPr>
                <w:color w:val="000000"/>
              </w:rPr>
              <w:t xml:space="preserve">    Ted </w:t>
            </w:r>
            <w:proofErr w:type="spellStart"/>
            <w:r w:rsidRPr="0019172A">
              <w:rPr>
                <w:color w:val="000000"/>
              </w:rPr>
              <w:t>Bedwell</w:t>
            </w:r>
            <w:proofErr w:type="spellEnd"/>
          </w:p>
          <w:p w14:paraId="43C9362A" w14:textId="77777777" w:rsidR="00D033C8" w:rsidRPr="0019172A" w:rsidRDefault="00D033C8" w:rsidP="00C81B33">
            <w:pPr>
              <w:rPr>
                <w:color w:val="000000"/>
              </w:rPr>
            </w:pPr>
            <w:r w:rsidRPr="0019172A">
              <w:rPr>
                <w:color w:val="000000"/>
              </w:rPr>
              <w:t xml:space="preserve">    David McGrew</w:t>
            </w:r>
          </w:p>
          <w:p w14:paraId="192FBB88" w14:textId="77777777" w:rsidR="00D033C8" w:rsidRPr="0019172A" w:rsidRDefault="00D033C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573A14D1" w14:textId="77777777" w:rsidR="00D033C8" w:rsidRPr="0019172A" w:rsidRDefault="00D033C8" w:rsidP="00C81B33">
            <w:pPr>
              <w:rPr>
                <w:color w:val="000000"/>
              </w:rPr>
            </w:pPr>
            <w:r w:rsidRPr="0019172A">
              <w:rPr>
                <w:color w:val="000000"/>
              </w:rPr>
              <w:t xml:space="preserve">    Omar Santos</w:t>
            </w:r>
          </w:p>
          <w:p w14:paraId="6A3D698B" w14:textId="77777777" w:rsidR="00D033C8" w:rsidRPr="0019172A" w:rsidRDefault="00D033C8"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5106EE9C" w14:textId="77777777" w:rsidR="00D033C8" w:rsidRPr="0019172A" w:rsidRDefault="00D033C8" w:rsidP="00C81B33">
            <w:pPr>
              <w:rPr>
                <w:b/>
                <w:color w:val="000000"/>
              </w:rPr>
            </w:pPr>
            <w:r w:rsidRPr="0019172A">
              <w:rPr>
                <w:b/>
                <w:color w:val="000000"/>
              </w:rPr>
              <w:t>Cyber Threat Intelligence Network, Inc. (CTIN)</w:t>
            </w:r>
          </w:p>
          <w:p w14:paraId="11FCACD8" w14:textId="77777777" w:rsidR="00D033C8" w:rsidRPr="0019172A" w:rsidRDefault="00D033C8"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57F899A" w14:textId="77777777" w:rsidR="00D033C8" w:rsidRPr="0019172A" w:rsidRDefault="00D033C8" w:rsidP="00C81B33">
            <w:pPr>
              <w:rPr>
                <w:color w:val="000000"/>
              </w:rPr>
            </w:pPr>
            <w:r w:rsidRPr="0019172A">
              <w:rPr>
                <w:color w:val="000000"/>
              </w:rPr>
              <w:t xml:space="preserve">    Jane </w:t>
            </w:r>
            <w:proofErr w:type="spellStart"/>
            <w:r w:rsidRPr="0019172A">
              <w:rPr>
                <w:color w:val="000000"/>
              </w:rPr>
              <w:t>Ginn</w:t>
            </w:r>
            <w:proofErr w:type="spellEnd"/>
          </w:p>
          <w:p w14:paraId="28CE9617" w14:textId="77777777" w:rsidR="00D033C8" w:rsidRPr="0019172A" w:rsidRDefault="00D033C8" w:rsidP="00C81B33">
            <w:pPr>
              <w:rPr>
                <w:color w:val="000000"/>
              </w:rPr>
            </w:pPr>
            <w:r w:rsidRPr="0019172A">
              <w:rPr>
                <w:color w:val="000000"/>
              </w:rPr>
              <w:t xml:space="preserve">    Ben Othman</w:t>
            </w:r>
          </w:p>
          <w:p w14:paraId="1860AC3A" w14:textId="77777777" w:rsidR="00D033C8" w:rsidRPr="0019172A" w:rsidRDefault="00D033C8" w:rsidP="00C81B33">
            <w:pPr>
              <w:rPr>
                <w:b/>
                <w:color w:val="000000"/>
              </w:rPr>
            </w:pPr>
            <w:r w:rsidRPr="0019172A">
              <w:rPr>
                <w:b/>
                <w:color w:val="000000"/>
              </w:rPr>
              <w:t>DHS Office of Cybersecurity and Communications (CS&amp;C)</w:t>
            </w:r>
          </w:p>
          <w:p w14:paraId="4FBBE591" w14:textId="77777777" w:rsidR="00D033C8" w:rsidRPr="0019172A" w:rsidRDefault="00D033C8"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7662C3DD" w14:textId="77777777" w:rsidR="00D033C8" w:rsidRPr="0019172A" w:rsidRDefault="00D033C8" w:rsidP="00C81B33">
            <w:pPr>
              <w:rPr>
                <w:color w:val="000000"/>
              </w:rPr>
            </w:pPr>
            <w:r w:rsidRPr="0019172A">
              <w:rPr>
                <w:color w:val="000000"/>
              </w:rPr>
              <w:t xml:space="preserve">    Marlon Taylor</w:t>
            </w:r>
          </w:p>
          <w:p w14:paraId="4600ED78" w14:textId="77777777" w:rsidR="00D033C8" w:rsidRPr="0019172A" w:rsidRDefault="00D033C8" w:rsidP="00C81B33">
            <w:pPr>
              <w:rPr>
                <w:b/>
                <w:color w:val="000000"/>
              </w:rPr>
            </w:pPr>
            <w:proofErr w:type="spellStart"/>
            <w:r w:rsidRPr="0019172A">
              <w:rPr>
                <w:b/>
                <w:color w:val="000000"/>
              </w:rPr>
              <w:t>EclecticIQ</w:t>
            </w:r>
            <w:proofErr w:type="spellEnd"/>
          </w:p>
          <w:p w14:paraId="2CA2FBEC" w14:textId="77777777" w:rsidR="00D033C8" w:rsidRPr="0019172A" w:rsidRDefault="00D033C8" w:rsidP="00C81B33">
            <w:pPr>
              <w:rPr>
                <w:color w:val="000000"/>
              </w:rPr>
            </w:pPr>
            <w:r w:rsidRPr="0019172A">
              <w:rPr>
                <w:color w:val="000000"/>
              </w:rPr>
              <w:t xml:space="preserve">    Marko </w:t>
            </w:r>
            <w:proofErr w:type="spellStart"/>
            <w:r w:rsidRPr="0019172A">
              <w:rPr>
                <w:color w:val="000000"/>
              </w:rPr>
              <w:t>Dragoljevic</w:t>
            </w:r>
            <w:proofErr w:type="spellEnd"/>
          </w:p>
          <w:p w14:paraId="03A752B9" w14:textId="77777777" w:rsidR="00D033C8" w:rsidRPr="0019172A" w:rsidRDefault="00D033C8"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451D2958" w14:textId="77777777" w:rsidR="00D033C8" w:rsidRPr="0019172A" w:rsidRDefault="00D033C8" w:rsidP="00C81B33">
            <w:pPr>
              <w:rPr>
                <w:color w:val="000000"/>
              </w:rPr>
            </w:pPr>
            <w:r w:rsidRPr="0019172A">
              <w:rPr>
                <w:color w:val="000000"/>
              </w:rPr>
              <w:t xml:space="preserve">    Sergey </w:t>
            </w:r>
            <w:proofErr w:type="spellStart"/>
            <w:r w:rsidRPr="0019172A">
              <w:rPr>
                <w:color w:val="000000"/>
              </w:rPr>
              <w:t>Polzunov</w:t>
            </w:r>
            <w:proofErr w:type="spellEnd"/>
          </w:p>
          <w:p w14:paraId="0AC80045" w14:textId="77777777" w:rsidR="00D033C8" w:rsidRPr="0019172A" w:rsidRDefault="00D033C8"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5BF0EBD" w14:textId="77777777" w:rsidR="00D033C8" w:rsidRPr="0019172A" w:rsidRDefault="00D033C8"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7DA540EC" w14:textId="77777777" w:rsidR="00D033C8" w:rsidRPr="0019172A" w:rsidRDefault="00D033C8"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47B89CE3" w14:textId="77777777" w:rsidR="00D033C8" w:rsidRPr="0019172A" w:rsidRDefault="00D033C8" w:rsidP="00C81B33">
            <w:pPr>
              <w:rPr>
                <w:b/>
                <w:color w:val="000000"/>
              </w:rPr>
            </w:pPr>
            <w:proofErr w:type="spellStart"/>
            <w:r w:rsidRPr="0019172A">
              <w:rPr>
                <w:b/>
                <w:color w:val="000000"/>
              </w:rPr>
              <w:t>eSentire</w:t>
            </w:r>
            <w:proofErr w:type="spellEnd"/>
            <w:r w:rsidRPr="0019172A">
              <w:rPr>
                <w:b/>
                <w:color w:val="000000"/>
              </w:rPr>
              <w:t>, Inc.</w:t>
            </w:r>
          </w:p>
          <w:p w14:paraId="106793C0" w14:textId="77777777" w:rsidR="00D033C8" w:rsidRPr="0019172A" w:rsidRDefault="00D033C8" w:rsidP="00C81B33">
            <w:pPr>
              <w:rPr>
                <w:color w:val="000000"/>
              </w:rPr>
            </w:pPr>
            <w:r w:rsidRPr="0019172A">
              <w:rPr>
                <w:color w:val="000000"/>
              </w:rPr>
              <w:t xml:space="preserve">    Jacob </w:t>
            </w:r>
            <w:proofErr w:type="spellStart"/>
            <w:r w:rsidRPr="0019172A">
              <w:rPr>
                <w:color w:val="000000"/>
              </w:rPr>
              <w:t>Gajek</w:t>
            </w:r>
            <w:proofErr w:type="spellEnd"/>
          </w:p>
          <w:p w14:paraId="709BD3B6" w14:textId="77777777" w:rsidR="00D033C8" w:rsidRPr="0019172A" w:rsidRDefault="00D033C8" w:rsidP="00C81B33">
            <w:pPr>
              <w:rPr>
                <w:b/>
                <w:color w:val="000000"/>
              </w:rPr>
            </w:pPr>
            <w:r w:rsidRPr="0019172A">
              <w:rPr>
                <w:b/>
                <w:color w:val="000000"/>
              </w:rPr>
              <w:t>FireEye, Inc.</w:t>
            </w:r>
          </w:p>
          <w:p w14:paraId="2515D857" w14:textId="77777777" w:rsidR="00D033C8" w:rsidRPr="0019172A" w:rsidRDefault="00D033C8" w:rsidP="00C81B33">
            <w:pPr>
              <w:rPr>
                <w:color w:val="000000"/>
              </w:rPr>
            </w:pPr>
            <w:r w:rsidRPr="0019172A">
              <w:rPr>
                <w:color w:val="000000"/>
              </w:rPr>
              <w:t xml:space="preserve">    Phillip Boles</w:t>
            </w:r>
          </w:p>
          <w:p w14:paraId="521958BF" w14:textId="77777777" w:rsidR="00D033C8" w:rsidRPr="0019172A" w:rsidRDefault="00D033C8"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16E7ABE" w14:textId="77777777" w:rsidR="00D033C8" w:rsidRPr="0019172A" w:rsidRDefault="00D033C8" w:rsidP="00C81B33">
            <w:pPr>
              <w:rPr>
                <w:color w:val="000000"/>
              </w:rPr>
            </w:pPr>
            <w:r w:rsidRPr="0019172A">
              <w:rPr>
                <w:color w:val="000000"/>
              </w:rPr>
              <w:t xml:space="preserve">    Anuj Kumar</w:t>
            </w:r>
          </w:p>
          <w:p w14:paraId="76679F51" w14:textId="77777777" w:rsidR="00D033C8" w:rsidRPr="0019172A" w:rsidRDefault="00D033C8"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0057CD88" w14:textId="77777777" w:rsidR="00D033C8" w:rsidRPr="0019172A" w:rsidRDefault="00D033C8" w:rsidP="00C81B33">
            <w:pPr>
              <w:rPr>
                <w:color w:val="000000"/>
              </w:rPr>
            </w:pPr>
            <w:r w:rsidRPr="0019172A">
              <w:rPr>
                <w:color w:val="000000"/>
              </w:rPr>
              <w:t xml:space="preserve">    Paul Patrick</w:t>
            </w:r>
          </w:p>
          <w:p w14:paraId="43748B7C" w14:textId="77777777" w:rsidR="00D033C8" w:rsidRPr="0019172A" w:rsidRDefault="00D033C8" w:rsidP="00C81B33">
            <w:pPr>
              <w:rPr>
                <w:color w:val="000000"/>
              </w:rPr>
            </w:pPr>
            <w:r w:rsidRPr="0019172A">
              <w:rPr>
                <w:color w:val="000000"/>
              </w:rPr>
              <w:t xml:space="preserve">    Scott Shreve</w:t>
            </w:r>
          </w:p>
          <w:p w14:paraId="6917ECE9" w14:textId="77777777" w:rsidR="00D033C8" w:rsidRPr="0019172A" w:rsidRDefault="00D033C8" w:rsidP="00C81B33">
            <w:pPr>
              <w:rPr>
                <w:b/>
                <w:color w:val="000000"/>
              </w:rPr>
            </w:pPr>
            <w:r w:rsidRPr="0019172A">
              <w:rPr>
                <w:b/>
                <w:color w:val="000000"/>
              </w:rPr>
              <w:t>Fox-IT</w:t>
            </w:r>
          </w:p>
          <w:p w14:paraId="55E89F34" w14:textId="77777777" w:rsidR="00D033C8" w:rsidRPr="0019172A" w:rsidRDefault="00D033C8" w:rsidP="00C81B33">
            <w:pPr>
              <w:rPr>
                <w:color w:val="000000"/>
              </w:rPr>
            </w:pPr>
            <w:r w:rsidRPr="0019172A">
              <w:rPr>
                <w:color w:val="000000"/>
              </w:rPr>
              <w:t xml:space="preserve">    Sarah Brown</w:t>
            </w:r>
          </w:p>
          <w:p w14:paraId="583071B2" w14:textId="77777777" w:rsidR="00D033C8" w:rsidRPr="0019172A" w:rsidRDefault="00D033C8" w:rsidP="00C81B33">
            <w:pPr>
              <w:rPr>
                <w:b/>
                <w:color w:val="000000"/>
              </w:rPr>
            </w:pPr>
            <w:r w:rsidRPr="0019172A">
              <w:rPr>
                <w:b/>
                <w:color w:val="000000"/>
              </w:rPr>
              <w:t>Georgetown University</w:t>
            </w:r>
          </w:p>
          <w:p w14:paraId="55869167" w14:textId="77777777" w:rsidR="00D033C8" w:rsidRPr="0019172A" w:rsidRDefault="00D033C8" w:rsidP="00C81B33">
            <w:pPr>
              <w:rPr>
                <w:color w:val="000000"/>
              </w:rPr>
            </w:pPr>
            <w:r w:rsidRPr="0019172A">
              <w:rPr>
                <w:color w:val="000000"/>
              </w:rPr>
              <w:t xml:space="preserve">    Eric Burger</w:t>
            </w:r>
          </w:p>
          <w:p w14:paraId="26851128" w14:textId="77777777" w:rsidR="00D033C8" w:rsidRPr="0019172A" w:rsidRDefault="00D033C8" w:rsidP="00C81B33">
            <w:pPr>
              <w:rPr>
                <w:b/>
                <w:color w:val="000000"/>
              </w:rPr>
            </w:pPr>
            <w:r w:rsidRPr="0019172A">
              <w:rPr>
                <w:b/>
                <w:color w:val="000000"/>
              </w:rPr>
              <w:t>Hewlett Packard Enterprise (HPE)</w:t>
            </w:r>
          </w:p>
          <w:p w14:paraId="59F00538" w14:textId="77777777" w:rsidR="00D033C8" w:rsidRPr="0019172A" w:rsidRDefault="00D033C8" w:rsidP="00C81B33">
            <w:pPr>
              <w:rPr>
                <w:color w:val="000000"/>
              </w:rPr>
            </w:pPr>
            <w:r w:rsidRPr="0019172A">
              <w:rPr>
                <w:color w:val="000000"/>
              </w:rPr>
              <w:t xml:space="preserve">    Tomas Sander</w:t>
            </w:r>
          </w:p>
          <w:p w14:paraId="68051F71" w14:textId="77777777" w:rsidR="00D033C8" w:rsidRPr="0019172A" w:rsidRDefault="00D033C8" w:rsidP="00C81B33">
            <w:pPr>
              <w:rPr>
                <w:b/>
                <w:color w:val="000000"/>
              </w:rPr>
            </w:pPr>
            <w:r w:rsidRPr="0019172A">
              <w:rPr>
                <w:b/>
                <w:color w:val="000000"/>
              </w:rPr>
              <w:t>IBM</w:t>
            </w:r>
          </w:p>
          <w:p w14:paraId="279413AF" w14:textId="77777777" w:rsidR="00D033C8" w:rsidRPr="0019172A" w:rsidRDefault="00D033C8" w:rsidP="00C81B33">
            <w:pPr>
              <w:rPr>
                <w:color w:val="000000"/>
              </w:rPr>
            </w:pPr>
            <w:r w:rsidRPr="0019172A">
              <w:rPr>
                <w:color w:val="000000"/>
              </w:rPr>
              <w:t xml:space="preserve">    Peter Allor</w:t>
            </w:r>
          </w:p>
          <w:p w14:paraId="76C3EE0C" w14:textId="77777777" w:rsidR="00D033C8" w:rsidRPr="0019172A" w:rsidRDefault="00D033C8"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5903B84" w14:textId="77777777" w:rsidR="00D033C8" w:rsidRPr="0019172A" w:rsidRDefault="00D033C8" w:rsidP="00C81B33">
            <w:pPr>
              <w:rPr>
                <w:color w:val="000000"/>
              </w:rPr>
            </w:pPr>
            <w:r w:rsidRPr="0019172A">
              <w:rPr>
                <w:color w:val="000000"/>
              </w:rPr>
              <w:t xml:space="preserve">    Sandra Hernandez</w:t>
            </w:r>
          </w:p>
          <w:p w14:paraId="19482C38" w14:textId="77777777" w:rsidR="00D033C8" w:rsidRPr="0019172A" w:rsidRDefault="00D033C8" w:rsidP="00C81B33">
            <w:pPr>
              <w:rPr>
                <w:color w:val="000000"/>
              </w:rPr>
            </w:pPr>
            <w:r w:rsidRPr="0019172A">
              <w:rPr>
                <w:color w:val="000000"/>
              </w:rPr>
              <w:t xml:space="preserve">    Jason </w:t>
            </w:r>
            <w:proofErr w:type="spellStart"/>
            <w:r w:rsidRPr="0019172A">
              <w:rPr>
                <w:color w:val="000000"/>
              </w:rPr>
              <w:t>Keirstead</w:t>
            </w:r>
            <w:proofErr w:type="spellEnd"/>
          </w:p>
          <w:p w14:paraId="00D51E17" w14:textId="77777777" w:rsidR="00D033C8" w:rsidRPr="0019172A" w:rsidRDefault="00D033C8" w:rsidP="00C81B33">
            <w:pPr>
              <w:rPr>
                <w:color w:val="000000"/>
              </w:rPr>
            </w:pPr>
            <w:r w:rsidRPr="0019172A">
              <w:rPr>
                <w:color w:val="000000"/>
              </w:rPr>
              <w:t xml:space="preserve">    John Morris</w:t>
            </w:r>
          </w:p>
          <w:p w14:paraId="0AEFFF3F" w14:textId="77777777" w:rsidR="00D033C8" w:rsidRPr="0019172A" w:rsidRDefault="00D033C8" w:rsidP="00C81B33">
            <w:pPr>
              <w:rPr>
                <w:color w:val="000000"/>
              </w:rPr>
            </w:pPr>
            <w:r w:rsidRPr="0019172A">
              <w:rPr>
                <w:color w:val="000000"/>
              </w:rPr>
              <w:t xml:space="preserve">    Laura </w:t>
            </w:r>
            <w:proofErr w:type="spellStart"/>
            <w:r w:rsidRPr="0019172A">
              <w:rPr>
                <w:color w:val="000000"/>
              </w:rPr>
              <w:t>Rusu</w:t>
            </w:r>
            <w:proofErr w:type="spellEnd"/>
          </w:p>
          <w:p w14:paraId="341FD1C8" w14:textId="77777777" w:rsidR="00D033C8" w:rsidRPr="0019172A" w:rsidRDefault="00D033C8" w:rsidP="00C81B33">
            <w:pPr>
              <w:rPr>
                <w:color w:val="000000"/>
              </w:rPr>
            </w:pPr>
            <w:r w:rsidRPr="0019172A">
              <w:rPr>
                <w:color w:val="000000"/>
              </w:rPr>
              <w:t xml:space="preserve">    Ron Williams</w:t>
            </w:r>
          </w:p>
          <w:p w14:paraId="43BFA5FB" w14:textId="77777777" w:rsidR="00D033C8" w:rsidRPr="0019172A" w:rsidRDefault="00D033C8" w:rsidP="00C81B33">
            <w:pPr>
              <w:rPr>
                <w:b/>
                <w:color w:val="000000"/>
              </w:rPr>
            </w:pPr>
            <w:r w:rsidRPr="0019172A">
              <w:rPr>
                <w:b/>
                <w:color w:val="000000"/>
              </w:rPr>
              <w:t>IID</w:t>
            </w:r>
          </w:p>
          <w:p w14:paraId="2A4F78D8" w14:textId="77777777" w:rsidR="00D033C8" w:rsidRPr="0019172A" w:rsidRDefault="00D033C8" w:rsidP="00C81B33">
            <w:pPr>
              <w:rPr>
                <w:color w:val="000000"/>
              </w:rPr>
            </w:pPr>
            <w:r w:rsidRPr="0019172A">
              <w:rPr>
                <w:color w:val="000000"/>
              </w:rPr>
              <w:t xml:space="preserve">    Chris Richardson</w:t>
            </w:r>
          </w:p>
          <w:p w14:paraId="45DBD2C8" w14:textId="77777777" w:rsidR="00D033C8" w:rsidRPr="0019172A" w:rsidRDefault="00D033C8" w:rsidP="00C81B33">
            <w:pPr>
              <w:rPr>
                <w:b/>
                <w:color w:val="000000"/>
              </w:rPr>
            </w:pPr>
            <w:r w:rsidRPr="0019172A">
              <w:rPr>
                <w:b/>
                <w:color w:val="000000"/>
              </w:rPr>
              <w:t>Integrated Networking Technologies, Inc.</w:t>
            </w:r>
          </w:p>
          <w:p w14:paraId="1D32141B" w14:textId="77777777" w:rsidR="00D033C8" w:rsidRPr="0019172A" w:rsidRDefault="00D033C8" w:rsidP="00C81B33">
            <w:pPr>
              <w:rPr>
                <w:color w:val="000000"/>
              </w:rPr>
            </w:pPr>
            <w:r w:rsidRPr="0019172A">
              <w:rPr>
                <w:b/>
                <w:color w:val="000000"/>
              </w:rPr>
              <w:t xml:space="preserve">    </w:t>
            </w:r>
            <w:r w:rsidRPr="0019172A">
              <w:rPr>
                <w:color w:val="000000"/>
              </w:rPr>
              <w:t>Patrick Maroney</w:t>
            </w:r>
          </w:p>
          <w:p w14:paraId="253A144C" w14:textId="77777777" w:rsidR="00D033C8" w:rsidRPr="0019172A" w:rsidRDefault="00D033C8" w:rsidP="00C81B33">
            <w:pPr>
              <w:rPr>
                <w:b/>
                <w:color w:val="000000"/>
              </w:rPr>
            </w:pPr>
            <w:r w:rsidRPr="0019172A">
              <w:rPr>
                <w:b/>
                <w:color w:val="000000"/>
              </w:rPr>
              <w:t>Johns Hopkins University Applied Physics Laboratory</w:t>
            </w:r>
          </w:p>
          <w:p w14:paraId="40295BD6" w14:textId="77777777" w:rsidR="00D033C8" w:rsidRPr="0019172A" w:rsidRDefault="00D033C8" w:rsidP="00C81B33">
            <w:pPr>
              <w:rPr>
                <w:color w:val="000000"/>
              </w:rPr>
            </w:pPr>
            <w:r w:rsidRPr="0019172A">
              <w:rPr>
                <w:color w:val="000000"/>
              </w:rPr>
              <w:t xml:space="preserve">    Karin Marr</w:t>
            </w:r>
          </w:p>
          <w:p w14:paraId="0DB4EB60" w14:textId="77777777" w:rsidR="00D033C8" w:rsidRPr="0019172A" w:rsidRDefault="00D033C8" w:rsidP="00C81B33">
            <w:pPr>
              <w:rPr>
                <w:color w:val="000000"/>
              </w:rPr>
            </w:pPr>
            <w:r w:rsidRPr="0019172A">
              <w:rPr>
                <w:color w:val="000000"/>
              </w:rPr>
              <w:t xml:space="preserve">    Julie </w:t>
            </w:r>
            <w:proofErr w:type="spellStart"/>
            <w:r w:rsidRPr="0019172A">
              <w:rPr>
                <w:color w:val="000000"/>
              </w:rPr>
              <w:t>Modlin</w:t>
            </w:r>
            <w:proofErr w:type="spellEnd"/>
          </w:p>
          <w:p w14:paraId="70B6720D" w14:textId="77777777" w:rsidR="00D033C8" w:rsidRPr="0019172A" w:rsidRDefault="00D033C8" w:rsidP="00C81B33">
            <w:pPr>
              <w:rPr>
                <w:color w:val="000000"/>
              </w:rPr>
            </w:pPr>
            <w:r w:rsidRPr="0019172A">
              <w:rPr>
                <w:color w:val="000000"/>
              </w:rPr>
              <w:t xml:space="preserve">    Mark Moss</w:t>
            </w:r>
          </w:p>
          <w:p w14:paraId="2242550F" w14:textId="77777777" w:rsidR="00D033C8" w:rsidRPr="0019172A" w:rsidRDefault="00D033C8" w:rsidP="00C81B33">
            <w:pPr>
              <w:rPr>
                <w:color w:val="000000"/>
              </w:rPr>
            </w:pPr>
            <w:r w:rsidRPr="0019172A">
              <w:rPr>
                <w:color w:val="000000"/>
              </w:rPr>
              <w:t xml:space="preserve">    Pamela Smith</w:t>
            </w:r>
          </w:p>
          <w:p w14:paraId="65C5EF7F" w14:textId="77777777" w:rsidR="00D033C8" w:rsidRPr="0019172A" w:rsidRDefault="00D033C8" w:rsidP="00C81B33">
            <w:pPr>
              <w:rPr>
                <w:b/>
                <w:color w:val="000000"/>
              </w:rPr>
            </w:pPr>
            <w:r w:rsidRPr="0019172A">
              <w:rPr>
                <w:b/>
                <w:color w:val="000000"/>
              </w:rPr>
              <w:t>Kaiser Permanente</w:t>
            </w:r>
          </w:p>
          <w:p w14:paraId="7581CD2D" w14:textId="77777777" w:rsidR="00D033C8" w:rsidRPr="0019172A" w:rsidRDefault="00D033C8" w:rsidP="00C81B33">
            <w:pPr>
              <w:rPr>
                <w:color w:val="000000"/>
              </w:rPr>
            </w:pPr>
            <w:r w:rsidRPr="0019172A">
              <w:rPr>
                <w:color w:val="000000"/>
              </w:rPr>
              <w:t xml:space="preserve">    Russell Culpepper</w:t>
            </w:r>
          </w:p>
          <w:p w14:paraId="0FA922B9" w14:textId="77777777" w:rsidR="00D033C8" w:rsidRPr="0019172A" w:rsidRDefault="00D033C8" w:rsidP="00C81B33">
            <w:pPr>
              <w:rPr>
                <w:color w:val="000000"/>
              </w:rPr>
            </w:pPr>
            <w:r w:rsidRPr="0019172A">
              <w:rPr>
                <w:color w:val="000000"/>
              </w:rPr>
              <w:t xml:space="preserve">    Beth </w:t>
            </w:r>
            <w:proofErr w:type="spellStart"/>
            <w:r w:rsidRPr="0019172A">
              <w:rPr>
                <w:color w:val="000000"/>
              </w:rPr>
              <w:t>Pumo</w:t>
            </w:r>
            <w:proofErr w:type="spellEnd"/>
          </w:p>
          <w:p w14:paraId="66A5D1EC" w14:textId="77777777" w:rsidR="00D033C8" w:rsidRPr="0019172A" w:rsidRDefault="00D033C8" w:rsidP="00C81B33">
            <w:pPr>
              <w:rPr>
                <w:b/>
                <w:color w:val="000000"/>
              </w:rPr>
            </w:pPr>
            <w:proofErr w:type="spellStart"/>
            <w:r w:rsidRPr="0019172A">
              <w:rPr>
                <w:b/>
                <w:color w:val="000000"/>
              </w:rPr>
              <w:t>Lumeta</w:t>
            </w:r>
            <w:proofErr w:type="spellEnd"/>
            <w:r w:rsidRPr="0019172A">
              <w:rPr>
                <w:b/>
                <w:color w:val="000000"/>
              </w:rPr>
              <w:t xml:space="preserve"> Corporation</w:t>
            </w:r>
          </w:p>
          <w:p w14:paraId="027325DA" w14:textId="77777777" w:rsidR="00D033C8" w:rsidRPr="0019172A" w:rsidRDefault="00D033C8" w:rsidP="00C81B33">
            <w:pPr>
              <w:rPr>
                <w:color w:val="000000"/>
              </w:rPr>
            </w:pPr>
            <w:r w:rsidRPr="0019172A">
              <w:rPr>
                <w:color w:val="000000"/>
              </w:rPr>
              <w:t xml:space="preserve">    Brandon Hoffman</w:t>
            </w:r>
          </w:p>
          <w:p w14:paraId="167FCAE1" w14:textId="77777777" w:rsidR="00D033C8" w:rsidRPr="0019172A" w:rsidRDefault="00D033C8" w:rsidP="00C81B33">
            <w:pPr>
              <w:rPr>
                <w:b/>
                <w:color w:val="000000"/>
              </w:rPr>
            </w:pPr>
            <w:r w:rsidRPr="0019172A">
              <w:rPr>
                <w:b/>
                <w:color w:val="000000"/>
              </w:rPr>
              <w:t>MTG Management Consultants, LLC.</w:t>
            </w:r>
          </w:p>
          <w:p w14:paraId="3F96D370" w14:textId="77777777" w:rsidR="00D033C8" w:rsidRPr="0019172A" w:rsidRDefault="00D033C8" w:rsidP="00C81B33">
            <w:pPr>
              <w:rPr>
                <w:color w:val="000000"/>
              </w:rPr>
            </w:pPr>
            <w:r w:rsidRPr="0019172A">
              <w:rPr>
                <w:color w:val="000000"/>
              </w:rPr>
              <w:t xml:space="preserve">    James Cabral</w:t>
            </w:r>
          </w:p>
          <w:p w14:paraId="183A34ED" w14:textId="77777777" w:rsidR="00D033C8" w:rsidRPr="0019172A" w:rsidRDefault="00D033C8" w:rsidP="00C81B33">
            <w:pPr>
              <w:rPr>
                <w:b/>
                <w:color w:val="000000"/>
              </w:rPr>
            </w:pPr>
            <w:r w:rsidRPr="0019172A">
              <w:rPr>
                <w:b/>
                <w:color w:val="000000"/>
              </w:rPr>
              <w:lastRenderedPageBreak/>
              <w:t>National Security Agency</w:t>
            </w:r>
          </w:p>
          <w:p w14:paraId="0C0D1548" w14:textId="77777777" w:rsidR="00D033C8" w:rsidRPr="0019172A" w:rsidRDefault="00D033C8" w:rsidP="00C81B33">
            <w:pPr>
              <w:rPr>
                <w:color w:val="000000"/>
              </w:rPr>
            </w:pPr>
            <w:r w:rsidRPr="0019172A">
              <w:rPr>
                <w:color w:val="000000"/>
              </w:rPr>
              <w:t xml:space="preserve">    Mike Boyle</w:t>
            </w:r>
          </w:p>
          <w:p w14:paraId="6CF632EF" w14:textId="77777777" w:rsidR="00D033C8" w:rsidRPr="0019172A" w:rsidRDefault="00D033C8" w:rsidP="00C81B33">
            <w:pPr>
              <w:rPr>
                <w:color w:val="000000"/>
              </w:rPr>
            </w:pPr>
            <w:r w:rsidRPr="0019172A">
              <w:rPr>
                <w:color w:val="000000"/>
              </w:rPr>
              <w:t xml:space="preserve">    Jessica Fitzgerald-McKay</w:t>
            </w:r>
          </w:p>
          <w:p w14:paraId="3C0CFB7A" w14:textId="77777777" w:rsidR="00D033C8" w:rsidRPr="0019172A" w:rsidRDefault="00D033C8" w:rsidP="00C81B33">
            <w:pPr>
              <w:rPr>
                <w:b/>
                <w:color w:val="000000"/>
              </w:rPr>
            </w:pPr>
            <w:r w:rsidRPr="0019172A">
              <w:rPr>
                <w:b/>
                <w:color w:val="000000"/>
              </w:rPr>
              <w:t>New Context Services, Inc.</w:t>
            </w:r>
          </w:p>
          <w:p w14:paraId="59184C83" w14:textId="77777777" w:rsidR="00D033C8" w:rsidRPr="0019172A" w:rsidRDefault="00D033C8" w:rsidP="00C81B33">
            <w:pPr>
              <w:rPr>
                <w:color w:val="000000"/>
              </w:rPr>
            </w:pPr>
            <w:r w:rsidRPr="0019172A">
              <w:rPr>
                <w:color w:val="000000"/>
              </w:rPr>
              <w:t xml:space="preserve">    John-Mark Gurney</w:t>
            </w:r>
          </w:p>
          <w:p w14:paraId="143C2B96" w14:textId="77777777" w:rsidR="00D033C8" w:rsidRPr="0019172A" w:rsidRDefault="00D033C8" w:rsidP="00C81B33">
            <w:pPr>
              <w:rPr>
                <w:color w:val="000000"/>
              </w:rPr>
            </w:pPr>
            <w:r w:rsidRPr="0019172A">
              <w:rPr>
                <w:color w:val="000000"/>
              </w:rPr>
              <w:t xml:space="preserve">    Christian Hunt</w:t>
            </w:r>
          </w:p>
          <w:p w14:paraId="6360E5D8" w14:textId="77777777" w:rsidR="00D033C8" w:rsidRPr="0019172A" w:rsidRDefault="00D033C8" w:rsidP="00C81B33">
            <w:pPr>
              <w:rPr>
                <w:color w:val="000000"/>
              </w:rPr>
            </w:pPr>
            <w:r w:rsidRPr="0019172A">
              <w:rPr>
                <w:color w:val="000000"/>
              </w:rPr>
              <w:t xml:space="preserve">    James </w:t>
            </w:r>
            <w:proofErr w:type="spellStart"/>
            <w:r w:rsidRPr="0019172A">
              <w:rPr>
                <w:color w:val="000000"/>
              </w:rPr>
              <w:t>Moler</w:t>
            </w:r>
            <w:proofErr w:type="spellEnd"/>
          </w:p>
          <w:p w14:paraId="175E6CD5" w14:textId="77777777" w:rsidR="00D033C8" w:rsidRPr="0019172A" w:rsidRDefault="00D033C8" w:rsidP="00C81B33">
            <w:pPr>
              <w:rPr>
                <w:color w:val="000000"/>
              </w:rPr>
            </w:pPr>
            <w:r w:rsidRPr="0019172A">
              <w:rPr>
                <w:color w:val="000000"/>
              </w:rPr>
              <w:t xml:space="preserve">    Daniel Riedel</w:t>
            </w:r>
          </w:p>
          <w:p w14:paraId="1C81E74C" w14:textId="77777777" w:rsidR="00D033C8" w:rsidRPr="0019172A" w:rsidRDefault="00D033C8" w:rsidP="00C81B33">
            <w:pPr>
              <w:rPr>
                <w:color w:val="000000"/>
              </w:rPr>
            </w:pPr>
            <w:r w:rsidRPr="0019172A">
              <w:rPr>
                <w:color w:val="000000"/>
              </w:rPr>
              <w:t xml:space="preserve">    Andrew Storms</w:t>
            </w:r>
          </w:p>
          <w:p w14:paraId="3E92FFC3" w14:textId="77777777" w:rsidR="00D033C8" w:rsidRPr="0019172A" w:rsidRDefault="00D033C8" w:rsidP="00C81B33">
            <w:pPr>
              <w:rPr>
                <w:b/>
                <w:color w:val="000000"/>
              </w:rPr>
            </w:pPr>
            <w:r w:rsidRPr="0019172A">
              <w:rPr>
                <w:b/>
                <w:color w:val="000000"/>
              </w:rPr>
              <w:t>OASIS</w:t>
            </w:r>
          </w:p>
          <w:p w14:paraId="286ABBAD" w14:textId="77777777" w:rsidR="00D033C8" w:rsidRPr="0019172A" w:rsidRDefault="00D033C8" w:rsidP="00C81B33">
            <w:pPr>
              <w:rPr>
                <w:color w:val="000000"/>
              </w:rPr>
            </w:pPr>
            <w:r w:rsidRPr="0019172A">
              <w:rPr>
                <w:color w:val="000000"/>
              </w:rPr>
              <w:t xml:space="preserve">    James Bryce Clark</w:t>
            </w:r>
          </w:p>
          <w:p w14:paraId="21AE9B8A" w14:textId="77777777" w:rsidR="00D033C8" w:rsidRPr="0019172A" w:rsidRDefault="00D033C8" w:rsidP="00C81B33">
            <w:pPr>
              <w:rPr>
                <w:color w:val="000000"/>
              </w:rPr>
            </w:pPr>
            <w:r w:rsidRPr="0019172A">
              <w:rPr>
                <w:color w:val="000000"/>
              </w:rPr>
              <w:t xml:space="preserve">    Robin Cover</w:t>
            </w:r>
          </w:p>
          <w:p w14:paraId="4291BFBF" w14:textId="77777777" w:rsidR="00D033C8" w:rsidRPr="0019172A" w:rsidRDefault="00D033C8" w:rsidP="00C81B33">
            <w:pPr>
              <w:rPr>
                <w:color w:val="000000"/>
              </w:rPr>
            </w:pPr>
            <w:r w:rsidRPr="0019172A">
              <w:rPr>
                <w:color w:val="000000"/>
              </w:rPr>
              <w:t xml:space="preserve">    Chet Ensign</w:t>
            </w:r>
          </w:p>
          <w:p w14:paraId="6C75C838" w14:textId="77777777" w:rsidR="00D033C8" w:rsidRPr="0019172A" w:rsidRDefault="00D033C8" w:rsidP="00C81B33">
            <w:pPr>
              <w:rPr>
                <w:b/>
                <w:color w:val="000000"/>
              </w:rPr>
            </w:pPr>
            <w:r w:rsidRPr="0019172A">
              <w:rPr>
                <w:b/>
                <w:color w:val="000000"/>
              </w:rPr>
              <w:t>Open Identity Exchange</w:t>
            </w:r>
          </w:p>
          <w:p w14:paraId="7D8EF145" w14:textId="77777777" w:rsidR="00D033C8" w:rsidRPr="0019172A" w:rsidRDefault="00D033C8" w:rsidP="00C81B33">
            <w:pPr>
              <w:rPr>
                <w:color w:val="000000"/>
              </w:rPr>
            </w:pPr>
            <w:r w:rsidRPr="0019172A">
              <w:rPr>
                <w:color w:val="000000"/>
              </w:rPr>
              <w:t xml:space="preserve">    Don </w:t>
            </w:r>
            <w:proofErr w:type="spellStart"/>
            <w:r w:rsidRPr="0019172A">
              <w:rPr>
                <w:color w:val="000000"/>
              </w:rPr>
              <w:t>Thibeau</w:t>
            </w:r>
            <w:proofErr w:type="spellEnd"/>
          </w:p>
          <w:p w14:paraId="6FCAD7AE" w14:textId="77777777" w:rsidR="00D033C8" w:rsidRPr="0019172A" w:rsidRDefault="00D033C8" w:rsidP="00C81B33">
            <w:pPr>
              <w:rPr>
                <w:b/>
                <w:color w:val="000000"/>
              </w:rPr>
            </w:pPr>
            <w:proofErr w:type="spellStart"/>
            <w:r w:rsidRPr="0019172A">
              <w:rPr>
                <w:b/>
                <w:color w:val="000000"/>
              </w:rPr>
              <w:t>PhishMe</w:t>
            </w:r>
            <w:proofErr w:type="spellEnd"/>
            <w:r w:rsidRPr="0019172A">
              <w:rPr>
                <w:b/>
                <w:color w:val="000000"/>
              </w:rPr>
              <w:t xml:space="preserve"> Inc.</w:t>
            </w:r>
          </w:p>
          <w:p w14:paraId="53C1128A" w14:textId="77777777" w:rsidR="00D033C8" w:rsidRPr="0019172A" w:rsidRDefault="00D033C8" w:rsidP="00C81B33">
            <w:pPr>
              <w:rPr>
                <w:color w:val="000000"/>
              </w:rPr>
            </w:pPr>
            <w:r w:rsidRPr="0019172A">
              <w:rPr>
                <w:color w:val="000000"/>
              </w:rPr>
              <w:t xml:space="preserve">    Josh Larkins</w:t>
            </w:r>
          </w:p>
          <w:p w14:paraId="30F11A5D" w14:textId="77777777" w:rsidR="00D033C8" w:rsidRPr="0019172A" w:rsidRDefault="00D033C8" w:rsidP="00C81B33">
            <w:pPr>
              <w:rPr>
                <w:b/>
                <w:color w:val="000000"/>
              </w:rPr>
            </w:pPr>
            <w:r w:rsidRPr="0019172A">
              <w:rPr>
                <w:b/>
                <w:color w:val="000000"/>
              </w:rPr>
              <w:t>Raytheon Company-SAS</w:t>
            </w:r>
          </w:p>
          <w:p w14:paraId="2C8D40A5" w14:textId="77777777" w:rsidR="00D033C8" w:rsidRPr="0019172A" w:rsidRDefault="00D033C8" w:rsidP="00C81B33">
            <w:pPr>
              <w:rPr>
                <w:color w:val="000000"/>
              </w:rPr>
            </w:pPr>
            <w:r w:rsidRPr="0019172A">
              <w:rPr>
                <w:color w:val="000000"/>
              </w:rPr>
              <w:t xml:space="preserve">    Daniel </w:t>
            </w:r>
            <w:proofErr w:type="spellStart"/>
            <w:r w:rsidRPr="0019172A">
              <w:rPr>
                <w:color w:val="000000"/>
              </w:rPr>
              <w:t>Wyschogrod</w:t>
            </w:r>
            <w:proofErr w:type="spellEnd"/>
          </w:p>
          <w:p w14:paraId="41F5D222" w14:textId="77777777" w:rsidR="00D033C8" w:rsidRPr="0019172A" w:rsidRDefault="00D033C8" w:rsidP="00C81B33">
            <w:pPr>
              <w:rPr>
                <w:b/>
                <w:color w:val="000000"/>
              </w:rPr>
            </w:pPr>
            <w:r w:rsidRPr="0019172A">
              <w:rPr>
                <w:b/>
                <w:color w:val="000000"/>
              </w:rPr>
              <w:t>Retail Cyber Intelligence Sharing Center (R-CISC)</w:t>
            </w:r>
          </w:p>
          <w:p w14:paraId="0E8B342D" w14:textId="77777777" w:rsidR="00D033C8" w:rsidRPr="0019172A" w:rsidRDefault="00D033C8" w:rsidP="00C81B33">
            <w:pPr>
              <w:rPr>
                <w:color w:val="000000"/>
              </w:rPr>
            </w:pPr>
            <w:r w:rsidRPr="0019172A">
              <w:rPr>
                <w:color w:val="000000"/>
              </w:rPr>
              <w:t xml:space="preserve">    Brian Engle</w:t>
            </w:r>
          </w:p>
          <w:p w14:paraId="0D5D6350" w14:textId="77777777" w:rsidR="00D033C8" w:rsidRPr="0019172A" w:rsidRDefault="00D033C8" w:rsidP="00C81B33">
            <w:pPr>
              <w:rPr>
                <w:b/>
                <w:color w:val="000000"/>
              </w:rPr>
            </w:pPr>
            <w:r w:rsidRPr="0019172A">
              <w:rPr>
                <w:b/>
                <w:color w:val="000000"/>
              </w:rPr>
              <w:t>Semper Fortis Solutions</w:t>
            </w:r>
          </w:p>
          <w:p w14:paraId="52B7BA0B" w14:textId="77777777" w:rsidR="00D033C8" w:rsidRPr="0019172A" w:rsidRDefault="00D033C8" w:rsidP="00C81B33">
            <w:pPr>
              <w:rPr>
                <w:color w:val="000000"/>
              </w:rPr>
            </w:pPr>
            <w:r w:rsidRPr="0019172A">
              <w:rPr>
                <w:color w:val="000000"/>
              </w:rPr>
              <w:t xml:space="preserve">    Joseph Brand</w:t>
            </w:r>
          </w:p>
          <w:p w14:paraId="6D692ADC" w14:textId="77777777" w:rsidR="00D033C8" w:rsidRPr="0019172A" w:rsidRDefault="00D033C8" w:rsidP="00C81B33">
            <w:pPr>
              <w:rPr>
                <w:b/>
                <w:color w:val="000000"/>
              </w:rPr>
            </w:pPr>
            <w:proofErr w:type="spellStart"/>
            <w:r w:rsidRPr="0019172A">
              <w:rPr>
                <w:b/>
                <w:color w:val="000000"/>
              </w:rPr>
              <w:t>Splunk</w:t>
            </w:r>
            <w:proofErr w:type="spellEnd"/>
            <w:r w:rsidRPr="0019172A">
              <w:rPr>
                <w:b/>
                <w:color w:val="000000"/>
              </w:rPr>
              <w:t xml:space="preserve"> Inc.</w:t>
            </w:r>
          </w:p>
          <w:p w14:paraId="769E2537" w14:textId="77777777" w:rsidR="00D033C8" w:rsidRPr="0019172A" w:rsidRDefault="00D033C8" w:rsidP="00C81B33">
            <w:pPr>
              <w:rPr>
                <w:color w:val="000000"/>
              </w:rPr>
            </w:pPr>
            <w:r w:rsidRPr="0019172A">
              <w:rPr>
                <w:color w:val="000000"/>
              </w:rPr>
              <w:t xml:space="preserve">    Cedric </w:t>
            </w:r>
            <w:proofErr w:type="spellStart"/>
            <w:r w:rsidRPr="0019172A">
              <w:rPr>
                <w:color w:val="000000"/>
              </w:rPr>
              <w:t>LeRoux</w:t>
            </w:r>
            <w:proofErr w:type="spellEnd"/>
          </w:p>
          <w:p w14:paraId="2C06B361" w14:textId="77777777" w:rsidR="00D033C8" w:rsidRPr="0019172A" w:rsidRDefault="00D033C8" w:rsidP="00C81B33">
            <w:pPr>
              <w:rPr>
                <w:color w:val="000000"/>
              </w:rPr>
            </w:pPr>
            <w:r w:rsidRPr="0019172A">
              <w:rPr>
                <w:color w:val="000000"/>
              </w:rPr>
              <w:t xml:space="preserve">    Brian Luger</w:t>
            </w:r>
          </w:p>
          <w:p w14:paraId="181C6895" w14:textId="77777777" w:rsidR="00D033C8" w:rsidRPr="0019172A" w:rsidRDefault="00D033C8" w:rsidP="00C81B33">
            <w:pPr>
              <w:rPr>
                <w:color w:val="000000"/>
              </w:rPr>
            </w:pPr>
            <w:r w:rsidRPr="0019172A">
              <w:rPr>
                <w:color w:val="000000"/>
              </w:rPr>
              <w:t xml:space="preserve">    Kathy Wang</w:t>
            </w:r>
          </w:p>
          <w:p w14:paraId="14E4D587" w14:textId="77777777" w:rsidR="00D033C8" w:rsidRPr="0019172A" w:rsidRDefault="00D033C8" w:rsidP="00C81B33">
            <w:pPr>
              <w:rPr>
                <w:b/>
                <w:color w:val="000000"/>
              </w:rPr>
            </w:pPr>
            <w:r w:rsidRPr="0019172A">
              <w:rPr>
                <w:b/>
                <w:color w:val="000000"/>
              </w:rPr>
              <w:t>TELUS</w:t>
            </w:r>
          </w:p>
          <w:p w14:paraId="29E054C4" w14:textId="77777777" w:rsidR="00D033C8" w:rsidRPr="0019172A" w:rsidRDefault="00D033C8" w:rsidP="00C81B33">
            <w:pPr>
              <w:rPr>
                <w:color w:val="000000"/>
              </w:rPr>
            </w:pPr>
            <w:r w:rsidRPr="0019172A">
              <w:rPr>
                <w:color w:val="000000"/>
              </w:rPr>
              <w:t xml:space="preserve">    Greg </w:t>
            </w:r>
            <w:proofErr w:type="spellStart"/>
            <w:r w:rsidRPr="0019172A">
              <w:rPr>
                <w:color w:val="000000"/>
              </w:rPr>
              <w:t>Reaume</w:t>
            </w:r>
            <w:proofErr w:type="spellEnd"/>
          </w:p>
          <w:p w14:paraId="1E20A9F0" w14:textId="77777777" w:rsidR="00D033C8" w:rsidRPr="0019172A" w:rsidRDefault="00D033C8" w:rsidP="00C81B33">
            <w:pPr>
              <w:rPr>
                <w:color w:val="000000"/>
              </w:rPr>
            </w:pPr>
            <w:r w:rsidRPr="0019172A">
              <w:rPr>
                <w:color w:val="000000"/>
              </w:rPr>
              <w:t xml:space="preserve">    Alan Steer</w:t>
            </w:r>
          </w:p>
          <w:p w14:paraId="662421A5" w14:textId="77777777" w:rsidR="00D033C8" w:rsidRPr="0019172A" w:rsidRDefault="00D033C8" w:rsidP="00C81B33">
            <w:pPr>
              <w:rPr>
                <w:b/>
                <w:color w:val="000000"/>
              </w:rPr>
            </w:pPr>
            <w:r w:rsidRPr="0019172A">
              <w:rPr>
                <w:b/>
                <w:color w:val="000000"/>
              </w:rPr>
              <w:t>Threat Intelligence Pty Ltd</w:t>
            </w:r>
          </w:p>
          <w:p w14:paraId="132B9F65" w14:textId="77777777" w:rsidR="00D033C8" w:rsidRPr="0019172A" w:rsidRDefault="00D033C8" w:rsidP="00C81B33">
            <w:pPr>
              <w:rPr>
                <w:color w:val="000000"/>
              </w:rPr>
            </w:pPr>
            <w:r w:rsidRPr="0019172A">
              <w:rPr>
                <w:color w:val="000000"/>
              </w:rPr>
              <w:t xml:space="preserve">    Tyron Miller</w:t>
            </w:r>
          </w:p>
          <w:p w14:paraId="0B8EA11D" w14:textId="77777777" w:rsidR="00D033C8" w:rsidRPr="0019172A" w:rsidRDefault="00D033C8" w:rsidP="00C81B33">
            <w:pPr>
              <w:rPr>
                <w:color w:val="000000"/>
              </w:rPr>
            </w:pPr>
            <w:r w:rsidRPr="0019172A">
              <w:rPr>
                <w:color w:val="000000"/>
              </w:rPr>
              <w:t xml:space="preserve">    Andrew van der Stock</w:t>
            </w:r>
          </w:p>
          <w:p w14:paraId="79C78A95" w14:textId="77777777" w:rsidR="00D033C8" w:rsidRPr="0019172A" w:rsidRDefault="00D033C8" w:rsidP="00C81B33">
            <w:pPr>
              <w:rPr>
                <w:b/>
                <w:color w:val="000000"/>
              </w:rPr>
            </w:pPr>
            <w:proofErr w:type="spellStart"/>
            <w:r w:rsidRPr="0019172A">
              <w:rPr>
                <w:b/>
                <w:color w:val="000000"/>
              </w:rPr>
              <w:t>ThreatConnect</w:t>
            </w:r>
            <w:proofErr w:type="spellEnd"/>
            <w:r w:rsidRPr="0019172A">
              <w:rPr>
                <w:b/>
                <w:color w:val="000000"/>
              </w:rPr>
              <w:t>, Inc.</w:t>
            </w:r>
          </w:p>
          <w:p w14:paraId="771C670B" w14:textId="77777777" w:rsidR="00D033C8" w:rsidRPr="0019172A" w:rsidRDefault="00D033C8" w:rsidP="00C81B33">
            <w:pPr>
              <w:rPr>
                <w:color w:val="000000"/>
              </w:rPr>
            </w:pPr>
            <w:r w:rsidRPr="0019172A">
              <w:rPr>
                <w:color w:val="000000"/>
              </w:rPr>
              <w:t xml:space="preserve">    Wade Baker</w:t>
            </w:r>
          </w:p>
          <w:p w14:paraId="17AA0703" w14:textId="77777777" w:rsidR="00D033C8" w:rsidRPr="0019172A" w:rsidRDefault="00D033C8" w:rsidP="00C81B33">
            <w:pPr>
              <w:rPr>
                <w:color w:val="000000"/>
              </w:rPr>
            </w:pPr>
            <w:r w:rsidRPr="0019172A">
              <w:rPr>
                <w:color w:val="000000"/>
              </w:rPr>
              <w:t xml:space="preserve">    Cole </w:t>
            </w:r>
            <w:proofErr w:type="spellStart"/>
            <w:r w:rsidRPr="0019172A">
              <w:rPr>
                <w:color w:val="000000"/>
              </w:rPr>
              <w:t>Iliff</w:t>
            </w:r>
            <w:proofErr w:type="spellEnd"/>
          </w:p>
          <w:p w14:paraId="70DBB4DC" w14:textId="77777777" w:rsidR="00D033C8" w:rsidRPr="0019172A" w:rsidRDefault="00D033C8" w:rsidP="00C81B33">
            <w:pPr>
              <w:rPr>
                <w:color w:val="000000"/>
              </w:rPr>
            </w:pPr>
            <w:r w:rsidRPr="0019172A">
              <w:rPr>
                <w:color w:val="000000"/>
              </w:rPr>
              <w:t xml:space="preserve">    Andrew </w:t>
            </w:r>
            <w:proofErr w:type="spellStart"/>
            <w:r w:rsidRPr="0019172A">
              <w:rPr>
                <w:color w:val="000000"/>
              </w:rPr>
              <w:t>Pendergast</w:t>
            </w:r>
            <w:proofErr w:type="spellEnd"/>
          </w:p>
          <w:p w14:paraId="37B653A8" w14:textId="77777777" w:rsidR="00D033C8" w:rsidRPr="0019172A" w:rsidRDefault="00D033C8" w:rsidP="00C81B33">
            <w:pPr>
              <w:rPr>
                <w:color w:val="000000"/>
              </w:rPr>
            </w:pPr>
            <w:r w:rsidRPr="0019172A">
              <w:rPr>
                <w:color w:val="000000"/>
              </w:rPr>
              <w:t xml:space="preserve">    Ben </w:t>
            </w:r>
            <w:proofErr w:type="spellStart"/>
            <w:r w:rsidRPr="0019172A">
              <w:rPr>
                <w:color w:val="000000"/>
              </w:rPr>
              <w:t>Schmoker</w:t>
            </w:r>
            <w:proofErr w:type="spellEnd"/>
          </w:p>
          <w:p w14:paraId="68B4380F" w14:textId="77777777" w:rsidR="00D033C8" w:rsidRPr="0019172A" w:rsidRDefault="00D033C8" w:rsidP="00C81B33">
            <w:pPr>
              <w:rPr>
                <w:color w:val="000000"/>
              </w:rPr>
            </w:pPr>
            <w:r w:rsidRPr="0019172A">
              <w:rPr>
                <w:color w:val="000000"/>
              </w:rPr>
              <w:t xml:space="preserve">    Jason Spies</w:t>
            </w:r>
          </w:p>
          <w:p w14:paraId="64D78418" w14:textId="77777777" w:rsidR="00D033C8" w:rsidRPr="0019172A" w:rsidRDefault="00D033C8" w:rsidP="00C81B33">
            <w:pPr>
              <w:rPr>
                <w:b/>
                <w:color w:val="000000"/>
              </w:rPr>
            </w:pPr>
            <w:proofErr w:type="spellStart"/>
            <w:r w:rsidRPr="0019172A">
              <w:rPr>
                <w:b/>
                <w:color w:val="000000"/>
              </w:rPr>
              <w:t>TruSTAR</w:t>
            </w:r>
            <w:proofErr w:type="spellEnd"/>
            <w:r w:rsidRPr="0019172A">
              <w:rPr>
                <w:b/>
                <w:color w:val="000000"/>
              </w:rPr>
              <w:t xml:space="preserve"> Technology</w:t>
            </w:r>
          </w:p>
          <w:p w14:paraId="3AF37518" w14:textId="77777777" w:rsidR="00D033C8" w:rsidRPr="0019172A" w:rsidRDefault="00D033C8" w:rsidP="00C81B33">
            <w:pPr>
              <w:rPr>
                <w:color w:val="000000"/>
              </w:rPr>
            </w:pPr>
            <w:r w:rsidRPr="0019172A">
              <w:rPr>
                <w:color w:val="000000"/>
              </w:rPr>
              <w:t xml:space="preserve">    Chris </w:t>
            </w:r>
            <w:proofErr w:type="spellStart"/>
            <w:r w:rsidRPr="0019172A">
              <w:rPr>
                <w:color w:val="000000"/>
              </w:rPr>
              <w:t>Roblee</w:t>
            </w:r>
            <w:proofErr w:type="spellEnd"/>
          </w:p>
          <w:p w14:paraId="28DFF489" w14:textId="77777777" w:rsidR="00D033C8" w:rsidRPr="0019172A" w:rsidRDefault="00D033C8" w:rsidP="00C81B33">
            <w:pPr>
              <w:rPr>
                <w:b/>
                <w:color w:val="000000"/>
              </w:rPr>
            </w:pPr>
            <w:r w:rsidRPr="0019172A">
              <w:rPr>
                <w:b/>
                <w:color w:val="000000"/>
              </w:rPr>
              <w:lastRenderedPageBreak/>
              <w:t>United Kingdom Cabinet Office</w:t>
            </w:r>
          </w:p>
          <w:p w14:paraId="32B4E4F1" w14:textId="77777777" w:rsidR="00D033C8" w:rsidRPr="0019172A" w:rsidRDefault="00D033C8" w:rsidP="00C81B33">
            <w:pPr>
              <w:rPr>
                <w:color w:val="000000"/>
              </w:rPr>
            </w:pPr>
            <w:r w:rsidRPr="0019172A">
              <w:rPr>
                <w:color w:val="000000"/>
              </w:rPr>
              <w:t xml:space="preserve">    Iain Brown</w:t>
            </w:r>
          </w:p>
          <w:p w14:paraId="60BFBBBA" w14:textId="77777777" w:rsidR="00D033C8" w:rsidRPr="0019172A" w:rsidRDefault="00D033C8" w:rsidP="00C81B33">
            <w:pPr>
              <w:rPr>
                <w:color w:val="000000"/>
              </w:rPr>
            </w:pPr>
            <w:r w:rsidRPr="0019172A">
              <w:rPr>
                <w:color w:val="000000"/>
              </w:rPr>
              <w:t xml:space="preserve">    Adam Cooper</w:t>
            </w:r>
          </w:p>
          <w:p w14:paraId="3691C808" w14:textId="77777777" w:rsidR="00D033C8" w:rsidRPr="0019172A" w:rsidRDefault="00D033C8" w:rsidP="00C81B33">
            <w:pPr>
              <w:rPr>
                <w:color w:val="000000"/>
              </w:rPr>
            </w:pPr>
            <w:r w:rsidRPr="0019172A">
              <w:rPr>
                <w:color w:val="000000"/>
              </w:rPr>
              <w:t xml:space="preserve">    Mike McLellan</w:t>
            </w:r>
          </w:p>
          <w:p w14:paraId="11B39F3E" w14:textId="77777777" w:rsidR="00D033C8" w:rsidRPr="0019172A" w:rsidRDefault="00D033C8" w:rsidP="00C81B33">
            <w:pPr>
              <w:rPr>
                <w:color w:val="000000"/>
              </w:rPr>
            </w:pPr>
            <w:r w:rsidRPr="0019172A">
              <w:rPr>
                <w:color w:val="000000"/>
              </w:rPr>
              <w:t xml:space="preserve">    Chris O’Brien</w:t>
            </w:r>
          </w:p>
          <w:p w14:paraId="32F0DA2D" w14:textId="77777777" w:rsidR="00D033C8" w:rsidRPr="0019172A" w:rsidRDefault="00D033C8" w:rsidP="00C81B33">
            <w:pPr>
              <w:rPr>
                <w:color w:val="000000"/>
              </w:rPr>
            </w:pPr>
            <w:r w:rsidRPr="0019172A">
              <w:rPr>
                <w:color w:val="000000"/>
              </w:rPr>
              <w:t xml:space="preserve">    James Penman</w:t>
            </w:r>
          </w:p>
          <w:p w14:paraId="5CEEC338" w14:textId="77777777" w:rsidR="00D033C8" w:rsidRPr="0019172A" w:rsidRDefault="00D033C8" w:rsidP="00C81B33">
            <w:pPr>
              <w:rPr>
                <w:color w:val="000000"/>
              </w:rPr>
            </w:pPr>
            <w:r w:rsidRPr="0019172A">
              <w:rPr>
                <w:color w:val="000000"/>
              </w:rPr>
              <w:t xml:space="preserve">    Howard Staple</w:t>
            </w:r>
          </w:p>
          <w:p w14:paraId="4EC41123" w14:textId="77777777" w:rsidR="00D033C8" w:rsidRPr="0019172A" w:rsidRDefault="00D033C8" w:rsidP="00C81B33">
            <w:pPr>
              <w:rPr>
                <w:color w:val="000000"/>
              </w:rPr>
            </w:pPr>
            <w:r w:rsidRPr="0019172A">
              <w:rPr>
                <w:color w:val="000000"/>
              </w:rPr>
              <w:t xml:space="preserve">    Chris Taylor</w:t>
            </w:r>
          </w:p>
          <w:p w14:paraId="52D244BB" w14:textId="77777777" w:rsidR="00D033C8" w:rsidRPr="0019172A" w:rsidRDefault="00D033C8" w:rsidP="00C81B33">
            <w:pPr>
              <w:rPr>
                <w:color w:val="000000"/>
              </w:rPr>
            </w:pPr>
            <w:r w:rsidRPr="0019172A">
              <w:rPr>
                <w:color w:val="000000"/>
              </w:rPr>
              <w:t xml:space="preserve">    Laurie Thomson</w:t>
            </w:r>
          </w:p>
          <w:p w14:paraId="67A38BAE" w14:textId="77777777" w:rsidR="00D033C8" w:rsidRPr="0019172A" w:rsidRDefault="00D033C8" w:rsidP="00C81B33">
            <w:pPr>
              <w:rPr>
                <w:color w:val="000000"/>
              </w:rPr>
            </w:pPr>
            <w:r w:rsidRPr="0019172A">
              <w:rPr>
                <w:color w:val="000000"/>
              </w:rPr>
              <w:t xml:space="preserve">    Alastair Treharne</w:t>
            </w:r>
          </w:p>
          <w:p w14:paraId="08327293" w14:textId="77777777" w:rsidR="00D033C8" w:rsidRPr="0019172A" w:rsidRDefault="00D033C8" w:rsidP="00C81B33">
            <w:pPr>
              <w:rPr>
                <w:color w:val="000000"/>
              </w:rPr>
            </w:pPr>
            <w:r w:rsidRPr="0019172A">
              <w:rPr>
                <w:color w:val="000000"/>
              </w:rPr>
              <w:t xml:space="preserve">    Julian White</w:t>
            </w:r>
          </w:p>
          <w:p w14:paraId="12621525" w14:textId="77777777" w:rsidR="00D033C8" w:rsidRPr="0019172A" w:rsidRDefault="00D033C8" w:rsidP="00C81B33">
            <w:pPr>
              <w:rPr>
                <w:color w:val="000000"/>
              </w:rPr>
            </w:pPr>
            <w:r w:rsidRPr="0019172A">
              <w:rPr>
                <w:color w:val="000000"/>
              </w:rPr>
              <w:t xml:space="preserve">    Bethany Yates</w:t>
            </w:r>
          </w:p>
          <w:p w14:paraId="57D1F891" w14:textId="77777777" w:rsidR="00D033C8" w:rsidRPr="0019172A" w:rsidRDefault="00D033C8" w:rsidP="00C81B33">
            <w:pPr>
              <w:rPr>
                <w:b/>
                <w:color w:val="000000"/>
              </w:rPr>
            </w:pPr>
            <w:r w:rsidRPr="0019172A">
              <w:rPr>
                <w:b/>
                <w:color w:val="000000"/>
              </w:rPr>
              <w:t>US Department of Homeland Security</w:t>
            </w:r>
          </w:p>
          <w:p w14:paraId="2D39C17F" w14:textId="77777777" w:rsidR="00D033C8" w:rsidRPr="0019172A" w:rsidRDefault="00D033C8" w:rsidP="00C81B33">
            <w:pPr>
              <w:rPr>
                <w:color w:val="000000"/>
              </w:rPr>
            </w:pPr>
            <w:r w:rsidRPr="0019172A">
              <w:rPr>
                <w:color w:val="000000"/>
              </w:rPr>
              <w:t xml:space="preserve">    Evette Maynard-Noel</w:t>
            </w:r>
          </w:p>
          <w:p w14:paraId="1BC0F16B" w14:textId="77777777" w:rsidR="00D033C8" w:rsidRPr="0019172A" w:rsidRDefault="00D033C8" w:rsidP="00C81B33">
            <w:pPr>
              <w:rPr>
                <w:color w:val="000000"/>
              </w:rPr>
            </w:pPr>
            <w:r w:rsidRPr="0019172A">
              <w:rPr>
                <w:color w:val="000000"/>
              </w:rPr>
              <w:t xml:space="preserve">    Justin </w:t>
            </w:r>
            <w:proofErr w:type="spellStart"/>
            <w:r w:rsidRPr="0019172A">
              <w:rPr>
                <w:color w:val="000000"/>
              </w:rPr>
              <w:t>Stekervetz</w:t>
            </w:r>
            <w:proofErr w:type="spellEnd"/>
          </w:p>
          <w:p w14:paraId="53FA45E6" w14:textId="77777777" w:rsidR="00D033C8" w:rsidRPr="0019172A" w:rsidRDefault="00D033C8" w:rsidP="00C81B33">
            <w:pPr>
              <w:rPr>
                <w:b/>
                <w:color w:val="000000"/>
              </w:rPr>
            </w:pPr>
            <w:proofErr w:type="spellStart"/>
            <w:r w:rsidRPr="0019172A">
              <w:rPr>
                <w:b/>
                <w:color w:val="000000"/>
              </w:rPr>
              <w:t>ViaSat</w:t>
            </w:r>
            <w:proofErr w:type="spellEnd"/>
            <w:r w:rsidRPr="0019172A">
              <w:rPr>
                <w:b/>
                <w:color w:val="000000"/>
              </w:rPr>
              <w:t>, Inc.</w:t>
            </w:r>
          </w:p>
          <w:p w14:paraId="435872F4" w14:textId="77777777" w:rsidR="00D033C8" w:rsidRPr="0019172A" w:rsidRDefault="00D033C8" w:rsidP="00C81B33">
            <w:pPr>
              <w:rPr>
                <w:color w:val="000000"/>
              </w:rPr>
            </w:pPr>
            <w:r w:rsidRPr="0019172A">
              <w:rPr>
                <w:color w:val="000000"/>
              </w:rPr>
              <w:t xml:space="preserve">    Lee </w:t>
            </w:r>
            <w:proofErr w:type="spellStart"/>
            <w:r w:rsidRPr="0019172A">
              <w:rPr>
                <w:color w:val="000000"/>
              </w:rPr>
              <w:t>Chieffalo</w:t>
            </w:r>
            <w:proofErr w:type="spellEnd"/>
          </w:p>
          <w:p w14:paraId="333ED1C9" w14:textId="77777777" w:rsidR="00D033C8" w:rsidRPr="0019172A" w:rsidRDefault="00D033C8" w:rsidP="00C81B33">
            <w:pPr>
              <w:rPr>
                <w:color w:val="000000"/>
              </w:rPr>
            </w:pPr>
            <w:r w:rsidRPr="0019172A">
              <w:rPr>
                <w:color w:val="000000"/>
              </w:rPr>
              <w:t xml:space="preserve">    Wilson Figueroa</w:t>
            </w:r>
          </w:p>
          <w:p w14:paraId="0C02C904" w14:textId="77777777" w:rsidR="00D033C8" w:rsidRPr="0019172A" w:rsidRDefault="00D033C8" w:rsidP="00C81B33">
            <w:pPr>
              <w:rPr>
                <w:color w:val="000000"/>
              </w:rPr>
            </w:pPr>
            <w:r w:rsidRPr="0019172A">
              <w:rPr>
                <w:color w:val="000000"/>
              </w:rPr>
              <w:t xml:space="preserve">    Andrew May</w:t>
            </w:r>
          </w:p>
          <w:p w14:paraId="61E64C62" w14:textId="77777777" w:rsidR="00D033C8" w:rsidRPr="0019172A" w:rsidRDefault="00D033C8" w:rsidP="00C81B33">
            <w:pPr>
              <w:rPr>
                <w:b/>
                <w:color w:val="000000"/>
              </w:rPr>
            </w:pPr>
            <w:proofErr w:type="spellStart"/>
            <w:r w:rsidRPr="0019172A">
              <w:rPr>
                <w:b/>
                <w:color w:val="000000"/>
              </w:rPr>
              <w:t>Yaana</w:t>
            </w:r>
            <w:proofErr w:type="spellEnd"/>
            <w:r w:rsidRPr="0019172A">
              <w:rPr>
                <w:b/>
                <w:color w:val="000000"/>
              </w:rPr>
              <w:t xml:space="preserve"> Technologies, LLC</w:t>
            </w:r>
          </w:p>
          <w:p w14:paraId="5B0D32B4" w14:textId="77777777" w:rsidR="00D033C8" w:rsidRPr="0019172A" w:rsidRDefault="00D033C8" w:rsidP="00C81B33">
            <w:r w:rsidRPr="0019172A">
              <w:rPr>
                <w:color w:val="000000"/>
              </w:rPr>
              <w:t xml:space="preserve">    Anthony </w:t>
            </w:r>
            <w:proofErr w:type="spellStart"/>
            <w:r w:rsidRPr="0019172A">
              <w:rPr>
                <w:color w:val="000000"/>
              </w:rPr>
              <w:t>Rutkowski</w:t>
            </w:r>
            <w:proofErr w:type="spellEnd"/>
          </w:p>
        </w:tc>
      </w:tr>
    </w:tbl>
    <w:p w14:paraId="6AC9963E" w14:textId="77777777" w:rsidR="00D033C8" w:rsidRDefault="00D033C8" w:rsidP="00D033C8">
      <w:pPr>
        <w:pStyle w:val="Contributor"/>
      </w:pPr>
    </w:p>
    <w:p w14:paraId="0F70720A" w14:textId="5295B2B2" w:rsidR="00BF3D0A" w:rsidRDefault="00D033C8" w:rsidP="00D033C8">
      <w:pPr>
        <w:pStyle w:val="Contributor"/>
        <w:ind w:left="0"/>
      </w:pPr>
      <w:r>
        <w:t xml:space="preserve">The authors would also like to thank the larger </w:t>
      </w:r>
      <w:proofErr w:type="spellStart"/>
      <w:r>
        <w:t>CybOX</w:t>
      </w:r>
      <w:proofErr w:type="spellEnd"/>
      <w:r>
        <w:t xml:space="preserve"> Community for its input and help in reviewing this document.</w:t>
      </w:r>
      <w:bookmarkStart w:id="89" w:name="_GoBack"/>
      <w:bookmarkEnd w:id="89"/>
    </w:p>
    <w:p w14:paraId="67D39BC2" w14:textId="3E0AFB7D" w:rsidR="00BF3D0A" w:rsidRPr="00C76CAA" w:rsidRDefault="00BF3D0A" w:rsidP="00BF3D0A"/>
    <w:p w14:paraId="765D5571" w14:textId="77777777" w:rsidR="0090414B" w:rsidRDefault="0090414B" w:rsidP="0090414B">
      <w:pPr>
        <w:pStyle w:val="AppendixHeading1"/>
        <w:numPr>
          <w:ilvl w:val="0"/>
          <w:numId w:val="12"/>
        </w:numPr>
      </w:pPr>
      <w:bookmarkStart w:id="90" w:name="_Toc85472898"/>
      <w:bookmarkStart w:id="91" w:name="_Toc287332014"/>
      <w:bookmarkStart w:id="92" w:name="_Toc440957909"/>
      <w:bookmarkStart w:id="93" w:name="_Toc449961967"/>
      <w:bookmarkStart w:id="94" w:name="_Toc449962534"/>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5EF58532" w:rsidR="00BF3D0A" w:rsidRDefault="00D448F1" w:rsidP="00BF3D0A">
            <w:r>
              <w:t>15 December</w:t>
            </w:r>
            <w:r w:rsidR="00361E53" w:rsidRPr="00361E53">
              <w:t xml:space="preserve">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FFA54" w14:textId="77777777" w:rsidR="00080C1D" w:rsidRDefault="00080C1D">
      <w:r>
        <w:separator/>
      </w:r>
    </w:p>
  </w:endnote>
  <w:endnote w:type="continuationSeparator" w:id="0">
    <w:p w14:paraId="69BD2C4A" w14:textId="77777777" w:rsidR="00080C1D" w:rsidRDefault="0008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C55AC" w14:textId="77777777" w:rsidR="0090414B" w:rsidRPr="00195F88" w:rsidRDefault="0090414B"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2FFA96A" w14:textId="56F57E39" w:rsidR="0090414B" w:rsidRPr="00195F88" w:rsidRDefault="0090414B"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33C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33C8">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2CCE" w14:textId="77777777" w:rsidR="00A55E1C" w:rsidRDefault="00A55E1C">
    <w:pPr>
      <w:pStyle w:val="Footer"/>
    </w:pPr>
  </w:p>
  <w:p w14:paraId="3EB6B9F0" w14:textId="77777777" w:rsidR="00A55E1C" w:rsidRDefault="00A55E1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B2F7" w14:textId="261F03F6"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77326014" w14:textId="53DDEB9D"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33C8">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33C8">
      <w:rPr>
        <w:rStyle w:val="PageNumber"/>
        <w:noProof/>
        <w:sz w:val="16"/>
        <w:szCs w:val="16"/>
      </w:rPr>
      <w:t>27</w:t>
    </w:r>
    <w:r w:rsidRPr="0051640A">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CC34" w14:textId="4CD16709"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004322D3">
      <w:rPr>
        <w:sz w:val="16"/>
        <w:szCs w:val="16"/>
        <w:lang w:val="en-US"/>
      </w:rPr>
      <w:t>15 December</w:t>
    </w:r>
    <w:r w:rsidRPr="00361E53">
      <w:rPr>
        <w:sz w:val="16"/>
        <w:szCs w:val="16"/>
        <w:lang w:val="en-US"/>
      </w:rPr>
      <w:t xml:space="preserve"> 2015</w:t>
    </w:r>
  </w:p>
  <w:p w14:paraId="6F53B676" w14:textId="68407D0E"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33C8">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33C8">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F3371" w14:textId="77777777" w:rsidR="00080C1D" w:rsidRPr="00195F88" w:rsidRDefault="00080C1D"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C5524A" w14:textId="77777777" w:rsidR="00080C1D" w:rsidRPr="00195F88" w:rsidRDefault="00080C1D"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3F2AB5D" w14:textId="77777777" w:rsidR="00080C1D" w:rsidRDefault="00080C1D"/>
    <w:p w14:paraId="7FA4D763" w14:textId="77777777" w:rsidR="00080C1D" w:rsidRDefault="00080C1D">
      <w:r>
        <w:separator/>
      </w:r>
    </w:p>
  </w:footnote>
  <w:footnote w:type="continuationSeparator" w:id="0">
    <w:p w14:paraId="6A2A2FA5" w14:textId="77777777" w:rsidR="00080C1D" w:rsidRDefault="00080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4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5"/>
  </w:num>
  <w:num w:numId="10">
    <w:abstractNumId w:val="4"/>
  </w:num>
  <w:num w:numId="11">
    <w:abstractNumId w:val="6"/>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19"/>
    <w:rsid w:val="00042E4F"/>
    <w:rsid w:val="000721AB"/>
    <w:rsid w:val="00080C1D"/>
    <w:rsid w:val="000B0955"/>
    <w:rsid w:val="000D0606"/>
    <w:rsid w:val="00135DCB"/>
    <w:rsid w:val="00191784"/>
    <w:rsid w:val="001A0CEF"/>
    <w:rsid w:val="0020164C"/>
    <w:rsid w:val="00224858"/>
    <w:rsid w:val="0023509E"/>
    <w:rsid w:val="00251C0D"/>
    <w:rsid w:val="002649F2"/>
    <w:rsid w:val="002C1252"/>
    <w:rsid w:val="002C353D"/>
    <w:rsid w:val="002C372F"/>
    <w:rsid w:val="002D7FE9"/>
    <w:rsid w:val="00313384"/>
    <w:rsid w:val="00334EB6"/>
    <w:rsid w:val="00361E53"/>
    <w:rsid w:val="00375BEE"/>
    <w:rsid w:val="0039142E"/>
    <w:rsid w:val="003F3CA1"/>
    <w:rsid w:val="003F4703"/>
    <w:rsid w:val="00401397"/>
    <w:rsid w:val="00420937"/>
    <w:rsid w:val="004322D3"/>
    <w:rsid w:val="00433B00"/>
    <w:rsid w:val="004465A8"/>
    <w:rsid w:val="00450284"/>
    <w:rsid w:val="00465F90"/>
    <w:rsid w:val="00486C47"/>
    <w:rsid w:val="004B601D"/>
    <w:rsid w:val="004E3ABE"/>
    <w:rsid w:val="00534F60"/>
    <w:rsid w:val="005370B0"/>
    <w:rsid w:val="00593A51"/>
    <w:rsid w:val="005B0A2F"/>
    <w:rsid w:val="006710CD"/>
    <w:rsid w:val="006B57B6"/>
    <w:rsid w:val="006D2B8C"/>
    <w:rsid w:val="006D74AA"/>
    <w:rsid w:val="006F103A"/>
    <w:rsid w:val="007143AE"/>
    <w:rsid w:val="00771368"/>
    <w:rsid w:val="007A7C2F"/>
    <w:rsid w:val="007E069B"/>
    <w:rsid w:val="007F12C3"/>
    <w:rsid w:val="00814388"/>
    <w:rsid w:val="00852477"/>
    <w:rsid w:val="00860B74"/>
    <w:rsid w:val="00870095"/>
    <w:rsid w:val="008A396B"/>
    <w:rsid w:val="009036CB"/>
    <w:rsid w:val="0090414B"/>
    <w:rsid w:val="00905F62"/>
    <w:rsid w:val="0096155B"/>
    <w:rsid w:val="009738B9"/>
    <w:rsid w:val="009B2F71"/>
    <w:rsid w:val="00A55E1C"/>
    <w:rsid w:val="00A6264C"/>
    <w:rsid w:val="00A74497"/>
    <w:rsid w:val="00AC5033"/>
    <w:rsid w:val="00B2054A"/>
    <w:rsid w:val="00B36597"/>
    <w:rsid w:val="00B86180"/>
    <w:rsid w:val="00BA702A"/>
    <w:rsid w:val="00BB6BB0"/>
    <w:rsid w:val="00BF3D0A"/>
    <w:rsid w:val="00C84577"/>
    <w:rsid w:val="00C87B70"/>
    <w:rsid w:val="00CB2F16"/>
    <w:rsid w:val="00CB36FD"/>
    <w:rsid w:val="00D033C8"/>
    <w:rsid w:val="00D13CD8"/>
    <w:rsid w:val="00D448F1"/>
    <w:rsid w:val="00D65EE1"/>
    <w:rsid w:val="00D768E6"/>
    <w:rsid w:val="00D83664"/>
    <w:rsid w:val="00D8656D"/>
    <w:rsid w:val="00DB5522"/>
    <w:rsid w:val="00E20C80"/>
    <w:rsid w:val="00E41CAF"/>
    <w:rsid w:val="00E865C9"/>
    <w:rsid w:val="00F26BE4"/>
    <w:rsid w:val="00F74219"/>
    <w:rsid w:val="00FA38AC"/>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7E1269-1139-4CD9-A641-C8E117A5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27</Pages>
  <Words>7066</Words>
  <Characters>40278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Tweed, Alex</cp:lastModifiedBy>
  <cp:revision>19</cp:revision>
  <dcterms:created xsi:type="dcterms:W3CDTF">2016-03-11T19:50:00Z</dcterms:created>
  <dcterms:modified xsi:type="dcterms:W3CDTF">2016-05-05T13:08:00Z</dcterms:modified>
</cp:coreProperties>
</file>