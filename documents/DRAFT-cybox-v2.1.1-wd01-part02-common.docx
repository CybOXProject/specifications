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E0133" w14:textId="42071BA9" w:rsidR="00C71349" w:rsidRPr="00CE06CB" w:rsidRDefault="003029BC" w:rsidP="008C100C">
      <w:pPr>
        <w:pStyle w:val="Title"/>
        <w:rPr>
          <w:sz w:val="28"/>
          <w:szCs w:val="28"/>
        </w:rPr>
      </w:pPr>
      <w:r w:rsidRPr="009608FD">
        <w:rPr>
          <w:sz w:val="28"/>
          <w:szCs w:val="28"/>
        </w:rPr>
        <w:t>C</w:t>
      </w:r>
      <w:bookmarkStart w:id="0" w:name="_Ref439158034"/>
      <w:bookmarkStart w:id="1" w:name="_Ref439158081"/>
      <w:bookmarkStart w:id="2" w:name="_Ref439158103"/>
      <w:bookmarkStart w:id="3" w:name="_Ref447088170"/>
      <w:bookmarkStart w:id="4" w:name="_Ref447088320"/>
      <w:bookmarkEnd w:id="0"/>
      <w:bookmarkEnd w:id="1"/>
      <w:bookmarkEnd w:id="2"/>
      <w:bookmarkEnd w:id="3"/>
      <w:bookmarkEnd w:id="4"/>
      <w:r w:rsidRPr="009608FD">
        <w:rPr>
          <w:sz w:val="28"/>
          <w:szCs w:val="28"/>
        </w:rPr>
        <w:t>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sidR="00DC0F5C">
        <w:rPr>
          <w:sz w:val="28"/>
          <w:szCs w:val="28"/>
        </w:rPr>
        <w:t>0</w:t>
      </w:r>
      <w:r>
        <w:rPr>
          <w:sz w:val="28"/>
          <w:szCs w:val="28"/>
        </w:rPr>
        <w:t>2</w:t>
      </w:r>
      <w:r w:rsidR="00E10EA9" w:rsidRPr="00E10EA9">
        <w:rPr>
          <w:sz w:val="28"/>
          <w:szCs w:val="28"/>
        </w:rPr>
        <w:t>: Co</w:t>
      </w:r>
      <w:r>
        <w:rPr>
          <w:sz w:val="28"/>
          <w:szCs w:val="28"/>
        </w:rPr>
        <w:t>mmon</w:t>
      </w:r>
    </w:p>
    <w:p w14:paraId="7480EF72" w14:textId="77777777" w:rsidR="00E4299F" w:rsidRPr="00683033" w:rsidRDefault="00CE06CB" w:rsidP="003817AC">
      <w:pPr>
        <w:pStyle w:val="Subtitle"/>
        <w:rPr>
          <w:sz w:val="20"/>
          <w:szCs w:val="24"/>
        </w:rPr>
      </w:pPr>
      <w:r w:rsidRPr="00683033">
        <w:rPr>
          <w:sz w:val="20"/>
          <w:szCs w:val="24"/>
        </w:rPr>
        <w:t xml:space="preserve">Working Draft </w:t>
      </w:r>
      <w:r w:rsidR="001847BD" w:rsidRPr="00683033">
        <w:rPr>
          <w:sz w:val="20"/>
          <w:szCs w:val="24"/>
        </w:rPr>
        <w:t>01</w:t>
      </w:r>
    </w:p>
    <w:p w14:paraId="116ED42A" w14:textId="77777777" w:rsidR="00E01912" w:rsidRPr="00683033" w:rsidRDefault="000E4AE6" w:rsidP="00E01912">
      <w:pPr>
        <w:pStyle w:val="Subtitle"/>
        <w:rPr>
          <w:sz w:val="20"/>
          <w:szCs w:val="24"/>
        </w:rPr>
      </w:pPr>
      <w:bookmarkStart w:id="5" w:name="_Toc85472892"/>
      <w:r>
        <w:rPr>
          <w:sz w:val="20"/>
          <w:szCs w:val="24"/>
        </w:rPr>
        <w:t>15 December</w:t>
      </w:r>
      <w:r w:rsidR="007D079E" w:rsidRPr="00683033">
        <w:rPr>
          <w:sz w:val="20"/>
          <w:szCs w:val="24"/>
        </w:rPr>
        <w:t xml:space="preserve"> 201</w:t>
      </w:r>
      <w:r w:rsidR="00960D49" w:rsidRPr="00683033">
        <w:rPr>
          <w:sz w:val="20"/>
          <w:szCs w:val="24"/>
        </w:rPr>
        <w:t>5</w:t>
      </w:r>
    </w:p>
    <w:p w14:paraId="63CE0A86" w14:textId="77777777" w:rsidR="00D17F06" w:rsidRDefault="00D17F06" w:rsidP="00D17F06">
      <w:pPr>
        <w:pStyle w:val="Titlepageinfo"/>
      </w:pPr>
      <w:r>
        <w:t>Technical Committee:</w:t>
      </w:r>
    </w:p>
    <w:p w14:paraId="7276AA84" w14:textId="77777777" w:rsidR="00D17F06" w:rsidRDefault="00290C1A"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D39ADA9" w14:textId="77777777" w:rsidR="003029BC" w:rsidRDefault="003029BC" w:rsidP="003029BC">
      <w:pPr>
        <w:pStyle w:val="Contributor"/>
        <w:rPr>
          <w:rStyle w:val="Hyperlink"/>
        </w:rPr>
      </w:pPr>
      <w:bookmarkStart w:id="6"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C7D647" w14:textId="77777777" w:rsidR="003029BC" w:rsidRPr="009D7D6E" w:rsidRDefault="003029BC" w:rsidP="003029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574503D" w14:textId="77777777" w:rsidR="003029BC" w:rsidRDefault="003029BC" w:rsidP="003029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A37041B" w14:textId="77777777" w:rsidR="003029BC" w:rsidRDefault="003029BC" w:rsidP="003029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w:t>
      </w:r>
      <w:bookmarkEnd w:id="6"/>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19B21C8" w14:textId="77777777" w:rsidR="00DC0F5C" w:rsidRPr="00DE0A0C" w:rsidRDefault="00DC0F5C" w:rsidP="00DC0F5C">
      <w:pPr>
        <w:pStyle w:val="RelatedWork"/>
        <w:rPr>
          <w:i/>
        </w:rPr>
      </w:pPr>
      <w:r w:rsidRPr="00DE0A0C">
        <w:rPr>
          <w:i/>
        </w:rPr>
        <w:t xml:space="preserve">CybOX™ Version 2.1.1 Part 01: Overview. [URI] </w:t>
      </w:r>
    </w:p>
    <w:p w14:paraId="376B93EE" w14:textId="54D1573D" w:rsidR="00DC0F5C" w:rsidRPr="00DE0A0C" w:rsidRDefault="00DC0F5C" w:rsidP="00DC0F5C">
      <w:pPr>
        <w:pStyle w:val="RelatedWork"/>
        <w:rPr>
          <w:i/>
        </w:rPr>
      </w:pPr>
      <w:r w:rsidRPr="00DE0A0C">
        <w:rPr>
          <w:i/>
        </w:rPr>
        <w:t xml:space="preserve">CybOX™ Version 2.1.1 Part 02: Common. </w:t>
      </w:r>
      <w:r w:rsidR="00EE261F" w:rsidRPr="00DE0A0C">
        <w:t>(this document)</w:t>
      </w:r>
    </w:p>
    <w:p w14:paraId="3516D3A0" w14:textId="77777777" w:rsidR="00DC0F5C" w:rsidRPr="00DE0A0C" w:rsidRDefault="00DC0F5C" w:rsidP="00DC0F5C">
      <w:pPr>
        <w:pStyle w:val="RelatedWork"/>
        <w:rPr>
          <w:i/>
        </w:rPr>
      </w:pPr>
      <w:r w:rsidRPr="00DE0A0C">
        <w:rPr>
          <w:i/>
        </w:rPr>
        <w:t>CybOX™ Version 2.1.1 Part 03: Core. [URI]</w:t>
      </w:r>
    </w:p>
    <w:p w14:paraId="47C16EFA" w14:textId="77777777" w:rsidR="00DC0F5C" w:rsidRPr="00DE0A0C" w:rsidRDefault="00DC0F5C" w:rsidP="00DC0F5C">
      <w:pPr>
        <w:pStyle w:val="RelatedWork"/>
        <w:rPr>
          <w:i/>
        </w:rPr>
      </w:pPr>
      <w:r w:rsidRPr="00DE0A0C">
        <w:rPr>
          <w:i/>
        </w:rPr>
        <w:t>CybOX™ Version 2.1.1 Part 04: Default Extensions. [URI]</w:t>
      </w:r>
    </w:p>
    <w:p w14:paraId="62CB3C18" w14:textId="77777777" w:rsidR="00DC0F5C" w:rsidRPr="00DE0A0C" w:rsidRDefault="00DC0F5C" w:rsidP="00DC0F5C">
      <w:pPr>
        <w:pStyle w:val="RelatedWork"/>
        <w:rPr>
          <w:i/>
        </w:rPr>
      </w:pPr>
      <w:r w:rsidRPr="00DE0A0C">
        <w:rPr>
          <w:i/>
        </w:rPr>
        <w:t>CybOX™ Version 2.1.1 Part 05: Default Vocabularies. [URI]</w:t>
      </w:r>
    </w:p>
    <w:p w14:paraId="29CD454E" w14:textId="77777777" w:rsidR="00DC0F5C" w:rsidRPr="00DE0A0C" w:rsidRDefault="00DC0F5C" w:rsidP="00DC0F5C">
      <w:pPr>
        <w:pStyle w:val="RelatedWork"/>
        <w:rPr>
          <w:i/>
        </w:rPr>
      </w:pPr>
      <w:r w:rsidRPr="00DE0A0C">
        <w:rPr>
          <w:i/>
        </w:rPr>
        <w:t>CybOX™ Version 2.1.1 Part 06: UML Model. [URI]</w:t>
      </w:r>
    </w:p>
    <w:p w14:paraId="42E879FB" w14:textId="77777777" w:rsidR="00DC0F5C" w:rsidRPr="00DE0A0C" w:rsidRDefault="00DC0F5C" w:rsidP="00DC0F5C">
      <w:pPr>
        <w:pStyle w:val="RelatedWork"/>
        <w:rPr>
          <w:i/>
        </w:rPr>
      </w:pPr>
      <w:r w:rsidRPr="00DE0A0C">
        <w:rPr>
          <w:i/>
        </w:rPr>
        <w:t>CybOX™ Version 2.1.1 Part 07: API Object. [URI]</w:t>
      </w:r>
    </w:p>
    <w:p w14:paraId="6B9C784F" w14:textId="77777777" w:rsidR="00DC0F5C" w:rsidRPr="00DE0A0C" w:rsidRDefault="00DC0F5C" w:rsidP="00DC0F5C">
      <w:pPr>
        <w:pStyle w:val="RelatedWork"/>
        <w:rPr>
          <w:i/>
        </w:rPr>
      </w:pPr>
      <w:r w:rsidRPr="00DE0A0C">
        <w:rPr>
          <w:i/>
        </w:rPr>
        <w:t>CybOX™ Version 2.1.1 Part 08: ARP Cache Object. [URI]</w:t>
      </w:r>
    </w:p>
    <w:p w14:paraId="6CC05EA4" w14:textId="77777777" w:rsidR="00DC0F5C" w:rsidRPr="00DE0A0C" w:rsidRDefault="00DC0F5C" w:rsidP="00DC0F5C">
      <w:pPr>
        <w:pStyle w:val="RelatedWork"/>
        <w:rPr>
          <w:i/>
        </w:rPr>
      </w:pPr>
      <w:r w:rsidRPr="00DE0A0C">
        <w:rPr>
          <w:i/>
        </w:rPr>
        <w:t>CybOX™ Version 2.1.1 Part 09: AS Object. [URI]</w:t>
      </w:r>
    </w:p>
    <w:p w14:paraId="777D4178"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10: Account Object. [URI]</w:t>
      </w:r>
    </w:p>
    <w:p w14:paraId="1B4598E0"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11: Address Object. [URI]</w:t>
      </w:r>
    </w:p>
    <w:p w14:paraId="58067BA7"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12: Archive File Object. [URI]</w:t>
      </w:r>
    </w:p>
    <w:p w14:paraId="0BC28AF1"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13: Artifact Object. [URI]</w:t>
      </w:r>
    </w:p>
    <w:p w14:paraId="4158E7CA"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14: Code Object. [URI]</w:t>
      </w:r>
    </w:p>
    <w:p w14:paraId="0AC0F89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15: Custom Object. [URI]</w:t>
      </w:r>
    </w:p>
    <w:p w14:paraId="280E7CC6"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16: DNS Cache Object. [URI]</w:t>
      </w:r>
    </w:p>
    <w:p w14:paraId="4ED57452"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17: DNS Query Object. [URI]</w:t>
      </w:r>
    </w:p>
    <w:p w14:paraId="6DDC5710"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18: DNS Record Object. [URI]</w:t>
      </w:r>
    </w:p>
    <w:p w14:paraId="3904E28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19: Device Object. [URI]</w:t>
      </w:r>
    </w:p>
    <w:p w14:paraId="0B72DCC4"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20: Disk Object. [URI]</w:t>
      </w:r>
    </w:p>
    <w:p w14:paraId="508BF384"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21: Disk Partition Object. [URI]</w:t>
      </w:r>
    </w:p>
    <w:p w14:paraId="2409DE28"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22: Domain Name Object. [URI]</w:t>
      </w:r>
    </w:p>
    <w:p w14:paraId="299C57C9"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23: Email Message Object. [URI]</w:t>
      </w:r>
    </w:p>
    <w:p w14:paraId="6DE076C9"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24: File Object. [URI]</w:t>
      </w:r>
    </w:p>
    <w:p w14:paraId="5739E2C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25: GUI Dialogbox Object. [URI]</w:t>
      </w:r>
    </w:p>
    <w:p w14:paraId="62BD932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26: GUI Object. [URI]</w:t>
      </w:r>
    </w:p>
    <w:p w14:paraId="1DC42FF8"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27: GUI Window Object. [URI]</w:t>
      </w:r>
    </w:p>
    <w:p w14:paraId="0A70F1EC"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28: HTTP Session Object. [URI]</w:t>
      </w:r>
    </w:p>
    <w:p w14:paraId="29FDA062" w14:textId="6932B2CE"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29: Hostname Object. [URI]</w:t>
      </w:r>
    </w:p>
    <w:p w14:paraId="01FEAB8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30: Image File Object. [URI]</w:t>
      </w:r>
    </w:p>
    <w:p w14:paraId="2207A21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31: Library File Object. [URI]</w:t>
      </w:r>
    </w:p>
    <w:p w14:paraId="19E2988A"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32: Link Object. [URI]</w:t>
      </w:r>
    </w:p>
    <w:p w14:paraId="2502AF7D"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33: Linux Package Object. [URI]</w:t>
      </w:r>
    </w:p>
    <w:p w14:paraId="73132194"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34: Memory Object. [URI]</w:t>
      </w:r>
    </w:p>
    <w:p w14:paraId="3FFC1C6F"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35: Mutex Object. [URI]</w:t>
      </w:r>
    </w:p>
    <w:p w14:paraId="45DB96EE" w14:textId="77777777" w:rsidR="00CA5C37" w:rsidRPr="00DE0A0C" w:rsidRDefault="00CA5C37" w:rsidP="00CA5C37">
      <w:pPr>
        <w:pStyle w:val="RelatedWork"/>
        <w:rPr>
          <w:i/>
        </w:rPr>
      </w:pPr>
      <w:r w:rsidRPr="00DE0A0C">
        <w:rPr>
          <w:i/>
        </w:rPr>
        <w:lastRenderedPageBreak/>
        <w:t>CybOX</w:t>
      </w:r>
      <w:r w:rsidRPr="00DE0A0C">
        <w:rPr>
          <w:i/>
          <w:vertAlign w:val="superscript"/>
        </w:rPr>
        <w:t>TM</w:t>
      </w:r>
      <w:r w:rsidRPr="00DE0A0C">
        <w:rPr>
          <w:i/>
        </w:rPr>
        <w:t xml:space="preserve"> Version 2.1.1 Part 36: Network Connection Object. [URI]</w:t>
      </w:r>
    </w:p>
    <w:p w14:paraId="143A02AD"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37: Network Flow Object. [URI]</w:t>
      </w:r>
    </w:p>
    <w:p w14:paraId="10857500"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38: Network Packet Object. [URI]</w:t>
      </w:r>
    </w:p>
    <w:p w14:paraId="6AE645C8"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39: Network Route Entry Object. [URI]</w:t>
      </w:r>
    </w:p>
    <w:p w14:paraId="1F10001F"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40: Network Route Object. [URI]</w:t>
      </w:r>
    </w:p>
    <w:p w14:paraId="43E15F7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41: Network Socket Object. [URI]</w:t>
      </w:r>
    </w:p>
    <w:p w14:paraId="3818D0B2"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42: Network Subnet Object. [URI]</w:t>
      </w:r>
    </w:p>
    <w:p w14:paraId="2B0AFC6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43: PDF File Object. [URI]</w:t>
      </w:r>
    </w:p>
    <w:p w14:paraId="5F82D18A"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44: Pipe Object. [URI]</w:t>
      </w:r>
    </w:p>
    <w:p w14:paraId="38AD833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45: Port Object. [URI]</w:t>
      </w:r>
    </w:p>
    <w:p w14:paraId="738F6D8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46: Process Object. [URI]</w:t>
      </w:r>
    </w:p>
    <w:p w14:paraId="606AD09A"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47: Product Object. [URI]</w:t>
      </w:r>
    </w:p>
    <w:p w14:paraId="7CD19310"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48: SMS Message Object. [URI]</w:t>
      </w:r>
    </w:p>
    <w:p w14:paraId="0F03B4F7"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49: Semaphore Object. [URI]</w:t>
      </w:r>
    </w:p>
    <w:p w14:paraId="1C422DCA"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50: Socket Address Object. [URI]</w:t>
      </w:r>
    </w:p>
    <w:p w14:paraId="31E371D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51: System Object. [URI]</w:t>
      </w:r>
    </w:p>
    <w:p w14:paraId="7D939F5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52: URI Object. [URI]</w:t>
      </w:r>
    </w:p>
    <w:p w14:paraId="2355DDEC"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53: URL History Object. [URI]</w:t>
      </w:r>
    </w:p>
    <w:p w14:paraId="302F7B7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54: Unix File Object. [URI]</w:t>
      </w:r>
    </w:p>
    <w:p w14:paraId="28A0E1DF"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55: Unix Network Route Entry Object. [URI]</w:t>
      </w:r>
    </w:p>
    <w:p w14:paraId="3F05E6BA"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56: Unix Pipe Object. [URI]</w:t>
      </w:r>
    </w:p>
    <w:p w14:paraId="607148A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57: Unix Process Object. [URI]</w:t>
      </w:r>
    </w:p>
    <w:p w14:paraId="74FE369D"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58: Unix User Account Object. [URI]</w:t>
      </w:r>
    </w:p>
    <w:p w14:paraId="57822B7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59: Unix Volume Object. [URI]</w:t>
      </w:r>
    </w:p>
    <w:p w14:paraId="37C9FC40" w14:textId="4C56AF98"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60: U</w:t>
      </w:r>
      <w:r w:rsidR="000E4AE6" w:rsidRPr="00DE0A0C">
        <w:rPr>
          <w:i/>
        </w:rPr>
        <w:t>ser</w:t>
      </w:r>
      <w:r w:rsidRPr="00DE0A0C">
        <w:rPr>
          <w:i/>
        </w:rPr>
        <w:t xml:space="preserve"> Account Object. [URI]</w:t>
      </w:r>
    </w:p>
    <w:p w14:paraId="5ADEE76F"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61: User Session Object. [URI]</w:t>
      </w:r>
    </w:p>
    <w:p w14:paraId="34617267"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62: Volume Object. [URI]</w:t>
      </w:r>
    </w:p>
    <w:p w14:paraId="196EB489"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63: Whois Object. [URI]</w:t>
      </w:r>
    </w:p>
    <w:p w14:paraId="47109A73"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64: Win Computer Account Object. [URI]</w:t>
      </w:r>
    </w:p>
    <w:p w14:paraId="63020DD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65: Win Critical Section Object. [URI]</w:t>
      </w:r>
    </w:p>
    <w:p w14:paraId="60D99F56"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66: Win Driver Object. [URI]</w:t>
      </w:r>
    </w:p>
    <w:p w14:paraId="17C282D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67: Win Event Log Object. [URI]</w:t>
      </w:r>
    </w:p>
    <w:p w14:paraId="1C22D28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68: Win Event Object. [URI]</w:t>
      </w:r>
    </w:p>
    <w:p w14:paraId="7EF2EC50"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69: Win Executable File Object. [URI]</w:t>
      </w:r>
    </w:p>
    <w:p w14:paraId="4860BB83"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70: Win File Object. [URI]</w:t>
      </w:r>
    </w:p>
    <w:p w14:paraId="42067392"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71: Win Filemapping Object. [URI]</w:t>
      </w:r>
    </w:p>
    <w:p w14:paraId="0C8C7FDC"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72: Win Handle Object. [URI]</w:t>
      </w:r>
    </w:p>
    <w:p w14:paraId="0511C9E8"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73: Win Hook Object. [URI]</w:t>
      </w:r>
    </w:p>
    <w:p w14:paraId="167B787D"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74: Win Kernel Hook Object. [URI]</w:t>
      </w:r>
    </w:p>
    <w:p w14:paraId="19CA1786"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75: Win Kernel Object. [URI]</w:t>
      </w:r>
    </w:p>
    <w:p w14:paraId="78F5276C"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76: Win Mailslot Object. [URI]</w:t>
      </w:r>
    </w:p>
    <w:p w14:paraId="6FF65FD4"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77: Win Memory Page Region Object. [URI]</w:t>
      </w:r>
    </w:p>
    <w:p w14:paraId="59C7431F"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78: Win Mutex Object. [URI]</w:t>
      </w:r>
    </w:p>
    <w:p w14:paraId="4C66E6E2"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79: Win Network Route Entry Object. [URI]</w:t>
      </w:r>
    </w:p>
    <w:p w14:paraId="22B45826"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80: Win Network Share Object. [URI]</w:t>
      </w:r>
    </w:p>
    <w:p w14:paraId="7BA680CB"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81: Win Pipe Object. [URI]</w:t>
      </w:r>
    </w:p>
    <w:p w14:paraId="3DA7E787"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82: Win Prefetch Object. [URI]</w:t>
      </w:r>
    </w:p>
    <w:p w14:paraId="6D6A0294"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83: Win Process Object. [URI]</w:t>
      </w:r>
    </w:p>
    <w:p w14:paraId="16F1CE1F"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84: Win Registry Key Object. [URI]</w:t>
      </w:r>
    </w:p>
    <w:p w14:paraId="557D3388"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85: Win Semaphore Object. [URI]</w:t>
      </w:r>
    </w:p>
    <w:p w14:paraId="3F2ED20E"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86: Win Service Object. [URI]</w:t>
      </w:r>
    </w:p>
    <w:p w14:paraId="023D4146"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87: Win System Object. [URI]</w:t>
      </w:r>
    </w:p>
    <w:p w14:paraId="02FDDA46"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88: Win System Restore Object. [URI]</w:t>
      </w:r>
    </w:p>
    <w:p w14:paraId="5FAB599D"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89: Win Task Object. [URI]</w:t>
      </w:r>
    </w:p>
    <w:p w14:paraId="4B99D6FD" w14:textId="77777777" w:rsidR="00CA5C37" w:rsidRPr="00DE0A0C" w:rsidRDefault="00CA5C37" w:rsidP="00CA5C37">
      <w:pPr>
        <w:pStyle w:val="RelatedWork"/>
        <w:rPr>
          <w:i/>
        </w:rPr>
      </w:pPr>
      <w:r w:rsidRPr="00DE0A0C">
        <w:rPr>
          <w:i/>
        </w:rPr>
        <w:lastRenderedPageBreak/>
        <w:t>CybOX</w:t>
      </w:r>
      <w:r w:rsidRPr="00DE0A0C">
        <w:rPr>
          <w:i/>
          <w:vertAlign w:val="superscript"/>
        </w:rPr>
        <w:t>TM</w:t>
      </w:r>
      <w:r w:rsidRPr="00DE0A0C">
        <w:rPr>
          <w:i/>
        </w:rPr>
        <w:t xml:space="preserve"> Version 2.1.1 Part 90: Win Thread Object. [URI]</w:t>
      </w:r>
    </w:p>
    <w:p w14:paraId="67D97CE0"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91: Win User Account Object. [URI]</w:t>
      </w:r>
    </w:p>
    <w:p w14:paraId="1D989CD5"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92: Win Volume Object. [URI]</w:t>
      </w:r>
    </w:p>
    <w:p w14:paraId="02C549BC" w14:textId="77777777" w:rsidR="00CA5C37" w:rsidRPr="00DE0A0C" w:rsidRDefault="00CA5C37" w:rsidP="00CA5C37">
      <w:pPr>
        <w:pStyle w:val="RelatedWork"/>
        <w:rPr>
          <w:i/>
        </w:rPr>
      </w:pPr>
      <w:r w:rsidRPr="00DE0A0C">
        <w:rPr>
          <w:i/>
        </w:rPr>
        <w:t>CybOX</w:t>
      </w:r>
      <w:r w:rsidRPr="00DE0A0C">
        <w:rPr>
          <w:i/>
          <w:vertAlign w:val="superscript"/>
        </w:rPr>
        <w:t>TM</w:t>
      </w:r>
      <w:r w:rsidRPr="00DE0A0C">
        <w:rPr>
          <w:i/>
        </w:rPr>
        <w:t xml:space="preserve"> Version 2.1.1 Part 93: Win Waitable Timer Object. [URI]</w:t>
      </w:r>
    </w:p>
    <w:p w14:paraId="4E810B57" w14:textId="1C34278A" w:rsidR="0073248C" w:rsidRPr="00DE0A0C" w:rsidRDefault="00CA5C37" w:rsidP="00F10E6E">
      <w:pPr>
        <w:pStyle w:val="RelatedWork"/>
        <w:rPr>
          <w:i/>
        </w:rPr>
      </w:pPr>
      <w:r w:rsidRPr="00DE0A0C">
        <w:rPr>
          <w:i/>
        </w:rPr>
        <w:t>CybOX</w:t>
      </w:r>
      <w:r w:rsidRPr="00DE0A0C">
        <w:rPr>
          <w:i/>
          <w:vertAlign w:val="superscript"/>
        </w:rPr>
        <w:t>TM</w:t>
      </w:r>
      <w:r w:rsidRPr="00DE0A0C">
        <w:rPr>
          <w:i/>
        </w:rPr>
        <w:t xml:space="preserve"> Version 2.1.1 Part 94: X509 Certificate Object. [URI]</w:t>
      </w:r>
    </w:p>
    <w:p w14:paraId="53EF915A" w14:textId="77777777" w:rsidR="00D17F06" w:rsidRDefault="00D17F06" w:rsidP="00D17F06">
      <w:pPr>
        <w:pStyle w:val="Titlepageinfo"/>
      </w:pPr>
      <w:bookmarkStart w:id="7" w:name="RelatedWork"/>
      <w:r>
        <w:t>Related work</w:t>
      </w:r>
      <w:bookmarkEnd w:id="7"/>
      <w:r>
        <w:t>:</w:t>
      </w:r>
    </w:p>
    <w:p w14:paraId="43953293" w14:textId="77777777" w:rsidR="00D17F06" w:rsidRPr="004C4D7C" w:rsidRDefault="00D17F06" w:rsidP="00D17F06">
      <w:pPr>
        <w:pStyle w:val="Titlepageinfodescription"/>
      </w:pPr>
      <w:r>
        <w:t>This specification is related to:</w:t>
      </w:r>
    </w:p>
    <w:p w14:paraId="4DC1FDD4" w14:textId="050998B4" w:rsidR="008F61FB" w:rsidRDefault="004718C0" w:rsidP="0023482D">
      <w:pPr>
        <w:pStyle w:val="RelatedWork"/>
      </w:pPr>
      <w:r w:rsidRPr="00F94051">
        <w:rPr>
          <w:i/>
        </w:rPr>
        <w:t>STIX</w:t>
      </w:r>
      <w:r w:rsidR="000A5802">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0156592C"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r w:rsidR="00EE0649">
        <w:t>Common</w:t>
      </w:r>
      <w:r w:rsidRPr="007A390A">
        <w:t xml:space="preserv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8"/>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8"/>
      <w:r w:rsidR="00F10E6E">
        <w:rPr>
          <w:rStyle w:val="CommentReference"/>
        </w:rPr>
        <w:commentReference w:id="8"/>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539874E2" w:rsidR="006E4329" w:rsidRPr="00852E10" w:rsidRDefault="001847BD" w:rsidP="006E4329">
      <w:r>
        <w:t>Copyright © OASIS Open</w:t>
      </w:r>
      <w:r w:rsidR="00D142A8">
        <w:t xml:space="preserve"> 201</w:t>
      </w:r>
      <w:r w:rsidR="00DE0A0C">
        <w:t>6</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DE7143" w14:textId="658737F2" w:rsidR="007446FC" w:rsidRPr="00852E10" w:rsidRDefault="006E4329" w:rsidP="007446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007446FC" w:rsidRPr="007446FC">
        <w:t xml:space="preserve"> </w:t>
      </w:r>
      <w:r w:rsidR="007446FC"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ABE544" w14:textId="77777777" w:rsidR="007446FC" w:rsidRDefault="007446FC" w:rsidP="007446FC">
      <w:r w:rsidRPr="00852E10">
        <w:t>The limited permissions granted above are perpetual and will not be revoked by OASIS or its successors or assigns.</w:t>
      </w:r>
    </w:p>
    <w:p w14:paraId="3A232971" w14:textId="150917B0" w:rsidR="00F10E6E" w:rsidRDefault="001E392A" w:rsidP="007446FC">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10E6E" w:rsidRPr="008C3D8A">
        <w:t>PARTICULAR PURPOSE.</w:t>
      </w:r>
    </w:p>
    <w:p w14:paraId="3CF2D4FA" w14:textId="08A71DC9" w:rsidR="001E392A" w:rsidRPr="00960D49" w:rsidRDefault="00F10E6E" w:rsidP="00F10E6E">
      <w:pPr>
        <w:rPr>
          <w:szCs w:val="20"/>
        </w:rPr>
      </w:pPr>
      <w:r>
        <w:t>Portions copyright © Un</w:t>
      </w:r>
      <w:r w:rsidR="00DE0A0C">
        <w:t>ited States Government 2012-2016</w:t>
      </w:r>
      <w:r>
        <w:t>.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bookmarkStart w:id="9" w:name="_GoBack"/>
    <w:bookmarkEnd w:id="9"/>
    <w:p w14:paraId="4ED3AB3A" w14:textId="378432BC" w:rsidR="001E4AED"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50634540" w:history="1">
        <w:r w:rsidR="001E4AED" w:rsidRPr="00C46DB9">
          <w:rPr>
            <w:rStyle w:val="Hyperlink"/>
            <w:noProof/>
          </w:rPr>
          <w:t>1</w:t>
        </w:r>
        <w:r w:rsidR="001E4AED">
          <w:rPr>
            <w:rFonts w:asciiTheme="minorHAnsi" w:eastAsiaTheme="minorEastAsia" w:hAnsiTheme="minorHAnsi" w:cstheme="minorBidi"/>
            <w:noProof/>
            <w:sz w:val="22"/>
            <w:szCs w:val="22"/>
          </w:rPr>
          <w:tab/>
        </w:r>
        <w:r w:rsidR="001E4AED" w:rsidRPr="00C46DB9">
          <w:rPr>
            <w:rStyle w:val="Hyperlink"/>
            <w:noProof/>
          </w:rPr>
          <w:t>Introduction</w:t>
        </w:r>
        <w:r w:rsidR="001E4AED">
          <w:rPr>
            <w:noProof/>
            <w:webHidden/>
          </w:rPr>
          <w:tab/>
        </w:r>
        <w:r w:rsidR="001E4AED">
          <w:rPr>
            <w:noProof/>
            <w:webHidden/>
          </w:rPr>
          <w:fldChar w:fldCharType="begin"/>
        </w:r>
        <w:r w:rsidR="001E4AED">
          <w:rPr>
            <w:noProof/>
            <w:webHidden/>
          </w:rPr>
          <w:instrText xml:space="preserve"> PAGEREF _Toc450634540 \h </w:instrText>
        </w:r>
        <w:r w:rsidR="001E4AED">
          <w:rPr>
            <w:noProof/>
            <w:webHidden/>
          </w:rPr>
        </w:r>
        <w:r w:rsidR="001E4AED">
          <w:rPr>
            <w:noProof/>
            <w:webHidden/>
          </w:rPr>
          <w:fldChar w:fldCharType="separate"/>
        </w:r>
        <w:r w:rsidR="001E4AED">
          <w:rPr>
            <w:noProof/>
            <w:webHidden/>
          </w:rPr>
          <w:t>9</w:t>
        </w:r>
        <w:r w:rsidR="001E4AED">
          <w:rPr>
            <w:noProof/>
            <w:webHidden/>
          </w:rPr>
          <w:fldChar w:fldCharType="end"/>
        </w:r>
      </w:hyperlink>
    </w:p>
    <w:p w14:paraId="295CB5D3" w14:textId="7EB41CB7" w:rsidR="001E4AED" w:rsidRDefault="001E4AED">
      <w:pPr>
        <w:pStyle w:val="TOC2"/>
        <w:tabs>
          <w:tab w:val="right" w:leader="dot" w:pos="9350"/>
        </w:tabs>
        <w:rPr>
          <w:rFonts w:asciiTheme="minorHAnsi" w:eastAsiaTheme="minorEastAsia" w:hAnsiTheme="minorHAnsi" w:cstheme="minorBidi"/>
          <w:noProof/>
          <w:sz w:val="22"/>
          <w:szCs w:val="22"/>
        </w:rPr>
      </w:pPr>
      <w:hyperlink w:anchor="_Toc450634541" w:history="1">
        <w:r w:rsidRPr="00C46DB9">
          <w:rPr>
            <w:rStyle w:val="Hyperlink"/>
            <w:noProof/>
          </w:rPr>
          <w:t>1.1 CybOX</w:t>
        </w:r>
        <w:r w:rsidRPr="00C46DB9">
          <w:rPr>
            <w:rStyle w:val="Hyperlink"/>
            <w:noProof/>
            <w:vertAlign w:val="superscript"/>
          </w:rPr>
          <w:t>TM</w:t>
        </w:r>
        <w:r w:rsidRPr="00C46DB9">
          <w:rPr>
            <w:rStyle w:val="Hyperlink"/>
            <w:noProof/>
          </w:rPr>
          <w:t xml:space="preserve"> Specification Documents</w:t>
        </w:r>
        <w:r>
          <w:rPr>
            <w:noProof/>
            <w:webHidden/>
          </w:rPr>
          <w:tab/>
        </w:r>
        <w:r>
          <w:rPr>
            <w:noProof/>
            <w:webHidden/>
          </w:rPr>
          <w:fldChar w:fldCharType="begin"/>
        </w:r>
        <w:r>
          <w:rPr>
            <w:noProof/>
            <w:webHidden/>
          </w:rPr>
          <w:instrText xml:space="preserve"> PAGEREF _Toc450634541 \h </w:instrText>
        </w:r>
        <w:r>
          <w:rPr>
            <w:noProof/>
            <w:webHidden/>
          </w:rPr>
        </w:r>
        <w:r>
          <w:rPr>
            <w:noProof/>
            <w:webHidden/>
          </w:rPr>
          <w:fldChar w:fldCharType="separate"/>
        </w:r>
        <w:r>
          <w:rPr>
            <w:noProof/>
            <w:webHidden/>
          </w:rPr>
          <w:t>9</w:t>
        </w:r>
        <w:r>
          <w:rPr>
            <w:noProof/>
            <w:webHidden/>
          </w:rPr>
          <w:fldChar w:fldCharType="end"/>
        </w:r>
      </w:hyperlink>
    </w:p>
    <w:p w14:paraId="64B82CC0" w14:textId="0AA47424" w:rsidR="001E4AED" w:rsidRDefault="001E4AED">
      <w:pPr>
        <w:pStyle w:val="TOC2"/>
        <w:tabs>
          <w:tab w:val="right" w:leader="dot" w:pos="9350"/>
        </w:tabs>
        <w:rPr>
          <w:rFonts w:asciiTheme="minorHAnsi" w:eastAsiaTheme="minorEastAsia" w:hAnsiTheme="minorHAnsi" w:cstheme="minorBidi"/>
          <w:noProof/>
          <w:sz w:val="22"/>
          <w:szCs w:val="22"/>
        </w:rPr>
      </w:pPr>
      <w:hyperlink w:anchor="_Toc450634542" w:history="1">
        <w:r w:rsidRPr="00C46DB9">
          <w:rPr>
            <w:rStyle w:val="Hyperlink"/>
            <w:noProof/>
          </w:rPr>
          <w:t>1.2 Document Conventions</w:t>
        </w:r>
        <w:r>
          <w:rPr>
            <w:noProof/>
            <w:webHidden/>
          </w:rPr>
          <w:tab/>
        </w:r>
        <w:r>
          <w:rPr>
            <w:noProof/>
            <w:webHidden/>
          </w:rPr>
          <w:fldChar w:fldCharType="begin"/>
        </w:r>
        <w:r>
          <w:rPr>
            <w:noProof/>
            <w:webHidden/>
          </w:rPr>
          <w:instrText xml:space="preserve"> PAGEREF _Toc450634542 \h </w:instrText>
        </w:r>
        <w:r>
          <w:rPr>
            <w:noProof/>
            <w:webHidden/>
          </w:rPr>
        </w:r>
        <w:r>
          <w:rPr>
            <w:noProof/>
            <w:webHidden/>
          </w:rPr>
          <w:fldChar w:fldCharType="separate"/>
        </w:r>
        <w:r>
          <w:rPr>
            <w:noProof/>
            <w:webHidden/>
          </w:rPr>
          <w:t>9</w:t>
        </w:r>
        <w:r>
          <w:rPr>
            <w:noProof/>
            <w:webHidden/>
          </w:rPr>
          <w:fldChar w:fldCharType="end"/>
        </w:r>
      </w:hyperlink>
    </w:p>
    <w:p w14:paraId="0899BE6F" w14:textId="1ACF4759"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543" w:history="1">
        <w:r w:rsidRPr="00C46DB9">
          <w:rPr>
            <w:rStyle w:val="Hyperlink"/>
            <w:noProof/>
          </w:rPr>
          <w:t>1.2.1 Fonts</w:t>
        </w:r>
        <w:r>
          <w:rPr>
            <w:noProof/>
            <w:webHidden/>
          </w:rPr>
          <w:tab/>
        </w:r>
        <w:r>
          <w:rPr>
            <w:noProof/>
            <w:webHidden/>
          </w:rPr>
          <w:fldChar w:fldCharType="begin"/>
        </w:r>
        <w:r>
          <w:rPr>
            <w:noProof/>
            <w:webHidden/>
          </w:rPr>
          <w:instrText xml:space="preserve"> PAGEREF _Toc450634543 \h </w:instrText>
        </w:r>
        <w:r>
          <w:rPr>
            <w:noProof/>
            <w:webHidden/>
          </w:rPr>
        </w:r>
        <w:r>
          <w:rPr>
            <w:noProof/>
            <w:webHidden/>
          </w:rPr>
          <w:fldChar w:fldCharType="separate"/>
        </w:r>
        <w:r>
          <w:rPr>
            <w:noProof/>
            <w:webHidden/>
          </w:rPr>
          <w:t>9</w:t>
        </w:r>
        <w:r>
          <w:rPr>
            <w:noProof/>
            <w:webHidden/>
          </w:rPr>
          <w:fldChar w:fldCharType="end"/>
        </w:r>
      </w:hyperlink>
    </w:p>
    <w:p w14:paraId="0D2B6565" w14:textId="72A05171"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544" w:history="1">
        <w:r w:rsidRPr="00C46DB9">
          <w:rPr>
            <w:rStyle w:val="Hyperlink"/>
            <w:noProof/>
          </w:rPr>
          <w:t>1.2.2 UML Package References</w:t>
        </w:r>
        <w:r>
          <w:rPr>
            <w:noProof/>
            <w:webHidden/>
          </w:rPr>
          <w:tab/>
        </w:r>
        <w:r>
          <w:rPr>
            <w:noProof/>
            <w:webHidden/>
          </w:rPr>
          <w:fldChar w:fldCharType="begin"/>
        </w:r>
        <w:r>
          <w:rPr>
            <w:noProof/>
            <w:webHidden/>
          </w:rPr>
          <w:instrText xml:space="preserve"> PAGEREF _Toc450634544 \h </w:instrText>
        </w:r>
        <w:r>
          <w:rPr>
            <w:noProof/>
            <w:webHidden/>
          </w:rPr>
        </w:r>
        <w:r>
          <w:rPr>
            <w:noProof/>
            <w:webHidden/>
          </w:rPr>
          <w:fldChar w:fldCharType="separate"/>
        </w:r>
        <w:r>
          <w:rPr>
            <w:noProof/>
            <w:webHidden/>
          </w:rPr>
          <w:t>10</w:t>
        </w:r>
        <w:r>
          <w:rPr>
            <w:noProof/>
            <w:webHidden/>
          </w:rPr>
          <w:fldChar w:fldCharType="end"/>
        </w:r>
      </w:hyperlink>
    </w:p>
    <w:p w14:paraId="54DD8897" w14:textId="4E64E90A"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545" w:history="1">
        <w:r w:rsidRPr="00C46DB9">
          <w:rPr>
            <w:rStyle w:val="Hyperlink"/>
            <w:noProof/>
          </w:rPr>
          <w:t>1.2.3 UML Diagrams</w:t>
        </w:r>
        <w:r>
          <w:rPr>
            <w:noProof/>
            <w:webHidden/>
          </w:rPr>
          <w:tab/>
        </w:r>
        <w:r>
          <w:rPr>
            <w:noProof/>
            <w:webHidden/>
          </w:rPr>
          <w:fldChar w:fldCharType="begin"/>
        </w:r>
        <w:r>
          <w:rPr>
            <w:noProof/>
            <w:webHidden/>
          </w:rPr>
          <w:instrText xml:space="preserve"> PAGEREF _Toc450634545 \h </w:instrText>
        </w:r>
        <w:r>
          <w:rPr>
            <w:noProof/>
            <w:webHidden/>
          </w:rPr>
        </w:r>
        <w:r>
          <w:rPr>
            <w:noProof/>
            <w:webHidden/>
          </w:rPr>
          <w:fldChar w:fldCharType="separate"/>
        </w:r>
        <w:r>
          <w:rPr>
            <w:noProof/>
            <w:webHidden/>
          </w:rPr>
          <w:t>10</w:t>
        </w:r>
        <w:r>
          <w:rPr>
            <w:noProof/>
            <w:webHidden/>
          </w:rPr>
          <w:fldChar w:fldCharType="end"/>
        </w:r>
      </w:hyperlink>
    </w:p>
    <w:p w14:paraId="51CDEBD6" w14:textId="1E82E464"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546" w:history="1">
        <w:r w:rsidRPr="00C46DB9">
          <w:rPr>
            <w:rStyle w:val="Hyperlink"/>
            <w:noProof/>
          </w:rPr>
          <w:t>1.2.3.1 Class Properties</w:t>
        </w:r>
        <w:r>
          <w:rPr>
            <w:noProof/>
            <w:webHidden/>
          </w:rPr>
          <w:tab/>
        </w:r>
        <w:r>
          <w:rPr>
            <w:noProof/>
            <w:webHidden/>
          </w:rPr>
          <w:fldChar w:fldCharType="begin"/>
        </w:r>
        <w:r>
          <w:rPr>
            <w:noProof/>
            <w:webHidden/>
          </w:rPr>
          <w:instrText xml:space="preserve"> PAGEREF _Toc450634546 \h </w:instrText>
        </w:r>
        <w:r>
          <w:rPr>
            <w:noProof/>
            <w:webHidden/>
          </w:rPr>
        </w:r>
        <w:r>
          <w:rPr>
            <w:noProof/>
            <w:webHidden/>
          </w:rPr>
          <w:fldChar w:fldCharType="separate"/>
        </w:r>
        <w:r>
          <w:rPr>
            <w:noProof/>
            <w:webHidden/>
          </w:rPr>
          <w:t>10</w:t>
        </w:r>
        <w:r>
          <w:rPr>
            <w:noProof/>
            <w:webHidden/>
          </w:rPr>
          <w:fldChar w:fldCharType="end"/>
        </w:r>
      </w:hyperlink>
    </w:p>
    <w:p w14:paraId="63DD488E" w14:textId="3E5511EA"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547" w:history="1">
        <w:r w:rsidRPr="00C46DB9">
          <w:rPr>
            <w:rStyle w:val="Hyperlink"/>
            <w:noProof/>
          </w:rPr>
          <w:t>1.2.3.2 Diagram Icons and Arrow Types</w:t>
        </w:r>
        <w:r>
          <w:rPr>
            <w:noProof/>
            <w:webHidden/>
          </w:rPr>
          <w:tab/>
        </w:r>
        <w:r>
          <w:rPr>
            <w:noProof/>
            <w:webHidden/>
          </w:rPr>
          <w:fldChar w:fldCharType="begin"/>
        </w:r>
        <w:r>
          <w:rPr>
            <w:noProof/>
            <w:webHidden/>
          </w:rPr>
          <w:instrText xml:space="preserve"> PAGEREF _Toc450634547 \h </w:instrText>
        </w:r>
        <w:r>
          <w:rPr>
            <w:noProof/>
            <w:webHidden/>
          </w:rPr>
        </w:r>
        <w:r>
          <w:rPr>
            <w:noProof/>
            <w:webHidden/>
          </w:rPr>
          <w:fldChar w:fldCharType="separate"/>
        </w:r>
        <w:r>
          <w:rPr>
            <w:noProof/>
            <w:webHidden/>
          </w:rPr>
          <w:t>11</w:t>
        </w:r>
        <w:r>
          <w:rPr>
            <w:noProof/>
            <w:webHidden/>
          </w:rPr>
          <w:fldChar w:fldCharType="end"/>
        </w:r>
      </w:hyperlink>
    </w:p>
    <w:p w14:paraId="3B356B4B" w14:textId="70F9FB43"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548" w:history="1">
        <w:r w:rsidRPr="00C46DB9">
          <w:rPr>
            <w:rStyle w:val="Hyperlink"/>
            <w:noProof/>
          </w:rPr>
          <w:t>1.2.4 Property Table Notation</w:t>
        </w:r>
        <w:r>
          <w:rPr>
            <w:noProof/>
            <w:webHidden/>
          </w:rPr>
          <w:tab/>
        </w:r>
        <w:r>
          <w:rPr>
            <w:noProof/>
            <w:webHidden/>
          </w:rPr>
          <w:fldChar w:fldCharType="begin"/>
        </w:r>
        <w:r>
          <w:rPr>
            <w:noProof/>
            <w:webHidden/>
          </w:rPr>
          <w:instrText xml:space="preserve"> PAGEREF _Toc450634548 \h </w:instrText>
        </w:r>
        <w:r>
          <w:rPr>
            <w:noProof/>
            <w:webHidden/>
          </w:rPr>
        </w:r>
        <w:r>
          <w:rPr>
            <w:noProof/>
            <w:webHidden/>
          </w:rPr>
          <w:fldChar w:fldCharType="separate"/>
        </w:r>
        <w:r>
          <w:rPr>
            <w:noProof/>
            <w:webHidden/>
          </w:rPr>
          <w:t>11</w:t>
        </w:r>
        <w:r>
          <w:rPr>
            <w:noProof/>
            <w:webHidden/>
          </w:rPr>
          <w:fldChar w:fldCharType="end"/>
        </w:r>
      </w:hyperlink>
    </w:p>
    <w:p w14:paraId="0B61F1D1" w14:textId="57CFECB9"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549" w:history="1">
        <w:r w:rsidRPr="00C46DB9">
          <w:rPr>
            <w:rStyle w:val="Hyperlink"/>
            <w:noProof/>
          </w:rPr>
          <w:t>1.2.5 Property and Class Descriptions</w:t>
        </w:r>
        <w:r>
          <w:rPr>
            <w:noProof/>
            <w:webHidden/>
          </w:rPr>
          <w:tab/>
        </w:r>
        <w:r>
          <w:rPr>
            <w:noProof/>
            <w:webHidden/>
          </w:rPr>
          <w:fldChar w:fldCharType="begin"/>
        </w:r>
        <w:r>
          <w:rPr>
            <w:noProof/>
            <w:webHidden/>
          </w:rPr>
          <w:instrText xml:space="preserve"> PAGEREF _Toc450634549 \h </w:instrText>
        </w:r>
        <w:r>
          <w:rPr>
            <w:noProof/>
            <w:webHidden/>
          </w:rPr>
        </w:r>
        <w:r>
          <w:rPr>
            <w:noProof/>
            <w:webHidden/>
          </w:rPr>
          <w:fldChar w:fldCharType="separate"/>
        </w:r>
        <w:r>
          <w:rPr>
            <w:noProof/>
            <w:webHidden/>
          </w:rPr>
          <w:t>11</w:t>
        </w:r>
        <w:r>
          <w:rPr>
            <w:noProof/>
            <w:webHidden/>
          </w:rPr>
          <w:fldChar w:fldCharType="end"/>
        </w:r>
      </w:hyperlink>
    </w:p>
    <w:p w14:paraId="4786A309" w14:textId="7EA9FCC1" w:rsidR="001E4AED" w:rsidRDefault="001E4AED">
      <w:pPr>
        <w:pStyle w:val="TOC2"/>
        <w:tabs>
          <w:tab w:val="right" w:leader="dot" w:pos="9350"/>
        </w:tabs>
        <w:rPr>
          <w:rFonts w:asciiTheme="minorHAnsi" w:eastAsiaTheme="minorEastAsia" w:hAnsiTheme="minorHAnsi" w:cstheme="minorBidi"/>
          <w:noProof/>
          <w:sz w:val="22"/>
          <w:szCs w:val="22"/>
        </w:rPr>
      </w:pPr>
      <w:hyperlink w:anchor="_Toc450634550" w:history="1">
        <w:r w:rsidRPr="00C46DB9">
          <w:rPr>
            <w:rStyle w:val="Hyperlink"/>
            <w:noProof/>
          </w:rPr>
          <w:t>1.3 Terminology</w:t>
        </w:r>
        <w:r>
          <w:rPr>
            <w:noProof/>
            <w:webHidden/>
          </w:rPr>
          <w:tab/>
        </w:r>
        <w:r>
          <w:rPr>
            <w:noProof/>
            <w:webHidden/>
          </w:rPr>
          <w:fldChar w:fldCharType="begin"/>
        </w:r>
        <w:r>
          <w:rPr>
            <w:noProof/>
            <w:webHidden/>
          </w:rPr>
          <w:instrText xml:space="preserve"> PAGEREF _Toc450634550 \h </w:instrText>
        </w:r>
        <w:r>
          <w:rPr>
            <w:noProof/>
            <w:webHidden/>
          </w:rPr>
        </w:r>
        <w:r>
          <w:rPr>
            <w:noProof/>
            <w:webHidden/>
          </w:rPr>
          <w:fldChar w:fldCharType="separate"/>
        </w:r>
        <w:r>
          <w:rPr>
            <w:noProof/>
            <w:webHidden/>
          </w:rPr>
          <w:t>12</w:t>
        </w:r>
        <w:r>
          <w:rPr>
            <w:noProof/>
            <w:webHidden/>
          </w:rPr>
          <w:fldChar w:fldCharType="end"/>
        </w:r>
      </w:hyperlink>
    </w:p>
    <w:p w14:paraId="13296E62" w14:textId="08557497" w:rsidR="001E4AED" w:rsidRDefault="001E4AED">
      <w:pPr>
        <w:pStyle w:val="TOC2"/>
        <w:tabs>
          <w:tab w:val="right" w:leader="dot" w:pos="9350"/>
        </w:tabs>
        <w:rPr>
          <w:rFonts w:asciiTheme="minorHAnsi" w:eastAsiaTheme="minorEastAsia" w:hAnsiTheme="minorHAnsi" w:cstheme="minorBidi"/>
          <w:noProof/>
          <w:sz w:val="22"/>
          <w:szCs w:val="22"/>
        </w:rPr>
      </w:pPr>
      <w:hyperlink w:anchor="_Toc450634551" w:history="1">
        <w:r w:rsidRPr="00C46DB9">
          <w:rPr>
            <w:rStyle w:val="Hyperlink"/>
            <w:noProof/>
          </w:rPr>
          <w:t>1.4 Normative References</w:t>
        </w:r>
        <w:r>
          <w:rPr>
            <w:noProof/>
            <w:webHidden/>
          </w:rPr>
          <w:tab/>
        </w:r>
        <w:r>
          <w:rPr>
            <w:noProof/>
            <w:webHidden/>
          </w:rPr>
          <w:fldChar w:fldCharType="begin"/>
        </w:r>
        <w:r>
          <w:rPr>
            <w:noProof/>
            <w:webHidden/>
          </w:rPr>
          <w:instrText xml:space="preserve"> PAGEREF _Toc450634551 \h </w:instrText>
        </w:r>
        <w:r>
          <w:rPr>
            <w:noProof/>
            <w:webHidden/>
          </w:rPr>
        </w:r>
        <w:r>
          <w:rPr>
            <w:noProof/>
            <w:webHidden/>
          </w:rPr>
          <w:fldChar w:fldCharType="separate"/>
        </w:r>
        <w:r>
          <w:rPr>
            <w:noProof/>
            <w:webHidden/>
          </w:rPr>
          <w:t>12</w:t>
        </w:r>
        <w:r>
          <w:rPr>
            <w:noProof/>
            <w:webHidden/>
          </w:rPr>
          <w:fldChar w:fldCharType="end"/>
        </w:r>
      </w:hyperlink>
    </w:p>
    <w:p w14:paraId="377C5E79" w14:textId="19D7C258" w:rsidR="001E4AED" w:rsidRDefault="001E4AED">
      <w:pPr>
        <w:pStyle w:val="TOC1"/>
        <w:rPr>
          <w:rFonts w:asciiTheme="minorHAnsi" w:eastAsiaTheme="minorEastAsia" w:hAnsiTheme="minorHAnsi" w:cstheme="minorBidi"/>
          <w:noProof/>
          <w:sz w:val="22"/>
          <w:szCs w:val="22"/>
        </w:rPr>
      </w:pPr>
      <w:hyperlink w:anchor="_Toc450634552" w:history="1">
        <w:r w:rsidRPr="00C46DB9">
          <w:rPr>
            <w:rStyle w:val="Hyperlink"/>
            <w:noProof/>
          </w:rPr>
          <w:t>2</w:t>
        </w:r>
        <w:r>
          <w:rPr>
            <w:rFonts w:asciiTheme="minorHAnsi" w:eastAsiaTheme="minorEastAsia" w:hAnsiTheme="minorHAnsi" w:cstheme="minorBidi"/>
            <w:noProof/>
            <w:sz w:val="22"/>
            <w:szCs w:val="22"/>
          </w:rPr>
          <w:tab/>
        </w:r>
        <w:r w:rsidRPr="00C46DB9">
          <w:rPr>
            <w:rStyle w:val="Hyperlink"/>
            <w:noProof/>
          </w:rPr>
          <w:t>Background Information</w:t>
        </w:r>
        <w:r>
          <w:rPr>
            <w:noProof/>
            <w:webHidden/>
          </w:rPr>
          <w:tab/>
        </w:r>
        <w:r>
          <w:rPr>
            <w:noProof/>
            <w:webHidden/>
          </w:rPr>
          <w:fldChar w:fldCharType="begin"/>
        </w:r>
        <w:r>
          <w:rPr>
            <w:noProof/>
            <w:webHidden/>
          </w:rPr>
          <w:instrText xml:space="preserve"> PAGEREF _Toc450634552 \h </w:instrText>
        </w:r>
        <w:r>
          <w:rPr>
            <w:noProof/>
            <w:webHidden/>
          </w:rPr>
        </w:r>
        <w:r>
          <w:rPr>
            <w:noProof/>
            <w:webHidden/>
          </w:rPr>
          <w:fldChar w:fldCharType="separate"/>
        </w:r>
        <w:r>
          <w:rPr>
            <w:noProof/>
            <w:webHidden/>
          </w:rPr>
          <w:t>14</w:t>
        </w:r>
        <w:r>
          <w:rPr>
            <w:noProof/>
            <w:webHidden/>
          </w:rPr>
          <w:fldChar w:fldCharType="end"/>
        </w:r>
      </w:hyperlink>
    </w:p>
    <w:p w14:paraId="39411CA0" w14:textId="010B42AB" w:rsidR="001E4AED" w:rsidRDefault="001E4AED">
      <w:pPr>
        <w:pStyle w:val="TOC1"/>
        <w:rPr>
          <w:rFonts w:asciiTheme="minorHAnsi" w:eastAsiaTheme="minorEastAsia" w:hAnsiTheme="minorHAnsi" w:cstheme="minorBidi"/>
          <w:noProof/>
          <w:sz w:val="22"/>
          <w:szCs w:val="22"/>
        </w:rPr>
      </w:pPr>
      <w:hyperlink w:anchor="_Toc450634553" w:history="1">
        <w:r w:rsidRPr="00C46DB9">
          <w:rPr>
            <w:rStyle w:val="Hyperlink"/>
            <w:noProof/>
          </w:rPr>
          <w:t>3</w:t>
        </w:r>
        <w:r>
          <w:rPr>
            <w:rFonts w:asciiTheme="minorHAnsi" w:eastAsiaTheme="minorEastAsia" w:hAnsiTheme="minorHAnsi" w:cstheme="minorBidi"/>
            <w:noProof/>
            <w:sz w:val="22"/>
            <w:szCs w:val="22"/>
          </w:rPr>
          <w:tab/>
        </w:r>
        <w:r w:rsidRPr="00C46DB9">
          <w:rPr>
            <w:rStyle w:val="Hyperlink"/>
            <w:noProof/>
          </w:rPr>
          <w:t>CybOX Common Data Model</w:t>
        </w:r>
        <w:r>
          <w:rPr>
            <w:noProof/>
            <w:webHidden/>
          </w:rPr>
          <w:tab/>
        </w:r>
        <w:r>
          <w:rPr>
            <w:noProof/>
            <w:webHidden/>
          </w:rPr>
          <w:fldChar w:fldCharType="begin"/>
        </w:r>
        <w:r>
          <w:rPr>
            <w:noProof/>
            <w:webHidden/>
          </w:rPr>
          <w:instrText xml:space="preserve"> PAGEREF _Toc450634553 \h </w:instrText>
        </w:r>
        <w:r>
          <w:rPr>
            <w:noProof/>
            <w:webHidden/>
          </w:rPr>
        </w:r>
        <w:r>
          <w:rPr>
            <w:noProof/>
            <w:webHidden/>
          </w:rPr>
          <w:fldChar w:fldCharType="separate"/>
        </w:r>
        <w:r>
          <w:rPr>
            <w:noProof/>
            <w:webHidden/>
          </w:rPr>
          <w:t>15</w:t>
        </w:r>
        <w:r>
          <w:rPr>
            <w:noProof/>
            <w:webHidden/>
          </w:rPr>
          <w:fldChar w:fldCharType="end"/>
        </w:r>
      </w:hyperlink>
    </w:p>
    <w:p w14:paraId="11F409B5" w14:textId="08ACF268" w:rsidR="001E4AED" w:rsidRDefault="001E4AED">
      <w:pPr>
        <w:pStyle w:val="TOC2"/>
        <w:tabs>
          <w:tab w:val="right" w:leader="dot" w:pos="9350"/>
        </w:tabs>
        <w:rPr>
          <w:rFonts w:asciiTheme="minorHAnsi" w:eastAsiaTheme="minorEastAsia" w:hAnsiTheme="minorHAnsi" w:cstheme="minorBidi"/>
          <w:noProof/>
          <w:sz w:val="22"/>
          <w:szCs w:val="22"/>
        </w:rPr>
      </w:pPr>
      <w:hyperlink w:anchor="_Toc450634554" w:history="1">
        <w:r w:rsidRPr="00C46DB9">
          <w:rPr>
            <w:rStyle w:val="Hyperlink"/>
            <w:noProof/>
          </w:rPr>
          <w:t>3.1 ObjectPropertiesType Class</w:t>
        </w:r>
        <w:r>
          <w:rPr>
            <w:noProof/>
            <w:webHidden/>
          </w:rPr>
          <w:tab/>
        </w:r>
        <w:r>
          <w:rPr>
            <w:noProof/>
            <w:webHidden/>
          </w:rPr>
          <w:fldChar w:fldCharType="begin"/>
        </w:r>
        <w:r>
          <w:rPr>
            <w:noProof/>
            <w:webHidden/>
          </w:rPr>
          <w:instrText xml:space="preserve"> PAGEREF _Toc450634554 \h </w:instrText>
        </w:r>
        <w:r>
          <w:rPr>
            <w:noProof/>
            <w:webHidden/>
          </w:rPr>
        </w:r>
        <w:r>
          <w:rPr>
            <w:noProof/>
            <w:webHidden/>
          </w:rPr>
          <w:fldChar w:fldCharType="separate"/>
        </w:r>
        <w:r>
          <w:rPr>
            <w:noProof/>
            <w:webHidden/>
          </w:rPr>
          <w:t>15</w:t>
        </w:r>
        <w:r>
          <w:rPr>
            <w:noProof/>
            <w:webHidden/>
          </w:rPr>
          <w:fldChar w:fldCharType="end"/>
        </w:r>
      </w:hyperlink>
    </w:p>
    <w:p w14:paraId="5A252797" w14:textId="1B1F6804" w:rsidR="001E4AED" w:rsidRDefault="001E4AED">
      <w:pPr>
        <w:pStyle w:val="TOC2"/>
        <w:tabs>
          <w:tab w:val="right" w:leader="dot" w:pos="9350"/>
        </w:tabs>
        <w:rPr>
          <w:rFonts w:asciiTheme="minorHAnsi" w:eastAsiaTheme="minorEastAsia" w:hAnsiTheme="minorHAnsi" w:cstheme="minorBidi"/>
          <w:noProof/>
          <w:sz w:val="22"/>
          <w:szCs w:val="22"/>
        </w:rPr>
      </w:pPr>
      <w:hyperlink w:anchor="_Toc450634555" w:history="1">
        <w:r w:rsidRPr="00C46DB9">
          <w:rPr>
            <w:rStyle w:val="Hyperlink"/>
            <w:noProof/>
          </w:rPr>
          <w:t>3.2 Object Properties Data Types</w:t>
        </w:r>
        <w:r>
          <w:rPr>
            <w:noProof/>
            <w:webHidden/>
          </w:rPr>
          <w:tab/>
        </w:r>
        <w:r>
          <w:rPr>
            <w:noProof/>
            <w:webHidden/>
          </w:rPr>
          <w:fldChar w:fldCharType="begin"/>
        </w:r>
        <w:r>
          <w:rPr>
            <w:noProof/>
            <w:webHidden/>
          </w:rPr>
          <w:instrText xml:space="preserve"> PAGEREF _Toc450634555 \h </w:instrText>
        </w:r>
        <w:r>
          <w:rPr>
            <w:noProof/>
            <w:webHidden/>
          </w:rPr>
        </w:r>
        <w:r>
          <w:rPr>
            <w:noProof/>
            <w:webHidden/>
          </w:rPr>
          <w:fldChar w:fldCharType="separate"/>
        </w:r>
        <w:r>
          <w:rPr>
            <w:noProof/>
            <w:webHidden/>
          </w:rPr>
          <w:t>15</w:t>
        </w:r>
        <w:r>
          <w:rPr>
            <w:noProof/>
            <w:webHidden/>
          </w:rPr>
          <w:fldChar w:fldCharType="end"/>
        </w:r>
      </w:hyperlink>
    </w:p>
    <w:p w14:paraId="5E6CA698" w14:textId="451B0FB4"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556" w:history="1">
        <w:r w:rsidRPr="00C46DB9">
          <w:rPr>
            <w:rStyle w:val="Hyperlink"/>
            <w:noProof/>
          </w:rPr>
          <w:t>3.2.1 BaseObjectPropertyType Data Type</w:t>
        </w:r>
        <w:r>
          <w:rPr>
            <w:noProof/>
            <w:webHidden/>
          </w:rPr>
          <w:tab/>
        </w:r>
        <w:r>
          <w:rPr>
            <w:noProof/>
            <w:webHidden/>
          </w:rPr>
          <w:fldChar w:fldCharType="begin"/>
        </w:r>
        <w:r>
          <w:rPr>
            <w:noProof/>
            <w:webHidden/>
          </w:rPr>
          <w:instrText xml:space="preserve"> PAGEREF _Toc450634556 \h </w:instrText>
        </w:r>
        <w:r>
          <w:rPr>
            <w:noProof/>
            <w:webHidden/>
          </w:rPr>
        </w:r>
        <w:r>
          <w:rPr>
            <w:noProof/>
            <w:webHidden/>
          </w:rPr>
          <w:fldChar w:fldCharType="separate"/>
        </w:r>
        <w:r>
          <w:rPr>
            <w:noProof/>
            <w:webHidden/>
          </w:rPr>
          <w:t>16</w:t>
        </w:r>
        <w:r>
          <w:rPr>
            <w:noProof/>
            <w:webHidden/>
          </w:rPr>
          <w:fldChar w:fldCharType="end"/>
        </w:r>
      </w:hyperlink>
    </w:p>
    <w:p w14:paraId="093FEDCA" w14:textId="0DB73C90"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557" w:history="1">
        <w:r w:rsidRPr="00C46DB9">
          <w:rPr>
            <w:rStyle w:val="Hyperlink"/>
            <w:noProof/>
          </w:rPr>
          <w:t>3.2.1.1 BaseObjectPropertyGroup Data Type</w:t>
        </w:r>
        <w:r>
          <w:rPr>
            <w:noProof/>
            <w:webHidden/>
          </w:rPr>
          <w:tab/>
        </w:r>
        <w:r>
          <w:rPr>
            <w:noProof/>
            <w:webHidden/>
          </w:rPr>
          <w:fldChar w:fldCharType="begin"/>
        </w:r>
        <w:r>
          <w:rPr>
            <w:noProof/>
            <w:webHidden/>
          </w:rPr>
          <w:instrText xml:space="preserve"> PAGEREF _Toc450634557 \h </w:instrText>
        </w:r>
        <w:r>
          <w:rPr>
            <w:noProof/>
            <w:webHidden/>
          </w:rPr>
        </w:r>
        <w:r>
          <w:rPr>
            <w:noProof/>
            <w:webHidden/>
          </w:rPr>
          <w:fldChar w:fldCharType="separate"/>
        </w:r>
        <w:r>
          <w:rPr>
            <w:noProof/>
            <w:webHidden/>
          </w:rPr>
          <w:t>17</w:t>
        </w:r>
        <w:r>
          <w:rPr>
            <w:noProof/>
            <w:webHidden/>
          </w:rPr>
          <w:fldChar w:fldCharType="end"/>
        </w:r>
      </w:hyperlink>
    </w:p>
    <w:p w14:paraId="74920651" w14:textId="71C693FA"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558" w:history="1">
        <w:r w:rsidRPr="00C46DB9">
          <w:rPr>
            <w:rStyle w:val="Hyperlink"/>
            <w:noProof/>
          </w:rPr>
          <w:t>3.2.1.2 PatternFieldGroup Data Type</w:t>
        </w:r>
        <w:r>
          <w:rPr>
            <w:noProof/>
            <w:webHidden/>
          </w:rPr>
          <w:tab/>
        </w:r>
        <w:r>
          <w:rPr>
            <w:noProof/>
            <w:webHidden/>
          </w:rPr>
          <w:fldChar w:fldCharType="begin"/>
        </w:r>
        <w:r>
          <w:rPr>
            <w:noProof/>
            <w:webHidden/>
          </w:rPr>
          <w:instrText xml:space="preserve"> PAGEREF _Toc450634558 \h </w:instrText>
        </w:r>
        <w:r>
          <w:rPr>
            <w:noProof/>
            <w:webHidden/>
          </w:rPr>
        </w:r>
        <w:r>
          <w:rPr>
            <w:noProof/>
            <w:webHidden/>
          </w:rPr>
          <w:fldChar w:fldCharType="separate"/>
        </w:r>
        <w:r>
          <w:rPr>
            <w:noProof/>
            <w:webHidden/>
          </w:rPr>
          <w:t>18</w:t>
        </w:r>
        <w:r>
          <w:rPr>
            <w:noProof/>
            <w:webHidden/>
          </w:rPr>
          <w:fldChar w:fldCharType="end"/>
        </w:r>
      </w:hyperlink>
    </w:p>
    <w:p w14:paraId="21094A83" w14:textId="04ED0AFE"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559" w:history="1">
        <w:r w:rsidRPr="00C46DB9">
          <w:rPr>
            <w:rStyle w:val="Hyperlink"/>
            <w:noProof/>
          </w:rPr>
          <w:t>3.2.2 AnyURIObjectPropertyType Data Type</w:t>
        </w:r>
        <w:r>
          <w:rPr>
            <w:noProof/>
            <w:webHidden/>
          </w:rPr>
          <w:tab/>
        </w:r>
        <w:r>
          <w:rPr>
            <w:noProof/>
            <w:webHidden/>
          </w:rPr>
          <w:fldChar w:fldCharType="begin"/>
        </w:r>
        <w:r>
          <w:rPr>
            <w:noProof/>
            <w:webHidden/>
          </w:rPr>
          <w:instrText xml:space="preserve"> PAGEREF _Toc450634559 \h </w:instrText>
        </w:r>
        <w:r>
          <w:rPr>
            <w:noProof/>
            <w:webHidden/>
          </w:rPr>
        </w:r>
        <w:r>
          <w:rPr>
            <w:noProof/>
            <w:webHidden/>
          </w:rPr>
          <w:fldChar w:fldCharType="separate"/>
        </w:r>
        <w:r>
          <w:rPr>
            <w:noProof/>
            <w:webHidden/>
          </w:rPr>
          <w:t>20</w:t>
        </w:r>
        <w:r>
          <w:rPr>
            <w:noProof/>
            <w:webHidden/>
          </w:rPr>
          <w:fldChar w:fldCharType="end"/>
        </w:r>
      </w:hyperlink>
    </w:p>
    <w:p w14:paraId="7C7C4B71" w14:textId="752DBC1F"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560" w:history="1">
        <w:r w:rsidRPr="00C46DB9">
          <w:rPr>
            <w:rStyle w:val="Hyperlink"/>
            <w:noProof/>
          </w:rPr>
          <w:t>3.2.3 Base64BinaryObjectPropertyType Data Type</w:t>
        </w:r>
        <w:r>
          <w:rPr>
            <w:noProof/>
            <w:webHidden/>
          </w:rPr>
          <w:tab/>
        </w:r>
        <w:r>
          <w:rPr>
            <w:noProof/>
            <w:webHidden/>
          </w:rPr>
          <w:fldChar w:fldCharType="begin"/>
        </w:r>
        <w:r>
          <w:rPr>
            <w:noProof/>
            <w:webHidden/>
          </w:rPr>
          <w:instrText xml:space="preserve"> PAGEREF _Toc450634560 \h </w:instrText>
        </w:r>
        <w:r>
          <w:rPr>
            <w:noProof/>
            <w:webHidden/>
          </w:rPr>
        </w:r>
        <w:r>
          <w:rPr>
            <w:noProof/>
            <w:webHidden/>
          </w:rPr>
          <w:fldChar w:fldCharType="separate"/>
        </w:r>
        <w:r>
          <w:rPr>
            <w:noProof/>
            <w:webHidden/>
          </w:rPr>
          <w:t>21</w:t>
        </w:r>
        <w:r>
          <w:rPr>
            <w:noProof/>
            <w:webHidden/>
          </w:rPr>
          <w:fldChar w:fldCharType="end"/>
        </w:r>
      </w:hyperlink>
    </w:p>
    <w:p w14:paraId="476735AC" w14:textId="0D0407B6"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561" w:history="1">
        <w:r w:rsidRPr="00C46DB9">
          <w:rPr>
            <w:rStyle w:val="Hyperlink"/>
            <w:noProof/>
          </w:rPr>
          <w:t>3.2.4 DateObjectPropertyRestrictionType Data Type</w:t>
        </w:r>
        <w:r>
          <w:rPr>
            <w:noProof/>
            <w:webHidden/>
          </w:rPr>
          <w:tab/>
        </w:r>
        <w:r>
          <w:rPr>
            <w:noProof/>
            <w:webHidden/>
          </w:rPr>
          <w:fldChar w:fldCharType="begin"/>
        </w:r>
        <w:r>
          <w:rPr>
            <w:noProof/>
            <w:webHidden/>
          </w:rPr>
          <w:instrText xml:space="preserve"> PAGEREF _Toc450634561 \h </w:instrText>
        </w:r>
        <w:r>
          <w:rPr>
            <w:noProof/>
            <w:webHidden/>
          </w:rPr>
        </w:r>
        <w:r>
          <w:rPr>
            <w:noProof/>
            <w:webHidden/>
          </w:rPr>
          <w:fldChar w:fldCharType="separate"/>
        </w:r>
        <w:r>
          <w:rPr>
            <w:noProof/>
            <w:webHidden/>
          </w:rPr>
          <w:t>21</w:t>
        </w:r>
        <w:r>
          <w:rPr>
            <w:noProof/>
            <w:webHidden/>
          </w:rPr>
          <w:fldChar w:fldCharType="end"/>
        </w:r>
      </w:hyperlink>
    </w:p>
    <w:p w14:paraId="5D82D8A1" w14:textId="5579BB79"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562" w:history="1">
        <w:r w:rsidRPr="00C46DB9">
          <w:rPr>
            <w:rStyle w:val="Hyperlink"/>
            <w:noProof/>
          </w:rPr>
          <w:t>3.2.4.1 DateObjectPropertyType Data Type</w:t>
        </w:r>
        <w:r>
          <w:rPr>
            <w:noProof/>
            <w:webHidden/>
          </w:rPr>
          <w:tab/>
        </w:r>
        <w:r>
          <w:rPr>
            <w:noProof/>
            <w:webHidden/>
          </w:rPr>
          <w:fldChar w:fldCharType="begin"/>
        </w:r>
        <w:r>
          <w:rPr>
            <w:noProof/>
            <w:webHidden/>
          </w:rPr>
          <w:instrText xml:space="preserve"> PAGEREF _Toc450634562 \h </w:instrText>
        </w:r>
        <w:r>
          <w:rPr>
            <w:noProof/>
            <w:webHidden/>
          </w:rPr>
        </w:r>
        <w:r>
          <w:rPr>
            <w:noProof/>
            <w:webHidden/>
          </w:rPr>
          <w:fldChar w:fldCharType="separate"/>
        </w:r>
        <w:r>
          <w:rPr>
            <w:noProof/>
            <w:webHidden/>
          </w:rPr>
          <w:t>21</w:t>
        </w:r>
        <w:r>
          <w:rPr>
            <w:noProof/>
            <w:webHidden/>
          </w:rPr>
          <w:fldChar w:fldCharType="end"/>
        </w:r>
      </w:hyperlink>
    </w:p>
    <w:p w14:paraId="7FBD8DD3" w14:textId="230179EF"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563" w:history="1">
        <w:r w:rsidRPr="00C46DB9">
          <w:rPr>
            <w:rStyle w:val="Hyperlink"/>
            <w:noProof/>
          </w:rPr>
          <w:t>3.2.5 DateTimeObjectPropertyRestrictionType Data Type</w:t>
        </w:r>
        <w:r>
          <w:rPr>
            <w:noProof/>
            <w:webHidden/>
          </w:rPr>
          <w:tab/>
        </w:r>
        <w:r>
          <w:rPr>
            <w:noProof/>
            <w:webHidden/>
          </w:rPr>
          <w:fldChar w:fldCharType="begin"/>
        </w:r>
        <w:r>
          <w:rPr>
            <w:noProof/>
            <w:webHidden/>
          </w:rPr>
          <w:instrText xml:space="preserve"> PAGEREF _Toc450634563 \h </w:instrText>
        </w:r>
        <w:r>
          <w:rPr>
            <w:noProof/>
            <w:webHidden/>
          </w:rPr>
        </w:r>
        <w:r>
          <w:rPr>
            <w:noProof/>
            <w:webHidden/>
          </w:rPr>
          <w:fldChar w:fldCharType="separate"/>
        </w:r>
        <w:r>
          <w:rPr>
            <w:noProof/>
            <w:webHidden/>
          </w:rPr>
          <w:t>22</w:t>
        </w:r>
        <w:r>
          <w:rPr>
            <w:noProof/>
            <w:webHidden/>
          </w:rPr>
          <w:fldChar w:fldCharType="end"/>
        </w:r>
      </w:hyperlink>
    </w:p>
    <w:p w14:paraId="25F6C2BA" w14:textId="68368BE0"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564" w:history="1">
        <w:r w:rsidRPr="00C46DB9">
          <w:rPr>
            <w:rStyle w:val="Hyperlink"/>
            <w:noProof/>
          </w:rPr>
          <w:t>3.2.5.1 DateTimeObjectPropertyType Data Type</w:t>
        </w:r>
        <w:r>
          <w:rPr>
            <w:noProof/>
            <w:webHidden/>
          </w:rPr>
          <w:tab/>
        </w:r>
        <w:r>
          <w:rPr>
            <w:noProof/>
            <w:webHidden/>
          </w:rPr>
          <w:fldChar w:fldCharType="begin"/>
        </w:r>
        <w:r>
          <w:rPr>
            <w:noProof/>
            <w:webHidden/>
          </w:rPr>
          <w:instrText xml:space="preserve"> PAGEREF _Toc450634564 \h </w:instrText>
        </w:r>
        <w:r>
          <w:rPr>
            <w:noProof/>
            <w:webHidden/>
          </w:rPr>
        </w:r>
        <w:r>
          <w:rPr>
            <w:noProof/>
            <w:webHidden/>
          </w:rPr>
          <w:fldChar w:fldCharType="separate"/>
        </w:r>
        <w:r>
          <w:rPr>
            <w:noProof/>
            <w:webHidden/>
          </w:rPr>
          <w:t>22</w:t>
        </w:r>
        <w:r>
          <w:rPr>
            <w:noProof/>
            <w:webHidden/>
          </w:rPr>
          <w:fldChar w:fldCharType="end"/>
        </w:r>
      </w:hyperlink>
    </w:p>
    <w:p w14:paraId="069922C7" w14:textId="67680452"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565" w:history="1">
        <w:r w:rsidRPr="00C46DB9">
          <w:rPr>
            <w:rStyle w:val="Hyperlink"/>
            <w:noProof/>
          </w:rPr>
          <w:t>3.2.6 DoubleObjectPropertyType Data Type</w:t>
        </w:r>
        <w:r>
          <w:rPr>
            <w:noProof/>
            <w:webHidden/>
          </w:rPr>
          <w:tab/>
        </w:r>
        <w:r>
          <w:rPr>
            <w:noProof/>
            <w:webHidden/>
          </w:rPr>
          <w:fldChar w:fldCharType="begin"/>
        </w:r>
        <w:r>
          <w:rPr>
            <w:noProof/>
            <w:webHidden/>
          </w:rPr>
          <w:instrText xml:space="preserve"> PAGEREF _Toc450634565 \h </w:instrText>
        </w:r>
        <w:r>
          <w:rPr>
            <w:noProof/>
            <w:webHidden/>
          </w:rPr>
        </w:r>
        <w:r>
          <w:rPr>
            <w:noProof/>
            <w:webHidden/>
          </w:rPr>
          <w:fldChar w:fldCharType="separate"/>
        </w:r>
        <w:r>
          <w:rPr>
            <w:noProof/>
            <w:webHidden/>
          </w:rPr>
          <w:t>22</w:t>
        </w:r>
        <w:r>
          <w:rPr>
            <w:noProof/>
            <w:webHidden/>
          </w:rPr>
          <w:fldChar w:fldCharType="end"/>
        </w:r>
      </w:hyperlink>
    </w:p>
    <w:p w14:paraId="3BD7F187" w14:textId="35E4DD62"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566" w:history="1">
        <w:r w:rsidRPr="00C46DB9">
          <w:rPr>
            <w:rStyle w:val="Hyperlink"/>
            <w:noProof/>
          </w:rPr>
          <w:t>3.2.7 DurationObjectPropertyType Data Type</w:t>
        </w:r>
        <w:r>
          <w:rPr>
            <w:noProof/>
            <w:webHidden/>
          </w:rPr>
          <w:tab/>
        </w:r>
        <w:r>
          <w:rPr>
            <w:noProof/>
            <w:webHidden/>
          </w:rPr>
          <w:fldChar w:fldCharType="begin"/>
        </w:r>
        <w:r>
          <w:rPr>
            <w:noProof/>
            <w:webHidden/>
          </w:rPr>
          <w:instrText xml:space="preserve"> PAGEREF _Toc450634566 \h </w:instrText>
        </w:r>
        <w:r>
          <w:rPr>
            <w:noProof/>
            <w:webHidden/>
          </w:rPr>
        </w:r>
        <w:r>
          <w:rPr>
            <w:noProof/>
            <w:webHidden/>
          </w:rPr>
          <w:fldChar w:fldCharType="separate"/>
        </w:r>
        <w:r>
          <w:rPr>
            <w:noProof/>
            <w:webHidden/>
          </w:rPr>
          <w:t>23</w:t>
        </w:r>
        <w:r>
          <w:rPr>
            <w:noProof/>
            <w:webHidden/>
          </w:rPr>
          <w:fldChar w:fldCharType="end"/>
        </w:r>
      </w:hyperlink>
    </w:p>
    <w:p w14:paraId="66599B96" w14:textId="45129498"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567" w:history="1">
        <w:r w:rsidRPr="00C46DB9">
          <w:rPr>
            <w:rStyle w:val="Hyperlink"/>
            <w:noProof/>
          </w:rPr>
          <w:t>3.2.8 FloatObjectPropertyType Data Type</w:t>
        </w:r>
        <w:r>
          <w:rPr>
            <w:noProof/>
            <w:webHidden/>
          </w:rPr>
          <w:tab/>
        </w:r>
        <w:r>
          <w:rPr>
            <w:noProof/>
            <w:webHidden/>
          </w:rPr>
          <w:fldChar w:fldCharType="begin"/>
        </w:r>
        <w:r>
          <w:rPr>
            <w:noProof/>
            <w:webHidden/>
          </w:rPr>
          <w:instrText xml:space="preserve"> PAGEREF _Toc450634567 \h </w:instrText>
        </w:r>
        <w:r>
          <w:rPr>
            <w:noProof/>
            <w:webHidden/>
          </w:rPr>
        </w:r>
        <w:r>
          <w:rPr>
            <w:noProof/>
            <w:webHidden/>
          </w:rPr>
          <w:fldChar w:fldCharType="separate"/>
        </w:r>
        <w:r>
          <w:rPr>
            <w:noProof/>
            <w:webHidden/>
          </w:rPr>
          <w:t>23</w:t>
        </w:r>
        <w:r>
          <w:rPr>
            <w:noProof/>
            <w:webHidden/>
          </w:rPr>
          <w:fldChar w:fldCharType="end"/>
        </w:r>
      </w:hyperlink>
    </w:p>
    <w:p w14:paraId="16B2B7A4" w14:textId="1FADC176"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568" w:history="1">
        <w:r w:rsidRPr="00C46DB9">
          <w:rPr>
            <w:rStyle w:val="Hyperlink"/>
            <w:noProof/>
          </w:rPr>
          <w:t>3.2.9 HexBinaryObjectPropertyType Data Type</w:t>
        </w:r>
        <w:r>
          <w:rPr>
            <w:noProof/>
            <w:webHidden/>
          </w:rPr>
          <w:tab/>
        </w:r>
        <w:r>
          <w:rPr>
            <w:noProof/>
            <w:webHidden/>
          </w:rPr>
          <w:fldChar w:fldCharType="begin"/>
        </w:r>
        <w:r>
          <w:rPr>
            <w:noProof/>
            <w:webHidden/>
          </w:rPr>
          <w:instrText xml:space="preserve"> PAGEREF _Toc450634568 \h </w:instrText>
        </w:r>
        <w:r>
          <w:rPr>
            <w:noProof/>
            <w:webHidden/>
          </w:rPr>
        </w:r>
        <w:r>
          <w:rPr>
            <w:noProof/>
            <w:webHidden/>
          </w:rPr>
          <w:fldChar w:fldCharType="separate"/>
        </w:r>
        <w:r>
          <w:rPr>
            <w:noProof/>
            <w:webHidden/>
          </w:rPr>
          <w:t>23</w:t>
        </w:r>
        <w:r>
          <w:rPr>
            <w:noProof/>
            <w:webHidden/>
          </w:rPr>
          <w:fldChar w:fldCharType="end"/>
        </w:r>
      </w:hyperlink>
    </w:p>
    <w:p w14:paraId="613BC280" w14:textId="2A96A551"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569" w:history="1">
        <w:r w:rsidRPr="00C46DB9">
          <w:rPr>
            <w:rStyle w:val="Hyperlink"/>
            <w:noProof/>
          </w:rPr>
          <w:t>3.2.9.1 SimpleHashValueType Data Type</w:t>
        </w:r>
        <w:r>
          <w:rPr>
            <w:noProof/>
            <w:webHidden/>
          </w:rPr>
          <w:tab/>
        </w:r>
        <w:r>
          <w:rPr>
            <w:noProof/>
            <w:webHidden/>
          </w:rPr>
          <w:fldChar w:fldCharType="begin"/>
        </w:r>
        <w:r>
          <w:rPr>
            <w:noProof/>
            <w:webHidden/>
          </w:rPr>
          <w:instrText xml:space="preserve"> PAGEREF _Toc450634569 \h </w:instrText>
        </w:r>
        <w:r>
          <w:rPr>
            <w:noProof/>
            <w:webHidden/>
          </w:rPr>
        </w:r>
        <w:r>
          <w:rPr>
            <w:noProof/>
            <w:webHidden/>
          </w:rPr>
          <w:fldChar w:fldCharType="separate"/>
        </w:r>
        <w:r>
          <w:rPr>
            <w:noProof/>
            <w:webHidden/>
          </w:rPr>
          <w:t>23</w:t>
        </w:r>
        <w:r>
          <w:rPr>
            <w:noProof/>
            <w:webHidden/>
          </w:rPr>
          <w:fldChar w:fldCharType="end"/>
        </w:r>
      </w:hyperlink>
    </w:p>
    <w:p w14:paraId="4CA1A3FB" w14:textId="0E23AAA2"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570" w:history="1">
        <w:r w:rsidRPr="00C46DB9">
          <w:rPr>
            <w:rStyle w:val="Hyperlink"/>
            <w:noProof/>
          </w:rPr>
          <w:t>3.2.9.2 FuzzyHashValueType Data Type</w:t>
        </w:r>
        <w:r>
          <w:rPr>
            <w:noProof/>
            <w:webHidden/>
          </w:rPr>
          <w:tab/>
        </w:r>
        <w:r>
          <w:rPr>
            <w:noProof/>
            <w:webHidden/>
          </w:rPr>
          <w:fldChar w:fldCharType="begin"/>
        </w:r>
        <w:r>
          <w:rPr>
            <w:noProof/>
            <w:webHidden/>
          </w:rPr>
          <w:instrText xml:space="preserve"> PAGEREF _Toc450634570 \h </w:instrText>
        </w:r>
        <w:r>
          <w:rPr>
            <w:noProof/>
            <w:webHidden/>
          </w:rPr>
        </w:r>
        <w:r>
          <w:rPr>
            <w:noProof/>
            <w:webHidden/>
          </w:rPr>
          <w:fldChar w:fldCharType="separate"/>
        </w:r>
        <w:r>
          <w:rPr>
            <w:noProof/>
            <w:webHidden/>
          </w:rPr>
          <w:t>23</w:t>
        </w:r>
        <w:r>
          <w:rPr>
            <w:noProof/>
            <w:webHidden/>
          </w:rPr>
          <w:fldChar w:fldCharType="end"/>
        </w:r>
      </w:hyperlink>
    </w:p>
    <w:p w14:paraId="701CBB35" w14:textId="654CF432"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571" w:history="1">
        <w:r w:rsidRPr="00C46DB9">
          <w:rPr>
            <w:rStyle w:val="Hyperlink"/>
            <w:noProof/>
          </w:rPr>
          <w:t>3.2.10 IntegerObjectPropertyType Data Type</w:t>
        </w:r>
        <w:r>
          <w:rPr>
            <w:noProof/>
            <w:webHidden/>
          </w:rPr>
          <w:tab/>
        </w:r>
        <w:r>
          <w:rPr>
            <w:noProof/>
            <w:webHidden/>
          </w:rPr>
          <w:fldChar w:fldCharType="begin"/>
        </w:r>
        <w:r>
          <w:rPr>
            <w:noProof/>
            <w:webHidden/>
          </w:rPr>
          <w:instrText xml:space="preserve"> PAGEREF _Toc450634571 \h </w:instrText>
        </w:r>
        <w:r>
          <w:rPr>
            <w:noProof/>
            <w:webHidden/>
          </w:rPr>
        </w:r>
        <w:r>
          <w:rPr>
            <w:noProof/>
            <w:webHidden/>
          </w:rPr>
          <w:fldChar w:fldCharType="separate"/>
        </w:r>
        <w:r>
          <w:rPr>
            <w:noProof/>
            <w:webHidden/>
          </w:rPr>
          <w:t>23</w:t>
        </w:r>
        <w:r>
          <w:rPr>
            <w:noProof/>
            <w:webHidden/>
          </w:rPr>
          <w:fldChar w:fldCharType="end"/>
        </w:r>
      </w:hyperlink>
    </w:p>
    <w:p w14:paraId="1946D718" w14:textId="0A863AAC"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572" w:history="1">
        <w:r w:rsidRPr="00C46DB9">
          <w:rPr>
            <w:rStyle w:val="Hyperlink"/>
            <w:noProof/>
          </w:rPr>
          <w:t>3.2.11 LongObjectPropertyType Data Type</w:t>
        </w:r>
        <w:r>
          <w:rPr>
            <w:noProof/>
            <w:webHidden/>
          </w:rPr>
          <w:tab/>
        </w:r>
        <w:r>
          <w:rPr>
            <w:noProof/>
            <w:webHidden/>
          </w:rPr>
          <w:fldChar w:fldCharType="begin"/>
        </w:r>
        <w:r>
          <w:rPr>
            <w:noProof/>
            <w:webHidden/>
          </w:rPr>
          <w:instrText xml:space="preserve"> PAGEREF _Toc450634572 \h </w:instrText>
        </w:r>
        <w:r>
          <w:rPr>
            <w:noProof/>
            <w:webHidden/>
          </w:rPr>
        </w:r>
        <w:r>
          <w:rPr>
            <w:noProof/>
            <w:webHidden/>
          </w:rPr>
          <w:fldChar w:fldCharType="separate"/>
        </w:r>
        <w:r>
          <w:rPr>
            <w:noProof/>
            <w:webHidden/>
          </w:rPr>
          <w:t>24</w:t>
        </w:r>
        <w:r>
          <w:rPr>
            <w:noProof/>
            <w:webHidden/>
          </w:rPr>
          <w:fldChar w:fldCharType="end"/>
        </w:r>
      </w:hyperlink>
    </w:p>
    <w:p w14:paraId="4DB66A7E" w14:textId="3E4846FE"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573" w:history="1">
        <w:r w:rsidRPr="00C46DB9">
          <w:rPr>
            <w:rStyle w:val="Hyperlink"/>
            <w:noProof/>
          </w:rPr>
          <w:t>3.2.12 NameObjectPropertyType Data Type</w:t>
        </w:r>
        <w:r>
          <w:rPr>
            <w:noProof/>
            <w:webHidden/>
          </w:rPr>
          <w:tab/>
        </w:r>
        <w:r>
          <w:rPr>
            <w:noProof/>
            <w:webHidden/>
          </w:rPr>
          <w:fldChar w:fldCharType="begin"/>
        </w:r>
        <w:r>
          <w:rPr>
            <w:noProof/>
            <w:webHidden/>
          </w:rPr>
          <w:instrText xml:space="preserve"> PAGEREF _Toc450634573 \h </w:instrText>
        </w:r>
        <w:r>
          <w:rPr>
            <w:noProof/>
            <w:webHidden/>
          </w:rPr>
        </w:r>
        <w:r>
          <w:rPr>
            <w:noProof/>
            <w:webHidden/>
          </w:rPr>
          <w:fldChar w:fldCharType="separate"/>
        </w:r>
        <w:r>
          <w:rPr>
            <w:noProof/>
            <w:webHidden/>
          </w:rPr>
          <w:t>24</w:t>
        </w:r>
        <w:r>
          <w:rPr>
            <w:noProof/>
            <w:webHidden/>
          </w:rPr>
          <w:fldChar w:fldCharType="end"/>
        </w:r>
      </w:hyperlink>
    </w:p>
    <w:p w14:paraId="6A203525" w14:textId="5575E596"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574" w:history="1">
        <w:r w:rsidRPr="00C46DB9">
          <w:rPr>
            <w:rStyle w:val="Hyperlink"/>
            <w:noProof/>
          </w:rPr>
          <w:t>3.2.13 NonNegativeIntegerObjectPropertyType Data Type</w:t>
        </w:r>
        <w:r>
          <w:rPr>
            <w:noProof/>
            <w:webHidden/>
          </w:rPr>
          <w:tab/>
        </w:r>
        <w:r>
          <w:rPr>
            <w:noProof/>
            <w:webHidden/>
          </w:rPr>
          <w:fldChar w:fldCharType="begin"/>
        </w:r>
        <w:r>
          <w:rPr>
            <w:noProof/>
            <w:webHidden/>
          </w:rPr>
          <w:instrText xml:space="preserve"> PAGEREF _Toc450634574 \h </w:instrText>
        </w:r>
        <w:r>
          <w:rPr>
            <w:noProof/>
            <w:webHidden/>
          </w:rPr>
        </w:r>
        <w:r>
          <w:rPr>
            <w:noProof/>
            <w:webHidden/>
          </w:rPr>
          <w:fldChar w:fldCharType="separate"/>
        </w:r>
        <w:r>
          <w:rPr>
            <w:noProof/>
            <w:webHidden/>
          </w:rPr>
          <w:t>24</w:t>
        </w:r>
        <w:r>
          <w:rPr>
            <w:noProof/>
            <w:webHidden/>
          </w:rPr>
          <w:fldChar w:fldCharType="end"/>
        </w:r>
      </w:hyperlink>
    </w:p>
    <w:p w14:paraId="70A3B051" w14:textId="0EDB700B"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575" w:history="1">
        <w:r w:rsidRPr="00C46DB9">
          <w:rPr>
            <w:rStyle w:val="Hyperlink"/>
            <w:noProof/>
          </w:rPr>
          <w:t>3.2.14 PositiveIntegerObjectPropertyType Data Type</w:t>
        </w:r>
        <w:r>
          <w:rPr>
            <w:noProof/>
            <w:webHidden/>
          </w:rPr>
          <w:tab/>
        </w:r>
        <w:r>
          <w:rPr>
            <w:noProof/>
            <w:webHidden/>
          </w:rPr>
          <w:fldChar w:fldCharType="begin"/>
        </w:r>
        <w:r>
          <w:rPr>
            <w:noProof/>
            <w:webHidden/>
          </w:rPr>
          <w:instrText xml:space="preserve"> PAGEREF _Toc450634575 \h </w:instrText>
        </w:r>
        <w:r>
          <w:rPr>
            <w:noProof/>
            <w:webHidden/>
          </w:rPr>
        </w:r>
        <w:r>
          <w:rPr>
            <w:noProof/>
            <w:webHidden/>
          </w:rPr>
          <w:fldChar w:fldCharType="separate"/>
        </w:r>
        <w:r>
          <w:rPr>
            <w:noProof/>
            <w:webHidden/>
          </w:rPr>
          <w:t>24</w:t>
        </w:r>
        <w:r>
          <w:rPr>
            <w:noProof/>
            <w:webHidden/>
          </w:rPr>
          <w:fldChar w:fldCharType="end"/>
        </w:r>
      </w:hyperlink>
    </w:p>
    <w:p w14:paraId="52B0187F" w14:textId="54010604"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576" w:history="1">
        <w:r w:rsidRPr="00C46DB9">
          <w:rPr>
            <w:rStyle w:val="Hyperlink"/>
            <w:noProof/>
          </w:rPr>
          <w:t>3.2.15 StringObjectPropertyType Data Type</w:t>
        </w:r>
        <w:r>
          <w:rPr>
            <w:noProof/>
            <w:webHidden/>
          </w:rPr>
          <w:tab/>
        </w:r>
        <w:r>
          <w:rPr>
            <w:noProof/>
            <w:webHidden/>
          </w:rPr>
          <w:fldChar w:fldCharType="begin"/>
        </w:r>
        <w:r>
          <w:rPr>
            <w:noProof/>
            <w:webHidden/>
          </w:rPr>
          <w:instrText xml:space="preserve"> PAGEREF _Toc450634576 \h </w:instrText>
        </w:r>
        <w:r>
          <w:rPr>
            <w:noProof/>
            <w:webHidden/>
          </w:rPr>
        </w:r>
        <w:r>
          <w:rPr>
            <w:noProof/>
            <w:webHidden/>
          </w:rPr>
          <w:fldChar w:fldCharType="separate"/>
        </w:r>
        <w:r>
          <w:rPr>
            <w:noProof/>
            <w:webHidden/>
          </w:rPr>
          <w:t>24</w:t>
        </w:r>
        <w:r>
          <w:rPr>
            <w:noProof/>
            <w:webHidden/>
          </w:rPr>
          <w:fldChar w:fldCharType="end"/>
        </w:r>
      </w:hyperlink>
    </w:p>
    <w:p w14:paraId="48A8B0C1" w14:textId="18D66AFD"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577" w:history="1">
        <w:r w:rsidRPr="00C46DB9">
          <w:rPr>
            <w:rStyle w:val="Hyperlink"/>
            <w:noProof/>
          </w:rPr>
          <w:t>3.2.15.1 DataSizeType Data Type</w:t>
        </w:r>
        <w:r>
          <w:rPr>
            <w:noProof/>
            <w:webHidden/>
          </w:rPr>
          <w:tab/>
        </w:r>
        <w:r>
          <w:rPr>
            <w:noProof/>
            <w:webHidden/>
          </w:rPr>
          <w:fldChar w:fldCharType="begin"/>
        </w:r>
        <w:r>
          <w:rPr>
            <w:noProof/>
            <w:webHidden/>
          </w:rPr>
          <w:instrText xml:space="preserve"> PAGEREF _Toc450634577 \h </w:instrText>
        </w:r>
        <w:r>
          <w:rPr>
            <w:noProof/>
            <w:webHidden/>
          </w:rPr>
        </w:r>
        <w:r>
          <w:rPr>
            <w:noProof/>
            <w:webHidden/>
          </w:rPr>
          <w:fldChar w:fldCharType="separate"/>
        </w:r>
        <w:r>
          <w:rPr>
            <w:noProof/>
            <w:webHidden/>
          </w:rPr>
          <w:t>25</w:t>
        </w:r>
        <w:r>
          <w:rPr>
            <w:noProof/>
            <w:webHidden/>
          </w:rPr>
          <w:fldChar w:fldCharType="end"/>
        </w:r>
      </w:hyperlink>
    </w:p>
    <w:p w14:paraId="0A91B62E" w14:textId="072C6788"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578" w:history="1">
        <w:r w:rsidRPr="00C46DB9">
          <w:rPr>
            <w:rStyle w:val="Hyperlink"/>
            <w:noProof/>
          </w:rPr>
          <w:t>3.2.15.2 PlatformIdentifierType Data Type</w:t>
        </w:r>
        <w:r>
          <w:rPr>
            <w:noProof/>
            <w:webHidden/>
          </w:rPr>
          <w:tab/>
        </w:r>
        <w:r>
          <w:rPr>
            <w:noProof/>
            <w:webHidden/>
          </w:rPr>
          <w:fldChar w:fldCharType="begin"/>
        </w:r>
        <w:r>
          <w:rPr>
            <w:noProof/>
            <w:webHidden/>
          </w:rPr>
          <w:instrText xml:space="preserve"> PAGEREF _Toc450634578 \h </w:instrText>
        </w:r>
        <w:r>
          <w:rPr>
            <w:noProof/>
            <w:webHidden/>
          </w:rPr>
        </w:r>
        <w:r>
          <w:rPr>
            <w:noProof/>
            <w:webHidden/>
          </w:rPr>
          <w:fldChar w:fldCharType="separate"/>
        </w:r>
        <w:r>
          <w:rPr>
            <w:noProof/>
            <w:webHidden/>
          </w:rPr>
          <w:t>25</w:t>
        </w:r>
        <w:r>
          <w:rPr>
            <w:noProof/>
            <w:webHidden/>
          </w:rPr>
          <w:fldChar w:fldCharType="end"/>
        </w:r>
      </w:hyperlink>
    </w:p>
    <w:p w14:paraId="1306C2ED" w14:textId="657529D1"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579" w:history="1">
        <w:r w:rsidRPr="00C46DB9">
          <w:rPr>
            <w:rStyle w:val="Hyperlink"/>
            <w:noProof/>
          </w:rPr>
          <w:t>3.2.16 TimeObjectPropertyRestrictionType Data Type</w:t>
        </w:r>
        <w:r>
          <w:rPr>
            <w:noProof/>
            <w:webHidden/>
          </w:rPr>
          <w:tab/>
        </w:r>
        <w:r>
          <w:rPr>
            <w:noProof/>
            <w:webHidden/>
          </w:rPr>
          <w:fldChar w:fldCharType="begin"/>
        </w:r>
        <w:r>
          <w:rPr>
            <w:noProof/>
            <w:webHidden/>
          </w:rPr>
          <w:instrText xml:space="preserve"> PAGEREF _Toc450634579 \h </w:instrText>
        </w:r>
        <w:r>
          <w:rPr>
            <w:noProof/>
            <w:webHidden/>
          </w:rPr>
        </w:r>
        <w:r>
          <w:rPr>
            <w:noProof/>
            <w:webHidden/>
          </w:rPr>
          <w:fldChar w:fldCharType="separate"/>
        </w:r>
        <w:r>
          <w:rPr>
            <w:noProof/>
            <w:webHidden/>
          </w:rPr>
          <w:t>25</w:t>
        </w:r>
        <w:r>
          <w:rPr>
            <w:noProof/>
            <w:webHidden/>
          </w:rPr>
          <w:fldChar w:fldCharType="end"/>
        </w:r>
      </w:hyperlink>
    </w:p>
    <w:p w14:paraId="0570CB21" w14:textId="7741B78D"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580" w:history="1">
        <w:r w:rsidRPr="00C46DB9">
          <w:rPr>
            <w:rStyle w:val="Hyperlink"/>
            <w:noProof/>
          </w:rPr>
          <w:t>3.2.16.1 TimeObjectPropertyType Data Type</w:t>
        </w:r>
        <w:r>
          <w:rPr>
            <w:noProof/>
            <w:webHidden/>
          </w:rPr>
          <w:tab/>
        </w:r>
        <w:r>
          <w:rPr>
            <w:noProof/>
            <w:webHidden/>
          </w:rPr>
          <w:fldChar w:fldCharType="begin"/>
        </w:r>
        <w:r>
          <w:rPr>
            <w:noProof/>
            <w:webHidden/>
          </w:rPr>
          <w:instrText xml:space="preserve"> PAGEREF _Toc450634580 \h </w:instrText>
        </w:r>
        <w:r>
          <w:rPr>
            <w:noProof/>
            <w:webHidden/>
          </w:rPr>
        </w:r>
        <w:r>
          <w:rPr>
            <w:noProof/>
            <w:webHidden/>
          </w:rPr>
          <w:fldChar w:fldCharType="separate"/>
        </w:r>
        <w:r>
          <w:rPr>
            <w:noProof/>
            <w:webHidden/>
          </w:rPr>
          <w:t>26</w:t>
        </w:r>
        <w:r>
          <w:rPr>
            <w:noProof/>
            <w:webHidden/>
          </w:rPr>
          <w:fldChar w:fldCharType="end"/>
        </w:r>
      </w:hyperlink>
    </w:p>
    <w:p w14:paraId="532D59F9" w14:textId="23C11002"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581" w:history="1">
        <w:r w:rsidRPr="00C46DB9">
          <w:rPr>
            <w:rStyle w:val="Hyperlink"/>
            <w:noProof/>
          </w:rPr>
          <w:t>3.2.17 UnsignedIntegerObjectPropertyType Data Type</w:t>
        </w:r>
        <w:r>
          <w:rPr>
            <w:noProof/>
            <w:webHidden/>
          </w:rPr>
          <w:tab/>
        </w:r>
        <w:r>
          <w:rPr>
            <w:noProof/>
            <w:webHidden/>
          </w:rPr>
          <w:fldChar w:fldCharType="begin"/>
        </w:r>
        <w:r>
          <w:rPr>
            <w:noProof/>
            <w:webHidden/>
          </w:rPr>
          <w:instrText xml:space="preserve"> PAGEREF _Toc450634581 \h </w:instrText>
        </w:r>
        <w:r>
          <w:rPr>
            <w:noProof/>
            <w:webHidden/>
          </w:rPr>
        </w:r>
        <w:r>
          <w:rPr>
            <w:noProof/>
            <w:webHidden/>
          </w:rPr>
          <w:fldChar w:fldCharType="separate"/>
        </w:r>
        <w:r>
          <w:rPr>
            <w:noProof/>
            <w:webHidden/>
          </w:rPr>
          <w:t>26</w:t>
        </w:r>
        <w:r>
          <w:rPr>
            <w:noProof/>
            <w:webHidden/>
          </w:rPr>
          <w:fldChar w:fldCharType="end"/>
        </w:r>
      </w:hyperlink>
    </w:p>
    <w:p w14:paraId="0DE18D03" w14:textId="3AAB7837"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582" w:history="1">
        <w:r w:rsidRPr="00C46DB9">
          <w:rPr>
            <w:rStyle w:val="Hyperlink"/>
            <w:noProof/>
          </w:rPr>
          <w:t>3.2.18 UnsignedLongObjectPropertyType Data Type</w:t>
        </w:r>
        <w:r>
          <w:rPr>
            <w:noProof/>
            <w:webHidden/>
          </w:rPr>
          <w:tab/>
        </w:r>
        <w:r>
          <w:rPr>
            <w:noProof/>
            <w:webHidden/>
          </w:rPr>
          <w:fldChar w:fldCharType="begin"/>
        </w:r>
        <w:r>
          <w:rPr>
            <w:noProof/>
            <w:webHidden/>
          </w:rPr>
          <w:instrText xml:space="preserve"> PAGEREF _Toc450634582 \h </w:instrText>
        </w:r>
        <w:r>
          <w:rPr>
            <w:noProof/>
            <w:webHidden/>
          </w:rPr>
        </w:r>
        <w:r>
          <w:rPr>
            <w:noProof/>
            <w:webHidden/>
          </w:rPr>
          <w:fldChar w:fldCharType="separate"/>
        </w:r>
        <w:r>
          <w:rPr>
            <w:noProof/>
            <w:webHidden/>
          </w:rPr>
          <w:t>26</w:t>
        </w:r>
        <w:r>
          <w:rPr>
            <w:noProof/>
            <w:webHidden/>
          </w:rPr>
          <w:fldChar w:fldCharType="end"/>
        </w:r>
      </w:hyperlink>
    </w:p>
    <w:p w14:paraId="20EB609E" w14:textId="794A8F7B"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583" w:history="1">
        <w:r w:rsidRPr="00C46DB9">
          <w:rPr>
            <w:rStyle w:val="Hyperlink"/>
            <w:noProof/>
          </w:rPr>
          <w:t>3.2.19 ObjectPropertyType Data Types Related to Enumerations</w:t>
        </w:r>
        <w:r>
          <w:rPr>
            <w:noProof/>
            <w:webHidden/>
          </w:rPr>
          <w:tab/>
        </w:r>
        <w:r>
          <w:rPr>
            <w:noProof/>
            <w:webHidden/>
          </w:rPr>
          <w:fldChar w:fldCharType="begin"/>
        </w:r>
        <w:r>
          <w:rPr>
            <w:noProof/>
            <w:webHidden/>
          </w:rPr>
          <w:instrText xml:space="preserve"> PAGEREF _Toc450634583 \h </w:instrText>
        </w:r>
        <w:r>
          <w:rPr>
            <w:noProof/>
            <w:webHidden/>
          </w:rPr>
        </w:r>
        <w:r>
          <w:rPr>
            <w:noProof/>
            <w:webHidden/>
          </w:rPr>
          <w:fldChar w:fldCharType="separate"/>
        </w:r>
        <w:r>
          <w:rPr>
            <w:noProof/>
            <w:webHidden/>
          </w:rPr>
          <w:t>27</w:t>
        </w:r>
        <w:r>
          <w:rPr>
            <w:noProof/>
            <w:webHidden/>
          </w:rPr>
          <w:fldChar w:fldCharType="end"/>
        </w:r>
      </w:hyperlink>
    </w:p>
    <w:p w14:paraId="00E64D8B" w14:textId="10B6AC11"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584" w:history="1">
        <w:r w:rsidRPr="00C46DB9">
          <w:rPr>
            <w:rStyle w:val="Hyperlink"/>
            <w:noProof/>
          </w:rPr>
          <w:t>3.2.19.1 CipherType Data Type</w:t>
        </w:r>
        <w:r>
          <w:rPr>
            <w:noProof/>
            <w:webHidden/>
          </w:rPr>
          <w:tab/>
        </w:r>
        <w:r>
          <w:rPr>
            <w:noProof/>
            <w:webHidden/>
          </w:rPr>
          <w:fldChar w:fldCharType="begin"/>
        </w:r>
        <w:r>
          <w:rPr>
            <w:noProof/>
            <w:webHidden/>
          </w:rPr>
          <w:instrText xml:space="preserve"> PAGEREF _Toc450634584 \h </w:instrText>
        </w:r>
        <w:r>
          <w:rPr>
            <w:noProof/>
            <w:webHidden/>
          </w:rPr>
        </w:r>
        <w:r>
          <w:rPr>
            <w:noProof/>
            <w:webHidden/>
          </w:rPr>
          <w:fldChar w:fldCharType="separate"/>
        </w:r>
        <w:r>
          <w:rPr>
            <w:noProof/>
            <w:webHidden/>
          </w:rPr>
          <w:t>27</w:t>
        </w:r>
        <w:r>
          <w:rPr>
            <w:noProof/>
            <w:webHidden/>
          </w:rPr>
          <w:fldChar w:fldCharType="end"/>
        </w:r>
      </w:hyperlink>
    </w:p>
    <w:p w14:paraId="1E396D31" w14:textId="455FCFB4"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585" w:history="1">
        <w:r w:rsidRPr="00C46DB9">
          <w:rPr>
            <w:rStyle w:val="Hyperlink"/>
            <w:noProof/>
          </w:rPr>
          <w:t>3.2.19.2 CompensationModelType Data Type</w:t>
        </w:r>
        <w:r>
          <w:rPr>
            <w:noProof/>
            <w:webHidden/>
          </w:rPr>
          <w:tab/>
        </w:r>
        <w:r>
          <w:rPr>
            <w:noProof/>
            <w:webHidden/>
          </w:rPr>
          <w:fldChar w:fldCharType="begin"/>
        </w:r>
        <w:r>
          <w:rPr>
            <w:noProof/>
            <w:webHidden/>
          </w:rPr>
          <w:instrText xml:space="preserve"> PAGEREF _Toc450634585 \h </w:instrText>
        </w:r>
        <w:r>
          <w:rPr>
            <w:noProof/>
            <w:webHidden/>
          </w:rPr>
        </w:r>
        <w:r>
          <w:rPr>
            <w:noProof/>
            <w:webHidden/>
          </w:rPr>
          <w:fldChar w:fldCharType="separate"/>
        </w:r>
        <w:r>
          <w:rPr>
            <w:noProof/>
            <w:webHidden/>
          </w:rPr>
          <w:t>27</w:t>
        </w:r>
        <w:r>
          <w:rPr>
            <w:noProof/>
            <w:webHidden/>
          </w:rPr>
          <w:fldChar w:fldCharType="end"/>
        </w:r>
      </w:hyperlink>
    </w:p>
    <w:p w14:paraId="1C1EC446" w14:textId="59AEAF36"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586" w:history="1">
        <w:r w:rsidRPr="00C46DB9">
          <w:rPr>
            <w:rStyle w:val="Hyperlink"/>
            <w:noProof/>
          </w:rPr>
          <w:t>3.2.19.3 EndiannessType Data Type</w:t>
        </w:r>
        <w:r>
          <w:rPr>
            <w:noProof/>
            <w:webHidden/>
          </w:rPr>
          <w:tab/>
        </w:r>
        <w:r>
          <w:rPr>
            <w:noProof/>
            <w:webHidden/>
          </w:rPr>
          <w:fldChar w:fldCharType="begin"/>
        </w:r>
        <w:r>
          <w:rPr>
            <w:noProof/>
            <w:webHidden/>
          </w:rPr>
          <w:instrText xml:space="preserve"> PAGEREF _Toc450634586 \h </w:instrText>
        </w:r>
        <w:r>
          <w:rPr>
            <w:noProof/>
            <w:webHidden/>
          </w:rPr>
        </w:r>
        <w:r>
          <w:rPr>
            <w:noProof/>
            <w:webHidden/>
          </w:rPr>
          <w:fldChar w:fldCharType="separate"/>
        </w:r>
        <w:r>
          <w:rPr>
            <w:noProof/>
            <w:webHidden/>
          </w:rPr>
          <w:t>27</w:t>
        </w:r>
        <w:r>
          <w:rPr>
            <w:noProof/>
            <w:webHidden/>
          </w:rPr>
          <w:fldChar w:fldCharType="end"/>
        </w:r>
      </w:hyperlink>
    </w:p>
    <w:p w14:paraId="635C7DBE" w14:textId="263A7CFF"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587" w:history="1">
        <w:r w:rsidRPr="00C46DB9">
          <w:rPr>
            <w:rStyle w:val="Hyperlink"/>
            <w:noProof/>
          </w:rPr>
          <w:t>3.2.19.4 Layer4ProtocolType Data Type</w:t>
        </w:r>
        <w:r>
          <w:rPr>
            <w:noProof/>
            <w:webHidden/>
          </w:rPr>
          <w:tab/>
        </w:r>
        <w:r>
          <w:rPr>
            <w:noProof/>
            <w:webHidden/>
          </w:rPr>
          <w:fldChar w:fldCharType="begin"/>
        </w:r>
        <w:r>
          <w:rPr>
            <w:noProof/>
            <w:webHidden/>
          </w:rPr>
          <w:instrText xml:space="preserve"> PAGEREF _Toc450634587 \h </w:instrText>
        </w:r>
        <w:r>
          <w:rPr>
            <w:noProof/>
            <w:webHidden/>
          </w:rPr>
        </w:r>
        <w:r>
          <w:rPr>
            <w:noProof/>
            <w:webHidden/>
          </w:rPr>
          <w:fldChar w:fldCharType="separate"/>
        </w:r>
        <w:r>
          <w:rPr>
            <w:noProof/>
            <w:webHidden/>
          </w:rPr>
          <w:t>27</w:t>
        </w:r>
        <w:r>
          <w:rPr>
            <w:noProof/>
            <w:webHidden/>
          </w:rPr>
          <w:fldChar w:fldCharType="end"/>
        </w:r>
      </w:hyperlink>
    </w:p>
    <w:p w14:paraId="6E50CF14" w14:textId="5BC881EB"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588" w:history="1">
        <w:r w:rsidRPr="00C46DB9">
          <w:rPr>
            <w:rStyle w:val="Hyperlink"/>
            <w:noProof/>
          </w:rPr>
          <w:t>3.2.19.5 RegionalRegistryType Data Type</w:t>
        </w:r>
        <w:r>
          <w:rPr>
            <w:noProof/>
            <w:webHidden/>
          </w:rPr>
          <w:tab/>
        </w:r>
        <w:r>
          <w:rPr>
            <w:noProof/>
            <w:webHidden/>
          </w:rPr>
          <w:fldChar w:fldCharType="begin"/>
        </w:r>
        <w:r>
          <w:rPr>
            <w:noProof/>
            <w:webHidden/>
          </w:rPr>
          <w:instrText xml:space="preserve"> PAGEREF _Toc450634588 \h </w:instrText>
        </w:r>
        <w:r>
          <w:rPr>
            <w:noProof/>
            <w:webHidden/>
          </w:rPr>
        </w:r>
        <w:r>
          <w:rPr>
            <w:noProof/>
            <w:webHidden/>
          </w:rPr>
          <w:fldChar w:fldCharType="separate"/>
        </w:r>
        <w:r>
          <w:rPr>
            <w:noProof/>
            <w:webHidden/>
          </w:rPr>
          <w:t>27</w:t>
        </w:r>
        <w:r>
          <w:rPr>
            <w:noProof/>
            <w:webHidden/>
          </w:rPr>
          <w:fldChar w:fldCharType="end"/>
        </w:r>
      </w:hyperlink>
    </w:p>
    <w:p w14:paraId="2D252DC0" w14:textId="5FE2A0D1"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589" w:history="1">
        <w:r w:rsidRPr="00C46DB9">
          <w:rPr>
            <w:rStyle w:val="Hyperlink"/>
            <w:noProof/>
          </w:rPr>
          <w:t>3.2.19.6 SIDType Data Type</w:t>
        </w:r>
        <w:r>
          <w:rPr>
            <w:noProof/>
            <w:webHidden/>
          </w:rPr>
          <w:tab/>
        </w:r>
        <w:r>
          <w:rPr>
            <w:noProof/>
            <w:webHidden/>
          </w:rPr>
          <w:fldChar w:fldCharType="begin"/>
        </w:r>
        <w:r>
          <w:rPr>
            <w:noProof/>
            <w:webHidden/>
          </w:rPr>
          <w:instrText xml:space="preserve"> PAGEREF _Toc450634589 \h </w:instrText>
        </w:r>
        <w:r>
          <w:rPr>
            <w:noProof/>
            <w:webHidden/>
          </w:rPr>
        </w:r>
        <w:r>
          <w:rPr>
            <w:noProof/>
            <w:webHidden/>
          </w:rPr>
          <w:fldChar w:fldCharType="separate"/>
        </w:r>
        <w:r>
          <w:rPr>
            <w:noProof/>
            <w:webHidden/>
          </w:rPr>
          <w:t>27</w:t>
        </w:r>
        <w:r>
          <w:rPr>
            <w:noProof/>
            <w:webHidden/>
          </w:rPr>
          <w:fldChar w:fldCharType="end"/>
        </w:r>
      </w:hyperlink>
    </w:p>
    <w:p w14:paraId="0658DF6B" w14:textId="0195AB85" w:rsidR="001E4AED" w:rsidRDefault="001E4AED">
      <w:pPr>
        <w:pStyle w:val="TOC2"/>
        <w:tabs>
          <w:tab w:val="right" w:leader="dot" w:pos="9350"/>
        </w:tabs>
        <w:rPr>
          <w:rFonts w:asciiTheme="minorHAnsi" w:eastAsiaTheme="minorEastAsia" w:hAnsiTheme="minorHAnsi" w:cstheme="minorBidi"/>
          <w:noProof/>
          <w:sz w:val="22"/>
          <w:szCs w:val="22"/>
        </w:rPr>
      </w:pPr>
      <w:hyperlink w:anchor="_Toc450634590" w:history="1">
        <w:r w:rsidRPr="00C46DB9">
          <w:rPr>
            <w:rStyle w:val="Hyperlink"/>
            <w:noProof/>
          </w:rPr>
          <w:t>3.3 General Shared Classes</w:t>
        </w:r>
        <w:r>
          <w:rPr>
            <w:noProof/>
            <w:webHidden/>
          </w:rPr>
          <w:tab/>
        </w:r>
        <w:r>
          <w:rPr>
            <w:noProof/>
            <w:webHidden/>
          </w:rPr>
          <w:fldChar w:fldCharType="begin"/>
        </w:r>
        <w:r>
          <w:rPr>
            <w:noProof/>
            <w:webHidden/>
          </w:rPr>
          <w:instrText xml:space="preserve"> PAGEREF _Toc450634590 \h </w:instrText>
        </w:r>
        <w:r>
          <w:rPr>
            <w:noProof/>
            <w:webHidden/>
          </w:rPr>
        </w:r>
        <w:r>
          <w:rPr>
            <w:noProof/>
            <w:webHidden/>
          </w:rPr>
          <w:fldChar w:fldCharType="separate"/>
        </w:r>
        <w:r>
          <w:rPr>
            <w:noProof/>
            <w:webHidden/>
          </w:rPr>
          <w:t>28</w:t>
        </w:r>
        <w:r>
          <w:rPr>
            <w:noProof/>
            <w:webHidden/>
          </w:rPr>
          <w:fldChar w:fldCharType="end"/>
        </w:r>
      </w:hyperlink>
    </w:p>
    <w:p w14:paraId="1A7FB5FC" w14:textId="351B8552"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591" w:history="1">
        <w:r w:rsidRPr="00C46DB9">
          <w:rPr>
            <w:rStyle w:val="Hyperlink"/>
            <w:noProof/>
          </w:rPr>
          <w:t>3.3.1 MeasureSourceType Class</w:t>
        </w:r>
        <w:r>
          <w:rPr>
            <w:noProof/>
            <w:webHidden/>
          </w:rPr>
          <w:tab/>
        </w:r>
        <w:r>
          <w:rPr>
            <w:noProof/>
            <w:webHidden/>
          </w:rPr>
          <w:fldChar w:fldCharType="begin"/>
        </w:r>
        <w:r>
          <w:rPr>
            <w:noProof/>
            <w:webHidden/>
          </w:rPr>
          <w:instrText xml:space="preserve"> PAGEREF _Toc450634591 \h </w:instrText>
        </w:r>
        <w:r>
          <w:rPr>
            <w:noProof/>
            <w:webHidden/>
          </w:rPr>
        </w:r>
        <w:r>
          <w:rPr>
            <w:noProof/>
            <w:webHidden/>
          </w:rPr>
          <w:fldChar w:fldCharType="separate"/>
        </w:r>
        <w:r>
          <w:rPr>
            <w:noProof/>
            <w:webHidden/>
          </w:rPr>
          <w:t>28</w:t>
        </w:r>
        <w:r>
          <w:rPr>
            <w:noProof/>
            <w:webHidden/>
          </w:rPr>
          <w:fldChar w:fldCharType="end"/>
        </w:r>
      </w:hyperlink>
    </w:p>
    <w:p w14:paraId="30753B2C" w14:textId="700FD9FD"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592" w:history="1">
        <w:r w:rsidRPr="00C46DB9">
          <w:rPr>
            <w:rStyle w:val="Hyperlink"/>
            <w:noProof/>
          </w:rPr>
          <w:t>3.3.2 Build-Related Classes</w:t>
        </w:r>
        <w:r>
          <w:rPr>
            <w:noProof/>
            <w:webHidden/>
          </w:rPr>
          <w:tab/>
        </w:r>
        <w:r>
          <w:rPr>
            <w:noProof/>
            <w:webHidden/>
          </w:rPr>
          <w:fldChar w:fldCharType="begin"/>
        </w:r>
        <w:r>
          <w:rPr>
            <w:noProof/>
            <w:webHidden/>
          </w:rPr>
          <w:instrText xml:space="preserve"> PAGEREF _Toc450634592 \h </w:instrText>
        </w:r>
        <w:r>
          <w:rPr>
            <w:noProof/>
            <w:webHidden/>
          </w:rPr>
        </w:r>
        <w:r>
          <w:rPr>
            <w:noProof/>
            <w:webHidden/>
          </w:rPr>
          <w:fldChar w:fldCharType="separate"/>
        </w:r>
        <w:r>
          <w:rPr>
            <w:noProof/>
            <w:webHidden/>
          </w:rPr>
          <w:t>31</w:t>
        </w:r>
        <w:r>
          <w:rPr>
            <w:noProof/>
            <w:webHidden/>
          </w:rPr>
          <w:fldChar w:fldCharType="end"/>
        </w:r>
      </w:hyperlink>
    </w:p>
    <w:p w14:paraId="1C6BCA6C" w14:textId="532B7877"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593" w:history="1">
        <w:r w:rsidRPr="00C46DB9">
          <w:rPr>
            <w:rStyle w:val="Hyperlink"/>
            <w:noProof/>
          </w:rPr>
          <w:t>3.3.2.1 BuildInformationType Class</w:t>
        </w:r>
        <w:r>
          <w:rPr>
            <w:noProof/>
            <w:webHidden/>
          </w:rPr>
          <w:tab/>
        </w:r>
        <w:r>
          <w:rPr>
            <w:noProof/>
            <w:webHidden/>
          </w:rPr>
          <w:fldChar w:fldCharType="begin"/>
        </w:r>
        <w:r>
          <w:rPr>
            <w:noProof/>
            <w:webHidden/>
          </w:rPr>
          <w:instrText xml:space="preserve"> PAGEREF _Toc450634593 \h </w:instrText>
        </w:r>
        <w:r>
          <w:rPr>
            <w:noProof/>
            <w:webHidden/>
          </w:rPr>
        </w:r>
        <w:r>
          <w:rPr>
            <w:noProof/>
            <w:webHidden/>
          </w:rPr>
          <w:fldChar w:fldCharType="separate"/>
        </w:r>
        <w:r>
          <w:rPr>
            <w:noProof/>
            <w:webHidden/>
          </w:rPr>
          <w:t>31</w:t>
        </w:r>
        <w:r>
          <w:rPr>
            <w:noProof/>
            <w:webHidden/>
          </w:rPr>
          <w:fldChar w:fldCharType="end"/>
        </w:r>
      </w:hyperlink>
    </w:p>
    <w:p w14:paraId="6E4156FD" w14:textId="2CF58FFE"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594" w:history="1">
        <w:r w:rsidRPr="00C46DB9">
          <w:rPr>
            <w:rStyle w:val="Hyperlink"/>
            <w:noProof/>
          </w:rPr>
          <w:t>3.3.2.2 BuildUtilityType Class</w:t>
        </w:r>
        <w:r>
          <w:rPr>
            <w:noProof/>
            <w:webHidden/>
          </w:rPr>
          <w:tab/>
        </w:r>
        <w:r>
          <w:rPr>
            <w:noProof/>
            <w:webHidden/>
          </w:rPr>
          <w:fldChar w:fldCharType="begin"/>
        </w:r>
        <w:r>
          <w:rPr>
            <w:noProof/>
            <w:webHidden/>
          </w:rPr>
          <w:instrText xml:space="preserve"> PAGEREF _Toc450634594 \h </w:instrText>
        </w:r>
        <w:r>
          <w:rPr>
            <w:noProof/>
            <w:webHidden/>
          </w:rPr>
        </w:r>
        <w:r>
          <w:rPr>
            <w:noProof/>
            <w:webHidden/>
          </w:rPr>
          <w:fldChar w:fldCharType="separate"/>
        </w:r>
        <w:r>
          <w:rPr>
            <w:noProof/>
            <w:webHidden/>
          </w:rPr>
          <w:t>33</w:t>
        </w:r>
        <w:r>
          <w:rPr>
            <w:noProof/>
            <w:webHidden/>
          </w:rPr>
          <w:fldChar w:fldCharType="end"/>
        </w:r>
      </w:hyperlink>
    </w:p>
    <w:p w14:paraId="5BB32C3B" w14:textId="00FBBDF5"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595" w:history="1">
        <w:r w:rsidRPr="00C46DB9">
          <w:rPr>
            <w:rStyle w:val="Hyperlink"/>
            <w:noProof/>
          </w:rPr>
          <w:t>3.3.2.3 BuildConfigurationType Class</w:t>
        </w:r>
        <w:r>
          <w:rPr>
            <w:noProof/>
            <w:webHidden/>
          </w:rPr>
          <w:tab/>
        </w:r>
        <w:r>
          <w:rPr>
            <w:noProof/>
            <w:webHidden/>
          </w:rPr>
          <w:fldChar w:fldCharType="begin"/>
        </w:r>
        <w:r>
          <w:rPr>
            <w:noProof/>
            <w:webHidden/>
          </w:rPr>
          <w:instrText xml:space="preserve"> PAGEREF _Toc450634595 \h </w:instrText>
        </w:r>
        <w:r>
          <w:rPr>
            <w:noProof/>
            <w:webHidden/>
          </w:rPr>
        </w:r>
        <w:r>
          <w:rPr>
            <w:noProof/>
            <w:webHidden/>
          </w:rPr>
          <w:fldChar w:fldCharType="separate"/>
        </w:r>
        <w:r>
          <w:rPr>
            <w:noProof/>
            <w:webHidden/>
          </w:rPr>
          <w:t>33</w:t>
        </w:r>
        <w:r>
          <w:rPr>
            <w:noProof/>
            <w:webHidden/>
          </w:rPr>
          <w:fldChar w:fldCharType="end"/>
        </w:r>
      </w:hyperlink>
    </w:p>
    <w:p w14:paraId="03B4CB3F" w14:textId="2D4FD0C9"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596" w:history="1">
        <w:r w:rsidRPr="00C46DB9">
          <w:rPr>
            <w:rStyle w:val="Hyperlink"/>
            <w:noProof/>
          </w:rPr>
          <w:t>3.3.2.4 ExecutionEnvironmentType Class</w:t>
        </w:r>
        <w:r>
          <w:rPr>
            <w:noProof/>
            <w:webHidden/>
          </w:rPr>
          <w:tab/>
        </w:r>
        <w:r>
          <w:rPr>
            <w:noProof/>
            <w:webHidden/>
          </w:rPr>
          <w:fldChar w:fldCharType="begin"/>
        </w:r>
        <w:r>
          <w:rPr>
            <w:noProof/>
            <w:webHidden/>
          </w:rPr>
          <w:instrText xml:space="preserve"> PAGEREF _Toc450634596 \h </w:instrText>
        </w:r>
        <w:r>
          <w:rPr>
            <w:noProof/>
            <w:webHidden/>
          </w:rPr>
        </w:r>
        <w:r>
          <w:rPr>
            <w:noProof/>
            <w:webHidden/>
          </w:rPr>
          <w:fldChar w:fldCharType="separate"/>
        </w:r>
        <w:r>
          <w:rPr>
            <w:noProof/>
            <w:webHidden/>
          </w:rPr>
          <w:t>34</w:t>
        </w:r>
        <w:r>
          <w:rPr>
            <w:noProof/>
            <w:webHidden/>
          </w:rPr>
          <w:fldChar w:fldCharType="end"/>
        </w:r>
      </w:hyperlink>
    </w:p>
    <w:p w14:paraId="49E5F45F" w14:textId="2C3B2420"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597" w:history="1">
        <w:r w:rsidRPr="00C46DB9">
          <w:rPr>
            <w:rStyle w:val="Hyperlink"/>
            <w:noProof/>
          </w:rPr>
          <w:t>3.3.3 ByteRunsType Class</w:t>
        </w:r>
        <w:r>
          <w:rPr>
            <w:noProof/>
            <w:webHidden/>
          </w:rPr>
          <w:tab/>
        </w:r>
        <w:r>
          <w:rPr>
            <w:noProof/>
            <w:webHidden/>
          </w:rPr>
          <w:fldChar w:fldCharType="begin"/>
        </w:r>
        <w:r>
          <w:rPr>
            <w:noProof/>
            <w:webHidden/>
          </w:rPr>
          <w:instrText xml:space="preserve"> PAGEREF _Toc450634597 \h </w:instrText>
        </w:r>
        <w:r>
          <w:rPr>
            <w:noProof/>
            <w:webHidden/>
          </w:rPr>
        </w:r>
        <w:r>
          <w:rPr>
            <w:noProof/>
            <w:webHidden/>
          </w:rPr>
          <w:fldChar w:fldCharType="separate"/>
        </w:r>
        <w:r>
          <w:rPr>
            <w:noProof/>
            <w:webHidden/>
          </w:rPr>
          <w:t>34</w:t>
        </w:r>
        <w:r>
          <w:rPr>
            <w:noProof/>
            <w:webHidden/>
          </w:rPr>
          <w:fldChar w:fldCharType="end"/>
        </w:r>
      </w:hyperlink>
    </w:p>
    <w:p w14:paraId="15DCBB1A" w14:textId="01FE9156"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598" w:history="1">
        <w:r w:rsidRPr="00C46DB9">
          <w:rPr>
            <w:rStyle w:val="Hyperlink"/>
            <w:noProof/>
          </w:rPr>
          <w:t>3.3.3.1 ByteRunType Class</w:t>
        </w:r>
        <w:r>
          <w:rPr>
            <w:noProof/>
            <w:webHidden/>
          </w:rPr>
          <w:tab/>
        </w:r>
        <w:r>
          <w:rPr>
            <w:noProof/>
            <w:webHidden/>
          </w:rPr>
          <w:fldChar w:fldCharType="begin"/>
        </w:r>
        <w:r>
          <w:rPr>
            <w:noProof/>
            <w:webHidden/>
          </w:rPr>
          <w:instrText xml:space="preserve"> PAGEREF _Toc450634598 \h </w:instrText>
        </w:r>
        <w:r>
          <w:rPr>
            <w:noProof/>
            <w:webHidden/>
          </w:rPr>
        </w:r>
        <w:r>
          <w:rPr>
            <w:noProof/>
            <w:webHidden/>
          </w:rPr>
          <w:fldChar w:fldCharType="separate"/>
        </w:r>
        <w:r>
          <w:rPr>
            <w:noProof/>
            <w:webHidden/>
          </w:rPr>
          <w:t>35</w:t>
        </w:r>
        <w:r>
          <w:rPr>
            <w:noProof/>
            <w:webHidden/>
          </w:rPr>
          <w:fldChar w:fldCharType="end"/>
        </w:r>
      </w:hyperlink>
    </w:p>
    <w:p w14:paraId="50029F13" w14:textId="3EAB73F7"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599" w:history="1">
        <w:r w:rsidRPr="00C46DB9">
          <w:rPr>
            <w:rStyle w:val="Hyperlink"/>
            <w:noProof/>
          </w:rPr>
          <w:t>3.3.4 CodeSnippetsType Class</w:t>
        </w:r>
        <w:r>
          <w:rPr>
            <w:noProof/>
            <w:webHidden/>
          </w:rPr>
          <w:tab/>
        </w:r>
        <w:r>
          <w:rPr>
            <w:noProof/>
            <w:webHidden/>
          </w:rPr>
          <w:fldChar w:fldCharType="begin"/>
        </w:r>
        <w:r>
          <w:rPr>
            <w:noProof/>
            <w:webHidden/>
          </w:rPr>
          <w:instrText xml:space="preserve"> PAGEREF _Toc450634599 \h </w:instrText>
        </w:r>
        <w:r>
          <w:rPr>
            <w:noProof/>
            <w:webHidden/>
          </w:rPr>
        </w:r>
        <w:r>
          <w:rPr>
            <w:noProof/>
            <w:webHidden/>
          </w:rPr>
          <w:fldChar w:fldCharType="separate"/>
        </w:r>
        <w:r>
          <w:rPr>
            <w:noProof/>
            <w:webHidden/>
          </w:rPr>
          <w:t>36</w:t>
        </w:r>
        <w:r>
          <w:rPr>
            <w:noProof/>
            <w:webHidden/>
          </w:rPr>
          <w:fldChar w:fldCharType="end"/>
        </w:r>
      </w:hyperlink>
    </w:p>
    <w:p w14:paraId="0F9D7273" w14:textId="1ED10336"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00" w:history="1">
        <w:r w:rsidRPr="00C46DB9">
          <w:rPr>
            <w:rStyle w:val="Hyperlink"/>
            <w:noProof/>
          </w:rPr>
          <w:t>3.3.5 Compiler-Related Classes</w:t>
        </w:r>
        <w:r>
          <w:rPr>
            <w:noProof/>
            <w:webHidden/>
          </w:rPr>
          <w:tab/>
        </w:r>
        <w:r>
          <w:rPr>
            <w:noProof/>
            <w:webHidden/>
          </w:rPr>
          <w:fldChar w:fldCharType="begin"/>
        </w:r>
        <w:r>
          <w:rPr>
            <w:noProof/>
            <w:webHidden/>
          </w:rPr>
          <w:instrText xml:space="preserve"> PAGEREF _Toc450634600 \h </w:instrText>
        </w:r>
        <w:r>
          <w:rPr>
            <w:noProof/>
            <w:webHidden/>
          </w:rPr>
        </w:r>
        <w:r>
          <w:rPr>
            <w:noProof/>
            <w:webHidden/>
          </w:rPr>
          <w:fldChar w:fldCharType="separate"/>
        </w:r>
        <w:r>
          <w:rPr>
            <w:noProof/>
            <w:webHidden/>
          </w:rPr>
          <w:t>36</w:t>
        </w:r>
        <w:r>
          <w:rPr>
            <w:noProof/>
            <w:webHidden/>
          </w:rPr>
          <w:fldChar w:fldCharType="end"/>
        </w:r>
      </w:hyperlink>
    </w:p>
    <w:p w14:paraId="263C5163" w14:textId="406927D4"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601" w:history="1">
        <w:r w:rsidRPr="00C46DB9">
          <w:rPr>
            <w:rStyle w:val="Hyperlink"/>
            <w:noProof/>
          </w:rPr>
          <w:t>3.3.5.1 CompilersType Class</w:t>
        </w:r>
        <w:r>
          <w:rPr>
            <w:noProof/>
            <w:webHidden/>
          </w:rPr>
          <w:tab/>
        </w:r>
        <w:r>
          <w:rPr>
            <w:noProof/>
            <w:webHidden/>
          </w:rPr>
          <w:fldChar w:fldCharType="begin"/>
        </w:r>
        <w:r>
          <w:rPr>
            <w:noProof/>
            <w:webHidden/>
          </w:rPr>
          <w:instrText xml:space="preserve"> PAGEREF _Toc450634601 \h </w:instrText>
        </w:r>
        <w:r>
          <w:rPr>
            <w:noProof/>
            <w:webHidden/>
          </w:rPr>
        </w:r>
        <w:r>
          <w:rPr>
            <w:noProof/>
            <w:webHidden/>
          </w:rPr>
          <w:fldChar w:fldCharType="separate"/>
        </w:r>
        <w:r>
          <w:rPr>
            <w:noProof/>
            <w:webHidden/>
          </w:rPr>
          <w:t>36</w:t>
        </w:r>
        <w:r>
          <w:rPr>
            <w:noProof/>
            <w:webHidden/>
          </w:rPr>
          <w:fldChar w:fldCharType="end"/>
        </w:r>
      </w:hyperlink>
    </w:p>
    <w:p w14:paraId="730B11DD" w14:textId="77E7B0A4"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602" w:history="1">
        <w:r w:rsidRPr="00C46DB9">
          <w:rPr>
            <w:rStyle w:val="Hyperlink"/>
            <w:noProof/>
          </w:rPr>
          <w:t>3.3.5.2 CompilerType Class</w:t>
        </w:r>
        <w:r>
          <w:rPr>
            <w:noProof/>
            <w:webHidden/>
          </w:rPr>
          <w:tab/>
        </w:r>
        <w:r>
          <w:rPr>
            <w:noProof/>
            <w:webHidden/>
          </w:rPr>
          <w:fldChar w:fldCharType="begin"/>
        </w:r>
        <w:r>
          <w:rPr>
            <w:noProof/>
            <w:webHidden/>
          </w:rPr>
          <w:instrText xml:space="preserve"> PAGEREF _Toc450634602 \h </w:instrText>
        </w:r>
        <w:r>
          <w:rPr>
            <w:noProof/>
            <w:webHidden/>
          </w:rPr>
        </w:r>
        <w:r>
          <w:rPr>
            <w:noProof/>
            <w:webHidden/>
          </w:rPr>
          <w:fldChar w:fldCharType="separate"/>
        </w:r>
        <w:r>
          <w:rPr>
            <w:noProof/>
            <w:webHidden/>
          </w:rPr>
          <w:t>37</w:t>
        </w:r>
        <w:r>
          <w:rPr>
            <w:noProof/>
            <w:webHidden/>
          </w:rPr>
          <w:fldChar w:fldCharType="end"/>
        </w:r>
      </w:hyperlink>
    </w:p>
    <w:p w14:paraId="0AB92F65" w14:textId="30C831BD"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603" w:history="1">
        <w:r w:rsidRPr="00C46DB9">
          <w:rPr>
            <w:rStyle w:val="Hyperlink"/>
            <w:noProof/>
          </w:rPr>
          <w:t>3.3.5.3 CompilerInformalDescriptionType Class</w:t>
        </w:r>
        <w:r>
          <w:rPr>
            <w:noProof/>
            <w:webHidden/>
          </w:rPr>
          <w:tab/>
        </w:r>
        <w:r>
          <w:rPr>
            <w:noProof/>
            <w:webHidden/>
          </w:rPr>
          <w:fldChar w:fldCharType="begin"/>
        </w:r>
        <w:r>
          <w:rPr>
            <w:noProof/>
            <w:webHidden/>
          </w:rPr>
          <w:instrText xml:space="preserve"> PAGEREF _Toc450634603 \h </w:instrText>
        </w:r>
        <w:r>
          <w:rPr>
            <w:noProof/>
            <w:webHidden/>
          </w:rPr>
        </w:r>
        <w:r>
          <w:rPr>
            <w:noProof/>
            <w:webHidden/>
          </w:rPr>
          <w:fldChar w:fldCharType="separate"/>
        </w:r>
        <w:r>
          <w:rPr>
            <w:noProof/>
            <w:webHidden/>
          </w:rPr>
          <w:t>38</w:t>
        </w:r>
        <w:r>
          <w:rPr>
            <w:noProof/>
            <w:webHidden/>
          </w:rPr>
          <w:fldChar w:fldCharType="end"/>
        </w:r>
      </w:hyperlink>
    </w:p>
    <w:p w14:paraId="7D5BDC93" w14:textId="4EBB9367"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04" w:history="1">
        <w:r w:rsidRPr="00C46DB9">
          <w:rPr>
            <w:rStyle w:val="Hyperlink"/>
            <w:noProof/>
          </w:rPr>
          <w:t>3.3.6 ConfigurationSettingsType Class</w:t>
        </w:r>
        <w:r>
          <w:rPr>
            <w:noProof/>
            <w:webHidden/>
          </w:rPr>
          <w:tab/>
        </w:r>
        <w:r>
          <w:rPr>
            <w:noProof/>
            <w:webHidden/>
          </w:rPr>
          <w:fldChar w:fldCharType="begin"/>
        </w:r>
        <w:r>
          <w:rPr>
            <w:noProof/>
            <w:webHidden/>
          </w:rPr>
          <w:instrText xml:space="preserve"> PAGEREF _Toc450634604 \h </w:instrText>
        </w:r>
        <w:r>
          <w:rPr>
            <w:noProof/>
            <w:webHidden/>
          </w:rPr>
        </w:r>
        <w:r>
          <w:rPr>
            <w:noProof/>
            <w:webHidden/>
          </w:rPr>
          <w:fldChar w:fldCharType="separate"/>
        </w:r>
        <w:r>
          <w:rPr>
            <w:noProof/>
            <w:webHidden/>
          </w:rPr>
          <w:t>38</w:t>
        </w:r>
        <w:r>
          <w:rPr>
            <w:noProof/>
            <w:webHidden/>
          </w:rPr>
          <w:fldChar w:fldCharType="end"/>
        </w:r>
      </w:hyperlink>
    </w:p>
    <w:p w14:paraId="4829FE05" w14:textId="05ED512A"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605" w:history="1">
        <w:r w:rsidRPr="00C46DB9">
          <w:rPr>
            <w:rStyle w:val="Hyperlink"/>
            <w:noProof/>
          </w:rPr>
          <w:t>3.3.6.1 ConfigurationSettingType Class</w:t>
        </w:r>
        <w:r>
          <w:rPr>
            <w:noProof/>
            <w:webHidden/>
          </w:rPr>
          <w:tab/>
        </w:r>
        <w:r>
          <w:rPr>
            <w:noProof/>
            <w:webHidden/>
          </w:rPr>
          <w:fldChar w:fldCharType="begin"/>
        </w:r>
        <w:r>
          <w:rPr>
            <w:noProof/>
            <w:webHidden/>
          </w:rPr>
          <w:instrText xml:space="preserve"> PAGEREF _Toc450634605 \h </w:instrText>
        </w:r>
        <w:r>
          <w:rPr>
            <w:noProof/>
            <w:webHidden/>
          </w:rPr>
        </w:r>
        <w:r>
          <w:rPr>
            <w:noProof/>
            <w:webHidden/>
          </w:rPr>
          <w:fldChar w:fldCharType="separate"/>
        </w:r>
        <w:r>
          <w:rPr>
            <w:noProof/>
            <w:webHidden/>
          </w:rPr>
          <w:t>39</w:t>
        </w:r>
        <w:r>
          <w:rPr>
            <w:noProof/>
            <w:webHidden/>
          </w:rPr>
          <w:fldChar w:fldCharType="end"/>
        </w:r>
      </w:hyperlink>
    </w:p>
    <w:p w14:paraId="0E02E128" w14:textId="5E5D442A"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06" w:history="1">
        <w:r w:rsidRPr="00C46DB9">
          <w:rPr>
            <w:rStyle w:val="Hyperlink"/>
            <w:noProof/>
          </w:rPr>
          <w:t>3.3.7 CustomPropertiesType Class</w:t>
        </w:r>
        <w:r>
          <w:rPr>
            <w:noProof/>
            <w:webHidden/>
          </w:rPr>
          <w:tab/>
        </w:r>
        <w:r>
          <w:rPr>
            <w:noProof/>
            <w:webHidden/>
          </w:rPr>
          <w:fldChar w:fldCharType="begin"/>
        </w:r>
        <w:r>
          <w:rPr>
            <w:noProof/>
            <w:webHidden/>
          </w:rPr>
          <w:instrText xml:space="preserve"> PAGEREF _Toc450634606 \h </w:instrText>
        </w:r>
        <w:r>
          <w:rPr>
            <w:noProof/>
            <w:webHidden/>
          </w:rPr>
        </w:r>
        <w:r>
          <w:rPr>
            <w:noProof/>
            <w:webHidden/>
          </w:rPr>
          <w:fldChar w:fldCharType="separate"/>
        </w:r>
        <w:r>
          <w:rPr>
            <w:noProof/>
            <w:webHidden/>
          </w:rPr>
          <w:t>39</w:t>
        </w:r>
        <w:r>
          <w:rPr>
            <w:noProof/>
            <w:webHidden/>
          </w:rPr>
          <w:fldChar w:fldCharType="end"/>
        </w:r>
      </w:hyperlink>
    </w:p>
    <w:p w14:paraId="1F847F1E" w14:textId="3C37DD37"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607" w:history="1">
        <w:r w:rsidRPr="00C46DB9">
          <w:rPr>
            <w:rStyle w:val="Hyperlink"/>
            <w:noProof/>
          </w:rPr>
          <w:t>3.3.7.1 PropertyType Class</w:t>
        </w:r>
        <w:r>
          <w:rPr>
            <w:noProof/>
            <w:webHidden/>
          </w:rPr>
          <w:tab/>
        </w:r>
        <w:r>
          <w:rPr>
            <w:noProof/>
            <w:webHidden/>
          </w:rPr>
          <w:fldChar w:fldCharType="begin"/>
        </w:r>
        <w:r>
          <w:rPr>
            <w:noProof/>
            <w:webHidden/>
          </w:rPr>
          <w:instrText xml:space="preserve"> PAGEREF _Toc450634607 \h </w:instrText>
        </w:r>
        <w:r>
          <w:rPr>
            <w:noProof/>
            <w:webHidden/>
          </w:rPr>
        </w:r>
        <w:r>
          <w:rPr>
            <w:noProof/>
            <w:webHidden/>
          </w:rPr>
          <w:fldChar w:fldCharType="separate"/>
        </w:r>
        <w:r>
          <w:rPr>
            <w:noProof/>
            <w:webHidden/>
          </w:rPr>
          <w:t>40</w:t>
        </w:r>
        <w:r>
          <w:rPr>
            <w:noProof/>
            <w:webHidden/>
          </w:rPr>
          <w:fldChar w:fldCharType="end"/>
        </w:r>
      </w:hyperlink>
    </w:p>
    <w:p w14:paraId="390D7598" w14:textId="3A457279"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08" w:history="1">
        <w:r w:rsidRPr="00C46DB9">
          <w:rPr>
            <w:rStyle w:val="Hyperlink"/>
            <w:noProof/>
          </w:rPr>
          <w:t>3.3.8 DataSegmentType Class</w:t>
        </w:r>
        <w:r>
          <w:rPr>
            <w:noProof/>
            <w:webHidden/>
          </w:rPr>
          <w:tab/>
        </w:r>
        <w:r>
          <w:rPr>
            <w:noProof/>
            <w:webHidden/>
          </w:rPr>
          <w:fldChar w:fldCharType="begin"/>
        </w:r>
        <w:r>
          <w:rPr>
            <w:noProof/>
            <w:webHidden/>
          </w:rPr>
          <w:instrText xml:space="preserve"> PAGEREF _Toc450634608 \h </w:instrText>
        </w:r>
        <w:r>
          <w:rPr>
            <w:noProof/>
            <w:webHidden/>
          </w:rPr>
        </w:r>
        <w:r>
          <w:rPr>
            <w:noProof/>
            <w:webHidden/>
          </w:rPr>
          <w:fldChar w:fldCharType="separate"/>
        </w:r>
        <w:r>
          <w:rPr>
            <w:noProof/>
            <w:webHidden/>
          </w:rPr>
          <w:t>40</w:t>
        </w:r>
        <w:r>
          <w:rPr>
            <w:noProof/>
            <w:webHidden/>
          </w:rPr>
          <w:fldChar w:fldCharType="end"/>
        </w:r>
      </w:hyperlink>
    </w:p>
    <w:p w14:paraId="54651DF0" w14:textId="788ACB45"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09" w:history="1">
        <w:r w:rsidRPr="00C46DB9">
          <w:rPr>
            <w:rStyle w:val="Hyperlink"/>
            <w:noProof/>
          </w:rPr>
          <w:t>3.3.9 DependenciesType Class</w:t>
        </w:r>
        <w:r>
          <w:rPr>
            <w:noProof/>
            <w:webHidden/>
          </w:rPr>
          <w:tab/>
        </w:r>
        <w:r>
          <w:rPr>
            <w:noProof/>
            <w:webHidden/>
          </w:rPr>
          <w:fldChar w:fldCharType="begin"/>
        </w:r>
        <w:r>
          <w:rPr>
            <w:noProof/>
            <w:webHidden/>
          </w:rPr>
          <w:instrText xml:space="preserve"> PAGEREF _Toc450634609 \h </w:instrText>
        </w:r>
        <w:r>
          <w:rPr>
            <w:noProof/>
            <w:webHidden/>
          </w:rPr>
        </w:r>
        <w:r>
          <w:rPr>
            <w:noProof/>
            <w:webHidden/>
          </w:rPr>
          <w:fldChar w:fldCharType="separate"/>
        </w:r>
        <w:r>
          <w:rPr>
            <w:noProof/>
            <w:webHidden/>
          </w:rPr>
          <w:t>41</w:t>
        </w:r>
        <w:r>
          <w:rPr>
            <w:noProof/>
            <w:webHidden/>
          </w:rPr>
          <w:fldChar w:fldCharType="end"/>
        </w:r>
      </w:hyperlink>
    </w:p>
    <w:p w14:paraId="463A523C" w14:textId="6700B52D"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610" w:history="1">
        <w:r w:rsidRPr="00C46DB9">
          <w:rPr>
            <w:rStyle w:val="Hyperlink"/>
            <w:noProof/>
          </w:rPr>
          <w:t>3.3.9.1 DependencyType Class</w:t>
        </w:r>
        <w:r>
          <w:rPr>
            <w:noProof/>
            <w:webHidden/>
          </w:rPr>
          <w:tab/>
        </w:r>
        <w:r>
          <w:rPr>
            <w:noProof/>
            <w:webHidden/>
          </w:rPr>
          <w:fldChar w:fldCharType="begin"/>
        </w:r>
        <w:r>
          <w:rPr>
            <w:noProof/>
            <w:webHidden/>
          </w:rPr>
          <w:instrText xml:space="preserve"> PAGEREF _Toc450634610 \h </w:instrText>
        </w:r>
        <w:r>
          <w:rPr>
            <w:noProof/>
            <w:webHidden/>
          </w:rPr>
        </w:r>
        <w:r>
          <w:rPr>
            <w:noProof/>
            <w:webHidden/>
          </w:rPr>
          <w:fldChar w:fldCharType="separate"/>
        </w:r>
        <w:r>
          <w:rPr>
            <w:noProof/>
            <w:webHidden/>
          </w:rPr>
          <w:t>42</w:t>
        </w:r>
        <w:r>
          <w:rPr>
            <w:noProof/>
            <w:webHidden/>
          </w:rPr>
          <w:fldChar w:fldCharType="end"/>
        </w:r>
      </w:hyperlink>
    </w:p>
    <w:p w14:paraId="46719DAA" w14:textId="662E062E"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11" w:history="1">
        <w:r w:rsidRPr="00C46DB9">
          <w:rPr>
            <w:rStyle w:val="Hyperlink"/>
            <w:noProof/>
          </w:rPr>
          <w:t>3.3.10 DigitalSignaturesType Class</w:t>
        </w:r>
        <w:r>
          <w:rPr>
            <w:noProof/>
            <w:webHidden/>
          </w:rPr>
          <w:tab/>
        </w:r>
        <w:r>
          <w:rPr>
            <w:noProof/>
            <w:webHidden/>
          </w:rPr>
          <w:fldChar w:fldCharType="begin"/>
        </w:r>
        <w:r>
          <w:rPr>
            <w:noProof/>
            <w:webHidden/>
          </w:rPr>
          <w:instrText xml:space="preserve"> PAGEREF _Toc450634611 \h </w:instrText>
        </w:r>
        <w:r>
          <w:rPr>
            <w:noProof/>
            <w:webHidden/>
          </w:rPr>
        </w:r>
        <w:r>
          <w:rPr>
            <w:noProof/>
            <w:webHidden/>
          </w:rPr>
          <w:fldChar w:fldCharType="separate"/>
        </w:r>
        <w:r>
          <w:rPr>
            <w:noProof/>
            <w:webHidden/>
          </w:rPr>
          <w:t>42</w:t>
        </w:r>
        <w:r>
          <w:rPr>
            <w:noProof/>
            <w:webHidden/>
          </w:rPr>
          <w:fldChar w:fldCharType="end"/>
        </w:r>
      </w:hyperlink>
    </w:p>
    <w:p w14:paraId="0FBA62BF" w14:textId="369D8388"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612" w:history="1">
        <w:r w:rsidRPr="00C46DB9">
          <w:rPr>
            <w:rStyle w:val="Hyperlink"/>
            <w:noProof/>
          </w:rPr>
          <w:t>3.3.10.1 DigitalSignatureInfoType Class</w:t>
        </w:r>
        <w:r>
          <w:rPr>
            <w:noProof/>
            <w:webHidden/>
          </w:rPr>
          <w:tab/>
        </w:r>
        <w:r>
          <w:rPr>
            <w:noProof/>
            <w:webHidden/>
          </w:rPr>
          <w:fldChar w:fldCharType="begin"/>
        </w:r>
        <w:r>
          <w:rPr>
            <w:noProof/>
            <w:webHidden/>
          </w:rPr>
          <w:instrText xml:space="preserve"> PAGEREF _Toc450634612 \h </w:instrText>
        </w:r>
        <w:r>
          <w:rPr>
            <w:noProof/>
            <w:webHidden/>
          </w:rPr>
        </w:r>
        <w:r>
          <w:rPr>
            <w:noProof/>
            <w:webHidden/>
          </w:rPr>
          <w:fldChar w:fldCharType="separate"/>
        </w:r>
        <w:r>
          <w:rPr>
            <w:noProof/>
            <w:webHidden/>
          </w:rPr>
          <w:t>43</w:t>
        </w:r>
        <w:r>
          <w:rPr>
            <w:noProof/>
            <w:webHidden/>
          </w:rPr>
          <w:fldChar w:fldCharType="end"/>
        </w:r>
      </w:hyperlink>
    </w:p>
    <w:p w14:paraId="7C6AE0A5" w14:textId="261C5D95"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13" w:history="1">
        <w:r w:rsidRPr="00C46DB9">
          <w:rPr>
            <w:rStyle w:val="Hyperlink"/>
            <w:noProof/>
          </w:rPr>
          <w:t>3.3.11 EnvironmentVariableListType Class</w:t>
        </w:r>
        <w:r>
          <w:rPr>
            <w:noProof/>
            <w:webHidden/>
          </w:rPr>
          <w:tab/>
        </w:r>
        <w:r>
          <w:rPr>
            <w:noProof/>
            <w:webHidden/>
          </w:rPr>
          <w:fldChar w:fldCharType="begin"/>
        </w:r>
        <w:r>
          <w:rPr>
            <w:noProof/>
            <w:webHidden/>
          </w:rPr>
          <w:instrText xml:space="preserve"> PAGEREF _Toc450634613 \h </w:instrText>
        </w:r>
        <w:r>
          <w:rPr>
            <w:noProof/>
            <w:webHidden/>
          </w:rPr>
        </w:r>
        <w:r>
          <w:rPr>
            <w:noProof/>
            <w:webHidden/>
          </w:rPr>
          <w:fldChar w:fldCharType="separate"/>
        </w:r>
        <w:r>
          <w:rPr>
            <w:noProof/>
            <w:webHidden/>
          </w:rPr>
          <w:t>44</w:t>
        </w:r>
        <w:r>
          <w:rPr>
            <w:noProof/>
            <w:webHidden/>
          </w:rPr>
          <w:fldChar w:fldCharType="end"/>
        </w:r>
      </w:hyperlink>
    </w:p>
    <w:p w14:paraId="2B39210A" w14:textId="5D621506"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614" w:history="1">
        <w:r w:rsidRPr="00C46DB9">
          <w:rPr>
            <w:rStyle w:val="Hyperlink"/>
            <w:noProof/>
          </w:rPr>
          <w:t>3.3.11.1 EnvironmentVariableType Class</w:t>
        </w:r>
        <w:r>
          <w:rPr>
            <w:noProof/>
            <w:webHidden/>
          </w:rPr>
          <w:tab/>
        </w:r>
        <w:r>
          <w:rPr>
            <w:noProof/>
            <w:webHidden/>
          </w:rPr>
          <w:fldChar w:fldCharType="begin"/>
        </w:r>
        <w:r>
          <w:rPr>
            <w:noProof/>
            <w:webHidden/>
          </w:rPr>
          <w:instrText xml:space="preserve"> PAGEREF _Toc450634614 \h </w:instrText>
        </w:r>
        <w:r>
          <w:rPr>
            <w:noProof/>
            <w:webHidden/>
          </w:rPr>
        </w:r>
        <w:r>
          <w:rPr>
            <w:noProof/>
            <w:webHidden/>
          </w:rPr>
          <w:fldChar w:fldCharType="separate"/>
        </w:r>
        <w:r>
          <w:rPr>
            <w:noProof/>
            <w:webHidden/>
          </w:rPr>
          <w:t>44</w:t>
        </w:r>
        <w:r>
          <w:rPr>
            <w:noProof/>
            <w:webHidden/>
          </w:rPr>
          <w:fldChar w:fldCharType="end"/>
        </w:r>
      </w:hyperlink>
    </w:p>
    <w:p w14:paraId="49B5434A" w14:textId="756A4636"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15" w:history="1">
        <w:r w:rsidRPr="00C46DB9">
          <w:rPr>
            <w:rStyle w:val="Hyperlink"/>
            <w:noProof/>
          </w:rPr>
          <w:t>3.3.12 Error-Related Classes</w:t>
        </w:r>
        <w:r>
          <w:rPr>
            <w:noProof/>
            <w:webHidden/>
          </w:rPr>
          <w:tab/>
        </w:r>
        <w:r>
          <w:rPr>
            <w:noProof/>
            <w:webHidden/>
          </w:rPr>
          <w:fldChar w:fldCharType="begin"/>
        </w:r>
        <w:r>
          <w:rPr>
            <w:noProof/>
            <w:webHidden/>
          </w:rPr>
          <w:instrText xml:space="preserve"> PAGEREF _Toc450634615 \h </w:instrText>
        </w:r>
        <w:r>
          <w:rPr>
            <w:noProof/>
            <w:webHidden/>
          </w:rPr>
        </w:r>
        <w:r>
          <w:rPr>
            <w:noProof/>
            <w:webHidden/>
          </w:rPr>
          <w:fldChar w:fldCharType="separate"/>
        </w:r>
        <w:r>
          <w:rPr>
            <w:noProof/>
            <w:webHidden/>
          </w:rPr>
          <w:t>45</w:t>
        </w:r>
        <w:r>
          <w:rPr>
            <w:noProof/>
            <w:webHidden/>
          </w:rPr>
          <w:fldChar w:fldCharType="end"/>
        </w:r>
      </w:hyperlink>
    </w:p>
    <w:p w14:paraId="49E352BC" w14:textId="6D01D6FD"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616" w:history="1">
        <w:r w:rsidRPr="00C46DB9">
          <w:rPr>
            <w:rStyle w:val="Hyperlink"/>
            <w:noProof/>
          </w:rPr>
          <w:t>3.3.12.1 ErrorsType Class</w:t>
        </w:r>
        <w:r>
          <w:rPr>
            <w:noProof/>
            <w:webHidden/>
          </w:rPr>
          <w:tab/>
        </w:r>
        <w:r>
          <w:rPr>
            <w:noProof/>
            <w:webHidden/>
          </w:rPr>
          <w:fldChar w:fldCharType="begin"/>
        </w:r>
        <w:r>
          <w:rPr>
            <w:noProof/>
            <w:webHidden/>
          </w:rPr>
          <w:instrText xml:space="preserve"> PAGEREF _Toc450634616 \h </w:instrText>
        </w:r>
        <w:r>
          <w:rPr>
            <w:noProof/>
            <w:webHidden/>
          </w:rPr>
        </w:r>
        <w:r>
          <w:rPr>
            <w:noProof/>
            <w:webHidden/>
          </w:rPr>
          <w:fldChar w:fldCharType="separate"/>
        </w:r>
        <w:r>
          <w:rPr>
            <w:noProof/>
            <w:webHidden/>
          </w:rPr>
          <w:t>45</w:t>
        </w:r>
        <w:r>
          <w:rPr>
            <w:noProof/>
            <w:webHidden/>
          </w:rPr>
          <w:fldChar w:fldCharType="end"/>
        </w:r>
      </w:hyperlink>
    </w:p>
    <w:p w14:paraId="30E9E2DF" w14:textId="776344BA"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617" w:history="1">
        <w:r w:rsidRPr="00C46DB9">
          <w:rPr>
            <w:rStyle w:val="Hyperlink"/>
            <w:noProof/>
          </w:rPr>
          <w:t>3.3.12.2 ErrorType Class</w:t>
        </w:r>
        <w:r>
          <w:rPr>
            <w:noProof/>
            <w:webHidden/>
          </w:rPr>
          <w:tab/>
        </w:r>
        <w:r>
          <w:rPr>
            <w:noProof/>
            <w:webHidden/>
          </w:rPr>
          <w:fldChar w:fldCharType="begin"/>
        </w:r>
        <w:r>
          <w:rPr>
            <w:noProof/>
            <w:webHidden/>
          </w:rPr>
          <w:instrText xml:space="preserve"> PAGEREF _Toc450634617 \h </w:instrText>
        </w:r>
        <w:r>
          <w:rPr>
            <w:noProof/>
            <w:webHidden/>
          </w:rPr>
        </w:r>
        <w:r>
          <w:rPr>
            <w:noProof/>
            <w:webHidden/>
          </w:rPr>
          <w:fldChar w:fldCharType="separate"/>
        </w:r>
        <w:r>
          <w:rPr>
            <w:noProof/>
            <w:webHidden/>
          </w:rPr>
          <w:t>45</w:t>
        </w:r>
        <w:r>
          <w:rPr>
            <w:noProof/>
            <w:webHidden/>
          </w:rPr>
          <w:fldChar w:fldCharType="end"/>
        </w:r>
      </w:hyperlink>
    </w:p>
    <w:p w14:paraId="17B1400F" w14:textId="712B3D02"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618" w:history="1">
        <w:r w:rsidRPr="00C46DB9">
          <w:rPr>
            <w:rStyle w:val="Hyperlink"/>
            <w:noProof/>
          </w:rPr>
          <w:t>3.3.12.3 ErrorInstancesType Class</w:t>
        </w:r>
        <w:r>
          <w:rPr>
            <w:noProof/>
            <w:webHidden/>
          </w:rPr>
          <w:tab/>
        </w:r>
        <w:r>
          <w:rPr>
            <w:noProof/>
            <w:webHidden/>
          </w:rPr>
          <w:fldChar w:fldCharType="begin"/>
        </w:r>
        <w:r>
          <w:rPr>
            <w:noProof/>
            <w:webHidden/>
          </w:rPr>
          <w:instrText xml:space="preserve"> PAGEREF _Toc450634618 \h </w:instrText>
        </w:r>
        <w:r>
          <w:rPr>
            <w:noProof/>
            <w:webHidden/>
          </w:rPr>
        </w:r>
        <w:r>
          <w:rPr>
            <w:noProof/>
            <w:webHidden/>
          </w:rPr>
          <w:fldChar w:fldCharType="separate"/>
        </w:r>
        <w:r>
          <w:rPr>
            <w:noProof/>
            <w:webHidden/>
          </w:rPr>
          <w:t>46</w:t>
        </w:r>
        <w:r>
          <w:rPr>
            <w:noProof/>
            <w:webHidden/>
          </w:rPr>
          <w:fldChar w:fldCharType="end"/>
        </w:r>
      </w:hyperlink>
    </w:p>
    <w:p w14:paraId="05F33806" w14:textId="09F6324E"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19" w:history="1">
        <w:r w:rsidRPr="00C46DB9">
          <w:rPr>
            <w:rStyle w:val="Hyperlink"/>
            <w:noProof/>
          </w:rPr>
          <w:t>3.3.13 ExtractedFeaturesType Class</w:t>
        </w:r>
        <w:r>
          <w:rPr>
            <w:noProof/>
            <w:webHidden/>
          </w:rPr>
          <w:tab/>
        </w:r>
        <w:r>
          <w:rPr>
            <w:noProof/>
            <w:webHidden/>
          </w:rPr>
          <w:fldChar w:fldCharType="begin"/>
        </w:r>
        <w:r>
          <w:rPr>
            <w:noProof/>
            <w:webHidden/>
          </w:rPr>
          <w:instrText xml:space="preserve"> PAGEREF _Toc450634619 \h </w:instrText>
        </w:r>
        <w:r>
          <w:rPr>
            <w:noProof/>
            <w:webHidden/>
          </w:rPr>
        </w:r>
        <w:r>
          <w:rPr>
            <w:noProof/>
            <w:webHidden/>
          </w:rPr>
          <w:fldChar w:fldCharType="separate"/>
        </w:r>
        <w:r>
          <w:rPr>
            <w:noProof/>
            <w:webHidden/>
          </w:rPr>
          <w:t>46</w:t>
        </w:r>
        <w:r>
          <w:rPr>
            <w:noProof/>
            <w:webHidden/>
          </w:rPr>
          <w:fldChar w:fldCharType="end"/>
        </w:r>
      </w:hyperlink>
    </w:p>
    <w:p w14:paraId="5EB8F6F9" w14:textId="504A37F3"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20" w:history="1">
        <w:r w:rsidRPr="00C46DB9">
          <w:rPr>
            <w:rStyle w:val="Hyperlink"/>
            <w:noProof/>
          </w:rPr>
          <w:t>3.3.14 ExtractedStringsType Class</w:t>
        </w:r>
        <w:r>
          <w:rPr>
            <w:noProof/>
            <w:webHidden/>
          </w:rPr>
          <w:tab/>
        </w:r>
        <w:r>
          <w:rPr>
            <w:noProof/>
            <w:webHidden/>
          </w:rPr>
          <w:fldChar w:fldCharType="begin"/>
        </w:r>
        <w:r>
          <w:rPr>
            <w:noProof/>
            <w:webHidden/>
          </w:rPr>
          <w:instrText xml:space="preserve"> PAGEREF _Toc450634620 \h </w:instrText>
        </w:r>
        <w:r>
          <w:rPr>
            <w:noProof/>
            <w:webHidden/>
          </w:rPr>
        </w:r>
        <w:r>
          <w:rPr>
            <w:noProof/>
            <w:webHidden/>
          </w:rPr>
          <w:fldChar w:fldCharType="separate"/>
        </w:r>
        <w:r>
          <w:rPr>
            <w:noProof/>
            <w:webHidden/>
          </w:rPr>
          <w:t>47</w:t>
        </w:r>
        <w:r>
          <w:rPr>
            <w:noProof/>
            <w:webHidden/>
          </w:rPr>
          <w:fldChar w:fldCharType="end"/>
        </w:r>
      </w:hyperlink>
    </w:p>
    <w:p w14:paraId="78E7A285" w14:textId="6291559F"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621" w:history="1">
        <w:r w:rsidRPr="00C46DB9">
          <w:rPr>
            <w:rStyle w:val="Hyperlink"/>
            <w:noProof/>
          </w:rPr>
          <w:t>3.3.14.1 ExtractedStringType Class</w:t>
        </w:r>
        <w:r>
          <w:rPr>
            <w:noProof/>
            <w:webHidden/>
          </w:rPr>
          <w:tab/>
        </w:r>
        <w:r>
          <w:rPr>
            <w:noProof/>
            <w:webHidden/>
          </w:rPr>
          <w:fldChar w:fldCharType="begin"/>
        </w:r>
        <w:r>
          <w:rPr>
            <w:noProof/>
            <w:webHidden/>
          </w:rPr>
          <w:instrText xml:space="preserve"> PAGEREF _Toc450634621 \h </w:instrText>
        </w:r>
        <w:r>
          <w:rPr>
            <w:noProof/>
            <w:webHidden/>
          </w:rPr>
        </w:r>
        <w:r>
          <w:rPr>
            <w:noProof/>
            <w:webHidden/>
          </w:rPr>
          <w:fldChar w:fldCharType="separate"/>
        </w:r>
        <w:r>
          <w:rPr>
            <w:noProof/>
            <w:webHidden/>
          </w:rPr>
          <w:t>47</w:t>
        </w:r>
        <w:r>
          <w:rPr>
            <w:noProof/>
            <w:webHidden/>
          </w:rPr>
          <w:fldChar w:fldCharType="end"/>
        </w:r>
      </w:hyperlink>
    </w:p>
    <w:p w14:paraId="6952B004" w14:textId="4882DDFC"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22" w:history="1">
        <w:r w:rsidRPr="00C46DB9">
          <w:rPr>
            <w:rStyle w:val="Hyperlink"/>
            <w:noProof/>
          </w:rPr>
          <w:t>3.3.15 FunctionsType Class</w:t>
        </w:r>
        <w:r>
          <w:rPr>
            <w:noProof/>
            <w:webHidden/>
          </w:rPr>
          <w:tab/>
        </w:r>
        <w:r>
          <w:rPr>
            <w:noProof/>
            <w:webHidden/>
          </w:rPr>
          <w:fldChar w:fldCharType="begin"/>
        </w:r>
        <w:r>
          <w:rPr>
            <w:noProof/>
            <w:webHidden/>
          </w:rPr>
          <w:instrText xml:space="preserve"> PAGEREF _Toc450634622 \h </w:instrText>
        </w:r>
        <w:r>
          <w:rPr>
            <w:noProof/>
            <w:webHidden/>
          </w:rPr>
        </w:r>
        <w:r>
          <w:rPr>
            <w:noProof/>
            <w:webHidden/>
          </w:rPr>
          <w:fldChar w:fldCharType="separate"/>
        </w:r>
        <w:r>
          <w:rPr>
            <w:noProof/>
            <w:webHidden/>
          </w:rPr>
          <w:t>48</w:t>
        </w:r>
        <w:r>
          <w:rPr>
            <w:noProof/>
            <w:webHidden/>
          </w:rPr>
          <w:fldChar w:fldCharType="end"/>
        </w:r>
      </w:hyperlink>
    </w:p>
    <w:p w14:paraId="24377248" w14:textId="19BAC9A0"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23" w:history="1">
        <w:r w:rsidRPr="00C46DB9">
          <w:rPr>
            <w:rStyle w:val="Hyperlink"/>
            <w:noProof/>
          </w:rPr>
          <w:t>3.3.16 Hash-Related Classes</w:t>
        </w:r>
        <w:r>
          <w:rPr>
            <w:noProof/>
            <w:webHidden/>
          </w:rPr>
          <w:tab/>
        </w:r>
        <w:r>
          <w:rPr>
            <w:noProof/>
            <w:webHidden/>
          </w:rPr>
          <w:fldChar w:fldCharType="begin"/>
        </w:r>
        <w:r>
          <w:rPr>
            <w:noProof/>
            <w:webHidden/>
          </w:rPr>
          <w:instrText xml:space="preserve"> PAGEREF _Toc450634623 \h </w:instrText>
        </w:r>
        <w:r>
          <w:rPr>
            <w:noProof/>
            <w:webHidden/>
          </w:rPr>
        </w:r>
        <w:r>
          <w:rPr>
            <w:noProof/>
            <w:webHidden/>
          </w:rPr>
          <w:fldChar w:fldCharType="separate"/>
        </w:r>
        <w:r>
          <w:rPr>
            <w:noProof/>
            <w:webHidden/>
          </w:rPr>
          <w:t>49</w:t>
        </w:r>
        <w:r>
          <w:rPr>
            <w:noProof/>
            <w:webHidden/>
          </w:rPr>
          <w:fldChar w:fldCharType="end"/>
        </w:r>
      </w:hyperlink>
    </w:p>
    <w:p w14:paraId="7E27EC0D" w14:textId="723A77E4"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624" w:history="1">
        <w:r w:rsidRPr="00C46DB9">
          <w:rPr>
            <w:rStyle w:val="Hyperlink"/>
            <w:noProof/>
          </w:rPr>
          <w:t>3.3.16.1 HashListType Class</w:t>
        </w:r>
        <w:r>
          <w:rPr>
            <w:noProof/>
            <w:webHidden/>
          </w:rPr>
          <w:tab/>
        </w:r>
        <w:r>
          <w:rPr>
            <w:noProof/>
            <w:webHidden/>
          </w:rPr>
          <w:fldChar w:fldCharType="begin"/>
        </w:r>
        <w:r>
          <w:rPr>
            <w:noProof/>
            <w:webHidden/>
          </w:rPr>
          <w:instrText xml:space="preserve"> PAGEREF _Toc450634624 \h </w:instrText>
        </w:r>
        <w:r>
          <w:rPr>
            <w:noProof/>
            <w:webHidden/>
          </w:rPr>
        </w:r>
        <w:r>
          <w:rPr>
            <w:noProof/>
            <w:webHidden/>
          </w:rPr>
          <w:fldChar w:fldCharType="separate"/>
        </w:r>
        <w:r>
          <w:rPr>
            <w:noProof/>
            <w:webHidden/>
          </w:rPr>
          <w:t>49</w:t>
        </w:r>
        <w:r>
          <w:rPr>
            <w:noProof/>
            <w:webHidden/>
          </w:rPr>
          <w:fldChar w:fldCharType="end"/>
        </w:r>
      </w:hyperlink>
    </w:p>
    <w:p w14:paraId="5C979BE4" w14:textId="61708864"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625" w:history="1">
        <w:r w:rsidRPr="00C46DB9">
          <w:rPr>
            <w:rStyle w:val="Hyperlink"/>
            <w:noProof/>
          </w:rPr>
          <w:t>3.3.16.2 HashType Class</w:t>
        </w:r>
        <w:r>
          <w:rPr>
            <w:noProof/>
            <w:webHidden/>
          </w:rPr>
          <w:tab/>
        </w:r>
        <w:r>
          <w:rPr>
            <w:noProof/>
            <w:webHidden/>
          </w:rPr>
          <w:fldChar w:fldCharType="begin"/>
        </w:r>
        <w:r>
          <w:rPr>
            <w:noProof/>
            <w:webHidden/>
          </w:rPr>
          <w:instrText xml:space="preserve"> PAGEREF _Toc450634625 \h </w:instrText>
        </w:r>
        <w:r>
          <w:rPr>
            <w:noProof/>
            <w:webHidden/>
          </w:rPr>
        </w:r>
        <w:r>
          <w:rPr>
            <w:noProof/>
            <w:webHidden/>
          </w:rPr>
          <w:fldChar w:fldCharType="separate"/>
        </w:r>
        <w:r>
          <w:rPr>
            <w:noProof/>
            <w:webHidden/>
          </w:rPr>
          <w:t>49</w:t>
        </w:r>
        <w:r>
          <w:rPr>
            <w:noProof/>
            <w:webHidden/>
          </w:rPr>
          <w:fldChar w:fldCharType="end"/>
        </w:r>
      </w:hyperlink>
    </w:p>
    <w:p w14:paraId="3F446CB2" w14:textId="0CF80051"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626" w:history="1">
        <w:r w:rsidRPr="00C46DB9">
          <w:rPr>
            <w:rStyle w:val="Hyperlink"/>
            <w:noProof/>
          </w:rPr>
          <w:t>3.3.16.3 HashValueType Class</w:t>
        </w:r>
        <w:r>
          <w:rPr>
            <w:noProof/>
            <w:webHidden/>
          </w:rPr>
          <w:tab/>
        </w:r>
        <w:r>
          <w:rPr>
            <w:noProof/>
            <w:webHidden/>
          </w:rPr>
          <w:fldChar w:fldCharType="begin"/>
        </w:r>
        <w:r>
          <w:rPr>
            <w:noProof/>
            <w:webHidden/>
          </w:rPr>
          <w:instrText xml:space="preserve"> PAGEREF _Toc450634626 \h </w:instrText>
        </w:r>
        <w:r>
          <w:rPr>
            <w:noProof/>
            <w:webHidden/>
          </w:rPr>
        </w:r>
        <w:r>
          <w:rPr>
            <w:noProof/>
            <w:webHidden/>
          </w:rPr>
          <w:fldChar w:fldCharType="separate"/>
        </w:r>
        <w:r>
          <w:rPr>
            <w:noProof/>
            <w:webHidden/>
          </w:rPr>
          <w:t>51</w:t>
        </w:r>
        <w:r>
          <w:rPr>
            <w:noProof/>
            <w:webHidden/>
          </w:rPr>
          <w:fldChar w:fldCharType="end"/>
        </w:r>
      </w:hyperlink>
    </w:p>
    <w:p w14:paraId="3F0AAD99" w14:textId="1E264D93"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627" w:history="1">
        <w:r w:rsidRPr="00C46DB9">
          <w:rPr>
            <w:rStyle w:val="Hyperlink"/>
            <w:noProof/>
          </w:rPr>
          <w:t>3.3.16.4 HashValueChoiceType Class</w:t>
        </w:r>
        <w:r>
          <w:rPr>
            <w:noProof/>
            <w:webHidden/>
          </w:rPr>
          <w:tab/>
        </w:r>
        <w:r>
          <w:rPr>
            <w:noProof/>
            <w:webHidden/>
          </w:rPr>
          <w:fldChar w:fldCharType="begin"/>
        </w:r>
        <w:r>
          <w:rPr>
            <w:noProof/>
            <w:webHidden/>
          </w:rPr>
          <w:instrText xml:space="preserve"> PAGEREF _Toc450634627 \h </w:instrText>
        </w:r>
        <w:r>
          <w:rPr>
            <w:noProof/>
            <w:webHidden/>
          </w:rPr>
        </w:r>
        <w:r>
          <w:rPr>
            <w:noProof/>
            <w:webHidden/>
          </w:rPr>
          <w:fldChar w:fldCharType="separate"/>
        </w:r>
        <w:r>
          <w:rPr>
            <w:noProof/>
            <w:webHidden/>
          </w:rPr>
          <w:t>51</w:t>
        </w:r>
        <w:r>
          <w:rPr>
            <w:noProof/>
            <w:webHidden/>
          </w:rPr>
          <w:fldChar w:fldCharType="end"/>
        </w:r>
      </w:hyperlink>
    </w:p>
    <w:p w14:paraId="17B2A49F" w14:textId="0476383A"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628" w:history="1">
        <w:r w:rsidRPr="00C46DB9">
          <w:rPr>
            <w:rStyle w:val="Hyperlink"/>
            <w:noProof/>
          </w:rPr>
          <w:t>3.3.16.5 FuzzyHashStructureType Class</w:t>
        </w:r>
        <w:r>
          <w:rPr>
            <w:noProof/>
            <w:webHidden/>
          </w:rPr>
          <w:tab/>
        </w:r>
        <w:r>
          <w:rPr>
            <w:noProof/>
            <w:webHidden/>
          </w:rPr>
          <w:fldChar w:fldCharType="begin"/>
        </w:r>
        <w:r>
          <w:rPr>
            <w:noProof/>
            <w:webHidden/>
          </w:rPr>
          <w:instrText xml:space="preserve"> PAGEREF _Toc450634628 \h </w:instrText>
        </w:r>
        <w:r>
          <w:rPr>
            <w:noProof/>
            <w:webHidden/>
          </w:rPr>
        </w:r>
        <w:r>
          <w:rPr>
            <w:noProof/>
            <w:webHidden/>
          </w:rPr>
          <w:fldChar w:fldCharType="separate"/>
        </w:r>
        <w:r>
          <w:rPr>
            <w:noProof/>
            <w:webHidden/>
          </w:rPr>
          <w:t>52</w:t>
        </w:r>
        <w:r>
          <w:rPr>
            <w:noProof/>
            <w:webHidden/>
          </w:rPr>
          <w:fldChar w:fldCharType="end"/>
        </w:r>
      </w:hyperlink>
    </w:p>
    <w:p w14:paraId="3B6219AA" w14:textId="7F183BFD"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629" w:history="1">
        <w:r w:rsidRPr="00C46DB9">
          <w:rPr>
            <w:rStyle w:val="Hyperlink"/>
            <w:noProof/>
          </w:rPr>
          <w:t>3.3.16.6 FuzzyHashBlockType Class</w:t>
        </w:r>
        <w:r>
          <w:rPr>
            <w:noProof/>
            <w:webHidden/>
          </w:rPr>
          <w:tab/>
        </w:r>
        <w:r>
          <w:rPr>
            <w:noProof/>
            <w:webHidden/>
          </w:rPr>
          <w:fldChar w:fldCharType="begin"/>
        </w:r>
        <w:r>
          <w:rPr>
            <w:noProof/>
            <w:webHidden/>
          </w:rPr>
          <w:instrText xml:space="preserve"> PAGEREF _Toc450634629 \h </w:instrText>
        </w:r>
        <w:r>
          <w:rPr>
            <w:noProof/>
            <w:webHidden/>
          </w:rPr>
        </w:r>
        <w:r>
          <w:rPr>
            <w:noProof/>
            <w:webHidden/>
          </w:rPr>
          <w:fldChar w:fldCharType="separate"/>
        </w:r>
        <w:r>
          <w:rPr>
            <w:noProof/>
            <w:webHidden/>
          </w:rPr>
          <w:t>52</w:t>
        </w:r>
        <w:r>
          <w:rPr>
            <w:noProof/>
            <w:webHidden/>
          </w:rPr>
          <w:fldChar w:fldCharType="end"/>
        </w:r>
      </w:hyperlink>
    </w:p>
    <w:p w14:paraId="3D7F678C" w14:textId="18A43D61"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630" w:history="1">
        <w:r w:rsidRPr="00C46DB9">
          <w:rPr>
            <w:rStyle w:val="Hyperlink"/>
            <w:noProof/>
          </w:rPr>
          <w:t>3.3.16.7 HashSegmentsType Class</w:t>
        </w:r>
        <w:r>
          <w:rPr>
            <w:noProof/>
            <w:webHidden/>
          </w:rPr>
          <w:tab/>
        </w:r>
        <w:r>
          <w:rPr>
            <w:noProof/>
            <w:webHidden/>
          </w:rPr>
          <w:fldChar w:fldCharType="begin"/>
        </w:r>
        <w:r>
          <w:rPr>
            <w:noProof/>
            <w:webHidden/>
          </w:rPr>
          <w:instrText xml:space="preserve"> PAGEREF _Toc450634630 \h </w:instrText>
        </w:r>
        <w:r>
          <w:rPr>
            <w:noProof/>
            <w:webHidden/>
          </w:rPr>
        </w:r>
        <w:r>
          <w:rPr>
            <w:noProof/>
            <w:webHidden/>
          </w:rPr>
          <w:fldChar w:fldCharType="separate"/>
        </w:r>
        <w:r>
          <w:rPr>
            <w:noProof/>
            <w:webHidden/>
          </w:rPr>
          <w:t>53</w:t>
        </w:r>
        <w:r>
          <w:rPr>
            <w:noProof/>
            <w:webHidden/>
          </w:rPr>
          <w:fldChar w:fldCharType="end"/>
        </w:r>
      </w:hyperlink>
    </w:p>
    <w:p w14:paraId="5BB44910" w14:textId="2FD7FEBE"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631" w:history="1">
        <w:r w:rsidRPr="00C46DB9">
          <w:rPr>
            <w:rStyle w:val="Hyperlink"/>
            <w:noProof/>
          </w:rPr>
          <w:t>3.3.16.8 HashSegmentType Class</w:t>
        </w:r>
        <w:r>
          <w:rPr>
            <w:noProof/>
            <w:webHidden/>
          </w:rPr>
          <w:tab/>
        </w:r>
        <w:r>
          <w:rPr>
            <w:noProof/>
            <w:webHidden/>
          </w:rPr>
          <w:fldChar w:fldCharType="begin"/>
        </w:r>
        <w:r>
          <w:rPr>
            <w:noProof/>
            <w:webHidden/>
          </w:rPr>
          <w:instrText xml:space="preserve"> PAGEREF _Toc450634631 \h </w:instrText>
        </w:r>
        <w:r>
          <w:rPr>
            <w:noProof/>
            <w:webHidden/>
          </w:rPr>
        </w:r>
        <w:r>
          <w:rPr>
            <w:noProof/>
            <w:webHidden/>
          </w:rPr>
          <w:fldChar w:fldCharType="separate"/>
        </w:r>
        <w:r>
          <w:rPr>
            <w:noProof/>
            <w:webHidden/>
          </w:rPr>
          <w:t>53</w:t>
        </w:r>
        <w:r>
          <w:rPr>
            <w:noProof/>
            <w:webHidden/>
          </w:rPr>
          <w:fldChar w:fldCharType="end"/>
        </w:r>
      </w:hyperlink>
    </w:p>
    <w:p w14:paraId="2E63D789" w14:textId="19757292"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32" w:history="1">
        <w:r w:rsidRPr="00C46DB9">
          <w:rPr>
            <w:rStyle w:val="Hyperlink"/>
            <w:noProof/>
          </w:rPr>
          <w:t>3.3.17 ImportsType Class</w:t>
        </w:r>
        <w:r>
          <w:rPr>
            <w:noProof/>
            <w:webHidden/>
          </w:rPr>
          <w:tab/>
        </w:r>
        <w:r>
          <w:rPr>
            <w:noProof/>
            <w:webHidden/>
          </w:rPr>
          <w:fldChar w:fldCharType="begin"/>
        </w:r>
        <w:r>
          <w:rPr>
            <w:noProof/>
            <w:webHidden/>
          </w:rPr>
          <w:instrText xml:space="preserve"> PAGEREF _Toc450634632 \h </w:instrText>
        </w:r>
        <w:r>
          <w:rPr>
            <w:noProof/>
            <w:webHidden/>
          </w:rPr>
        </w:r>
        <w:r>
          <w:rPr>
            <w:noProof/>
            <w:webHidden/>
          </w:rPr>
          <w:fldChar w:fldCharType="separate"/>
        </w:r>
        <w:r>
          <w:rPr>
            <w:noProof/>
            <w:webHidden/>
          </w:rPr>
          <w:t>54</w:t>
        </w:r>
        <w:r>
          <w:rPr>
            <w:noProof/>
            <w:webHidden/>
          </w:rPr>
          <w:fldChar w:fldCharType="end"/>
        </w:r>
      </w:hyperlink>
    </w:p>
    <w:p w14:paraId="47506BC0" w14:textId="7840668D"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33" w:history="1">
        <w:r w:rsidRPr="00C46DB9">
          <w:rPr>
            <w:rStyle w:val="Hyperlink"/>
            <w:noProof/>
          </w:rPr>
          <w:t>3.3.18 InternationalizationSettingsType Class</w:t>
        </w:r>
        <w:r>
          <w:rPr>
            <w:noProof/>
            <w:webHidden/>
          </w:rPr>
          <w:tab/>
        </w:r>
        <w:r>
          <w:rPr>
            <w:noProof/>
            <w:webHidden/>
          </w:rPr>
          <w:fldChar w:fldCharType="begin"/>
        </w:r>
        <w:r>
          <w:rPr>
            <w:noProof/>
            <w:webHidden/>
          </w:rPr>
          <w:instrText xml:space="preserve"> PAGEREF _Toc450634633 \h </w:instrText>
        </w:r>
        <w:r>
          <w:rPr>
            <w:noProof/>
            <w:webHidden/>
          </w:rPr>
        </w:r>
        <w:r>
          <w:rPr>
            <w:noProof/>
            <w:webHidden/>
          </w:rPr>
          <w:fldChar w:fldCharType="separate"/>
        </w:r>
        <w:r>
          <w:rPr>
            <w:noProof/>
            <w:webHidden/>
          </w:rPr>
          <w:t>54</w:t>
        </w:r>
        <w:r>
          <w:rPr>
            <w:noProof/>
            <w:webHidden/>
          </w:rPr>
          <w:fldChar w:fldCharType="end"/>
        </w:r>
      </w:hyperlink>
    </w:p>
    <w:p w14:paraId="73427B70" w14:textId="3A99107F"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634" w:history="1">
        <w:r w:rsidRPr="00C46DB9">
          <w:rPr>
            <w:rStyle w:val="Hyperlink"/>
            <w:noProof/>
          </w:rPr>
          <w:t>3.3.18.1 InternalStringsType Class</w:t>
        </w:r>
        <w:r>
          <w:rPr>
            <w:noProof/>
            <w:webHidden/>
          </w:rPr>
          <w:tab/>
        </w:r>
        <w:r>
          <w:rPr>
            <w:noProof/>
            <w:webHidden/>
          </w:rPr>
          <w:fldChar w:fldCharType="begin"/>
        </w:r>
        <w:r>
          <w:rPr>
            <w:noProof/>
            <w:webHidden/>
          </w:rPr>
          <w:instrText xml:space="preserve"> PAGEREF _Toc450634634 \h </w:instrText>
        </w:r>
        <w:r>
          <w:rPr>
            <w:noProof/>
            <w:webHidden/>
          </w:rPr>
        </w:r>
        <w:r>
          <w:rPr>
            <w:noProof/>
            <w:webHidden/>
          </w:rPr>
          <w:fldChar w:fldCharType="separate"/>
        </w:r>
        <w:r>
          <w:rPr>
            <w:noProof/>
            <w:webHidden/>
          </w:rPr>
          <w:t>55</w:t>
        </w:r>
        <w:r>
          <w:rPr>
            <w:noProof/>
            <w:webHidden/>
          </w:rPr>
          <w:fldChar w:fldCharType="end"/>
        </w:r>
      </w:hyperlink>
    </w:p>
    <w:p w14:paraId="58867DF5" w14:textId="6B9E9767"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35" w:history="1">
        <w:r w:rsidRPr="00C46DB9">
          <w:rPr>
            <w:rStyle w:val="Hyperlink"/>
            <w:noProof/>
          </w:rPr>
          <w:t>3.3.19 LibrariesType Class</w:t>
        </w:r>
        <w:r>
          <w:rPr>
            <w:noProof/>
            <w:webHidden/>
          </w:rPr>
          <w:tab/>
        </w:r>
        <w:r>
          <w:rPr>
            <w:noProof/>
            <w:webHidden/>
          </w:rPr>
          <w:fldChar w:fldCharType="begin"/>
        </w:r>
        <w:r>
          <w:rPr>
            <w:noProof/>
            <w:webHidden/>
          </w:rPr>
          <w:instrText xml:space="preserve"> PAGEREF _Toc450634635 \h </w:instrText>
        </w:r>
        <w:r>
          <w:rPr>
            <w:noProof/>
            <w:webHidden/>
          </w:rPr>
        </w:r>
        <w:r>
          <w:rPr>
            <w:noProof/>
            <w:webHidden/>
          </w:rPr>
          <w:fldChar w:fldCharType="separate"/>
        </w:r>
        <w:r>
          <w:rPr>
            <w:noProof/>
            <w:webHidden/>
          </w:rPr>
          <w:t>55</w:t>
        </w:r>
        <w:r>
          <w:rPr>
            <w:noProof/>
            <w:webHidden/>
          </w:rPr>
          <w:fldChar w:fldCharType="end"/>
        </w:r>
      </w:hyperlink>
    </w:p>
    <w:p w14:paraId="3A9B0D06" w14:textId="5D45A9CD"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636" w:history="1">
        <w:r w:rsidRPr="00C46DB9">
          <w:rPr>
            <w:rStyle w:val="Hyperlink"/>
            <w:noProof/>
          </w:rPr>
          <w:t>3.3.19.1 LibraryType Class</w:t>
        </w:r>
        <w:r>
          <w:rPr>
            <w:noProof/>
            <w:webHidden/>
          </w:rPr>
          <w:tab/>
        </w:r>
        <w:r>
          <w:rPr>
            <w:noProof/>
            <w:webHidden/>
          </w:rPr>
          <w:fldChar w:fldCharType="begin"/>
        </w:r>
        <w:r>
          <w:rPr>
            <w:noProof/>
            <w:webHidden/>
          </w:rPr>
          <w:instrText xml:space="preserve"> PAGEREF _Toc450634636 \h </w:instrText>
        </w:r>
        <w:r>
          <w:rPr>
            <w:noProof/>
            <w:webHidden/>
          </w:rPr>
        </w:r>
        <w:r>
          <w:rPr>
            <w:noProof/>
            <w:webHidden/>
          </w:rPr>
          <w:fldChar w:fldCharType="separate"/>
        </w:r>
        <w:r>
          <w:rPr>
            <w:noProof/>
            <w:webHidden/>
          </w:rPr>
          <w:t>55</w:t>
        </w:r>
        <w:r>
          <w:rPr>
            <w:noProof/>
            <w:webHidden/>
          </w:rPr>
          <w:fldChar w:fldCharType="end"/>
        </w:r>
      </w:hyperlink>
    </w:p>
    <w:p w14:paraId="694F8408" w14:textId="6EC6D8AD"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37" w:history="1">
        <w:r w:rsidRPr="00C46DB9">
          <w:rPr>
            <w:rStyle w:val="Hyperlink"/>
            <w:noProof/>
          </w:rPr>
          <w:t>3.3.20 MetadataType Class</w:t>
        </w:r>
        <w:r>
          <w:rPr>
            <w:noProof/>
            <w:webHidden/>
          </w:rPr>
          <w:tab/>
        </w:r>
        <w:r>
          <w:rPr>
            <w:noProof/>
            <w:webHidden/>
          </w:rPr>
          <w:fldChar w:fldCharType="begin"/>
        </w:r>
        <w:r>
          <w:rPr>
            <w:noProof/>
            <w:webHidden/>
          </w:rPr>
          <w:instrText xml:space="preserve"> PAGEREF _Toc450634637 \h </w:instrText>
        </w:r>
        <w:r>
          <w:rPr>
            <w:noProof/>
            <w:webHidden/>
          </w:rPr>
        </w:r>
        <w:r>
          <w:rPr>
            <w:noProof/>
            <w:webHidden/>
          </w:rPr>
          <w:fldChar w:fldCharType="separate"/>
        </w:r>
        <w:r>
          <w:rPr>
            <w:noProof/>
            <w:webHidden/>
          </w:rPr>
          <w:t>56</w:t>
        </w:r>
        <w:r>
          <w:rPr>
            <w:noProof/>
            <w:webHidden/>
          </w:rPr>
          <w:fldChar w:fldCharType="end"/>
        </w:r>
      </w:hyperlink>
    </w:p>
    <w:p w14:paraId="2A89137B" w14:textId="7A3FD9E7"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38" w:history="1">
        <w:r w:rsidRPr="00C46DB9">
          <w:rPr>
            <w:rStyle w:val="Hyperlink"/>
            <w:noProof/>
          </w:rPr>
          <w:t>3.3.21 PersonnelType Class</w:t>
        </w:r>
        <w:r>
          <w:rPr>
            <w:noProof/>
            <w:webHidden/>
          </w:rPr>
          <w:tab/>
        </w:r>
        <w:r>
          <w:rPr>
            <w:noProof/>
            <w:webHidden/>
          </w:rPr>
          <w:fldChar w:fldCharType="begin"/>
        </w:r>
        <w:r>
          <w:rPr>
            <w:noProof/>
            <w:webHidden/>
          </w:rPr>
          <w:instrText xml:space="preserve"> PAGEREF _Toc450634638 \h </w:instrText>
        </w:r>
        <w:r>
          <w:rPr>
            <w:noProof/>
            <w:webHidden/>
          </w:rPr>
        </w:r>
        <w:r>
          <w:rPr>
            <w:noProof/>
            <w:webHidden/>
          </w:rPr>
          <w:fldChar w:fldCharType="separate"/>
        </w:r>
        <w:r>
          <w:rPr>
            <w:noProof/>
            <w:webHidden/>
          </w:rPr>
          <w:t>56</w:t>
        </w:r>
        <w:r>
          <w:rPr>
            <w:noProof/>
            <w:webHidden/>
          </w:rPr>
          <w:fldChar w:fldCharType="end"/>
        </w:r>
      </w:hyperlink>
    </w:p>
    <w:p w14:paraId="67BD10BA" w14:textId="2E6E398C"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639" w:history="1">
        <w:r w:rsidRPr="00C46DB9">
          <w:rPr>
            <w:rStyle w:val="Hyperlink"/>
            <w:noProof/>
          </w:rPr>
          <w:t>3.3.21.1 ContributorType Class</w:t>
        </w:r>
        <w:r>
          <w:rPr>
            <w:noProof/>
            <w:webHidden/>
          </w:rPr>
          <w:tab/>
        </w:r>
        <w:r>
          <w:rPr>
            <w:noProof/>
            <w:webHidden/>
          </w:rPr>
          <w:fldChar w:fldCharType="begin"/>
        </w:r>
        <w:r>
          <w:rPr>
            <w:noProof/>
            <w:webHidden/>
          </w:rPr>
          <w:instrText xml:space="preserve"> PAGEREF _Toc450634639 \h </w:instrText>
        </w:r>
        <w:r>
          <w:rPr>
            <w:noProof/>
            <w:webHidden/>
          </w:rPr>
        </w:r>
        <w:r>
          <w:rPr>
            <w:noProof/>
            <w:webHidden/>
          </w:rPr>
          <w:fldChar w:fldCharType="separate"/>
        </w:r>
        <w:r>
          <w:rPr>
            <w:noProof/>
            <w:webHidden/>
          </w:rPr>
          <w:t>57</w:t>
        </w:r>
        <w:r>
          <w:rPr>
            <w:noProof/>
            <w:webHidden/>
          </w:rPr>
          <w:fldChar w:fldCharType="end"/>
        </w:r>
      </w:hyperlink>
    </w:p>
    <w:p w14:paraId="5B378E81" w14:textId="437A8D3D"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40" w:history="1">
        <w:r w:rsidRPr="00C46DB9">
          <w:rPr>
            <w:rStyle w:val="Hyperlink"/>
            <w:noProof/>
          </w:rPr>
          <w:t>3.3.22 PlatformSpecificationType Class</w:t>
        </w:r>
        <w:r>
          <w:rPr>
            <w:noProof/>
            <w:webHidden/>
          </w:rPr>
          <w:tab/>
        </w:r>
        <w:r>
          <w:rPr>
            <w:noProof/>
            <w:webHidden/>
          </w:rPr>
          <w:fldChar w:fldCharType="begin"/>
        </w:r>
        <w:r>
          <w:rPr>
            <w:noProof/>
            <w:webHidden/>
          </w:rPr>
          <w:instrText xml:space="preserve"> PAGEREF _Toc450634640 \h </w:instrText>
        </w:r>
        <w:r>
          <w:rPr>
            <w:noProof/>
            <w:webHidden/>
          </w:rPr>
        </w:r>
        <w:r>
          <w:rPr>
            <w:noProof/>
            <w:webHidden/>
          </w:rPr>
          <w:fldChar w:fldCharType="separate"/>
        </w:r>
        <w:r>
          <w:rPr>
            <w:noProof/>
            <w:webHidden/>
          </w:rPr>
          <w:t>57</w:t>
        </w:r>
        <w:r>
          <w:rPr>
            <w:noProof/>
            <w:webHidden/>
          </w:rPr>
          <w:fldChar w:fldCharType="end"/>
        </w:r>
      </w:hyperlink>
    </w:p>
    <w:p w14:paraId="7D62CA05" w14:textId="364DB7D1"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41" w:history="1">
        <w:r w:rsidRPr="00C46DB9">
          <w:rPr>
            <w:rStyle w:val="Hyperlink"/>
            <w:noProof/>
          </w:rPr>
          <w:t>3.3.23 Tools-Related Classes</w:t>
        </w:r>
        <w:r>
          <w:rPr>
            <w:noProof/>
            <w:webHidden/>
          </w:rPr>
          <w:tab/>
        </w:r>
        <w:r>
          <w:rPr>
            <w:noProof/>
            <w:webHidden/>
          </w:rPr>
          <w:fldChar w:fldCharType="begin"/>
        </w:r>
        <w:r>
          <w:rPr>
            <w:noProof/>
            <w:webHidden/>
          </w:rPr>
          <w:instrText xml:space="preserve"> PAGEREF _Toc450634641 \h </w:instrText>
        </w:r>
        <w:r>
          <w:rPr>
            <w:noProof/>
            <w:webHidden/>
          </w:rPr>
        </w:r>
        <w:r>
          <w:rPr>
            <w:noProof/>
            <w:webHidden/>
          </w:rPr>
          <w:fldChar w:fldCharType="separate"/>
        </w:r>
        <w:r>
          <w:rPr>
            <w:noProof/>
            <w:webHidden/>
          </w:rPr>
          <w:t>58</w:t>
        </w:r>
        <w:r>
          <w:rPr>
            <w:noProof/>
            <w:webHidden/>
          </w:rPr>
          <w:fldChar w:fldCharType="end"/>
        </w:r>
      </w:hyperlink>
    </w:p>
    <w:p w14:paraId="51ED15E1" w14:textId="2EA9C223"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642" w:history="1">
        <w:r w:rsidRPr="00C46DB9">
          <w:rPr>
            <w:rStyle w:val="Hyperlink"/>
            <w:noProof/>
          </w:rPr>
          <w:t>3.3.23.1 ToolsInformationType Class</w:t>
        </w:r>
        <w:r>
          <w:rPr>
            <w:noProof/>
            <w:webHidden/>
          </w:rPr>
          <w:tab/>
        </w:r>
        <w:r>
          <w:rPr>
            <w:noProof/>
            <w:webHidden/>
          </w:rPr>
          <w:fldChar w:fldCharType="begin"/>
        </w:r>
        <w:r>
          <w:rPr>
            <w:noProof/>
            <w:webHidden/>
          </w:rPr>
          <w:instrText xml:space="preserve"> PAGEREF _Toc450634642 \h </w:instrText>
        </w:r>
        <w:r>
          <w:rPr>
            <w:noProof/>
            <w:webHidden/>
          </w:rPr>
        </w:r>
        <w:r>
          <w:rPr>
            <w:noProof/>
            <w:webHidden/>
          </w:rPr>
          <w:fldChar w:fldCharType="separate"/>
        </w:r>
        <w:r>
          <w:rPr>
            <w:noProof/>
            <w:webHidden/>
          </w:rPr>
          <w:t>58</w:t>
        </w:r>
        <w:r>
          <w:rPr>
            <w:noProof/>
            <w:webHidden/>
          </w:rPr>
          <w:fldChar w:fldCharType="end"/>
        </w:r>
      </w:hyperlink>
    </w:p>
    <w:p w14:paraId="0F6D4084" w14:textId="788B731D"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643" w:history="1">
        <w:r w:rsidRPr="00C46DB9">
          <w:rPr>
            <w:rStyle w:val="Hyperlink"/>
            <w:noProof/>
          </w:rPr>
          <w:t>3.3.23.2 ToolInformationType Class</w:t>
        </w:r>
        <w:r>
          <w:rPr>
            <w:noProof/>
            <w:webHidden/>
          </w:rPr>
          <w:tab/>
        </w:r>
        <w:r>
          <w:rPr>
            <w:noProof/>
            <w:webHidden/>
          </w:rPr>
          <w:fldChar w:fldCharType="begin"/>
        </w:r>
        <w:r>
          <w:rPr>
            <w:noProof/>
            <w:webHidden/>
          </w:rPr>
          <w:instrText xml:space="preserve"> PAGEREF _Toc450634643 \h </w:instrText>
        </w:r>
        <w:r>
          <w:rPr>
            <w:noProof/>
            <w:webHidden/>
          </w:rPr>
        </w:r>
        <w:r>
          <w:rPr>
            <w:noProof/>
            <w:webHidden/>
          </w:rPr>
          <w:fldChar w:fldCharType="separate"/>
        </w:r>
        <w:r>
          <w:rPr>
            <w:noProof/>
            <w:webHidden/>
          </w:rPr>
          <w:t>59</w:t>
        </w:r>
        <w:r>
          <w:rPr>
            <w:noProof/>
            <w:webHidden/>
          </w:rPr>
          <w:fldChar w:fldCharType="end"/>
        </w:r>
      </w:hyperlink>
    </w:p>
    <w:p w14:paraId="6D50D161" w14:textId="7B93BE96"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644" w:history="1">
        <w:r w:rsidRPr="00C46DB9">
          <w:rPr>
            <w:rStyle w:val="Hyperlink"/>
            <w:noProof/>
          </w:rPr>
          <w:t>3.3.23.3 ToolSpecificDataType Class</w:t>
        </w:r>
        <w:r>
          <w:rPr>
            <w:noProof/>
            <w:webHidden/>
          </w:rPr>
          <w:tab/>
        </w:r>
        <w:r>
          <w:rPr>
            <w:noProof/>
            <w:webHidden/>
          </w:rPr>
          <w:fldChar w:fldCharType="begin"/>
        </w:r>
        <w:r>
          <w:rPr>
            <w:noProof/>
            <w:webHidden/>
          </w:rPr>
          <w:instrText xml:space="preserve"> PAGEREF _Toc450634644 \h </w:instrText>
        </w:r>
        <w:r>
          <w:rPr>
            <w:noProof/>
            <w:webHidden/>
          </w:rPr>
        </w:r>
        <w:r>
          <w:rPr>
            <w:noProof/>
            <w:webHidden/>
          </w:rPr>
          <w:fldChar w:fldCharType="separate"/>
        </w:r>
        <w:r>
          <w:rPr>
            <w:noProof/>
            <w:webHidden/>
          </w:rPr>
          <w:t>61</w:t>
        </w:r>
        <w:r>
          <w:rPr>
            <w:noProof/>
            <w:webHidden/>
          </w:rPr>
          <w:fldChar w:fldCharType="end"/>
        </w:r>
      </w:hyperlink>
    </w:p>
    <w:p w14:paraId="507D76BD" w14:textId="4B5BD1D8"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645" w:history="1">
        <w:r w:rsidRPr="00C46DB9">
          <w:rPr>
            <w:rStyle w:val="Hyperlink"/>
            <w:noProof/>
          </w:rPr>
          <w:t>3.3.23.4 ToolConfigurationType Class</w:t>
        </w:r>
        <w:r>
          <w:rPr>
            <w:noProof/>
            <w:webHidden/>
          </w:rPr>
          <w:tab/>
        </w:r>
        <w:r>
          <w:rPr>
            <w:noProof/>
            <w:webHidden/>
          </w:rPr>
          <w:fldChar w:fldCharType="begin"/>
        </w:r>
        <w:r>
          <w:rPr>
            <w:noProof/>
            <w:webHidden/>
          </w:rPr>
          <w:instrText xml:space="preserve"> PAGEREF _Toc450634645 \h </w:instrText>
        </w:r>
        <w:r>
          <w:rPr>
            <w:noProof/>
            <w:webHidden/>
          </w:rPr>
        </w:r>
        <w:r>
          <w:rPr>
            <w:noProof/>
            <w:webHidden/>
          </w:rPr>
          <w:fldChar w:fldCharType="separate"/>
        </w:r>
        <w:r>
          <w:rPr>
            <w:noProof/>
            <w:webHidden/>
          </w:rPr>
          <w:t>61</w:t>
        </w:r>
        <w:r>
          <w:rPr>
            <w:noProof/>
            <w:webHidden/>
          </w:rPr>
          <w:fldChar w:fldCharType="end"/>
        </w:r>
      </w:hyperlink>
    </w:p>
    <w:p w14:paraId="78411E47" w14:textId="2E20D74B"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646" w:history="1">
        <w:r w:rsidRPr="00C46DB9">
          <w:rPr>
            <w:rStyle w:val="Hyperlink"/>
            <w:noProof/>
          </w:rPr>
          <w:t>3.3.23.5 ToolReferencesType Class</w:t>
        </w:r>
        <w:r>
          <w:rPr>
            <w:noProof/>
            <w:webHidden/>
          </w:rPr>
          <w:tab/>
        </w:r>
        <w:r>
          <w:rPr>
            <w:noProof/>
            <w:webHidden/>
          </w:rPr>
          <w:fldChar w:fldCharType="begin"/>
        </w:r>
        <w:r>
          <w:rPr>
            <w:noProof/>
            <w:webHidden/>
          </w:rPr>
          <w:instrText xml:space="preserve"> PAGEREF _Toc450634646 \h </w:instrText>
        </w:r>
        <w:r>
          <w:rPr>
            <w:noProof/>
            <w:webHidden/>
          </w:rPr>
        </w:r>
        <w:r>
          <w:rPr>
            <w:noProof/>
            <w:webHidden/>
          </w:rPr>
          <w:fldChar w:fldCharType="separate"/>
        </w:r>
        <w:r>
          <w:rPr>
            <w:noProof/>
            <w:webHidden/>
          </w:rPr>
          <w:t>62</w:t>
        </w:r>
        <w:r>
          <w:rPr>
            <w:noProof/>
            <w:webHidden/>
          </w:rPr>
          <w:fldChar w:fldCharType="end"/>
        </w:r>
      </w:hyperlink>
    </w:p>
    <w:p w14:paraId="75338007" w14:textId="7EE76E1F" w:rsidR="001E4AED" w:rsidRDefault="001E4AED">
      <w:pPr>
        <w:pStyle w:val="TOC4"/>
        <w:tabs>
          <w:tab w:val="right" w:leader="dot" w:pos="9350"/>
        </w:tabs>
        <w:rPr>
          <w:rFonts w:asciiTheme="minorHAnsi" w:eastAsiaTheme="minorEastAsia" w:hAnsiTheme="minorHAnsi" w:cstheme="minorBidi"/>
          <w:noProof/>
          <w:sz w:val="22"/>
          <w:szCs w:val="22"/>
        </w:rPr>
      </w:pPr>
      <w:hyperlink w:anchor="_Toc450634647" w:history="1">
        <w:r w:rsidRPr="00C46DB9">
          <w:rPr>
            <w:rStyle w:val="Hyperlink"/>
            <w:noProof/>
          </w:rPr>
          <w:t>3.3.23.6 ToolReferenceType Class</w:t>
        </w:r>
        <w:r>
          <w:rPr>
            <w:noProof/>
            <w:webHidden/>
          </w:rPr>
          <w:tab/>
        </w:r>
        <w:r>
          <w:rPr>
            <w:noProof/>
            <w:webHidden/>
          </w:rPr>
          <w:fldChar w:fldCharType="begin"/>
        </w:r>
        <w:r>
          <w:rPr>
            <w:noProof/>
            <w:webHidden/>
          </w:rPr>
          <w:instrText xml:space="preserve"> PAGEREF _Toc450634647 \h </w:instrText>
        </w:r>
        <w:r>
          <w:rPr>
            <w:noProof/>
            <w:webHidden/>
          </w:rPr>
        </w:r>
        <w:r>
          <w:rPr>
            <w:noProof/>
            <w:webHidden/>
          </w:rPr>
          <w:fldChar w:fldCharType="separate"/>
        </w:r>
        <w:r>
          <w:rPr>
            <w:noProof/>
            <w:webHidden/>
          </w:rPr>
          <w:t>62</w:t>
        </w:r>
        <w:r>
          <w:rPr>
            <w:noProof/>
            <w:webHidden/>
          </w:rPr>
          <w:fldChar w:fldCharType="end"/>
        </w:r>
      </w:hyperlink>
    </w:p>
    <w:p w14:paraId="53C37EA8" w14:textId="14012E7E"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48" w:history="1">
        <w:r w:rsidRPr="00C46DB9">
          <w:rPr>
            <w:rStyle w:val="Hyperlink"/>
            <w:noProof/>
          </w:rPr>
          <w:t>3.3.24 UsageContextAssumptionsType Class</w:t>
        </w:r>
        <w:r>
          <w:rPr>
            <w:noProof/>
            <w:webHidden/>
          </w:rPr>
          <w:tab/>
        </w:r>
        <w:r>
          <w:rPr>
            <w:noProof/>
            <w:webHidden/>
          </w:rPr>
          <w:fldChar w:fldCharType="begin"/>
        </w:r>
        <w:r>
          <w:rPr>
            <w:noProof/>
            <w:webHidden/>
          </w:rPr>
          <w:instrText xml:space="preserve"> PAGEREF _Toc450634648 \h </w:instrText>
        </w:r>
        <w:r>
          <w:rPr>
            <w:noProof/>
            <w:webHidden/>
          </w:rPr>
        </w:r>
        <w:r>
          <w:rPr>
            <w:noProof/>
            <w:webHidden/>
          </w:rPr>
          <w:fldChar w:fldCharType="separate"/>
        </w:r>
        <w:r>
          <w:rPr>
            <w:noProof/>
            <w:webHidden/>
          </w:rPr>
          <w:t>63</w:t>
        </w:r>
        <w:r>
          <w:rPr>
            <w:noProof/>
            <w:webHidden/>
          </w:rPr>
          <w:fldChar w:fldCharType="end"/>
        </w:r>
      </w:hyperlink>
    </w:p>
    <w:p w14:paraId="0DDEE573" w14:textId="5D1A316A" w:rsidR="001E4AED" w:rsidRDefault="001E4AED">
      <w:pPr>
        <w:pStyle w:val="TOC2"/>
        <w:tabs>
          <w:tab w:val="right" w:leader="dot" w:pos="9350"/>
        </w:tabs>
        <w:rPr>
          <w:rFonts w:asciiTheme="minorHAnsi" w:eastAsiaTheme="minorEastAsia" w:hAnsiTheme="minorHAnsi" w:cstheme="minorBidi"/>
          <w:noProof/>
          <w:sz w:val="22"/>
          <w:szCs w:val="22"/>
        </w:rPr>
      </w:pPr>
      <w:hyperlink w:anchor="_Toc450634649" w:history="1">
        <w:r w:rsidRPr="00C46DB9">
          <w:rPr>
            <w:rStyle w:val="Hyperlink"/>
            <w:noProof/>
          </w:rPr>
          <w:t>3.4 Vocabulary Data Types</w:t>
        </w:r>
        <w:r>
          <w:rPr>
            <w:noProof/>
            <w:webHidden/>
          </w:rPr>
          <w:tab/>
        </w:r>
        <w:r>
          <w:rPr>
            <w:noProof/>
            <w:webHidden/>
          </w:rPr>
          <w:fldChar w:fldCharType="begin"/>
        </w:r>
        <w:r>
          <w:rPr>
            <w:noProof/>
            <w:webHidden/>
          </w:rPr>
          <w:instrText xml:space="preserve"> PAGEREF _Toc450634649 \h </w:instrText>
        </w:r>
        <w:r>
          <w:rPr>
            <w:noProof/>
            <w:webHidden/>
          </w:rPr>
        </w:r>
        <w:r>
          <w:rPr>
            <w:noProof/>
            <w:webHidden/>
          </w:rPr>
          <w:fldChar w:fldCharType="separate"/>
        </w:r>
        <w:r>
          <w:rPr>
            <w:noProof/>
            <w:webHidden/>
          </w:rPr>
          <w:t>63</w:t>
        </w:r>
        <w:r>
          <w:rPr>
            <w:noProof/>
            <w:webHidden/>
          </w:rPr>
          <w:fldChar w:fldCharType="end"/>
        </w:r>
      </w:hyperlink>
    </w:p>
    <w:p w14:paraId="3B152E44" w14:textId="01BB74B3"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50" w:history="1">
        <w:r w:rsidRPr="00C46DB9">
          <w:rPr>
            <w:rStyle w:val="Hyperlink"/>
            <w:noProof/>
          </w:rPr>
          <w:t>3.4.1 VocabularyStringType Data Type</w:t>
        </w:r>
        <w:r>
          <w:rPr>
            <w:noProof/>
            <w:webHidden/>
          </w:rPr>
          <w:tab/>
        </w:r>
        <w:r>
          <w:rPr>
            <w:noProof/>
            <w:webHidden/>
          </w:rPr>
          <w:fldChar w:fldCharType="begin"/>
        </w:r>
        <w:r>
          <w:rPr>
            <w:noProof/>
            <w:webHidden/>
          </w:rPr>
          <w:instrText xml:space="preserve"> PAGEREF _Toc450634650 \h </w:instrText>
        </w:r>
        <w:r>
          <w:rPr>
            <w:noProof/>
            <w:webHidden/>
          </w:rPr>
        </w:r>
        <w:r>
          <w:rPr>
            <w:noProof/>
            <w:webHidden/>
          </w:rPr>
          <w:fldChar w:fldCharType="separate"/>
        </w:r>
        <w:r>
          <w:rPr>
            <w:noProof/>
            <w:webHidden/>
          </w:rPr>
          <w:t>66</w:t>
        </w:r>
        <w:r>
          <w:rPr>
            <w:noProof/>
            <w:webHidden/>
          </w:rPr>
          <w:fldChar w:fldCharType="end"/>
        </w:r>
      </w:hyperlink>
    </w:p>
    <w:p w14:paraId="369CB71A" w14:textId="62B9DBEB"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51" w:history="1">
        <w:r w:rsidRPr="00C46DB9">
          <w:rPr>
            <w:rStyle w:val="Hyperlink"/>
            <w:noProof/>
          </w:rPr>
          <w:t>3.4.2 UnenforcedVocabularyStringType Data Type</w:t>
        </w:r>
        <w:r>
          <w:rPr>
            <w:noProof/>
            <w:webHidden/>
          </w:rPr>
          <w:tab/>
        </w:r>
        <w:r>
          <w:rPr>
            <w:noProof/>
            <w:webHidden/>
          </w:rPr>
          <w:fldChar w:fldCharType="begin"/>
        </w:r>
        <w:r>
          <w:rPr>
            <w:noProof/>
            <w:webHidden/>
          </w:rPr>
          <w:instrText xml:space="preserve"> PAGEREF _Toc450634651 \h </w:instrText>
        </w:r>
        <w:r>
          <w:rPr>
            <w:noProof/>
            <w:webHidden/>
          </w:rPr>
        </w:r>
        <w:r>
          <w:rPr>
            <w:noProof/>
            <w:webHidden/>
          </w:rPr>
          <w:fldChar w:fldCharType="separate"/>
        </w:r>
        <w:r>
          <w:rPr>
            <w:noProof/>
            <w:webHidden/>
          </w:rPr>
          <w:t>66</w:t>
        </w:r>
        <w:r>
          <w:rPr>
            <w:noProof/>
            <w:webHidden/>
          </w:rPr>
          <w:fldChar w:fldCharType="end"/>
        </w:r>
      </w:hyperlink>
    </w:p>
    <w:p w14:paraId="35293677" w14:textId="7EAF3B78"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52" w:history="1">
        <w:r w:rsidRPr="00C46DB9">
          <w:rPr>
            <w:rStyle w:val="Hyperlink"/>
            <w:noProof/>
          </w:rPr>
          <w:t>3.4.3 ControlledVocabularyStringType Data Type</w:t>
        </w:r>
        <w:r>
          <w:rPr>
            <w:noProof/>
            <w:webHidden/>
          </w:rPr>
          <w:tab/>
        </w:r>
        <w:r>
          <w:rPr>
            <w:noProof/>
            <w:webHidden/>
          </w:rPr>
          <w:fldChar w:fldCharType="begin"/>
        </w:r>
        <w:r>
          <w:rPr>
            <w:noProof/>
            <w:webHidden/>
          </w:rPr>
          <w:instrText xml:space="preserve"> PAGEREF _Toc450634652 \h </w:instrText>
        </w:r>
        <w:r>
          <w:rPr>
            <w:noProof/>
            <w:webHidden/>
          </w:rPr>
        </w:r>
        <w:r>
          <w:rPr>
            <w:noProof/>
            <w:webHidden/>
          </w:rPr>
          <w:fldChar w:fldCharType="separate"/>
        </w:r>
        <w:r>
          <w:rPr>
            <w:noProof/>
            <w:webHidden/>
          </w:rPr>
          <w:t>66</w:t>
        </w:r>
        <w:r>
          <w:rPr>
            <w:noProof/>
            <w:webHidden/>
          </w:rPr>
          <w:fldChar w:fldCharType="end"/>
        </w:r>
      </w:hyperlink>
    </w:p>
    <w:p w14:paraId="091B3ACA" w14:textId="6C843EE1" w:rsidR="001E4AED" w:rsidRDefault="001E4AED">
      <w:pPr>
        <w:pStyle w:val="TOC2"/>
        <w:tabs>
          <w:tab w:val="right" w:leader="dot" w:pos="9350"/>
        </w:tabs>
        <w:rPr>
          <w:rFonts w:asciiTheme="minorHAnsi" w:eastAsiaTheme="minorEastAsia" w:hAnsiTheme="minorHAnsi" w:cstheme="minorBidi"/>
          <w:noProof/>
          <w:sz w:val="22"/>
          <w:szCs w:val="22"/>
        </w:rPr>
      </w:pPr>
      <w:hyperlink w:anchor="_Toc450634653" w:history="1">
        <w:r w:rsidRPr="00C46DB9">
          <w:rPr>
            <w:rStyle w:val="Hyperlink"/>
            <w:noProof/>
          </w:rPr>
          <w:t>3.5 General Classes and Data Types</w:t>
        </w:r>
        <w:r>
          <w:rPr>
            <w:noProof/>
            <w:webHidden/>
          </w:rPr>
          <w:tab/>
        </w:r>
        <w:r>
          <w:rPr>
            <w:noProof/>
            <w:webHidden/>
          </w:rPr>
          <w:fldChar w:fldCharType="begin"/>
        </w:r>
        <w:r>
          <w:rPr>
            <w:noProof/>
            <w:webHidden/>
          </w:rPr>
          <w:instrText xml:space="preserve"> PAGEREF _Toc450634653 \h </w:instrText>
        </w:r>
        <w:r>
          <w:rPr>
            <w:noProof/>
            <w:webHidden/>
          </w:rPr>
        </w:r>
        <w:r>
          <w:rPr>
            <w:noProof/>
            <w:webHidden/>
          </w:rPr>
          <w:fldChar w:fldCharType="separate"/>
        </w:r>
        <w:r>
          <w:rPr>
            <w:noProof/>
            <w:webHidden/>
          </w:rPr>
          <w:t>67</w:t>
        </w:r>
        <w:r>
          <w:rPr>
            <w:noProof/>
            <w:webHidden/>
          </w:rPr>
          <w:fldChar w:fldCharType="end"/>
        </w:r>
      </w:hyperlink>
    </w:p>
    <w:p w14:paraId="74AB1CC3" w14:textId="3B0653AD"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54" w:history="1">
        <w:r w:rsidRPr="00C46DB9">
          <w:rPr>
            <w:rStyle w:val="Hyperlink"/>
            <w:noProof/>
          </w:rPr>
          <w:t>3.5.1 DateRangeType Class</w:t>
        </w:r>
        <w:r>
          <w:rPr>
            <w:noProof/>
            <w:webHidden/>
          </w:rPr>
          <w:tab/>
        </w:r>
        <w:r>
          <w:rPr>
            <w:noProof/>
            <w:webHidden/>
          </w:rPr>
          <w:fldChar w:fldCharType="begin"/>
        </w:r>
        <w:r>
          <w:rPr>
            <w:noProof/>
            <w:webHidden/>
          </w:rPr>
          <w:instrText xml:space="preserve"> PAGEREF _Toc450634654 \h </w:instrText>
        </w:r>
        <w:r>
          <w:rPr>
            <w:noProof/>
            <w:webHidden/>
          </w:rPr>
        </w:r>
        <w:r>
          <w:rPr>
            <w:noProof/>
            <w:webHidden/>
          </w:rPr>
          <w:fldChar w:fldCharType="separate"/>
        </w:r>
        <w:r>
          <w:rPr>
            <w:noProof/>
            <w:webHidden/>
          </w:rPr>
          <w:t>67</w:t>
        </w:r>
        <w:r>
          <w:rPr>
            <w:noProof/>
            <w:webHidden/>
          </w:rPr>
          <w:fldChar w:fldCharType="end"/>
        </w:r>
      </w:hyperlink>
    </w:p>
    <w:p w14:paraId="637B6CAF" w14:textId="5FED26A8"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55" w:history="1">
        <w:r w:rsidRPr="00C46DB9">
          <w:rPr>
            <w:rStyle w:val="Hyperlink"/>
            <w:noProof/>
          </w:rPr>
          <w:t>3.5.2 DateTimeWithPrecisionType Data Type</w:t>
        </w:r>
        <w:r>
          <w:rPr>
            <w:noProof/>
            <w:webHidden/>
          </w:rPr>
          <w:tab/>
        </w:r>
        <w:r>
          <w:rPr>
            <w:noProof/>
            <w:webHidden/>
          </w:rPr>
          <w:fldChar w:fldCharType="begin"/>
        </w:r>
        <w:r>
          <w:rPr>
            <w:noProof/>
            <w:webHidden/>
          </w:rPr>
          <w:instrText xml:space="preserve"> PAGEREF _Toc450634655 \h </w:instrText>
        </w:r>
        <w:r>
          <w:rPr>
            <w:noProof/>
            <w:webHidden/>
          </w:rPr>
        </w:r>
        <w:r>
          <w:rPr>
            <w:noProof/>
            <w:webHidden/>
          </w:rPr>
          <w:fldChar w:fldCharType="separate"/>
        </w:r>
        <w:r>
          <w:rPr>
            <w:noProof/>
            <w:webHidden/>
          </w:rPr>
          <w:t>67</w:t>
        </w:r>
        <w:r>
          <w:rPr>
            <w:noProof/>
            <w:webHidden/>
          </w:rPr>
          <w:fldChar w:fldCharType="end"/>
        </w:r>
      </w:hyperlink>
    </w:p>
    <w:p w14:paraId="11055B8E" w14:textId="62011ACB"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56" w:history="1">
        <w:r w:rsidRPr="00C46DB9">
          <w:rPr>
            <w:rStyle w:val="Hyperlink"/>
            <w:noProof/>
          </w:rPr>
          <w:t>3.5.3 DateWithPrecisionType Data Type</w:t>
        </w:r>
        <w:r>
          <w:rPr>
            <w:noProof/>
            <w:webHidden/>
          </w:rPr>
          <w:tab/>
        </w:r>
        <w:r>
          <w:rPr>
            <w:noProof/>
            <w:webHidden/>
          </w:rPr>
          <w:fldChar w:fldCharType="begin"/>
        </w:r>
        <w:r>
          <w:rPr>
            <w:noProof/>
            <w:webHidden/>
          </w:rPr>
          <w:instrText xml:space="preserve"> PAGEREF _Toc450634656 \h </w:instrText>
        </w:r>
        <w:r>
          <w:rPr>
            <w:noProof/>
            <w:webHidden/>
          </w:rPr>
        </w:r>
        <w:r>
          <w:rPr>
            <w:noProof/>
            <w:webHidden/>
          </w:rPr>
          <w:fldChar w:fldCharType="separate"/>
        </w:r>
        <w:r>
          <w:rPr>
            <w:noProof/>
            <w:webHidden/>
          </w:rPr>
          <w:t>68</w:t>
        </w:r>
        <w:r>
          <w:rPr>
            <w:noProof/>
            <w:webHidden/>
          </w:rPr>
          <w:fldChar w:fldCharType="end"/>
        </w:r>
      </w:hyperlink>
    </w:p>
    <w:p w14:paraId="1596123B" w14:textId="58C11CBA"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57" w:history="1">
        <w:r w:rsidRPr="00C46DB9">
          <w:rPr>
            <w:rStyle w:val="Hyperlink"/>
            <w:noProof/>
          </w:rPr>
          <w:t>3.5.4 LocationType Class</w:t>
        </w:r>
        <w:r>
          <w:rPr>
            <w:noProof/>
            <w:webHidden/>
          </w:rPr>
          <w:tab/>
        </w:r>
        <w:r>
          <w:rPr>
            <w:noProof/>
            <w:webHidden/>
          </w:rPr>
          <w:fldChar w:fldCharType="begin"/>
        </w:r>
        <w:r>
          <w:rPr>
            <w:noProof/>
            <w:webHidden/>
          </w:rPr>
          <w:instrText xml:space="preserve"> PAGEREF _Toc450634657 \h </w:instrText>
        </w:r>
        <w:r>
          <w:rPr>
            <w:noProof/>
            <w:webHidden/>
          </w:rPr>
        </w:r>
        <w:r>
          <w:rPr>
            <w:noProof/>
            <w:webHidden/>
          </w:rPr>
          <w:fldChar w:fldCharType="separate"/>
        </w:r>
        <w:r>
          <w:rPr>
            <w:noProof/>
            <w:webHidden/>
          </w:rPr>
          <w:t>68</w:t>
        </w:r>
        <w:r>
          <w:rPr>
            <w:noProof/>
            <w:webHidden/>
          </w:rPr>
          <w:fldChar w:fldCharType="end"/>
        </w:r>
      </w:hyperlink>
    </w:p>
    <w:p w14:paraId="39462B63" w14:textId="7B758B38"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58" w:history="1">
        <w:r w:rsidRPr="00C46DB9">
          <w:rPr>
            <w:rStyle w:val="Hyperlink"/>
            <w:noProof/>
          </w:rPr>
          <w:t>3.5.5 StructuredTextType Data Type</w:t>
        </w:r>
        <w:r>
          <w:rPr>
            <w:noProof/>
            <w:webHidden/>
          </w:rPr>
          <w:tab/>
        </w:r>
        <w:r>
          <w:rPr>
            <w:noProof/>
            <w:webHidden/>
          </w:rPr>
          <w:fldChar w:fldCharType="begin"/>
        </w:r>
        <w:r>
          <w:rPr>
            <w:noProof/>
            <w:webHidden/>
          </w:rPr>
          <w:instrText xml:space="preserve"> PAGEREF _Toc450634658 \h </w:instrText>
        </w:r>
        <w:r>
          <w:rPr>
            <w:noProof/>
            <w:webHidden/>
          </w:rPr>
        </w:r>
        <w:r>
          <w:rPr>
            <w:noProof/>
            <w:webHidden/>
          </w:rPr>
          <w:fldChar w:fldCharType="separate"/>
        </w:r>
        <w:r>
          <w:rPr>
            <w:noProof/>
            <w:webHidden/>
          </w:rPr>
          <w:t>69</w:t>
        </w:r>
        <w:r>
          <w:rPr>
            <w:noProof/>
            <w:webHidden/>
          </w:rPr>
          <w:fldChar w:fldCharType="end"/>
        </w:r>
      </w:hyperlink>
    </w:p>
    <w:p w14:paraId="53FB5985" w14:textId="4889002D"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59" w:history="1">
        <w:r w:rsidRPr="00C46DB9">
          <w:rPr>
            <w:rStyle w:val="Hyperlink"/>
            <w:noProof/>
          </w:rPr>
          <w:t>3.5.6 TimeType Class</w:t>
        </w:r>
        <w:r>
          <w:rPr>
            <w:noProof/>
            <w:webHidden/>
          </w:rPr>
          <w:tab/>
        </w:r>
        <w:r>
          <w:rPr>
            <w:noProof/>
            <w:webHidden/>
          </w:rPr>
          <w:fldChar w:fldCharType="begin"/>
        </w:r>
        <w:r>
          <w:rPr>
            <w:noProof/>
            <w:webHidden/>
          </w:rPr>
          <w:instrText xml:space="preserve"> PAGEREF _Toc450634659 \h </w:instrText>
        </w:r>
        <w:r>
          <w:rPr>
            <w:noProof/>
            <w:webHidden/>
          </w:rPr>
        </w:r>
        <w:r>
          <w:rPr>
            <w:noProof/>
            <w:webHidden/>
          </w:rPr>
          <w:fldChar w:fldCharType="separate"/>
        </w:r>
        <w:r>
          <w:rPr>
            <w:noProof/>
            <w:webHidden/>
          </w:rPr>
          <w:t>69</w:t>
        </w:r>
        <w:r>
          <w:rPr>
            <w:noProof/>
            <w:webHidden/>
          </w:rPr>
          <w:fldChar w:fldCharType="end"/>
        </w:r>
      </w:hyperlink>
    </w:p>
    <w:p w14:paraId="6CA61403" w14:textId="70B4439D" w:rsidR="001E4AED" w:rsidRDefault="001E4AED">
      <w:pPr>
        <w:pStyle w:val="TOC2"/>
        <w:tabs>
          <w:tab w:val="right" w:leader="dot" w:pos="9350"/>
        </w:tabs>
        <w:rPr>
          <w:rFonts w:asciiTheme="minorHAnsi" w:eastAsiaTheme="minorEastAsia" w:hAnsiTheme="minorHAnsi" w:cstheme="minorBidi"/>
          <w:noProof/>
          <w:sz w:val="22"/>
          <w:szCs w:val="22"/>
        </w:rPr>
      </w:pPr>
      <w:hyperlink w:anchor="_Toc450634660" w:history="1">
        <w:r w:rsidRPr="00C46DB9">
          <w:rPr>
            <w:rStyle w:val="Hyperlink"/>
            <w:noProof/>
          </w:rPr>
          <w:t>3.6 Enumerations</w:t>
        </w:r>
        <w:r>
          <w:rPr>
            <w:noProof/>
            <w:webHidden/>
          </w:rPr>
          <w:tab/>
        </w:r>
        <w:r>
          <w:rPr>
            <w:noProof/>
            <w:webHidden/>
          </w:rPr>
          <w:fldChar w:fldCharType="begin"/>
        </w:r>
        <w:r>
          <w:rPr>
            <w:noProof/>
            <w:webHidden/>
          </w:rPr>
          <w:instrText xml:space="preserve"> PAGEREF _Toc450634660 \h </w:instrText>
        </w:r>
        <w:r>
          <w:rPr>
            <w:noProof/>
            <w:webHidden/>
          </w:rPr>
        </w:r>
        <w:r>
          <w:rPr>
            <w:noProof/>
            <w:webHidden/>
          </w:rPr>
          <w:fldChar w:fldCharType="separate"/>
        </w:r>
        <w:r>
          <w:rPr>
            <w:noProof/>
            <w:webHidden/>
          </w:rPr>
          <w:t>71</w:t>
        </w:r>
        <w:r>
          <w:rPr>
            <w:noProof/>
            <w:webHidden/>
          </w:rPr>
          <w:fldChar w:fldCharType="end"/>
        </w:r>
      </w:hyperlink>
    </w:p>
    <w:p w14:paraId="3A5AA8FB" w14:textId="493007B0"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61" w:history="1">
        <w:r w:rsidRPr="00C46DB9">
          <w:rPr>
            <w:rStyle w:val="Hyperlink"/>
            <w:noProof/>
          </w:rPr>
          <w:t>3.6.1 CipherEnum Enumeration</w:t>
        </w:r>
        <w:r>
          <w:rPr>
            <w:noProof/>
            <w:webHidden/>
          </w:rPr>
          <w:tab/>
        </w:r>
        <w:r>
          <w:rPr>
            <w:noProof/>
            <w:webHidden/>
          </w:rPr>
          <w:fldChar w:fldCharType="begin"/>
        </w:r>
        <w:r>
          <w:rPr>
            <w:noProof/>
            <w:webHidden/>
          </w:rPr>
          <w:instrText xml:space="preserve"> PAGEREF _Toc450634661 \h </w:instrText>
        </w:r>
        <w:r>
          <w:rPr>
            <w:noProof/>
            <w:webHidden/>
          </w:rPr>
        </w:r>
        <w:r>
          <w:rPr>
            <w:noProof/>
            <w:webHidden/>
          </w:rPr>
          <w:fldChar w:fldCharType="separate"/>
        </w:r>
        <w:r>
          <w:rPr>
            <w:noProof/>
            <w:webHidden/>
          </w:rPr>
          <w:t>71</w:t>
        </w:r>
        <w:r>
          <w:rPr>
            <w:noProof/>
            <w:webHidden/>
          </w:rPr>
          <w:fldChar w:fldCharType="end"/>
        </w:r>
      </w:hyperlink>
    </w:p>
    <w:p w14:paraId="4311829F" w14:textId="4C7BFA3A"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62" w:history="1">
        <w:r w:rsidRPr="00C46DB9">
          <w:rPr>
            <w:rStyle w:val="Hyperlink"/>
            <w:noProof/>
          </w:rPr>
          <w:t>3.6.2 CompensationModelEnum Enumeration</w:t>
        </w:r>
        <w:r>
          <w:rPr>
            <w:noProof/>
            <w:webHidden/>
          </w:rPr>
          <w:tab/>
        </w:r>
        <w:r>
          <w:rPr>
            <w:noProof/>
            <w:webHidden/>
          </w:rPr>
          <w:fldChar w:fldCharType="begin"/>
        </w:r>
        <w:r>
          <w:rPr>
            <w:noProof/>
            <w:webHidden/>
          </w:rPr>
          <w:instrText xml:space="preserve"> PAGEREF _Toc450634662 \h </w:instrText>
        </w:r>
        <w:r>
          <w:rPr>
            <w:noProof/>
            <w:webHidden/>
          </w:rPr>
        </w:r>
        <w:r>
          <w:rPr>
            <w:noProof/>
            <w:webHidden/>
          </w:rPr>
          <w:fldChar w:fldCharType="separate"/>
        </w:r>
        <w:r>
          <w:rPr>
            <w:noProof/>
            <w:webHidden/>
          </w:rPr>
          <w:t>71</w:t>
        </w:r>
        <w:r>
          <w:rPr>
            <w:noProof/>
            <w:webHidden/>
          </w:rPr>
          <w:fldChar w:fldCharType="end"/>
        </w:r>
      </w:hyperlink>
    </w:p>
    <w:p w14:paraId="11CCD4A6" w14:textId="1D53C2CA"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63" w:history="1">
        <w:r w:rsidRPr="00C46DB9">
          <w:rPr>
            <w:rStyle w:val="Hyperlink"/>
            <w:noProof/>
          </w:rPr>
          <w:t>3.6.3 ConditionApplicationEnum Enumeration</w:t>
        </w:r>
        <w:r>
          <w:rPr>
            <w:noProof/>
            <w:webHidden/>
          </w:rPr>
          <w:tab/>
        </w:r>
        <w:r>
          <w:rPr>
            <w:noProof/>
            <w:webHidden/>
          </w:rPr>
          <w:fldChar w:fldCharType="begin"/>
        </w:r>
        <w:r>
          <w:rPr>
            <w:noProof/>
            <w:webHidden/>
          </w:rPr>
          <w:instrText xml:space="preserve"> PAGEREF _Toc450634663 \h </w:instrText>
        </w:r>
        <w:r>
          <w:rPr>
            <w:noProof/>
            <w:webHidden/>
          </w:rPr>
        </w:r>
        <w:r>
          <w:rPr>
            <w:noProof/>
            <w:webHidden/>
          </w:rPr>
          <w:fldChar w:fldCharType="separate"/>
        </w:r>
        <w:r>
          <w:rPr>
            <w:noProof/>
            <w:webHidden/>
          </w:rPr>
          <w:t>72</w:t>
        </w:r>
        <w:r>
          <w:rPr>
            <w:noProof/>
            <w:webHidden/>
          </w:rPr>
          <w:fldChar w:fldCharType="end"/>
        </w:r>
      </w:hyperlink>
    </w:p>
    <w:p w14:paraId="7A069155" w14:textId="0B6505FD"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64" w:history="1">
        <w:r w:rsidRPr="00C46DB9">
          <w:rPr>
            <w:rStyle w:val="Hyperlink"/>
            <w:noProof/>
          </w:rPr>
          <w:t>3.6.4 ConditionTypeEnum Enumeration</w:t>
        </w:r>
        <w:r>
          <w:rPr>
            <w:noProof/>
            <w:webHidden/>
          </w:rPr>
          <w:tab/>
        </w:r>
        <w:r>
          <w:rPr>
            <w:noProof/>
            <w:webHidden/>
          </w:rPr>
          <w:fldChar w:fldCharType="begin"/>
        </w:r>
        <w:r>
          <w:rPr>
            <w:noProof/>
            <w:webHidden/>
          </w:rPr>
          <w:instrText xml:space="preserve"> PAGEREF _Toc450634664 \h </w:instrText>
        </w:r>
        <w:r>
          <w:rPr>
            <w:noProof/>
            <w:webHidden/>
          </w:rPr>
        </w:r>
        <w:r>
          <w:rPr>
            <w:noProof/>
            <w:webHidden/>
          </w:rPr>
          <w:fldChar w:fldCharType="separate"/>
        </w:r>
        <w:r>
          <w:rPr>
            <w:noProof/>
            <w:webHidden/>
          </w:rPr>
          <w:t>72</w:t>
        </w:r>
        <w:r>
          <w:rPr>
            <w:noProof/>
            <w:webHidden/>
          </w:rPr>
          <w:fldChar w:fldCharType="end"/>
        </w:r>
      </w:hyperlink>
    </w:p>
    <w:p w14:paraId="69027073" w14:textId="3E16D9F8"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65" w:history="1">
        <w:r w:rsidRPr="00C46DB9">
          <w:rPr>
            <w:rStyle w:val="Hyperlink"/>
            <w:noProof/>
          </w:rPr>
          <w:t>3.6.5 DataFormatEnum Enumeration</w:t>
        </w:r>
        <w:r>
          <w:rPr>
            <w:noProof/>
            <w:webHidden/>
          </w:rPr>
          <w:tab/>
        </w:r>
        <w:r>
          <w:rPr>
            <w:noProof/>
            <w:webHidden/>
          </w:rPr>
          <w:fldChar w:fldCharType="begin"/>
        </w:r>
        <w:r>
          <w:rPr>
            <w:noProof/>
            <w:webHidden/>
          </w:rPr>
          <w:instrText xml:space="preserve"> PAGEREF _Toc450634665 \h </w:instrText>
        </w:r>
        <w:r>
          <w:rPr>
            <w:noProof/>
            <w:webHidden/>
          </w:rPr>
        </w:r>
        <w:r>
          <w:rPr>
            <w:noProof/>
            <w:webHidden/>
          </w:rPr>
          <w:fldChar w:fldCharType="separate"/>
        </w:r>
        <w:r>
          <w:rPr>
            <w:noProof/>
            <w:webHidden/>
          </w:rPr>
          <w:t>74</w:t>
        </w:r>
        <w:r>
          <w:rPr>
            <w:noProof/>
            <w:webHidden/>
          </w:rPr>
          <w:fldChar w:fldCharType="end"/>
        </w:r>
      </w:hyperlink>
    </w:p>
    <w:p w14:paraId="1DA0CE4F" w14:textId="612E8B1E"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66" w:history="1">
        <w:r w:rsidRPr="00C46DB9">
          <w:rPr>
            <w:rStyle w:val="Hyperlink"/>
            <w:noProof/>
          </w:rPr>
          <w:t>3.6.6 DataSizeUnitsEnum Enumeration</w:t>
        </w:r>
        <w:r>
          <w:rPr>
            <w:noProof/>
            <w:webHidden/>
          </w:rPr>
          <w:tab/>
        </w:r>
        <w:r>
          <w:rPr>
            <w:noProof/>
            <w:webHidden/>
          </w:rPr>
          <w:fldChar w:fldCharType="begin"/>
        </w:r>
        <w:r>
          <w:rPr>
            <w:noProof/>
            <w:webHidden/>
          </w:rPr>
          <w:instrText xml:space="preserve"> PAGEREF _Toc450634666 \h </w:instrText>
        </w:r>
        <w:r>
          <w:rPr>
            <w:noProof/>
            <w:webHidden/>
          </w:rPr>
        </w:r>
        <w:r>
          <w:rPr>
            <w:noProof/>
            <w:webHidden/>
          </w:rPr>
          <w:fldChar w:fldCharType="separate"/>
        </w:r>
        <w:r>
          <w:rPr>
            <w:noProof/>
            <w:webHidden/>
          </w:rPr>
          <w:t>74</w:t>
        </w:r>
        <w:r>
          <w:rPr>
            <w:noProof/>
            <w:webHidden/>
          </w:rPr>
          <w:fldChar w:fldCharType="end"/>
        </w:r>
      </w:hyperlink>
    </w:p>
    <w:p w14:paraId="3D178112" w14:textId="26217F3C"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67" w:history="1">
        <w:r w:rsidRPr="00C46DB9">
          <w:rPr>
            <w:rStyle w:val="Hyperlink"/>
            <w:noProof/>
          </w:rPr>
          <w:t>3.6.7 DatatypeEnum Enumeration</w:t>
        </w:r>
        <w:r>
          <w:rPr>
            <w:noProof/>
            <w:webHidden/>
          </w:rPr>
          <w:tab/>
        </w:r>
        <w:r>
          <w:rPr>
            <w:noProof/>
            <w:webHidden/>
          </w:rPr>
          <w:fldChar w:fldCharType="begin"/>
        </w:r>
        <w:r>
          <w:rPr>
            <w:noProof/>
            <w:webHidden/>
          </w:rPr>
          <w:instrText xml:space="preserve"> PAGEREF _Toc450634667 \h </w:instrText>
        </w:r>
        <w:r>
          <w:rPr>
            <w:noProof/>
            <w:webHidden/>
          </w:rPr>
        </w:r>
        <w:r>
          <w:rPr>
            <w:noProof/>
            <w:webHidden/>
          </w:rPr>
          <w:fldChar w:fldCharType="separate"/>
        </w:r>
        <w:r>
          <w:rPr>
            <w:noProof/>
            <w:webHidden/>
          </w:rPr>
          <w:t>74</w:t>
        </w:r>
        <w:r>
          <w:rPr>
            <w:noProof/>
            <w:webHidden/>
          </w:rPr>
          <w:fldChar w:fldCharType="end"/>
        </w:r>
      </w:hyperlink>
    </w:p>
    <w:p w14:paraId="49BF573F" w14:textId="4422B408"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68" w:history="1">
        <w:r w:rsidRPr="00C46DB9">
          <w:rPr>
            <w:rStyle w:val="Hyperlink"/>
            <w:noProof/>
          </w:rPr>
          <w:t>3.6.8 DatePrecisionEnum Enumeration</w:t>
        </w:r>
        <w:r>
          <w:rPr>
            <w:noProof/>
            <w:webHidden/>
          </w:rPr>
          <w:tab/>
        </w:r>
        <w:r>
          <w:rPr>
            <w:noProof/>
            <w:webHidden/>
          </w:rPr>
          <w:fldChar w:fldCharType="begin"/>
        </w:r>
        <w:r>
          <w:rPr>
            <w:noProof/>
            <w:webHidden/>
          </w:rPr>
          <w:instrText xml:space="preserve"> PAGEREF _Toc450634668 \h </w:instrText>
        </w:r>
        <w:r>
          <w:rPr>
            <w:noProof/>
            <w:webHidden/>
          </w:rPr>
        </w:r>
        <w:r>
          <w:rPr>
            <w:noProof/>
            <w:webHidden/>
          </w:rPr>
          <w:fldChar w:fldCharType="separate"/>
        </w:r>
        <w:r>
          <w:rPr>
            <w:noProof/>
            <w:webHidden/>
          </w:rPr>
          <w:t>78</w:t>
        </w:r>
        <w:r>
          <w:rPr>
            <w:noProof/>
            <w:webHidden/>
          </w:rPr>
          <w:fldChar w:fldCharType="end"/>
        </w:r>
      </w:hyperlink>
    </w:p>
    <w:p w14:paraId="4C82DF35" w14:textId="2960622F"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69" w:history="1">
        <w:r w:rsidRPr="00C46DB9">
          <w:rPr>
            <w:rStyle w:val="Hyperlink"/>
            <w:noProof/>
          </w:rPr>
          <w:t>3.6.9 EndiannessTypeEnum Enumeration</w:t>
        </w:r>
        <w:r>
          <w:rPr>
            <w:noProof/>
            <w:webHidden/>
          </w:rPr>
          <w:tab/>
        </w:r>
        <w:r>
          <w:rPr>
            <w:noProof/>
            <w:webHidden/>
          </w:rPr>
          <w:fldChar w:fldCharType="begin"/>
        </w:r>
        <w:r>
          <w:rPr>
            <w:noProof/>
            <w:webHidden/>
          </w:rPr>
          <w:instrText xml:space="preserve"> PAGEREF _Toc450634669 \h </w:instrText>
        </w:r>
        <w:r>
          <w:rPr>
            <w:noProof/>
            <w:webHidden/>
          </w:rPr>
        </w:r>
        <w:r>
          <w:rPr>
            <w:noProof/>
            <w:webHidden/>
          </w:rPr>
          <w:fldChar w:fldCharType="separate"/>
        </w:r>
        <w:r>
          <w:rPr>
            <w:noProof/>
            <w:webHidden/>
          </w:rPr>
          <w:t>78</w:t>
        </w:r>
        <w:r>
          <w:rPr>
            <w:noProof/>
            <w:webHidden/>
          </w:rPr>
          <w:fldChar w:fldCharType="end"/>
        </w:r>
      </w:hyperlink>
    </w:p>
    <w:p w14:paraId="53B9CD7E" w14:textId="6A1B521C"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70" w:history="1">
        <w:r w:rsidRPr="00C46DB9">
          <w:rPr>
            <w:rStyle w:val="Hyperlink"/>
            <w:noProof/>
          </w:rPr>
          <w:t>3.6.10 Layer4ProtocolEnum Enumeration</w:t>
        </w:r>
        <w:r>
          <w:rPr>
            <w:noProof/>
            <w:webHidden/>
          </w:rPr>
          <w:tab/>
        </w:r>
        <w:r>
          <w:rPr>
            <w:noProof/>
            <w:webHidden/>
          </w:rPr>
          <w:fldChar w:fldCharType="begin"/>
        </w:r>
        <w:r>
          <w:rPr>
            <w:noProof/>
            <w:webHidden/>
          </w:rPr>
          <w:instrText xml:space="preserve"> PAGEREF _Toc450634670 \h </w:instrText>
        </w:r>
        <w:r>
          <w:rPr>
            <w:noProof/>
            <w:webHidden/>
          </w:rPr>
        </w:r>
        <w:r>
          <w:rPr>
            <w:noProof/>
            <w:webHidden/>
          </w:rPr>
          <w:fldChar w:fldCharType="separate"/>
        </w:r>
        <w:r>
          <w:rPr>
            <w:noProof/>
            <w:webHidden/>
          </w:rPr>
          <w:t>79</w:t>
        </w:r>
        <w:r>
          <w:rPr>
            <w:noProof/>
            <w:webHidden/>
          </w:rPr>
          <w:fldChar w:fldCharType="end"/>
        </w:r>
      </w:hyperlink>
    </w:p>
    <w:p w14:paraId="1A0D416E" w14:textId="4099528F"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71" w:history="1">
        <w:r w:rsidRPr="00C46DB9">
          <w:rPr>
            <w:rStyle w:val="Hyperlink"/>
            <w:noProof/>
          </w:rPr>
          <w:t>3.6.11 PatternTypeEnum Enumeration</w:t>
        </w:r>
        <w:r>
          <w:rPr>
            <w:noProof/>
            <w:webHidden/>
          </w:rPr>
          <w:tab/>
        </w:r>
        <w:r>
          <w:rPr>
            <w:noProof/>
            <w:webHidden/>
          </w:rPr>
          <w:fldChar w:fldCharType="begin"/>
        </w:r>
        <w:r>
          <w:rPr>
            <w:noProof/>
            <w:webHidden/>
          </w:rPr>
          <w:instrText xml:space="preserve"> PAGEREF _Toc450634671 \h </w:instrText>
        </w:r>
        <w:r>
          <w:rPr>
            <w:noProof/>
            <w:webHidden/>
          </w:rPr>
        </w:r>
        <w:r>
          <w:rPr>
            <w:noProof/>
            <w:webHidden/>
          </w:rPr>
          <w:fldChar w:fldCharType="separate"/>
        </w:r>
        <w:r>
          <w:rPr>
            <w:noProof/>
            <w:webHidden/>
          </w:rPr>
          <w:t>79</w:t>
        </w:r>
        <w:r>
          <w:rPr>
            <w:noProof/>
            <w:webHidden/>
          </w:rPr>
          <w:fldChar w:fldCharType="end"/>
        </w:r>
      </w:hyperlink>
    </w:p>
    <w:p w14:paraId="0993C699" w14:textId="57989D39"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72" w:history="1">
        <w:r w:rsidRPr="00C46DB9">
          <w:rPr>
            <w:rStyle w:val="Hyperlink"/>
            <w:noProof/>
          </w:rPr>
          <w:t>3.6.12 RegionalRegistryTypeEnum Enumeration</w:t>
        </w:r>
        <w:r>
          <w:rPr>
            <w:noProof/>
            <w:webHidden/>
          </w:rPr>
          <w:tab/>
        </w:r>
        <w:r>
          <w:rPr>
            <w:noProof/>
            <w:webHidden/>
          </w:rPr>
          <w:fldChar w:fldCharType="begin"/>
        </w:r>
        <w:r>
          <w:rPr>
            <w:noProof/>
            <w:webHidden/>
          </w:rPr>
          <w:instrText xml:space="preserve"> PAGEREF _Toc450634672 \h </w:instrText>
        </w:r>
        <w:r>
          <w:rPr>
            <w:noProof/>
            <w:webHidden/>
          </w:rPr>
        </w:r>
        <w:r>
          <w:rPr>
            <w:noProof/>
            <w:webHidden/>
          </w:rPr>
          <w:fldChar w:fldCharType="separate"/>
        </w:r>
        <w:r>
          <w:rPr>
            <w:noProof/>
            <w:webHidden/>
          </w:rPr>
          <w:t>80</w:t>
        </w:r>
        <w:r>
          <w:rPr>
            <w:noProof/>
            <w:webHidden/>
          </w:rPr>
          <w:fldChar w:fldCharType="end"/>
        </w:r>
      </w:hyperlink>
    </w:p>
    <w:p w14:paraId="05368073" w14:textId="22742AAC"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73" w:history="1">
        <w:r w:rsidRPr="00C46DB9">
          <w:rPr>
            <w:rStyle w:val="Hyperlink"/>
            <w:noProof/>
          </w:rPr>
          <w:t>3.6.13 SIDTypeEnum Enumeration</w:t>
        </w:r>
        <w:r>
          <w:rPr>
            <w:noProof/>
            <w:webHidden/>
          </w:rPr>
          <w:tab/>
        </w:r>
        <w:r>
          <w:rPr>
            <w:noProof/>
            <w:webHidden/>
          </w:rPr>
          <w:fldChar w:fldCharType="begin"/>
        </w:r>
        <w:r>
          <w:rPr>
            <w:noProof/>
            <w:webHidden/>
          </w:rPr>
          <w:instrText xml:space="preserve"> PAGEREF _Toc450634673 \h </w:instrText>
        </w:r>
        <w:r>
          <w:rPr>
            <w:noProof/>
            <w:webHidden/>
          </w:rPr>
        </w:r>
        <w:r>
          <w:rPr>
            <w:noProof/>
            <w:webHidden/>
          </w:rPr>
          <w:fldChar w:fldCharType="separate"/>
        </w:r>
        <w:r>
          <w:rPr>
            <w:noProof/>
            <w:webHidden/>
          </w:rPr>
          <w:t>81</w:t>
        </w:r>
        <w:r>
          <w:rPr>
            <w:noProof/>
            <w:webHidden/>
          </w:rPr>
          <w:fldChar w:fldCharType="end"/>
        </w:r>
      </w:hyperlink>
    </w:p>
    <w:p w14:paraId="16EA7D58" w14:textId="064BD9B2"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74" w:history="1">
        <w:r w:rsidRPr="00C46DB9">
          <w:rPr>
            <w:rStyle w:val="Hyperlink"/>
            <w:noProof/>
          </w:rPr>
          <w:t>3.6.14 SourceClassTypeEnum Enumeration</w:t>
        </w:r>
        <w:r>
          <w:rPr>
            <w:noProof/>
            <w:webHidden/>
          </w:rPr>
          <w:tab/>
        </w:r>
        <w:r>
          <w:rPr>
            <w:noProof/>
            <w:webHidden/>
          </w:rPr>
          <w:fldChar w:fldCharType="begin"/>
        </w:r>
        <w:r>
          <w:rPr>
            <w:noProof/>
            <w:webHidden/>
          </w:rPr>
          <w:instrText xml:space="preserve"> PAGEREF _Toc450634674 \h </w:instrText>
        </w:r>
        <w:r>
          <w:rPr>
            <w:noProof/>
            <w:webHidden/>
          </w:rPr>
        </w:r>
        <w:r>
          <w:rPr>
            <w:noProof/>
            <w:webHidden/>
          </w:rPr>
          <w:fldChar w:fldCharType="separate"/>
        </w:r>
        <w:r>
          <w:rPr>
            <w:noProof/>
            <w:webHidden/>
          </w:rPr>
          <w:t>81</w:t>
        </w:r>
        <w:r>
          <w:rPr>
            <w:noProof/>
            <w:webHidden/>
          </w:rPr>
          <w:fldChar w:fldCharType="end"/>
        </w:r>
      </w:hyperlink>
    </w:p>
    <w:p w14:paraId="3CD749F9" w14:textId="1ECB61B0"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75" w:history="1">
        <w:r w:rsidRPr="00C46DB9">
          <w:rPr>
            <w:rStyle w:val="Hyperlink"/>
            <w:noProof/>
          </w:rPr>
          <w:t>3.6.15 SourceTypeEnum Enumeration</w:t>
        </w:r>
        <w:r>
          <w:rPr>
            <w:noProof/>
            <w:webHidden/>
          </w:rPr>
          <w:tab/>
        </w:r>
        <w:r>
          <w:rPr>
            <w:noProof/>
            <w:webHidden/>
          </w:rPr>
          <w:fldChar w:fldCharType="begin"/>
        </w:r>
        <w:r>
          <w:rPr>
            <w:noProof/>
            <w:webHidden/>
          </w:rPr>
          <w:instrText xml:space="preserve"> PAGEREF _Toc450634675 \h </w:instrText>
        </w:r>
        <w:r>
          <w:rPr>
            <w:noProof/>
            <w:webHidden/>
          </w:rPr>
        </w:r>
        <w:r>
          <w:rPr>
            <w:noProof/>
            <w:webHidden/>
          </w:rPr>
          <w:fldChar w:fldCharType="separate"/>
        </w:r>
        <w:r>
          <w:rPr>
            <w:noProof/>
            <w:webHidden/>
          </w:rPr>
          <w:t>81</w:t>
        </w:r>
        <w:r>
          <w:rPr>
            <w:noProof/>
            <w:webHidden/>
          </w:rPr>
          <w:fldChar w:fldCharType="end"/>
        </w:r>
      </w:hyperlink>
    </w:p>
    <w:p w14:paraId="2A3DA75B" w14:textId="4C8D9D84"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76" w:history="1">
        <w:r w:rsidRPr="00C46DB9">
          <w:rPr>
            <w:rStyle w:val="Hyperlink"/>
            <w:noProof/>
          </w:rPr>
          <w:t>3.6.16 TimePrecisionEnum Enumeration</w:t>
        </w:r>
        <w:r>
          <w:rPr>
            <w:noProof/>
            <w:webHidden/>
          </w:rPr>
          <w:tab/>
        </w:r>
        <w:r>
          <w:rPr>
            <w:noProof/>
            <w:webHidden/>
          </w:rPr>
          <w:fldChar w:fldCharType="begin"/>
        </w:r>
        <w:r>
          <w:rPr>
            <w:noProof/>
            <w:webHidden/>
          </w:rPr>
          <w:instrText xml:space="preserve"> PAGEREF _Toc450634676 \h </w:instrText>
        </w:r>
        <w:r>
          <w:rPr>
            <w:noProof/>
            <w:webHidden/>
          </w:rPr>
        </w:r>
        <w:r>
          <w:rPr>
            <w:noProof/>
            <w:webHidden/>
          </w:rPr>
          <w:fldChar w:fldCharType="separate"/>
        </w:r>
        <w:r>
          <w:rPr>
            <w:noProof/>
            <w:webHidden/>
          </w:rPr>
          <w:t>82</w:t>
        </w:r>
        <w:r>
          <w:rPr>
            <w:noProof/>
            <w:webHidden/>
          </w:rPr>
          <w:fldChar w:fldCharType="end"/>
        </w:r>
      </w:hyperlink>
    </w:p>
    <w:p w14:paraId="1A4A15FE" w14:textId="20D11EDA" w:rsidR="001E4AED" w:rsidRDefault="001E4AED">
      <w:pPr>
        <w:pStyle w:val="TOC3"/>
        <w:tabs>
          <w:tab w:val="right" w:leader="dot" w:pos="9350"/>
        </w:tabs>
        <w:rPr>
          <w:rFonts w:asciiTheme="minorHAnsi" w:eastAsiaTheme="minorEastAsia" w:hAnsiTheme="minorHAnsi" w:cstheme="minorBidi"/>
          <w:noProof/>
          <w:sz w:val="22"/>
          <w:szCs w:val="22"/>
        </w:rPr>
      </w:pPr>
      <w:hyperlink w:anchor="_Toc450634677" w:history="1">
        <w:r w:rsidRPr="00C46DB9">
          <w:rPr>
            <w:rStyle w:val="Hyperlink"/>
            <w:noProof/>
          </w:rPr>
          <w:t>3.6.17 ToolReferenceTypeEnum Enumeration</w:t>
        </w:r>
        <w:r>
          <w:rPr>
            <w:noProof/>
            <w:webHidden/>
          </w:rPr>
          <w:tab/>
        </w:r>
        <w:r>
          <w:rPr>
            <w:noProof/>
            <w:webHidden/>
          </w:rPr>
          <w:fldChar w:fldCharType="begin"/>
        </w:r>
        <w:r>
          <w:rPr>
            <w:noProof/>
            <w:webHidden/>
          </w:rPr>
          <w:instrText xml:space="preserve"> PAGEREF _Toc450634677 \h </w:instrText>
        </w:r>
        <w:r>
          <w:rPr>
            <w:noProof/>
            <w:webHidden/>
          </w:rPr>
        </w:r>
        <w:r>
          <w:rPr>
            <w:noProof/>
            <w:webHidden/>
          </w:rPr>
          <w:fldChar w:fldCharType="separate"/>
        </w:r>
        <w:r>
          <w:rPr>
            <w:noProof/>
            <w:webHidden/>
          </w:rPr>
          <w:t>82</w:t>
        </w:r>
        <w:r>
          <w:rPr>
            <w:noProof/>
            <w:webHidden/>
          </w:rPr>
          <w:fldChar w:fldCharType="end"/>
        </w:r>
      </w:hyperlink>
    </w:p>
    <w:p w14:paraId="273A7323" w14:textId="7F4301C8" w:rsidR="001E4AED" w:rsidRDefault="001E4AED">
      <w:pPr>
        <w:pStyle w:val="TOC1"/>
        <w:rPr>
          <w:rFonts w:asciiTheme="minorHAnsi" w:eastAsiaTheme="minorEastAsia" w:hAnsiTheme="minorHAnsi" w:cstheme="minorBidi"/>
          <w:noProof/>
          <w:sz w:val="22"/>
          <w:szCs w:val="22"/>
        </w:rPr>
      </w:pPr>
      <w:hyperlink w:anchor="_Toc450634678" w:history="1">
        <w:r w:rsidRPr="00C46DB9">
          <w:rPr>
            <w:rStyle w:val="Hyperlink"/>
            <w:noProof/>
          </w:rPr>
          <w:t>4</w:t>
        </w:r>
        <w:r>
          <w:rPr>
            <w:rFonts w:asciiTheme="minorHAnsi" w:eastAsiaTheme="minorEastAsia" w:hAnsiTheme="minorHAnsi" w:cstheme="minorBidi"/>
            <w:noProof/>
            <w:sz w:val="22"/>
            <w:szCs w:val="22"/>
          </w:rPr>
          <w:tab/>
        </w:r>
        <w:r w:rsidRPr="00C46DB9">
          <w:rPr>
            <w:rStyle w:val="Hyperlink"/>
            <w:noProof/>
          </w:rPr>
          <w:t>Conformance</w:t>
        </w:r>
        <w:r>
          <w:rPr>
            <w:noProof/>
            <w:webHidden/>
          </w:rPr>
          <w:tab/>
        </w:r>
        <w:r>
          <w:rPr>
            <w:noProof/>
            <w:webHidden/>
          </w:rPr>
          <w:fldChar w:fldCharType="begin"/>
        </w:r>
        <w:r>
          <w:rPr>
            <w:noProof/>
            <w:webHidden/>
          </w:rPr>
          <w:instrText xml:space="preserve"> PAGEREF _Toc450634678 \h </w:instrText>
        </w:r>
        <w:r>
          <w:rPr>
            <w:noProof/>
            <w:webHidden/>
          </w:rPr>
        </w:r>
        <w:r>
          <w:rPr>
            <w:noProof/>
            <w:webHidden/>
          </w:rPr>
          <w:fldChar w:fldCharType="separate"/>
        </w:r>
        <w:r>
          <w:rPr>
            <w:noProof/>
            <w:webHidden/>
          </w:rPr>
          <w:t>84</w:t>
        </w:r>
        <w:r>
          <w:rPr>
            <w:noProof/>
            <w:webHidden/>
          </w:rPr>
          <w:fldChar w:fldCharType="end"/>
        </w:r>
      </w:hyperlink>
    </w:p>
    <w:p w14:paraId="085FD298" w14:textId="140E6464" w:rsidR="001E4AED" w:rsidRDefault="001E4AED">
      <w:pPr>
        <w:pStyle w:val="TOC1"/>
        <w:rPr>
          <w:rFonts w:asciiTheme="minorHAnsi" w:eastAsiaTheme="minorEastAsia" w:hAnsiTheme="minorHAnsi" w:cstheme="minorBidi"/>
          <w:noProof/>
          <w:sz w:val="22"/>
          <w:szCs w:val="22"/>
        </w:rPr>
      </w:pPr>
      <w:hyperlink w:anchor="_Toc450634679" w:history="1">
        <w:r w:rsidRPr="00C46DB9">
          <w:rPr>
            <w:rStyle w:val="Hyperlink"/>
            <w:noProof/>
          </w:rPr>
          <w:t>Appendix A. Acknowledgements</w:t>
        </w:r>
        <w:r>
          <w:rPr>
            <w:noProof/>
            <w:webHidden/>
          </w:rPr>
          <w:tab/>
        </w:r>
        <w:r>
          <w:rPr>
            <w:noProof/>
            <w:webHidden/>
          </w:rPr>
          <w:fldChar w:fldCharType="begin"/>
        </w:r>
        <w:r>
          <w:rPr>
            <w:noProof/>
            <w:webHidden/>
          </w:rPr>
          <w:instrText xml:space="preserve"> PAGEREF _Toc450634679 \h </w:instrText>
        </w:r>
        <w:r>
          <w:rPr>
            <w:noProof/>
            <w:webHidden/>
          </w:rPr>
        </w:r>
        <w:r>
          <w:rPr>
            <w:noProof/>
            <w:webHidden/>
          </w:rPr>
          <w:fldChar w:fldCharType="separate"/>
        </w:r>
        <w:r>
          <w:rPr>
            <w:noProof/>
            <w:webHidden/>
          </w:rPr>
          <w:t>85</w:t>
        </w:r>
        <w:r>
          <w:rPr>
            <w:noProof/>
            <w:webHidden/>
          </w:rPr>
          <w:fldChar w:fldCharType="end"/>
        </w:r>
      </w:hyperlink>
    </w:p>
    <w:p w14:paraId="5F1ED2A1" w14:textId="74574C5E" w:rsidR="001E4AED" w:rsidRDefault="001E4AED">
      <w:pPr>
        <w:pStyle w:val="TOC1"/>
        <w:rPr>
          <w:rFonts w:asciiTheme="minorHAnsi" w:eastAsiaTheme="minorEastAsia" w:hAnsiTheme="minorHAnsi" w:cstheme="minorBidi"/>
          <w:noProof/>
          <w:sz w:val="22"/>
          <w:szCs w:val="22"/>
        </w:rPr>
      </w:pPr>
      <w:hyperlink w:anchor="_Toc450634680" w:history="1">
        <w:r w:rsidRPr="00C46DB9">
          <w:rPr>
            <w:rStyle w:val="Hyperlink"/>
            <w:noProof/>
          </w:rPr>
          <w:t>Appendix B. Revision History</w:t>
        </w:r>
        <w:r>
          <w:rPr>
            <w:noProof/>
            <w:webHidden/>
          </w:rPr>
          <w:tab/>
        </w:r>
        <w:r>
          <w:rPr>
            <w:noProof/>
            <w:webHidden/>
          </w:rPr>
          <w:fldChar w:fldCharType="begin"/>
        </w:r>
        <w:r>
          <w:rPr>
            <w:noProof/>
            <w:webHidden/>
          </w:rPr>
          <w:instrText xml:space="preserve"> PAGEREF _Toc450634680 \h </w:instrText>
        </w:r>
        <w:r>
          <w:rPr>
            <w:noProof/>
            <w:webHidden/>
          </w:rPr>
        </w:r>
        <w:r>
          <w:rPr>
            <w:noProof/>
            <w:webHidden/>
          </w:rPr>
          <w:fldChar w:fldCharType="separate"/>
        </w:r>
        <w:r>
          <w:rPr>
            <w:noProof/>
            <w:webHidden/>
          </w:rPr>
          <w:t>89</w:t>
        </w:r>
        <w:r>
          <w:rPr>
            <w:noProof/>
            <w:webHidden/>
          </w:rPr>
          <w:fldChar w:fldCharType="end"/>
        </w:r>
      </w:hyperlink>
    </w:p>
    <w:p w14:paraId="1CBF90E3" w14:textId="20F414EE" w:rsidR="00C71349" w:rsidRPr="00C52EFC" w:rsidRDefault="0012387E" w:rsidP="000E4AE6">
      <w:pPr>
        <w:pStyle w:val="Heading1"/>
      </w:pPr>
      <w:r>
        <w:rPr>
          <w:szCs w:val="24"/>
        </w:rPr>
        <w:lastRenderedPageBreak/>
        <w:fldChar w:fldCharType="end"/>
      </w:r>
      <w:bookmarkStart w:id="10" w:name="_Toc287332006"/>
      <w:bookmarkStart w:id="11" w:name="_Toc450634540"/>
      <w:r w:rsidR="00177DED">
        <w:t>Introduction</w:t>
      </w:r>
      <w:bookmarkEnd w:id="5"/>
      <w:bookmarkEnd w:id="10"/>
      <w:bookmarkEnd w:id="11"/>
    </w:p>
    <w:p w14:paraId="7C260577" w14:textId="77777777" w:rsidR="0012387E" w:rsidRDefault="00EE3C80" w:rsidP="008C100C">
      <w:r w:rsidRPr="00EE3C80">
        <w:t>[All text is norm</w:t>
      </w:r>
      <w:r>
        <w:t>ative unless otherwise labeled]</w:t>
      </w:r>
    </w:p>
    <w:p w14:paraId="7D6C040D" w14:textId="3C1F3139" w:rsidR="007A390A" w:rsidRDefault="007A390A" w:rsidP="007A390A">
      <w:pPr>
        <w:autoSpaceDE w:val="0"/>
        <w:autoSpaceDN w:val="0"/>
        <w:adjustRightInd w:val="0"/>
        <w:spacing w:after="240"/>
        <w:ind w:right="-270"/>
      </w:pPr>
      <w:r w:rsidRPr="00B92F54">
        <w:t xml:space="preserve">The Cyber Observable </w:t>
      </w:r>
      <w:r>
        <w:t>Ex</w:t>
      </w:r>
      <w:r w:rsidRPr="00B92F54">
        <w:t>pression (CybOX</w:t>
      </w:r>
      <w:r w:rsidR="00442A5C">
        <w:t>™</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4020DB02" w:rsidR="007A390A" w:rsidRDefault="007A390A" w:rsidP="007A390A">
      <w:pPr>
        <w:autoSpaceDE w:val="0"/>
        <w:autoSpaceDN w:val="0"/>
        <w:adjustRightInd w:val="0"/>
        <w:spacing w:after="240"/>
        <w:ind w:right="-270"/>
      </w:pPr>
      <w:r>
        <w:t xml:space="preserve">This document serves as the specification for the CybOX </w:t>
      </w:r>
      <w:r w:rsidR="00124A9D">
        <w:t>Common</w:t>
      </w:r>
      <w:r>
        <w:t xml:space="preserve"> Version 2.1.1 data model, which is one of two fundamental data models for CybOX content.       </w:t>
      </w:r>
    </w:p>
    <w:p w14:paraId="7F79C448" w14:textId="031320D4" w:rsidR="007A390A" w:rsidRDefault="00FB67E2" w:rsidP="00FB67E2">
      <w:pPr>
        <w:autoSpaceDE w:val="0"/>
        <w:autoSpaceDN w:val="0"/>
        <w:adjustRightInd w:val="0"/>
        <w:spacing w:after="240"/>
        <w:ind w:right="-270"/>
      </w:pPr>
      <w:bookmarkStart w:id="12"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1331E">
        <w:rPr>
          <w:b/>
          <w:color w:val="0000EE"/>
        </w:rPr>
        <w:t>1.1</w:t>
      </w:r>
      <w:r w:rsidRPr="00FB67E2">
        <w:rPr>
          <w:b/>
          <w:color w:val="0000EE"/>
        </w:rPr>
        <w:fldChar w:fldCharType="end"/>
      </w:r>
      <w:r w:rsidR="001A2A2C">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1.2</w:t>
      </w:r>
      <w:r w:rsidRPr="00FB67E2">
        <w:rPr>
          <w:b/>
          <w:color w:val="0000EE"/>
        </w:rPr>
        <w:fldChar w:fldCharType="end"/>
      </w:r>
      <w:r w:rsidR="001A2A2C">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1.3</w:t>
      </w:r>
      <w:r w:rsidRPr="00FB67E2">
        <w:rPr>
          <w:b/>
          <w:color w:val="0000EE"/>
        </w:rPr>
        <w:fldChar w:fldCharType="end"/>
      </w:r>
      <w:r w:rsidR="001A2A2C">
        <w:rPr>
          <w:b/>
          <w:color w:val="0000EE"/>
        </w:rPr>
        <w:t>,</w:t>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B1331E" w:rsidRPr="00B1331E">
        <w:rPr>
          <w:b/>
          <w:color w:val="0000EE"/>
        </w:rPr>
        <w:t>1.4</w:t>
      </w:r>
      <w:r>
        <w:fldChar w:fldCharType="end"/>
      </w:r>
      <w:r>
        <w:t xml:space="preserve">. </w:t>
      </w:r>
      <w:bookmarkEnd w:id="12"/>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4</w:t>
      </w:r>
      <w:r w:rsidRPr="00FB67E2">
        <w:rPr>
          <w:b/>
          <w:color w:val="0000EE"/>
        </w:rPr>
        <w:fldChar w:fldCharType="end"/>
      </w:r>
      <w:r>
        <w:t>.</w:t>
      </w:r>
    </w:p>
    <w:p w14:paraId="5200CEB6" w14:textId="1F38D524" w:rsidR="00F27904" w:rsidRPr="002D7380" w:rsidRDefault="00F27904" w:rsidP="00F27904">
      <w:pPr>
        <w:pStyle w:val="Heading2"/>
        <w:tabs>
          <w:tab w:val="num" w:pos="864"/>
        </w:tabs>
        <w:spacing w:before="360" w:after="60"/>
        <w:ind w:left="720" w:hanging="720"/>
      </w:pPr>
      <w:bookmarkStart w:id="13" w:name="_Toc412205405"/>
      <w:bookmarkStart w:id="14" w:name="_Ref412300941"/>
      <w:bookmarkStart w:id="15" w:name="_Ref412622367"/>
      <w:bookmarkStart w:id="16" w:name="_Toc426119867"/>
      <w:bookmarkStart w:id="17" w:name="_Toc450634541"/>
      <w:r>
        <w:t>CybOX</w:t>
      </w:r>
      <w:r w:rsidR="00124A9D">
        <w:rPr>
          <w:vertAlign w:val="superscript"/>
        </w:rPr>
        <w:t>TM</w:t>
      </w:r>
      <w:r>
        <w:t xml:space="preserve"> Specification Documents</w:t>
      </w:r>
      <w:bookmarkEnd w:id="13"/>
      <w:bookmarkEnd w:id="14"/>
      <w:bookmarkEnd w:id="15"/>
      <w:bookmarkEnd w:id="16"/>
      <w:bookmarkEnd w:id="17"/>
    </w:p>
    <w:p w14:paraId="04070073" w14:textId="0FDF1233"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3863F86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w:t>
      </w:r>
      <w:r w:rsidR="00A82802">
        <w:t xml:space="preserve">various extension data models and a vocabularies data model, which contains </w:t>
      </w:r>
      <w:r w:rsidR="00F27904">
        <w:t xml:space="preserve">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8" w:name="_Ref394437867"/>
      <w:bookmarkStart w:id="19" w:name="_Toc426119868"/>
      <w:bookmarkStart w:id="20" w:name="_Toc450634542"/>
      <w:r>
        <w:t>Document Conventions</w:t>
      </w:r>
      <w:bookmarkEnd w:id="18"/>
      <w:bookmarkEnd w:id="19"/>
      <w:bookmarkEnd w:id="20"/>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21" w:name="_Toc389570603"/>
      <w:bookmarkStart w:id="22" w:name="_Toc389581073"/>
      <w:bookmarkStart w:id="23" w:name="_Toc426119870"/>
      <w:bookmarkStart w:id="24" w:name="_Toc450634543"/>
      <w:r>
        <w:t>Fonts</w:t>
      </w:r>
      <w:bookmarkEnd w:id="21"/>
      <w:bookmarkEnd w:id="22"/>
      <w:bookmarkEnd w:id="23"/>
      <w:bookmarkEnd w:id="24"/>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25" w:name="_Ref394486021"/>
      <w:bookmarkStart w:id="26" w:name="_Toc426119871"/>
      <w:bookmarkStart w:id="27" w:name="_Toc450634544"/>
      <w:r>
        <w:t>UML Package References</w:t>
      </w:r>
      <w:bookmarkEnd w:id="25"/>
      <w:bookmarkEnd w:id="26"/>
      <w:bookmarkEnd w:id="27"/>
    </w:p>
    <w:p w14:paraId="35E75B08" w14:textId="0629AB51" w:rsidR="00F27904" w:rsidRDefault="00F27904" w:rsidP="00F27904">
      <w:pPr>
        <w:spacing w:after="240"/>
      </w:pPr>
      <w:bookmarkStart w:id="28" w:name="_Toc389570605"/>
      <w:bookmarkStart w:id="29"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072E63B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rsidR="000E4AE6">
        <w:t>Common</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30" w:name="_Toc426119872"/>
      <w:bookmarkStart w:id="31" w:name="_Toc450634545"/>
      <w:r w:rsidRPr="00904E02">
        <w:t>UML Diagrams</w:t>
      </w:r>
      <w:bookmarkEnd w:id="28"/>
      <w:bookmarkEnd w:id="29"/>
      <w:bookmarkEnd w:id="30"/>
      <w:bookmarkEnd w:id="31"/>
    </w:p>
    <w:p w14:paraId="2C13A805" w14:textId="77777777" w:rsidR="00F27904" w:rsidRDefault="00F27904" w:rsidP="00F27904">
      <w:pPr>
        <w:spacing w:after="240"/>
      </w:pPr>
      <w:bookmarkStart w:id="32" w:name="_Toc398719452"/>
      <w:bookmarkStart w:id="33" w:name="_Toc389570606"/>
      <w:bookmarkStart w:id="34" w:name="_Toc389581076"/>
      <w:bookmarkStart w:id="35"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0BA56B53"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474A4BD" w14:textId="77777777" w:rsidR="00B84504" w:rsidRDefault="00B84504" w:rsidP="00B84504">
      <w:pPr>
        <w:spacing w:after="240"/>
      </w:pPr>
      <w:r>
        <w:t xml:space="preserve">Certain UML classes are associated with the UML stereotype </w:t>
      </w:r>
      <w:r>
        <w:rPr>
          <w:rFonts w:ascii="Courier New" w:hAnsi="Courier New" w:cs="Courier New"/>
        </w:rPr>
        <w:t>&lt;&lt;choice&gt;&gt;</w:t>
      </w:r>
      <w:r>
        <w:t xml:space="preserve">. The </w:t>
      </w:r>
      <w:r>
        <w:rPr>
          <w:rFonts w:ascii="Courier New" w:hAnsi="Courier New" w:cs="Courier New"/>
        </w:rPr>
        <w:t xml:space="preserve">&lt;&lt;choice&gt;&gt; </w:t>
      </w:r>
      <w:r>
        <w:t xml:space="preserve">stereotype specifies that only one of the available properties of the class can be populated at any time. The CybOX UML models utilize </w:t>
      </w:r>
      <w:r w:rsidRPr="009F2583">
        <w:rPr>
          <w:rFonts w:ascii="Courier New" w:hAnsi="Courier New" w:cs="Courier New"/>
        </w:rPr>
        <w:t>Has_Choice</w:t>
      </w:r>
      <w:r>
        <w:rPr>
          <w:rFonts w:ascii="Courier New" w:hAnsi="Courier New" w:cs="Courier New"/>
        </w:rPr>
        <w:t xml:space="preserve"> </w:t>
      </w:r>
      <w:r>
        <w:t xml:space="preserve">as the role/property name for associations to </w:t>
      </w:r>
      <w:r>
        <w:rPr>
          <w:rFonts w:ascii="Courier New" w:hAnsi="Courier New" w:cs="Courier New"/>
        </w:rPr>
        <w:t>&lt;&lt;choice&gt;&gt;</w:t>
      </w:r>
      <w:r>
        <w:t xml:space="preserve"> stereotyped classes. This property is a modeling convention rather than a native element of the underlying data model and acts as a placeholder for one of the available properties of the </w:t>
      </w:r>
      <w:r>
        <w:rPr>
          <w:rFonts w:ascii="Courier New" w:hAnsi="Courier New" w:cs="Courier New"/>
        </w:rPr>
        <w:t>&lt;&lt;choice&gt;&gt;</w:t>
      </w:r>
      <w:r>
        <w:t xml:space="preserve"> stereotyped class.</w:t>
      </w:r>
    </w:p>
    <w:p w14:paraId="681E7467" w14:textId="77777777" w:rsidR="00F27904" w:rsidRPr="00683033" w:rsidRDefault="00F27904" w:rsidP="00F27904">
      <w:pPr>
        <w:pStyle w:val="Heading4"/>
        <w:tabs>
          <w:tab w:val="num" w:pos="1008"/>
        </w:tabs>
        <w:spacing w:before="360" w:after="0"/>
        <w:ind w:left="720" w:hanging="720"/>
        <w:rPr>
          <w:sz w:val="20"/>
        </w:rPr>
      </w:pPr>
      <w:bookmarkStart w:id="36" w:name="_Toc426119873"/>
      <w:bookmarkStart w:id="37" w:name="_Toc450634546"/>
      <w:r w:rsidRPr="00683033">
        <w:rPr>
          <w:sz w:val="20"/>
        </w:rPr>
        <w:t>Class Properties</w:t>
      </w:r>
      <w:bookmarkEnd w:id="32"/>
      <w:bookmarkEnd w:id="36"/>
      <w:bookmarkEnd w:id="37"/>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Pr="00683033" w:rsidRDefault="00F27904" w:rsidP="00F27904">
      <w:pPr>
        <w:pStyle w:val="Heading4"/>
        <w:tabs>
          <w:tab w:val="num" w:pos="1008"/>
        </w:tabs>
        <w:spacing w:before="360" w:after="0"/>
        <w:ind w:left="720" w:hanging="720"/>
        <w:rPr>
          <w:sz w:val="20"/>
        </w:rPr>
      </w:pPr>
      <w:bookmarkStart w:id="38" w:name="_Toc398719453"/>
      <w:bookmarkStart w:id="39" w:name="_Toc426119874"/>
      <w:bookmarkStart w:id="40" w:name="_Toc450634547"/>
      <w:r w:rsidRPr="00683033">
        <w:rPr>
          <w:sz w:val="20"/>
        </w:rPr>
        <w:lastRenderedPageBreak/>
        <w:t>Diagram Icons and Arrow Types</w:t>
      </w:r>
      <w:bookmarkEnd w:id="38"/>
      <w:bookmarkEnd w:id="39"/>
      <w:bookmarkEnd w:id="40"/>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B1331E" w:rsidRPr="00B1331E">
        <w:rPr>
          <w:b/>
          <w:color w:val="0000EE"/>
        </w:rPr>
        <w:t xml:space="preserve">Table </w:t>
      </w:r>
      <w:r w:rsidR="00B1331E" w:rsidRPr="00B1331E">
        <w:rPr>
          <w:b/>
          <w:noProof/>
          <w:color w:val="0000EE"/>
        </w:rPr>
        <w:t>1</w:t>
      </w:r>
      <w:r w:rsidR="00B1331E" w:rsidRPr="00B1331E">
        <w:rPr>
          <w:b/>
          <w:noProof/>
          <w:color w:val="0000EE"/>
        </w:rPr>
        <w:noBreakHyphen/>
        <w:t>1</w:t>
      </w:r>
      <w:r w:rsidRPr="00F51DC8">
        <w:rPr>
          <w:b/>
          <w:color w:val="0000EE"/>
        </w:rPr>
        <w:fldChar w:fldCharType="end"/>
      </w:r>
      <w:r>
        <w:t>.</w:t>
      </w:r>
    </w:p>
    <w:p w14:paraId="081CF25B" w14:textId="0BED8E2D" w:rsidR="00F27904" w:rsidRDefault="00F27904" w:rsidP="00906649">
      <w:pPr>
        <w:pStyle w:val="Caption"/>
        <w:rPr>
          <w:b/>
        </w:rPr>
      </w:pPr>
      <w:bookmarkStart w:id="41" w:name="_Ref397637630"/>
      <w:bookmarkStart w:id="42" w:name="_Ref397935245"/>
      <w:bookmarkStart w:id="43" w:name="_Toc398719454"/>
      <w:r w:rsidRPr="00305518">
        <w:t xml:space="preserve">Table </w:t>
      </w:r>
      <w:r w:rsidR="00290C1A">
        <w:fldChar w:fldCharType="begin"/>
      </w:r>
      <w:r w:rsidR="00290C1A">
        <w:instrText xml:space="preserve"> STYLEREF 1 \s </w:instrText>
      </w:r>
      <w:r w:rsidR="00290C1A">
        <w:fldChar w:fldCharType="separate"/>
      </w:r>
      <w:r w:rsidR="00287B43">
        <w:rPr>
          <w:noProof/>
        </w:rPr>
        <w:t>1</w:t>
      </w:r>
      <w:r w:rsidR="00290C1A">
        <w:rPr>
          <w:noProof/>
        </w:rPr>
        <w:fldChar w:fldCharType="end"/>
      </w:r>
      <w:r w:rsidR="00287B43">
        <w:noBreakHyphen/>
      </w:r>
      <w:r w:rsidR="00290C1A">
        <w:fldChar w:fldCharType="begin"/>
      </w:r>
      <w:r w:rsidR="00290C1A">
        <w:instrText xml:space="preserve"> SEQ Table \* ARABIC \s 1 </w:instrText>
      </w:r>
      <w:r w:rsidR="00290C1A">
        <w:fldChar w:fldCharType="separate"/>
      </w:r>
      <w:r w:rsidR="00287B43">
        <w:rPr>
          <w:noProof/>
        </w:rPr>
        <w:t>1</w:t>
      </w:r>
      <w:r w:rsidR="00290C1A">
        <w:rPr>
          <w:noProof/>
        </w:rPr>
        <w:fldChar w:fldCharType="end"/>
      </w:r>
      <w:bookmarkEnd w:id="4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2946C74A" w:rsidR="00F27904" w:rsidRDefault="00124A9D" w:rsidP="009B762A">
            <w:pPr>
              <w:keepNext/>
              <w:keepLines/>
              <w:jc w:val="center"/>
              <w:rPr>
                <w:rFonts w:ascii="Times New Roman" w:hAnsi="Times New Roman"/>
                <w:noProof/>
                <w:szCs w:val="20"/>
              </w:rPr>
            </w:pPr>
            <w:r>
              <w:rPr>
                <w:noProof/>
              </w:rPr>
              <w:drawing>
                <wp:inline distT="0" distB="0" distL="0" distR="0" wp14:anchorId="1B581D74" wp14:editId="1E6EAE2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24376379" r:id="rId27"/>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29" o:title=""/>
                </v:shape>
                <o:OLEObject Type="Embed" ProgID="PBrush" ShapeID="_x0000_i1026" DrawAspect="Content" ObjectID="_1524376380" r:id="rId30"/>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1" o:title=""/>
                </v:shape>
                <o:OLEObject Type="Embed" ProgID="PBrush" ShapeID="_x0000_i1027" DrawAspect="Content" ObjectID="_1524376381" r:id="rId32"/>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696BC6"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3" o:title=""/>
                </v:shape>
                <o:OLEObject Type="Embed" ProgID="PBrush" ShapeID="_x0000_i1028" DrawAspect="Content" ObjectID="_1524376382" r:id="rId34"/>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44" w:name="_Toc426119876"/>
      <w:bookmarkStart w:id="45" w:name="_Toc450634548"/>
      <w:bookmarkEnd w:id="42"/>
      <w:bookmarkEnd w:id="43"/>
      <w:r>
        <w:t>Property Table Notation</w:t>
      </w:r>
      <w:bookmarkEnd w:id="33"/>
      <w:bookmarkEnd w:id="34"/>
      <w:bookmarkEnd w:id="35"/>
      <w:bookmarkEnd w:id="44"/>
      <w:bookmarkEnd w:id="45"/>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B1331E">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B1331E">
        <w:rPr>
          <w:b/>
          <w:color w:val="0000EE"/>
        </w:rPr>
        <w:t>1.2.2</w:t>
      </w:r>
      <w:r w:rsidRPr="00F51DC8">
        <w:rPr>
          <w:b/>
          <w:color w:val="0000EE"/>
        </w:rPr>
        <w:fldChar w:fldCharType="end"/>
      </w:r>
      <w:r>
        <w:t xml:space="preserve">).  </w:t>
      </w:r>
    </w:p>
    <w:p w14:paraId="25B683D7" w14:textId="2C3D6289"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191CFB16" w:rsidR="00F27904" w:rsidRDefault="00F27904" w:rsidP="00F27904">
      <w:pPr>
        <w:pStyle w:val="Heading3"/>
        <w:tabs>
          <w:tab w:val="num" w:pos="720"/>
        </w:tabs>
        <w:spacing w:before="360" w:after="60"/>
      </w:pPr>
      <w:bookmarkStart w:id="46" w:name="_Toc412205415"/>
      <w:bookmarkStart w:id="47" w:name="_Toc426119877"/>
      <w:bookmarkStart w:id="48" w:name="_Toc450634549"/>
      <w:r>
        <w:t>Property and Class Descriptions</w:t>
      </w:r>
      <w:bookmarkEnd w:id="46"/>
      <w:bookmarkEnd w:id="47"/>
      <w:bookmarkEnd w:id="48"/>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w:t>
      </w:r>
      <w:r>
        <w:lastRenderedPageBreak/>
        <w:t xml:space="preserve">choices may or may not be meaningful from an implementation standpoint, a distinction could be useful to those interested in the modeling aspect of CybOX.  </w:t>
      </w:r>
    </w:p>
    <w:p w14:paraId="4C49B973" w14:textId="2A52242A" w:rsidR="00F27904" w:rsidRDefault="00F27904" w:rsidP="00F27904">
      <w:pPr>
        <w:spacing w:after="240"/>
      </w:pPr>
      <w:r>
        <w:t xml:space="preserve">Consequently, we have </w:t>
      </w:r>
      <w:r w:rsidR="000E4AE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15BEA15B"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76D6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9" w:name="_Toc85472893"/>
      <w:bookmarkStart w:id="50" w:name="_Toc287332007"/>
      <w:bookmarkStart w:id="51" w:name="_Ref428537349"/>
      <w:bookmarkStart w:id="52" w:name="_Toc450634550"/>
      <w:r>
        <w:t>Terminology</w:t>
      </w:r>
      <w:bookmarkEnd w:id="49"/>
      <w:bookmarkEnd w:id="50"/>
      <w:bookmarkEnd w:id="51"/>
      <w:bookmarkEnd w:id="52"/>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B1331E">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Ref428537370"/>
      <w:bookmarkStart w:id="58" w:name="_Toc450634551"/>
      <w:r>
        <w:t>Normative</w:t>
      </w:r>
      <w:bookmarkEnd w:id="53"/>
      <w:bookmarkEnd w:id="54"/>
      <w:r>
        <w:t xml:space="preserve"> References</w:t>
      </w:r>
      <w:bookmarkEnd w:id="55"/>
      <w:bookmarkEnd w:id="56"/>
      <w:bookmarkEnd w:id="57"/>
      <w:bookmarkEnd w:id="58"/>
    </w:p>
    <w:p w14:paraId="7F51FB68" w14:textId="01480226" w:rsidR="00C02DEC" w:rsidRDefault="00C02DEC" w:rsidP="00D00DC8">
      <w:pPr>
        <w:pStyle w:val="Ref"/>
      </w:pPr>
      <w:bookmarkStart w:id="59" w:name="rfc2119"/>
      <w:r w:rsidRPr="00D00DC8">
        <w:rPr>
          <w:rStyle w:val="Refterm"/>
          <w:b/>
        </w:rPr>
        <w:t>[RFC2119]</w:t>
      </w:r>
      <w:bookmarkEnd w:id="59"/>
      <w:r>
        <w:tab/>
      </w:r>
      <w:r w:rsidRPr="00D00DC8">
        <w:rPr>
          <w:b w:val="0"/>
        </w:rPr>
        <w:t>Bradner,</w:t>
      </w:r>
      <w:r w:rsidR="000F3A82" w:rsidRPr="00D00DC8">
        <w:rPr>
          <w:b w:val="0"/>
        </w:rPr>
        <w:t xml:space="preserve"> S.,</w:t>
      </w:r>
      <w:r w:rsidRPr="00D00DC8">
        <w:rPr>
          <w:b w:val="0"/>
        </w:rPr>
        <w:t xml:space="preserve"> </w:t>
      </w:r>
      <w:r w:rsidR="00B641A5" w:rsidRPr="00D00DC8">
        <w:rPr>
          <w:b w:val="0"/>
        </w:rPr>
        <w:t>“</w:t>
      </w:r>
      <w:r w:rsidRPr="00D00DC8">
        <w:rPr>
          <w:b w:val="0"/>
        </w:rPr>
        <w:t>Key words for use in RFCs to Indicate Requirement Levels</w:t>
      </w:r>
      <w:r w:rsidR="00B641A5" w:rsidRPr="00D00DC8">
        <w:rPr>
          <w:b w:val="0"/>
        </w:rPr>
        <w:t>”</w:t>
      </w:r>
      <w:r w:rsidRPr="00D00DC8">
        <w:rPr>
          <w:b w:val="0"/>
        </w:rPr>
        <w:t xml:space="preserve">, </w:t>
      </w:r>
      <w:r w:rsidR="000F3A82" w:rsidRPr="00D00DC8">
        <w:rPr>
          <w:b w:val="0"/>
        </w:rPr>
        <w:t xml:space="preserve">BCP 14, </w:t>
      </w:r>
      <w:r w:rsidRPr="00D00DC8">
        <w:rPr>
          <w:b w:val="0"/>
        </w:rPr>
        <w:t>RFC 2119, March 1997.</w:t>
      </w:r>
      <w:r w:rsidR="000F3A82">
        <w:t xml:space="preserve"> </w:t>
      </w:r>
      <w:hyperlink r:id="rId35" w:history="1">
        <w:r w:rsidR="000F3A82">
          <w:rPr>
            <w:rStyle w:val="Hyperlink"/>
          </w:rPr>
          <w:t>http://www.ietf.org/rfc/rfc2119.txt</w:t>
        </w:r>
      </w:hyperlink>
      <w:r w:rsidR="000F3A82">
        <w:t>.</w:t>
      </w:r>
      <w:r>
        <w:tab/>
      </w:r>
    </w:p>
    <w:p w14:paraId="00C44380" w14:textId="77777777" w:rsidR="00942CE6" w:rsidRDefault="00942CE6" w:rsidP="00D00DC8">
      <w:pPr>
        <w:pStyle w:val="Ref"/>
      </w:pPr>
    </w:p>
    <w:bookmarkStart w:id="60" w:name="rfc3986"/>
    <w:p w14:paraId="045E3B4D" w14:textId="7B459F5B" w:rsidR="00942CE6" w:rsidRPr="00D00DC8" w:rsidRDefault="00942CE6" w:rsidP="00D00DC8">
      <w:pPr>
        <w:pStyle w:val="Ref"/>
        <w:rPr>
          <w:rStyle w:val="Hyperlink"/>
          <w:color w:val="auto"/>
        </w:rPr>
      </w:pPr>
      <w:r w:rsidRPr="00D00DC8">
        <w:fldChar w:fldCharType="begin"/>
      </w:r>
      <w:r w:rsidRPr="00D00DC8">
        <w:instrText xml:space="preserve"> HYPERLINK \l "rfc3986" </w:instrText>
      </w:r>
      <w:r w:rsidRPr="00D00DC8">
        <w:fldChar w:fldCharType="separate"/>
      </w:r>
      <w:r w:rsidRPr="00D00DC8">
        <w:rPr>
          <w:rStyle w:val="Hyperlink"/>
          <w:color w:val="auto"/>
        </w:rPr>
        <w:t>[RFC3986]</w:t>
      </w:r>
      <w:r w:rsidRPr="00D00DC8">
        <w:rPr>
          <w:rStyle w:val="Hyperlink"/>
          <w:color w:val="auto"/>
        </w:rPr>
        <w:fldChar w:fldCharType="end"/>
      </w:r>
      <w:r w:rsidR="00D00DC8">
        <w:rPr>
          <w:rStyle w:val="Hyperlink"/>
          <w:color w:val="auto"/>
        </w:rPr>
        <w:tab/>
      </w:r>
      <w:r w:rsidR="00D00DC8" w:rsidRPr="00861DC0">
        <w:rPr>
          <w:rStyle w:val="Refterm"/>
        </w:rPr>
        <w:t>Berners-Lee, T., Fielding, R. and Masinter, L., “Uniform Resource Identifier (URI): Generic Syntax,</w:t>
      </w:r>
      <w:r w:rsidR="00D00DC8">
        <w:rPr>
          <w:rStyle w:val="Refterm"/>
        </w:rPr>
        <w:t>”</w:t>
      </w:r>
      <w:r w:rsidR="00D00DC8" w:rsidRPr="00861DC0">
        <w:rPr>
          <w:rStyle w:val="Refterm"/>
        </w:rPr>
        <w:t xml:space="preserve"> </w:t>
      </w:r>
      <w:r w:rsidR="00D00DC8">
        <w:rPr>
          <w:rStyle w:val="Refterm"/>
        </w:rPr>
        <w:t xml:space="preserve">STD 66, RFC 3986, </w:t>
      </w:r>
      <w:r w:rsidR="00D00DC8" w:rsidRPr="00861DC0">
        <w:rPr>
          <w:rStyle w:val="Refterm"/>
        </w:rPr>
        <w:t xml:space="preserve">January 2005. </w:t>
      </w:r>
      <w:r w:rsidR="00D00DC8">
        <w:rPr>
          <w:rStyle w:val="Refterm"/>
        </w:rPr>
        <w:t xml:space="preserve">Available: </w:t>
      </w:r>
      <w:hyperlink r:id="rId36" w:history="1">
        <w:r w:rsidR="00D00DC8" w:rsidRPr="00861DC0">
          <w:rPr>
            <w:rStyle w:val="Hyperlink"/>
          </w:rPr>
          <w:t>https://www.ietf.org/rfc/rfc3986.txt</w:t>
        </w:r>
      </w:hyperlink>
      <w:r w:rsidR="00D00DC8" w:rsidRPr="007458D6">
        <w:rPr>
          <w:rStyle w:val="Refterm"/>
        </w:rPr>
        <w:t>.</w:t>
      </w:r>
    </w:p>
    <w:bookmarkEnd w:id="60"/>
    <w:p w14:paraId="5D34AC9A" w14:textId="77777777" w:rsidR="00942CE6" w:rsidRPr="00942CE6" w:rsidRDefault="00942CE6" w:rsidP="00D00DC8">
      <w:pPr>
        <w:pStyle w:val="Ref"/>
        <w:rPr>
          <w:rStyle w:val="Hyperlink"/>
          <w:b w:val="0"/>
          <w:color w:val="auto"/>
        </w:rPr>
      </w:pPr>
    </w:p>
    <w:p w14:paraId="48CE7566" w14:textId="0604795D" w:rsidR="00942CE6" w:rsidRDefault="00942CE6" w:rsidP="00404B48">
      <w:pPr>
        <w:pStyle w:val="Ref"/>
      </w:pPr>
      <w:bookmarkStart w:id="61" w:name="rfc2045"/>
      <w:r>
        <w:t>[RFC</w:t>
      </w:r>
      <w:r w:rsidRPr="00942CE6">
        <w:t>2045]</w:t>
      </w:r>
      <w:r w:rsidR="00404B48" w:rsidRPr="00404B48">
        <w:t xml:space="preserve"> </w:t>
      </w:r>
      <w:r w:rsidR="00404B48">
        <w:tab/>
      </w:r>
      <w:r w:rsidR="00404B48" w:rsidRPr="00404B48">
        <w:rPr>
          <w:b w:val="0"/>
        </w:rPr>
        <w:t>Freed, N., Borenstein, N.,</w:t>
      </w:r>
      <w:r w:rsidR="00404B48">
        <w:t xml:space="preserve"> </w:t>
      </w:r>
      <w:r w:rsidR="00404B48">
        <w:rPr>
          <w:b w:val="0"/>
        </w:rPr>
        <w:t>“</w:t>
      </w:r>
      <w:r w:rsidR="00404B48" w:rsidRPr="00404B48">
        <w:rPr>
          <w:b w:val="0"/>
        </w:rPr>
        <w:t>Multipurpose Internet Mail Extensions (MIME) Part One: Format of Internet Message Bodies</w:t>
      </w:r>
      <w:r w:rsidR="00404B48">
        <w:rPr>
          <w:b w:val="0"/>
        </w:rPr>
        <w:t xml:space="preserve">”, RCF 2045, November 1996.  Available: </w:t>
      </w:r>
      <w:hyperlink r:id="rId37" w:history="1">
        <w:r w:rsidR="00404B48" w:rsidRPr="00404B48">
          <w:rPr>
            <w:rStyle w:val="Hyperlink"/>
            <w:b w:val="0"/>
          </w:rPr>
          <w:t>https://www.ietf.org/rfc/rfc2045.txt</w:t>
        </w:r>
      </w:hyperlink>
      <w:r w:rsidR="00404B48">
        <w:tab/>
      </w:r>
    </w:p>
    <w:p w14:paraId="33A4D411" w14:textId="77777777" w:rsidR="00D00DC8" w:rsidRDefault="00D00DC8" w:rsidP="00D00DC8">
      <w:pPr>
        <w:pStyle w:val="Ref"/>
      </w:pPr>
    </w:p>
    <w:p w14:paraId="1DC8DFFD" w14:textId="5D6A041F" w:rsidR="00D00DC8" w:rsidRDefault="00D00DC8" w:rsidP="00D00DC8">
      <w:pPr>
        <w:pStyle w:val="Ref"/>
        <w:rPr>
          <w:b w:val="0"/>
        </w:rPr>
      </w:pPr>
      <w:r>
        <w:lastRenderedPageBreak/>
        <w:t>[</w:t>
      </w:r>
      <w:bookmarkStart w:id="62" w:name="iso8601"/>
      <w:r>
        <w:t>ISO8601</w:t>
      </w:r>
      <w:bookmarkEnd w:id="62"/>
      <w:r>
        <w:t>]</w:t>
      </w:r>
      <w:r>
        <w:tab/>
      </w:r>
      <w:r w:rsidRPr="00D00DC8">
        <w:rPr>
          <w:b w:val="0"/>
        </w:rPr>
        <w:t>Date and time format – ISO 8601 (n.d.). International Organization for Standardization (ISO). [Online]. Available:</w:t>
      </w:r>
      <w:r>
        <w:t xml:space="preserve"> </w:t>
      </w:r>
      <w:hyperlink r:id="rId38" w:history="1">
        <w:r w:rsidRPr="000E62CA">
          <w:rPr>
            <w:rStyle w:val="Hyperlink"/>
          </w:rPr>
          <w:t>http://www.iso.org/iso/home/standards/iso8601.htm</w:t>
        </w:r>
      </w:hyperlink>
      <w:r>
        <w:t xml:space="preserve">. </w:t>
      </w:r>
      <w:r w:rsidRPr="00690DC8">
        <w:rPr>
          <w:b w:val="0"/>
        </w:rPr>
        <w:t>Accessed</w:t>
      </w:r>
      <w:r w:rsidR="00690DC8" w:rsidRPr="00690DC8">
        <w:rPr>
          <w:b w:val="0"/>
        </w:rPr>
        <w:t>:</w:t>
      </w:r>
      <w:r w:rsidRPr="00690DC8">
        <w:rPr>
          <w:b w:val="0"/>
        </w:rPr>
        <w:t xml:space="preserve"> December 15, 2015.</w:t>
      </w:r>
    </w:p>
    <w:p w14:paraId="3D28B6E3" w14:textId="77777777" w:rsidR="008D0E1C" w:rsidRDefault="008D0E1C" w:rsidP="00D00DC8">
      <w:pPr>
        <w:pStyle w:val="Ref"/>
      </w:pPr>
    </w:p>
    <w:p w14:paraId="17F06AA0" w14:textId="6B97F2E9" w:rsidR="008D0E1C" w:rsidRDefault="008D0E1C" w:rsidP="00D00DC8">
      <w:pPr>
        <w:pStyle w:val="Ref"/>
      </w:pPr>
      <w:bookmarkStart w:id="63" w:name="ieee754"/>
      <w:bookmarkEnd w:id="63"/>
      <w:r>
        <w:t>[IEEE 754-1985]</w:t>
      </w:r>
      <w:r>
        <w:tab/>
      </w:r>
      <w:r w:rsidR="00404B48" w:rsidRPr="00404B48">
        <w:rPr>
          <w:b w:val="0"/>
        </w:rPr>
        <w:t xml:space="preserve">IEEE. </w:t>
      </w:r>
      <w:r w:rsidR="00404B48" w:rsidRPr="00404B48">
        <w:rPr>
          <w:rStyle w:val="Emphasis"/>
          <w:b w:val="0"/>
        </w:rPr>
        <w:t>IEEE Standard for Binary Floating-Point Arithmetic.</w:t>
      </w:r>
      <w:r w:rsidR="00404B48">
        <w:t xml:space="preserve"> </w:t>
      </w:r>
      <w:r w:rsidR="00404B48" w:rsidRPr="00404B48">
        <w:rPr>
          <w:b w:val="0"/>
        </w:rPr>
        <w:t>Available:</w:t>
      </w:r>
      <w:r w:rsidR="00404B48">
        <w:t xml:space="preserve"> </w:t>
      </w:r>
      <w:hyperlink r:id="rId39" w:history="1">
        <w:r w:rsidR="00404B48">
          <w:rPr>
            <w:rStyle w:val="Hyperlink"/>
          </w:rPr>
          <w:t>http://standards.ieee.org/reading/ieee/std_public/description/busarch/754-1985_desc.html</w:t>
        </w:r>
      </w:hyperlink>
    </w:p>
    <w:p w14:paraId="10F839AA" w14:textId="77777777" w:rsidR="00D00DC8" w:rsidRDefault="00D00DC8" w:rsidP="00D00DC8">
      <w:pPr>
        <w:pStyle w:val="Ref"/>
      </w:pPr>
    </w:p>
    <w:p w14:paraId="0565AFDC" w14:textId="77777777" w:rsidR="00973641" w:rsidRDefault="00973641" w:rsidP="00973641">
      <w:pPr>
        <w:pStyle w:val="Ref"/>
      </w:pPr>
      <w:bookmarkStart w:id="64" w:name="cpe"/>
      <w:bookmarkEnd w:id="64"/>
      <w:r w:rsidRPr="00404B48">
        <w:rPr>
          <w:rStyle w:val="Refterm"/>
          <w:b/>
        </w:rPr>
        <w:t>[CPE]</w:t>
      </w:r>
      <w:r w:rsidRPr="005126F2">
        <w:rPr>
          <w:rStyle w:val="Refterm"/>
        </w:rPr>
        <w:tab/>
      </w:r>
      <w:r w:rsidRPr="00404B48">
        <w:rPr>
          <w:b w:val="0"/>
        </w:rPr>
        <w:t>Common Platform Enumeration (CPE). (2014, Nov. 28). The MITRE Corporation. [Online]. Available:</w:t>
      </w:r>
      <w:r>
        <w:t xml:space="preserve"> </w:t>
      </w:r>
      <w:hyperlink r:id="rId40" w:history="1">
        <w:r w:rsidRPr="000E62CA">
          <w:rPr>
            <w:rStyle w:val="Hyperlink"/>
          </w:rPr>
          <w:t>http://cpe.mitre.org</w:t>
        </w:r>
      </w:hyperlink>
      <w:r>
        <w:t>.</w:t>
      </w:r>
    </w:p>
    <w:p w14:paraId="675E9200" w14:textId="1EFC8DBC" w:rsidR="006D31DB" w:rsidRDefault="00F27904" w:rsidP="00FD22AC">
      <w:pPr>
        <w:pStyle w:val="Heading1"/>
      </w:pPr>
      <w:bookmarkStart w:id="65" w:name="_Ref428537380"/>
      <w:bookmarkStart w:id="66" w:name="_Toc450634552"/>
      <w:bookmarkEnd w:id="61"/>
      <w:r>
        <w:lastRenderedPageBreak/>
        <w:t>Background Information</w:t>
      </w:r>
      <w:bookmarkEnd w:id="65"/>
      <w:bookmarkEnd w:id="66"/>
    </w:p>
    <w:p w14:paraId="2EDCA04E" w14:textId="1E551B6D" w:rsidR="00F27904" w:rsidRDefault="00F27904" w:rsidP="00F27904">
      <w:r>
        <w:t xml:space="preserve">In this section, we provide high level information about the </w:t>
      </w:r>
      <w:r w:rsidR="000107E2">
        <w:t>Common</w:t>
      </w:r>
      <w:r>
        <w:t xml:space="preserve"> data model that is necessary to fully understand the specification details given in Section</w:t>
      </w:r>
      <w:r w:rsidR="00A306D4">
        <w:t xml:space="preserve"> </w:t>
      </w:r>
      <w:r w:rsidR="00A306D4" w:rsidRPr="00A306D4">
        <w:rPr>
          <w:b/>
          <w:color w:val="0000EE"/>
        </w:rPr>
        <w:fldChar w:fldCharType="begin"/>
      </w:r>
      <w:r w:rsidR="00A306D4" w:rsidRPr="00A306D4">
        <w:rPr>
          <w:b/>
          <w:color w:val="0000EE"/>
        </w:rPr>
        <w:instrText xml:space="preserve"> REF _Ref428537399 \r \h  \* MERGEFORMAT </w:instrText>
      </w:r>
      <w:r w:rsidR="00A306D4" w:rsidRPr="00A306D4">
        <w:rPr>
          <w:b/>
          <w:color w:val="0000EE"/>
        </w:rPr>
      </w:r>
      <w:r w:rsidR="00A306D4" w:rsidRPr="00A306D4">
        <w:rPr>
          <w:b/>
          <w:color w:val="0000EE"/>
        </w:rPr>
        <w:fldChar w:fldCharType="separate"/>
      </w:r>
      <w:r w:rsidR="00A306D4" w:rsidRPr="00A306D4">
        <w:rPr>
          <w:b/>
          <w:color w:val="0000EE"/>
        </w:rPr>
        <w:t>3</w:t>
      </w:r>
      <w:r w:rsidR="00A306D4" w:rsidRPr="00A306D4">
        <w:rPr>
          <w:b/>
          <w:color w:val="0000EE"/>
        </w:rPr>
        <w:fldChar w:fldCharType="end"/>
      </w:r>
      <w:r>
        <w:t>.</w:t>
      </w:r>
    </w:p>
    <w:p w14:paraId="75594183" w14:textId="08BC5102" w:rsidR="00870C64" w:rsidRDefault="00870C64" w:rsidP="00870C64">
      <w:pPr>
        <w:spacing w:after="240"/>
      </w:pPr>
      <w:r w:rsidRPr="00434BA0">
        <w:t xml:space="preserve">The </w:t>
      </w:r>
      <w:r w:rsidR="001A2A2C">
        <w:t>CybOX</w:t>
      </w:r>
      <w:r w:rsidRPr="00434BA0">
        <w:t xml:space="preserve"> Common data model defines object classes that are shared across the various </w:t>
      </w:r>
      <w:r w:rsidR="001A2A2C">
        <w:t>CybOX</w:t>
      </w:r>
      <w:r w:rsidRPr="00434BA0">
        <w:t xml:space="preserve">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64293A7A" w14:textId="3893D487" w:rsidR="00870C64" w:rsidRPr="00CC00D4" w:rsidRDefault="001B7087" w:rsidP="00870C64">
      <w:pPr>
        <w:pStyle w:val="ListParagraph"/>
        <w:numPr>
          <w:ilvl w:val="0"/>
          <w:numId w:val="6"/>
        </w:numPr>
        <w:spacing w:after="120"/>
        <w:ind w:left="720"/>
        <w:contextualSpacing w:val="0"/>
        <w:rPr>
          <w:rFonts w:ascii="Arial" w:hAnsi="Arial" w:cs="Arial"/>
          <w:sz w:val="20"/>
          <w:szCs w:val="20"/>
        </w:rPr>
      </w:pPr>
      <w:r>
        <w:rPr>
          <w:rFonts w:ascii="Arial" w:hAnsi="Arial" w:cs="Arial"/>
          <w:b/>
          <w:sz w:val="20"/>
          <w:szCs w:val="20"/>
        </w:rPr>
        <w:t>Object</w:t>
      </w:r>
      <w:r w:rsidR="001A2A2C">
        <w:rPr>
          <w:rFonts w:ascii="Arial" w:hAnsi="Arial" w:cs="Arial"/>
          <w:b/>
          <w:sz w:val="20"/>
          <w:szCs w:val="20"/>
        </w:rPr>
        <w:t xml:space="preserve"> </w:t>
      </w:r>
      <w:r>
        <w:rPr>
          <w:rFonts w:ascii="Arial" w:hAnsi="Arial" w:cs="Arial"/>
          <w:b/>
          <w:sz w:val="20"/>
          <w:szCs w:val="20"/>
        </w:rPr>
        <w:t>Property</w:t>
      </w:r>
      <w:r w:rsidR="001A2A2C">
        <w:rPr>
          <w:rFonts w:ascii="Arial" w:hAnsi="Arial" w:cs="Arial"/>
          <w:b/>
          <w:sz w:val="20"/>
          <w:szCs w:val="20"/>
        </w:rPr>
        <w:t xml:space="preserve"> Classes and Data Types </w:t>
      </w:r>
      <w:r w:rsidR="00870C64" w:rsidRPr="00CC00D4">
        <w:rPr>
          <w:rFonts w:ascii="Arial" w:hAnsi="Arial" w:cs="Arial"/>
          <w:sz w:val="20"/>
          <w:szCs w:val="20"/>
        </w:rPr>
        <w:t xml:space="preserve">– capture </w:t>
      </w:r>
      <w:r>
        <w:rPr>
          <w:rFonts w:ascii="Arial" w:hAnsi="Arial" w:cs="Arial"/>
          <w:sz w:val="20"/>
          <w:szCs w:val="20"/>
        </w:rPr>
        <w:t>a property of</w:t>
      </w:r>
      <w:r w:rsidR="00870C64" w:rsidRPr="00CC00D4">
        <w:rPr>
          <w:rFonts w:ascii="Arial" w:hAnsi="Arial" w:cs="Arial"/>
          <w:sz w:val="20"/>
          <w:szCs w:val="20"/>
        </w:rPr>
        <w:t xml:space="preserve"> </w:t>
      </w:r>
      <w:r w:rsidR="001A2A2C">
        <w:rPr>
          <w:rFonts w:ascii="Arial" w:hAnsi="Arial" w:cs="Arial"/>
          <w:sz w:val="20"/>
          <w:szCs w:val="20"/>
        </w:rPr>
        <w:t>a CybOX object</w:t>
      </w:r>
      <w:r>
        <w:rPr>
          <w:rFonts w:ascii="Arial" w:hAnsi="Arial" w:cs="Arial"/>
          <w:sz w:val="20"/>
          <w:szCs w:val="20"/>
        </w:rPr>
        <w:t>, with support for metadata and patterning.</w:t>
      </w:r>
    </w:p>
    <w:p w14:paraId="7278CE34" w14:textId="0DA6F7F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w:t>
      </w:r>
      <w:r w:rsidR="001B7087">
        <w:rPr>
          <w:rFonts w:ascii="Arial" w:hAnsi="Arial" w:cs="Arial"/>
          <w:sz w:val="20"/>
          <w:szCs w:val="20"/>
        </w:rPr>
        <w:t>across the</w:t>
      </w:r>
      <w:r w:rsidRPr="00CC00D4">
        <w:rPr>
          <w:rFonts w:ascii="Arial" w:hAnsi="Arial" w:cs="Arial"/>
          <w:sz w:val="20"/>
          <w:szCs w:val="20"/>
        </w:rPr>
        <w:t xml:space="preserve"> </w:t>
      </w:r>
      <w:r w:rsidR="001B7087">
        <w:rPr>
          <w:rFonts w:ascii="Arial" w:hAnsi="Arial" w:cs="Arial"/>
          <w:sz w:val="20"/>
          <w:szCs w:val="20"/>
        </w:rPr>
        <w:t>CybOX</w:t>
      </w:r>
      <w:r w:rsidRPr="00CC00D4">
        <w:rPr>
          <w:rFonts w:ascii="Arial" w:hAnsi="Arial" w:cs="Arial"/>
          <w:sz w:val="20"/>
          <w:szCs w:val="20"/>
        </w:rPr>
        <w:t xml:space="preserve"> data models.</w:t>
      </w:r>
    </w:p>
    <w:p w14:paraId="1F8BA691" w14:textId="2B711066"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 xml:space="preserve">General </w:t>
      </w:r>
      <w:r w:rsidR="001A2A2C">
        <w:rPr>
          <w:rFonts w:ascii="Arial" w:hAnsi="Arial" w:cs="Arial"/>
          <w:b/>
          <w:sz w:val="20"/>
          <w:szCs w:val="20"/>
        </w:rPr>
        <w:t xml:space="preserve">Classes and </w:t>
      </w:r>
      <w:r w:rsidRPr="00CC00D4">
        <w:rPr>
          <w:rFonts w:ascii="Arial" w:hAnsi="Arial" w:cs="Arial"/>
          <w:b/>
          <w:sz w:val="20"/>
          <w:szCs w:val="20"/>
        </w:rPr>
        <w:t>Data Types</w:t>
      </w:r>
      <w:r w:rsidRPr="00CC00D4">
        <w:rPr>
          <w:rFonts w:ascii="Arial" w:hAnsi="Arial" w:cs="Arial"/>
          <w:sz w:val="20"/>
          <w:szCs w:val="20"/>
        </w:rPr>
        <w:t xml:space="preserve"> –</w:t>
      </w:r>
      <w:r w:rsidR="001A2A2C">
        <w:rPr>
          <w:rFonts w:ascii="Arial" w:hAnsi="Arial" w:cs="Arial"/>
          <w:sz w:val="20"/>
          <w:szCs w:val="20"/>
        </w:rPr>
        <w:t xml:space="preserve"> support </w:t>
      </w:r>
      <w:r w:rsidRPr="00CC00D4">
        <w:rPr>
          <w:rFonts w:ascii="Arial" w:hAnsi="Arial" w:cs="Arial"/>
          <w:sz w:val="20"/>
          <w:szCs w:val="20"/>
        </w:rPr>
        <w:t xml:space="preserve">classes </w:t>
      </w:r>
      <w:r w:rsidR="001A2A2C">
        <w:rPr>
          <w:rFonts w:ascii="Arial" w:hAnsi="Arial" w:cs="Arial"/>
          <w:sz w:val="20"/>
          <w:szCs w:val="20"/>
        </w:rPr>
        <w:t xml:space="preserve">and data types </w:t>
      </w:r>
      <w:r w:rsidRPr="00CC00D4">
        <w:rPr>
          <w:rFonts w:ascii="Arial" w:hAnsi="Arial" w:cs="Arial"/>
          <w:sz w:val="20"/>
          <w:szCs w:val="20"/>
        </w:rPr>
        <w:t xml:space="preserve">defined in the </w:t>
      </w:r>
      <w:r w:rsidR="001B7087">
        <w:rPr>
          <w:rFonts w:ascii="Arial" w:hAnsi="Arial" w:cs="Arial"/>
          <w:sz w:val="20"/>
          <w:szCs w:val="20"/>
        </w:rPr>
        <w:t>CybOX</w:t>
      </w:r>
      <w:r w:rsidRPr="00CC00D4">
        <w:rPr>
          <w:rFonts w:ascii="Arial" w:hAnsi="Arial" w:cs="Arial"/>
          <w:sz w:val="20"/>
          <w:szCs w:val="20"/>
        </w:rPr>
        <w:t xml:space="preserve"> data models.</w:t>
      </w:r>
    </w:p>
    <w:p w14:paraId="4B81BDF3"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4B60F2BC" w14:textId="5F55CA93"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w:t>
      </w:r>
      <w:r w:rsidR="004B196B">
        <w:rPr>
          <w:rFonts w:ascii="Arial" w:hAnsi="Arial" w:cs="Arial"/>
          <w:sz w:val="20"/>
          <w:szCs w:val="20"/>
        </w:rPr>
        <w:t>CybOX</w:t>
      </w:r>
      <w:r w:rsidRPr="00CC00D4">
        <w:rPr>
          <w:rFonts w:ascii="Arial" w:hAnsi="Arial" w:cs="Arial"/>
          <w:sz w:val="20"/>
          <w:szCs w:val="20"/>
        </w:rPr>
        <w:t xml:space="preserve"> data models.</w:t>
      </w:r>
    </w:p>
    <w:p w14:paraId="614CFFDE" w14:textId="177A6E1B" w:rsidR="00870C64" w:rsidRDefault="00870C64" w:rsidP="00870C64">
      <w:pPr>
        <w:spacing w:before="240"/>
      </w:pPr>
      <w:r>
        <w:t xml:space="preserve">Each category is contained in a separate subsection in </w:t>
      </w:r>
      <w:r w:rsidRPr="00434BA0">
        <w:t>Section</w:t>
      </w:r>
      <w:r w:rsidR="0024267C">
        <w:rPr>
          <w:b/>
          <w:color w:val="0000EE"/>
        </w:rPr>
        <w:t xml:space="preserve"> </w:t>
      </w:r>
      <w:r w:rsidR="0090611B">
        <w:rPr>
          <w:b/>
          <w:color w:val="0000EE"/>
        </w:rPr>
        <w:fldChar w:fldCharType="begin"/>
      </w:r>
      <w:r w:rsidR="0090611B">
        <w:rPr>
          <w:b/>
          <w:color w:val="0000EE"/>
        </w:rPr>
        <w:instrText xml:space="preserve"> REF _Ref428537399 \r \h </w:instrText>
      </w:r>
      <w:r w:rsidR="0090611B">
        <w:rPr>
          <w:b/>
          <w:color w:val="0000EE"/>
        </w:rPr>
      </w:r>
      <w:r w:rsidR="0090611B">
        <w:rPr>
          <w:b/>
          <w:color w:val="0000EE"/>
        </w:rPr>
        <w:fldChar w:fldCharType="separate"/>
      </w:r>
      <w:r w:rsidR="0090611B">
        <w:rPr>
          <w:b/>
          <w:color w:val="0000EE"/>
        </w:rPr>
        <w:t>3</w:t>
      </w:r>
      <w:r w:rsidR="0090611B">
        <w:rPr>
          <w:b/>
          <w:color w:val="0000EE"/>
        </w:rPr>
        <w:fldChar w:fldCharType="end"/>
      </w:r>
      <w:r>
        <w:t>.</w:t>
      </w:r>
    </w:p>
    <w:p w14:paraId="6200E53A" w14:textId="77777777" w:rsidR="00870C64" w:rsidRDefault="00870C64" w:rsidP="00870C64">
      <w:pPr>
        <w:pStyle w:val="Heading1"/>
        <w:sectPr w:rsidR="00870C64" w:rsidSect="0012387E">
          <w:footerReference w:type="default" r:id="rId41"/>
          <w:endnotePr>
            <w:numFmt w:val="decimal"/>
          </w:endnotePr>
          <w:pgSz w:w="12240" w:h="15840" w:code="1"/>
          <w:pgMar w:top="1440" w:right="1440" w:bottom="720" w:left="1440" w:header="720" w:footer="720" w:gutter="0"/>
          <w:cols w:space="720"/>
          <w:docGrid w:linePitch="360"/>
        </w:sectPr>
      </w:pPr>
    </w:p>
    <w:p w14:paraId="69B3B4A3" w14:textId="5EADD86D" w:rsidR="0041375F" w:rsidRDefault="0041375F" w:rsidP="00FD22AC">
      <w:pPr>
        <w:pStyle w:val="Heading1"/>
      </w:pPr>
      <w:bookmarkStart w:id="67" w:name="_Ref428537399"/>
      <w:bookmarkStart w:id="68" w:name="_Toc287332011"/>
      <w:bookmarkStart w:id="69" w:name="_Toc450634553"/>
      <w:r>
        <w:lastRenderedPageBreak/>
        <w:t xml:space="preserve">CybOX </w:t>
      </w:r>
      <w:r w:rsidR="00D82655">
        <w:t>Common</w:t>
      </w:r>
      <w:r>
        <w:t xml:space="preserve"> Data Model</w:t>
      </w:r>
      <w:bookmarkEnd w:id="67"/>
      <w:bookmarkEnd w:id="69"/>
    </w:p>
    <w:p w14:paraId="523A8792" w14:textId="7ADA41BE" w:rsidR="0041375F" w:rsidRDefault="0041375F" w:rsidP="0041375F">
      <w:pPr>
        <w:spacing w:after="240"/>
      </w:pPr>
      <w:r>
        <w:t>The CybOX Core data model defines a variety of classes</w:t>
      </w:r>
      <w:r w:rsidR="001A2A2C">
        <w:t xml:space="preserve"> and data types</w:t>
      </w:r>
      <w:r>
        <w:t xml:space="preserve">. For discussion purposes, we have separated the classes into </w:t>
      </w:r>
      <w:r w:rsidR="001A2A2C">
        <w:t>five</w:t>
      </w:r>
      <w:r>
        <w:t xml:space="preserve">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A0548F">
        <w:rPr>
          <w:b/>
          <w:color w:val="0000EE"/>
        </w:rPr>
        <w:t>3.1</w:t>
      </w:r>
      <w:r w:rsidRPr="00EB1833">
        <w:rPr>
          <w:b/>
          <w:color w:val="0000EE"/>
        </w:rPr>
        <w:fldChar w:fldCharType="end"/>
      </w:r>
      <w:r>
        <w:t xml:space="preserve"> through</w:t>
      </w:r>
      <w:r w:rsidR="00442A5C">
        <w:t xml:space="preserve"> </w:t>
      </w:r>
      <w:r w:rsidR="00442A5C" w:rsidRPr="00442A5C">
        <w:rPr>
          <w:b/>
          <w:color w:val="0000EE"/>
        </w:rPr>
        <w:fldChar w:fldCharType="begin"/>
      </w:r>
      <w:r w:rsidR="00442A5C" w:rsidRPr="00442A5C">
        <w:rPr>
          <w:b/>
          <w:color w:val="0000EE"/>
        </w:rPr>
        <w:instrText xml:space="preserve"> REF _Ref447088519 \r \h  \* MERGEFORMAT </w:instrText>
      </w:r>
      <w:r w:rsidR="00442A5C" w:rsidRPr="00442A5C">
        <w:rPr>
          <w:b/>
          <w:color w:val="0000EE"/>
        </w:rPr>
      </w:r>
      <w:r w:rsidR="00442A5C" w:rsidRPr="00442A5C">
        <w:rPr>
          <w:b/>
          <w:color w:val="0000EE"/>
        </w:rPr>
        <w:fldChar w:fldCharType="separate"/>
      </w:r>
      <w:r w:rsidR="00442A5C" w:rsidRPr="00442A5C">
        <w:rPr>
          <w:b/>
          <w:color w:val="0000EE"/>
        </w:rPr>
        <w:t>3.5</w:t>
      </w:r>
      <w:r w:rsidR="00442A5C" w:rsidRPr="00442A5C">
        <w:rPr>
          <w:b/>
          <w:color w:val="0000EE"/>
        </w:rPr>
        <w:fldChar w:fldCharType="end"/>
      </w:r>
      <w:r>
        <w:t xml:space="preserve">), and within each category, we primarily define the classes </w:t>
      </w:r>
      <w:r w:rsidR="001A2A2C">
        <w:t xml:space="preserve">and data types </w:t>
      </w:r>
      <w:r>
        <w:t>in alphabetical order below, exce</w:t>
      </w:r>
      <w:r w:rsidR="001A2A2C">
        <w:t>pt for the cases when a class or data type</w:t>
      </w:r>
      <w:r>
        <w:t xml:space="preserve"> is</w:t>
      </w:r>
      <w:r w:rsidR="001A2A2C">
        <w:t xml:space="preserve"> uniquely used in the main class or data type.</w:t>
      </w:r>
      <w:r>
        <w:t xml:space="preserve"> We list enumerations in Section </w:t>
      </w:r>
      <w:r w:rsidR="00442A5C" w:rsidRPr="00442A5C">
        <w:rPr>
          <w:b/>
          <w:color w:val="0000EE"/>
        </w:rPr>
        <w:fldChar w:fldCharType="begin"/>
      </w:r>
      <w:r w:rsidR="00442A5C" w:rsidRPr="00442A5C">
        <w:rPr>
          <w:b/>
          <w:color w:val="0000EE"/>
        </w:rPr>
        <w:instrText xml:space="preserve"> REF _Ref447088691 \r \h  \* MERGEFORMAT </w:instrText>
      </w:r>
      <w:r w:rsidR="00442A5C" w:rsidRPr="00442A5C">
        <w:rPr>
          <w:b/>
          <w:color w:val="0000EE"/>
        </w:rPr>
      </w:r>
      <w:r w:rsidR="00442A5C" w:rsidRPr="00442A5C">
        <w:rPr>
          <w:b/>
          <w:color w:val="0000EE"/>
        </w:rPr>
        <w:fldChar w:fldCharType="separate"/>
      </w:r>
      <w:r w:rsidR="00442A5C" w:rsidRPr="00442A5C">
        <w:rPr>
          <w:b/>
          <w:color w:val="0000EE"/>
        </w:rPr>
        <w:t>3.6</w:t>
      </w:r>
      <w:r w:rsidR="00442A5C" w:rsidRPr="00442A5C">
        <w:rPr>
          <w:b/>
          <w:color w:val="0000EE"/>
        </w:rPr>
        <w:fldChar w:fldCharType="end"/>
      </w:r>
      <w:r>
        <w:t xml:space="preserve">. </w:t>
      </w:r>
      <w:bookmarkStart w:id="70" w:name="_Ref394446305"/>
    </w:p>
    <w:p w14:paraId="2C7E3E85" w14:textId="77777777" w:rsidR="000D0D19" w:rsidRDefault="000D0D19" w:rsidP="000D0D19">
      <w:pPr>
        <w:pStyle w:val="Heading2"/>
      </w:pPr>
      <w:bookmarkStart w:id="71" w:name="_Toc425409645"/>
      <w:bookmarkStart w:id="72" w:name="_Ref423775370"/>
      <w:bookmarkStart w:id="73" w:name="_Toc426119881"/>
      <w:bookmarkStart w:id="74" w:name="_Toc450634554"/>
      <w:r>
        <w:t>ObjectPropertiesType Class</w:t>
      </w:r>
      <w:bookmarkEnd w:id="71"/>
      <w:bookmarkEnd w:id="74"/>
    </w:p>
    <w:p w14:paraId="02314804" w14:textId="0D9BE0AD" w:rsidR="000D0D19" w:rsidRDefault="000D0D19" w:rsidP="00A0548F">
      <w:pPr>
        <w:spacing w:before="0" w:after="240"/>
      </w:pPr>
      <w:r>
        <w:t xml:space="preserve">The </w:t>
      </w:r>
      <w:r w:rsidRPr="001E04D5">
        <w:rPr>
          <w:rFonts w:ascii="Courier New" w:hAnsi="Courier New" w:cs="Courier New"/>
        </w:rPr>
        <w:t>ObjectPropertiesType</w:t>
      </w:r>
      <w:r>
        <w:t xml:space="preserve"> class is an abstract class within the CybOX schema enabling the inclusion of contextually varying object</w:t>
      </w:r>
      <w:r w:rsidR="001A2A2C">
        <w:t xml:space="preserve"> properties descriptions. This a</w:t>
      </w:r>
      <w:r>
        <w:t xml:space="preserve">bstract type is leveraged as the extension base for all predefined CybOX object properties schemas. Through this extension mechanism, any object instance data based on an object properties schema extended from </w:t>
      </w:r>
      <w:r w:rsidRPr="001E04D5">
        <w:rPr>
          <w:rFonts w:ascii="Courier New" w:hAnsi="Courier New" w:cs="Courier New"/>
        </w:rPr>
        <w:t>ObjectPropertiesType</w:t>
      </w:r>
      <w:r>
        <w:t xml:space="preserve"> (e.g. </w:t>
      </w:r>
      <w:r w:rsidRPr="001E04D5">
        <w:rPr>
          <w:rFonts w:ascii="Courier New" w:hAnsi="Courier New" w:cs="Courier New"/>
        </w:rPr>
        <w:t>File_Object, Address_Object</w:t>
      </w:r>
      <w:r>
        <w:t xml:space="preserve">, etc.) can be directly integrated into any instance document where a property is defined as </w:t>
      </w:r>
      <w:r w:rsidRPr="006E6BA7">
        <w:rPr>
          <w:rFonts w:ascii="Courier New" w:hAnsi="Courier New" w:cs="Courier New"/>
        </w:rPr>
        <w:t>ObjectPropertiesType</w:t>
      </w:r>
      <w:r>
        <w:t xml:space="preserve">. For flexibility and extensibility purposes any user of CybOX can specify their own externally defined object properties schemas (outside of or derived from the set of predefined objects) extended from </w:t>
      </w:r>
      <w:r w:rsidRPr="001E04D5">
        <w:rPr>
          <w:rFonts w:ascii="Courier New" w:hAnsi="Courier New" w:cs="Courier New"/>
        </w:rPr>
        <w:t>ObjectPropertiesType</w:t>
      </w:r>
      <w:r>
        <w:t xml:space="preserve"> class and utilize them as part of their CybOX content.</w:t>
      </w:r>
    </w:p>
    <w:p w14:paraId="37A470CF" w14:textId="3F7C9C09" w:rsidR="000D0D19" w:rsidRPr="00683033" w:rsidRDefault="000D0D19"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290C1A">
        <w:fldChar w:fldCharType="begin"/>
      </w:r>
      <w:r w:rsidR="00290C1A">
        <w:instrText xml:space="preserve"> SEQ Table \* ARABIC \s 1 </w:instrText>
      </w:r>
      <w:r w:rsidR="00290C1A">
        <w:fldChar w:fldCharType="separate"/>
      </w:r>
      <w:r w:rsidR="00287B43">
        <w:rPr>
          <w:noProof/>
        </w:rPr>
        <w:t>1</w:t>
      </w:r>
      <w:r w:rsidR="00290C1A">
        <w:rPr>
          <w:noProof/>
        </w:rPr>
        <w:fldChar w:fldCharType="end"/>
      </w:r>
      <w:r w:rsidRPr="00683033">
        <w:t xml:space="preserve">. Properties of the </w:t>
      </w:r>
      <w:r w:rsidRPr="00DF27A3">
        <w:rPr>
          <w:rFonts w:ascii="Courier New" w:hAnsi="Courier New" w:cs="Courier New"/>
        </w:rPr>
        <w:t>ObjectPropertiesType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610"/>
        <w:gridCol w:w="1440"/>
        <w:gridCol w:w="6660"/>
      </w:tblGrid>
      <w:tr w:rsidR="000D0D19" w14:paraId="74CACBBC" w14:textId="77777777" w:rsidTr="009A6341">
        <w:trPr>
          <w:jc w:val="center"/>
        </w:trPr>
        <w:tc>
          <w:tcPr>
            <w:tcW w:w="2250" w:type="dxa"/>
            <w:shd w:val="clear" w:color="auto" w:fill="BFBFBF"/>
            <w:tcMar>
              <w:top w:w="100" w:type="dxa"/>
              <w:left w:w="100" w:type="dxa"/>
              <w:bottom w:w="100" w:type="dxa"/>
              <w:right w:w="100" w:type="dxa"/>
            </w:tcMar>
          </w:tcPr>
          <w:p w14:paraId="3A888740" w14:textId="77777777" w:rsidR="000D0D19" w:rsidRPr="001E04D5" w:rsidRDefault="000D0D19" w:rsidP="000D0D19">
            <w:pPr>
              <w:rPr>
                <w:rFonts w:cs="Courier New"/>
                <w:b/>
                <w:color w:val="000000"/>
              </w:rPr>
            </w:pPr>
            <w:r w:rsidRPr="001E04D5">
              <w:rPr>
                <w:rFonts w:cs="Courier New"/>
                <w:b/>
                <w:color w:val="000000"/>
              </w:rPr>
              <w:t>Name</w:t>
            </w:r>
          </w:p>
        </w:tc>
        <w:tc>
          <w:tcPr>
            <w:tcW w:w="2610" w:type="dxa"/>
            <w:shd w:val="clear" w:color="auto" w:fill="BFBFBF"/>
            <w:tcMar>
              <w:top w:w="100" w:type="dxa"/>
              <w:left w:w="100" w:type="dxa"/>
              <w:bottom w:w="100" w:type="dxa"/>
              <w:right w:w="100" w:type="dxa"/>
            </w:tcMar>
            <w:vAlign w:val="center"/>
          </w:tcPr>
          <w:p w14:paraId="22B968C2"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3DF4B165" w14:textId="77777777" w:rsidR="000D0D19" w:rsidRPr="001E04D5" w:rsidRDefault="000D0D19" w:rsidP="000D0D19">
            <w:pPr>
              <w:jc w:val="center"/>
              <w:rPr>
                <w:rFonts w:cs="Courier New"/>
                <w:b/>
                <w:color w:val="000000"/>
              </w:rPr>
            </w:pPr>
            <w:r w:rsidRPr="001E04D5">
              <w:rPr>
                <w:rFonts w:cs="Courier New"/>
                <w:b/>
                <w:color w:val="000000"/>
              </w:rPr>
              <w:t>Multiplicity</w:t>
            </w:r>
          </w:p>
        </w:tc>
        <w:tc>
          <w:tcPr>
            <w:tcW w:w="6660" w:type="dxa"/>
            <w:shd w:val="clear" w:color="auto" w:fill="BFBFBF"/>
            <w:tcMar>
              <w:top w:w="100" w:type="dxa"/>
              <w:left w:w="100" w:type="dxa"/>
              <w:bottom w:w="100" w:type="dxa"/>
              <w:right w:w="100" w:type="dxa"/>
            </w:tcMar>
          </w:tcPr>
          <w:p w14:paraId="6F463E24" w14:textId="77777777" w:rsidR="000D0D19" w:rsidRPr="001E04D5" w:rsidRDefault="000D0D19" w:rsidP="000D0D19">
            <w:pPr>
              <w:rPr>
                <w:rFonts w:cs="Courier New"/>
                <w:b/>
                <w:color w:val="000000"/>
              </w:rPr>
            </w:pPr>
            <w:r w:rsidRPr="001E04D5">
              <w:rPr>
                <w:rFonts w:cs="Courier New"/>
                <w:b/>
                <w:color w:val="000000"/>
              </w:rPr>
              <w:t>Description</w:t>
            </w:r>
          </w:p>
        </w:tc>
      </w:tr>
      <w:tr w:rsidR="000D0D19" w14:paraId="1A10B25E" w14:textId="77777777" w:rsidTr="000D0D19">
        <w:trPr>
          <w:jc w:val="center"/>
        </w:trPr>
        <w:tc>
          <w:tcPr>
            <w:tcW w:w="2250" w:type="dxa"/>
            <w:shd w:val="clear" w:color="auto" w:fill="FFFFFF"/>
            <w:tcMar>
              <w:top w:w="100" w:type="dxa"/>
              <w:left w:w="100" w:type="dxa"/>
              <w:bottom w:w="100" w:type="dxa"/>
              <w:right w:w="100" w:type="dxa"/>
            </w:tcMar>
            <w:vAlign w:val="center"/>
          </w:tcPr>
          <w:p w14:paraId="22F6D16D" w14:textId="77777777" w:rsidR="000D0D19" w:rsidRDefault="000D0D19" w:rsidP="000D0D19">
            <w:pPr>
              <w:rPr>
                <w:b/>
              </w:rPr>
            </w:pPr>
            <w:r>
              <w:rPr>
                <w:b/>
              </w:rPr>
              <w:t>object_reference</w:t>
            </w:r>
          </w:p>
        </w:tc>
        <w:tc>
          <w:tcPr>
            <w:tcW w:w="2610" w:type="dxa"/>
            <w:shd w:val="clear" w:color="auto" w:fill="FFFFFF"/>
            <w:tcMar>
              <w:top w:w="100" w:type="dxa"/>
              <w:left w:w="100" w:type="dxa"/>
              <w:bottom w:w="100" w:type="dxa"/>
              <w:right w:w="100" w:type="dxa"/>
            </w:tcMar>
            <w:vAlign w:val="center"/>
          </w:tcPr>
          <w:p w14:paraId="71CD0C40" w14:textId="77777777" w:rsidR="000D0D19" w:rsidRDefault="000D0D19" w:rsidP="000D0D19">
            <w:pPr>
              <w:pStyle w:val="UMLTableType"/>
              <w:contextualSpacing w:val="0"/>
            </w:pPr>
            <w:r>
              <w:t>basicDataTypes:</w:t>
            </w:r>
          </w:p>
          <w:p w14:paraId="625BE24B" w14:textId="77777777" w:rsidR="000D0D19" w:rsidRDefault="000D0D19" w:rsidP="000D0D19">
            <w:pPr>
              <w:pStyle w:val="UMLTableType"/>
              <w:contextualSpacing w:val="0"/>
            </w:pPr>
            <w:r>
              <w:t>QualifiedName</w:t>
            </w:r>
          </w:p>
        </w:tc>
        <w:tc>
          <w:tcPr>
            <w:tcW w:w="1440" w:type="dxa"/>
            <w:shd w:val="clear" w:color="auto" w:fill="FFFFFF"/>
            <w:tcMar>
              <w:top w:w="100" w:type="dxa"/>
              <w:left w:w="100" w:type="dxa"/>
              <w:bottom w:w="100" w:type="dxa"/>
              <w:right w:w="100" w:type="dxa"/>
            </w:tcMar>
            <w:vAlign w:val="center"/>
          </w:tcPr>
          <w:p w14:paraId="7A053893"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35585DBC" w14:textId="17598531" w:rsidR="000D0D19" w:rsidRPr="00683033" w:rsidRDefault="000D0D19" w:rsidP="000D0D19">
            <w:r w:rsidRPr="00683033">
              <w:t xml:space="preserve">The </w:t>
            </w:r>
            <w:r w:rsidRPr="001E04D5">
              <w:rPr>
                <w:rFonts w:ascii="Courier New" w:hAnsi="Courier New" w:cs="Courier New"/>
                <w:sz w:val="22"/>
              </w:rPr>
              <w:t>object_reference</w:t>
            </w:r>
            <w:r w:rsidRPr="00683033">
              <w:t xml:space="preserve"> property specifies a unique ID reference to an Object defined elsewhere. This property allows for the re-use of the defined Properties of one Object within another, without the need to embed the full Object in the location from which it is being referenced. Thus, this ID reference</w:t>
            </w:r>
            <w:r w:rsidR="001A2A2C">
              <w:t xml:space="preserve"> is intended to resolve to the p</w:t>
            </w:r>
            <w:r w:rsidRPr="00683033">
              <w:t>roperties of the Object that it points to.</w:t>
            </w:r>
          </w:p>
        </w:tc>
      </w:tr>
      <w:tr w:rsidR="000D0D19" w14:paraId="6A6F1055" w14:textId="77777777" w:rsidTr="000D0D19">
        <w:trPr>
          <w:jc w:val="center"/>
        </w:trPr>
        <w:tc>
          <w:tcPr>
            <w:tcW w:w="2250" w:type="dxa"/>
            <w:shd w:val="clear" w:color="auto" w:fill="FFFFFF"/>
            <w:tcMar>
              <w:top w:w="100" w:type="dxa"/>
              <w:left w:w="100" w:type="dxa"/>
              <w:bottom w:w="100" w:type="dxa"/>
              <w:right w:w="100" w:type="dxa"/>
            </w:tcMar>
            <w:vAlign w:val="center"/>
          </w:tcPr>
          <w:p w14:paraId="0D97750D" w14:textId="77777777" w:rsidR="000D0D19" w:rsidRDefault="000D0D19" w:rsidP="000D0D19">
            <w:pPr>
              <w:rPr>
                <w:b/>
              </w:rPr>
            </w:pPr>
            <w:r>
              <w:rPr>
                <w:b/>
              </w:rPr>
              <w:t>Custom_Properties</w:t>
            </w:r>
          </w:p>
        </w:tc>
        <w:tc>
          <w:tcPr>
            <w:tcW w:w="2610" w:type="dxa"/>
            <w:shd w:val="clear" w:color="auto" w:fill="FFFFFF"/>
            <w:tcMar>
              <w:top w:w="100" w:type="dxa"/>
              <w:left w:w="100" w:type="dxa"/>
              <w:bottom w:w="100" w:type="dxa"/>
              <w:right w:w="100" w:type="dxa"/>
            </w:tcMar>
            <w:vAlign w:val="center"/>
          </w:tcPr>
          <w:p w14:paraId="06723058" w14:textId="77777777" w:rsidR="000D0D19" w:rsidRDefault="000D0D19" w:rsidP="000D0D19">
            <w:pPr>
              <w:pStyle w:val="UMLTableType"/>
              <w:contextualSpacing w:val="0"/>
            </w:pPr>
            <w:r>
              <w:t>CustomPropertiesType</w:t>
            </w:r>
          </w:p>
        </w:tc>
        <w:tc>
          <w:tcPr>
            <w:tcW w:w="1440" w:type="dxa"/>
            <w:shd w:val="clear" w:color="auto" w:fill="FFFFFF"/>
            <w:tcMar>
              <w:top w:w="100" w:type="dxa"/>
              <w:left w:w="100" w:type="dxa"/>
              <w:bottom w:w="100" w:type="dxa"/>
              <w:right w:w="100" w:type="dxa"/>
            </w:tcMar>
            <w:vAlign w:val="center"/>
          </w:tcPr>
          <w:p w14:paraId="65B5516B"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78017193" w14:textId="62B41619" w:rsidR="000D0D19" w:rsidRPr="00683033" w:rsidRDefault="000D0D19" w:rsidP="001A2A2C">
            <w:r w:rsidRPr="00683033">
              <w:t xml:space="preserve">The </w:t>
            </w:r>
            <w:r w:rsidRPr="001E04D5">
              <w:rPr>
                <w:rFonts w:ascii="Courier New" w:hAnsi="Courier New" w:cs="Courier New"/>
                <w:sz w:val="22"/>
              </w:rPr>
              <w:t>Custom_Properties</w:t>
            </w:r>
            <w:r w:rsidRPr="00683033">
              <w:t xml:space="preserve"> property characterizes a set of custom Object Properties that </w:t>
            </w:r>
            <w:r w:rsidR="001A2A2C">
              <w:t>may not be defined in existing p</w:t>
            </w:r>
            <w:r w:rsidRPr="00683033">
              <w:t>roperties.</w:t>
            </w:r>
          </w:p>
        </w:tc>
      </w:tr>
    </w:tbl>
    <w:p w14:paraId="21D22F33" w14:textId="6C8821AB" w:rsidR="00D23099" w:rsidRDefault="00D23099" w:rsidP="00D23099">
      <w:pPr>
        <w:pStyle w:val="Heading2"/>
      </w:pPr>
      <w:bookmarkStart w:id="75" w:name="_Toc425409654"/>
      <w:bookmarkStart w:id="76" w:name="_Toc426119882"/>
      <w:bookmarkStart w:id="77" w:name="_Toc450634555"/>
      <w:bookmarkEnd w:id="72"/>
      <w:bookmarkEnd w:id="73"/>
      <w:r>
        <w:t>Object</w:t>
      </w:r>
      <w:r w:rsidR="00D87019">
        <w:t xml:space="preserve"> </w:t>
      </w:r>
      <w:r>
        <w:t>Propert</w:t>
      </w:r>
      <w:r w:rsidR="00D87019">
        <w:t>ies</w:t>
      </w:r>
      <w:r w:rsidR="00BA4C67">
        <w:t xml:space="preserve"> </w:t>
      </w:r>
      <w:r w:rsidR="001B35CA">
        <w:t>Data Type</w:t>
      </w:r>
      <w:r w:rsidR="00BA4C67">
        <w:t>s</w:t>
      </w:r>
      <w:bookmarkEnd w:id="77"/>
    </w:p>
    <w:p w14:paraId="0C7EBA35" w14:textId="26179E03" w:rsidR="00C0449D" w:rsidRPr="00C0449D" w:rsidRDefault="00C0449D" w:rsidP="00C0449D">
      <w:r>
        <w:t>Objects in CybOX can have properties of various different data types.  This section describes the underlying model for all Object properties, such that they support metadata and pattern matching.</w:t>
      </w:r>
    </w:p>
    <w:p w14:paraId="17697067" w14:textId="2F9ABC09" w:rsidR="00D23099" w:rsidRDefault="00D23099" w:rsidP="00D23099">
      <w:pPr>
        <w:pStyle w:val="Heading3"/>
      </w:pPr>
      <w:bookmarkStart w:id="78" w:name="_Toc425409648"/>
      <w:bookmarkStart w:id="79" w:name="_Toc450634556"/>
      <w:r>
        <w:lastRenderedPageBreak/>
        <w:t xml:space="preserve">BaseObjectPropertyType </w:t>
      </w:r>
      <w:bookmarkEnd w:id="78"/>
      <w:r w:rsidR="001B35CA">
        <w:t>Data Type</w:t>
      </w:r>
      <w:bookmarkEnd w:id="79"/>
    </w:p>
    <w:p w14:paraId="571B5DDB" w14:textId="47A00EE2" w:rsidR="00F20235" w:rsidRDefault="00D23099" w:rsidP="00AD36D7">
      <w:pPr>
        <w:spacing w:after="240"/>
      </w:pPr>
      <w:r>
        <w:t xml:space="preserve">The </w:t>
      </w:r>
      <w:r w:rsidRPr="001E04D5">
        <w:rPr>
          <w:rFonts w:ascii="Courier New" w:hAnsi="Courier New" w:cs="Courier New"/>
        </w:rPr>
        <w:t>BaseObjectPropertyType</w:t>
      </w:r>
      <w:r>
        <w:t xml:space="preserve"> </w:t>
      </w:r>
      <w:r w:rsidR="001B35CA">
        <w:t>data type</w:t>
      </w:r>
      <w:r>
        <w:t xml:space="preserve"> </w:t>
      </w:r>
      <w:r w:rsidR="005C5807">
        <w:t>represents</w:t>
      </w:r>
      <w:r>
        <w:t xml:space="preserve"> a common typing foundation for the specification of a single Object Property. </w:t>
      </w:r>
      <w:r w:rsidR="00F20235">
        <w:t xml:space="preserve">The </w:t>
      </w:r>
      <w:r w:rsidR="00F20235" w:rsidRPr="003C39BF">
        <w:rPr>
          <w:rFonts w:ascii="Courier New" w:hAnsi="Courier New" w:cs="Courier New"/>
        </w:rPr>
        <w:t>BaseObjectPropertyType</w:t>
      </w:r>
      <w:r w:rsidR="00F20235">
        <w:t xml:space="preserve"> data type is extended from the </w:t>
      </w:r>
      <w:r w:rsidR="00F20235" w:rsidRPr="003C39BF">
        <w:rPr>
          <w:rFonts w:ascii="Courier New" w:hAnsi="Courier New" w:cs="Courier New"/>
        </w:rPr>
        <w:t>BaseObjectPropertyGroup</w:t>
      </w:r>
      <w:r w:rsidR="00F20235" w:rsidRPr="001B35CA">
        <w:t xml:space="preserve"> </w:t>
      </w:r>
      <w:r w:rsidR="00F20235">
        <w:t>data type</w:t>
      </w:r>
      <w:r w:rsidR="00264A82">
        <w:t xml:space="preserve">, </w:t>
      </w:r>
      <w:r w:rsidR="00264A82">
        <w:rPr>
          <w:rFonts w:cs="Arial"/>
        </w:rPr>
        <w:t>which is an abstract data type that</w:t>
      </w:r>
      <w:r w:rsidR="00F20235">
        <w:t xml:space="preserve"> contains the auxiliary </w:t>
      </w:r>
      <w:r w:rsidR="00C0449D">
        <w:t xml:space="preserve">metadata </w:t>
      </w:r>
      <w:r w:rsidR="00F20235">
        <w:t xml:space="preserve">properties associated with the main property </w:t>
      </w:r>
      <w:r w:rsidR="005C5807">
        <w:t xml:space="preserve">value </w:t>
      </w:r>
      <w:r w:rsidR="00F20235">
        <w:t xml:space="preserve">being represented.  In addition, the </w:t>
      </w:r>
      <w:r w:rsidR="00F20235" w:rsidRPr="003C39BF">
        <w:rPr>
          <w:rFonts w:ascii="Courier New" w:hAnsi="Courier New" w:cs="Courier New"/>
        </w:rPr>
        <w:t>BaseObjectPropertyType</w:t>
      </w:r>
      <w:r w:rsidR="00F20235">
        <w:t xml:space="preserve"> data type also inherits from </w:t>
      </w:r>
      <w:r w:rsidR="00F20235" w:rsidRPr="003C39BF">
        <w:rPr>
          <w:rFonts w:ascii="Courier New" w:hAnsi="Courier New" w:cs="Courier New"/>
        </w:rPr>
        <w:t>PatternFieldGroup</w:t>
      </w:r>
      <w:r w:rsidR="00F20235">
        <w:t xml:space="preserve"> data type.  This data type incorporates pattern matching capabilities to all specializations of </w:t>
      </w:r>
      <w:r w:rsidR="00F20235" w:rsidRPr="003C39BF">
        <w:rPr>
          <w:rFonts w:ascii="Courier New" w:hAnsi="Courier New" w:cs="Courier New"/>
        </w:rPr>
        <w:t>BaseObjectPropertyType</w:t>
      </w:r>
      <w:r w:rsidR="00F20235">
        <w:rPr>
          <w:rFonts w:ascii="Courier New" w:hAnsi="Courier New" w:cs="Courier New"/>
        </w:rPr>
        <w:t>.</w:t>
      </w:r>
    </w:p>
    <w:p w14:paraId="60049445" w14:textId="4898F3C9" w:rsidR="00846CD4" w:rsidRDefault="00044FD1" w:rsidP="00846CD4">
      <w:pPr>
        <w:keepNext/>
        <w:spacing w:after="240"/>
        <w:jc w:val="center"/>
      </w:pPr>
      <w:r>
        <w:rPr>
          <w:noProof/>
        </w:rPr>
        <w:drawing>
          <wp:inline distT="0" distB="0" distL="0" distR="0" wp14:anchorId="2D12A221" wp14:editId="3DC625C3">
            <wp:extent cx="7518382" cy="416242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579020" cy="4195996"/>
                    </a:xfrm>
                    <a:prstGeom prst="rect">
                      <a:avLst/>
                    </a:prstGeom>
                    <a:noFill/>
                  </pic:spPr>
                </pic:pic>
              </a:graphicData>
            </a:graphic>
          </wp:inline>
        </w:drawing>
      </w:r>
    </w:p>
    <w:p w14:paraId="3D84B703" w14:textId="67AB73C1" w:rsidR="001B35CA" w:rsidRDefault="00846CD4" w:rsidP="00906649">
      <w:pPr>
        <w:pStyle w:val="Caption"/>
      </w:pPr>
      <w:r>
        <w:t xml:space="preserve">Figure </w:t>
      </w:r>
      <w:r w:rsidR="00290C1A">
        <w:fldChar w:fldCharType="begin"/>
      </w:r>
      <w:r w:rsidR="00290C1A">
        <w:instrText xml:space="preserve"> STYLEREF 1 \s </w:instrText>
      </w:r>
      <w:r w:rsidR="00290C1A">
        <w:fldChar w:fldCharType="separate"/>
      </w:r>
      <w:r w:rsidR="002B7BE1">
        <w:rPr>
          <w:noProof/>
        </w:rPr>
        <w:t>3</w:t>
      </w:r>
      <w:r w:rsidR="00290C1A">
        <w:rPr>
          <w:noProof/>
        </w:rPr>
        <w:fldChar w:fldCharType="end"/>
      </w:r>
      <w:r w:rsidR="002B7BE1">
        <w:noBreakHyphen/>
      </w:r>
      <w:r w:rsidR="00290C1A">
        <w:fldChar w:fldCharType="begin"/>
      </w:r>
      <w:r w:rsidR="00290C1A">
        <w:instrText xml:space="preserve"> SEQ Figure \* ARABIC \s 1 </w:instrText>
      </w:r>
      <w:r w:rsidR="00290C1A">
        <w:fldChar w:fldCharType="separate"/>
      </w:r>
      <w:r w:rsidR="002B7BE1">
        <w:rPr>
          <w:noProof/>
        </w:rPr>
        <w:t>1</w:t>
      </w:r>
      <w:r w:rsidR="00290C1A">
        <w:rPr>
          <w:noProof/>
        </w:rPr>
        <w:fldChar w:fldCharType="end"/>
      </w:r>
      <w:r>
        <w:t xml:space="preserve">. UML diagram for </w:t>
      </w:r>
      <w:r w:rsidRPr="00846CD4">
        <w:rPr>
          <w:rFonts w:ascii="Courier New" w:hAnsi="Courier New" w:cs="Courier New"/>
        </w:rPr>
        <w:t>BaseObjectP</w:t>
      </w:r>
      <w:r>
        <w:rPr>
          <w:rFonts w:ascii="Courier New" w:hAnsi="Courier New" w:cs="Courier New"/>
        </w:rPr>
        <w:t>r</w:t>
      </w:r>
      <w:r w:rsidRPr="00846CD4">
        <w:rPr>
          <w:rFonts w:ascii="Courier New" w:hAnsi="Courier New" w:cs="Courier New"/>
        </w:rPr>
        <w:t>opertyType</w:t>
      </w:r>
      <w:r>
        <w:t xml:space="preserve"> data type</w:t>
      </w:r>
    </w:p>
    <w:p w14:paraId="01E9A52F" w14:textId="20C33892" w:rsidR="00846CD4" w:rsidRDefault="00C0449D" w:rsidP="00846CD4">
      <w:pPr>
        <w:spacing w:after="240"/>
      </w:pPr>
      <w:r>
        <w:lastRenderedPageBreak/>
        <w:t xml:space="preserve">Object </w:t>
      </w:r>
      <w:r w:rsidR="00846CD4">
        <w:t xml:space="preserve">Properties that use </w:t>
      </w:r>
      <w:r>
        <w:t xml:space="preserve">the </w:t>
      </w:r>
      <w:r w:rsidRPr="00C0449D">
        <w:rPr>
          <w:rFonts w:ascii="Courier New" w:hAnsi="Courier New" w:cs="Courier New"/>
        </w:rPr>
        <w:t>BaseObjectPropertyType</w:t>
      </w:r>
      <w:r w:rsidR="00846CD4">
        <w:t xml:space="preserve"> </w:t>
      </w:r>
      <w:r>
        <w:t xml:space="preserve">data type </w:t>
      </w:r>
      <w:r w:rsidR="00846CD4">
        <w:t>can express multiple values by providing them using a delimiter-separated list. The default delimiter is '</w:t>
      </w:r>
      <w:r w:rsidR="00846CD4" w:rsidRPr="008A3512">
        <w:rPr>
          <w:i/>
        </w:rPr>
        <w:t>##comma##</w:t>
      </w:r>
      <w:r w:rsidR="00846CD4">
        <w:t xml:space="preserve">' (no quotes) but can be overridden through use of the </w:t>
      </w:r>
      <w:r w:rsidR="00846CD4" w:rsidRPr="00DC4797">
        <w:rPr>
          <w:rFonts w:ascii="Courier New" w:hAnsi="Courier New" w:cs="Courier New"/>
        </w:rPr>
        <w:t>delimiter</w:t>
      </w:r>
      <w:r w:rsidR="00846CD4">
        <w:t xml:space="preserve"> property. Note that whitespace is preserved and so, when specifying a list of values, do not include a space following the delimiter in a list unless the first character of the next list item should, in fact, be a space.</w:t>
      </w:r>
    </w:p>
    <w:p w14:paraId="537C0B36" w14:textId="4D139AA6" w:rsidR="00602CA3" w:rsidRDefault="00602CA3" w:rsidP="00602CA3">
      <w:pPr>
        <w:pStyle w:val="Heading4"/>
      </w:pPr>
      <w:bookmarkStart w:id="80" w:name="_Toc425409669"/>
      <w:bookmarkStart w:id="81" w:name="_Toc425409664"/>
      <w:bookmarkStart w:id="82" w:name="_Toc425409655"/>
      <w:bookmarkStart w:id="83" w:name="_Toc425409657"/>
      <w:bookmarkStart w:id="84" w:name="_Toc425409656"/>
      <w:bookmarkStart w:id="85" w:name="_Toc450634557"/>
      <w:r>
        <w:t xml:space="preserve">BaseObjectPropertyGroup </w:t>
      </w:r>
      <w:bookmarkEnd w:id="80"/>
      <w:r w:rsidR="00596C3F">
        <w:t>Data T</w:t>
      </w:r>
      <w:r w:rsidR="001B35CA">
        <w:t>ype</w:t>
      </w:r>
      <w:bookmarkEnd w:id="85"/>
    </w:p>
    <w:p w14:paraId="58C6F104" w14:textId="5E2D8F9E" w:rsidR="00602CA3" w:rsidRDefault="00602CA3" w:rsidP="00602CA3">
      <w:pPr>
        <w:spacing w:after="240"/>
      </w:pPr>
      <w:r>
        <w:t xml:space="preserve">The </w:t>
      </w:r>
      <w:r w:rsidR="00DC4797">
        <w:rPr>
          <w:rFonts w:ascii="Courier New" w:hAnsi="Courier New" w:cs="Courier New"/>
        </w:rPr>
        <w:t>BaseO</w:t>
      </w:r>
      <w:r w:rsidR="00BA4606">
        <w:rPr>
          <w:rFonts w:ascii="Courier New" w:hAnsi="Courier New" w:cs="Courier New"/>
        </w:rPr>
        <w:t>bjectPropertyGroup</w:t>
      </w:r>
      <w:r w:rsidR="00BA4606">
        <w:rPr>
          <w:rFonts w:cs="Arial"/>
        </w:rPr>
        <w:t xml:space="preserve"> is an abstract</w:t>
      </w:r>
      <w:r>
        <w:t xml:space="preserve"> </w:t>
      </w:r>
      <w:r w:rsidR="001B35CA">
        <w:t>data type</w:t>
      </w:r>
      <w:r>
        <w:t xml:space="preserve"> </w:t>
      </w:r>
      <w:r w:rsidR="00BA4606">
        <w:t xml:space="preserve">that </w:t>
      </w:r>
      <w:r>
        <w:t xml:space="preserve">aggregates a set of </w:t>
      </w:r>
      <w:r w:rsidR="00C0449D">
        <w:t xml:space="preserve">metadata </w:t>
      </w:r>
      <w:r>
        <w:t>properties associated with an Object instance.</w:t>
      </w:r>
    </w:p>
    <w:p w14:paraId="3A39E45A" w14:textId="11B4699D" w:rsidR="00602CA3" w:rsidRDefault="00602CA3" w:rsidP="00602CA3">
      <w:pPr>
        <w:jc w:val="center"/>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290C1A">
        <w:fldChar w:fldCharType="begin"/>
      </w:r>
      <w:r w:rsidR="00290C1A">
        <w:instrText xml:space="preserve"> SEQ Table \* ARABIC \s 1 </w:instrText>
      </w:r>
      <w:r w:rsidR="00290C1A">
        <w:fldChar w:fldCharType="separate"/>
      </w:r>
      <w:r w:rsidR="00287B43">
        <w:rPr>
          <w:noProof/>
        </w:rPr>
        <w:t>2</w:t>
      </w:r>
      <w:r w:rsidR="00290C1A">
        <w:rPr>
          <w:noProof/>
        </w:rPr>
        <w:fldChar w:fldCharType="end"/>
      </w:r>
      <w:r w:rsidRPr="00683033">
        <w:t xml:space="preserve">. </w:t>
      </w:r>
      <w:r>
        <w:t xml:space="preserve">Properties of the </w:t>
      </w:r>
      <w:r>
        <w:rPr>
          <w:rFonts w:ascii="Courier New" w:eastAsia="Courier New" w:hAnsi="Courier New" w:cs="Courier New"/>
        </w:rPr>
        <w:t>BaseObjectPropertyGroup</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160"/>
        <w:gridCol w:w="1260"/>
        <w:gridCol w:w="6750"/>
      </w:tblGrid>
      <w:tr w:rsidR="00602CA3" w14:paraId="7DFB27D2" w14:textId="77777777" w:rsidTr="009A6341">
        <w:trPr>
          <w:jc w:val="center"/>
        </w:trPr>
        <w:tc>
          <w:tcPr>
            <w:tcW w:w="2790" w:type="dxa"/>
            <w:shd w:val="clear" w:color="auto" w:fill="BFBFBF"/>
            <w:tcMar>
              <w:top w:w="100" w:type="dxa"/>
              <w:left w:w="100" w:type="dxa"/>
              <w:bottom w:w="100" w:type="dxa"/>
              <w:right w:w="100" w:type="dxa"/>
            </w:tcMar>
          </w:tcPr>
          <w:p w14:paraId="59FA2896" w14:textId="77777777" w:rsidR="00602CA3" w:rsidRPr="00A44049" w:rsidRDefault="00602CA3" w:rsidP="00602CA3">
            <w:pPr>
              <w:rPr>
                <w:b/>
                <w:color w:val="000000"/>
              </w:rPr>
            </w:pPr>
            <w:r w:rsidRPr="00A44049">
              <w:rPr>
                <w:b/>
                <w:color w:val="000000"/>
              </w:rPr>
              <w:t>Name</w:t>
            </w:r>
          </w:p>
        </w:tc>
        <w:tc>
          <w:tcPr>
            <w:tcW w:w="2160" w:type="dxa"/>
            <w:shd w:val="clear" w:color="auto" w:fill="BFBFBF"/>
            <w:tcMar>
              <w:top w:w="100" w:type="dxa"/>
              <w:left w:w="100" w:type="dxa"/>
              <w:bottom w:w="100" w:type="dxa"/>
              <w:right w:w="100" w:type="dxa"/>
            </w:tcMar>
            <w:vAlign w:val="center"/>
          </w:tcPr>
          <w:p w14:paraId="6CF3DECD" w14:textId="77777777" w:rsidR="00602CA3" w:rsidRPr="00683033" w:rsidRDefault="00602CA3" w:rsidP="00602CA3">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62B75648" w14:textId="77777777" w:rsidR="00602CA3" w:rsidRPr="00A44049" w:rsidRDefault="00602CA3" w:rsidP="00602CA3">
            <w:pPr>
              <w:jc w:val="center"/>
              <w:rPr>
                <w:b/>
                <w:color w:val="000000"/>
              </w:rPr>
            </w:pPr>
            <w:r w:rsidRPr="00A44049">
              <w:rPr>
                <w:b/>
                <w:color w:val="000000"/>
              </w:rPr>
              <w:t>Multiplicity</w:t>
            </w:r>
          </w:p>
        </w:tc>
        <w:tc>
          <w:tcPr>
            <w:tcW w:w="6750" w:type="dxa"/>
            <w:shd w:val="clear" w:color="auto" w:fill="BFBFBF"/>
            <w:tcMar>
              <w:top w:w="100" w:type="dxa"/>
              <w:left w:w="100" w:type="dxa"/>
              <w:bottom w:w="100" w:type="dxa"/>
              <w:right w:w="100" w:type="dxa"/>
            </w:tcMar>
          </w:tcPr>
          <w:p w14:paraId="2E75F315" w14:textId="77777777" w:rsidR="00602CA3" w:rsidRPr="00A44049" w:rsidRDefault="00602CA3" w:rsidP="00602CA3">
            <w:pPr>
              <w:rPr>
                <w:b/>
                <w:color w:val="000000"/>
              </w:rPr>
            </w:pPr>
            <w:r w:rsidRPr="00A44049">
              <w:rPr>
                <w:b/>
                <w:color w:val="000000"/>
              </w:rPr>
              <w:t>Description</w:t>
            </w:r>
            <w:r>
              <w:rPr>
                <w:b/>
                <w:color w:val="000000"/>
              </w:rPr>
              <w:t xml:space="preserve"> </w:t>
            </w:r>
          </w:p>
        </w:tc>
      </w:tr>
      <w:tr w:rsidR="00602CA3" w14:paraId="4397CD51" w14:textId="77777777" w:rsidTr="00602CA3">
        <w:trPr>
          <w:jc w:val="center"/>
        </w:trPr>
        <w:tc>
          <w:tcPr>
            <w:tcW w:w="2790" w:type="dxa"/>
            <w:shd w:val="clear" w:color="auto" w:fill="FFFFFF"/>
            <w:tcMar>
              <w:top w:w="100" w:type="dxa"/>
              <w:left w:w="100" w:type="dxa"/>
              <w:bottom w:w="100" w:type="dxa"/>
              <w:right w:w="100" w:type="dxa"/>
            </w:tcMar>
            <w:vAlign w:val="center"/>
          </w:tcPr>
          <w:p w14:paraId="27339029" w14:textId="77777777" w:rsidR="00602CA3" w:rsidRDefault="00602CA3" w:rsidP="00602CA3">
            <w:pPr>
              <w:rPr>
                <w:b/>
              </w:rPr>
            </w:pPr>
            <w:r>
              <w:rPr>
                <w:b/>
              </w:rPr>
              <w:t>id</w:t>
            </w:r>
          </w:p>
        </w:tc>
        <w:tc>
          <w:tcPr>
            <w:tcW w:w="2160" w:type="dxa"/>
            <w:shd w:val="clear" w:color="auto" w:fill="FFFFFF"/>
            <w:tcMar>
              <w:top w:w="100" w:type="dxa"/>
              <w:left w:w="100" w:type="dxa"/>
              <w:bottom w:w="100" w:type="dxa"/>
              <w:right w:w="100" w:type="dxa"/>
            </w:tcMar>
            <w:vAlign w:val="center"/>
          </w:tcPr>
          <w:p w14:paraId="002E4BE4" w14:textId="77777777" w:rsidR="00602CA3" w:rsidRDefault="00602CA3" w:rsidP="00602CA3">
            <w:pPr>
              <w:pStyle w:val="UMLTableType"/>
              <w:contextualSpacing w:val="0"/>
            </w:pPr>
            <w:r>
              <w:t>basicDataTypes:</w:t>
            </w:r>
          </w:p>
          <w:p w14:paraId="0B2218E3"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362172A4"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C37CBF2" w14:textId="30C6B432" w:rsidR="00602CA3" w:rsidRPr="00683033" w:rsidRDefault="00602CA3" w:rsidP="00602CA3">
            <w:r w:rsidRPr="00683033">
              <w:t xml:space="preserve">The </w:t>
            </w:r>
            <w:r>
              <w:rPr>
                <w:rFonts w:ascii="Courier New" w:eastAsia="Courier New" w:hAnsi="Courier New" w:cs="Courier New"/>
                <w:sz w:val="22"/>
              </w:rPr>
              <w:t>id</w:t>
            </w:r>
            <w:r w:rsidRPr="00683033">
              <w:t xml:space="preserve"> property specifies a globall</w:t>
            </w:r>
            <w:r w:rsidR="00C0449D">
              <w:t xml:space="preserve">y unique identifier for the Object </w:t>
            </w:r>
            <w:r w:rsidRPr="00683033">
              <w:t>Property.</w:t>
            </w:r>
          </w:p>
        </w:tc>
      </w:tr>
      <w:tr w:rsidR="00602CA3" w14:paraId="1A96C747" w14:textId="77777777" w:rsidTr="00602CA3">
        <w:trPr>
          <w:jc w:val="center"/>
        </w:trPr>
        <w:tc>
          <w:tcPr>
            <w:tcW w:w="2790" w:type="dxa"/>
            <w:shd w:val="clear" w:color="auto" w:fill="FFFFFF"/>
            <w:tcMar>
              <w:top w:w="100" w:type="dxa"/>
              <w:left w:w="100" w:type="dxa"/>
              <w:bottom w:w="100" w:type="dxa"/>
              <w:right w:w="100" w:type="dxa"/>
            </w:tcMar>
            <w:vAlign w:val="center"/>
          </w:tcPr>
          <w:p w14:paraId="31AC846D" w14:textId="77777777" w:rsidR="00602CA3" w:rsidRDefault="00602CA3" w:rsidP="00602CA3">
            <w:pPr>
              <w:rPr>
                <w:b/>
              </w:rPr>
            </w:pPr>
            <w:r>
              <w:rPr>
                <w:b/>
              </w:rPr>
              <w:t>idref</w:t>
            </w:r>
          </w:p>
        </w:tc>
        <w:tc>
          <w:tcPr>
            <w:tcW w:w="2160" w:type="dxa"/>
            <w:shd w:val="clear" w:color="auto" w:fill="FFFFFF"/>
            <w:tcMar>
              <w:top w:w="100" w:type="dxa"/>
              <w:left w:w="100" w:type="dxa"/>
              <w:bottom w:w="100" w:type="dxa"/>
              <w:right w:w="100" w:type="dxa"/>
            </w:tcMar>
            <w:vAlign w:val="center"/>
          </w:tcPr>
          <w:p w14:paraId="426127EF" w14:textId="77777777" w:rsidR="00602CA3" w:rsidRDefault="00602CA3" w:rsidP="00602CA3">
            <w:pPr>
              <w:pStyle w:val="UMLTableType"/>
              <w:contextualSpacing w:val="0"/>
            </w:pPr>
            <w:r>
              <w:t>basicDataTypes:</w:t>
            </w:r>
          </w:p>
          <w:p w14:paraId="2445C99A"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2453E14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40F538F4" w14:textId="4CDBC87D" w:rsidR="00602CA3" w:rsidRPr="00683033" w:rsidRDefault="00602CA3" w:rsidP="00C0449D">
            <w:r w:rsidRPr="00683033">
              <w:t xml:space="preserve">The </w:t>
            </w:r>
            <w:r>
              <w:rPr>
                <w:rFonts w:ascii="Courier New" w:eastAsia="Courier New" w:hAnsi="Courier New" w:cs="Courier New"/>
                <w:sz w:val="22"/>
              </w:rPr>
              <w:t>idref</w:t>
            </w:r>
            <w:r w:rsidRPr="00683033">
              <w:t xml:space="preserve"> property specifies an identifier reference to a</w:t>
            </w:r>
            <w:r w:rsidR="00C0449D">
              <w:t>n</w:t>
            </w:r>
            <w:r w:rsidRPr="00683033">
              <w:t xml:space="preserve"> Object</w:t>
            </w:r>
            <w:r w:rsidR="00C0449D">
              <w:t xml:space="preserve"> </w:t>
            </w:r>
            <w:r w:rsidRPr="00683033">
              <w:t xml:space="preserve">Property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602CA3" w14:paraId="35EB0EE4" w14:textId="77777777" w:rsidTr="00602CA3">
        <w:trPr>
          <w:jc w:val="center"/>
        </w:trPr>
        <w:tc>
          <w:tcPr>
            <w:tcW w:w="2790" w:type="dxa"/>
            <w:shd w:val="clear" w:color="auto" w:fill="FFFFFF"/>
            <w:tcMar>
              <w:top w:w="100" w:type="dxa"/>
              <w:left w:w="100" w:type="dxa"/>
              <w:bottom w:w="100" w:type="dxa"/>
              <w:right w:w="100" w:type="dxa"/>
            </w:tcMar>
            <w:vAlign w:val="center"/>
          </w:tcPr>
          <w:p w14:paraId="2567B215" w14:textId="77777777" w:rsidR="00602CA3" w:rsidRDefault="00602CA3" w:rsidP="00602CA3">
            <w:pPr>
              <w:rPr>
                <w:b/>
              </w:rPr>
            </w:pPr>
            <w:r>
              <w:rPr>
                <w:b/>
              </w:rPr>
              <w:t>datatype</w:t>
            </w:r>
          </w:p>
        </w:tc>
        <w:tc>
          <w:tcPr>
            <w:tcW w:w="2160" w:type="dxa"/>
            <w:shd w:val="clear" w:color="auto" w:fill="FFFFFF"/>
            <w:tcMar>
              <w:top w:w="100" w:type="dxa"/>
              <w:left w:w="100" w:type="dxa"/>
              <w:bottom w:w="100" w:type="dxa"/>
              <w:right w:w="100" w:type="dxa"/>
            </w:tcMar>
            <w:vAlign w:val="center"/>
          </w:tcPr>
          <w:p w14:paraId="16278774" w14:textId="77777777" w:rsidR="00602CA3" w:rsidRDefault="00602CA3" w:rsidP="00602CA3">
            <w:pPr>
              <w:pStyle w:val="UMLTableType"/>
              <w:contextualSpacing w:val="0"/>
            </w:pPr>
            <w:r>
              <w:t>DatatypeEnum</w:t>
            </w:r>
          </w:p>
        </w:tc>
        <w:tc>
          <w:tcPr>
            <w:tcW w:w="1260" w:type="dxa"/>
            <w:shd w:val="clear" w:color="auto" w:fill="FFFFFF"/>
            <w:tcMar>
              <w:top w:w="100" w:type="dxa"/>
              <w:left w:w="100" w:type="dxa"/>
              <w:bottom w:w="100" w:type="dxa"/>
              <w:right w:w="100" w:type="dxa"/>
            </w:tcMar>
            <w:vAlign w:val="center"/>
          </w:tcPr>
          <w:p w14:paraId="05842C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BE69BB" w14:textId="26A74977" w:rsidR="00602CA3" w:rsidRPr="00683033" w:rsidRDefault="00602CA3" w:rsidP="00602CA3">
            <w:r w:rsidRPr="00683033">
              <w:t xml:space="preserve">The </w:t>
            </w:r>
            <w:r>
              <w:rPr>
                <w:rFonts w:ascii="Courier New" w:eastAsia="Courier New" w:hAnsi="Courier New" w:cs="Courier New"/>
                <w:sz w:val="22"/>
              </w:rPr>
              <w:t>datatype</w:t>
            </w:r>
            <w:r w:rsidRPr="00683033">
              <w:t xml:space="preserve"> property specifies the expected type for the value of the specified property.</w:t>
            </w:r>
            <w:r>
              <w:t xml:space="preserve">  </w:t>
            </w:r>
            <w:r w:rsidR="00596C3F">
              <w:t>Data Type</w:t>
            </w:r>
            <w:r>
              <w:t>s that are specializations of this class will usually</w:t>
            </w:r>
            <w:r w:rsidR="00C0449D">
              <w:t xml:space="preserve"> redefine this property to</w:t>
            </w:r>
            <w:r>
              <w:t xml:space="preserve"> specify one of the enumeration literals as the default, corresponding to class being modeled.</w:t>
            </w:r>
          </w:p>
        </w:tc>
      </w:tr>
      <w:tr w:rsidR="00602CA3" w14:paraId="0E7C742E" w14:textId="77777777" w:rsidTr="00602CA3">
        <w:trPr>
          <w:jc w:val="center"/>
        </w:trPr>
        <w:tc>
          <w:tcPr>
            <w:tcW w:w="2790" w:type="dxa"/>
            <w:shd w:val="clear" w:color="auto" w:fill="FFFFFF"/>
            <w:tcMar>
              <w:top w:w="100" w:type="dxa"/>
              <w:left w:w="100" w:type="dxa"/>
              <w:bottom w:w="100" w:type="dxa"/>
              <w:right w:w="100" w:type="dxa"/>
            </w:tcMar>
            <w:vAlign w:val="center"/>
          </w:tcPr>
          <w:p w14:paraId="15A70025" w14:textId="77777777" w:rsidR="00602CA3" w:rsidRDefault="00602CA3" w:rsidP="00602CA3">
            <w:pPr>
              <w:rPr>
                <w:b/>
              </w:rPr>
            </w:pPr>
            <w:r>
              <w:rPr>
                <w:b/>
              </w:rPr>
              <w:t>appears_random</w:t>
            </w:r>
          </w:p>
        </w:tc>
        <w:tc>
          <w:tcPr>
            <w:tcW w:w="2160" w:type="dxa"/>
            <w:shd w:val="clear" w:color="auto" w:fill="FFFFFF"/>
            <w:tcMar>
              <w:top w:w="100" w:type="dxa"/>
              <w:left w:w="100" w:type="dxa"/>
              <w:bottom w:w="100" w:type="dxa"/>
              <w:right w:w="100" w:type="dxa"/>
            </w:tcMar>
            <w:vAlign w:val="center"/>
          </w:tcPr>
          <w:p w14:paraId="42BD5193" w14:textId="77777777" w:rsidR="00602CA3" w:rsidRDefault="00602CA3" w:rsidP="00602CA3">
            <w:pPr>
              <w:pStyle w:val="UMLTableType"/>
              <w:contextualSpacing w:val="0"/>
            </w:pPr>
            <w:r>
              <w:t>basicDataTypes:</w:t>
            </w:r>
          </w:p>
          <w:p w14:paraId="73EF4ED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3EB0712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1F210D5" w14:textId="1921B7D6" w:rsidR="00602CA3" w:rsidRPr="00683033" w:rsidRDefault="00602CA3" w:rsidP="00C0449D">
            <w:r w:rsidRPr="00683033">
              <w:t xml:space="preserve">The </w:t>
            </w:r>
            <w:r w:rsidRPr="00295375">
              <w:rPr>
                <w:rFonts w:ascii="Courier New" w:hAnsi="Courier New" w:cs="Courier New"/>
                <w:sz w:val="22"/>
              </w:rPr>
              <w:t>appear</w:t>
            </w:r>
            <w:r>
              <w:rPr>
                <w:rFonts w:ascii="Courier New" w:hAnsi="Courier New" w:cs="Courier New"/>
                <w:sz w:val="22"/>
              </w:rPr>
              <w:t>s</w:t>
            </w:r>
            <w:r w:rsidRPr="00295375">
              <w:rPr>
                <w:rFonts w:ascii="Courier New" w:hAnsi="Courier New" w:cs="Courier New"/>
                <w:sz w:val="22"/>
              </w:rPr>
              <w:t>_random</w:t>
            </w:r>
            <w:r w:rsidRPr="00683033">
              <w:t xml:space="preserve"> property specifies whether the associated object property value appears to somewhat random in nature. An object property with this property set to </w:t>
            </w:r>
            <w:r w:rsidR="00C0449D">
              <w:t>TRUE</w:t>
            </w:r>
            <w:r w:rsidRPr="00683033">
              <w:t xml:space="preserve"> need not provide any further information including a value. If more is known about the particular variation of randomness, a regex value could be provided to outline what is known of the structure.</w:t>
            </w:r>
          </w:p>
        </w:tc>
      </w:tr>
      <w:tr w:rsidR="00602CA3" w14:paraId="6E941699" w14:textId="77777777" w:rsidTr="00602CA3">
        <w:trPr>
          <w:jc w:val="center"/>
        </w:trPr>
        <w:tc>
          <w:tcPr>
            <w:tcW w:w="2790" w:type="dxa"/>
            <w:shd w:val="clear" w:color="auto" w:fill="FFFFFF"/>
            <w:tcMar>
              <w:top w:w="100" w:type="dxa"/>
              <w:left w:w="100" w:type="dxa"/>
              <w:bottom w:w="100" w:type="dxa"/>
              <w:right w:w="100" w:type="dxa"/>
            </w:tcMar>
            <w:vAlign w:val="center"/>
          </w:tcPr>
          <w:p w14:paraId="5781B00C" w14:textId="77777777" w:rsidR="00602CA3" w:rsidRDefault="00602CA3" w:rsidP="00602CA3">
            <w:pPr>
              <w:rPr>
                <w:b/>
              </w:rPr>
            </w:pPr>
            <w:r>
              <w:rPr>
                <w:b/>
              </w:rPr>
              <w:t>is_obfuscated</w:t>
            </w:r>
          </w:p>
        </w:tc>
        <w:tc>
          <w:tcPr>
            <w:tcW w:w="2160" w:type="dxa"/>
            <w:shd w:val="clear" w:color="auto" w:fill="FFFFFF"/>
            <w:tcMar>
              <w:top w:w="100" w:type="dxa"/>
              <w:left w:w="100" w:type="dxa"/>
              <w:bottom w:w="100" w:type="dxa"/>
              <w:right w:w="100" w:type="dxa"/>
            </w:tcMar>
            <w:vAlign w:val="center"/>
          </w:tcPr>
          <w:p w14:paraId="254BA410" w14:textId="77777777" w:rsidR="00602CA3" w:rsidRDefault="00602CA3" w:rsidP="00602CA3">
            <w:pPr>
              <w:pStyle w:val="UMLTableType"/>
              <w:contextualSpacing w:val="0"/>
            </w:pPr>
            <w:r>
              <w:t>basicDataTypes:</w:t>
            </w:r>
          </w:p>
          <w:p w14:paraId="61E1BC46"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2C00A7B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02DF81C" w14:textId="784861D3" w:rsidR="00602CA3" w:rsidRPr="00683033" w:rsidRDefault="00602CA3" w:rsidP="00602CA3">
            <w:r w:rsidRPr="00683033">
              <w:t xml:space="preserve">The </w:t>
            </w:r>
            <w:r w:rsidRPr="00295375">
              <w:rPr>
                <w:rFonts w:ascii="Courier New" w:hAnsi="Courier New" w:cs="Courier New"/>
                <w:sz w:val="22"/>
              </w:rPr>
              <w:t>is_obfuscated</w:t>
            </w:r>
            <w:r w:rsidRPr="00683033">
              <w:t xml:space="preserve"> property specifies whether the associated Object property has been obfuscated.</w:t>
            </w:r>
          </w:p>
        </w:tc>
      </w:tr>
      <w:tr w:rsidR="00602CA3" w14:paraId="27C907BC" w14:textId="77777777" w:rsidTr="00602CA3">
        <w:trPr>
          <w:jc w:val="center"/>
        </w:trPr>
        <w:tc>
          <w:tcPr>
            <w:tcW w:w="2790" w:type="dxa"/>
            <w:shd w:val="clear" w:color="auto" w:fill="FFFFFF"/>
            <w:tcMar>
              <w:top w:w="100" w:type="dxa"/>
              <w:left w:w="100" w:type="dxa"/>
              <w:bottom w:w="100" w:type="dxa"/>
              <w:right w:w="100" w:type="dxa"/>
            </w:tcMar>
            <w:vAlign w:val="center"/>
          </w:tcPr>
          <w:p w14:paraId="4233CFE9" w14:textId="77777777" w:rsidR="00602CA3" w:rsidRDefault="00602CA3" w:rsidP="00602CA3">
            <w:pPr>
              <w:rPr>
                <w:b/>
              </w:rPr>
            </w:pPr>
            <w:r>
              <w:rPr>
                <w:b/>
              </w:rPr>
              <w:lastRenderedPageBreak/>
              <w:t>obfuscation_algorithm_ref</w:t>
            </w:r>
          </w:p>
        </w:tc>
        <w:tc>
          <w:tcPr>
            <w:tcW w:w="2160" w:type="dxa"/>
            <w:shd w:val="clear" w:color="auto" w:fill="FFFFFF"/>
            <w:tcMar>
              <w:top w:w="100" w:type="dxa"/>
              <w:left w:w="100" w:type="dxa"/>
              <w:bottom w:w="100" w:type="dxa"/>
              <w:right w:w="100" w:type="dxa"/>
            </w:tcMar>
            <w:vAlign w:val="center"/>
          </w:tcPr>
          <w:p w14:paraId="685CF6AB" w14:textId="77777777" w:rsidR="00602CA3" w:rsidRDefault="00602CA3" w:rsidP="00602CA3">
            <w:pPr>
              <w:pStyle w:val="UMLTableType"/>
              <w:contextualSpacing w:val="0"/>
            </w:pPr>
            <w:r>
              <w:t>basicDataTypes:</w:t>
            </w:r>
          </w:p>
          <w:p w14:paraId="58BBFFE0" w14:textId="516FE15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3F54133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772BCFE" w14:textId="6CF2F3A4" w:rsidR="00602CA3" w:rsidRPr="00683033" w:rsidRDefault="00602CA3" w:rsidP="00602CA3">
            <w:r w:rsidRPr="00683033">
              <w:t xml:space="preserve">The </w:t>
            </w:r>
            <w:r w:rsidRPr="00295375">
              <w:rPr>
                <w:rFonts w:ascii="Courier New" w:hAnsi="Courier New" w:cs="Courier New"/>
                <w:sz w:val="22"/>
              </w:rPr>
              <w:t>obfuscation_algorithm_ref</w:t>
            </w:r>
            <w:r w:rsidRPr="00683033">
              <w:t xml:space="preserve"> property specifies a reference to a description of the algorithm used to obfuscate this Object property.</w:t>
            </w:r>
          </w:p>
        </w:tc>
      </w:tr>
      <w:tr w:rsidR="00602CA3" w14:paraId="169BAB5D" w14:textId="77777777" w:rsidTr="00602CA3">
        <w:trPr>
          <w:jc w:val="center"/>
        </w:trPr>
        <w:tc>
          <w:tcPr>
            <w:tcW w:w="2790" w:type="dxa"/>
            <w:shd w:val="clear" w:color="auto" w:fill="FFFFFF"/>
            <w:tcMar>
              <w:top w:w="100" w:type="dxa"/>
              <w:left w:w="100" w:type="dxa"/>
              <w:bottom w:w="100" w:type="dxa"/>
              <w:right w:w="100" w:type="dxa"/>
            </w:tcMar>
            <w:vAlign w:val="center"/>
          </w:tcPr>
          <w:p w14:paraId="663A7842" w14:textId="77777777" w:rsidR="00602CA3" w:rsidRDefault="00602CA3" w:rsidP="00602CA3">
            <w:pPr>
              <w:rPr>
                <w:b/>
              </w:rPr>
            </w:pPr>
            <w:r>
              <w:rPr>
                <w:b/>
              </w:rPr>
              <w:t>is_defanged</w:t>
            </w:r>
          </w:p>
        </w:tc>
        <w:tc>
          <w:tcPr>
            <w:tcW w:w="2160" w:type="dxa"/>
            <w:shd w:val="clear" w:color="auto" w:fill="FFFFFF"/>
            <w:tcMar>
              <w:top w:w="100" w:type="dxa"/>
              <w:left w:w="100" w:type="dxa"/>
              <w:bottom w:w="100" w:type="dxa"/>
              <w:right w:w="100" w:type="dxa"/>
            </w:tcMar>
            <w:vAlign w:val="center"/>
          </w:tcPr>
          <w:p w14:paraId="6C246852" w14:textId="77777777" w:rsidR="00602CA3" w:rsidRDefault="00602CA3" w:rsidP="00602CA3">
            <w:pPr>
              <w:pStyle w:val="UMLTableType"/>
              <w:contextualSpacing w:val="0"/>
            </w:pPr>
            <w:r>
              <w:t>basicDataTypes:</w:t>
            </w:r>
          </w:p>
          <w:p w14:paraId="4BC304A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1396660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0BD572A4" w14:textId="50126574" w:rsidR="00602CA3" w:rsidRPr="00683033" w:rsidRDefault="00602CA3" w:rsidP="00602CA3">
            <w:r w:rsidRPr="00683033">
              <w:t xml:space="preserve">The </w:t>
            </w:r>
            <w:r w:rsidRPr="00295375">
              <w:rPr>
                <w:rFonts w:ascii="Courier New" w:hAnsi="Courier New" w:cs="Courier New"/>
                <w:sz w:val="22"/>
              </w:rPr>
              <w:t>is_defanged</w:t>
            </w:r>
            <w:r w:rsidRPr="00683033">
              <w:t xml:space="preserve"> property specifies whether the associated Object property has been defanged (representation changed to prevent malicious effects of handling/processing).</w:t>
            </w:r>
          </w:p>
        </w:tc>
      </w:tr>
      <w:tr w:rsidR="00602CA3" w14:paraId="76F3B3F7" w14:textId="77777777" w:rsidTr="00602CA3">
        <w:trPr>
          <w:jc w:val="center"/>
        </w:trPr>
        <w:tc>
          <w:tcPr>
            <w:tcW w:w="2790" w:type="dxa"/>
            <w:shd w:val="clear" w:color="auto" w:fill="FFFFFF"/>
            <w:tcMar>
              <w:top w:w="100" w:type="dxa"/>
              <w:left w:w="100" w:type="dxa"/>
              <w:bottom w:w="100" w:type="dxa"/>
              <w:right w:w="100" w:type="dxa"/>
            </w:tcMar>
            <w:vAlign w:val="center"/>
          </w:tcPr>
          <w:p w14:paraId="6D09C196" w14:textId="77777777" w:rsidR="00602CA3" w:rsidRDefault="00602CA3" w:rsidP="00602CA3">
            <w:pPr>
              <w:rPr>
                <w:b/>
              </w:rPr>
            </w:pPr>
            <w:r>
              <w:rPr>
                <w:b/>
              </w:rPr>
              <w:t>defanging_algorithm_ref</w:t>
            </w:r>
          </w:p>
        </w:tc>
        <w:tc>
          <w:tcPr>
            <w:tcW w:w="2160" w:type="dxa"/>
            <w:shd w:val="clear" w:color="auto" w:fill="FFFFFF"/>
            <w:tcMar>
              <w:top w:w="100" w:type="dxa"/>
              <w:left w:w="100" w:type="dxa"/>
              <w:bottom w:w="100" w:type="dxa"/>
              <w:right w:w="100" w:type="dxa"/>
            </w:tcMar>
            <w:vAlign w:val="center"/>
          </w:tcPr>
          <w:p w14:paraId="7DA2370C" w14:textId="77777777" w:rsidR="00602CA3" w:rsidRDefault="00602CA3" w:rsidP="00602CA3">
            <w:pPr>
              <w:pStyle w:val="UMLTableType"/>
              <w:contextualSpacing w:val="0"/>
            </w:pPr>
            <w:r>
              <w:t>basicDataTypes:</w:t>
            </w:r>
          </w:p>
          <w:p w14:paraId="2A54772D" w14:textId="5326D29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056CD18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AF6CF5" w14:textId="03022B12" w:rsidR="00602CA3" w:rsidRPr="00683033" w:rsidRDefault="00602CA3" w:rsidP="00602CA3">
            <w:r w:rsidRPr="00683033">
              <w:t xml:space="preserve">The </w:t>
            </w:r>
            <w:r w:rsidRPr="00295375">
              <w:rPr>
                <w:rFonts w:ascii="Courier New" w:hAnsi="Courier New" w:cs="Courier New"/>
                <w:sz w:val="22"/>
              </w:rPr>
              <w:t>defanging_algorithm_ref</w:t>
            </w:r>
            <w:r w:rsidRPr="00683033">
              <w:t xml:space="preserve"> property specifies a reference to a description of the algorithm used to defang (representation changed to prevent malicious effects of handling/processing) this Object property.</w:t>
            </w:r>
          </w:p>
        </w:tc>
      </w:tr>
      <w:tr w:rsidR="00602CA3" w14:paraId="5DEE5500" w14:textId="77777777" w:rsidTr="00602CA3">
        <w:trPr>
          <w:jc w:val="center"/>
        </w:trPr>
        <w:tc>
          <w:tcPr>
            <w:tcW w:w="2790" w:type="dxa"/>
            <w:shd w:val="clear" w:color="auto" w:fill="FFFFFF"/>
            <w:tcMar>
              <w:top w:w="100" w:type="dxa"/>
              <w:left w:w="100" w:type="dxa"/>
              <w:bottom w:w="100" w:type="dxa"/>
              <w:right w:w="100" w:type="dxa"/>
            </w:tcMar>
            <w:vAlign w:val="center"/>
          </w:tcPr>
          <w:p w14:paraId="7E4BF713" w14:textId="77777777" w:rsidR="00602CA3" w:rsidRDefault="00602CA3" w:rsidP="00602CA3">
            <w:pPr>
              <w:rPr>
                <w:b/>
              </w:rPr>
            </w:pPr>
            <w:r>
              <w:rPr>
                <w:b/>
              </w:rPr>
              <w:t>refanging_transform_type</w:t>
            </w:r>
          </w:p>
        </w:tc>
        <w:tc>
          <w:tcPr>
            <w:tcW w:w="2160" w:type="dxa"/>
            <w:shd w:val="clear" w:color="auto" w:fill="FFFFFF"/>
            <w:tcMar>
              <w:top w:w="100" w:type="dxa"/>
              <w:left w:w="100" w:type="dxa"/>
              <w:bottom w:w="100" w:type="dxa"/>
              <w:right w:w="100" w:type="dxa"/>
            </w:tcMar>
            <w:vAlign w:val="center"/>
          </w:tcPr>
          <w:p w14:paraId="435286EB" w14:textId="77777777" w:rsidR="00602CA3" w:rsidRDefault="00602CA3" w:rsidP="00602CA3">
            <w:pPr>
              <w:pStyle w:val="UMLTableType"/>
              <w:contextualSpacing w:val="0"/>
            </w:pPr>
            <w:r>
              <w:t>basicDataTypes:</w:t>
            </w:r>
          </w:p>
          <w:p w14:paraId="500EB851"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FC1D82F"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2A8F7E55" w14:textId="79CF2B60" w:rsidR="00602CA3" w:rsidRPr="00683033" w:rsidRDefault="00AD36D7" w:rsidP="00602CA3">
            <w:r w:rsidRPr="00683033">
              <w:t xml:space="preserve">The </w:t>
            </w:r>
            <w:r w:rsidRPr="00295375">
              <w:rPr>
                <w:rFonts w:ascii="Courier New" w:hAnsi="Courier New" w:cs="Courier New"/>
                <w:sz w:val="22"/>
              </w:rPr>
              <w:t>refanging_transform_type</w:t>
            </w:r>
            <w:r w:rsidRPr="00683033">
              <w:rPr>
                <w:rFonts w:cs="Courier New"/>
              </w:rPr>
              <w:t xml:space="preserve"> </w:t>
            </w:r>
            <w:r w:rsidRPr="00683033">
              <w:t xml:space="preserve">property specifies the type (e.g. RegEx) of refanging transform specified in the </w:t>
            </w:r>
            <w:r>
              <w:t xml:space="preserve">optional accompanying </w:t>
            </w:r>
            <w:r w:rsidRPr="00B574AA">
              <w:rPr>
                <w:rFonts w:ascii="Courier New" w:hAnsi="Courier New" w:cs="Courier New"/>
                <w:sz w:val="22"/>
                <w:szCs w:val="22"/>
              </w:rPr>
              <w:t>refanging_transform</w:t>
            </w:r>
            <w:r w:rsidRPr="00683033">
              <w:t xml:space="preserve"> property.</w:t>
            </w:r>
          </w:p>
        </w:tc>
      </w:tr>
      <w:tr w:rsidR="00602CA3" w14:paraId="37F4B032" w14:textId="77777777" w:rsidTr="00602CA3">
        <w:trPr>
          <w:jc w:val="center"/>
        </w:trPr>
        <w:tc>
          <w:tcPr>
            <w:tcW w:w="2790" w:type="dxa"/>
            <w:shd w:val="clear" w:color="auto" w:fill="FFFFFF"/>
            <w:tcMar>
              <w:top w:w="100" w:type="dxa"/>
              <w:left w:w="100" w:type="dxa"/>
              <w:bottom w:w="100" w:type="dxa"/>
              <w:right w:w="100" w:type="dxa"/>
            </w:tcMar>
            <w:vAlign w:val="center"/>
          </w:tcPr>
          <w:p w14:paraId="1B3FBDD7" w14:textId="77777777" w:rsidR="00602CA3" w:rsidRDefault="00602CA3" w:rsidP="00602CA3">
            <w:pPr>
              <w:rPr>
                <w:b/>
              </w:rPr>
            </w:pPr>
            <w:r>
              <w:rPr>
                <w:b/>
              </w:rPr>
              <w:t>refanging_transform</w:t>
            </w:r>
          </w:p>
        </w:tc>
        <w:tc>
          <w:tcPr>
            <w:tcW w:w="2160" w:type="dxa"/>
            <w:shd w:val="clear" w:color="auto" w:fill="FFFFFF"/>
            <w:tcMar>
              <w:top w:w="100" w:type="dxa"/>
              <w:left w:w="100" w:type="dxa"/>
              <w:bottom w:w="100" w:type="dxa"/>
              <w:right w:w="100" w:type="dxa"/>
            </w:tcMar>
            <w:vAlign w:val="center"/>
          </w:tcPr>
          <w:p w14:paraId="7762969A" w14:textId="77777777" w:rsidR="00602CA3" w:rsidRDefault="00602CA3" w:rsidP="00602CA3">
            <w:pPr>
              <w:pStyle w:val="UMLTableType"/>
              <w:contextualSpacing w:val="0"/>
            </w:pPr>
            <w:r>
              <w:t>basicDataTypes:</w:t>
            </w:r>
          </w:p>
          <w:p w14:paraId="1C388650"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3F8561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B0CDFDA" w14:textId="411EA429" w:rsidR="00602CA3" w:rsidRPr="00683033" w:rsidRDefault="00AD36D7" w:rsidP="00602CA3">
            <w:r w:rsidRPr="00683033">
              <w:t xml:space="preserve">The </w:t>
            </w:r>
            <w:r w:rsidRPr="00295375">
              <w:rPr>
                <w:rFonts w:ascii="Courier New" w:hAnsi="Courier New" w:cs="Courier New"/>
                <w:sz w:val="22"/>
              </w:rPr>
              <w:t>refanging_transform</w:t>
            </w:r>
            <w:r w:rsidRPr="00683033">
              <w:t xml:space="preserve"> property captures an automated transform that can be applied to the Object property content in order to refang it to its original format.</w:t>
            </w:r>
          </w:p>
        </w:tc>
      </w:tr>
      <w:tr w:rsidR="00602CA3" w14:paraId="1A7F6E8F" w14:textId="77777777" w:rsidTr="00B574AA">
        <w:trPr>
          <w:trHeight w:val="1843"/>
          <w:jc w:val="center"/>
        </w:trPr>
        <w:tc>
          <w:tcPr>
            <w:tcW w:w="2790" w:type="dxa"/>
            <w:shd w:val="clear" w:color="auto" w:fill="FFFFFF"/>
            <w:tcMar>
              <w:top w:w="100" w:type="dxa"/>
              <w:left w:w="100" w:type="dxa"/>
              <w:bottom w:w="100" w:type="dxa"/>
              <w:right w:w="100" w:type="dxa"/>
            </w:tcMar>
            <w:vAlign w:val="center"/>
          </w:tcPr>
          <w:p w14:paraId="41184DB3" w14:textId="77777777" w:rsidR="00602CA3" w:rsidRDefault="00602CA3" w:rsidP="00602CA3">
            <w:pPr>
              <w:rPr>
                <w:b/>
              </w:rPr>
            </w:pPr>
            <w:r>
              <w:rPr>
                <w:b/>
              </w:rPr>
              <w:t>observed_encoding</w:t>
            </w:r>
          </w:p>
        </w:tc>
        <w:tc>
          <w:tcPr>
            <w:tcW w:w="2160" w:type="dxa"/>
            <w:shd w:val="clear" w:color="auto" w:fill="FFFFFF"/>
            <w:tcMar>
              <w:top w:w="100" w:type="dxa"/>
              <w:left w:w="100" w:type="dxa"/>
              <w:bottom w:w="100" w:type="dxa"/>
              <w:right w:w="100" w:type="dxa"/>
            </w:tcMar>
            <w:vAlign w:val="center"/>
          </w:tcPr>
          <w:p w14:paraId="13693E20" w14:textId="77777777" w:rsidR="00602CA3" w:rsidRDefault="00602CA3" w:rsidP="00602CA3">
            <w:pPr>
              <w:pStyle w:val="UMLTableType"/>
              <w:contextualSpacing w:val="0"/>
            </w:pPr>
            <w:r>
              <w:t>basicDataTypes:</w:t>
            </w:r>
          </w:p>
          <w:p w14:paraId="5C699634" w14:textId="47811A9B"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9B4425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3623B07" w14:textId="20CB3284" w:rsidR="00602CA3" w:rsidRPr="00683033" w:rsidRDefault="00AD36D7" w:rsidP="00C360AB">
            <w:r w:rsidRPr="00683033">
              <w:t xml:space="preserve">The </w:t>
            </w:r>
            <w:r w:rsidRPr="00295375">
              <w:rPr>
                <w:rFonts w:ascii="Courier New" w:hAnsi="Courier New" w:cs="Courier New"/>
                <w:sz w:val="22"/>
              </w:rPr>
              <w:t>observed_encoding</w:t>
            </w:r>
            <w:r w:rsidRPr="00683033">
              <w:t xml:space="preserve"> property captures the encoding of the string when it is/was observed. This may be different from the encoding used to represent the string within this </w:t>
            </w:r>
            <w:r w:rsidR="00C360AB">
              <w:t>property</w:t>
            </w:r>
            <w:r w:rsidRPr="00683033">
              <w:t xml:space="preserve">. It is strongly recommended that character set names should be taken from the IANA character set registry </w:t>
            </w:r>
            <w:hyperlink r:id="rId43" w:history="1">
              <w:r w:rsidRPr="00C0449D">
                <w:rPr>
                  <w:rStyle w:val="Hyperlink"/>
                </w:rPr>
                <w:t>(https://www.iana.org/assignments/character-sets/character-sets.xhtml</w:t>
              </w:r>
            </w:hyperlink>
            <w:r w:rsidRPr="00683033">
              <w:t xml:space="preserve">). This property is intended to be applicable only to </w:t>
            </w:r>
            <w:r w:rsidR="00E135F8">
              <w:t xml:space="preserve">Object </w:t>
            </w:r>
            <w:r w:rsidRPr="00683033">
              <w:t>properties which contain string values.</w:t>
            </w:r>
          </w:p>
        </w:tc>
      </w:tr>
    </w:tbl>
    <w:p w14:paraId="25C136E6" w14:textId="77777777" w:rsidR="00602CA3" w:rsidRDefault="00602CA3" w:rsidP="00602CA3"/>
    <w:p w14:paraId="0063CBF5" w14:textId="2461D21D" w:rsidR="00602CA3" w:rsidRDefault="00602CA3" w:rsidP="00602CA3">
      <w:pPr>
        <w:pStyle w:val="Heading4"/>
      </w:pPr>
      <w:bookmarkStart w:id="86" w:name="_Toc425409670"/>
      <w:bookmarkStart w:id="87" w:name="_Toc450634558"/>
      <w:r>
        <w:t xml:space="preserve">PatternFieldGroup </w:t>
      </w:r>
      <w:r w:rsidR="00596C3F">
        <w:t>Data Type</w:t>
      </w:r>
      <w:bookmarkEnd w:id="86"/>
      <w:bookmarkEnd w:id="87"/>
    </w:p>
    <w:p w14:paraId="0F94248A" w14:textId="498A5A4E" w:rsidR="00602CA3" w:rsidRDefault="00602CA3" w:rsidP="00602CA3">
      <w:r>
        <w:t xml:space="preserve">The </w:t>
      </w:r>
      <w:r w:rsidRPr="00BA4606">
        <w:rPr>
          <w:rFonts w:ascii="Courier New" w:hAnsi="Courier New" w:cs="Courier New"/>
        </w:rPr>
        <w:t>PatternFieldGroup</w:t>
      </w:r>
      <w:r w:rsidR="001B35CA" w:rsidRPr="001B35CA">
        <w:t xml:space="preserve"> </w:t>
      </w:r>
      <w:r w:rsidR="00BA4606">
        <w:t xml:space="preserve">is an abstract </w:t>
      </w:r>
      <w:r w:rsidR="001B35CA">
        <w:t>data type</w:t>
      </w:r>
      <w:r w:rsidR="00BA4606">
        <w:t xml:space="preserve"> that aggregates</w:t>
      </w:r>
      <w:r>
        <w:t xml:space="preserve"> a set of </w:t>
      </w:r>
      <w:r w:rsidR="00BA4606">
        <w:t>properties</w:t>
      </w:r>
      <w:r>
        <w:t xml:space="preserve"> for </w:t>
      </w:r>
      <w:r w:rsidR="00BA4606">
        <w:t xml:space="preserve">the </w:t>
      </w:r>
      <w:r>
        <w:t>application of patterns.</w:t>
      </w:r>
    </w:p>
    <w:p w14:paraId="414A6DE5" w14:textId="7E8D5B3A" w:rsidR="00602CA3" w:rsidRDefault="00522359" w:rsidP="00602CA3">
      <w:pPr>
        <w:jc w:val="center"/>
      </w:pPr>
      <w:r w:rsidRPr="00683033">
        <w:t xml:space="preserve">Table </w:t>
      </w:r>
      <w:r w:rsidR="00290C1A">
        <w:fldChar w:fldCharType="begin"/>
      </w:r>
      <w:r w:rsidR="00290C1A">
        <w:instrText xml:space="preserve"> STYLEREF 1 \s </w:instrText>
      </w:r>
      <w:r w:rsidR="00290C1A">
        <w:fldChar w:fldCharType="separate"/>
      </w:r>
      <w:r>
        <w:rPr>
          <w:noProof/>
        </w:rPr>
        <w:t>3</w:t>
      </w:r>
      <w:r w:rsidR="00290C1A">
        <w:rPr>
          <w:noProof/>
        </w:rPr>
        <w:fldChar w:fldCharType="end"/>
      </w:r>
      <w:r>
        <w:noBreakHyphen/>
      </w:r>
      <w:r w:rsidR="00290C1A">
        <w:fldChar w:fldCharType="begin"/>
      </w:r>
      <w:r w:rsidR="00290C1A">
        <w:instrText xml:space="preserve"> SEQ Table \* ARABIC \s 1 </w:instrText>
      </w:r>
      <w:r w:rsidR="00290C1A">
        <w:fldChar w:fldCharType="separate"/>
      </w:r>
      <w:r>
        <w:rPr>
          <w:noProof/>
        </w:rPr>
        <w:t>3</w:t>
      </w:r>
      <w:r w:rsidR="00290C1A">
        <w:rPr>
          <w:noProof/>
        </w:rPr>
        <w:fldChar w:fldCharType="end"/>
      </w:r>
      <w:r w:rsidRPr="00683033">
        <w:t xml:space="preserve">. </w:t>
      </w:r>
      <w:r w:rsidR="00602CA3">
        <w:t xml:space="preserve">Properties of the </w:t>
      </w:r>
      <w:r w:rsidR="00602CA3">
        <w:rPr>
          <w:rFonts w:ascii="Courier New" w:eastAsia="Courier New" w:hAnsi="Courier New" w:cs="Courier New"/>
        </w:rPr>
        <w:t>PatternFieldGroup</w:t>
      </w:r>
      <w:r w:rsidR="00602CA3">
        <w:t xml:space="preserve"> class</w:t>
      </w:r>
    </w:p>
    <w:tbl>
      <w:tblPr>
        <w:tblW w:w="12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25"/>
        <w:gridCol w:w="3150"/>
        <w:gridCol w:w="1260"/>
        <w:gridCol w:w="5895"/>
      </w:tblGrid>
      <w:tr w:rsidR="00602CA3" w14:paraId="4058EB95" w14:textId="77777777" w:rsidTr="009A6341">
        <w:trPr>
          <w:jc w:val="center"/>
        </w:trPr>
        <w:tc>
          <w:tcPr>
            <w:tcW w:w="2025" w:type="dxa"/>
            <w:shd w:val="clear" w:color="auto" w:fill="BFBFBF"/>
            <w:tcMar>
              <w:top w:w="100" w:type="dxa"/>
              <w:left w:w="100" w:type="dxa"/>
              <w:bottom w:w="100" w:type="dxa"/>
              <w:right w:w="100" w:type="dxa"/>
            </w:tcMar>
          </w:tcPr>
          <w:p w14:paraId="5F66AF08" w14:textId="77777777" w:rsidR="00602CA3" w:rsidRDefault="00602CA3" w:rsidP="00602CA3">
            <w:pPr>
              <w:rPr>
                <w:b/>
                <w:color w:val="000000"/>
              </w:rPr>
            </w:pPr>
            <w:r>
              <w:rPr>
                <w:b/>
                <w:color w:val="000000"/>
              </w:rPr>
              <w:lastRenderedPageBreak/>
              <w:t>Name</w:t>
            </w:r>
          </w:p>
        </w:tc>
        <w:tc>
          <w:tcPr>
            <w:tcW w:w="3150" w:type="dxa"/>
            <w:shd w:val="clear" w:color="auto" w:fill="BFBFBF"/>
            <w:tcMar>
              <w:top w:w="100" w:type="dxa"/>
              <w:left w:w="100" w:type="dxa"/>
              <w:bottom w:w="100" w:type="dxa"/>
              <w:right w:w="100" w:type="dxa"/>
            </w:tcMar>
            <w:vAlign w:val="center"/>
          </w:tcPr>
          <w:p w14:paraId="0155A4D8" w14:textId="77777777" w:rsidR="00602CA3" w:rsidRPr="009A6341" w:rsidRDefault="00602CA3" w:rsidP="00602CA3">
            <w:pPr>
              <w:pStyle w:val="UMLTableType"/>
              <w:contextualSpacing w:val="0"/>
              <w:rPr>
                <w:rFonts w:ascii="Arial" w:hAnsi="Arial" w:cs="Arial"/>
                <w:b/>
                <w:color w:val="000000"/>
              </w:rPr>
            </w:pPr>
            <w:r w:rsidRPr="009A6341">
              <w:rPr>
                <w:rFonts w:ascii="Arial" w:hAnsi="Arial" w:cs="Arial"/>
                <w:b/>
                <w:color w:val="000000"/>
              </w:rPr>
              <w:t>Type</w:t>
            </w:r>
          </w:p>
        </w:tc>
        <w:tc>
          <w:tcPr>
            <w:tcW w:w="1260" w:type="dxa"/>
            <w:shd w:val="clear" w:color="auto" w:fill="BFBFBF"/>
            <w:tcMar>
              <w:top w:w="100" w:type="dxa"/>
              <w:left w:w="100" w:type="dxa"/>
              <w:bottom w:w="100" w:type="dxa"/>
              <w:right w:w="100" w:type="dxa"/>
            </w:tcMar>
          </w:tcPr>
          <w:p w14:paraId="4DA1AB44" w14:textId="77777777" w:rsidR="00602CA3" w:rsidRDefault="00602CA3" w:rsidP="00602CA3">
            <w:pPr>
              <w:jc w:val="center"/>
              <w:rPr>
                <w:b/>
                <w:color w:val="000000"/>
              </w:rPr>
            </w:pPr>
            <w:r>
              <w:rPr>
                <w:b/>
                <w:color w:val="000000"/>
              </w:rPr>
              <w:t>Multiplicity</w:t>
            </w:r>
          </w:p>
        </w:tc>
        <w:tc>
          <w:tcPr>
            <w:tcW w:w="5895" w:type="dxa"/>
            <w:shd w:val="clear" w:color="auto" w:fill="BFBFBF"/>
            <w:tcMar>
              <w:top w:w="100" w:type="dxa"/>
              <w:left w:w="100" w:type="dxa"/>
              <w:bottom w:w="100" w:type="dxa"/>
              <w:right w:w="100" w:type="dxa"/>
            </w:tcMar>
          </w:tcPr>
          <w:p w14:paraId="4E341D68" w14:textId="77777777" w:rsidR="00602CA3" w:rsidRPr="00683033" w:rsidRDefault="00602CA3" w:rsidP="00602CA3">
            <w:pPr>
              <w:rPr>
                <w:b/>
                <w:color w:val="000000"/>
              </w:rPr>
            </w:pPr>
            <w:r w:rsidRPr="00683033">
              <w:rPr>
                <w:b/>
                <w:color w:val="000000"/>
              </w:rPr>
              <w:t>Description</w:t>
            </w:r>
          </w:p>
        </w:tc>
      </w:tr>
      <w:tr w:rsidR="00602CA3" w14:paraId="6BDF6A7B" w14:textId="77777777" w:rsidTr="00602CA3">
        <w:trPr>
          <w:jc w:val="center"/>
        </w:trPr>
        <w:tc>
          <w:tcPr>
            <w:tcW w:w="2025" w:type="dxa"/>
            <w:shd w:val="clear" w:color="auto" w:fill="FFFFFF"/>
            <w:tcMar>
              <w:top w:w="100" w:type="dxa"/>
              <w:left w:w="100" w:type="dxa"/>
              <w:bottom w:w="100" w:type="dxa"/>
              <w:right w:w="100" w:type="dxa"/>
            </w:tcMar>
            <w:vAlign w:val="center"/>
          </w:tcPr>
          <w:p w14:paraId="2E5293F0" w14:textId="77777777" w:rsidR="00602CA3" w:rsidRDefault="00602CA3" w:rsidP="00602CA3">
            <w:pPr>
              <w:rPr>
                <w:b/>
              </w:rPr>
            </w:pPr>
            <w:r>
              <w:rPr>
                <w:b/>
              </w:rPr>
              <w:t>condition</w:t>
            </w:r>
          </w:p>
        </w:tc>
        <w:tc>
          <w:tcPr>
            <w:tcW w:w="3150" w:type="dxa"/>
            <w:shd w:val="clear" w:color="auto" w:fill="FFFFFF"/>
            <w:tcMar>
              <w:top w:w="100" w:type="dxa"/>
              <w:left w:w="100" w:type="dxa"/>
              <w:bottom w:w="100" w:type="dxa"/>
              <w:right w:w="100" w:type="dxa"/>
            </w:tcMar>
            <w:vAlign w:val="center"/>
          </w:tcPr>
          <w:p w14:paraId="31022BBD" w14:textId="77777777" w:rsidR="00602CA3" w:rsidRDefault="00602CA3" w:rsidP="00602CA3">
            <w:pPr>
              <w:pStyle w:val="UMLTableType"/>
              <w:contextualSpacing w:val="0"/>
            </w:pPr>
            <w:r>
              <w:t>ConditionTypeEnum</w:t>
            </w:r>
          </w:p>
        </w:tc>
        <w:tc>
          <w:tcPr>
            <w:tcW w:w="1260" w:type="dxa"/>
            <w:shd w:val="clear" w:color="auto" w:fill="FFFFFF"/>
            <w:tcMar>
              <w:top w:w="100" w:type="dxa"/>
              <w:left w:w="100" w:type="dxa"/>
              <w:bottom w:w="100" w:type="dxa"/>
              <w:right w:w="100" w:type="dxa"/>
            </w:tcMar>
            <w:vAlign w:val="center"/>
          </w:tcPr>
          <w:p w14:paraId="3B54CB6D"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F0CDF4D" w14:textId="19E97920" w:rsidR="00602CA3" w:rsidRPr="00683033" w:rsidRDefault="00AD36D7" w:rsidP="00602CA3">
            <w:r w:rsidRPr="00683033">
              <w:t xml:space="preserve">The </w:t>
            </w:r>
            <w:r w:rsidRPr="00295375">
              <w:rPr>
                <w:rFonts w:ascii="Courier New" w:hAnsi="Courier New" w:cs="Courier New"/>
                <w:sz w:val="22"/>
              </w:rPr>
              <w:t>condition</w:t>
            </w:r>
            <w:r w:rsidRPr="00683033">
              <w:t xml:space="preserve"> property specifies the relevant condition to apply to the value.</w:t>
            </w:r>
          </w:p>
        </w:tc>
      </w:tr>
      <w:tr w:rsidR="00602CA3" w14:paraId="49346C13" w14:textId="77777777" w:rsidTr="00602CA3">
        <w:trPr>
          <w:jc w:val="center"/>
        </w:trPr>
        <w:tc>
          <w:tcPr>
            <w:tcW w:w="2025" w:type="dxa"/>
            <w:shd w:val="clear" w:color="auto" w:fill="FFFFFF"/>
            <w:tcMar>
              <w:top w:w="100" w:type="dxa"/>
              <w:left w:w="100" w:type="dxa"/>
              <w:bottom w:w="100" w:type="dxa"/>
              <w:right w:w="100" w:type="dxa"/>
            </w:tcMar>
            <w:vAlign w:val="center"/>
          </w:tcPr>
          <w:p w14:paraId="7504E4E5" w14:textId="77777777" w:rsidR="00602CA3" w:rsidRDefault="00602CA3" w:rsidP="00602CA3">
            <w:pPr>
              <w:rPr>
                <w:b/>
              </w:rPr>
            </w:pPr>
            <w:r>
              <w:rPr>
                <w:b/>
              </w:rPr>
              <w:t>is_case_sensitive</w:t>
            </w:r>
          </w:p>
        </w:tc>
        <w:tc>
          <w:tcPr>
            <w:tcW w:w="3150" w:type="dxa"/>
            <w:shd w:val="clear" w:color="auto" w:fill="FFFFFF"/>
            <w:tcMar>
              <w:top w:w="100" w:type="dxa"/>
              <w:left w:w="100" w:type="dxa"/>
              <w:bottom w:w="100" w:type="dxa"/>
              <w:right w:w="100" w:type="dxa"/>
            </w:tcMar>
            <w:vAlign w:val="center"/>
          </w:tcPr>
          <w:p w14:paraId="57CE1AE7"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18EAF78C"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0927715B" w14:textId="4A88FABA" w:rsidR="00602CA3" w:rsidRPr="00683033" w:rsidRDefault="00AD36D7" w:rsidP="00C0449D">
            <w:r w:rsidRPr="00683033">
              <w:t xml:space="preserve">The </w:t>
            </w:r>
            <w:r w:rsidRPr="00295375">
              <w:rPr>
                <w:rFonts w:ascii="Courier New" w:hAnsi="Courier New" w:cs="Courier New"/>
                <w:sz w:val="22"/>
              </w:rPr>
              <w:t>is_case_sensitive</w:t>
            </w:r>
            <w:r w:rsidRPr="00683033">
              <w:rPr>
                <w:rFonts w:cs="Courier New"/>
              </w:rPr>
              <w:t xml:space="preserve"> </w:t>
            </w:r>
            <w:r w:rsidRPr="00683033">
              <w:t xml:space="preserve">property specifies the case-sensitivity of a pattern which uses an Equals, DoesNotEqual, Contains, DoesNotContain, StartsWith, EndsWith, or FitsPattern condition. The default value for this property is </w:t>
            </w:r>
            <w:r w:rsidR="00C0449D">
              <w:t>TRUE</w:t>
            </w:r>
            <w:r w:rsidRPr="00683033">
              <w:t xml:space="preserve"> which indicates that pattern evaluations are to be considered case-sensitive.</w:t>
            </w:r>
          </w:p>
        </w:tc>
      </w:tr>
      <w:tr w:rsidR="00602CA3" w14:paraId="37E2EC10" w14:textId="77777777" w:rsidTr="00602CA3">
        <w:trPr>
          <w:jc w:val="center"/>
        </w:trPr>
        <w:tc>
          <w:tcPr>
            <w:tcW w:w="2025" w:type="dxa"/>
            <w:shd w:val="clear" w:color="auto" w:fill="FFFFFF"/>
            <w:tcMar>
              <w:top w:w="100" w:type="dxa"/>
              <w:left w:w="100" w:type="dxa"/>
              <w:bottom w:w="100" w:type="dxa"/>
              <w:right w:w="100" w:type="dxa"/>
            </w:tcMar>
            <w:vAlign w:val="center"/>
          </w:tcPr>
          <w:p w14:paraId="7B2301B2" w14:textId="77777777" w:rsidR="00602CA3" w:rsidRDefault="00602CA3" w:rsidP="00602CA3">
            <w:pPr>
              <w:rPr>
                <w:b/>
              </w:rPr>
            </w:pPr>
            <w:r>
              <w:rPr>
                <w:b/>
              </w:rPr>
              <w:t>apply_condition</w:t>
            </w:r>
          </w:p>
        </w:tc>
        <w:tc>
          <w:tcPr>
            <w:tcW w:w="3150" w:type="dxa"/>
            <w:shd w:val="clear" w:color="auto" w:fill="FFFFFF"/>
            <w:tcMar>
              <w:top w:w="100" w:type="dxa"/>
              <w:left w:w="100" w:type="dxa"/>
              <w:bottom w:w="100" w:type="dxa"/>
              <w:right w:w="100" w:type="dxa"/>
            </w:tcMar>
            <w:vAlign w:val="center"/>
          </w:tcPr>
          <w:p w14:paraId="0904FFFB" w14:textId="77777777" w:rsidR="00602CA3" w:rsidRDefault="00602CA3" w:rsidP="00602CA3">
            <w:pPr>
              <w:pStyle w:val="UMLTableType"/>
              <w:contextualSpacing w:val="0"/>
            </w:pPr>
            <w:r>
              <w:t>ConditionApplicationEnum</w:t>
            </w:r>
          </w:p>
        </w:tc>
        <w:tc>
          <w:tcPr>
            <w:tcW w:w="1260" w:type="dxa"/>
            <w:shd w:val="clear" w:color="auto" w:fill="FFFFFF"/>
            <w:tcMar>
              <w:top w:w="100" w:type="dxa"/>
              <w:left w:w="100" w:type="dxa"/>
              <w:bottom w:w="100" w:type="dxa"/>
              <w:right w:w="100" w:type="dxa"/>
            </w:tcMar>
            <w:vAlign w:val="center"/>
          </w:tcPr>
          <w:p w14:paraId="1FDCEC7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7968787A" w14:textId="71E04A10" w:rsidR="00602CA3" w:rsidRPr="00683033" w:rsidRDefault="00AD36D7" w:rsidP="00BC7C54">
            <w:r w:rsidRPr="00683033">
              <w:t xml:space="preserve">The </w:t>
            </w:r>
            <w:r w:rsidRPr="00295375">
              <w:rPr>
                <w:rFonts w:ascii="Courier New" w:hAnsi="Courier New" w:cs="Courier New"/>
                <w:sz w:val="22"/>
              </w:rPr>
              <w:t>apply_condition</w:t>
            </w:r>
            <w:r w:rsidRPr="00683033">
              <w:t xml:space="preserve"> property specifies how a condition should be applied when the </w:t>
            </w:r>
            <w:r w:rsidR="00C0449D">
              <w:t>Object property</w:t>
            </w:r>
            <w:r w:rsidRPr="00683033">
              <w:t xml:space="preserve"> body contains a list of values. (Its value is </w:t>
            </w:r>
            <w:r w:rsidR="00BC7C54">
              <w:t>meaningless</w:t>
            </w:r>
            <w:r w:rsidRPr="00683033">
              <w:t xml:space="preserve"> if the </w:t>
            </w:r>
            <w:r w:rsidR="00942CE6">
              <w:t xml:space="preserve">Object </w:t>
            </w:r>
            <w:r w:rsidR="00C0449D">
              <w:t>property</w:t>
            </w:r>
            <w:r w:rsidRPr="00683033">
              <w:t xml:space="preserve"> valu</w:t>
            </w:r>
            <w:r w:rsidR="00BC7C54">
              <w:t xml:space="preserve">e contains only a single value as </w:t>
            </w:r>
            <w:r w:rsidR="00942CE6">
              <w:t>all</w:t>
            </w:r>
            <w:r w:rsidRPr="00683033">
              <w:t xml:space="preserve"> possible values for this </w:t>
            </w:r>
            <w:r w:rsidR="00C0449D">
              <w:t>property</w:t>
            </w:r>
            <w:r w:rsidRPr="00683033">
              <w:t xml:space="preserve"> would have the same behavior.) If this property is set to ANY, then a pattern is considered to be matched if the provided condition successfully evaluates for any of the values in the </w:t>
            </w:r>
            <w:r w:rsidR="00942CE6">
              <w:t>Object property</w:t>
            </w:r>
            <w:r w:rsidRPr="00683033">
              <w:t xml:space="preserve"> body. If the property is set to ALL, then the pattern only matches if the provided condition successfully evaluates for every value in the </w:t>
            </w:r>
            <w:r w:rsidR="00942CE6">
              <w:t>Object property</w:t>
            </w:r>
            <w:r w:rsidRPr="00683033">
              <w:t xml:space="preserve"> body.</w:t>
            </w:r>
          </w:p>
        </w:tc>
      </w:tr>
      <w:tr w:rsidR="00602CA3" w14:paraId="6C81502B" w14:textId="77777777" w:rsidTr="00602CA3">
        <w:trPr>
          <w:jc w:val="center"/>
        </w:trPr>
        <w:tc>
          <w:tcPr>
            <w:tcW w:w="2025" w:type="dxa"/>
            <w:shd w:val="clear" w:color="auto" w:fill="FFFFFF"/>
            <w:tcMar>
              <w:top w:w="100" w:type="dxa"/>
              <w:left w:w="100" w:type="dxa"/>
              <w:bottom w:w="100" w:type="dxa"/>
              <w:right w:w="100" w:type="dxa"/>
            </w:tcMar>
            <w:vAlign w:val="center"/>
          </w:tcPr>
          <w:p w14:paraId="1786F283" w14:textId="77777777" w:rsidR="00602CA3" w:rsidRDefault="00602CA3" w:rsidP="00602CA3">
            <w:pPr>
              <w:rPr>
                <w:b/>
              </w:rPr>
            </w:pPr>
            <w:r>
              <w:rPr>
                <w:b/>
              </w:rPr>
              <w:t>delimiter</w:t>
            </w:r>
          </w:p>
        </w:tc>
        <w:tc>
          <w:tcPr>
            <w:tcW w:w="3150" w:type="dxa"/>
            <w:shd w:val="clear" w:color="auto" w:fill="FFFFFF"/>
            <w:tcMar>
              <w:top w:w="100" w:type="dxa"/>
              <w:left w:w="100" w:type="dxa"/>
              <w:bottom w:w="100" w:type="dxa"/>
              <w:right w:w="100" w:type="dxa"/>
            </w:tcMar>
            <w:vAlign w:val="center"/>
          </w:tcPr>
          <w:p w14:paraId="2F12571E" w14:textId="77777777" w:rsidR="00602CA3" w:rsidRDefault="00602CA3" w:rsidP="00602CA3">
            <w:pPr>
              <w:pStyle w:val="UMLTableType"/>
              <w:contextualSpacing w:val="0"/>
            </w:pPr>
            <w:r>
              <w:t>basicDataTypes: BasicString</w:t>
            </w:r>
          </w:p>
        </w:tc>
        <w:tc>
          <w:tcPr>
            <w:tcW w:w="1260" w:type="dxa"/>
            <w:shd w:val="clear" w:color="auto" w:fill="FFFFFF"/>
            <w:tcMar>
              <w:top w:w="100" w:type="dxa"/>
              <w:left w:w="100" w:type="dxa"/>
              <w:bottom w:w="100" w:type="dxa"/>
              <w:right w:w="100" w:type="dxa"/>
            </w:tcMar>
            <w:vAlign w:val="center"/>
          </w:tcPr>
          <w:p w14:paraId="6DA4F755"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6CB1651F" w14:textId="3B07CF63" w:rsidR="00602CA3" w:rsidRPr="00683033" w:rsidRDefault="00AD36D7" w:rsidP="00602CA3">
            <w:r w:rsidRPr="00683033">
              <w:t xml:space="preserve">The </w:t>
            </w:r>
            <w:r w:rsidRPr="00295375">
              <w:rPr>
                <w:rFonts w:ascii="Courier New" w:hAnsi="Courier New" w:cs="Courier New"/>
                <w:sz w:val="22"/>
              </w:rPr>
              <w:t>delimiter</w:t>
            </w:r>
            <w:r w:rsidRPr="00683033">
              <w:t xml:space="preserve"> property captures the delimiter used when defining lists of values. The default value is "##comma##".</w:t>
            </w:r>
          </w:p>
        </w:tc>
      </w:tr>
      <w:tr w:rsidR="00602CA3" w14:paraId="10D9989B" w14:textId="77777777" w:rsidTr="00602CA3">
        <w:trPr>
          <w:jc w:val="center"/>
        </w:trPr>
        <w:tc>
          <w:tcPr>
            <w:tcW w:w="2025" w:type="dxa"/>
            <w:shd w:val="clear" w:color="auto" w:fill="FFFFFF"/>
            <w:tcMar>
              <w:top w:w="100" w:type="dxa"/>
              <w:left w:w="100" w:type="dxa"/>
              <w:bottom w:w="100" w:type="dxa"/>
              <w:right w:w="100" w:type="dxa"/>
            </w:tcMar>
            <w:vAlign w:val="center"/>
          </w:tcPr>
          <w:p w14:paraId="37ED6FD7" w14:textId="77777777" w:rsidR="00602CA3" w:rsidRDefault="00602CA3" w:rsidP="00602CA3">
            <w:pPr>
              <w:rPr>
                <w:b/>
              </w:rPr>
            </w:pPr>
            <w:r>
              <w:rPr>
                <w:b/>
              </w:rPr>
              <w:t>bit_mask</w:t>
            </w:r>
          </w:p>
        </w:tc>
        <w:tc>
          <w:tcPr>
            <w:tcW w:w="3150" w:type="dxa"/>
            <w:shd w:val="clear" w:color="auto" w:fill="FFFFFF"/>
            <w:tcMar>
              <w:top w:w="100" w:type="dxa"/>
              <w:left w:w="100" w:type="dxa"/>
              <w:bottom w:w="100" w:type="dxa"/>
              <w:right w:w="100" w:type="dxa"/>
            </w:tcMar>
            <w:vAlign w:val="center"/>
          </w:tcPr>
          <w:p w14:paraId="2AE86C70" w14:textId="77777777" w:rsidR="00602CA3" w:rsidRDefault="00602CA3" w:rsidP="00602CA3">
            <w:pPr>
              <w:pStyle w:val="UMLTableType"/>
              <w:contextualSpacing w:val="0"/>
            </w:pPr>
            <w:r>
              <w:t>basicDataTypes:HexBinary</w:t>
            </w:r>
          </w:p>
        </w:tc>
        <w:tc>
          <w:tcPr>
            <w:tcW w:w="1260" w:type="dxa"/>
            <w:shd w:val="clear" w:color="auto" w:fill="FFFFFF"/>
            <w:tcMar>
              <w:top w:w="100" w:type="dxa"/>
              <w:left w:w="100" w:type="dxa"/>
              <w:bottom w:w="100" w:type="dxa"/>
              <w:right w:w="100" w:type="dxa"/>
            </w:tcMar>
            <w:vAlign w:val="center"/>
          </w:tcPr>
          <w:p w14:paraId="3194DCA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6E1D5F3" w14:textId="7CF780CF" w:rsidR="00602CA3" w:rsidRPr="00683033" w:rsidRDefault="00AD36D7" w:rsidP="00602CA3">
            <w:r w:rsidRPr="00683033">
              <w:t xml:space="preserve">The </w:t>
            </w:r>
            <w:r>
              <w:rPr>
                <w:rFonts w:ascii="Courier New" w:eastAsia="Courier New" w:hAnsi="Courier New" w:cs="Courier New"/>
                <w:sz w:val="22"/>
              </w:rPr>
              <w:t>bit_mask</w:t>
            </w:r>
            <w:r w:rsidRPr="00683033">
              <w:t xml:space="preserve"> property specifies a bit_mask in conjunction with one of the defined binary conditions (bitwiseAnd, bitwiseOr, and bitwiseXor). This bitmask is then uses as one operand in the indicated bitwise computation.</w:t>
            </w:r>
          </w:p>
        </w:tc>
      </w:tr>
      <w:tr w:rsidR="00602CA3" w14:paraId="69CA3466" w14:textId="77777777" w:rsidTr="00602CA3">
        <w:trPr>
          <w:jc w:val="center"/>
        </w:trPr>
        <w:tc>
          <w:tcPr>
            <w:tcW w:w="2025" w:type="dxa"/>
            <w:shd w:val="clear" w:color="auto" w:fill="FFFFFF"/>
            <w:tcMar>
              <w:top w:w="100" w:type="dxa"/>
              <w:left w:w="100" w:type="dxa"/>
              <w:bottom w:w="100" w:type="dxa"/>
              <w:right w:w="100" w:type="dxa"/>
            </w:tcMar>
            <w:vAlign w:val="center"/>
          </w:tcPr>
          <w:p w14:paraId="06C0372C" w14:textId="77777777" w:rsidR="00602CA3" w:rsidRDefault="00602CA3" w:rsidP="00602CA3">
            <w:pPr>
              <w:rPr>
                <w:b/>
              </w:rPr>
            </w:pPr>
            <w:r>
              <w:rPr>
                <w:b/>
              </w:rPr>
              <w:t>pattern_type</w:t>
            </w:r>
          </w:p>
        </w:tc>
        <w:tc>
          <w:tcPr>
            <w:tcW w:w="3150" w:type="dxa"/>
            <w:shd w:val="clear" w:color="auto" w:fill="FFFFFF"/>
            <w:tcMar>
              <w:top w:w="100" w:type="dxa"/>
              <w:left w:w="100" w:type="dxa"/>
              <w:bottom w:w="100" w:type="dxa"/>
              <w:right w:w="100" w:type="dxa"/>
            </w:tcMar>
            <w:vAlign w:val="center"/>
          </w:tcPr>
          <w:p w14:paraId="171143B1" w14:textId="77777777" w:rsidR="00602CA3" w:rsidRDefault="00602CA3" w:rsidP="00602CA3">
            <w:pPr>
              <w:pStyle w:val="UMLTableType"/>
              <w:contextualSpacing w:val="0"/>
            </w:pPr>
            <w:r>
              <w:t>PatternTypeEnum</w:t>
            </w:r>
          </w:p>
        </w:tc>
        <w:tc>
          <w:tcPr>
            <w:tcW w:w="1260" w:type="dxa"/>
            <w:shd w:val="clear" w:color="auto" w:fill="FFFFFF"/>
            <w:tcMar>
              <w:top w:w="100" w:type="dxa"/>
              <w:left w:w="100" w:type="dxa"/>
              <w:bottom w:w="100" w:type="dxa"/>
              <w:right w:w="100" w:type="dxa"/>
            </w:tcMar>
            <w:vAlign w:val="center"/>
          </w:tcPr>
          <w:p w14:paraId="0C5E9354"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2346AF92" w14:textId="4694E3D6" w:rsidR="00602CA3" w:rsidRPr="00683033" w:rsidRDefault="00AD36D7" w:rsidP="00942CE6">
            <w:r w:rsidRPr="00683033">
              <w:t xml:space="preserve">The </w:t>
            </w:r>
            <w:r w:rsidRPr="000B4AA7">
              <w:rPr>
                <w:rFonts w:ascii="Courier New" w:hAnsi="Courier New" w:cs="Courier New"/>
                <w:sz w:val="22"/>
              </w:rPr>
              <w:t>pattern_type</w:t>
            </w:r>
            <w:r w:rsidRPr="00683033">
              <w:t xml:space="preserve"> property specifies the type of pattern used if one is specified for the </w:t>
            </w:r>
            <w:r w:rsidR="00942CE6">
              <w:t>Object property</w:t>
            </w:r>
            <w:r w:rsidRPr="00683033">
              <w:t xml:space="preserve"> value. This is applicable only if the Condition property is set to 'FitsPattern'.</w:t>
            </w:r>
          </w:p>
        </w:tc>
      </w:tr>
      <w:tr w:rsidR="00602CA3" w14:paraId="2A313EB4" w14:textId="77777777" w:rsidTr="00602CA3">
        <w:trPr>
          <w:jc w:val="center"/>
        </w:trPr>
        <w:tc>
          <w:tcPr>
            <w:tcW w:w="2025" w:type="dxa"/>
            <w:shd w:val="clear" w:color="auto" w:fill="FFFFFF"/>
            <w:tcMar>
              <w:top w:w="100" w:type="dxa"/>
              <w:left w:w="100" w:type="dxa"/>
              <w:bottom w:w="100" w:type="dxa"/>
              <w:right w:w="100" w:type="dxa"/>
            </w:tcMar>
            <w:vAlign w:val="center"/>
          </w:tcPr>
          <w:p w14:paraId="0D492E62" w14:textId="77777777" w:rsidR="00602CA3" w:rsidRDefault="00602CA3" w:rsidP="00602CA3">
            <w:pPr>
              <w:rPr>
                <w:b/>
              </w:rPr>
            </w:pPr>
            <w:r>
              <w:rPr>
                <w:b/>
              </w:rPr>
              <w:lastRenderedPageBreak/>
              <w:t>regex_syntax</w:t>
            </w:r>
          </w:p>
        </w:tc>
        <w:tc>
          <w:tcPr>
            <w:tcW w:w="3150" w:type="dxa"/>
            <w:shd w:val="clear" w:color="auto" w:fill="FFFFFF"/>
            <w:tcMar>
              <w:top w:w="100" w:type="dxa"/>
              <w:left w:w="100" w:type="dxa"/>
              <w:bottom w:w="100" w:type="dxa"/>
              <w:right w:w="100" w:type="dxa"/>
            </w:tcMar>
            <w:vAlign w:val="center"/>
          </w:tcPr>
          <w:p w14:paraId="4B852CB5" w14:textId="77777777" w:rsidR="00602CA3" w:rsidRDefault="00602CA3" w:rsidP="00602CA3">
            <w:pPr>
              <w:pStyle w:val="UMLTableType"/>
              <w:contextualSpacing w:val="0"/>
            </w:pPr>
            <w:r>
              <w:t>basicDataTypes:</w:t>
            </w:r>
          </w:p>
          <w:p w14:paraId="4F11040E"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AD560EE"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6F46E1E" w14:textId="57F949A1" w:rsidR="00602CA3" w:rsidRPr="00683033" w:rsidRDefault="00AD36D7" w:rsidP="00942CE6">
            <w:r w:rsidRPr="00683033">
              <w:t xml:space="preserve">The </w:t>
            </w:r>
            <w:r w:rsidRPr="000B4AA7">
              <w:rPr>
                <w:rFonts w:ascii="Courier New" w:hAnsi="Courier New" w:cs="Courier New"/>
                <w:sz w:val="22"/>
              </w:rPr>
              <w:t>regex_syntax</w:t>
            </w:r>
            <w:r w:rsidRPr="00683033">
              <w:t xml:space="preserve"> property captures the syntax format used for a regular expression, if one is specified for the property value. This is applicable only if the Condition property is set to 'FitsPattern'. Setting this </w:t>
            </w:r>
            <w:r w:rsidR="00942CE6">
              <w:t>property</w:t>
            </w:r>
            <w:r w:rsidRPr="00683033">
              <w:t xml:space="preserv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r w:rsidR="00942CE6">
              <w:t xml:space="preserve"> </w:t>
            </w:r>
          </w:p>
        </w:tc>
      </w:tr>
      <w:tr w:rsidR="00602CA3" w14:paraId="1ECEB800" w14:textId="77777777" w:rsidTr="00602CA3">
        <w:trPr>
          <w:jc w:val="center"/>
        </w:trPr>
        <w:tc>
          <w:tcPr>
            <w:tcW w:w="2025" w:type="dxa"/>
            <w:shd w:val="clear" w:color="auto" w:fill="FFFFFF"/>
            <w:tcMar>
              <w:top w:w="100" w:type="dxa"/>
              <w:left w:w="100" w:type="dxa"/>
              <w:bottom w:w="100" w:type="dxa"/>
              <w:right w:w="100" w:type="dxa"/>
            </w:tcMar>
            <w:vAlign w:val="center"/>
          </w:tcPr>
          <w:p w14:paraId="3E3F5602" w14:textId="77777777" w:rsidR="00602CA3" w:rsidRDefault="00602CA3" w:rsidP="00602CA3">
            <w:pPr>
              <w:rPr>
                <w:b/>
              </w:rPr>
            </w:pPr>
            <w:r>
              <w:rPr>
                <w:b/>
              </w:rPr>
              <w:t>has_changed</w:t>
            </w:r>
          </w:p>
        </w:tc>
        <w:tc>
          <w:tcPr>
            <w:tcW w:w="3150" w:type="dxa"/>
            <w:shd w:val="clear" w:color="auto" w:fill="FFFFFF"/>
            <w:tcMar>
              <w:top w:w="100" w:type="dxa"/>
              <w:left w:w="100" w:type="dxa"/>
              <w:bottom w:w="100" w:type="dxa"/>
              <w:right w:w="100" w:type="dxa"/>
            </w:tcMar>
            <w:vAlign w:val="center"/>
          </w:tcPr>
          <w:p w14:paraId="1ED363AB"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2EA361E7"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CEF9908" w14:textId="0A23C11B" w:rsidR="00602CA3" w:rsidRPr="00683033" w:rsidRDefault="00AD36D7" w:rsidP="00602CA3">
            <w:r w:rsidRPr="00683033">
              <w:t xml:space="preserve">The </w:t>
            </w:r>
            <w:r w:rsidRPr="000B4AA7">
              <w:rPr>
                <w:rFonts w:ascii="Courier New" w:hAnsi="Courier New" w:cs="Courier New"/>
                <w:sz w:val="22"/>
              </w:rPr>
              <w:t>has_changed</w:t>
            </w:r>
            <w:r w:rsidRPr="00683033">
              <w:t xml:space="preserve"> property specifies whether a targeted observation pattern of the associated </w:t>
            </w:r>
            <w:r w:rsidR="00942CE6">
              <w:t xml:space="preserve">Object </w:t>
            </w:r>
            <w:r w:rsidRPr="00683033">
              <w:t xml:space="preserve">property value has changed. This property would be leveraged within a pattern observable triggering on whether the value of a single </w:t>
            </w:r>
            <w:r w:rsidR="00942CE6">
              <w:t xml:space="preserve">Object </w:t>
            </w:r>
            <w:r w:rsidRPr="00683033">
              <w:t>property value has changed.</w:t>
            </w:r>
          </w:p>
        </w:tc>
      </w:tr>
      <w:tr w:rsidR="00602CA3" w14:paraId="6B7549C4" w14:textId="77777777" w:rsidTr="00602CA3">
        <w:trPr>
          <w:jc w:val="center"/>
        </w:trPr>
        <w:tc>
          <w:tcPr>
            <w:tcW w:w="2025" w:type="dxa"/>
            <w:shd w:val="clear" w:color="auto" w:fill="FFFFFF"/>
            <w:tcMar>
              <w:top w:w="100" w:type="dxa"/>
              <w:left w:w="100" w:type="dxa"/>
              <w:bottom w:w="100" w:type="dxa"/>
              <w:right w:w="100" w:type="dxa"/>
            </w:tcMar>
            <w:vAlign w:val="center"/>
          </w:tcPr>
          <w:p w14:paraId="7B75A7A5" w14:textId="77777777" w:rsidR="00602CA3" w:rsidRDefault="00602CA3" w:rsidP="00602CA3">
            <w:pPr>
              <w:rPr>
                <w:b/>
              </w:rPr>
            </w:pPr>
            <w:r>
              <w:rPr>
                <w:b/>
              </w:rPr>
              <w:t>trend</w:t>
            </w:r>
          </w:p>
        </w:tc>
        <w:tc>
          <w:tcPr>
            <w:tcW w:w="3150" w:type="dxa"/>
            <w:shd w:val="clear" w:color="auto" w:fill="FFFFFF"/>
            <w:tcMar>
              <w:top w:w="100" w:type="dxa"/>
              <w:left w:w="100" w:type="dxa"/>
              <w:bottom w:w="100" w:type="dxa"/>
              <w:right w:w="100" w:type="dxa"/>
            </w:tcMar>
            <w:vAlign w:val="center"/>
          </w:tcPr>
          <w:p w14:paraId="6BAD685D"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7689A8B3"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1A19D10B" w14:textId="44D7C80E" w:rsidR="00602CA3" w:rsidRPr="00683033" w:rsidRDefault="00AD36D7" w:rsidP="00602CA3">
            <w:r w:rsidRPr="00683033">
              <w:t xml:space="preserve">The </w:t>
            </w:r>
            <w:r w:rsidRPr="000B4AA7">
              <w:rPr>
                <w:rFonts w:ascii="Courier New" w:hAnsi="Courier New" w:cs="Courier New"/>
                <w:sz w:val="22"/>
              </w:rPr>
              <w:t>trend</w:t>
            </w:r>
            <w:r w:rsidRPr="00683033">
              <w:t xml:space="preserve"> property specifies whether a targeted observation pattern of the nature of any trend in the associated </w:t>
            </w:r>
            <w:r w:rsidR="00942CE6">
              <w:t xml:space="preserve">Object </w:t>
            </w:r>
            <w:r w:rsidRPr="00683033">
              <w:t xml:space="preserve">property value. This property would be leveraged within a pattern observable triggering on the matching of a specified trend in the value of a single specified </w:t>
            </w:r>
            <w:r w:rsidR="00942CE6">
              <w:t xml:space="preserve">Object </w:t>
            </w:r>
            <w:r w:rsidRPr="00683033">
              <w:t>property.</w:t>
            </w:r>
          </w:p>
        </w:tc>
      </w:tr>
    </w:tbl>
    <w:p w14:paraId="7FF9F3A9" w14:textId="70A78E32" w:rsidR="00D23099" w:rsidRDefault="00D23099" w:rsidP="00D23099">
      <w:pPr>
        <w:pStyle w:val="Heading3"/>
      </w:pPr>
      <w:bookmarkStart w:id="88" w:name="_Ref438468566"/>
      <w:bookmarkStart w:id="89" w:name="_Toc450634559"/>
      <w:r>
        <w:t xml:space="preserve">AnyURIObjectPropertyType </w:t>
      </w:r>
      <w:r w:rsidR="00596C3F">
        <w:t>Data Type</w:t>
      </w:r>
      <w:bookmarkEnd w:id="81"/>
      <w:bookmarkEnd w:id="88"/>
      <w:bookmarkEnd w:id="89"/>
    </w:p>
    <w:p w14:paraId="5CD22DB6" w14:textId="05895A60" w:rsidR="00F30821" w:rsidRDefault="00D23099" w:rsidP="001777AE">
      <w:pPr>
        <w:spacing w:after="240"/>
      </w:pPr>
      <w:r>
        <w:t xml:space="preserve">The </w:t>
      </w:r>
      <w:r w:rsidRPr="004D647E">
        <w:rPr>
          <w:rFonts w:ascii="Courier New" w:hAnsi="Courier New" w:cs="Courier New"/>
        </w:rPr>
        <w:t>AnyURIObjectPropertyType</w:t>
      </w:r>
      <w:r>
        <w:t xml:space="preserve"> </w:t>
      </w:r>
      <w:r w:rsidR="001B35CA">
        <w:t>data type</w:t>
      </w:r>
      <w:r>
        <w:t xml:space="preserve"> represent</w:t>
      </w:r>
      <w:r w:rsidR="00F30821">
        <w:t>s</w:t>
      </w:r>
      <w:r>
        <w:t xml:space="preserve"> the specification of a single Object property whose core value is </w:t>
      </w:r>
      <w:r w:rsidR="00F30821">
        <w:t xml:space="preserve">a </w:t>
      </w:r>
      <w:r w:rsidR="00F30821" w:rsidRPr="00B2602B">
        <w:rPr>
          <w:rFonts w:ascii="Courier New" w:hAnsi="Courier New" w:cs="Courier New"/>
        </w:rPr>
        <w:t>BasicString</w:t>
      </w:r>
      <w:r w:rsidR="00F30821">
        <w:t xml:space="preserve"> </w:t>
      </w:r>
      <w:r w:rsidR="008861B4" w:rsidRPr="00253A36">
        <w:t>such that it ad</w:t>
      </w:r>
      <w:r w:rsidR="008861B4">
        <w:t>heres to the standard defined in</w:t>
      </w:r>
      <w:r w:rsidR="008861B4" w:rsidRPr="00253A36">
        <w:t xml:space="preserve"> </w:t>
      </w:r>
      <w:hyperlink w:anchor="rfc3986" w:history="1">
        <w:r w:rsidR="008861B4" w:rsidRPr="00861DC0">
          <w:rPr>
            <w:rStyle w:val="Hyperlink"/>
            <w:b/>
          </w:rPr>
          <w:t>[RFC3986]</w:t>
        </w:r>
      </w:hyperlink>
      <w:r>
        <w:t xml:space="preserve">. </w:t>
      </w:r>
      <w:r w:rsidR="00F30821">
        <w:t xml:space="preserve"> It</w:t>
      </w:r>
      <w:r w:rsidR="00F30821" w:rsidRPr="0097410F">
        <w:t xml:space="preserve"> </w:t>
      </w:r>
      <w:r w:rsidR="00F30821">
        <w:t xml:space="preserve">extends the base </w:t>
      </w:r>
      <w:r w:rsidR="001B35CA">
        <w:t>data type</w:t>
      </w:r>
      <w:r w:rsidR="00F30821">
        <w:t xml:space="preserve"> </w:t>
      </w:r>
      <w:r w:rsidR="00F30821" w:rsidRPr="004D647E">
        <w:rPr>
          <w:rFonts w:ascii="Courier New" w:hAnsi="Courier New" w:cs="Courier New"/>
        </w:rPr>
        <w:t>BaseObjectPropertyType</w:t>
      </w:r>
      <w:r w:rsidR="00F30821">
        <w:rPr>
          <w:rFonts w:ascii="Courier New" w:hAnsi="Courier New" w:cs="Courier New"/>
        </w:rPr>
        <w:t>.</w:t>
      </w:r>
      <w:r w:rsidR="00F30821" w:rsidRPr="0097410F">
        <w:t xml:space="preserve">  </w:t>
      </w:r>
      <w:r>
        <w:t xml:space="preserve">This type will be assigned to any property of a CybOX object that should contain </w:t>
      </w:r>
      <w:r w:rsidR="0045763E">
        <w:t>a URI</w:t>
      </w:r>
      <w:r>
        <w:t xml:space="preserve"> and enables the use of relevant metadata for the property. </w:t>
      </w:r>
      <w:r w:rsidR="00F30821">
        <w:t xml:space="preserve">This class redefines the property </w:t>
      </w:r>
      <w:r w:rsidR="00F30821" w:rsidRPr="00705A95">
        <w:rPr>
          <w:rFonts w:ascii="Courier New" w:hAnsi="Courier New" w:cs="Courier New"/>
        </w:rPr>
        <w:t>datatype</w:t>
      </w:r>
      <w:r w:rsidR="00F30821">
        <w:t xml:space="preserve"> to have a default value of the </w:t>
      </w:r>
      <w:r w:rsidR="00F30821" w:rsidRPr="00907227">
        <w:rPr>
          <w:rFonts w:cs="Arial"/>
          <w:i/>
        </w:rPr>
        <w:t>URI</w:t>
      </w:r>
      <w:r w:rsidR="00F30821">
        <w:t xml:space="preserve"> </w:t>
      </w:r>
      <w:r w:rsidR="00F30821">
        <w:rPr>
          <w:rFonts w:cs="Arial"/>
        </w:rPr>
        <w:t>literal</w:t>
      </w:r>
      <w:r w:rsidR="00F30821">
        <w:t xml:space="preserve"> from the </w:t>
      </w:r>
      <w:r w:rsidR="00F30821" w:rsidRPr="00705A95">
        <w:rPr>
          <w:rFonts w:ascii="Courier New" w:hAnsi="Courier New" w:cs="Courier New"/>
        </w:rPr>
        <w:t>DatatypeEnum</w:t>
      </w:r>
      <w:r w:rsidR="00F30821">
        <w:t xml:space="preserve"> enumeration.</w:t>
      </w:r>
    </w:p>
    <w:p w14:paraId="6AEBC17D" w14:textId="151E11E7" w:rsidR="00D23099" w:rsidRDefault="00D23099" w:rsidP="00D23099">
      <w:pPr>
        <w:pStyle w:val="Heading3"/>
      </w:pPr>
      <w:bookmarkStart w:id="90" w:name="_Toc425409668"/>
      <w:bookmarkStart w:id="91" w:name="_Toc450634560"/>
      <w:r>
        <w:lastRenderedPageBreak/>
        <w:t xml:space="preserve">Base64BinaryObjectPropertyType </w:t>
      </w:r>
      <w:r w:rsidR="00596C3F">
        <w:t>Data Type</w:t>
      </w:r>
      <w:bookmarkEnd w:id="90"/>
      <w:bookmarkEnd w:id="91"/>
    </w:p>
    <w:p w14:paraId="4CE0167C" w14:textId="362AF418" w:rsidR="00B2602B" w:rsidRDefault="00D23099" w:rsidP="00B2602B">
      <w:pPr>
        <w:spacing w:after="240"/>
      </w:pPr>
      <w:r>
        <w:t xml:space="preserve">The </w:t>
      </w:r>
      <w:r w:rsidRPr="00A44049">
        <w:rPr>
          <w:rFonts w:ascii="Courier New" w:hAnsi="Courier New" w:cs="Courier New"/>
        </w:rPr>
        <w:t>Base64BinaryObjectPropertyType</w:t>
      </w:r>
      <w:r>
        <w:t xml:space="preserve"> </w:t>
      </w:r>
      <w:r w:rsidR="001B35CA">
        <w:t>data type</w:t>
      </w:r>
      <w:r w:rsidR="00834149">
        <w:t xml:space="preserve"> represents</w:t>
      </w:r>
      <w:r>
        <w:t xml:space="preserve"> the specification of a single Object</w:t>
      </w:r>
      <w:r w:rsidR="00B2602B">
        <w:t xml:space="preserve"> property whose core value is a</w:t>
      </w:r>
      <w:r>
        <w:t xml:space="preserve"> </w:t>
      </w:r>
      <w:r w:rsidR="00953B48" w:rsidRPr="00B2602B">
        <w:rPr>
          <w:rFonts w:ascii="Courier New" w:hAnsi="Courier New" w:cs="Courier New"/>
        </w:rPr>
        <w:t>BasicString</w:t>
      </w:r>
      <w:r w:rsidR="0045763E" w:rsidRPr="0045763E">
        <w:t xml:space="preserve"> </w:t>
      </w:r>
      <w:r w:rsidR="0045763E" w:rsidRPr="00253A36">
        <w:t>such that it ad</w:t>
      </w:r>
      <w:r w:rsidR="0045763E">
        <w:t>heres to the standard defined in</w:t>
      </w:r>
      <w:r w:rsidR="00953B48">
        <w:t xml:space="preserve"> </w:t>
      </w:r>
      <w:hyperlink w:anchor="rfc2045" w:history="1">
        <w:r w:rsidR="00942CE6" w:rsidRPr="00942CE6">
          <w:rPr>
            <w:rStyle w:val="Hyperlink"/>
            <w:b/>
          </w:rPr>
          <w:t>[RFC</w:t>
        </w:r>
        <w:r w:rsidR="0045763E" w:rsidRPr="00942CE6">
          <w:rPr>
            <w:rStyle w:val="Hyperlink"/>
            <w:b/>
          </w:rPr>
          <w:t>2045]</w:t>
        </w:r>
      </w:hyperlink>
      <w:r>
        <w:t xml:space="preserve">. </w:t>
      </w:r>
      <w:r w:rsidR="00953B48">
        <w:t xml:space="preserve"> </w:t>
      </w:r>
      <w:r w:rsidR="00705A95">
        <w:t>It</w:t>
      </w:r>
      <w:r w:rsidR="00705A95" w:rsidRPr="0097410F">
        <w:t xml:space="preserve"> </w:t>
      </w:r>
      <w:r w:rsidR="00705A95">
        <w:t>extends the</w:t>
      </w:r>
      <w:r w:rsidR="00953B48">
        <w:t xml:space="preserve"> base</w:t>
      </w:r>
      <w:r w:rsidR="00705A95">
        <w:t xml:space="preserve"> </w:t>
      </w:r>
      <w:r w:rsidR="001B35CA">
        <w:t>data type</w:t>
      </w:r>
      <w:r w:rsidR="00705A95">
        <w:t xml:space="preserve"> </w:t>
      </w:r>
      <w:r w:rsidR="00705A95" w:rsidRPr="004D647E">
        <w:rPr>
          <w:rFonts w:ascii="Courier New" w:hAnsi="Courier New" w:cs="Courier New"/>
        </w:rPr>
        <w:t>BaseObjectPropertyType</w:t>
      </w:r>
      <w:r w:rsidR="00705A95">
        <w:rPr>
          <w:rFonts w:ascii="Courier New" w:hAnsi="Courier New" w:cs="Courier New"/>
        </w:rPr>
        <w:t>.</w:t>
      </w:r>
      <w:r w:rsidR="00953B48" w:rsidRPr="0097410F">
        <w:t xml:space="preserve">  </w:t>
      </w:r>
      <w:r w:rsidR="00705A95">
        <w:t>This class</w:t>
      </w:r>
      <w:r>
        <w:t xml:space="preserve"> will be assigned to any property of a CybOX object that should contain </w:t>
      </w:r>
      <w:r w:rsidR="00705A95">
        <w:t xml:space="preserve">Base64Binary content </w:t>
      </w:r>
      <w:r>
        <w:t xml:space="preserve">and enables the use of relevant metadata for the property. </w:t>
      </w:r>
      <w:r w:rsidR="00B2602B">
        <w:t xml:space="preserve">This class redefines the property </w:t>
      </w:r>
      <w:r w:rsidR="00B2602B" w:rsidRPr="00705A95">
        <w:rPr>
          <w:rFonts w:ascii="Courier New" w:hAnsi="Courier New" w:cs="Courier New"/>
        </w:rPr>
        <w:t>datatype</w:t>
      </w:r>
      <w:r w:rsidR="00B2602B">
        <w:t xml:space="preserve"> to have a default value of the </w:t>
      </w:r>
      <w:r w:rsidR="00834149" w:rsidRPr="00907227">
        <w:rPr>
          <w:rFonts w:cs="Arial"/>
          <w:i/>
        </w:rPr>
        <w:t>base64</w:t>
      </w:r>
      <w:r w:rsidR="00B2602B" w:rsidRPr="00907227">
        <w:rPr>
          <w:rFonts w:cs="Arial"/>
          <w:i/>
        </w:rPr>
        <w:t>Binary</w:t>
      </w:r>
      <w:r w:rsidR="00B2602B">
        <w:t xml:space="preserve"> </w:t>
      </w:r>
      <w:r w:rsidR="001B4D0D">
        <w:rPr>
          <w:rFonts w:cs="Arial"/>
        </w:rPr>
        <w:t>literal</w:t>
      </w:r>
      <w:r w:rsidR="001B4D0D">
        <w:t xml:space="preserve"> </w:t>
      </w:r>
      <w:r w:rsidR="00B2602B">
        <w:t xml:space="preserve">from the </w:t>
      </w:r>
      <w:r w:rsidR="00B2602B" w:rsidRPr="00705A95">
        <w:rPr>
          <w:rFonts w:ascii="Courier New" w:hAnsi="Courier New" w:cs="Courier New"/>
        </w:rPr>
        <w:t>DatatypeEnum</w:t>
      </w:r>
      <w:r w:rsidR="00B2602B">
        <w:t xml:space="preserve"> enumeration.</w:t>
      </w:r>
    </w:p>
    <w:p w14:paraId="17713CC4" w14:textId="77B157E7" w:rsidR="00F30821" w:rsidRDefault="00F30821" w:rsidP="00F30821">
      <w:pPr>
        <w:pStyle w:val="Heading3"/>
      </w:pPr>
      <w:bookmarkStart w:id="92" w:name="_Toc425409653"/>
      <w:bookmarkStart w:id="93" w:name="_Toc450634561"/>
      <w:r>
        <w:t xml:space="preserve">DateObjectPropertyRestrictionType </w:t>
      </w:r>
      <w:r w:rsidR="00596C3F">
        <w:t>Data Type</w:t>
      </w:r>
      <w:bookmarkEnd w:id="93"/>
    </w:p>
    <w:p w14:paraId="6E34E126" w14:textId="329D05DE" w:rsidR="00F30821" w:rsidRDefault="00F30821" w:rsidP="00F30821">
      <w:pPr>
        <w:spacing w:after="240"/>
      </w:pPr>
      <w:r>
        <w:t xml:space="preserve">The </w:t>
      </w:r>
      <w:r w:rsidRPr="000B4AA7">
        <w:rPr>
          <w:rFonts w:ascii="Courier New" w:hAnsi="Courier New" w:cs="Courier New"/>
        </w:rPr>
        <w:t>DateObjectPropertyRestrictionType</w:t>
      </w:r>
      <w:r>
        <w:t xml:space="preserve"> </w:t>
      </w:r>
      <w:r w:rsidR="001B35CA">
        <w:t>data type</w:t>
      </w:r>
      <w:r>
        <w:t xml:space="preserve"> is a type is an intermediate type to allow for the addition of the precision </w:t>
      </w:r>
      <w:r w:rsidR="005549F5">
        <w:t>property</w:t>
      </w:r>
      <w:r>
        <w:t xml:space="preserve"> to </w:t>
      </w:r>
      <w:r w:rsidRPr="000B4AA7">
        <w:rPr>
          <w:rFonts w:ascii="Courier New" w:hAnsi="Courier New" w:cs="Courier New"/>
        </w:rPr>
        <w:t>DateObjectPropertyType</w:t>
      </w:r>
      <w:r>
        <w:t>. It</w:t>
      </w:r>
      <w:r w:rsidRPr="0097410F">
        <w:t xml:space="preserve"> </w:t>
      </w:r>
      <w:r>
        <w:t xml:space="preserve">extends the base </w:t>
      </w:r>
      <w:r w:rsidR="001B35CA">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class redefines the property </w:t>
      </w:r>
      <w:r w:rsidRPr="00705A95">
        <w:rPr>
          <w:rFonts w:ascii="Courier New" w:hAnsi="Courier New" w:cs="Courier New"/>
        </w:rPr>
        <w:t>datatype</w:t>
      </w:r>
      <w:r>
        <w:t xml:space="preserve"> to have a default value of the </w:t>
      </w:r>
      <w:r w:rsidRPr="00907227">
        <w:rPr>
          <w:rFonts w:cs="Arial"/>
          <w:i/>
        </w:rPr>
        <w:t>date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DAE669D" w14:textId="5CFC8F6D" w:rsidR="00F30821" w:rsidRDefault="00F30821" w:rsidP="00F30821">
      <w:pPr>
        <w:pStyle w:val="Heading4"/>
      </w:pPr>
      <w:bookmarkStart w:id="94" w:name="_Toc450634562"/>
      <w:r>
        <w:t xml:space="preserve">DateObjectPropertyType </w:t>
      </w:r>
      <w:r w:rsidR="00596C3F">
        <w:t>Data Type</w:t>
      </w:r>
      <w:bookmarkEnd w:id="94"/>
    </w:p>
    <w:p w14:paraId="26A37FF6" w14:textId="0AEB8D26" w:rsidR="00F30821" w:rsidRDefault="00F30821" w:rsidP="00F30821">
      <w:pPr>
        <w:spacing w:after="240"/>
      </w:pPr>
      <w:r>
        <w:t xml:space="preserve">The </w:t>
      </w:r>
      <w:r w:rsidRPr="000B4AA7">
        <w:rPr>
          <w:rFonts w:ascii="Courier New" w:hAnsi="Courier New" w:cs="Courier New"/>
        </w:rPr>
        <w:t>DateObjectPropertyType</w:t>
      </w:r>
      <w:r>
        <w:t xml:space="preserve"> </w:t>
      </w:r>
      <w:r w:rsidR="001B35CA">
        <w:t>data type</w:t>
      </w:r>
      <w:r>
        <w:t xml:space="preserve"> (extended from the </w:t>
      </w:r>
      <w:r w:rsidRPr="00244EC3">
        <w:rPr>
          <w:rFonts w:ascii="Courier New" w:hAnsi="Courier New" w:cs="Courier New"/>
        </w:rPr>
        <w:t>DateObjectPropertyRestrictionType</w:t>
      </w:r>
      <w:r>
        <w:t xml:space="preserve"> </w:t>
      </w:r>
      <w:r w:rsidR="001B35CA">
        <w:t>data type</w:t>
      </w:r>
      <w:r>
        <w:t>) represent</w:t>
      </w:r>
      <w:r w:rsidR="008861B4">
        <w:t>s</w:t>
      </w:r>
      <w:r>
        <w:t xml:space="preserve"> the specification of a single Object property whose core value is a </w:t>
      </w:r>
      <w:r w:rsidRPr="00B2602B">
        <w:rPr>
          <w:rFonts w:ascii="Courier New" w:hAnsi="Courier New" w:cs="Courier New"/>
        </w:rPr>
        <w:t>BasicString</w:t>
      </w:r>
      <w:r w:rsidR="008861B4">
        <w:t xml:space="preserve"> </w:t>
      </w:r>
      <w:r w:rsidR="00113511">
        <w:t xml:space="preserve">such that it adheres to the standard defined in </w:t>
      </w:r>
      <w:hyperlink w:anchor="iso8601" w:history="1">
        <w:r w:rsidR="00113511" w:rsidRPr="00E81EA9">
          <w:rPr>
            <w:rStyle w:val="Hyperlink"/>
            <w:b/>
          </w:rPr>
          <w:t>[ISO8601]</w:t>
        </w:r>
      </w:hyperlink>
      <w:r w:rsidR="0045763E" w:rsidRPr="0045763E">
        <w:t xml:space="preserve"> </w:t>
      </w:r>
      <w:r w:rsidR="0045763E">
        <w:t>for expressing a date</w:t>
      </w:r>
      <w:r>
        <w:t xml:space="preserve">. This type will be assigned to any property of a CybOX object that should contain </w:t>
      </w:r>
      <w:r w:rsidR="008861B4">
        <w:t>Date content</w:t>
      </w:r>
      <w:r>
        <w:t xml:space="preserve"> and enables the use of relevant metadata for the property.</w:t>
      </w:r>
      <w:r w:rsidR="004405E6">
        <w:t xml:space="preserve"> </w:t>
      </w:r>
    </w:p>
    <w:p w14:paraId="24DB29B1" w14:textId="5C62BFE6" w:rsidR="00F30821" w:rsidRDefault="00F30821" w:rsidP="00F30821">
      <w:pPr>
        <w:spacing w:after="240"/>
      </w:pPr>
      <w:r>
        <w:t xml:space="preserve">For properties of this type using CybOX patterning, it is strongly suggested that the </w:t>
      </w:r>
      <w:r w:rsidRPr="00DC3E18">
        <w:rPr>
          <w:rFonts w:ascii="Courier New" w:hAnsi="Courier New" w:cs="Courier New"/>
        </w:rPr>
        <w:t>condition</w:t>
      </w:r>
      <w:r>
        <w:t xml:space="preserve"> (pattern type) is limited to one of </w:t>
      </w:r>
      <w:r w:rsidRPr="00DC3E18">
        <w:rPr>
          <w:i/>
        </w:rPr>
        <w:t>Equals</w:t>
      </w:r>
      <w:r>
        <w:t xml:space="preserve">, </w:t>
      </w:r>
      <w:r w:rsidRPr="00DC3E18">
        <w:rPr>
          <w:i/>
        </w:rPr>
        <w:t>DoesNotEqual</w:t>
      </w:r>
      <w:r>
        <w:t xml:space="preserve">, </w:t>
      </w:r>
      <w:r w:rsidRPr="00DC3E18">
        <w:rPr>
          <w:i/>
        </w:rPr>
        <w:t>GreaterThan</w:t>
      </w:r>
      <w:r>
        <w:t xml:space="preserve">, </w:t>
      </w:r>
      <w:r w:rsidRPr="00DC3E18">
        <w:rPr>
          <w:i/>
        </w:rPr>
        <w:t>LessThan</w:t>
      </w:r>
      <w:r>
        <w:t xml:space="preserve">, </w:t>
      </w:r>
      <w:r w:rsidRPr="00DC3E18">
        <w:rPr>
          <w:i/>
        </w:rPr>
        <w:t>GreaterThanOrEqual</w:t>
      </w:r>
      <w:r>
        <w:t xml:space="preserve">, </w:t>
      </w:r>
      <w:r w:rsidRPr="00DC3E18">
        <w:rPr>
          <w:i/>
        </w:rPr>
        <w:t>LessThanOrEqual</w:t>
      </w:r>
      <w:r>
        <w:t xml:space="preserve">, </w:t>
      </w:r>
      <w:r w:rsidRPr="00DC3E18">
        <w:rPr>
          <w:i/>
        </w:rPr>
        <w:t>ExclusiveBetween</w:t>
      </w:r>
      <w:r>
        <w:t xml:space="preserve">, or </w:t>
      </w:r>
      <w:r w:rsidRPr="00DC3E18">
        <w:rPr>
          <w:i/>
        </w:rPr>
        <w:t>InclusiveBetween</w:t>
      </w:r>
      <w:r>
        <w:t xml:space="preserve">. The use of other conditions may lead to ambiguity or unexpected results. When evaluating data against a pattern, the evaluator should take into account the precision of the property (as given by the precision </w:t>
      </w:r>
      <w:r w:rsidR="005549F5">
        <w:t>property</w:t>
      </w:r>
      <w:r>
        <w:t>) and any timezone information that is available to perform a data-aware comparison. The usage of simple string comparisons is discouraged due to ambiguities in how precision and timezone information is processed</w:t>
      </w:r>
      <w:r w:rsidR="00B574AA">
        <w:t>.</w:t>
      </w:r>
    </w:p>
    <w:p w14:paraId="06DB3E1A" w14:textId="6BFB64E9" w:rsidR="00F30821" w:rsidRPr="00683033" w:rsidRDefault="00F30821"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B4105E">
        <w:t>4</w:t>
      </w:r>
      <w:r w:rsidRPr="00683033">
        <w:t xml:space="preserve">. Properties of the </w:t>
      </w:r>
      <w:r w:rsidRPr="00A3504B">
        <w:rPr>
          <w:rFonts w:ascii="Courier New" w:hAnsi="Courier New" w:cs="Courier New"/>
        </w:rPr>
        <w:t>DateObjectPropertyType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F30821" w14:paraId="4A0CD621" w14:textId="77777777" w:rsidTr="009A6341">
        <w:trPr>
          <w:jc w:val="center"/>
        </w:trPr>
        <w:tc>
          <w:tcPr>
            <w:tcW w:w="1170" w:type="dxa"/>
            <w:shd w:val="clear" w:color="auto" w:fill="BFBFBF"/>
            <w:tcMar>
              <w:top w:w="100" w:type="dxa"/>
              <w:left w:w="100" w:type="dxa"/>
              <w:bottom w:w="100" w:type="dxa"/>
              <w:right w:w="100" w:type="dxa"/>
            </w:tcMar>
          </w:tcPr>
          <w:p w14:paraId="23EA13E9" w14:textId="77777777" w:rsidR="00F30821" w:rsidRPr="000B4AA7" w:rsidRDefault="00F30821" w:rsidP="00113511">
            <w:pPr>
              <w:rPr>
                <w:b/>
                <w:color w:val="000000"/>
              </w:rPr>
            </w:pPr>
            <w:r w:rsidRPr="000B4AA7">
              <w:rPr>
                <w:b/>
                <w:color w:val="000000"/>
              </w:rPr>
              <w:t>Name</w:t>
            </w:r>
          </w:p>
        </w:tc>
        <w:tc>
          <w:tcPr>
            <w:tcW w:w="2250" w:type="dxa"/>
            <w:shd w:val="clear" w:color="auto" w:fill="BFBFBF"/>
            <w:tcMar>
              <w:top w:w="100" w:type="dxa"/>
              <w:left w:w="100" w:type="dxa"/>
              <w:bottom w:w="100" w:type="dxa"/>
              <w:right w:w="100" w:type="dxa"/>
            </w:tcMar>
            <w:vAlign w:val="center"/>
          </w:tcPr>
          <w:p w14:paraId="660A886A" w14:textId="77777777" w:rsidR="00F30821" w:rsidRPr="00683033" w:rsidRDefault="00F30821" w:rsidP="00113511">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3D20423E" w14:textId="77777777" w:rsidR="00F30821" w:rsidRPr="000B4AA7" w:rsidRDefault="00F30821" w:rsidP="00113511">
            <w:pPr>
              <w:jc w:val="center"/>
              <w:rPr>
                <w:b/>
                <w:color w:val="000000"/>
              </w:rPr>
            </w:pPr>
            <w:r w:rsidRPr="000B4AA7">
              <w:rPr>
                <w:b/>
                <w:color w:val="000000"/>
              </w:rPr>
              <w:t>Multiplicity</w:t>
            </w:r>
          </w:p>
        </w:tc>
        <w:tc>
          <w:tcPr>
            <w:tcW w:w="8190" w:type="dxa"/>
            <w:shd w:val="clear" w:color="auto" w:fill="BFBFBF"/>
            <w:tcMar>
              <w:top w:w="100" w:type="dxa"/>
              <w:left w:w="100" w:type="dxa"/>
              <w:bottom w:w="100" w:type="dxa"/>
              <w:right w:w="100" w:type="dxa"/>
            </w:tcMar>
          </w:tcPr>
          <w:p w14:paraId="199A2868" w14:textId="77777777" w:rsidR="00F30821" w:rsidRPr="000B4AA7" w:rsidRDefault="00F30821" w:rsidP="00113511">
            <w:pPr>
              <w:rPr>
                <w:b/>
                <w:color w:val="000000"/>
              </w:rPr>
            </w:pPr>
            <w:r w:rsidRPr="000B4AA7">
              <w:rPr>
                <w:b/>
                <w:color w:val="000000"/>
              </w:rPr>
              <w:t>Description</w:t>
            </w:r>
          </w:p>
        </w:tc>
      </w:tr>
      <w:tr w:rsidR="00F30821" w14:paraId="33B92407" w14:textId="77777777" w:rsidTr="00113511">
        <w:trPr>
          <w:jc w:val="center"/>
        </w:trPr>
        <w:tc>
          <w:tcPr>
            <w:tcW w:w="1170" w:type="dxa"/>
            <w:shd w:val="clear" w:color="auto" w:fill="FFFFFF"/>
            <w:tcMar>
              <w:top w:w="100" w:type="dxa"/>
              <w:left w:w="100" w:type="dxa"/>
              <w:bottom w:w="100" w:type="dxa"/>
              <w:right w:w="100" w:type="dxa"/>
            </w:tcMar>
            <w:vAlign w:val="center"/>
          </w:tcPr>
          <w:p w14:paraId="697F7A3D" w14:textId="77777777" w:rsidR="00F30821" w:rsidRDefault="00F30821" w:rsidP="00113511">
            <w:pPr>
              <w:rPr>
                <w:b/>
              </w:rPr>
            </w:pPr>
            <w:r>
              <w:rPr>
                <w:b/>
              </w:rPr>
              <w:t>precision</w:t>
            </w:r>
          </w:p>
        </w:tc>
        <w:tc>
          <w:tcPr>
            <w:tcW w:w="2250" w:type="dxa"/>
            <w:shd w:val="clear" w:color="auto" w:fill="FFFFFF"/>
            <w:tcMar>
              <w:top w:w="100" w:type="dxa"/>
              <w:left w:w="100" w:type="dxa"/>
              <w:bottom w:w="100" w:type="dxa"/>
              <w:right w:w="100" w:type="dxa"/>
            </w:tcMar>
            <w:vAlign w:val="center"/>
          </w:tcPr>
          <w:p w14:paraId="5A817696" w14:textId="77777777" w:rsidR="00F30821" w:rsidRDefault="00F30821" w:rsidP="00113511">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33AF3F12" w14:textId="77777777" w:rsidR="00F30821" w:rsidRDefault="00F30821" w:rsidP="00113511">
            <w:pPr>
              <w:jc w:val="center"/>
            </w:pPr>
            <w:r>
              <w:t>0..1</w:t>
            </w:r>
          </w:p>
        </w:tc>
        <w:tc>
          <w:tcPr>
            <w:tcW w:w="8190" w:type="dxa"/>
            <w:shd w:val="clear" w:color="auto" w:fill="FFFFFF"/>
            <w:tcMar>
              <w:top w:w="100" w:type="dxa"/>
              <w:left w:w="100" w:type="dxa"/>
              <w:bottom w:w="100" w:type="dxa"/>
              <w:right w:w="100" w:type="dxa"/>
            </w:tcMar>
          </w:tcPr>
          <w:p w14:paraId="65136290" w14:textId="078D2DE2" w:rsidR="00F30821" w:rsidRPr="00683033" w:rsidRDefault="00F30821" w:rsidP="005549F5">
            <w:r w:rsidRPr="00683033">
              <w:t xml:space="preserve">The </w:t>
            </w:r>
            <w:r w:rsidRPr="000B4AA7">
              <w:rPr>
                <w:rFonts w:ascii="Courier New" w:hAnsi="Courier New" w:cs="Courier New"/>
                <w:sz w:val="22"/>
              </w:rPr>
              <w:t>precision</w:t>
            </w:r>
            <w:r w:rsidRPr="00683033">
              <w:t xml:space="preserve"> property </w:t>
            </w:r>
            <w:r w:rsidR="005549F5" w:rsidRPr="005549F5">
              <w:rPr>
                <w:rFonts w:cs="Arial"/>
                <w:color w:val="000000"/>
                <w:szCs w:val="20"/>
              </w:rPr>
              <w:t xml:space="preserve">specifies the granularity with which the </w:t>
            </w:r>
            <w:r w:rsidR="005549F5">
              <w:rPr>
                <w:rFonts w:cs="Arial"/>
                <w:color w:val="000000"/>
                <w:szCs w:val="20"/>
              </w:rPr>
              <w:t>date</w:t>
            </w:r>
            <w:r w:rsidR="005549F5" w:rsidRPr="005549F5">
              <w:rPr>
                <w:rFonts w:cs="Arial"/>
                <w:color w:val="000000"/>
                <w:szCs w:val="20"/>
              </w:rPr>
              <w:t xml:space="preserve"> should be considered</w:t>
            </w:r>
            <w:r w:rsidRPr="00683033">
              <w:t xml:space="preserve">. If omitted, the default is "day", meaning the full property value. </w:t>
            </w:r>
            <w:r w:rsidR="005549F5" w:rsidRPr="005549F5">
              <w:rPr>
                <w:rFonts w:cs="Arial"/>
                <w:color w:val="000000"/>
                <w:szCs w:val="20"/>
              </w:rPr>
              <w:t>Digits in a timestamp that are beyond the specified precision should be zeroed out.</w:t>
            </w:r>
            <w:r w:rsidRPr="00683033">
              <w:t xml:space="preserve"> When used in conjunction with CybOX patterning, the pattern should only be evaluated against the target up to the given precision.</w:t>
            </w:r>
          </w:p>
        </w:tc>
      </w:tr>
    </w:tbl>
    <w:p w14:paraId="60A7E1BB" w14:textId="77777777" w:rsidR="00F30821" w:rsidRDefault="00F30821" w:rsidP="00F30821"/>
    <w:p w14:paraId="4C86FFCA" w14:textId="71ED1BBA" w:rsidR="00B73C27" w:rsidRDefault="00B73C27" w:rsidP="001B4D0D">
      <w:pPr>
        <w:pStyle w:val="Heading3"/>
      </w:pPr>
      <w:bookmarkStart w:id="95" w:name="_Toc450634563"/>
      <w:r>
        <w:lastRenderedPageBreak/>
        <w:t xml:space="preserve">DateTimeObjectPropertyRestrictionType </w:t>
      </w:r>
      <w:r w:rsidR="00596C3F">
        <w:t>Data Type</w:t>
      </w:r>
      <w:bookmarkEnd w:id="95"/>
    </w:p>
    <w:p w14:paraId="4AF4E932" w14:textId="5A9FD221" w:rsidR="003E7082" w:rsidRDefault="00B73C27" w:rsidP="003E7082">
      <w:pPr>
        <w:spacing w:after="240"/>
      </w:pPr>
      <w:r>
        <w:t xml:space="preserve">The </w:t>
      </w:r>
      <w:r w:rsidRPr="000B4AA7">
        <w:rPr>
          <w:rFonts w:ascii="Courier New" w:hAnsi="Courier New" w:cs="Courier New"/>
        </w:rPr>
        <w:t>DateTimeObjectPropertyRestrictionType</w:t>
      </w:r>
      <w:r>
        <w:t xml:space="preserve"> class is </w:t>
      </w:r>
      <w:r w:rsidR="001B35CA">
        <w:t>data type</w:t>
      </w:r>
      <w:r>
        <w:t xml:space="preserve"> is an intermediate type to allow for the addition of the precision </w:t>
      </w:r>
      <w:r w:rsidR="005549F5">
        <w:t>property</w:t>
      </w:r>
      <w:r>
        <w:t xml:space="preserve"> to </w:t>
      </w:r>
      <w:r w:rsidRPr="000B4AA7">
        <w:rPr>
          <w:rFonts w:ascii="Courier New" w:hAnsi="Courier New" w:cs="Courier New"/>
        </w:rPr>
        <w:t>DateTimeObjectPropertyType</w:t>
      </w:r>
      <w:r w:rsidR="003E7082">
        <w:t>.  It</w:t>
      </w:r>
      <w:r w:rsidR="003E7082" w:rsidRPr="0097410F">
        <w:t xml:space="preserve"> </w:t>
      </w:r>
      <w:r w:rsidR="003E7082">
        <w:t xml:space="preserve">extends the base </w:t>
      </w:r>
      <w:r w:rsidR="001B35CA">
        <w:t>data type</w:t>
      </w:r>
      <w:r w:rsidR="003E7082">
        <w:t xml:space="preserve"> </w:t>
      </w:r>
      <w:r w:rsidR="003E7082" w:rsidRPr="004D647E">
        <w:rPr>
          <w:rFonts w:ascii="Courier New" w:hAnsi="Courier New" w:cs="Courier New"/>
        </w:rPr>
        <w:t>BaseObjectPropertyType</w:t>
      </w:r>
      <w:r w:rsidR="003E7082">
        <w:rPr>
          <w:rFonts w:ascii="Courier New" w:hAnsi="Courier New" w:cs="Courier New"/>
        </w:rPr>
        <w:t>.</w:t>
      </w:r>
      <w:r>
        <w:t xml:space="preserve"> </w:t>
      </w:r>
      <w:r w:rsidR="003E7082">
        <w:t xml:space="preserve">This class redefines the property </w:t>
      </w:r>
      <w:r w:rsidR="003E7082" w:rsidRPr="00705A95">
        <w:rPr>
          <w:rFonts w:ascii="Courier New" w:hAnsi="Courier New" w:cs="Courier New"/>
        </w:rPr>
        <w:t>datatype</w:t>
      </w:r>
      <w:r w:rsidR="003E7082">
        <w:t xml:space="preserve"> to have a default value of the </w:t>
      </w:r>
      <w:r w:rsidR="003E7082" w:rsidRPr="00907227">
        <w:rPr>
          <w:rFonts w:cs="Arial"/>
          <w:i/>
        </w:rPr>
        <w:t>date</w:t>
      </w:r>
      <w:r w:rsidR="00B2602B" w:rsidRPr="00907227">
        <w:rPr>
          <w:rFonts w:cs="Arial"/>
          <w:i/>
        </w:rPr>
        <w:t>Time</w:t>
      </w:r>
      <w:r w:rsidR="003E7082">
        <w:t xml:space="preserve"> </w:t>
      </w:r>
      <w:r w:rsidR="001B4D0D">
        <w:t xml:space="preserve">literal </w:t>
      </w:r>
      <w:r w:rsidR="003E7082">
        <w:t xml:space="preserve">from the </w:t>
      </w:r>
      <w:r w:rsidR="003E7082" w:rsidRPr="00705A95">
        <w:rPr>
          <w:rFonts w:ascii="Courier New" w:hAnsi="Courier New" w:cs="Courier New"/>
        </w:rPr>
        <w:t>DatatypeEnum</w:t>
      </w:r>
      <w:r w:rsidR="003E7082">
        <w:t xml:space="preserve"> enumeration. It should not be used directly.</w:t>
      </w:r>
    </w:p>
    <w:p w14:paraId="0C634FA7" w14:textId="2FDA8C3B" w:rsidR="00D23099" w:rsidRDefault="00D23099" w:rsidP="001777AE">
      <w:pPr>
        <w:pStyle w:val="Heading4"/>
      </w:pPr>
      <w:bookmarkStart w:id="96" w:name="_Toc450634564"/>
      <w:bookmarkEnd w:id="92"/>
      <w:r>
        <w:t xml:space="preserve">DateTimeObjectPropertyType </w:t>
      </w:r>
      <w:r w:rsidR="00596C3F">
        <w:t>Data Type</w:t>
      </w:r>
      <w:bookmarkEnd w:id="82"/>
      <w:bookmarkEnd w:id="96"/>
    </w:p>
    <w:p w14:paraId="1450DBF0" w14:textId="7CCEE302" w:rsidR="00B2602B" w:rsidRDefault="00D23099" w:rsidP="00D23099">
      <w:pPr>
        <w:spacing w:after="240"/>
      </w:pPr>
      <w:r>
        <w:t xml:space="preserve">The </w:t>
      </w:r>
      <w:r w:rsidRPr="000B4AA7">
        <w:rPr>
          <w:rFonts w:ascii="Courier New" w:hAnsi="Courier New" w:cs="Courier New"/>
        </w:rPr>
        <w:t>DateTimeObjectPropertyType</w:t>
      </w:r>
      <w:r>
        <w:t xml:space="preserve"> </w:t>
      </w:r>
      <w:r w:rsidR="001B35CA">
        <w:t>data type</w:t>
      </w:r>
      <w:r>
        <w:t xml:space="preserve"> (extended from </w:t>
      </w:r>
      <w:r w:rsidR="003E7082">
        <w:t xml:space="preserve">the </w:t>
      </w:r>
      <w:r w:rsidR="003E7082" w:rsidRPr="003E7082">
        <w:rPr>
          <w:rFonts w:ascii="Courier New" w:hAnsi="Courier New" w:cs="Courier New"/>
        </w:rPr>
        <w:t>DateTimeObjectPropertyRestrictionType</w:t>
      </w:r>
      <w:r w:rsidR="003E7082">
        <w:t xml:space="preserve"> </w:t>
      </w:r>
      <w:r w:rsidR="001B35CA">
        <w:t>data type</w:t>
      </w:r>
      <w:r w:rsidR="00834149">
        <w:t>) represents</w:t>
      </w:r>
      <w:r>
        <w:t xml:space="preserve"> the specification of a single Object property whose core value </w:t>
      </w:r>
      <w:r w:rsidR="00B2602B">
        <w:t xml:space="preserve">is a </w:t>
      </w:r>
      <w:r w:rsidR="00B2602B" w:rsidRPr="00B2602B">
        <w:rPr>
          <w:rFonts w:ascii="Courier New" w:hAnsi="Courier New" w:cs="Courier New"/>
        </w:rPr>
        <w:t>BasicString</w:t>
      </w:r>
      <w:r w:rsidR="00B2602B">
        <w:t xml:space="preserve"> </w:t>
      </w:r>
      <w:r w:rsidR="008861B4">
        <w:t xml:space="preserve">such that it adheres to the standard defined in </w:t>
      </w:r>
      <w:hyperlink w:anchor="iso8601" w:history="1">
        <w:r w:rsidR="008861B4" w:rsidRPr="00E81EA9">
          <w:rPr>
            <w:rStyle w:val="Hyperlink"/>
            <w:b/>
          </w:rPr>
          <w:t>[ISO8601]</w:t>
        </w:r>
      </w:hyperlink>
      <w:r w:rsidR="0045763E">
        <w:t xml:space="preserve"> for expressing a date and time.</w:t>
      </w:r>
      <w:r>
        <w:t xml:space="preserve"> This type will be assigned to any property of a CybOX object that should contain </w:t>
      </w:r>
      <w:r w:rsidR="00B2602B">
        <w:t xml:space="preserve">DateTime </w:t>
      </w:r>
      <w:r>
        <w:t xml:space="preserve">content and enables the use of relevant metadata for the property.  In order to avoid ambiguity, it is strongly suggested that </w:t>
      </w:r>
      <w:r w:rsidR="00B2602B">
        <w:t xml:space="preserve">any </w:t>
      </w:r>
      <w:r>
        <w:t xml:space="preserve">property </w:t>
      </w:r>
      <w:r w:rsidR="00B2602B">
        <w:t xml:space="preserve">using this class SHOULD </w:t>
      </w:r>
      <w:r>
        <w:t xml:space="preserve">include a timezone. </w:t>
      </w:r>
    </w:p>
    <w:p w14:paraId="58F35E62" w14:textId="39DAA74C" w:rsidR="00D23099" w:rsidRDefault="00D23099" w:rsidP="00D23099">
      <w:pPr>
        <w:spacing w:after="240"/>
      </w:pPr>
      <w:r>
        <w:t xml:space="preserve">For properties of this type using CybOX patterning, it is strongly suggested that the </w:t>
      </w:r>
      <w:r w:rsidRPr="00333344">
        <w:rPr>
          <w:rFonts w:ascii="Courier New" w:hAnsi="Courier New" w:cs="Courier New"/>
        </w:rPr>
        <w:t>condition</w:t>
      </w:r>
      <w:r>
        <w:t xml:space="preserve"> (pattern type) is limited to one of </w:t>
      </w:r>
      <w:r w:rsidRPr="00333344">
        <w:rPr>
          <w:i/>
        </w:rPr>
        <w:t>Equals</w:t>
      </w:r>
      <w:r>
        <w:t xml:space="preserve">, </w:t>
      </w:r>
      <w:r w:rsidRPr="00333344">
        <w:rPr>
          <w:i/>
        </w:rPr>
        <w:t>DoesNotEqual</w:t>
      </w:r>
      <w:r>
        <w:t xml:space="preserve">, </w:t>
      </w:r>
      <w:r w:rsidRPr="00333344">
        <w:rPr>
          <w:i/>
        </w:rPr>
        <w:t>GreaterThan</w:t>
      </w:r>
      <w:r>
        <w:t xml:space="preserve">, </w:t>
      </w:r>
      <w:r w:rsidRPr="00333344">
        <w:rPr>
          <w:i/>
        </w:rPr>
        <w:t>LessThan</w:t>
      </w:r>
      <w:r>
        <w:t xml:space="preserve">, </w:t>
      </w:r>
      <w:r w:rsidRPr="00333344">
        <w:rPr>
          <w:i/>
        </w:rPr>
        <w:t>GreaterThanOrEqual</w:t>
      </w:r>
      <w:r>
        <w:t xml:space="preserve">, </w:t>
      </w:r>
      <w:r w:rsidRPr="00333344">
        <w:rPr>
          <w:i/>
        </w:rPr>
        <w:t>LessThanOrEqual</w:t>
      </w:r>
      <w:r>
        <w:t xml:space="preserve">, </w:t>
      </w:r>
      <w:r w:rsidRPr="00333344">
        <w:rPr>
          <w:i/>
        </w:rPr>
        <w:t>ExclusiveBetween</w:t>
      </w:r>
      <w:r>
        <w:t xml:space="preserve">, or </w:t>
      </w:r>
      <w:r w:rsidRPr="00333344">
        <w:rPr>
          <w:i/>
        </w:rPr>
        <w:t>InclusiveBetween</w:t>
      </w:r>
      <w:r>
        <w:t>.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0B78AF98" w14:textId="0E51C1C1" w:rsidR="00D23099" w:rsidRPr="00683033" w:rsidRDefault="00D23099"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E33380">
        <w:t>5</w:t>
      </w:r>
      <w:r w:rsidRPr="00683033">
        <w:t xml:space="preserve">. Properties of the </w:t>
      </w:r>
      <w:r w:rsidRPr="00A3504B">
        <w:rPr>
          <w:rFonts w:ascii="Courier New" w:hAnsi="Courier New" w:cs="Courier New"/>
        </w:rPr>
        <w:t>DateTimeObjectPropertyType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23099" w14:paraId="1D87E26F" w14:textId="77777777" w:rsidTr="009A6341">
        <w:trPr>
          <w:jc w:val="center"/>
        </w:trPr>
        <w:tc>
          <w:tcPr>
            <w:tcW w:w="1260" w:type="dxa"/>
            <w:shd w:val="clear" w:color="auto" w:fill="BFBFBF"/>
            <w:tcMar>
              <w:top w:w="100" w:type="dxa"/>
              <w:left w:w="100" w:type="dxa"/>
              <w:bottom w:w="100" w:type="dxa"/>
              <w:right w:w="100" w:type="dxa"/>
            </w:tcMar>
          </w:tcPr>
          <w:p w14:paraId="2FF51377" w14:textId="77777777" w:rsidR="00D23099" w:rsidRPr="000B4AA7" w:rsidRDefault="00D23099" w:rsidP="00976D67">
            <w:pPr>
              <w:rPr>
                <w:b/>
                <w:color w:val="000000"/>
              </w:rPr>
            </w:pPr>
            <w:r w:rsidRPr="000B4AA7">
              <w:rPr>
                <w:b/>
                <w:color w:val="000000"/>
              </w:rPr>
              <w:t>Name</w:t>
            </w:r>
          </w:p>
        </w:tc>
        <w:tc>
          <w:tcPr>
            <w:tcW w:w="2790" w:type="dxa"/>
            <w:shd w:val="clear" w:color="auto" w:fill="BFBFBF"/>
            <w:tcMar>
              <w:top w:w="100" w:type="dxa"/>
              <w:left w:w="100" w:type="dxa"/>
              <w:bottom w:w="100" w:type="dxa"/>
              <w:right w:w="100" w:type="dxa"/>
            </w:tcMar>
            <w:vAlign w:val="center"/>
          </w:tcPr>
          <w:p w14:paraId="67F88D60" w14:textId="77777777" w:rsidR="00D23099" w:rsidRPr="00683033" w:rsidRDefault="00D23099"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5549136" w14:textId="77777777" w:rsidR="00D23099" w:rsidRPr="000B4AA7" w:rsidRDefault="00D23099" w:rsidP="00976D67">
            <w:pPr>
              <w:jc w:val="center"/>
              <w:rPr>
                <w:b/>
                <w:color w:val="000000"/>
              </w:rPr>
            </w:pPr>
            <w:r w:rsidRPr="000B4AA7">
              <w:rPr>
                <w:b/>
                <w:color w:val="000000"/>
              </w:rPr>
              <w:t>Multiplicity</w:t>
            </w:r>
          </w:p>
        </w:tc>
        <w:tc>
          <w:tcPr>
            <w:tcW w:w="7560" w:type="dxa"/>
            <w:shd w:val="clear" w:color="auto" w:fill="BFBFBF"/>
            <w:tcMar>
              <w:top w:w="100" w:type="dxa"/>
              <w:left w:w="100" w:type="dxa"/>
              <w:bottom w:w="100" w:type="dxa"/>
              <w:right w:w="100" w:type="dxa"/>
            </w:tcMar>
          </w:tcPr>
          <w:p w14:paraId="5853AFB0" w14:textId="77777777" w:rsidR="00D23099" w:rsidRPr="000B4AA7" w:rsidRDefault="00D23099" w:rsidP="00976D67">
            <w:pPr>
              <w:rPr>
                <w:b/>
                <w:color w:val="000000"/>
              </w:rPr>
            </w:pPr>
            <w:r w:rsidRPr="000B4AA7">
              <w:rPr>
                <w:b/>
                <w:color w:val="000000"/>
              </w:rPr>
              <w:t>Description</w:t>
            </w:r>
          </w:p>
        </w:tc>
      </w:tr>
      <w:tr w:rsidR="00D23099" w14:paraId="61E7C126" w14:textId="77777777" w:rsidTr="00976D67">
        <w:trPr>
          <w:jc w:val="center"/>
        </w:trPr>
        <w:tc>
          <w:tcPr>
            <w:tcW w:w="1260" w:type="dxa"/>
            <w:shd w:val="clear" w:color="auto" w:fill="FFFFFF"/>
            <w:tcMar>
              <w:top w:w="100" w:type="dxa"/>
              <w:left w:w="100" w:type="dxa"/>
              <w:bottom w:w="100" w:type="dxa"/>
              <w:right w:w="100" w:type="dxa"/>
            </w:tcMar>
            <w:vAlign w:val="center"/>
          </w:tcPr>
          <w:p w14:paraId="01067A98" w14:textId="77777777" w:rsidR="00D23099" w:rsidRDefault="00D23099" w:rsidP="00976D67">
            <w:pPr>
              <w:rPr>
                <w:b/>
              </w:rPr>
            </w:pPr>
            <w:r>
              <w:rPr>
                <w:b/>
              </w:rPr>
              <w:t xml:space="preserve">Precision </w:t>
            </w:r>
          </w:p>
        </w:tc>
        <w:tc>
          <w:tcPr>
            <w:tcW w:w="2790" w:type="dxa"/>
            <w:shd w:val="clear" w:color="auto" w:fill="FFFFFF"/>
            <w:tcMar>
              <w:top w:w="100" w:type="dxa"/>
              <w:left w:w="100" w:type="dxa"/>
              <w:bottom w:w="100" w:type="dxa"/>
              <w:right w:w="100" w:type="dxa"/>
            </w:tcMar>
            <w:vAlign w:val="center"/>
          </w:tcPr>
          <w:p w14:paraId="7099CA85" w14:textId="77777777" w:rsidR="00D23099" w:rsidRDefault="00D23099"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56FB3E16" w14:textId="77777777" w:rsidR="00D23099" w:rsidRDefault="00D23099" w:rsidP="00976D67">
            <w:pPr>
              <w:jc w:val="center"/>
            </w:pPr>
            <w:r>
              <w:t>0..1</w:t>
            </w:r>
          </w:p>
        </w:tc>
        <w:tc>
          <w:tcPr>
            <w:tcW w:w="7560" w:type="dxa"/>
            <w:shd w:val="clear" w:color="auto" w:fill="FFFFFF"/>
            <w:tcMar>
              <w:top w:w="100" w:type="dxa"/>
              <w:left w:w="100" w:type="dxa"/>
              <w:bottom w:w="100" w:type="dxa"/>
              <w:right w:w="100" w:type="dxa"/>
            </w:tcMar>
          </w:tcPr>
          <w:p w14:paraId="7F89BB6A" w14:textId="5F6C08E5" w:rsidR="00D23099" w:rsidRPr="005549F5" w:rsidRDefault="00D23099" w:rsidP="005549F5">
            <w:pPr>
              <w:rPr>
                <w:rFonts w:cs="Arial"/>
                <w:szCs w:val="20"/>
              </w:rPr>
            </w:pPr>
            <w:r w:rsidRPr="005549F5">
              <w:rPr>
                <w:rFonts w:cs="Arial"/>
                <w:szCs w:val="20"/>
              </w:rPr>
              <w:t xml:space="preserve">The </w:t>
            </w:r>
            <w:r w:rsidRPr="008A3512">
              <w:rPr>
                <w:rFonts w:ascii="Courier New" w:hAnsi="Courier New" w:cs="Courier New"/>
                <w:sz w:val="22"/>
                <w:szCs w:val="22"/>
              </w:rPr>
              <w:t>precision</w:t>
            </w:r>
            <w:r w:rsidRPr="005549F5">
              <w:rPr>
                <w:rFonts w:cs="Arial"/>
                <w:szCs w:val="20"/>
              </w:rPr>
              <w:t xml:space="preserve"> property </w:t>
            </w:r>
            <w:r w:rsidRPr="005549F5">
              <w:rPr>
                <w:rFonts w:cs="Arial"/>
                <w:color w:val="000000"/>
                <w:szCs w:val="20"/>
              </w:rPr>
              <w:t xml:space="preserve">specifies the granularity with which the time should be considered, as specified by the DateTimePrecisionEnum enumeration (e.g., </w:t>
            </w:r>
            <w:r w:rsidRPr="005549F5">
              <w:rPr>
                <w:rFonts w:cs="Arial"/>
                <w:i/>
                <w:iCs/>
                <w:color w:val="000000"/>
                <w:szCs w:val="20"/>
              </w:rPr>
              <w:t>hour</w:t>
            </w:r>
            <w:r w:rsidRPr="005549F5">
              <w:rPr>
                <w:rFonts w:cs="Arial"/>
                <w:color w:val="000000"/>
                <w:szCs w:val="20"/>
              </w:rPr>
              <w:t xml:space="preserve">, </w:t>
            </w:r>
            <w:r w:rsidRPr="005549F5">
              <w:rPr>
                <w:rFonts w:cs="Arial"/>
                <w:i/>
                <w:iCs/>
                <w:color w:val="000000"/>
                <w:szCs w:val="20"/>
              </w:rPr>
              <w:t>minute</w:t>
            </w:r>
            <w:r w:rsidRPr="005549F5">
              <w:rPr>
                <w:rFonts w:cs="Arial"/>
                <w:color w:val="000000"/>
                <w:szCs w:val="20"/>
              </w:rPr>
              <w:t xml:space="preserve">).  If omitted, the default precision is </w:t>
            </w:r>
            <w:r w:rsidRPr="005549F5">
              <w:rPr>
                <w:rFonts w:cs="Arial"/>
                <w:i/>
                <w:iCs/>
                <w:color w:val="000000"/>
                <w:szCs w:val="20"/>
              </w:rPr>
              <w:t>second</w:t>
            </w:r>
            <w:r w:rsidRPr="005549F5">
              <w:rPr>
                <w:rFonts w:cs="Arial"/>
                <w:color w:val="000000"/>
                <w:szCs w:val="20"/>
              </w:rPr>
              <w:t xml:space="preserve">. Digits in a timestamp that are beyond the specified precision should be zeroed out.  </w:t>
            </w:r>
            <w:r w:rsidRPr="005549F5">
              <w:rPr>
                <w:rFonts w:cs="Arial"/>
                <w:szCs w:val="20"/>
              </w:rPr>
              <w:t>When used in conjunction with CybOX patterning, the pattern should only be evaluated against the target up to the given precision.</w:t>
            </w:r>
          </w:p>
        </w:tc>
      </w:tr>
    </w:tbl>
    <w:p w14:paraId="12E9C186" w14:textId="77777777" w:rsidR="00D23099" w:rsidRDefault="00D23099" w:rsidP="00D23099"/>
    <w:p w14:paraId="1A613068" w14:textId="096C3107" w:rsidR="00D23099" w:rsidRDefault="00D23099" w:rsidP="00D23099">
      <w:pPr>
        <w:pStyle w:val="Heading3"/>
      </w:pPr>
      <w:bookmarkStart w:id="97" w:name="_Toc450634565"/>
      <w:r>
        <w:t xml:space="preserve">DoubleObjectPropertyType </w:t>
      </w:r>
      <w:r w:rsidR="00596C3F">
        <w:t>Data Type</w:t>
      </w:r>
      <w:bookmarkEnd w:id="83"/>
      <w:bookmarkEnd w:id="97"/>
    </w:p>
    <w:p w14:paraId="5209039B" w14:textId="2142B71E" w:rsidR="001B4D0D" w:rsidRDefault="00D23099" w:rsidP="001B4D0D">
      <w:pPr>
        <w:spacing w:after="240"/>
      </w:pPr>
      <w:r>
        <w:t xml:space="preserve">The </w:t>
      </w:r>
      <w:r w:rsidRPr="000B4AA7">
        <w:rPr>
          <w:rFonts w:ascii="Courier New" w:hAnsi="Courier New" w:cs="Courier New"/>
        </w:rPr>
        <w:t>DoubleObjectPropertyType</w:t>
      </w:r>
      <w:r w:rsidR="00834149">
        <w:t xml:space="preserve"> </w:t>
      </w:r>
      <w:r w:rsidR="001B35CA">
        <w:t>data type</w:t>
      </w:r>
      <w:r w:rsidR="00834149">
        <w:t xml:space="preserve"> r</w:t>
      </w:r>
      <w:r>
        <w:t>epresent</w:t>
      </w:r>
      <w:r w:rsidR="00834149">
        <w:t>s</w:t>
      </w:r>
      <w:r>
        <w:t xml:space="preserve"> the specification of a single Object property whose </w:t>
      </w:r>
      <w:r w:rsidR="001B4D0D">
        <w:t xml:space="preserve">core value is a </w:t>
      </w:r>
      <w:r w:rsidR="001B4D0D" w:rsidRPr="00B2602B">
        <w:rPr>
          <w:rFonts w:ascii="Courier New" w:hAnsi="Courier New" w:cs="Courier New"/>
        </w:rPr>
        <w:t>BasicString</w:t>
      </w:r>
      <w:r w:rsidR="001B4D0D">
        <w:t xml:space="preserve"> </w:t>
      </w:r>
      <w:r w:rsidR="008D0E1C">
        <w:t xml:space="preserve">such that it adheres to the standard defined in </w:t>
      </w:r>
      <w:hyperlink w:anchor="ieee754" w:history="1">
        <w:r w:rsidR="008D0E1C" w:rsidRPr="008D0E1C">
          <w:rPr>
            <w:rStyle w:val="Hyperlink"/>
          </w:rPr>
          <w:t>[IEEE 754-1985]</w:t>
        </w:r>
      </w:hyperlink>
      <w:r>
        <w:t xml:space="preserve">. </w:t>
      </w:r>
      <w:r w:rsidR="00834149">
        <w:t>It</w:t>
      </w:r>
      <w:r w:rsidR="00834149" w:rsidRPr="0097410F">
        <w:t xml:space="preserve"> </w:t>
      </w:r>
      <w:r w:rsidR="00834149">
        <w:t xml:space="preserve">extends the base </w:t>
      </w:r>
      <w:r w:rsidR="001B35CA">
        <w:t xml:space="preserve">data type </w:t>
      </w:r>
      <w:r w:rsidR="00834149" w:rsidRPr="004D647E">
        <w:rPr>
          <w:rFonts w:ascii="Courier New" w:hAnsi="Courier New" w:cs="Courier New"/>
        </w:rPr>
        <w:t>BaseObjectPropertyType</w:t>
      </w:r>
      <w:r w:rsidR="00834149">
        <w:rPr>
          <w:rFonts w:ascii="Courier New" w:hAnsi="Courier New" w:cs="Courier New"/>
        </w:rPr>
        <w:t>.</w:t>
      </w:r>
      <w:r w:rsidR="00834149">
        <w:t xml:space="preserve"> This</w:t>
      </w:r>
      <w:r>
        <w:t xml:space="preserve"> type will be assigned to any property of a CybOX object that should contain </w:t>
      </w:r>
      <w:r w:rsidR="001B4D0D">
        <w:t xml:space="preserve">Double </w:t>
      </w:r>
      <w:r>
        <w:t xml:space="preserve">content and enables the use of relevant metadata for the property. </w:t>
      </w:r>
      <w:r w:rsidR="001B4D0D">
        <w:t xml:space="preserve">This class redefines the property </w:t>
      </w:r>
      <w:r w:rsidR="001B4D0D" w:rsidRPr="00705A95">
        <w:rPr>
          <w:rFonts w:ascii="Courier New" w:hAnsi="Courier New" w:cs="Courier New"/>
        </w:rPr>
        <w:t>datatype</w:t>
      </w:r>
      <w:r w:rsidR="001B4D0D">
        <w:t xml:space="preserve"> to have a default value of the </w:t>
      </w:r>
      <w:r w:rsidR="001B4D0D" w:rsidRPr="00907227">
        <w:rPr>
          <w:rFonts w:cs="Arial"/>
          <w:i/>
        </w:rPr>
        <w:t>double</w:t>
      </w:r>
      <w:r w:rsidR="001B4D0D">
        <w:rPr>
          <w:rFonts w:cs="Arial"/>
        </w:rPr>
        <w:t xml:space="preserve"> literal</w:t>
      </w:r>
      <w:r w:rsidR="001B4D0D">
        <w:t xml:space="preserve"> from the </w:t>
      </w:r>
      <w:r w:rsidR="001B4D0D" w:rsidRPr="00705A95">
        <w:rPr>
          <w:rFonts w:ascii="Courier New" w:hAnsi="Courier New" w:cs="Courier New"/>
        </w:rPr>
        <w:t>DatatypeEnum</w:t>
      </w:r>
      <w:r w:rsidR="001B4D0D">
        <w:t xml:space="preserve"> enumeration.</w:t>
      </w:r>
    </w:p>
    <w:p w14:paraId="4D5602B7" w14:textId="50FBEFD9" w:rsidR="00D23099" w:rsidRDefault="00D23099" w:rsidP="00D23099">
      <w:pPr>
        <w:pStyle w:val="Heading3"/>
      </w:pPr>
      <w:bookmarkStart w:id="98" w:name="_Toc425409665"/>
      <w:bookmarkStart w:id="99" w:name="_Toc450634566"/>
      <w:r>
        <w:lastRenderedPageBreak/>
        <w:t xml:space="preserve">DurationObjectPropertyType </w:t>
      </w:r>
      <w:r w:rsidR="00596C3F">
        <w:t>Data Type</w:t>
      </w:r>
      <w:bookmarkEnd w:id="98"/>
      <w:bookmarkEnd w:id="99"/>
    </w:p>
    <w:p w14:paraId="5C3501F0" w14:textId="4E25F298" w:rsidR="001B4D0D" w:rsidRDefault="00D23099" w:rsidP="001777AE">
      <w:pPr>
        <w:spacing w:after="240"/>
      </w:pPr>
      <w:r>
        <w:t xml:space="preserve">The </w:t>
      </w:r>
      <w:r w:rsidRPr="004D647E">
        <w:rPr>
          <w:rFonts w:ascii="Courier New" w:hAnsi="Courier New" w:cs="Courier New"/>
        </w:rPr>
        <w:t>DurationObjectPropertyType</w:t>
      </w:r>
      <w:r>
        <w:t xml:space="preserve"> </w:t>
      </w:r>
      <w:r w:rsidR="001B35CA">
        <w:t>data type</w:t>
      </w:r>
      <w:r w:rsidR="00834149">
        <w:t xml:space="preserve"> represents</w:t>
      </w:r>
      <w:r>
        <w:t xml:space="preserve"> the specification of a single Object property whose core value is </w:t>
      </w:r>
      <w:r w:rsidR="00834149">
        <w:t xml:space="preserve">a </w:t>
      </w:r>
      <w:r w:rsidR="00834149" w:rsidRPr="00B2602B">
        <w:rPr>
          <w:rFonts w:ascii="Courier New" w:hAnsi="Courier New" w:cs="Courier New"/>
        </w:rPr>
        <w:t>BasicString</w:t>
      </w:r>
      <w:r w:rsidR="00834149">
        <w:t xml:space="preserve"> </w:t>
      </w:r>
      <w:r w:rsidR="0045763E">
        <w:t xml:space="preserve">such that it adheres to the standard defined in </w:t>
      </w:r>
      <w:hyperlink w:anchor="iso8601" w:history="1">
        <w:r w:rsidR="0045763E" w:rsidRPr="00E81EA9">
          <w:rPr>
            <w:rStyle w:val="Hyperlink"/>
            <w:b/>
          </w:rPr>
          <w:t>[ISO8601]</w:t>
        </w:r>
      </w:hyperlink>
      <w:r w:rsidR="0045763E">
        <w:t xml:space="preserve"> for expressing </w:t>
      </w:r>
      <w:r w:rsidR="005549F5">
        <w:t>date/</w:t>
      </w:r>
      <w:r w:rsidR="0045763E">
        <w:t>time duration.</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w:t>
      </w:r>
      <w:r w:rsidR="0045763E">
        <w:t xml:space="preserve">duration </w:t>
      </w:r>
      <w:r>
        <w:t xml:space="preserve">content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907227">
        <w:rPr>
          <w:rFonts w:cs="Arial"/>
          <w:i/>
        </w:rPr>
        <w:t>duration</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7587175" w14:textId="1C086E78" w:rsidR="00D23099" w:rsidRDefault="00D23099" w:rsidP="00834149">
      <w:pPr>
        <w:pStyle w:val="Heading3"/>
      </w:pPr>
      <w:bookmarkStart w:id="100" w:name="_Toc450634567"/>
      <w:r>
        <w:t xml:space="preserve">FloatObjectPropertyType </w:t>
      </w:r>
      <w:r w:rsidR="00596C3F">
        <w:t>Data Type</w:t>
      </w:r>
      <w:bookmarkEnd w:id="84"/>
      <w:bookmarkEnd w:id="100"/>
    </w:p>
    <w:p w14:paraId="60EBEC27" w14:textId="58E84BDD" w:rsidR="00834149" w:rsidRDefault="00D23099" w:rsidP="00834149">
      <w:pPr>
        <w:spacing w:after="240"/>
      </w:pPr>
      <w:r>
        <w:t xml:space="preserve">The </w:t>
      </w:r>
      <w:r w:rsidRPr="000B4AA7">
        <w:rPr>
          <w:rFonts w:ascii="Courier New" w:hAnsi="Courier New" w:cs="Courier New"/>
        </w:rPr>
        <w:t>FloatObjectPropertyType</w:t>
      </w:r>
      <w:r>
        <w:t xml:space="preserve"> </w:t>
      </w:r>
      <w:r w:rsidR="00596C3F">
        <w:t>data type</w:t>
      </w:r>
      <w:r>
        <w:t xml:space="preserve"> represent</w:t>
      </w:r>
      <w:r w:rsidR="00834149">
        <w:t>s</w:t>
      </w:r>
      <w:r>
        <w:t xml:space="preserve"> 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8D0E1C">
        <w:t xml:space="preserve">such that it adheres to the standard defined in </w:t>
      </w:r>
      <w:hyperlink w:anchor="ieee754" w:history="1">
        <w:r w:rsidR="008D0E1C" w:rsidRPr="008D0E1C">
          <w:rPr>
            <w:rStyle w:val="Hyperlink"/>
          </w:rPr>
          <w:t>[IEEE 754-1985]</w:t>
        </w:r>
      </w:hyperlink>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Float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907227">
        <w:rPr>
          <w:rFonts w:cs="Arial"/>
          <w:i/>
        </w:rPr>
        <w:t>float</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DFD5C50" w14:textId="5530C51A" w:rsidR="00D23099" w:rsidRDefault="00D23099" w:rsidP="00D23099">
      <w:pPr>
        <w:pStyle w:val="Heading3"/>
      </w:pPr>
      <w:bookmarkStart w:id="101" w:name="_Toc425409661"/>
      <w:bookmarkStart w:id="102" w:name="_Ref439145062"/>
      <w:bookmarkStart w:id="103" w:name="_Toc450634568"/>
      <w:r>
        <w:t xml:space="preserve">HexBinaryObjectPropertyType </w:t>
      </w:r>
      <w:r w:rsidR="00596C3F">
        <w:t>Data Type</w:t>
      </w:r>
      <w:bookmarkEnd w:id="101"/>
      <w:bookmarkEnd w:id="102"/>
      <w:bookmarkEnd w:id="103"/>
    </w:p>
    <w:p w14:paraId="25D46819" w14:textId="1D93B1FC" w:rsidR="00834149" w:rsidRDefault="00D23099" w:rsidP="00834149">
      <w:pPr>
        <w:spacing w:after="240"/>
      </w:pPr>
      <w:r>
        <w:t xml:space="preserve">The </w:t>
      </w:r>
      <w:r w:rsidRPr="004D647E">
        <w:rPr>
          <w:rFonts w:ascii="Courier New" w:hAnsi="Courier New" w:cs="Courier New"/>
        </w:rPr>
        <w:t>HexBinaryObjectPropertyType</w:t>
      </w:r>
      <w:r>
        <w:t xml:space="preserve"> </w:t>
      </w:r>
      <w:r w:rsidR="00596C3F">
        <w:t>data type</w:t>
      </w:r>
      <w:r w:rsidR="00834149">
        <w:t xml:space="preserve"> </w:t>
      </w:r>
      <w:r>
        <w:t>represent</w:t>
      </w:r>
      <w:r w:rsidR="00834149">
        <w:t xml:space="preserve">s </w:t>
      </w:r>
      <w:r>
        <w:t xml:space="preserve">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5B6990">
        <w:t>such that it adheres to the regular expression [0-9A-Fa-f]*</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HexBinary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907227">
        <w:rPr>
          <w:rFonts w:cs="Arial"/>
          <w:i/>
        </w:rPr>
        <w:t>hexBinary</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308CDCA7" w14:textId="4C6B1061" w:rsidR="000C79E9" w:rsidRDefault="000C79E9" w:rsidP="000C79E9">
      <w:pPr>
        <w:pStyle w:val="Heading4"/>
      </w:pPr>
      <w:bookmarkStart w:id="104" w:name="_Toc425409682"/>
      <w:bookmarkStart w:id="105" w:name="_Ref437597941"/>
      <w:bookmarkStart w:id="106" w:name="_Toc450634569"/>
      <w:r>
        <w:t xml:space="preserve">SimpleHashValueType </w:t>
      </w:r>
      <w:r w:rsidR="00596C3F">
        <w:t>Data Type</w:t>
      </w:r>
      <w:bookmarkEnd w:id="104"/>
      <w:bookmarkEnd w:id="105"/>
      <w:bookmarkEnd w:id="106"/>
    </w:p>
    <w:p w14:paraId="26F9C098" w14:textId="1B80D32F" w:rsidR="000C79E9" w:rsidRDefault="000C79E9" w:rsidP="000C79E9">
      <w:r>
        <w:t xml:space="preserve">The </w:t>
      </w:r>
      <w:r w:rsidRPr="00530BF1">
        <w:rPr>
          <w:rFonts w:ascii="Courier New" w:hAnsi="Courier New" w:cs="Courier New"/>
        </w:rPr>
        <w:t>SimpleHashValueType</w:t>
      </w:r>
      <w:r>
        <w:t xml:space="preserve"> </w:t>
      </w:r>
      <w:r w:rsidR="00596C3F">
        <w:t>data type</w:t>
      </w:r>
      <w:r>
        <w:t xml:space="preserve"> is used for characterizing the output of basic cryptographic hash functions outputting a single hexbinary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71D50F90" w14:textId="025D37DE" w:rsidR="000C79E9" w:rsidRDefault="000C79E9" w:rsidP="000C79E9">
      <w:pPr>
        <w:pStyle w:val="Heading4"/>
      </w:pPr>
      <w:bookmarkStart w:id="107" w:name="_Toc425409683"/>
      <w:bookmarkStart w:id="108" w:name="_Ref437597951"/>
      <w:bookmarkStart w:id="109" w:name="_Toc450634570"/>
      <w:r>
        <w:t xml:space="preserve">FuzzyHashValueType </w:t>
      </w:r>
      <w:r w:rsidR="00596C3F">
        <w:t>Data Type</w:t>
      </w:r>
      <w:bookmarkEnd w:id="107"/>
      <w:bookmarkEnd w:id="108"/>
      <w:bookmarkEnd w:id="109"/>
    </w:p>
    <w:p w14:paraId="77E26EB7" w14:textId="06E9F485" w:rsidR="00871E5A" w:rsidRDefault="000C79E9" w:rsidP="00871E5A">
      <w:r>
        <w:t xml:space="preserve">The </w:t>
      </w:r>
      <w:r w:rsidRPr="00530BF1">
        <w:rPr>
          <w:rFonts w:ascii="Courier New" w:hAnsi="Courier New" w:cs="Courier New"/>
        </w:rPr>
        <w:t>FuzzyHashValueType</w:t>
      </w:r>
      <w:r>
        <w:t xml:space="preserve"> </w:t>
      </w:r>
      <w:r w:rsidR="00596C3F">
        <w:t>data type</w:t>
      </w:r>
      <w:r>
        <w:t xml:space="preserve"> is used for characterizing the output of cryptographic fuzzy hash functions outputting a single complex string based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5A48F750" w14:textId="055F8D48" w:rsidR="00D23099" w:rsidRDefault="00D23099" w:rsidP="00D23099">
      <w:pPr>
        <w:pStyle w:val="Heading3"/>
      </w:pPr>
      <w:bookmarkStart w:id="110" w:name="_Toc425409649"/>
      <w:bookmarkStart w:id="111" w:name="_Toc425409662"/>
      <w:bookmarkStart w:id="112" w:name="_Toc425409658"/>
      <w:bookmarkStart w:id="113" w:name="_Toc450634571"/>
      <w:r>
        <w:t xml:space="preserve">IntegerObjectPropertyType </w:t>
      </w:r>
      <w:r w:rsidR="00596C3F">
        <w:t>Data Type</w:t>
      </w:r>
      <w:bookmarkEnd w:id="110"/>
      <w:bookmarkEnd w:id="113"/>
    </w:p>
    <w:p w14:paraId="7FCB6BDE" w14:textId="08939DCA" w:rsidR="001B4D0D" w:rsidRDefault="00D23099" w:rsidP="001777AE">
      <w:pPr>
        <w:spacing w:after="240"/>
      </w:pPr>
      <w:r>
        <w:t xml:space="preserve">The </w:t>
      </w:r>
      <w:r w:rsidRPr="000B4AA7">
        <w:rPr>
          <w:rFonts w:ascii="Courier New" w:hAnsi="Courier New" w:cs="Courier New"/>
        </w:rPr>
        <w:t>IntegerObjectPropertyType</w:t>
      </w:r>
      <w:r>
        <w:t xml:space="preserve"> </w:t>
      </w:r>
      <w:r w:rsidR="00596C3F">
        <w:t>data type</w:t>
      </w:r>
      <w:r>
        <w:t xml:space="preserve"> represent</w:t>
      </w:r>
      <w:r w:rsidR="00834149">
        <w:t xml:space="preserve">s </w:t>
      </w:r>
      <w:r>
        <w:t xml:space="preserve">the specification of a single Object property whose core value is </w:t>
      </w:r>
      <w:r w:rsidR="00660185">
        <w:t xml:space="preserve">a </w:t>
      </w:r>
      <w:r w:rsidR="00660185" w:rsidRPr="00B2602B">
        <w:rPr>
          <w:rFonts w:ascii="Courier New" w:hAnsi="Courier New" w:cs="Courier New"/>
        </w:rPr>
        <w:t>BasicString</w:t>
      </w:r>
      <w:r w:rsidR="00660185">
        <w:t xml:space="preserve"> </w:t>
      </w:r>
      <w:r w:rsidR="00CB79F4">
        <w:t xml:space="preserve">such </w:t>
      </w:r>
      <w:r w:rsidR="00660185">
        <w:t xml:space="preserve">that </w:t>
      </w:r>
      <w:r w:rsidR="00CB79F4">
        <w:t xml:space="preserve">it </w:t>
      </w:r>
      <w:r w:rsidR="00660185">
        <w:t xml:space="preserve">corresponds </w:t>
      </w:r>
      <w:r w:rsidR="00CB79F4">
        <w:t xml:space="preserve">to a sequence of decimal digits, with perhaps a leading minus or plus sign (“-“ or “+”).  </w:t>
      </w:r>
      <w:r>
        <w:t xml:space="preserve">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Integer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sidRPr="00907227">
        <w:rPr>
          <w:rFonts w:cs="Arial"/>
          <w:i/>
        </w:rPr>
        <w:t>int</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19A52DBE" w14:textId="6809379D" w:rsidR="00D23099" w:rsidRDefault="00D23099" w:rsidP="00D23099">
      <w:pPr>
        <w:pStyle w:val="Heading3"/>
      </w:pPr>
      <w:bookmarkStart w:id="114" w:name="_Toc450634572"/>
      <w:r>
        <w:lastRenderedPageBreak/>
        <w:t xml:space="preserve">LongObjectPropertyType </w:t>
      </w:r>
      <w:r w:rsidR="00596C3F">
        <w:t>Data Type</w:t>
      </w:r>
      <w:bookmarkEnd w:id="111"/>
      <w:bookmarkEnd w:id="114"/>
    </w:p>
    <w:p w14:paraId="5FF539E8" w14:textId="66E0AFCA" w:rsidR="00660185" w:rsidRDefault="00D23099" w:rsidP="00660185">
      <w:pPr>
        <w:spacing w:after="240"/>
      </w:pPr>
      <w:r>
        <w:t xml:space="preserve">The </w:t>
      </w:r>
      <w:r w:rsidRPr="004D647E">
        <w:rPr>
          <w:rFonts w:ascii="Courier New" w:hAnsi="Courier New" w:cs="Courier New"/>
        </w:rPr>
        <w:t>LongObjectPropertyType</w:t>
      </w:r>
      <w:r>
        <w:t xml:space="preserve"> </w:t>
      </w:r>
      <w:r w:rsidR="00596C3F">
        <w:t>data type</w:t>
      </w:r>
      <w:r w:rsidR="00660185">
        <w:t xml:space="preserve"> </w:t>
      </w:r>
      <w:r>
        <w:t>represent</w:t>
      </w:r>
      <w:r w:rsidR="00660185">
        <w:t>s</w:t>
      </w:r>
      <w:r>
        <w:t xml:space="preserve"> the specification of a single Obje</w:t>
      </w:r>
      <w:r w:rsidR="00660185">
        <w:t xml:space="preserve">ct property whose core value is a </w:t>
      </w:r>
      <w:r w:rsidR="00660185" w:rsidRPr="00B2602B">
        <w:rPr>
          <w:rFonts w:ascii="Courier New" w:hAnsi="Courier New" w:cs="Courier New"/>
        </w:rPr>
        <w:t>BasicString</w:t>
      </w:r>
      <w:r w:rsidR="00660185">
        <w:t xml:space="preserve"> </w:t>
      </w:r>
      <w:r w:rsidR="00CB79F4">
        <w:t xml:space="preserve">such that it corresponds to a sequence of decimal digits, but limited </w:t>
      </w:r>
      <w:r w:rsidR="00367B68">
        <w:t>to the values</w:t>
      </w:r>
      <w:r w:rsidR="00CB79F4">
        <w:t xml:space="preserve"> -9223372036854775808 through</w:t>
      </w:r>
      <w:r w:rsidR="00CB79F4" w:rsidRPr="00CB79F4">
        <w:t xml:space="preserve"> </w:t>
      </w:r>
      <w:r w:rsidR="00CB79F4">
        <w:t>9223372036854775807, inclusive</w:t>
      </w:r>
      <w:r>
        <w:t xml:space="preserve">. </w:t>
      </w:r>
      <w:r w:rsidR="00CB79F4">
        <w:t xml:space="preserve">A leading minus or plus sign (“-“ or “+”) is permitted.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Long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sidRPr="00907227">
        <w:rPr>
          <w:rFonts w:cs="Arial"/>
          <w:i/>
        </w:rPr>
        <w:t>long</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4FAB8434" w14:textId="654B3D39" w:rsidR="00D23099" w:rsidRDefault="00D23099" w:rsidP="00D23099">
      <w:pPr>
        <w:pStyle w:val="Heading3"/>
      </w:pPr>
      <w:bookmarkStart w:id="115" w:name="_Toc425409651"/>
      <w:bookmarkStart w:id="116" w:name="_Toc425409663"/>
      <w:bookmarkStart w:id="117" w:name="_Toc425409660"/>
      <w:bookmarkStart w:id="118" w:name="_Toc425409659"/>
      <w:bookmarkStart w:id="119" w:name="_Toc450634573"/>
      <w:r>
        <w:t xml:space="preserve">NameObjectPropertyType </w:t>
      </w:r>
      <w:r w:rsidR="00596C3F">
        <w:t>Data Type</w:t>
      </w:r>
      <w:bookmarkEnd w:id="115"/>
      <w:bookmarkEnd w:id="119"/>
    </w:p>
    <w:p w14:paraId="6B34D9EF" w14:textId="670A1EFE" w:rsidR="00660185" w:rsidRDefault="00D23099" w:rsidP="00660185">
      <w:pPr>
        <w:spacing w:after="240"/>
      </w:pPr>
      <w:r>
        <w:t xml:space="preserve">The </w:t>
      </w:r>
      <w:r w:rsidRPr="000B4AA7">
        <w:rPr>
          <w:rFonts w:ascii="Courier New" w:hAnsi="Courier New" w:cs="Courier New"/>
        </w:rPr>
        <w:t>NameObjectPropertyType</w:t>
      </w:r>
      <w:r>
        <w:t xml:space="preserve"> </w:t>
      </w:r>
      <w:r w:rsidR="00596C3F">
        <w:t>data type</w:t>
      </w:r>
      <w:r>
        <w:t xml:space="preserve"> </w:t>
      </w:r>
      <w:r w:rsidR="00660185">
        <w:t>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27568E">
        <w:t xml:space="preserve"> that corresponds to legal XML 1.0 names.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Name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sidRPr="00907227">
        <w:rPr>
          <w:rFonts w:cs="Arial"/>
          <w:i/>
        </w:rPr>
        <w:t>name</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71D5B5AC" w14:textId="39D7779F" w:rsidR="00D23099" w:rsidRDefault="00D23099" w:rsidP="00D23099">
      <w:pPr>
        <w:pStyle w:val="Heading3"/>
      </w:pPr>
      <w:bookmarkStart w:id="120" w:name="_Toc450634574"/>
      <w:r>
        <w:t xml:space="preserve">NonNegativeIntegerObjectPropertyType </w:t>
      </w:r>
      <w:r w:rsidR="00596C3F">
        <w:t>Data Type</w:t>
      </w:r>
      <w:bookmarkEnd w:id="116"/>
      <w:bookmarkEnd w:id="120"/>
    </w:p>
    <w:p w14:paraId="598D266F" w14:textId="58D5EA83" w:rsidR="003E7E73" w:rsidRDefault="00D23099" w:rsidP="003E7E73">
      <w:pPr>
        <w:spacing w:after="240"/>
      </w:pPr>
      <w:r>
        <w:t xml:space="preserve">The </w:t>
      </w:r>
      <w:r w:rsidRPr="004D647E">
        <w:rPr>
          <w:rFonts w:ascii="Courier New" w:hAnsi="Courier New" w:cs="Courier New"/>
        </w:rPr>
        <w:t>NonNegativeIntegerObjectPropertyType</w:t>
      </w:r>
      <w:r>
        <w:t xml:space="preserve"> </w:t>
      </w:r>
      <w:r w:rsidR="00596C3F">
        <w:t>data type</w:t>
      </w:r>
      <w:r w:rsidR="00660185">
        <w:t xml:space="preserve"> 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660185">
        <w:t xml:space="preserve"> </w:t>
      </w:r>
      <w:r w:rsidR="00CB79F4">
        <w:t>such that it corresponds to a sequence of decimal digits, which may only be proceeded by the plus sign (“+”)</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NonNegativeInteger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907227">
        <w:rPr>
          <w:rFonts w:cs="Arial"/>
          <w:i/>
        </w:rPr>
        <w:t>nonNegativeInteger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1E56D92" w14:textId="2E549751" w:rsidR="00D23099" w:rsidRDefault="00D23099" w:rsidP="00D23099">
      <w:pPr>
        <w:pStyle w:val="Heading3"/>
      </w:pPr>
      <w:bookmarkStart w:id="121" w:name="_Toc450634575"/>
      <w:r>
        <w:t xml:space="preserve">PositiveIntegerObjectPropertyType </w:t>
      </w:r>
      <w:r w:rsidR="00596C3F">
        <w:t>Data Type</w:t>
      </w:r>
      <w:bookmarkEnd w:id="117"/>
      <w:bookmarkEnd w:id="121"/>
    </w:p>
    <w:p w14:paraId="033D9EB4" w14:textId="219282FA" w:rsidR="003E7E73" w:rsidRDefault="00D23099" w:rsidP="003E7E73">
      <w:pPr>
        <w:spacing w:after="240"/>
      </w:pPr>
      <w:r>
        <w:t xml:space="preserve">The </w:t>
      </w:r>
      <w:r w:rsidRPr="004D647E">
        <w:rPr>
          <w:rFonts w:ascii="Courier New" w:hAnsi="Courier New" w:cs="Courier New"/>
        </w:rPr>
        <w:t>PositiveIntegerObjectPropertyType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w:t>
      </w:r>
      <w:r w:rsidR="00CB79F4">
        <w:t>a positive i</w:t>
      </w:r>
      <w:r>
        <w:t xml:space="preserve">nteger. </w:t>
      </w:r>
      <w:r w:rsidR="00CB79F4">
        <w:t xml:space="preserve">The value 0 is not permitted.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PositiveInteger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907227">
        <w:rPr>
          <w:rFonts w:cs="Arial"/>
          <w:i/>
        </w:rPr>
        <w:t>positiveInteger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BB5A14D" w14:textId="25E09767" w:rsidR="00D23099" w:rsidRDefault="00D23099" w:rsidP="00D23099">
      <w:pPr>
        <w:pStyle w:val="Heading3"/>
      </w:pPr>
      <w:bookmarkStart w:id="122" w:name="_Toc425409650"/>
      <w:bookmarkStart w:id="123" w:name="_Toc425409667"/>
      <w:bookmarkStart w:id="124" w:name="_Toc450634576"/>
      <w:r>
        <w:t xml:space="preserve">StringObjectPropertyType </w:t>
      </w:r>
      <w:r w:rsidR="00596C3F">
        <w:t>Data Type</w:t>
      </w:r>
      <w:bookmarkEnd w:id="122"/>
      <w:bookmarkEnd w:id="124"/>
    </w:p>
    <w:p w14:paraId="5E9574BC" w14:textId="4C6B3BF3" w:rsidR="003E7E73" w:rsidRDefault="00D23099" w:rsidP="003E7E73">
      <w:pPr>
        <w:spacing w:after="240"/>
      </w:pPr>
      <w:r>
        <w:t xml:space="preserve">The </w:t>
      </w:r>
      <w:r w:rsidRPr="000B4AA7">
        <w:rPr>
          <w:rFonts w:ascii="Courier New" w:hAnsi="Courier New" w:cs="Courier New"/>
        </w:rPr>
        <w:t>StringObjectPropertyType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String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907227">
        <w:rPr>
          <w:rFonts w:cs="Arial"/>
          <w:i/>
        </w:rPr>
        <w:t>string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23BBD51" w14:textId="5A41A976" w:rsidR="00B6077E" w:rsidRDefault="00B6077E" w:rsidP="001777AE">
      <w:pPr>
        <w:pStyle w:val="Heading4"/>
      </w:pPr>
      <w:bookmarkStart w:id="125" w:name="_Toc425409691"/>
      <w:bookmarkStart w:id="126" w:name="_Toc450634577"/>
      <w:r>
        <w:lastRenderedPageBreak/>
        <w:t xml:space="preserve">DataSizeType </w:t>
      </w:r>
      <w:r w:rsidR="00596C3F">
        <w:t>Data Type</w:t>
      </w:r>
      <w:bookmarkEnd w:id="125"/>
      <w:bookmarkEnd w:id="126"/>
    </w:p>
    <w:p w14:paraId="78DAC761" w14:textId="59A1E3F6" w:rsidR="00B6077E" w:rsidRPr="005B6990" w:rsidRDefault="00B6077E" w:rsidP="00B6077E">
      <w:pPr>
        <w:spacing w:after="240"/>
        <w:rPr>
          <w:rFonts w:cs="Arial"/>
        </w:rPr>
      </w:pPr>
      <w:r>
        <w:t xml:space="preserve">The </w:t>
      </w:r>
      <w:r w:rsidRPr="00AF5E88">
        <w:rPr>
          <w:rFonts w:ascii="Courier New" w:hAnsi="Courier New" w:cs="Courier New"/>
        </w:rPr>
        <w:t>DataSizeType</w:t>
      </w:r>
      <w:r>
        <w:t xml:space="preserve"> </w:t>
      </w:r>
      <w:r w:rsidR="00596C3F">
        <w:t>data type</w:t>
      </w:r>
      <w:r>
        <w:t xml:space="preserve"> specifies the size of the data segment.</w:t>
      </w:r>
      <w:r w:rsidR="00244EC3">
        <w:t xml:space="preserve"> It</w:t>
      </w:r>
      <w:r w:rsidR="00244EC3" w:rsidRPr="0097410F">
        <w:t xml:space="preserve"> </w:t>
      </w:r>
      <w:r w:rsidR="00244EC3">
        <w:t xml:space="preserve">extends the </w:t>
      </w:r>
      <w:r w:rsidR="00596C3F">
        <w:t>data type</w:t>
      </w:r>
      <w:r w:rsidR="00244EC3">
        <w:t xml:space="preserve"> </w:t>
      </w:r>
      <w:r w:rsidR="00244EC3">
        <w:rPr>
          <w:rFonts w:ascii="Courier New" w:hAnsi="Courier New" w:cs="Courier New"/>
        </w:rPr>
        <w:t>String</w:t>
      </w:r>
      <w:r w:rsidR="00244EC3" w:rsidRPr="004D647E">
        <w:rPr>
          <w:rFonts w:ascii="Courier New" w:hAnsi="Courier New" w:cs="Courier New"/>
        </w:rPr>
        <w:t>ObjectPropertyType</w:t>
      </w:r>
      <w:r w:rsidR="005B6990">
        <w:rPr>
          <w:rFonts w:ascii="Courier New" w:hAnsi="Courier New" w:cs="Courier New"/>
        </w:rPr>
        <w:t>.</w:t>
      </w:r>
      <w:r w:rsidR="005B6990">
        <w:rPr>
          <w:rFonts w:cs="Arial"/>
        </w:rPr>
        <w:t xml:space="preserve"> In addition to representing the size of the data segment as a </w:t>
      </w:r>
      <w:r w:rsidR="005B6990" w:rsidRPr="005B6990">
        <w:rPr>
          <w:rFonts w:ascii="Courier New" w:hAnsi="Courier New" w:cs="Courier New"/>
        </w:rPr>
        <w:t>BasicString</w:t>
      </w:r>
      <w:r w:rsidR="005B6990">
        <w:rPr>
          <w:rFonts w:cs="Arial"/>
        </w:rPr>
        <w:t xml:space="preserve">, the </w:t>
      </w:r>
      <w:r w:rsidR="005B6990" w:rsidRPr="005B6990">
        <w:rPr>
          <w:rFonts w:ascii="Courier New" w:hAnsi="Courier New" w:cs="Courier New"/>
        </w:rPr>
        <w:t>units</w:t>
      </w:r>
      <w:r w:rsidR="005B6990">
        <w:rPr>
          <w:rFonts w:cs="Arial"/>
        </w:rPr>
        <w:t xml:space="preserve"> property can be used to specify the units used to express the size.</w:t>
      </w:r>
    </w:p>
    <w:p w14:paraId="7C1FD749" w14:textId="416CA8CD" w:rsidR="00B6077E" w:rsidRPr="00683033" w:rsidRDefault="00B6077E"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E33380">
        <w:t>6</w:t>
      </w:r>
      <w:r w:rsidRPr="00683033">
        <w:t xml:space="preserve">. Properties of the </w:t>
      </w:r>
      <w:r w:rsidRPr="00A3504B">
        <w:rPr>
          <w:rFonts w:ascii="Courier New" w:hAnsi="Courier New" w:cs="Courier New"/>
        </w:rPr>
        <w:t>DataSizeType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250"/>
        <w:gridCol w:w="1350"/>
        <w:gridCol w:w="8550"/>
      </w:tblGrid>
      <w:tr w:rsidR="00B6077E" w14:paraId="74061D86" w14:textId="77777777" w:rsidTr="009A6341">
        <w:trPr>
          <w:jc w:val="center"/>
        </w:trPr>
        <w:tc>
          <w:tcPr>
            <w:tcW w:w="810" w:type="dxa"/>
            <w:shd w:val="clear" w:color="auto" w:fill="BFBFBF"/>
            <w:tcMar>
              <w:top w:w="100" w:type="dxa"/>
              <w:left w:w="100" w:type="dxa"/>
              <w:bottom w:w="100" w:type="dxa"/>
              <w:right w:w="100" w:type="dxa"/>
            </w:tcMar>
          </w:tcPr>
          <w:p w14:paraId="6C92FFE1" w14:textId="77777777" w:rsidR="00B6077E" w:rsidRPr="00AF5E88" w:rsidRDefault="00B6077E" w:rsidP="00B6077E">
            <w:pPr>
              <w:rPr>
                <w:b/>
                <w:color w:val="000000"/>
              </w:rPr>
            </w:pPr>
            <w:r w:rsidRPr="00AF5E88">
              <w:rPr>
                <w:b/>
                <w:color w:val="000000"/>
              </w:rPr>
              <w:t>Name</w:t>
            </w:r>
          </w:p>
        </w:tc>
        <w:tc>
          <w:tcPr>
            <w:tcW w:w="2250" w:type="dxa"/>
            <w:shd w:val="clear" w:color="auto" w:fill="BFBFBF"/>
            <w:tcMar>
              <w:top w:w="100" w:type="dxa"/>
              <w:left w:w="100" w:type="dxa"/>
              <w:bottom w:w="100" w:type="dxa"/>
              <w:right w:w="100" w:type="dxa"/>
            </w:tcMar>
            <w:vAlign w:val="center"/>
          </w:tcPr>
          <w:p w14:paraId="5E6F5E63"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184DB59" w14:textId="77777777" w:rsidR="00B6077E" w:rsidRPr="00AF5E88" w:rsidRDefault="00B6077E" w:rsidP="00B6077E">
            <w:pPr>
              <w:jc w:val="center"/>
              <w:rPr>
                <w:b/>
                <w:color w:val="000000"/>
              </w:rPr>
            </w:pPr>
            <w:r w:rsidRPr="00AF5E88">
              <w:rPr>
                <w:b/>
                <w:color w:val="000000"/>
              </w:rPr>
              <w:t>Multiplicity</w:t>
            </w:r>
          </w:p>
        </w:tc>
        <w:tc>
          <w:tcPr>
            <w:tcW w:w="8550" w:type="dxa"/>
            <w:shd w:val="clear" w:color="auto" w:fill="BFBFBF"/>
            <w:tcMar>
              <w:top w:w="100" w:type="dxa"/>
              <w:left w:w="100" w:type="dxa"/>
              <w:bottom w:w="100" w:type="dxa"/>
              <w:right w:w="100" w:type="dxa"/>
            </w:tcMar>
          </w:tcPr>
          <w:p w14:paraId="10DFC7F1" w14:textId="77777777" w:rsidR="00B6077E" w:rsidRPr="00AF5E88" w:rsidRDefault="00B6077E" w:rsidP="00B6077E">
            <w:pPr>
              <w:rPr>
                <w:b/>
                <w:color w:val="000000"/>
              </w:rPr>
            </w:pPr>
            <w:r w:rsidRPr="00AF5E88">
              <w:rPr>
                <w:b/>
                <w:color w:val="000000"/>
              </w:rPr>
              <w:t>Description</w:t>
            </w:r>
          </w:p>
        </w:tc>
      </w:tr>
      <w:tr w:rsidR="00B6077E" w14:paraId="45F0E605" w14:textId="77777777" w:rsidTr="00B6077E">
        <w:trPr>
          <w:jc w:val="center"/>
        </w:trPr>
        <w:tc>
          <w:tcPr>
            <w:tcW w:w="810" w:type="dxa"/>
            <w:shd w:val="clear" w:color="auto" w:fill="FFFFFF"/>
            <w:tcMar>
              <w:top w:w="100" w:type="dxa"/>
              <w:left w:w="100" w:type="dxa"/>
              <w:bottom w:w="100" w:type="dxa"/>
              <w:right w:w="100" w:type="dxa"/>
            </w:tcMar>
            <w:vAlign w:val="center"/>
          </w:tcPr>
          <w:p w14:paraId="29A787A1" w14:textId="77777777" w:rsidR="00B6077E" w:rsidRDefault="00B6077E" w:rsidP="00B6077E">
            <w:pPr>
              <w:rPr>
                <w:b/>
              </w:rPr>
            </w:pPr>
            <w:r>
              <w:rPr>
                <w:b/>
              </w:rPr>
              <w:t>units</w:t>
            </w:r>
          </w:p>
        </w:tc>
        <w:tc>
          <w:tcPr>
            <w:tcW w:w="2250" w:type="dxa"/>
            <w:shd w:val="clear" w:color="auto" w:fill="FFFFFF"/>
            <w:tcMar>
              <w:top w:w="100" w:type="dxa"/>
              <w:left w:w="100" w:type="dxa"/>
              <w:bottom w:w="100" w:type="dxa"/>
              <w:right w:w="100" w:type="dxa"/>
            </w:tcMar>
            <w:vAlign w:val="center"/>
          </w:tcPr>
          <w:p w14:paraId="1B0AFF56" w14:textId="77777777" w:rsidR="00B6077E" w:rsidRDefault="00B6077E" w:rsidP="00B6077E">
            <w:pPr>
              <w:pStyle w:val="UMLTableType"/>
              <w:contextualSpacing w:val="0"/>
            </w:pPr>
            <w:r>
              <w:t>DataSizeUnitsEnum</w:t>
            </w:r>
          </w:p>
        </w:tc>
        <w:tc>
          <w:tcPr>
            <w:tcW w:w="1350" w:type="dxa"/>
            <w:shd w:val="clear" w:color="auto" w:fill="FFFFFF"/>
            <w:tcMar>
              <w:top w:w="100" w:type="dxa"/>
              <w:left w:w="100" w:type="dxa"/>
              <w:bottom w:w="100" w:type="dxa"/>
              <w:right w:w="100" w:type="dxa"/>
            </w:tcMar>
            <w:vAlign w:val="center"/>
          </w:tcPr>
          <w:p w14:paraId="0FF24389" w14:textId="77777777" w:rsidR="00B6077E" w:rsidRPr="00AF5E88" w:rsidRDefault="00B6077E" w:rsidP="00B6077E">
            <w:pPr>
              <w:jc w:val="center"/>
              <w:rPr>
                <w:sz w:val="22"/>
                <w:szCs w:val="22"/>
              </w:rPr>
            </w:pPr>
            <w:r w:rsidRPr="00683033">
              <w:rPr>
                <w:szCs w:val="22"/>
              </w:rPr>
              <w:t>0..1</w:t>
            </w:r>
          </w:p>
        </w:tc>
        <w:tc>
          <w:tcPr>
            <w:tcW w:w="8550" w:type="dxa"/>
            <w:shd w:val="clear" w:color="auto" w:fill="FFFFFF"/>
            <w:tcMar>
              <w:top w:w="100" w:type="dxa"/>
              <w:left w:w="100" w:type="dxa"/>
              <w:bottom w:w="100" w:type="dxa"/>
              <w:right w:w="100" w:type="dxa"/>
            </w:tcMar>
          </w:tcPr>
          <w:p w14:paraId="5C15A893" w14:textId="77777777" w:rsidR="00B6077E" w:rsidRPr="00683033" w:rsidRDefault="00B6077E" w:rsidP="00B6077E">
            <w:r w:rsidRPr="00683033">
              <w:t xml:space="preserve">The </w:t>
            </w:r>
            <w:r w:rsidRPr="00AF5E88">
              <w:rPr>
                <w:rFonts w:ascii="Courier New" w:hAnsi="Courier New" w:cs="Courier New"/>
                <w:sz w:val="22"/>
              </w:rPr>
              <w:t>units</w:t>
            </w:r>
            <w:r w:rsidRPr="00683033">
              <w:t xml:space="preserve"> property specifies the Units used in the object size element.</w:t>
            </w:r>
          </w:p>
        </w:tc>
      </w:tr>
    </w:tbl>
    <w:p w14:paraId="45B526C2" w14:textId="77777777" w:rsidR="00B6077E" w:rsidRDefault="00B6077E" w:rsidP="00B6077E"/>
    <w:p w14:paraId="7329818C" w14:textId="6E236F02" w:rsidR="00B6077E" w:rsidRDefault="00B6077E" w:rsidP="001777AE">
      <w:pPr>
        <w:pStyle w:val="Heading4"/>
      </w:pPr>
      <w:bookmarkStart w:id="127" w:name="_Toc425409693"/>
      <w:bookmarkStart w:id="128" w:name="_Toc450634578"/>
      <w:r>
        <w:t xml:space="preserve">PlatformIdentifierType </w:t>
      </w:r>
      <w:r w:rsidR="00596C3F">
        <w:t>Data Type</w:t>
      </w:r>
      <w:bookmarkEnd w:id="127"/>
      <w:bookmarkEnd w:id="128"/>
    </w:p>
    <w:p w14:paraId="3665E3B7" w14:textId="63FFEBC2" w:rsidR="00244EC3" w:rsidRDefault="00244EC3" w:rsidP="00244EC3">
      <w:pPr>
        <w:spacing w:after="240"/>
      </w:pPr>
      <w:r>
        <w:t xml:space="preserve">The </w:t>
      </w:r>
      <w:r w:rsidRPr="00244EC3">
        <w:rPr>
          <w:rFonts w:ascii="Courier New" w:hAnsi="Courier New" w:cs="Courier New"/>
        </w:rPr>
        <w:t>PlatformIdentiferType</w:t>
      </w:r>
      <w:r>
        <w:t xml:space="preserve"> </w:t>
      </w:r>
      <w:r w:rsidR="00596C3F">
        <w:t>data type</w:t>
      </w:r>
      <w:r>
        <w:t xml:space="preserve"> is u</w:t>
      </w:r>
      <w:r w:rsidR="00B6077E">
        <w:t xml:space="preserve">sed to specify a name for a platform using a particular naming system and also allowing a reference pointing to more information about that naming scheme. For example, one could provide a CPE (Common Platform Enumeration) </w:t>
      </w:r>
      <w:hyperlink w:anchor="cpe" w:history="1">
        <w:r w:rsidR="00973641" w:rsidRPr="00973641">
          <w:rPr>
            <w:rStyle w:val="Hyperlink"/>
          </w:rPr>
          <w:t>[CPE]</w:t>
        </w:r>
      </w:hyperlink>
      <w:r w:rsidR="00973641">
        <w:t xml:space="preserve"> </w:t>
      </w:r>
      <w:r w:rsidR="00B6077E">
        <w:t xml:space="preserve">name using the CPE naming format. In this case, the </w:t>
      </w:r>
      <w:r w:rsidR="00B6077E" w:rsidRPr="00973641">
        <w:rPr>
          <w:rFonts w:ascii="Courier New" w:hAnsi="Courier New" w:cs="Courier New"/>
        </w:rPr>
        <w:t>system</w:t>
      </w:r>
      <w:r w:rsidR="00B6077E">
        <w:t xml:space="preserve"> value could be "CPE" while the </w:t>
      </w:r>
      <w:r w:rsidR="00B6077E" w:rsidRPr="002947F9">
        <w:rPr>
          <w:rFonts w:ascii="Courier New" w:hAnsi="Courier New" w:cs="Courier New"/>
        </w:rPr>
        <w:t>system_ref</w:t>
      </w:r>
      <w:r w:rsidR="00B6077E">
        <w:t xml:space="preserve"> value could be "http://scap.nist.gov/specifications/cpe/".</w:t>
      </w:r>
      <w:r>
        <w:t xml:space="preserve"> It</w:t>
      </w:r>
      <w:r w:rsidRPr="0097410F">
        <w:t xml:space="preserve"> </w:t>
      </w:r>
      <w:r>
        <w:t xml:space="preserve">extends the </w:t>
      </w:r>
      <w:r w:rsidR="00596C3F">
        <w:t>data type</w:t>
      </w:r>
      <w:r>
        <w:t xml:space="preserve"> </w:t>
      </w:r>
      <w:r>
        <w:rPr>
          <w:rFonts w:ascii="Courier New" w:hAnsi="Courier New" w:cs="Courier New"/>
        </w:rPr>
        <w:t>String</w:t>
      </w:r>
      <w:r w:rsidRPr="004D647E">
        <w:rPr>
          <w:rFonts w:ascii="Courier New" w:hAnsi="Courier New" w:cs="Courier New"/>
        </w:rPr>
        <w:t>ObjectPropertyType</w:t>
      </w:r>
      <w:r>
        <w:rPr>
          <w:rFonts w:ascii="Courier New" w:hAnsi="Courier New" w:cs="Courier New"/>
        </w:rPr>
        <w:t>.</w:t>
      </w:r>
    </w:p>
    <w:p w14:paraId="4CD95976" w14:textId="5FA0445B" w:rsidR="00B6077E" w:rsidRPr="00683033" w:rsidRDefault="00B6077E"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E33380">
        <w:t>7</w:t>
      </w:r>
      <w:r w:rsidRPr="00683033">
        <w:t xml:space="preserve">. Properties of the </w:t>
      </w:r>
      <w:r w:rsidRPr="00A3504B">
        <w:rPr>
          <w:rFonts w:ascii="Courier New" w:hAnsi="Courier New" w:cs="Courier New"/>
        </w:rPr>
        <w:t>PlatformIdentifierType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B6077E" w14:paraId="60CB32AB" w14:textId="77777777" w:rsidTr="009A6341">
        <w:trPr>
          <w:jc w:val="center"/>
        </w:trPr>
        <w:tc>
          <w:tcPr>
            <w:tcW w:w="1350" w:type="dxa"/>
            <w:shd w:val="clear" w:color="auto" w:fill="BFBFBF"/>
            <w:tcMar>
              <w:top w:w="100" w:type="dxa"/>
              <w:left w:w="100" w:type="dxa"/>
              <w:bottom w:w="100" w:type="dxa"/>
              <w:right w:w="100" w:type="dxa"/>
            </w:tcMar>
          </w:tcPr>
          <w:p w14:paraId="4949DCBB" w14:textId="77777777" w:rsidR="00B6077E" w:rsidRPr="00AF5E88" w:rsidRDefault="00B6077E" w:rsidP="00B6077E">
            <w:pPr>
              <w:rPr>
                <w:b/>
                <w:color w:val="000000"/>
              </w:rPr>
            </w:pPr>
            <w:r w:rsidRPr="00AF5E88">
              <w:rPr>
                <w:b/>
                <w:color w:val="000000"/>
              </w:rPr>
              <w:t>Name</w:t>
            </w:r>
          </w:p>
        </w:tc>
        <w:tc>
          <w:tcPr>
            <w:tcW w:w="2430" w:type="dxa"/>
            <w:shd w:val="clear" w:color="auto" w:fill="BFBFBF"/>
            <w:tcMar>
              <w:top w:w="100" w:type="dxa"/>
              <w:left w:w="100" w:type="dxa"/>
              <w:bottom w:w="100" w:type="dxa"/>
              <w:right w:w="100" w:type="dxa"/>
            </w:tcMar>
            <w:vAlign w:val="center"/>
          </w:tcPr>
          <w:p w14:paraId="31A5DC1C"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2F9E069" w14:textId="77777777" w:rsidR="00B6077E" w:rsidRPr="00AF5E88" w:rsidRDefault="00B6077E" w:rsidP="00B6077E">
            <w:pPr>
              <w:jc w:val="center"/>
              <w:rPr>
                <w:b/>
                <w:color w:val="000000"/>
              </w:rPr>
            </w:pPr>
            <w:r w:rsidRPr="00AF5E88">
              <w:rPr>
                <w:b/>
                <w:color w:val="000000"/>
              </w:rPr>
              <w:t>Multiplicity</w:t>
            </w:r>
          </w:p>
        </w:tc>
        <w:tc>
          <w:tcPr>
            <w:tcW w:w="7830" w:type="dxa"/>
            <w:shd w:val="clear" w:color="auto" w:fill="BFBFBF"/>
            <w:tcMar>
              <w:top w:w="100" w:type="dxa"/>
              <w:left w:w="100" w:type="dxa"/>
              <w:bottom w:w="100" w:type="dxa"/>
              <w:right w:w="100" w:type="dxa"/>
            </w:tcMar>
          </w:tcPr>
          <w:p w14:paraId="0722E581" w14:textId="77777777" w:rsidR="00B6077E" w:rsidRPr="00AF5E88" w:rsidRDefault="00B6077E" w:rsidP="00B6077E">
            <w:pPr>
              <w:rPr>
                <w:b/>
                <w:color w:val="000000"/>
              </w:rPr>
            </w:pPr>
            <w:r w:rsidRPr="00AF5E88">
              <w:rPr>
                <w:b/>
                <w:color w:val="000000"/>
              </w:rPr>
              <w:t>Description</w:t>
            </w:r>
          </w:p>
        </w:tc>
      </w:tr>
      <w:tr w:rsidR="00B6077E" w14:paraId="15B0FC4B" w14:textId="77777777" w:rsidTr="00B6077E">
        <w:trPr>
          <w:jc w:val="center"/>
        </w:trPr>
        <w:tc>
          <w:tcPr>
            <w:tcW w:w="1350" w:type="dxa"/>
            <w:shd w:val="clear" w:color="auto" w:fill="FFFFFF"/>
            <w:tcMar>
              <w:top w:w="100" w:type="dxa"/>
              <w:left w:w="100" w:type="dxa"/>
              <w:bottom w:w="100" w:type="dxa"/>
              <w:right w:w="100" w:type="dxa"/>
            </w:tcMar>
            <w:vAlign w:val="center"/>
          </w:tcPr>
          <w:p w14:paraId="6E63BBC9" w14:textId="77777777" w:rsidR="00B6077E" w:rsidRDefault="00B6077E" w:rsidP="00B6077E">
            <w:pPr>
              <w:rPr>
                <w:b/>
              </w:rPr>
            </w:pPr>
            <w:r>
              <w:rPr>
                <w:b/>
              </w:rPr>
              <w:t>system</w:t>
            </w:r>
          </w:p>
        </w:tc>
        <w:tc>
          <w:tcPr>
            <w:tcW w:w="2430" w:type="dxa"/>
            <w:shd w:val="clear" w:color="auto" w:fill="FFFFFF"/>
            <w:tcMar>
              <w:top w:w="100" w:type="dxa"/>
              <w:left w:w="100" w:type="dxa"/>
              <w:bottom w:w="100" w:type="dxa"/>
              <w:right w:w="100" w:type="dxa"/>
            </w:tcMar>
            <w:vAlign w:val="center"/>
          </w:tcPr>
          <w:p w14:paraId="0327FCEB" w14:textId="77777777" w:rsidR="00B6077E" w:rsidRDefault="00B6077E" w:rsidP="00B6077E">
            <w:pPr>
              <w:pStyle w:val="UMLTableType"/>
              <w:contextualSpacing w:val="0"/>
            </w:pPr>
            <w:r>
              <w:t>basicDataTypes:</w:t>
            </w:r>
          </w:p>
          <w:p w14:paraId="301E7041" w14:textId="77777777" w:rsidR="00B6077E" w:rsidRDefault="00B6077E" w:rsidP="00B6077E">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AC53FE4"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1C30C2E1" w14:textId="77777777" w:rsidR="00B6077E" w:rsidRPr="00683033" w:rsidRDefault="00B6077E" w:rsidP="00B6077E">
            <w:r w:rsidRPr="00683033">
              <w:t xml:space="preserve">The </w:t>
            </w:r>
            <w:r>
              <w:rPr>
                <w:rFonts w:ascii="Courier New" w:eastAsia="Courier New" w:hAnsi="Courier New" w:cs="Courier New"/>
                <w:sz w:val="22"/>
              </w:rPr>
              <w:t>system</w:t>
            </w:r>
            <w:r w:rsidRPr="00683033">
              <w:t xml:space="preserve"> property captures the naming system from which the indicated name was drawn.</w:t>
            </w:r>
          </w:p>
        </w:tc>
      </w:tr>
      <w:tr w:rsidR="00B6077E" w14:paraId="02E32A10" w14:textId="77777777" w:rsidTr="00B6077E">
        <w:trPr>
          <w:jc w:val="center"/>
        </w:trPr>
        <w:tc>
          <w:tcPr>
            <w:tcW w:w="1350" w:type="dxa"/>
            <w:shd w:val="clear" w:color="auto" w:fill="FFFFFF"/>
            <w:tcMar>
              <w:top w:w="100" w:type="dxa"/>
              <w:left w:w="100" w:type="dxa"/>
              <w:bottom w:w="100" w:type="dxa"/>
              <w:right w:w="100" w:type="dxa"/>
            </w:tcMar>
            <w:vAlign w:val="center"/>
          </w:tcPr>
          <w:p w14:paraId="41CB98D2" w14:textId="77777777" w:rsidR="00B6077E" w:rsidRDefault="00B6077E" w:rsidP="00B6077E">
            <w:pPr>
              <w:rPr>
                <w:b/>
              </w:rPr>
            </w:pPr>
            <w:r>
              <w:rPr>
                <w:b/>
              </w:rPr>
              <w:t>system-ref</w:t>
            </w:r>
          </w:p>
        </w:tc>
        <w:tc>
          <w:tcPr>
            <w:tcW w:w="2430" w:type="dxa"/>
            <w:shd w:val="clear" w:color="auto" w:fill="FFFFFF"/>
            <w:tcMar>
              <w:top w:w="100" w:type="dxa"/>
              <w:left w:w="100" w:type="dxa"/>
              <w:bottom w:w="100" w:type="dxa"/>
              <w:right w:w="100" w:type="dxa"/>
            </w:tcMar>
            <w:vAlign w:val="center"/>
          </w:tcPr>
          <w:p w14:paraId="6DDA2C20" w14:textId="1D73DBF6" w:rsidR="00B6077E" w:rsidRPr="00AF5E88" w:rsidRDefault="00401C24" w:rsidP="00401C24">
            <w:pPr>
              <w:pStyle w:val="UMLTableType"/>
              <w:contextualSpacing w:val="0"/>
            </w:pPr>
            <w:r>
              <w:t>basicDataTypes:</w:t>
            </w:r>
            <w:r w:rsidR="00B6077E">
              <w:t>URI</w:t>
            </w:r>
          </w:p>
        </w:tc>
        <w:tc>
          <w:tcPr>
            <w:tcW w:w="1350" w:type="dxa"/>
            <w:shd w:val="clear" w:color="auto" w:fill="FFFFFF"/>
            <w:tcMar>
              <w:top w:w="100" w:type="dxa"/>
              <w:left w:w="100" w:type="dxa"/>
              <w:bottom w:w="100" w:type="dxa"/>
              <w:right w:w="100" w:type="dxa"/>
            </w:tcMar>
            <w:vAlign w:val="center"/>
          </w:tcPr>
          <w:p w14:paraId="65DBAF40"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37DF0C2F" w14:textId="77777777" w:rsidR="00B6077E" w:rsidRPr="00683033" w:rsidRDefault="00B6077E" w:rsidP="00B6077E">
            <w:r w:rsidRPr="00683033">
              <w:t xml:space="preserve">The </w:t>
            </w:r>
            <w:r>
              <w:rPr>
                <w:rFonts w:ascii="Courier New" w:eastAsia="Courier New" w:hAnsi="Courier New" w:cs="Courier New"/>
                <w:sz w:val="22"/>
              </w:rPr>
              <w:t>system-ref</w:t>
            </w:r>
            <w:r w:rsidRPr="00683033">
              <w:t xml:space="preserve"> property specifies a reference to information about the naming system from which the indicated name was drawn.</w:t>
            </w:r>
          </w:p>
        </w:tc>
      </w:tr>
    </w:tbl>
    <w:p w14:paraId="06CEA3FA" w14:textId="2E6B5D04" w:rsidR="008861B4" w:rsidRDefault="008861B4" w:rsidP="008861B4">
      <w:pPr>
        <w:pStyle w:val="Heading3"/>
      </w:pPr>
      <w:bookmarkStart w:id="129" w:name="_Toc425409666"/>
      <w:bookmarkStart w:id="130" w:name="_Toc450634579"/>
      <w:bookmarkEnd w:id="123"/>
      <w:r>
        <w:t xml:space="preserve">TimeObjectPropertyRestrictionType </w:t>
      </w:r>
      <w:r w:rsidR="00596C3F">
        <w:t>Data Type</w:t>
      </w:r>
      <w:bookmarkEnd w:id="129"/>
      <w:bookmarkEnd w:id="130"/>
    </w:p>
    <w:p w14:paraId="40756B69" w14:textId="67DC3D0A" w:rsidR="008861B4" w:rsidRDefault="008861B4" w:rsidP="008861B4">
      <w:pPr>
        <w:spacing w:after="240"/>
      </w:pPr>
      <w:r>
        <w:t xml:space="preserve">The </w:t>
      </w:r>
      <w:r w:rsidRPr="004D647E">
        <w:rPr>
          <w:rFonts w:ascii="Courier New" w:hAnsi="Courier New" w:cs="Courier New"/>
        </w:rPr>
        <w:t>TimeObjectPropertyRestrictionType</w:t>
      </w:r>
      <w:r>
        <w:t xml:space="preserve"> </w:t>
      </w:r>
      <w:r w:rsidR="00596C3F">
        <w:t>data type</w:t>
      </w:r>
      <w:r>
        <w:t xml:space="preserve"> is a type is an intermediate type to allow for the addition of the precision </w:t>
      </w:r>
      <w:r w:rsidR="00367B68">
        <w:t>property</w:t>
      </w:r>
      <w:r>
        <w:t xml:space="preserve"> to </w:t>
      </w:r>
      <w:r w:rsidRPr="004D647E">
        <w:rPr>
          <w:rFonts w:ascii="Courier New" w:hAnsi="Courier New" w:cs="Courier New"/>
        </w:rPr>
        <w:t>TimeObjectPropertyType</w:t>
      </w:r>
      <w:r>
        <w:t>. It</w:t>
      </w:r>
      <w:r w:rsidRPr="0097410F">
        <w:t xml:space="preserve"> </w:t>
      </w:r>
      <w:r>
        <w:t xml:space="preserve">extends the base </w:t>
      </w:r>
      <w:r w:rsidR="00596C3F">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w:t>
      </w:r>
      <w:r w:rsidR="00596C3F">
        <w:t>data type</w:t>
      </w:r>
      <w:r>
        <w:t xml:space="preserve"> redefines the property </w:t>
      </w:r>
      <w:r w:rsidRPr="00705A95">
        <w:rPr>
          <w:rFonts w:ascii="Courier New" w:hAnsi="Courier New" w:cs="Courier New"/>
        </w:rPr>
        <w:t>datatype</w:t>
      </w:r>
      <w:r>
        <w:t xml:space="preserve"> to have a default value of the </w:t>
      </w:r>
      <w:r w:rsidRPr="0005092E">
        <w:rPr>
          <w:rFonts w:cs="Arial"/>
          <w:i/>
        </w:rPr>
        <w:t>time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3A680D2" w14:textId="1EBAC3A1" w:rsidR="008861B4" w:rsidRDefault="008861B4" w:rsidP="008861B4">
      <w:pPr>
        <w:pStyle w:val="Heading4"/>
      </w:pPr>
      <w:bookmarkStart w:id="131" w:name="_Toc450634580"/>
      <w:r>
        <w:lastRenderedPageBreak/>
        <w:t xml:space="preserve">TimeObjectPropertyType </w:t>
      </w:r>
      <w:r w:rsidR="00596C3F">
        <w:t>Data Type</w:t>
      </w:r>
      <w:bookmarkEnd w:id="131"/>
    </w:p>
    <w:p w14:paraId="55A8E4C9" w14:textId="552B5415" w:rsidR="008861B4" w:rsidRDefault="008861B4" w:rsidP="008861B4">
      <w:pPr>
        <w:spacing w:after="240"/>
      </w:pPr>
      <w:r>
        <w:t xml:space="preserve">The </w:t>
      </w:r>
      <w:r w:rsidRPr="00A44049">
        <w:rPr>
          <w:rFonts w:ascii="Courier New" w:hAnsi="Courier New" w:cs="Courier New"/>
        </w:rPr>
        <w:t>TimeObjectPropertyType</w:t>
      </w:r>
      <w:r>
        <w:t xml:space="preserve"> </w:t>
      </w:r>
      <w:r w:rsidR="00596C3F">
        <w:t>data type</w:t>
      </w:r>
      <w:r>
        <w:t xml:space="preserve"> (extended from the </w:t>
      </w:r>
      <w:r w:rsidRPr="00244EC3">
        <w:rPr>
          <w:rFonts w:ascii="Courier New" w:hAnsi="Courier New" w:cs="Courier New"/>
        </w:rPr>
        <w:t>TimeObjectPropertyRestrictionType</w:t>
      </w:r>
      <w:r>
        <w:t xml:space="preserve"> </w:t>
      </w:r>
      <w:r w:rsidR="00596C3F">
        <w:t>data type</w:t>
      </w:r>
      <w:r>
        <w:t xml:space="preserve">) represents the specification of a single Object property whose core value is a </w:t>
      </w:r>
      <w:r w:rsidRPr="00B2602B">
        <w:rPr>
          <w:rFonts w:ascii="Courier New" w:hAnsi="Courier New" w:cs="Courier New"/>
        </w:rPr>
        <w:t>BasicString</w:t>
      </w:r>
      <w:r>
        <w:t xml:space="preserve"> such that it adheres to the standard defined in </w:t>
      </w:r>
      <w:hyperlink w:anchor="iso8601" w:history="1">
        <w:r w:rsidRPr="00E81EA9">
          <w:rPr>
            <w:rStyle w:val="Hyperlink"/>
            <w:b/>
          </w:rPr>
          <w:t>[ISO8601]</w:t>
        </w:r>
      </w:hyperlink>
      <w:r>
        <w:t xml:space="preserve">. This type will be assigned to any property of a CybOX object that should contain content of type Time and enables the use of relevant metadata for the property.  In order to avoid ambiguity, it is strongly suggested that any property using this </w:t>
      </w:r>
      <w:r w:rsidR="00596C3F">
        <w:t>data type</w:t>
      </w:r>
      <w:r>
        <w:t xml:space="preserve"> SHOULD include a timezone. </w:t>
      </w:r>
    </w:p>
    <w:p w14:paraId="689FE48F" w14:textId="77777777" w:rsidR="008861B4" w:rsidRDefault="008861B4" w:rsidP="008861B4">
      <w:pPr>
        <w:spacing w:after="240"/>
      </w:pPr>
      <w:r>
        <w:t xml:space="preserve">For properties of this type using CybOX patterning, it is strongly suggested that the </w:t>
      </w:r>
      <w:r w:rsidRPr="0005092E">
        <w:rPr>
          <w:rFonts w:ascii="Courier New" w:hAnsi="Courier New" w:cs="Courier New"/>
        </w:rPr>
        <w:t>condition</w:t>
      </w:r>
      <w:r>
        <w:t xml:space="preserve"> (pattern type) is limited to one of </w:t>
      </w:r>
      <w:r w:rsidRPr="0005092E">
        <w:rPr>
          <w:i/>
        </w:rPr>
        <w:t>Equals</w:t>
      </w:r>
      <w:r>
        <w:t xml:space="preserve">, </w:t>
      </w:r>
      <w:r w:rsidRPr="0005092E">
        <w:rPr>
          <w:i/>
        </w:rPr>
        <w:t>DoesNotEqual</w:t>
      </w:r>
      <w:r>
        <w:t xml:space="preserve">, </w:t>
      </w:r>
      <w:r w:rsidRPr="0005092E">
        <w:rPr>
          <w:i/>
        </w:rPr>
        <w:t>GreaterThan</w:t>
      </w:r>
      <w:r>
        <w:t xml:space="preserve">, </w:t>
      </w:r>
      <w:r w:rsidRPr="0005092E">
        <w:rPr>
          <w:i/>
        </w:rPr>
        <w:t>LessThan</w:t>
      </w:r>
      <w:r>
        <w:t xml:space="preserve">, </w:t>
      </w:r>
      <w:r w:rsidRPr="0005092E">
        <w:rPr>
          <w:i/>
        </w:rPr>
        <w:t>GreaterThanOrEqual</w:t>
      </w:r>
      <w:r>
        <w:t xml:space="preserve">, </w:t>
      </w:r>
      <w:r w:rsidRPr="0005092E">
        <w:rPr>
          <w:i/>
        </w:rPr>
        <w:t>LessThanOrEqual</w:t>
      </w:r>
      <w:r>
        <w:t xml:space="preserve">, </w:t>
      </w:r>
      <w:r w:rsidRPr="0005092E">
        <w:rPr>
          <w:i/>
        </w:rPr>
        <w:t>ExclusiveBetween</w:t>
      </w:r>
      <w:r>
        <w:t xml:space="preserve">, or </w:t>
      </w:r>
      <w:r w:rsidRPr="0005092E">
        <w:rPr>
          <w:i/>
        </w:rPr>
        <w:t>InclusiveBetween</w:t>
      </w:r>
      <w:r>
        <w:t>.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591020BB" w14:textId="053A04F4" w:rsidR="008861B4" w:rsidRPr="00683033" w:rsidRDefault="008861B4"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E33380">
        <w:t>8</w:t>
      </w:r>
      <w:r w:rsidRPr="00683033">
        <w:t xml:space="preserve">. Properties of the </w:t>
      </w:r>
      <w:r w:rsidRPr="00A3504B">
        <w:rPr>
          <w:rFonts w:ascii="Courier New" w:hAnsi="Courier New" w:cs="Courier New"/>
        </w:rPr>
        <w:t>TimeObjectPropertyType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8861B4" w14:paraId="7D5746D6" w14:textId="77777777" w:rsidTr="009A6341">
        <w:trPr>
          <w:jc w:val="center"/>
        </w:trPr>
        <w:tc>
          <w:tcPr>
            <w:tcW w:w="1170" w:type="dxa"/>
            <w:shd w:val="clear" w:color="auto" w:fill="BFBFBF"/>
            <w:tcMar>
              <w:top w:w="100" w:type="dxa"/>
              <w:left w:w="100" w:type="dxa"/>
              <w:bottom w:w="100" w:type="dxa"/>
              <w:right w:w="100" w:type="dxa"/>
            </w:tcMar>
          </w:tcPr>
          <w:p w14:paraId="5AC49D85" w14:textId="77777777" w:rsidR="008861B4" w:rsidRPr="00A44049" w:rsidRDefault="008861B4" w:rsidP="0045763E">
            <w:pPr>
              <w:rPr>
                <w:b/>
                <w:color w:val="000000"/>
              </w:rPr>
            </w:pPr>
            <w:r w:rsidRPr="00A44049">
              <w:rPr>
                <w:b/>
                <w:color w:val="000000"/>
              </w:rPr>
              <w:t>Name</w:t>
            </w:r>
          </w:p>
        </w:tc>
        <w:tc>
          <w:tcPr>
            <w:tcW w:w="2250" w:type="dxa"/>
            <w:shd w:val="clear" w:color="auto" w:fill="BFBFBF"/>
            <w:tcMar>
              <w:top w:w="100" w:type="dxa"/>
              <w:left w:w="100" w:type="dxa"/>
              <w:bottom w:w="100" w:type="dxa"/>
              <w:right w:w="100" w:type="dxa"/>
            </w:tcMar>
            <w:vAlign w:val="center"/>
          </w:tcPr>
          <w:p w14:paraId="43DBCD42" w14:textId="77777777" w:rsidR="008861B4" w:rsidRPr="00683033" w:rsidRDefault="008861B4" w:rsidP="0045763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25E43ED" w14:textId="77777777" w:rsidR="008861B4" w:rsidRPr="00A44049" w:rsidRDefault="008861B4" w:rsidP="0045763E">
            <w:pPr>
              <w:jc w:val="center"/>
              <w:rPr>
                <w:b/>
                <w:color w:val="000000"/>
              </w:rPr>
            </w:pPr>
            <w:r w:rsidRPr="00A44049">
              <w:rPr>
                <w:b/>
                <w:color w:val="000000"/>
              </w:rPr>
              <w:t>Multiplicity</w:t>
            </w:r>
          </w:p>
        </w:tc>
        <w:tc>
          <w:tcPr>
            <w:tcW w:w="8190" w:type="dxa"/>
            <w:shd w:val="clear" w:color="auto" w:fill="BFBFBF"/>
            <w:tcMar>
              <w:top w:w="100" w:type="dxa"/>
              <w:left w:w="100" w:type="dxa"/>
              <w:bottom w:w="100" w:type="dxa"/>
              <w:right w:w="100" w:type="dxa"/>
            </w:tcMar>
          </w:tcPr>
          <w:p w14:paraId="5560CAF7" w14:textId="77777777" w:rsidR="008861B4" w:rsidRPr="00A44049" w:rsidRDefault="008861B4" w:rsidP="0045763E">
            <w:pPr>
              <w:rPr>
                <w:b/>
                <w:color w:val="000000"/>
              </w:rPr>
            </w:pPr>
            <w:r w:rsidRPr="00A44049">
              <w:rPr>
                <w:b/>
                <w:color w:val="000000"/>
              </w:rPr>
              <w:t>Description</w:t>
            </w:r>
          </w:p>
        </w:tc>
      </w:tr>
      <w:tr w:rsidR="008861B4" w14:paraId="3318B15F" w14:textId="77777777" w:rsidTr="0045763E">
        <w:trPr>
          <w:jc w:val="center"/>
        </w:trPr>
        <w:tc>
          <w:tcPr>
            <w:tcW w:w="1170" w:type="dxa"/>
            <w:shd w:val="clear" w:color="auto" w:fill="FFFFFF"/>
            <w:tcMar>
              <w:top w:w="100" w:type="dxa"/>
              <w:left w:w="100" w:type="dxa"/>
              <w:bottom w:w="100" w:type="dxa"/>
              <w:right w:w="100" w:type="dxa"/>
            </w:tcMar>
            <w:vAlign w:val="center"/>
          </w:tcPr>
          <w:p w14:paraId="1845692B" w14:textId="77777777" w:rsidR="008861B4" w:rsidRDefault="008861B4" w:rsidP="0045763E">
            <w:pPr>
              <w:rPr>
                <w:b/>
              </w:rPr>
            </w:pPr>
            <w:r>
              <w:rPr>
                <w:b/>
              </w:rPr>
              <w:t>precision</w:t>
            </w:r>
          </w:p>
        </w:tc>
        <w:tc>
          <w:tcPr>
            <w:tcW w:w="2250" w:type="dxa"/>
            <w:shd w:val="clear" w:color="auto" w:fill="FFFFFF"/>
            <w:tcMar>
              <w:top w:w="100" w:type="dxa"/>
              <w:left w:w="100" w:type="dxa"/>
              <w:bottom w:w="100" w:type="dxa"/>
              <w:right w:w="100" w:type="dxa"/>
            </w:tcMar>
            <w:vAlign w:val="center"/>
          </w:tcPr>
          <w:p w14:paraId="39E05FFA" w14:textId="77777777" w:rsidR="008861B4" w:rsidRDefault="008861B4" w:rsidP="0045763E">
            <w:pPr>
              <w:pStyle w:val="UMLTableType"/>
              <w:contextualSpacing w:val="0"/>
            </w:pPr>
            <w:r>
              <w:t>TimePrecisionEnum</w:t>
            </w:r>
          </w:p>
        </w:tc>
        <w:tc>
          <w:tcPr>
            <w:tcW w:w="1350" w:type="dxa"/>
            <w:shd w:val="clear" w:color="auto" w:fill="FFFFFF"/>
            <w:tcMar>
              <w:top w:w="100" w:type="dxa"/>
              <w:left w:w="100" w:type="dxa"/>
              <w:bottom w:w="100" w:type="dxa"/>
              <w:right w:w="100" w:type="dxa"/>
            </w:tcMar>
            <w:vAlign w:val="center"/>
          </w:tcPr>
          <w:p w14:paraId="6FCECCFD" w14:textId="77777777" w:rsidR="008861B4" w:rsidRPr="00A44049" w:rsidRDefault="008861B4" w:rsidP="0045763E">
            <w:pPr>
              <w:jc w:val="center"/>
              <w:rPr>
                <w:sz w:val="22"/>
                <w:szCs w:val="22"/>
              </w:rPr>
            </w:pPr>
            <w:r w:rsidRPr="00683033">
              <w:rPr>
                <w:szCs w:val="22"/>
              </w:rPr>
              <w:t>0..1</w:t>
            </w:r>
          </w:p>
        </w:tc>
        <w:tc>
          <w:tcPr>
            <w:tcW w:w="8190" w:type="dxa"/>
            <w:shd w:val="clear" w:color="auto" w:fill="FFFFFF"/>
            <w:tcMar>
              <w:top w:w="100" w:type="dxa"/>
              <w:left w:w="100" w:type="dxa"/>
              <w:bottom w:w="100" w:type="dxa"/>
              <w:right w:w="100" w:type="dxa"/>
            </w:tcMar>
          </w:tcPr>
          <w:p w14:paraId="6B9AF793" w14:textId="0D5AC7A7" w:rsidR="008861B4" w:rsidRPr="00683033" w:rsidRDefault="008861B4" w:rsidP="0005092E">
            <w:r w:rsidRPr="00683033">
              <w:t xml:space="preserve">The </w:t>
            </w:r>
            <w:r>
              <w:rPr>
                <w:rFonts w:ascii="Courier New" w:eastAsia="Courier New" w:hAnsi="Courier New" w:cs="Courier New"/>
                <w:sz w:val="22"/>
              </w:rPr>
              <w:t>precision</w:t>
            </w:r>
            <w:r w:rsidRPr="00683033">
              <w:t xml:space="preserve"> property specifies the granularity with which a timestamp should be considered as specified by the </w:t>
            </w:r>
            <w:r w:rsidR="00175406">
              <w:rPr>
                <w:rFonts w:ascii="Courier New" w:eastAsia="Courier New" w:hAnsi="Courier New" w:cs="Courier New"/>
                <w:sz w:val="22"/>
              </w:rPr>
              <w:t>Time</w:t>
            </w:r>
            <w:r>
              <w:rPr>
                <w:rFonts w:ascii="Courier New" w:eastAsia="Courier New" w:hAnsi="Courier New" w:cs="Courier New"/>
                <w:sz w:val="22"/>
              </w:rPr>
              <w:t>Prec</w:t>
            </w:r>
            <w:r w:rsidR="00175406">
              <w:rPr>
                <w:rFonts w:ascii="Courier New" w:eastAsia="Courier New" w:hAnsi="Courier New" w:cs="Courier New"/>
                <w:sz w:val="22"/>
              </w:rPr>
              <w:t>i</w:t>
            </w:r>
            <w:r>
              <w:rPr>
                <w:rFonts w:ascii="Courier New" w:eastAsia="Courier New" w:hAnsi="Courier New" w:cs="Courier New"/>
                <w:sz w:val="22"/>
              </w:rPr>
              <w:t>sionEnum</w:t>
            </w:r>
            <w:r w:rsidRPr="00683033">
              <w:t xml:space="preserve"> enumeration (e.g., </w:t>
            </w:r>
            <w:r w:rsidRPr="00683033">
              <w:rPr>
                <w:i/>
              </w:rPr>
              <w:t>hour</w:t>
            </w:r>
            <w:r w:rsidR="0005092E">
              <w:t xml:space="preserve">, </w:t>
            </w:r>
            <w:r w:rsidRPr="00683033">
              <w:rPr>
                <w:i/>
              </w:rPr>
              <w:t>minute</w:t>
            </w:r>
            <w:r w:rsidRPr="00683033">
              <w:t>). If omi</w:t>
            </w:r>
            <w:r w:rsidR="0005092E">
              <w:t xml:space="preserve">tted, the default precision is </w:t>
            </w:r>
            <w:r w:rsidRPr="00683033">
              <w:rPr>
                <w:i/>
              </w:rPr>
              <w:t>second</w:t>
            </w:r>
            <w:r w:rsidR="0005092E">
              <w:t>.</w:t>
            </w:r>
            <w:r w:rsidRPr="00683033">
              <w:t xml:space="preserve"> Digits in a timestamp that are beyond a specified precision SHOULD be zeroed out. When used in conjunction with CybOX patterning, the pattern should only be evaluated against the target up to the given precision</w:t>
            </w:r>
            <w:r w:rsidR="00367B68">
              <w:t>.</w:t>
            </w:r>
          </w:p>
        </w:tc>
      </w:tr>
    </w:tbl>
    <w:p w14:paraId="44F467B5" w14:textId="71A09351" w:rsidR="00D23099" w:rsidRDefault="00D23099" w:rsidP="00D23099">
      <w:pPr>
        <w:pStyle w:val="Heading3"/>
      </w:pPr>
      <w:bookmarkStart w:id="132" w:name="_Toc450634581"/>
      <w:r>
        <w:t xml:space="preserve">UnsignedIntegerObjectPropertyType </w:t>
      </w:r>
      <w:r w:rsidR="00596C3F">
        <w:t>Data Type</w:t>
      </w:r>
      <w:bookmarkEnd w:id="118"/>
      <w:bookmarkEnd w:id="132"/>
    </w:p>
    <w:p w14:paraId="2E8E5EEE" w14:textId="3DA873D3" w:rsidR="003E7E73" w:rsidRDefault="00D23099" w:rsidP="003E7E73">
      <w:pPr>
        <w:spacing w:after="240"/>
      </w:pPr>
      <w:r>
        <w:t xml:space="preserve">The </w:t>
      </w:r>
      <w:r w:rsidRPr="004D647E">
        <w:rPr>
          <w:rFonts w:ascii="Courier New" w:hAnsi="Courier New" w:cs="Courier New"/>
        </w:rPr>
        <w:t>UnsignedIntegerObjectPropertyType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w:t>
      </w:r>
      <w:r w:rsidR="00367B68">
        <w:t>such that it corresponds to a sequence of decimal digits, but limited to the values 0 through</w:t>
      </w:r>
      <w:r w:rsidR="00367B68" w:rsidRPr="00CB79F4">
        <w:t xml:space="preserve"> </w:t>
      </w:r>
      <w:r w:rsidR="00367B68">
        <w:t>4294967295, inclusive</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w:t>
      </w:r>
      <w:r w:rsidR="00367B68">
        <w:t xml:space="preserve">an unsigned </w:t>
      </w:r>
      <w:r w:rsidR="00031092">
        <w:t>integer</w:t>
      </w:r>
      <w:r>
        <w:t xml:space="preserve">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A25145">
        <w:rPr>
          <w:rFonts w:cs="Arial"/>
          <w:i/>
        </w:rPr>
        <w:t>unsignedInt</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74A2CBC" w14:textId="1F2FD2F2" w:rsidR="00D23099" w:rsidRDefault="00D23099" w:rsidP="00D23099">
      <w:pPr>
        <w:pStyle w:val="Heading3"/>
      </w:pPr>
      <w:bookmarkStart w:id="133" w:name="_Toc450634582"/>
      <w:r>
        <w:t xml:space="preserve">UnsignedLongObjectPropertyType </w:t>
      </w:r>
      <w:r w:rsidR="00596C3F">
        <w:t>Data Type</w:t>
      </w:r>
      <w:bookmarkEnd w:id="112"/>
      <w:bookmarkEnd w:id="133"/>
    </w:p>
    <w:p w14:paraId="725E38B1" w14:textId="0A059268" w:rsidR="003E7E73" w:rsidRDefault="00D23099" w:rsidP="003E7E73">
      <w:pPr>
        <w:pStyle w:val="ListBullet"/>
        <w:numPr>
          <w:ilvl w:val="0"/>
          <w:numId w:val="0"/>
        </w:numPr>
      </w:pPr>
      <w:r>
        <w:t xml:space="preserve">The </w:t>
      </w:r>
      <w:r w:rsidRPr="004D647E">
        <w:rPr>
          <w:rFonts w:ascii="Courier New" w:hAnsi="Courier New" w:cs="Courier New"/>
        </w:rPr>
        <w:t>UnsignedLongObjectPropertyType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w:t>
      </w:r>
      <w:r w:rsidR="00367B68">
        <w:t>such that it corresponds to a sequence of decimal digits, but limited to the values 0 through</w:t>
      </w:r>
      <w:r w:rsidR="00367B68" w:rsidRPr="00367B68">
        <w:t xml:space="preserve"> </w:t>
      </w:r>
      <w:r w:rsidR="00367B68">
        <w:t>18446744073709551615, inclusive</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w:t>
      </w:r>
      <w:r w:rsidR="00367B68">
        <w:t>u</w:t>
      </w:r>
      <w:r>
        <w:t>nsigned</w:t>
      </w:r>
      <w:r w:rsidR="00367B68">
        <w:t xml:space="preserve"> l</w:t>
      </w:r>
      <w:r>
        <w:t xml:space="preserve">ong </w:t>
      </w:r>
      <w:r w:rsidR="00367B68">
        <w:t xml:space="preserve">integer </w:t>
      </w:r>
      <w:r>
        <w:lastRenderedPageBreak/>
        <w:t xml:space="preserve">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sidRPr="00F524F4">
        <w:rPr>
          <w:rFonts w:cs="Arial"/>
          <w:i/>
        </w:rPr>
        <w:t>unsignedLong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EC49CCE" w14:textId="093DE833" w:rsidR="00F30821" w:rsidRDefault="00F30821" w:rsidP="00F30821">
      <w:pPr>
        <w:pStyle w:val="Heading3"/>
      </w:pPr>
      <w:bookmarkStart w:id="134" w:name="_Ref438468581"/>
      <w:bookmarkStart w:id="135" w:name="_Toc425409703"/>
      <w:bookmarkStart w:id="136" w:name="_Toc425409704"/>
      <w:bookmarkStart w:id="137" w:name="_Toc425409714"/>
      <w:bookmarkStart w:id="138" w:name="_Toc450634583"/>
      <w:bookmarkEnd w:id="75"/>
      <w:r>
        <w:t xml:space="preserve">ObjectPropertyType </w:t>
      </w:r>
      <w:r w:rsidR="00596C3F">
        <w:t>Data Types</w:t>
      </w:r>
      <w:r>
        <w:t xml:space="preserve"> </w:t>
      </w:r>
      <w:r w:rsidR="00596C3F">
        <w:t>Related to</w:t>
      </w:r>
      <w:r>
        <w:t xml:space="preserve"> Enumerations</w:t>
      </w:r>
      <w:bookmarkEnd w:id="134"/>
      <w:bookmarkEnd w:id="138"/>
    </w:p>
    <w:p w14:paraId="500A4D3F" w14:textId="12EB5832" w:rsidR="000F76F8" w:rsidRPr="000F76F8" w:rsidRDefault="000F76F8" w:rsidP="000F76F8">
      <w:pPr>
        <w:rPr>
          <w:rFonts w:cs="Arial"/>
        </w:rPr>
      </w:pPr>
      <w:r>
        <w:t xml:space="preserve">The </w:t>
      </w:r>
      <w:r w:rsidR="00367B68">
        <w:t>data types</w:t>
      </w:r>
      <w:r>
        <w:t xml:space="preserve"> described in this section represent the specification of a single Object property whose core value is a </w:t>
      </w:r>
      <w:r w:rsidRPr="00B2602B">
        <w:rPr>
          <w:rFonts w:ascii="Courier New" w:hAnsi="Courier New" w:cs="Courier New"/>
        </w:rPr>
        <w:t>BasicString</w:t>
      </w:r>
      <w:r w:rsidRPr="000F76F8">
        <w:rPr>
          <w:rFonts w:cs="Arial"/>
        </w:rPr>
        <w:t>,</w:t>
      </w:r>
      <w:r>
        <w:rPr>
          <w:rFonts w:cs="Arial"/>
        </w:rPr>
        <w:t xml:space="preserve"> which SHOULD be one of the literals found i</w:t>
      </w:r>
      <w:r w:rsidR="00B07AA6">
        <w:rPr>
          <w:rFonts w:cs="Arial"/>
        </w:rPr>
        <w:t>n the corresponding enumeration;</w:t>
      </w:r>
      <w:r>
        <w:rPr>
          <w:rFonts w:cs="Arial"/>
        </w:rPr>
        <w:t xml:space="preserve"> however, any </w:t>
      </w:r>
      <w:r w:rsidR="001E6E29">
        <w:t>free form text string is permitted</w:t>
      </w:r>
      <w:r>
        <w:rPr>
          <w:rFonts w:cs="Arial"/>
        </w:rPr>
        <w:t>.</w:t>
      </w:r>
    </w:p>
    <w:p w14:paraId="3DFA42BB" w14:textId="39B244AA" w:rsidR="00F30821" w:rsidRDefault="00F30821" w:rsidP="00F30821">
      <w:pPr>
        <w:pStyle w:val="Heading4"/>
      </w:pPr>
      <w:bookmarkStart w:id="139" w:name="_Toc425409706"/>
      <w:bookmarkStart w:id="140" w:name="_Toc450634584"/>
      <w:r>
        <w:t xml:space="preserve">CipherType </w:t>
      </w:r>
      <w:r w:rsidR="00596C3F">
        <w:t>Data Type</w:t>
      </w:r>
      <w:bookmarkEnd w:id="139"/>
      <w:bookmarkEnd w:id="140"/>
    </w:p>
    <w:p w14:paraId="44DEDDAB" w14:textId="03179155" w:rsidR="00F30821" w:rsidRDefault="003818FB" w:rsidP="00F30821">
      <w:r>
        <w:t xml:space="preserve">The </w:t>
      </w:r>
      <w:r w:rsidR="00F30821" w:rsidRPr="003818FB">
        <w:rPr>
          <w:rFonts w:ascii="Courier New" w:hAnsi="Courier New" w:cs="Courier New"/>
        </w:rPr>
        <w:t>CipherType</w:t>
      </w:r>
      <w:r w:rsidR="00F30821">
        <w:t xml:space="preserve"> specifies encryption algorithms</w:t>
      </w:r>
      <w:r>
        <w:t xml:space="preserve">. Its </w:t>
      </w:r>
      <w:r w:rsidR="008D0109">
        <w:t xml:space="preserve">core </w:t>
      </w:r>
      <w:r w:rsidR="000F76F8">
        <w:t xml:space="preserve">value SHOULD be a literal </w:t>
      </w:r>
      <w:r>
        <w:t>from</w:t>
      </w:r>
      <w:r w:rsidR="000F76F8">
        <w:t xml:space="preserve"> the </w:t>
      </w:r>
      <w:r w:rsidR="00F30821" w:rsidRPr="000F76F8">
        <w:rPr>
          <w:rFonts w:ascii="Courier New" w:hAnsi="Courier New" w:cs="Courier New"/>
        </w:rPr>
        <w:t>CipherEnum</w:t>
      </w:r>
      <w:r w:rsidR="000F76F8">
        <w:t xml:space="preserve"> enumeration</w:t>
      </w:r>
      <w:r w:rsidR="00F30821">
        <w:t xml:space="preserve">. </w:t>
      </w:r>
      <w:r>
        <w:t>It extends</w:t>
      </w:r>
      <w:r w:rsidR="00F30821">
        <w:t xml:space="preserve"> the </w:t>
      </w:r>
      <w:r w:rsidR="00F30821" w:rsidRPr="000F76F8">
        <w:rPr>
          <w:rFonts w:ascii="Courier New" w:hAnsi="Courier New" w:cs="Courier New"/>
        </w:rPr>
        <w:t>BaseObjectPropertyType</w:t>
      </w:r>
      <w:r w:rsidR="008D0109">
        <w:rPr>
          <w:rFonts w:cs="Arial"/>
        </w:rPr>
        <w:t xml:space="preserve"> </w:t>
      </w:r>
      <w:r w:rsidR="00596C3F">
        <w:rPr>
          <w:rFonts w:cs="Arial"/>
        </w:rPr>
        <w:t>data type</w:t>
      </w:r>
      <w:r w:rsidR="00F30821">
        <w:t>, for permitting complex (i.e. regular-expression based) specifications.</w:t>
      </w:r>
    </w:p>
    <w:p w14:paraId="46F29072" w14:textId="4BF7FC7D" w:rsidR="00F30821" w:rsidRDefault="00F30821" w:rsidP="00F30821">
      <w:pPr>
        <w:pStyle w:val="Heading4"/>
      </w:pPr>
      <w:bookmarkStart w:id="141" w:name="_Toc425409622"/>
      <w:bookmarkStart w:id="142" w:name="_Toc450634585"/>
      <w:r>
        <w:t xml:space="preserve">CompensationModelType </w:t>
      </w:r>
      <w:r w:rsidR="00596C3F">
        <w:t>Data Type</w:t>
      </w:r>
      <w:bookmarkEnd w:id="141"/>
      <w:bookmarkEnd w:id="142"/>
    </w:p>
    <w:p w14:paraId="629C349D" w14:textId="2C710DA5" w:rsidR="00F30821" w:rsidRDefault="00F30821" w:rsidP="00F30821">
      <w:r>
        <w:t xml:space="preserve">The </w:t>
      </w:r>
      <w:r w:rsidRPr="00AB476A">
        <w:rPr>
          <w:rFonts w:ascii="Courier New" w:hAnsi="Courier New" w:cs="Courier New"/>
        </w:rPr>
        <w:t>CompensationModelType</w:t>
      </w:r>
      <w:r>
        <w:t xml:space="preserve"> </w:t>
      </w:r>
      <w:r w:rsidR="00596C3F">
        <w:t>data type</w:t>
      </w:r>
      <w:r>
        <w:t xml:space="preserve"> characterizes th</w:t>
      </w:r>
      <w:r w:rsidR="000F76F8">
        <w:t>e compensation model for a tool</w:t>
      </w:r>
      <w:r w:rsidR="00934E8B">
        <w:t>.</w:t>
      </w:r>
      <w:r>
        <w:t xml:space="preserve"> </w:t>
      </w:r>
      <w:r w:rsidR="00934E8B">
        <w:t xml:space="preserve">Its </w:t>
      </w:r>
      <w:r w:rsidR="008D0109">
        <w:t>core</w:t>
      </w:r>
      <w:r w:rsidR="000F76F8">
        <w:t xml:space="preserve"> value SHOULD be a literal </w:t>
      </w:r>
      <w:r w:rsidR="00F75E6B">
        <w:t>from</w:t>
      </w:r>
      <w:r w:rsidR="000F76F8">
        <w:t xml:space="preserve"> the </w:t>
      </w:r>
      <w:r w:rsidR="000F76F8">
        <w:rPr>
          <w:rFonts w:ascii="Courier New" w:hAnsi="Courier New" w:cs="Courier New"/>
        </w:rPr>
        <w:t>CompensationMode</w:t>
      </w:r>
      <w:r w:rsidR="001E6E29">
        <w:rPr>
          <w:rFonts w:ascii="Courier New" w:hAnsi="Courier New" w:cs="Courier New"/>
        </w:rPr>
        <w:t>l</w:t>
      </w:r>
      <w:r w:rsidR="000F76F8">
        <w:rPr>
          <w:rFonts w:ascii="Courier New" w:hAnsi="Courier New" w:cs="Courier New"/>
        </w:rPr>
        <w:t>Enum</w:t>
      </w:r>
      <w:r w:rsidR="000F76F8">
        <w:t xml:space="preserve"> enumeration. </w:t>
      </w:r>
      <w:r w:rsidR="002473A5">
        <w:t xml:space="preserve">It extends </w:t>
      </w:r>
      <w:r w:rsidR="000F76F8">
        <w:t xml:space="preserve">the </w:t>
      </w:r>
      <w:r w:rsidR="000F76F8" w:rsidRPr="000F76F8">
        <w:rPr>
          <w:rFonts w:ascii="Courier New" w:hAnsi="Courier New" w:cs="Courier New"/>
        </w:rPr>
        <w:t>BaseObjectPropertyType</w:t>
      </w:r>
      <w:r w:rsidR="008D0109">
        <w:rPr>
          <w:rFonts w:cs="Arial"/>
        </w:rPr>
        <w:t xml:space="preserve"> </w:t>
      </w:r>
      <w:r w:rsidR="00596C3F">
        <w:rPr>
          <w:rFonts w:cs="Arial"/>
        </w:rPr>
        <w:t>data type</w:t>
      </w:r>
      <w:r w:rsidR="000F76F8">
        <w:t xml:space="preserve">, </w:t>
      </w:r>
      <w:r w:rsidR="00960657">
        <w:t>in order to</w:t>
      </w:r>
      <w:r w:rsidR="000F76F8">
        <w:t xml:space="preserve"> permit complex (i.e. regular-expression based) specifications.</w:t>
      </w:r>
    </w:p>
    <w:p w14:paraId="5EBA911D" w14:textId="6534BCFF" w:rsidR="00F30821" w:rsidRDefault="00F30821" w:rsidP="00F30821">
      <w:pPr>
        <w:pStyle w:val="Heading4"/>
      </w:pPr>
      <w:bookmarkStart w:id="143" w:name="_Toc425409705"/>
      <w:bookmarkStart w:id="144" w:name="_Toc450634586"/>
      <w:bookmarkEnd w:id="135"/>
      <w:r>
        <w:t xml:space="preserve">EndiannessType </w:t>
      </w:r>
      <w:r w:rsidR="00596C3F">
        <w:t>Data Type</w:t>
      </w:r>
      <w:bookmarkEnd w:id="143"/>
      <w:bookmarkEnd w:id="144"/>
    </w:p>
    <w:p w14:paraId="0B7D0774" w14:textId="1659305D" w:rsidR="001E6E29" w:rsidRDefault="00F30821" w:rsidP="001E6E29">
      <w:r>
        <w:t xml:space="preserve">The </w:t>
      </w:r>
      <w:r w:rsidRPr="000F76F8">
        <w:rPr>
          <w:rFonts w:ascii="Courier New" w:hAnsi="Courier New" w:cs="Courier New"/>
        </w:rPr>
        <w:t>EndiannessType</w:t>
      </w:r>
      <w:r>
        <w:t xml:space="preserve"> specifies n</w:t>
      </w:r>
      <w:r w:rsidR="001E6E29">
        <w:t>ames for byte ordering methods</w:t>
      </w:r>
      <w:r w:rsidR="00934E8B">
        <w:t>.</w:t>
      </w:r>
      <w:r w:rsidR="001E6E29">
        <w:t xml:space="preserve"> </w:t>
      </w:r>
      <w:r w:rsidR="00934E8B">
        <w:t xml:space="preserve">Its </w:t>
      </w:r>
      <w:r w:rsidR="008D0109">
        <w:t xml:space="preserve">core </w:t>
      </w:r>
      <w:r w:rsidR="001E6E29">
        <w:t xml:space="preserve">value SHOULD be a literal </w:t>
      </w:r>
      <w:r w:rsidR="00F75E6B">
        <w:t>from</w:t>
      </w:r>
      <w:r w:rsidR="001E6E29">
        <w:t xml:space="preserve"> the </w:t>
      </w:r>
      <w:r w:rsidR="001E6E29" w:rsidRPr="000F76F8">
        <w:rPr>
          <w:rFonts w:ascii="Courier New" w:hAnsi="Courier New" w:cs="Courier New"/>
        </w:rPr>
        <w:t>EndiannessType</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regular-expression based) specifications.</w:t>
      </w:r>
    </w:p>
    <w:p w14:paraId="75E9D7F3" w14:textId="3D8F7FD7" w:rsidR="00B6077E" w:rsidRDefault="00B6077E" w:rsidP="00F30821">
      <w:pPr>
        <w:pStyle w:val="Heading4"/>
      </w:pPr>
      <w:bookmarkStart w:id="145" w:name="_Toc450634587"/>
      <w:r>
        <w:t xml:space="preserve">Layer4ProtocolType </w:t>
      </w:r>
      <w:r w:rsidR="00596C3F">
        <w:t>Data Type</w:t>
      </w:r>
      <w:bookmarkEnd w:id="136"/>
      <w:bookmarkEnd w:id="145"/>
    </w:p>
    <w:p w14:paraId="270E7B84" w14:textId="5A66D970" w:rsidR="00B6077E" w:rsidRDefault="000F76F8" w:rsidP="00B6077E">
      <w:pPr>
        <w:spacing w:after="240"/>
      </w:pPr>
      <w:r>
        <w:t xml:space="preserve">The </w:t>
      </w:r>
      <w:r w:rsidR="00B6077E" w:rsidRPr="000F76F8">
        <w:rPr>
          <w:rFonts w:ascii="Courier New" w:hAnsi="Courier New" w:cs="Courier New"/>
        </w:rPr>
        <w:t>Layer4ProtocolType</w:t>
      </w:r>
      <w:r>
        <w:t xml:space="preserve"> </w:t>
      </w:r>
      <w:r w:rsidR="00596C3F">
        <w:t>data type</w:t>
      </w:r>
      <w:r w:rsidR="00B6077E">
        <w:t xml:space="preserve"> specifies Layer 4 protocol types</w:t>
      </w:r>
      <w:r w:rsidR="00934E8B">
        <w:t>. Its</w:t>
      </w:r>
      <w:r w:rsidR="001E6E29">
        <w:t xml:space="preserve"> </w:t>
      </w:r>
      <w:r w:rsidR="008D0109">
        <w:t xml:space="preserve">core </w:t>
      </w:r>
      <w:r w:rsidR="001E6E29">
        <w:t xml:space="preserve">value SHOULD be a literal </w:t>
      </w:r>
      <w:r w:rsidR="00F75E6B">
        <w:t>from</w:t>
      </w:r>
      <w:r w:rsidR="001E6E29">
        <w:t xml:space="preserve"> the </w:t>
      </w:r>
      <w:r w:rsidR="002F7EA1">
        <w:rPr>
          <w:rFonts w:ascii="Courier New" w:hAnsi="Courier New" w:cs="Courier New"/>
        </w:rPr>
        <w:t>Layer4Protocol</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w:t>
      </w:r>
      <w:r w:rsidR="00B102EC">
        <w:t>xpression based) specifications.</w:t>
      </w:r>
    </w:p>
    <w:p w14:paraId="2E8006DE" w14:textId="343BC5CD" w:rsidR="00B6077E" w:rsidRDefault="00B6077E" w:rsidP="00F30821">
      <w:pPr>
        <w:pStyle w:val="Heading4"/>
      </w:pPr>
      <w:bookmarkStart w:id="146" w:name="_Toc425409707"/>
      <w:bookmarkStart w:id="147" w:name="_Toc450634588"/>
      <w:r>
        <w:t xml:space="preserve">RegionalRegistryType </w:t>
      </w:r>
      <w:r w:rsidR="00596C3F">
        <w:t>Data Type</w:t>
      </w:r>
      <w:bookmarkEnd w:id="146"/>
      <w:bookmarkEnd w:id="147"/>
    </w:p>
    <w:p w14:paraId="00944AFE" w14:textId="7ADF3EBA" w:rsidR="00B6077E" w:rsidRDefault="00B6077E" w:rsidP="00B6077E">
      <w:r>
        <w:t xml:space="preserve">The </w:t>
      </w:r>
      <w:r w:rsidRPr="000F76F8">
        <w:rPr>
          <w:rFonts w:ascii="Courier New" w:hAnsi="Courier New" w:cs="Courier New"/>
        </w:rPr>
        <w:t>RegionalRegistryType</w:t>
      </w:r>
      <w:r>
        <w:t xml:space="preserve"> </w:t>
      </w:r>
      <w:r w:rsidR="00596C3F">
        <w:t>data type</w:t>
      </w:r>
      <w:r w:rsidR="000F76F8">
        <w:t xml:space="preserve"> </w:t>
      </w:r>
      <w:r>
        <w:t>specifies a Regional Internet Registr</w:t>
      </w:r>
      <w:r w:rsidR="008D0109">
        <w:t>y (RIR) for a given WHOIS entry</w:t>
      </w:r>
      <w:r w:rsidR="00934E8B">
        <w:t>. Its</w:t>
      </w:r>
      <w:r w:rsidR="008D0109">
        <w:t xml:space="preserve"> core value SHOULD be a literal </w:t>
      </w:r>
      <w:r w:rsidR="00F75E6B">
        <w:t>from</w:t>
      </w:r>
      <w:r w:rsidR="008D0109">
        <w:t xml:space="preserve"> the </w:t>
      </w:r>
      <w:r w:rsidR="008D0109" w:rsidRPr="008D0109">
        <w:rPr>
          <w:rFonts w:ascii="Courier New" w:hAnsi="Courier New" w:cs="Courier New"/>
        </w:rPr>
        <w:t>RegionalRegistryTypeEnum</w:t>
      </w:r>
      <w:r w:rsidR="008D0109">
        <w:t xml:space="preserve"> enumeration. </w:t>
      </w:r>
      <w:r w:rsidR="002473A5">
        <w:t xml:space="preserve">It extends </w:t>
      </w:r>
      <w:r w:rsidR="008D0109">
        <w:t xml:space="preserve">the </w:t>
      </w:r>
      <w:r w:rsidR="008D0109" w:rsidRPr="000F76F8">
        <w:rPr>
          <w:rFonts w:ascii="Courier New" w:hAnsi="Courier New" w:cs="Courier New"/>
        </w:rPr>
        <w:t>BaseObjectPropertyType</w:t>
      </w:r>
      <w:r w:rsidR="008D0109">
        <w:rPr>
          <w:rFonts w:cs="Arial"/>
        </w:rPr>
        <w:t xml:space="preserve"> </w:t>
      </w:r>
      <w:r w:rsidR="00596C3F">
        <w:rPr>
          <w:rFonts w:cs="Arial"/>
        </w:rPr>
        <w:t>data type</w:t>
      </w:r>
      <w:r w:rsidR="008D0109">
        <w:t xml:space="preserve">, </w:t>
      </w:r>
      <w:r w:rsidR="00960657">
        <w:t xml:space="preserve">in order to permit </w:t>
      </w:r>
      <w:r w:rsidR="008D0109">
        <w:t>complex (i.e. regular-expression based) specifications.</w:t>
      </w:r>
    </w:p>
    <w:p w14:paraId="0F1481A9" w14:textId="0D65435A" w:rsidR="00F30821" w:rsidRDefault="00F30821" w:rsidP="00F30821">
      <w:pPr>
        <w:pStyle w:val="Heading4"/>
      </w:pPr>
      <w:bookmarkStart w:id="148" w:name="_Toc450634589"/>
      <w:r>
        <w:t xml:space="preserve">SIDType </w:t>
      </w:r>
      <w:r w:rsidR="00596C3F">
        <w:t>Data Type</w:t>
      </w:r>
      <w:bookmarkEnd w:id="148"/>
    </w:p>
    <w:p w14:paraId="20BEED04" w14:textId="3090A839" w:rsidR="00F30821" w:rsidRDefault="008D0109" w:rsidP="00F30821">
      <w:pPr>
        <w:spacing w:after="240"/>
      </w:pPr>
      <w:r>
        <w:t xml:space="preserve">The </w:t>
      </w:r>
      <w:r w:rsidR="00F30821" w:rsidRPr="008D0109">
        <w:rPr>
          <w:rFonts w:ascii="Courier New" w:hAnsi="Courier New" w:cs="Courier New"/>
        </w:rPr>
        <w:t>SIDType</w:t>
      </w:r>
      <w:r w:rsidR="00F30821">
        <w:t xml:space="preserve"> </w:t>
      </w:r>
      <w:r w:rsidR="00596C3F">
        <w:t>data type</w:t>
      </w:r>
      <w:r>
        <w:t xml:space="preserve"> </w:t>
      </w:r>
      <w:r w:rsidR="00F30821">
        <w:t>specifies</w:t>
      </w:r>
      <w:r w:rsidR="00934E8B">
        <w:t xml:space="preserve"> the</w:t>
      </w:r>
      <w:r w:rsidR="00F30821">
        <w:t xml:space="preserve"> Windows Security ID (SID) types</w:t>
      </w:r>
      <w:r w:rsidR="00934E8B">
        <w:t>.</w:t>
      </w:r>
      <w:r w:rsidR="00F30821">
        <w:t xml:space="preserve"> </w:t>
      </w:r>
      <w:r w:rsidR="00934E8B">
        <w:t>Its</w:t>
      </w:r>
      <w:r>
        <w:t xml:space="preserve"> core value</w:t>
      </w:r>
      <w:r w:rsidR="00934E8B">
        <w:t>s</w:t>
      </w:r>
      <w:r w:rsidR="00236D8D">
        <w:t xml:space="preserve"> SHOULD be one of the</w:t>
      </w:r>
      <w:r>
        <w:t xml:space="preserve"> literal</w:t>
      </w:r>
      <w:r w:rsidR="00236D8D">
        <w:t>s</w:t>
      </w:r>
      <w:r>
        <w:t xml:space="preserve"> </w:t>
      </w:r>
      <w:r w:rsidR="00F75E6B">
        <w:t>from</w:t>
      </w:r>
      <w:r>
        <w:t xml:space="preserve"> the </w:t>
      </w:r>
      <w:r>
        <w:rPr>
          <w:rFonts w:ascii="Courier New" w:hAnsi="Courier New" w:cs="Courier New"/>
        </w:rPr>
        <w:t>SID</w:t>
      </w:r>
      <w:r w:rsidRPr="008D0109">
        <w:rPr>
          <w:rFonts w:ascii="Courier New" w:hAnsi="Courier New" w:cs="Courier New"/>
        </w:rPr>
        <w:t>TypeEnum</w:t>
      </w:r>
      <w:r>
        <w:t xml:space="preserve"> enumeration</w:t>
      </w:r>
      <w:r w:rsidR="00F30821">
        <w:t xml:space="preserve">. </w:t>
      </w:r>
      <w:r w:rsidR="002473A5">
        <w:t xml:space="preserve">It extends </w:t>
      </w:r>
      <w:r w:rsidR="00F30821">
        <w:t xml:space="preserve">the </w:t>
      </w:r>
      <w:r w:rsidR="00F30821" w:rsidRPr="00244EC3">
        <w:rPr>
          <w:rFonts w:ascii="Courier New" w:hAnsi="Courier New" w:cs="Courier New"/>
        </w:rPr>
        <w:t>BaseObjectPropertyType</w:t>
      </w:r>
      <w:r w:rsidR="00960657">
        <w:rPr>
          <w:rFonts w:cs="Arial"/>
        </w:rPr>
        <w:t xml:space="preserve"> </w:t>
      </w:r>
      <w:r w:rsidR="00596C3F">
        <w:rPr>
          <w:rFonts w:cs="Arial"/>
        </w:rPr>
        <w:t>data type</w:t>
      </w:r>
      <w:r w:rsidR="00960657">
        <w:rPr>
          <w:rFonts w:cs="Arial"/>
        </w:rPr>
        <w:t>,</w:t>
      </w:r>
      <w:r w:rsidR="00960657" w:rsidRPr="00960657">
        <w:t xml:space="preserve"> </w:t>
      </w:r>
      <w:r w:rsidR="00960657">
        <w:t>in order to permit</w:t>
      </w:r>
      <w:r w:rsidR="00F30821">
        <w:t xml:space="preserve"> complex (i.e. regular-expression based) specifications. </w:t>
      </w:r>
    </w:p>
    <w:p w14:paraId="249EDFD1" w14:textId="77777777" w:rsidR="004A3843" w:rsidRDefault="004A3843" w:rsidP="004A3843">
      <w:pPr>
        <w:pStyle w:val="Heading2"/>
      </w:pPr>
      <w:bookmarkStart w:id="149" w:name="_Toc450634590"/>
      <w:r>
        <w:lastRenderedPageBreak/>
        <w:t>General Shared Classes</w:t>
      </w:r>
      <w:bookmarkEnd w:id="149"/>
    </w:p>
    <w:p w14:paraId="7DFD08B3" w14:textId="77777777" w:rsidR="004A3843" w:rsidRDefault="004A3843" w:rsidP="004A3843">
      <w:pPr>
        <w:pStyle w:val="Heading3"/>
      </w:pPr>
      <w:bookmarkStart w:id="150" w:name="_Toc425409621"/>
      <w:bookmarkStart w:id="151" w:name="_Toc450634591"/>
      <w:r w:rsidRPr="00DA3DBF">
        <w:t>MeasureSourceType</w:t>
      </w:r>
      <w:r>
        <w:t xml:space="preserve"> Class</w:t>
      </w:r>
      <w:bookmarkEnd w:id="151"/>
    </w:p>
    <w:p w14:paraId="6F43A892" w14:textId="77777777" w:rsidR="004A3843" w:rsidRDefault="004A3843" w:rsidP="004A3843">
      <w:r>
        <w:t xml:space="preserve">The </w:t>
      </w:r>
      <w:r w:rsidRPr="00AB476A">
        <w:rPr>
          <w:rFonts w:ascii="Courier New" w:hAnsi="Courier New" w:cs="Courier New"/>
        </w:rPr>
        <w:t>MeasureSourceType</w:t>
      </w:r>
      <w:r>
        <w:t xml:space="preserve"> class is a type representing a description of a single cyber observation source.</w:t>
      </w:r>
    </w:p>
    <w:p w14:paraId="5CB30D3E" w14:textId="76586953" w:rsidR="00906649" w:rsidRDefault="007A450F" w:rsidP="00906649">
      <w:pPr>
        <w:keepNext/>
      </w:pPr>
      <w:r w:rsidRPr="007A450F">
        <w:rPr>
          <w:noProof/>
        </w:rPr>
        <w:drawing>
          <wp:inline distT="0" distB="0" distL="0" distR="0" wp14:anchorId="38CD8B77" wp14:editId="30801E7D">
            <wp:extent cx="8686800" cy="19608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686800" cy="1960880"/>
                    </a:xfrm>
                    <a:prstGeom prst="rect">
                      <a:avLst/>
                    </a:prstGeom>
                  </pic:spPr>
                </pic:pic>
              </a:graphicData>
            </a:graphic>
          </wp:inline>
        </w:drawing>
      </w:r>
    </w:p>
    <w:p w14:paraId="11A6D876" w14:textId="66B943FB" w:rsidR="004A3843" w:rsidRDefault="00906649" w:rsidP="00906649">
      <w:pPr>
        <w:pStyle w:val="Caption"/>
      </w:pPr>
      <w:r>
        <w:t xml:space="preserve">Figure </w:t>
      </w:r>
      <w:r w:rsidR="00290C1A">
        <w:fldChar w:fldCharType="begin"/>
      </w:r>
      <w:r w:rsidR="00290C1A">
        <w:instrText xml:space="preserve"> STYLEREF 1 \s </w:instrText>
      </w:r>
      <w:r w:rsidR="00290C1A">
        <w:fldChar w:fldCharType="separate"/>
      </w:r>
      <w:r w:rsidR="002B7BE1">
        <w:rPr>
          <w:noProof/>
        </w:rPr>
        <w:t>3</w:t>
      </w:r>
      <w:r w:rsidR="00290C1A">
        <w:rPr>
          <w:noProof/>
        </w:rPr>
        <w:fldChar w:fldCharType="end"/>
      </w:r>
      <w:r w:rsidR="002B7BE1">
        <w:noBreakHyphen/>
      </w:r>
      <w:r w:rsidR="00290C1A">
        <w:fldChar w:fldCharType="begin"/>
      </w:r>
      <w:r w:rsidR="00290C1A">
        <w:instrText xml:space="preserve"> SEQ Figure \* ARABIC \s 1 </w:instrText>
      </w:r>
      <w:r w:rsidR="00290C1A">
        <w:fldChar w:fldCharType="separate"/>
      </w:r>
      <w:r w:rsidR="002B7BE1">
        <w:rPr>
          <w:noProof/>
        </w:rPr>
        <w:t>2</w:t>
      </w:r>
      <w:r w:rsidR="00290C1A">
        <w:rPr>
          <w:noProof/>
        </w:rPr>
        <w:fldChar w:fldCharType="end"/>
      </w:r>
      <w:r>
        <w:t xml:space="preserve">. UML diagram for the </w:t>
      </w:r>
      <w:r w:rsidR="007A450F">
        <w:rPr>
          <w:rFonts w:ascii="Courier New" w:hAnsi="Courier New" w:cs="Courier New"/>
        </w:rPr>
        <w:t>MeasureSource</w:t>
      </w:r>
      <w:r w:rsidRPr="00906649">
        <w:rPr>
          <w:rFonts w:ascii="Courier New" w:hAnsi="Courier New" w:cs="Courier New"/>
        </w:rPr>
        <w:t>Type</w:t>
      </w:r>
      <w:r>
        <w:t xml:space="preserve"> class</w:t>
      </w:r>
    </w:p>
    <w:p w14:paraId="48CADE3D" w14:textId="3B441BCD" w:rsidR="004A3843" w:rsidRPr="00683033" w:rsidRDefault="004A3843" w:rsidP="00906649">
      <w:pPr>
        <w:pStyle w:val="Caption"/>
        <w:rPr>
          <w:szCs w:val="24"/>
        </w:rPr>
      </w:pPr>
      <w:r w:rsidRPr="00305518">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6C7154">
        <w:t>9</w:t>
      </w:r>
      <w:r w:rsidRPr="00305518">
        <w:t xml:space="preserve">.  </w:t>
      </w:r>
      <w:r>
        <w:t xml:space="preserve">Properties of the </w:t>
      </w:r>
      <w:r w:rsidRPr="00D82655">
        <w:rPr>
          <w:rFonts w:ascii="Courier New" w:hAnsi="Courier New" w:cs="Courier New"/>
        </w:rPr>
        <w:t>MeasureSourceType</w:t>
      </w:r>
      <w:r>
        <w:t xml:space="preserve"> class</w:t>
      </w:r>
    </w:p>
    <w:tbl>
      <w:tblPr>
        <w:tblW w:w="12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78"/>
        <w:gridCol w:w="3240"/>
        <w:gridCol w:w="1260"/>
        <w:gridCol w:w="5557"/>
      </w:tblGrid>
      <w:tr w:rsidR="004A3843" w14:paraId="2E164FAF" w14:textId="77777777" w:rsidTr="009A6341">
        <w:trPr>
          <w:jc w:val="center"/>
        </w:trPr>
        <w:tc>
          <w:tcPr>
            <w:tcW w:w="2678" w:type="dxa"/>
            <w:shd w:val="clear" w:color="auto" w:fill="BFBFBF"/>
            <w:tcMar>
              <w:top w:w="100" w:type="dxa"/>
              <w:left w:w="100" w:type="dxa"/>
              <w:bottom w:w="100" w:type="dxa"/>
              <w:right w:w="100" w:type="dxa"/>
            </w:tcMar>
          </w:tcPr>
          <w:p w14:paraId="29BCACEB" w14:textId="77777777" w:rsidR="004A3843" w:rsidRPr="00AB476A" w:rsidRDefault="004A3843" w:rsidP="007E6FAA">
            <w:pPr>
              <w:rPr>
                <w:b/>
                <w:color w:val="000000"/>
              </w:rPr>
            </w:pPr>
            <w:r w:rsidRPr="00AB476A">
              <w:rPr>
                <w:b/>
                <w:color w:val="000000"/>
              </w:rPr>
              <w:t>Name</w:t>
            </w:r>
          </w:p>
        </w:tc>
        <w:tc>
          <w:tcPr>
            <w:tcW w:w="3240" w:type="dxa"/>
            <w:shd w:val="clear" w:color="auto" w:fill="BFBFBF"/>
            <w:tcMar>
              <w:top w:w="100" w:type="dxa"/>
              <w:left w:w="100" w:type="dxa"/>
              <w:bottom w:w="100" w:type="dxa"/>
              <w:right w:w="100" w:type="dxa"/>
            </w:tcMar>
            <w:vAlign w:val="center"/>
          </w:tcPr>
          <w:p w14:paraId="46427648"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7EC089DC" w14:textId="77777777" w:rsidR="004A3843" w:rsidRPr="00AB476A" w:rsidRDefault="004A3843" w:rsidP="007E6FAA">
            <w:pPr>
              <w:jc w:val="center"/>
              <w:rPr>
                <w:b/>
                <w:color w:val="000000"/>
              </w:rPr>
            </w:pPr>
            <w:r w:rsidRPr="00AB476A">
              <w:rPr>
                <w:b/>
                <w:color w:val="000000"/>
              </w:rPr>
              <w:t>Multiplicity</w:t>
            </w:r>
          </w:p>
        </w:tc>
        <w:tc>
          <w:tcPr>
            <w:tcW w:w="5557" w:type="dxa"/>
            <w:shd w:val="clear" w:color="auto" w:fill="BFBFBF"/>
            <w:tcMar>
              <w:top w:w="100" w:type="dxa"/>
              <w:left w:w="100" w:type="dxa"/>
              <w:bottom w:w="100" w:type="dxa"/>
              <w:right w:w="100" w:type="dxa"/>
            </w:tcMar>
          </w:tcPr>
          <w:p w14:paraId="3B75B7BB" w14:textId="77777777" w:rsidR="004A3843" w:rsidRPr="00AB476A" w:rsidRDefault="004A3843" w:rsidP="007E6FAA">
            <w:pPr>
              <w:rPr>
                <w:b/>
                <w:color w:val="000000"/>
              </w:rPr>
            </w:pPr>
            <w:r w:rsidRPr="00AB476A">
              <w:rPr>
                <w:b/>
                <w:color w:val="000000"/>
              </w:rPr>
              <w:t>Description</w:t>
            </w:r>
          </w:p>
        </w:tc>
      </w:tr>
      <w:tr w:rsidR="004A3843" w14:paraId="102CB829" w14:textId="77777777" w:rsidTr="007E6FAA">
        <w:trPr>
          <w:jc w:val="center"/>
        </w:trPr>
        <w:tc>
          <w:tcPr>
            <w:tcW w:w="2678" w:type="dxa"/>
            <w:shd w:val="clear" w:color="auto" w:fill="FFFFFF"/>
            <w:tcMar>
              <w:top w:w="100" w:type="dxa"/>
              <w:left w:w="100" w:type="dxa"/>
              <w:bottom w:w="100" w:type="dxa"/>
              <w:right w:w="100" w:type="dxa"/>
            </w:tcMar>
            <w:vAlign w:val="center"/>
          </w:tcPr>
          <w:p w14:paraId="28FBC2BE" w14:textId="77777777" w:rsidR="004A3843" w:rsidRPr="00D82655" w:rsidRDefault="004A3843" w:rsidP="007E6FAA">
            <w:pPr>
              <w:rPr>
                <w:b/>
                <w:szCs w:val="20"/>
              </w:rPr>
            </w:pPr>
            <w:r w:rsidRPr="00D82655">
              <w:rPr>
                <w:b/>
                <w:szCs w:val="20"/>
              </w:rPr>
              <w:t>class</w:t>
            </w:r>
          </w:p>
        </w:tc>
        <w:tc>
          <w:tcPr>
            <w:tcW w:w="3240" w:type="dxa"/>
            <w:shd w:val="clear" w:color="auto" w:fill="FFFFFF"/>
            <w:tcMar>
              <w:top w:w="100" w:type="dxa"/>
              <w:left w:w="100" w:type="dxa"/>
              <w:bottom w:w="100" w:type="dxa"/>
              <w:right w:w="100" w:type="dxa"/>
            </w:tcMar>
            <w:vAlign w:val="center"/>
          </w:tcPr>
          <w:p w14:paraId="5D6AC884" w14:textId="77777777" w:rsidR="004A3843" w:rsidRPr="00D82655" w:rsidRDefault="004A3843" w:rsidP="007E6FAA">
            <w:pPr>
              <w:pStyle w:val="UMLTableType"/>
              <w:contextualSpacing w:val="0"/>
            </w:pPr>
            <w:r w:rsidRPr="00D82655">
              <w:t>SourceClassTypeEnum</w:t>
            </w:r>
          </w:p>
        </w:tc>
        <w:tc>
          <w:tcPr>
            <w:tcW w:w="1260" w:type="dxa"/>
            <w:shd w:val="clear" w:color="auto" w:fill="FFFFFF"/>
            <w:tcMar>
              <w:top w:w="100" w:type="dxa"/>
              <w:left w:w="100" w:type="dxa"/>
              <w:bottom w:w="100" w:type="dxa"/>
              <w:right w:w="100" w:type="dxa"/>
            </w:tcMar>
            <w:vAlign w:val="center"/>
          </w:tcPr>
          <w:p w14:paraId="649B5375"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5DD91BC" w14:textId="7A0BE06F" w:rsidR="004A3843" w:rsidRPr="00D82655" w:rsidRDefault="004A3843" w:rsidP="00554323">
            <w:pPr>
              <w:rPr>
                <w:szCs w:val="20"/>
              </w:rPr>
            </w:pPr>
            <w:r w:rsidRPr="00D82655">
              <w:rPr>
                <w:szCs w:val="20"/>
              </w:rPr>
              <w:t xml:space="preserve">The </w:t>
            </w:r>
            <w:r w:rsidRPr="00F05BC2">
              <w:rPr>
                <w:rFonts w:ascii="Courier New" w:hAnsi="Courier New" w:cs="Courier New"/>
                <w:sz w:val="22"/>
                <w:szCs w:val="22"/>
              </w:rPr>
              <w:t>class</w:t>
            </w:r>
            <w:r w:rsidRPr="00D82655">
              <w:rPr>
                <w:szCs w:val="20"/>
              </w:rPr>
              <w:t xml:space="preserve"> property specifies the identification of the high-level </w:t>
            </w:r>
            <w:r w:rsidR="00554323">
              <w:rPr>
                <w:szCs w:val="20"/>
              </w:rPr>
              <w:t>source</w:t>
            </w:r>
            <w:r w:rsidRPr="00D82655">
              <w:rPr>
                <w:szCs w:val="20"/>
              </w:rPr>
              <w:t xml:space="preserve"> of this cyber observation source.</w:t>
            </w:r>
          </w:p>
        </w:tc>
      </w:tr>
      <w:tr w:rsidR="004A3843" w14:paraId="41D90324" w14:textId="77777777" w:rsidTr="007E6FAA">
        <w:trPr>
          <w:jc w:val="center"/>
        </w:trPr>
        <w:tc>
          <w:tcPr>
            <w:tcW w:w="2678" w:type="dxa"/>
            <w:shd w:val="clear" w:color="auto" w:fill="FFFFFF"/>
            <w:tcMar>
              <w:top w:w="100" w:type="dxa"/>
              <w:left w:w="100" w:type="dxa"/>
              <w:bottom w:w="100" w:type="dxa"/>
              <w:right w:w="100" w:type="dxa"/>
            </w:tcMar>
            <w:vAlign w:val="center"/>
          </w:tcPr>
          <w:p w14:paraId="1EA1AEB9" w14:textId="77777777" w:rsidR="004A3843" w:rsidRPr="00D82655" w:rsidRDefault="004A3843" w:rsidP="007E6FAA">
            <w:pPr>
              <w:rPr>
                <w:b/>
                <w:szCs w:val="20"/>
              </w:rPr>
            </w:pPr>
            <w:r w:rsidRPr="00D82655">
              <w:rPr>
                <w:b/>
                <w:szCs w:val="20"/>
              </w:rPr>
              <w:t>source_type</w:t>
            </w:r>
          </w:p>
        </w:tc>
        <w:tc>
          <w:tcPr>
            <w:tcW w:w="3240" w:type="dxa"/>
            <w:shd w:val="clear" w:color="auto" w:fill="FFFFFF"/>
            <w:tcMar>
              <w:top w:w="100" w:type="dxa"/>
              <w:left w:w="100" w:type="dxa"/>
              <w:bottom w:w="100" w:type="dxa"/>
              <w:right w:w="100" w:type="dxa"/>
            </w:tcMar>
            <w:vAlign w:val="center"/>
          </w:tcPr>
          <w:p w14:paraId="3BB8C108" w14:textId="77777777" w:rsidR="004A3843" w:rsidRPr="00D82655" w:rsidRDefault="004A3843" w:rsidP="007E6FAA">
            <w:pPr>
              <w:pStyle w:val="UMLTableType"/>
              <w:contextualSpacing w:val="0"/>
            </w:pPr>
            <w:r w:rsidRPr="00D82655">
              <w:t>SourceTypeEnum</w:t>
            </w:r>
          </w:p>
        </w:tc>
        <w:tc>
          <w:tcPr>
            <w:tcW w:w="1260" w:type="dxa"/>
            <w:shd w:val="clear" w:color="auto" w:fill="FFFFFF"/>
            <w:tcMar>
              <w:top w:w="100" w:type="dxa"/>
              <w:left w:w="100" w:type="dxa"/>
              <w:bottom w:w="100" w:type="dxa"/>
              <w:right w:w="100" w:type="dxa"/>
            </w:tcMar>
            <w:vAlign w:val="center"/>
          </w:tcPr>
          <w:p w14:paraId="39D210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ADE00FF"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source_type</w:t>
            </w:r>
            <w:r w:rsidRPr="00D82655">
              <w:rPr>
                <w:szCs w:val="20"/>
              </w:rPr>
              <w:t xml:space="preserve"> property specifies the identification of the broad type of this cyber observation source.</w:t>
            </w:r>
          </w:p>
        </w:tc>
      </w:tr>
      <w:tr w:rsidR="004A3843" w14:paraId="2A5D28AB" w14:textId="77777777" w:rsidTr="007E6FAA">
        <w:trPr>
          <w:jc w:val="center"/>
        </w:trPr>
        <w:tc>
          <w:tcPr>
            <w:tcW w:w="2678" w:type="dxa"/>
            <w:shd w:val="clear" w:color="auto" w:fill="FFFFFF"/>
            <w:tcMar>
              <w:top w:w="100" w:type="dxa"/>
              <w:left w:w="100" w:type="dxa"/>
              <w:bottom w:w="100" w:type="dxa"/>
              <w:right w:w="100" w:type="dxa"/>
            </w:tcMar>
            <w:vAlign w:val="center"/>
          </w:tcPr>
          <w:p w14:paraId="3D5A4103" w14:textId="77777777" w:rsidR="004A3843" w:rsidRPr="00D82655" w:rsidRDefault="004A3843" w:rsidP="007E6FAA">
            <w:pPr>
              <w:rPr>
                <w:b/>
                <w:szCs w:val="20"/>
              </w:rPr>
            </w:pPr>
            <w:r w:rsidRPr="00D82655">
              <w:rPr>
                <w:b/>
                <w:szCs w:val="20"/>
              </w:rPr>
              <w:t>name</w:t>
            </w:r>
          </w:p>
        </w:tc>
        <w:tc>
          <w:tcPr>
            <w:tcW w:w="3240" w:type="dxa"/>
            <w:shd w:val="clear" w:color="auto" w:fill="FFFFFF"/>
            <w:tcMar>
              <w:top w:w="100" w:type="dxa"/>
              <w:left w:w="100" w:type="dxa"/>
              <w:bottom w:w="100" w:type="dxa"/>
              <w:right w:w="100" w:type="dxa"/>
            </w:tcMar>
            <w:vAlign w:val="center"/>
          </w:tcPr>
          <w:p w14:paraId="4A7CEE20" w14:textId="77777777" w:rsidR="004A3843" w:rsidRPr="00D82655" w:rsidRDefault="004A3843" w:rsidP="007E6FAA">
            <w:pPr>
              <w:pStyle w:val="UMLTableType"/>
              <w:contextualSpacing w:val="0"/>
            </w:pPr>
            <w:r w:rsidRPr="00D82655">
              <w:t>basicDataTypes:</w:t>
            </w:r>
          </w:p>
          <w:p w14:paraId="35C819E4" w14:textId="77777777" w:rsidR="004A3843" w:rsidRPr="00D82655" w:rsidRDefault="004A3843" w:rsidP="007E6FAA">
            <w:pPr>
              <w:pStyle w:val="UMLTableType"/>
              <w:contextualSpacing w:val="0"/>
            </w:pPr>
            <w:r w:rsidRPr="00D82655">
              <w:t>BasicString</w:t>
            </w:r>
          </w:p>
        </w:tc>
        <w:tc>
          <w:tcPr>
            <w:tcW w:w="1260" w:type="dxa"/>
            <w:shd w:val="clear" w:color="auto" w:fill="FFFFFF"/>
            <w:tcMar>
              <w:top w:w="100" w:type="dxa"/>
              <w:left w:w="100" w:type="dxa"/>
              <w:bottom w:w="100" w:type="dxa"/>
              <w:right w:w="100" w:type="dxa"/>
            </w:tcMar>
            <w:vAlign w:val="center"/>
          </w:tcPr>
          <w:p w14:paraId="5896189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113B489B"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name</w:t>
            </w:r>
            <w:r w:rsidRPr="00D82655">
              <w:rPr>
                <w:szCs w:val="20"/>
              </w:rPr>
              <w:t xml:space="preserve"> property specifies the assignment of a relevant name to this Discovery Method.</w:t>
            </w:r>
          </w:p>
        </w:tc>
      </w:tr>
      <w:tr w:rsidR="004A3843" w14:paraId="1677B6CE" w14:textId="77777777" w:rsidTr="007E6FAA">
        <w:trPr>
          <w:jc w:val="center"/>
        </w:trPr>
        <w:tc>
          <w:tcPr>
            <w:tcW w:w="2678" w:type="dxa"/>
            <w:shd w:val="clear" w:color="auto" w:fill="FFFFFF"/>
            <w:tcMar>
              <w:top w:w="100" w:type="dxa"/>
              <w:left w:w="100" w:type="dxa"/>
              <w:bottom w:w="100" w:type="dxa"/>
              <w:right w:w="100" w:type="dxa"/>
            </w:tcMar>
            <w:vAlign w:val="center"/>
          </w:tcPr>
          <w:p w14:paraId="52EDF11A" w14:textId="77777777" w:rsidR="004A3843" w:rsidRPr="00D82655" w:rsidRDefault="004A3843" w:rsidP="007E6FAA">
            <w:pPr>
              <w:rPr>
                <w:b/>
                <w:szCs w:val="20"/>
              </w:rPr>
            </w:pPr>
            <w:r w:rsidRPr="00D82655">
              <w:rPr>
                <w:b/>
                <w:szCs w:val="20"/>
              </w:rPr>
              <w:t>sighting_count</w:t>
            </w:r>
          </w:p>
        </w:tc>
        <w:tc>
          <w:tcPr>
            <w:tcW w:w="3240" w:type="dxa"/>
            <w:shd w:val="clear" w:color="auto" w:fill="FFFFFF"/>
            <w:tcMar>
              <w:top w:w="100" w:type="dxa"/>
              <w:left w:w="100" w:type="dxa"/>
              <w:bottom w:w="100" w:type="dxa"/>
              <w:right w:w="100" w:type="dxa"/>
            </w:tcMar>
            <w:vAlign w:val="center"/>
          </w:tcPr>
          <w:p w14:paraId="0D474924" w14:textId="77777777" w:rsidR="004A3843" w:rsidRPr="00D82655" w:rsidRDefault="004A3843" w:rsidP="007E6FAA">
            <w:pPr>
              <w:pStyle w:val="UMLTableType"/>
              <w:contextualSpacing w:val="0"/>
            </w:pPr>
            <w:r w:rsidRPr="00D82655">
              <w:t>basicDataTypes:</w:t>
            </w:r>
          </w:p>
          <w:p w14:paraId="02CDA3A1" w14:textId="77777777" w:rsidR="004A3843" w:rsidRPr="00D82655" w:rsidRDefault="004A3843" w:rsidP="007E6FAA">
            <w:pPr>
              <w:pStyle w:val="UMLTableType"/>
              <w:contextualSpacing w:val="0"/>
            </w:pPr>
            <w:r w:rsidRPr="00D82655">
              <w:t>PositiveInteger</w:t>
            </w:r>
          </w:p>
        </w:tc>
        <w:tc>
          <w:tcPr>
            <w:tcW w:w="1260" w:type="dxa"/>
            <w:shd w:val="clear" w:color="auto" w:fill="FFFFFF"/>
            <w:tcMar>
              <w:top w:w="100" w:type="dxa"/>
              <w:left w:w="100" w:type="dxa"/>
              <w:bottom w:w="100" w:type="dxa"/>
              <w:right w:w="100" w:type="dxa"/>
            </w:tcMar>
            <w:vAlign w:val="center"/>
          </w:tcPr>
          <w:p w14:paraId="260AF7C9"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0DD09884"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sighting_count</w:t>
            </w:r>
            <w:r w:rsidRPr="00D82655">
              <w:rPr>
                <w:szCs w:val="20"/>
              </w:rPr>
              <w:t xml:space="preserve"> property specifies how many different identical instances of a given Observable may have </w:t>
            </w:r>
            <w:r w:rsidRPr="00D82655">
              <w:rPr>
                <w:szCs w:val="20"/>
              </w:rPr>
              <w:lastRenderedPageBreak/>
              <w:t>been seen/sighted by the observation source.</w:t>
            </w:r>
          </w:p>
        </w:tc>
      </w:tr>
      <w:tr w:rsidR="004A3843" w14:paraId="2EAF9CA2" w14:textId="77777777" w:rsidTr="007E6FAA">
        <w:trPr>
          <w:jc w:val="center"/>
        </w:trPr>
        <w:tc>
          <w:tcPr>
            <w:tcW w:w="2678" w:type="dxa"/>
            <w:shd w:val="clear" w:color="auto" w:fill="FFFFFF"/>
            <w:tcMar>
              <w:top w:w="100" w:type="dxa"/>
              <w:left w:w="100" w:type="dxa"/>
              <w:bottom w:w="100" w:type="dxa"/>
              <w:right w:w="100" w:type="dxa"/>
            </w:tcMar>
            <w:vAlign w:val="center"/>
          </w:tcPr>
          <w:p w14:paraId="09ACAED1" w14:textId="77777777" w:rsidR="004A3843" w:rsidRPr="00D82655" w:rsidRDefault="004A3843" w:rsidP="007E6FAA">
            <w:pPr>
              <w:rPr>
                <w:b/>
                <w:szCs w:val="20"/>
              </w:rPr>
            </w:pPr>
            <w:r w:rsidRPr="00D82655">
              <w:rPr>
                <w:b/>
                <w:szCs w:val="20"/>
              </w:rPr>
              <w:lastRenderedPageBreak/>
              <w:t>Information_Source_Type</w:t>
            </w:r>
          </w:p>
        </w:tc>
        <w:tc>
          <w:tcPr>
            <w:tcW w:w="3240" w:type="dxa"/>
            <w:shd w:val="clear" w:color="auto" w:fill="FFFFFF"/>
            <w:tcMar>
              <w:top w:w="100" w:type="dxa"/>
              <w:left w:w="100" w:type="dxa"/>
              <w:bottom w:w="100" w:type="dxa"/>
              <w:right w:w="100" w:type="dxa"/>
            </w:tcMar>
            <w:vAlign w:val="center"/>
          </w:tcPr>
          <w:p w14:paraId="40BB4152"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6AC5C5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044E91C" w14:textId="7F7FFCF8" w:rsidR="004A3843" w:rsidRPr="00D82655" w:rsidRDefault="004A3843" w:rsidP="00554323">
            <w:pPr>
              <w:rPr>
                <w:szCs w:val="20"/>
              </w:rPr>
            </w:pPr>
            <w:r w:rsidRPr="00D82655">
              <w:rPr>
                <w:szCs w:val="20"/>
              </w:rPr>
              <w:t xml:space="preserve">The </w:t>
            </w:r>
            <w:r w:rsidRPr="00F05BC2">
              <w:rPr>
                <w:rFonts w:ascii="Courier New" w:eastAsia="Courier New" w:hAnsi="Courier New" w:cs="Courier New"/>
                <w:sz w:val="22"/>
                <w:szCs w:val="22"/>
              </w:rPr>
              <w:t>Information_Source_Type</w:t>
            </w:r>
            <w:r w:rsidRPr="00D82655">
              <w:rPr>
                <w:szCs w:val="20"/>
              </w:rPr>
              <w:t xml:space="preserve"> property specifies the type of information source. Examples of potential types </w:t>
            </w:r>
            <w:r w:rsidRPr="00D82655">
              <w:rPr>
                <w:i/>
                <w:szCs w:val="20"/>
              </w:rPr>
              <w:t>are application logs, help desk</w:t>
            </w:r>
            <w:r w:rsidRPr="00D82655">
              <w:rPr>
                <w:szCs w:val="20"/>
              </w:rPr>
              <w:t xml:space="preserve"> and </w:t>
            </w:r>
            <w:r w:rsidRPr="00D82655">
              <w:rPr>
                <w:i/>
                <w:szCs w:val="20"/>
              </w:rPr>
              <w:t>TPM</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554323">
              <w:rPr>
                <w:rFonts w:ascii="Courier New" w:eastAsia="Courier New" w:hAnsi="Courier New" w:cs="Courier New"/>
                <w:szCs w:val="20"/>
              </w:rPr>
              <w:t>cybox</w:t>
            </w:r>
            <w:r w:rsidRPr="00D82655">
              <w:rPr>
                <w:rFonts w:ascii="Courier New" w:eastAsia="Courier New" w:hAnsi="Courier New" w:cs="Courier New"/>
                <w:szCs w:val="20"/>
              </w:rPr>
              <w:t xml:space="preserve">Common:ControlledVocabularyStringType </w:t>
            </w:r>
            <w:r w:rsidRPr="00D82655">
              <w:rPr>
                <w:szCs w:val="20"/>
              </w:rPr>
              <w:t xml:space="preserve">class. The </w:t>
            </w:r>
            <w:r w:rsidR="00554323">
              <w:rPr>
                <w:szCs w:val="20"/>
              </w:rPr>
              <w:t>CybOX</w:t>
            </w:r>
            <w:r w:rsidRPr="00D82655">
              <w:rPr>
                <w:szCs w:val="20"/>
              </w:rPr>
              <w:t xml:space="preserve"> default vocabulary class for use in the property is </w:t>
            </w:r>
            <w:r w:rsidRPr="00D82655">
              <w:rPr>
                <w:i/>
                <w:szCs w:val="20"/>
              </w:rPr>
              <w:t>‘InformationSourceTypeVocab-1.0</w:t>
            </w:r>
            <w:r w:rsidRPr="00D82655">
              <w:rPr>
                <w:szCs w:val="20"/>
              </w:rPr>
              <w:t>’.</w:t>
            </w:r>
          </w:p>
        </w:tc>
      </w:tr>
      <w:tr w:rsidR="004A3843" w14:paraId="4263F23B" w14:textId="77777777" w:rsidTr="007E6FAA">
        <w:trPr>
          <w:jc w:val="center"/>
        </w:trPr>
        <w:tc>
          <w:tcPr>
            <w:tcW w:w="2678" w:type="dxa"/>
            <w:shd w:val="clear" w:color="auto" w:fill="FFFFFF"/>
            <w:tcMar>
              <w:top w:w="100" w:type="dxa"/>
              <w:left w:w="100" w:type="dxa"/>
              <w:bottom w:w="100" w:type="dxa"/>
              <w:right w:w="100" w:type="dxa"/>
            </w:tcMar>
            <w:vAlign w:val="center"/>
          </w:tcPr>
          <w:p w14:paraId="2218B4F1" w14:textId="77777777" w:rsidR="004A3843" w:rsidRPr="00D82655" w:rsidRDefault="004A3843" w:rsidP="007E6FAA">
            <w:pPr>
              <w:rPr>
                <w:b/>
                <w:szCs w:val="20"/>
              </w:rPr>
            </w:pPr>
            <w:r w:rsidRPr="00D82655">
              <w:rPr>
                <w:b/>
                <w:szCs w:val="20"/>
              </w:rPr>
              <w:t>Tool_Type</w:t>
            </w:r>
          </w:p>
        </w:tc>
        <w:tc>
          <w:tcPr>
            <w:tcW w:w="3240" w:type="dxa"/>
            <w:shd w:val="clear" w:color="auto" w:fill="FFFFFF"/>
            <w:tcMar>
              <w:top w:w="100" w:type="dxa"/>
              <w:left w:w="100" w:type="dxa"/>
              <w:bottom w:w="100" w:type="dxa"/>
              <w:right w:w="100" w:type="dxa"/>
            </w:tcMar>
            <w:vAlign w:val="center"/>
          </w:tcPr>
          <w:p w14:paraId="28E23CF8"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0A49D18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CF732C8" w14:textId="66AFBFA7" w:rsidR="004A3843" w:rsidRPr="00D82655" w:rsidRDefault="004A3843" w:rsidP="00554323">
            <w:pPr>
              <w:rPr>
                <w:szCs w:val="20"/>
              </w:rPr>
            </w:pPr>
            <w:r w:rsidRPr="00D82655">
              <w:rPr>
                <w:szCs w:val="20"/>
              </w:rPr>
              <w:t xml:space="preserve">The </w:t>
            </w:r>
            <w:r w:rsidRPr="00F05BC2">
              <w:rPr>
                <w:rFonts w:ascii="Courier New" w:eastAsia="Courier New" w:hAnsi="Courier New" w:cs="Courier New"/>
                <w:sz w:val="22"/>
                <w:szCs w:val="22"/>
              </w:rPr>
              <w:t>Tool_Type</w:t>
            </w:r>
            <w:r w:rsidRPr="00D82655">
              <w:rPr>
                <w:szCs w:val="20"/>
              </w:rPr>
              <w:t xml:space="preserve"> property specifies the type of the tool. Examples of potential types are </w:t>
            </w:r>
            <w:r w:rsidRPr="00D82655">
              <w:rPr>
                <w:i/>
                <w:szCs w:val="20"/>
              </w:rPr>
              <w:t>NIDS</w:t>
            </w:r>
            <w:r w:rsidRPr="00D82655">
              <w:rPr>
                <w:szCs w:val="20"/>
              </w:rPr>
              <w:t xml:space="preserve">, </w:t>
            </w:r>
            <w:r w:rsidRPr="00D82655">
              <w:rPr>
                <w:i/>
                <w:szCs w:val="20"/>
              </w:rPr>
              <w:t>asset scanner</w:t>
            </w:r>
            <w:r w:rsidRPr="00D82655">
              <w:rPr>
                <w:szCs w:val="20"/>
              </w:rPr>
              <w:t xml:space="preserve">, and </w:t>
            </w:r>
            <w:r w:rsidRPr="00D82655">
              <w:rPr>
                <w:i/>
                <w:szCs w:val="20"/>
              </w:rPr>
              <w:t>malware analysis</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554323">
              <w:rPr>
                <w:rFonts w:ascii="Courier New" w:eastAsia="Courier New" w:hAnsi="Courier New" w:cs="Courier New"/>
                <w:szCs w:val="20"/>
              </w:rPr>
              <w:t>cybox</w:t>
            </w:r>
            <w:r w:rsidRPr="00D82655">
              <w:rPr>
                <w:rFonts w:ascii="Courier New" w:eastAsia="Courier New" w:hAnsi="Courier New" w:cs="Courier New"/>
                <w:szCs w:val="20"/>
              </w:rPr>
              <w:t xml:space="preserve">Common:ControlledVocabularyStringType </w:t>
            </w:r>
            <w:r w:rsidRPr="00D82655">
              <w:rPr>
                <w:szCs w:val="20"/>
              </w:rPr>
              <w:t xml:space="preserve">class. The </w:t>
            </w:r>
            <w:r w:rsidR="00554323">
              <w:rPr>
                <w:szCs w:val="20"/>
              </w:rPr>
              <w:t>CybOX</w:t>
            </w:r>
            <w:r w:rsidRPr="00D82655">
              <w:rPr>
                <w:szCs w:val="20"/>
              </w:rPr>
              <w:t xml:space="preserve"> default vocabulary class for use in the property is </w:t>
            </w:r>
            <w:r w:rsidRPr="00D82655">
              <w:rPr>
                <w:i/>
                <w:szCs w:val="20"/>
              </w:rPr>
              <w:t>‘ToolTypeVocab-1.1’</w:t>
            </w:r>
            <w:r w:rsidRPr="00D82655">
              <w:rPr>
                <w:szCs w:val="20"/>
              </w:rPr>
              <w:t>.</w:t>
            </w:r>
          </w:p>
        </w:tc>
      </w:tr>
      <w:tr w:rsidR="004A3843" w14:paraId="5FF22C65" w14:textId="77777777" w:rsidTr="007E6FAA">
        <w:trPr>
          <w:jc w:val="center"/>
        </w:trPr>
        <w:tc>
          <w:tcPr>
            <w:tcW w:w="2678" w:type="dxa"/>
            <w:shd w:val="clear" w:color="auto" w:fill="FFFFFF"/>
            <w:tcMar>
              <w:top w:w="100" w:type="dxa"/>
              <w:left w:w="100" w:type="dxa"/>
              <w:bottom w:w="100" w:type="dxa"/>
              <w:right w:w="100" w:type="dxa"/>
            </w:tcMar>
            <w:vAlign w:val="center"/>
          </w:tcPr>
          <w:p w14:paraId="0F509788" w14:textId="77777777" w:rsidR="004A3843" w:rsidRPr="00D82655" w:rsidRDefault="004A3843" w:rsidP="007E6FAA">
            <w:pPr>
              <w:rPr>
                <w:b/>
                <w:szCs w:val="20"/>
              </w:rPr>
            </w:pPr>
            <w:r w:rsidRPr="00D82655">
              <w:rPr>
                <w:b/>
                <w:szCs w:val="20"/>
              </w:rPr>
              <w:t>Description</w:t>
            </w:r>
          </w:p>
        </w:tc>
        <w:tc>
          <w:tcPr>
            <w:tcW w:w="3240" w:type="dxa"/>
            <w:shd w:val="clear" w:color="auto" w:fill="FFFFFF"/>
            <w:tcMar>
              <w:top w:w="100" w:type="dxa"/>
              <w:left w:w="100" w:type="dxa"/>
              <w:bottom w:w="100" w:type="dxa"/>
              <w:right w:w="100" w:type="dxa"/>
            </w:tcMar>
            <w:vAlign w:val="center"/>
          </w:tcPr>
          <w:p w14:paraId="21D1E492" w14:textId="77777777" w:rsidR="004A3843" w:rsidRPr="00D82655" w:rsidRDefault="004A3843" w:rsidP="007E6FAA">
            <w:pPr>
              <w:pStyle w:val="UMLTableType"/>
              <w:contextualSpacing w:val="0"/>
            </w:pPr>
            <w:r w:rsidRPr="00D82655">
              <w:t>StructuredTextType</w:t>
            </w:r>
          </w:p>
        </w:tc>
        <w:tc>
          <w:tcPr>
            <w:tcW w:w="1260" w:type="dxa"/>
            <w:shd w:val="clear" w:color="auto" w:fill="FFFFFF"/>
            <w:tcMar>
              <w:top w:w="100" w:type="dxa"/>
              <w:left w:w="100" w:type="dxa"/>
              <w:bottom w:w="100" w:type="dxa"/>
              <w:right w:w="100" w:type="dxa"/>
            </w:tcMar>
            <w:vAlign w:val="center"/>
          </w:tcPr>
          <w:p w14:paraId="0C3A764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9D949D4" w14:textId="7D5E27A1" w:rsidR="004A3843" w:rsidRPr="00D82655" w:rsidRDefault="004A3843" w:rsidP="00554323">
            <w:pPr>
              <w:rPr>
                <w:szCs w:val="20"/>
              </w:rPr>
            </w:pPr>
            <w:r w:rsidRPr="00D82655">
              <w:rPr>
                <w:szCs w:val="20"/>
              </w:rPr>
              <w:t xml:space="preserve">The </w:t>
            </w:r>
            <w:r w:rsidRPr="00F05BC2">
              <w:rPr>
                <w:rFonts w:ascii="Courier New" w:eastAsia="Courier New" w:hAnsi="Courier New" w:cs="Courier New"/>
                <w:sz w:val="22"/>
                <w:szCs w:val="22"/>
              </w:rPr>
              <w:t>Description</w:t>
            </w:r>
            <w:r w:rsidRPr="00D82655">
              <w:rPr>
                <w:szCs w:val="20"/>
              </w:rPr>
              <w:t xml:space="preserve"> property captures a technical description of the measure source. Any length is permitted. Optional formatting is supported via the </w:t>
            </w:r>
            <w:r w:rsidRPr="00D82655">
              <w:rPr>
                <w:rFonts w:ascii="Courier New" w:eastAsia="Courier New" w:hAnsi="Courier New" w:cs="Courier New"/>
                <w:szCs w:val="20"/>
              </w:rPr>
              <w:t>structuring_format</w:t>
            </w:r>
            <w:r w:rsidRPr="00D82655">
              <w:rPr>
                <w:szCs w:val="20"/>
              </w:rPr>
              <w:t xml:space="preserve"> property of the </w:t>
            </w:r>
            <w:r w:rsidRPr="00D82655">
              <w:rPr>
                <w:rFonts w:ascii="Courier New" w:eastAsia="Courier New" w:hAnsi="Courier New" w:cs="Courier New"/>
                <w:szCs w:val="20"/>
              </w:rPr>
              <w:t>StructuredTextType</w:t>
            </w:r>
            <w:r w:rsidRPr="00D82655">
              <w:rPr>
                <w:szCs w:val="20"/>
              </w:rPr>
              <w:t xml:space="preserve"> </w:t>
            </w:r>
            <w:r w:rsidR="00554323">
              <w:rPr>
                <w:szCs w:val="20"/>
              </w:rPr>
              <w:t>data type</w:t>
            </w:r>
            <w:r w:rsidRPr="00D82655">
              <w:rPr>
                <w:szCs w:val="20"/>
              </w:rPr>
              <w:t>.</w:t>
            </w:r>
          </w:p>
        </w:tc>
      </w:tr>
      <w:tr w:rsidR="004A3843" w14:paraId="3A3FC616" w14:textId="77777777" w:rsidTr="007E6FAA">
        <w:trPr>
          <w:jc w:val="center"/>
        </w:trPr>
        <w:tc>
          <w:tcPr>
            <w:tcW w:w="2678" w:type="dxa"/>
            <w:shd w:val="clear" w:color="auto" w:fill="FFFFFF"/>
            <w:tcMar>
              <w:top w:w="100" w:type="dxa"/>
              <w:left w:w="100" w:type="dxa"/>
              <w:bottom w:w="100" w:type="dxa"/>
              <w:right w:w="100" w:type="dxa"/>
            </w:tcMar>
            <w:vAlign w:val="center"/>
          </w:tcPr>
          <w:p w14:paraId="689E0B7C" w14:textId="77777777" w:rsidR="004A3843" w:rsidRPr="00D82655" w:rsidRDefault="004A3843" w:rsidP="007E6FAA">
            <w:pPr>
              <w:rPr>
                <w:b/>
                <w:szCs w:val="20"/>
              </w:rPr>
            </w:pPr>
            <w:r w:rsidRPr="00D82655">
              <w:rPr>
                <w:b/>
                <w:szCs w:val="20"/>
              </w:rPr>
              <w:t>Contributors</w:t>
            </w:r>
          </w:p>
        </w:tc>
        <w:tc>
          <w:tcPr>
            <w:tcW w:w="3240" w:type="dxa"/>
            <w:shd w:val="clear" w:color="auto" w:fill="FFFFFF"/>
            <w:tcMar>
              <w:top w:w="100" w:type="dxa"/>
              <w:left w:w="100" w:type="dxa"/>
              <w:bottom w:w="100" w:type="dxa"/>
              <w:right w:w="100" w:type="dxa"/>
            </w:tcMar>
            <w:vAlign w:val="center"/>
          </w:tcPr>
          <w:p w14:paraId="122B8A5D" w14:textId="77777777" w:rsidR="004A3843" w:rsidRPr="00D82655" w:rsidRDefault="004A3843" w:rsidP="007E6FAA">
            <w:pPr>
              <w:pStyle w:val="UMLTableType"/>
              <w:contextualSpacing w:val="0"/>
            </w:pPr>
            <w:r w:rsidRPr="00D82655">
              <w:t>PersonnelType</w:t>
            </w:r>
          </w:p>
        </w:tc>
        <w:tc>
          <w:tcPr>
            <w:tcW w:w="1260" w:type="dxa"/>
            <w:shd w:val="clear" w:color="auto" w:fill="FFFFFF"/>
            <w:tcMar>
              <w:top w:w="100" w:type="dxa"/>
              <w:left w:w="100" w:type="dxa"/>
              <w:bottom w:w="100" w:type="dxa"/>
              <w:right w:w="100" w:type="dxa"/>
            </w:tcMar>
            <w:vAlign w:val="center"/>
          </w:tcPr>
          <w:p w14:paraId="2B67BDF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5F0998E"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Contributors</w:t>
            </w:r>
            <w:r w:rsidRPr="00D82655">
              <w:rPr>
                <w:szCs w:val="20"/>
              </w:rPr>
              <w:t xml:space="preserve"> property characterizes the description of the individual contributors involved in this </w:t>
            </w:r>
            <w:r w:rsidRPr="00D82655">
              <w:rPr>
                <w:szCs w:val="20"/>
              </w:rPr>
              <w:lastRenderedPageBreak/>
              <w:t>cyber observation source.</w:t>
            </w:r>
          </w:p>
        </w:tc>
      </w:tr>
      <w:tr w:rsidR="004A3843" w14:paraId="5AE2835C" w14:textId="77777777" w:rsidTr="007E6FAA">
        <w:trPr>
          <w:jc w:val="center"/>
        </w:trPr>
        <w:tc>
          <w:tcPr>
            <w:tcW w:w="2678" w:type="dxa"/>
            <w:shd w:val="clear" w:color="auto" w:fill="FFFFFF"/>
            <w:tcMar>
              <w:top w:w="100" w:type="dxa"/>
              <w:left w:w="100" w:type="dxa"/>
              <w:bottom w:w="100" w:type="dxa"/>
              <w:right w:w="100" w:type="dxa"/>
            </w:tcMar>
            <w:vAlign w:val="center"/>
          </w:tcPr>
          <w:p w14:paraId="3B9F0A3E" w14:textId="77777777" w:rsidR="004A3843" w:rsidRPr="00D82655" w:rsidRDefault="004A3843" w:rsidP="007E6FAA">
            <w:pPr>
              <w:rPr>
                <w:b/>
                <w:szCs w:val="20"/>
              </w:rPr>
            </w:pPr>
            <w:r w:rsidRPr="00D82655">
              <w:rPr>
                <w:b/>
                <w:szCs w:val="20"/>
              </w:rPr>
              <w:lastRenderedPageBreak/>
              <w:t>Time</w:t>
            </w:r>
          </w:p>
        </w:tc>
        <w:tc>
          <w:tcPr>
            <w:tcW w:w="3240" w:type="dxa"/>
            <w:shd w:val="clear" w:color="auto" w:fill="FFFFFF"/>
            <w:tcMar>
              <w:top w:w="100" w:type="dxa"/>
              <w:left w:w="100" w:type="dxa"/>
              <w:bottom w:w="100" w:type="dxa"/>
              <w:right w:w="100" w:type="dxa"/>
            </w:tcMar>
            <w:vAlign w:val="center"/>
          </w:tcPr>
          <w:p w14:paraId="5F58B49A" w14:textId="77777777" w:rsidR="004A3843" w:rsidRPr="00D82655" w:rsidRDefault="004A3843" w:rsidP="007E6FAA">
            <w:pPr>
              <w:pStyle w:val="UMLTableType"/>
              <w:contextualSpacing w:val="0"/>
            </w:pPr>
            <w:r w:rsidRPr="00D82655">
              <w:t>TimeType</w:t>
            </w:r>
          </w:p>
        </w:tc>
        <w:tc>
          <w:tcPr>
            <w:tcW w:w="1260" w:type="dxa"/>
            <w:shd w:val="clear" w:color="auto" w:fill="FFFFFF"/>
            <w:tcMar>
              <w:top w:w="100" w:type="dxa"/>
              <w:left w:w="100" w:type="dxa"/>
              <w:bottom w:w="100" w:type="dxa"/>
              <w:right w:w="100" w:type="dxa"/>
            </w:tcMar>
            <w:vAlign w:val="center"/>
          </w:tcPr>
          <w:p w14:paraId="69156E1B"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62DECCE"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Time</w:t>
            </w:r>
            <w:r w:rsidRPr="00D82655">
              <w:rPr>
                <w:szCs w:val="20"/>
              </w:rPr>
              <w:t xml:space="preserve"> property specifies the various time-related properties for this cyber observation source instance.</w:t>
            </w:r>
          </w:p>
        </w:tc>
      </w:tr>
      <w:tr w:rsidR="004A3843" w14:paraId="7E331631" w14:textId="77777777" w:rsidTr="007E6FAA">
        <w:trPr>
          <w:jc w:val="center"/>
        </w:trPr>
        <w:tc>
          <w:tcPr>
            <w:tcW w:w="2678" w:type="dxa"/>
            <w:shd w:val="clear" w:color="auto" w:fill="FFFFFF"/>
            <w:tcMar>
              <w:top w:w="100" w:type="dxa"/>
              <w:left w:w="100" w:type="dxa"/>
              <w:bottom w:w="100" w:type="dxa"/>
              <w:right w:w="100" w:type="dxa"/>
            </w:tcMar>
            <w:vAlign w:val="center"/>
          </w:tcPr>
          <w:p w14:paraId="3ED6493F" w14:textId="77777777" w:rsidR="004A3843" w:rsidRPr="00D82655" w:rsidRDefault="004A3843" w:rsidP="007E6FAA">
            <w:pPr>
              <w:rPr>
                <w:b/>
                <w:szCs w:val="20"/>
              </w:rPr>
            </w:pPr>
            <w:r w:rsidRPr="00D82655">
              <w:rPr>
                <w:b/>
                <w:szCs w:val="20"/>
              </w:rPr>
              <w:t>Observation_Location</w:t>
            </w:r>
          </w:p>
        </w:tc>
        <w:tc>
          <w:tcPr>
            <w:tcW w:w="3240" w:type="dxa"/>
            <w:shd w:val="clear" w:color="auto" w:fill="FFFFFF"/>
            <w:tcMar>
              <w:top w:w="100" w:type="dxa"/>
              <w:left w:w="100" w:type="dxa"/>
              <w:bottom w:w="100" w:type="dxa"/>
              <w:right w:w="100" w:type="dxa"/>
            </w:tcMar>
            <w:vAlign w:val="center"/>
          </w:tcPr>
          <w:p w14:paraId="3DC4D42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430B7C9D"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AB85F77" w14:textId="019AD2E1" w:rsidR="004A3843" w:rsidRPr="00D82655" w:rsidRDefault="004A3843" w:rsidP="00554323">
            <w:pPr>
              <w:rPr>
                <w:szCs w:val="20"/>
              </w:rPr>
            </w:pPr>
            <w:r w:rsidRPr="00D82655">
              <w:rPr>
                <w:szCs w:val="20"/>
              </w:rPr>
              <w:t xml:space="preserve">The </w:t>
            </w:r>
            <w:r w:rsidRPr="00F05BC2">
              <w:rPr>
                <w:rFonts w:ascii="Courier New" w:hAnsi="Courier New" w:cs="Courier New"/>
                <w:sz w:val="22"/>
                <w:szCs w:val="22"/>
              </w:rPr>
              <w:t>Observation_Location</w:t>
            </w:r>
            <w:r w:rsidRPr="00D82655">
              <w:rPr>
                <w:szCs w:val="20"/>
              </w:rPr>
              <w:t xml:space="preserve"> property specifies a relevant physical location for the associated Observation. The underlying abstract class MUST be extended. The default </w:t>
            </w:r>
            <w:r w:rsidRPr="00D82655">
              <w:rPr>
                <w:rFonts w:ascii="Calibri" w:hAnsi="Calibri" w:cs="Arial"/>
                <w:szCs w:val="20"/>
              </w:rPr>
              <w:t xml:space="preserve">and strongly RECOMMENDED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w:t>
            </w:r>
            <w:hyperlink w:anchor="AdditionalArtifacts" w:history="1">
              <w:r w:rsidR="00554323" w:rsidRPr="00554323">
                <w:rPr>
                  <w:rStyle w:val="Hyperlink"/>
                  <w:i/>
                </w:rPr>
                <w:t>CybOX Version 2.1.1 Part 4: Default Extensions</w:t>
              </w:r>
            </w:hyperlink>
            <w:r w:rsidRPr="00D82655">
              <w:rPr>
                <w:szCs w:val="20"/>
              </w:rPr>
              <w:t>.</w:t>
            </w:r>
          </w:p>
        </w:tc>
      </w:tr>
      <w:tr w:rsidR="004A3843" w14:paraId="37C1EEE1" w14:textId="77777777" w:rsidTr="007E6FAA">
        <w:trPr>
          <w:jc w:val="center"/>
        </w:trPr>
        <w:tc>
          <w:tcPr>
            <w:tcW w:w="2678" w:type="dxa"/>
            <w:shd w:val="clear" w:color="auto" w:fill="FFFFFF"/>
            <w:tcMar>
              <w:top w:w="100" w:type="dxa"/>
              <w:left w:w="100" w:type="dxa"/>
              <w:bottom w:w="100" w:type="dxa"/>
              <w:right w:w="100" w:type="dxa"/>
            </w:tcMar>
            <w:vAlign w:val="center"/>
          </w:tcPr>
          <w:p w14:paraId="08E75E53" w14:textId="77777777" w:rsidR="004A3843" w:rsidRPr="00D82655" w:rsidRDefault="004A3843" w:rsidP="007E6FAA">
            <w:pPr>
              <w:rPr>
                <w:b/>
                <w:szCs w:val="20"/>
              </w:rPr>
            </w:pPr>
            <w:r w:rsidRPr="00D82655">
              <w:rPr>
                <w:b/>
                <w:szCs w:val="20"/>
              </w:rPr>
              <w:t>Tools</w:t>
            </w:r>
          </w:p>
        </w:tc>
        <w:tc>
          <w:tcPr>
            <w:tcW w:w="3240" w:type="dxa"/>
            <w:shd w:val="clear" w:color="auto" w:fill="FFFFFF"/>
            <w:tcMar>
              <w:top w:w="100" w:type="dxa"/>
              <w:left w:w="100" w:type="dxa"/>
              <w:bottom w:w="100" w:type="dxa"/>
              <w:right w:w="100" w:type="dxa"/>
            </w:tcMar>
            <w:vAlign w:val="center"/>
          </w:tcPr>
          <w:p w14:paraId="2F1A47D5" w14:textId="77777777" w:rsidR="004A3843" w:rsidRPr="00D82655" w:rsidRDefault="004A3843" w:rsidP="007E6FAA">
            <w:pPr>
              <w:pStyle w:val="UMLTableType"/>
              <w:contextualSpacing w:val="0"/>
            </w:pPr>
            <w:r w:rsidRPr="00D82655">
              <w:t>ToolsInformationType</w:t>
            </w:r>
          </w:p>
        </w:tc>
        <w:tc>
          <w:tcPr>
            <w:tcW w:w="1260" w:type="dxa"/>
            <w:shd w:val="clear" w:color="auto" w:fill="FFFFFF"/>
            <w:tcMar>
              <w:top w:w="100" w:type="dxa"/>
              <w:left w:w="100" w:type="dxa"/>
              <w:bottom w:w="100" w:type="dxa"/>
              <w:right w:w="100" w:type="dxa"/>
            </w:tcMar>
            <w:vAlign w:val="center"/>
          </w:tcPr>
          <w:p w14:paraId="1E427A44"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7594BE8"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Tools</w:t>
            </w:r>
            <w:r w:rsidRPr="00D82655">
              <w:rPr>
                <w:szCs w:val="20"/>
              </w:rPr>
              <w:t xml:space="preserve"> property characterizes the tools utilized for this cyber observation source.</w:t>
            </w:r>
          </w:p>
        </w:tc>
      </w:tr>
      <w:tr w:rsidR="004A3843" w14:paraId="0AF65F89" w14:textId="77777777" w:rsidTr="007E6FAA">
        <w:trPr>
          <w:jc w:val="center"/>
        </w:trPr>
        <w:tc>
          <w:tcPr>
            <w:tcW w:w="2678" w:type="dxa"/>
            <w:shd w:val="clear" w:color="auto" w:fill="FFFFFF"/>
            <w:tcMar>
              <w:top w:w="100" w:type="dxa"/>
              <w:left w:w="100" w:type="dxa"/>
              <w:bottom w:w="100" w:type="dxa"/>
              <w:right w:w="100" w:type="dxa"/>
            </w:tcMar>
            <w:vAlign w:val="center"/>
          </w:tcPr>
          <w:p w14:paraId="25F60149" w14:textId="77777777" w:rsidR="004A3843" w:rsidRPr="00D82655" w:rsidRDefault="004A3843" w:rsidP="007E6FAA">
            <w:pPr>
              <w:rPr>
                <w:b/>
                <w:szCs w:val="20"/>
              </w:rPr>
            </w:pPr>
            <w:r w:rsidRPr="00D82655">
              <w:rPr>
                <w:b/>
                <w:szCs w:val="20"/>
              </w:rPr>
              <w:t>Platform</w:t>
            </w:r>
          </w:p>
        </w:tc>
        <w:tc>
          <w:tcPr>
            <w:tcW w:w="3240" w:type="dxa"/>
            <w:shd w:val="clear" w:color="auto" w:fill="FFFFFF"/>
            <w:tcMar>
              <w:top w:w="100" w:type="dxa"/>
              <w:left w:w="100" w:type="dxa"/>
              <w:bottom w:w="100" w:type="dxa"/>
              <w:right w:w="100" w:type="dxa"/>
            </w:tcMar>
            <w:vAlign w:val="center"/>
          </w:tcPr>
          <w:p w14:paraId="699C154C" w14:textId="77777777" w:rsidR="004A3843" w:rsidRPr="00D82655" w:rsidRDefault="004A3843" w:rsidP="007E6FAA">
            <w:pPr>
              <w:pStyle w:val="UMLTableType"/>
              <w:contextualSpacing w:val="0"/>
            </w:pPr>
            <w:r w:rsidRPr="00D82655">
              <w:t>PlatformSpecificationType</w:t>
            </w:r>
          </w:p>
        </w:tc>
        <w:tc>
          <w:tcPr>
            <w:tcW w:w="1260" w:type="dxa"/>
            <w:shd w:val="clear" w:color="auto" w:fill="FFFFFF"/>
            <w:tcMar>
              <w:top w:w="100" w:type="dxa"/>
              <w:left w:w="100" w:type="dxa"/>
              <w:bottom w:w="100" w:type="dxa"/>
              <w:right w:w="100" w:type="dxa"/>
            </w:tcMar>
            <w:vAlign w:val="center"/>
          </w:tcPr>
          <w:p w14:paraId="23EA054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63D8B075"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Platform</w:t>
            </w:r>
            <w:r w:rsidRPr="00D82655">
              <w:rPr>
                <w:szCs w:val="20"/>
              </w:rPr>
              <w:t xml:space="preserve"> property characterizes a formal, standardized specification of the platform for this cyber observation source.</w:t>
            </w:r>
          </w:p>
        </w:tc>
      </w:tr>
      <w:tr w:rsidR="004A3843" w14:paraId="7DFCD001" w14:textId="77777777" w:rsidTr="00F05BC2">
        <w:trPr>
          <w:trHeight w:val="1267"/>
          <w:jc w:val="center"/>
        </w:trPr>
        <w:tc>
          <w:tcPr>
            <w:tcW w:w="2678" w:type="dxa"/>
            <w:shd w:val="clear" w:color="auto" w:fill="FFFFFF"/>
            <w:tcMar>
              <w:top w:w="100" w:type="dxa"/>
              <w:left w:w="100" w:type="dxa"/>
              <w:bottom w:w="100" w:type="dxa"/>
              <w:right w:w="100" w:type="dxa"/>
            </w:tcMar>
            <w:vAlign w:val="center"/>
          </w:tcPr>
          <w:p w14:paraId="28BBB4E2" w14:textId="77777777" w:rsidR="004A3843" w:rsidRPr="00D82655" w:rsidRDefault="004A3843" w:rsidP="007E6FAA">
            <w:pPr>
              <w:rPr>
                <w:b/>
                <w:szCs w:val="20"/>
              </w:rPr>
            </w:pPr>
            <w:r w:rsidRPr="00D82655">
              <w:rPr>
                <w:b/>
                <w:szCs w:val="20"/>
              </w:rPr>
              <w:t>System</w:t>
            </w:r>
          </w:p>
        </w:tc>
        <w:tc>
          <w:tcPr>
            <w:tcW w:w="3240" w:type="dxa"/>
            <w:shd w:val="clear" w:color="auto" w:fill="FFFFFF"/>
            <w:tcMar>
              <w:top w:w="100" w:type="dxa"/>
              <w:left w:w="100" w:type="dxa"/>
              <w:bottom w:w="100" w:type="dxa"/>
              <w:right w:w="100" w:type="dxa"/>
            </w:tcMar>
            <w:vAlign w:val="center"/>
          </w:tcPr>
          <w:p w14:paraId="4416F8B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4050BB02"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423017B"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System</w:t>
            </w:r>
            <w:r w:rsidRPr="00D82655">
              <w:rPr>
                <w:szCs w:val="20"/>
              </w:rPr>
              <w:t xml:space="preserve"> property characterizes the system on which the mechanism of cyber observation executed. System SHOULD be an object of type </w:t>
            </w:r>
            <w:r w:rsidRPr="00D82655">
              <w:rPr>
                <w:rFonts w:ascii="Courier New" w:hAnsi="Courier New" w:cs="Courier New"/>
                <w:szCs w:val="20"/>
              </w:rPr>
              <w:t>SystemObj:SystemObjectType</w:t>
            </w:r>
            <w:r w:rsidRPr="00D82655">
              <w:rPr>
                <w:szCs w:val="20"/>
              </w:rPr>
              <w:t>.</w:t>
            </w:r>
          </w:p>
        </w:tc>
      </w:tr>
      <w:tr w:rsidR="004A3843" w14:paraId="7BEFC8F3" w14:textId="77777777" w:rsidTr="007E6FAA">
        <w:trPr>
          <w:jc w:val="center"/>
        </w:trPr>
        <w:tc>
          <w:tcPr>
            <w:tcW w:w="2678" w:type="dxa"/>
            <w:shd w:val="clear" w:color="auto" w:fill="FFFFFF"/>
            <w:tcMar>
              <w:top w:w="100" w:type="dxa"/>
              <w:left w:w="100" w:type="dxa"/>
              <w:bottom w:w="100" w:type="dxa"/>
              <w:right w:w="100" w:type="dxa"/>
            </w:tcMar>
            <w:vAlign w:val="center"/>
          </w:tcPr>
          <w:p w14:paraId="66C4AE2C" w14:textId="77777777" w:rsidR="004A3843" w:rsidRPr="00D82655" w:rsidRDefault="004A3843" w:rsidP="007E6FAA">
            <w:pPr>
              <w:rPr>
                <w:b/>
                <w:szCs w:val="20"/>
              </w:rPr>
            </w:pPr>
            <w:r w:rsidRPr="00D82655">
              <w:rPr>
                <w:b/>
                <w:szCs w:val="20"/>
              </w:rPr>
              <w:t>Instance</w:t>
            </w:r>
          </w:p>
        </w:tc>
        <w:tc>
          <w:tcPr>
            <w:tcW w:w="3240" w:type="dxa"/>
            <w:shd w:val="clear" w:color="auto" w:fill="FFFFFF"/>
            <w:tcMar>
              <w:top w:w="100" w:type="dxa"/>
              <w:left w:w="100" w:type="dxa"/>
              <w:bottom w:w="100" w:type="dxa"/>
              <w:right w:w="100" w:type="dxa"/>
            </w:tcMar>
            <w:vAlign w:val="center"/>
          </w:tcPr>
          <w:p w14:paraId="225AB8E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0D747DD7"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90C679D" w14:textId="77777777"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Instance</w:t>
            </w:r>
            <w:r w:rsidRPr="00D82655">
              <w:rPr>
                <w:szCs w:val="20"/>
              </w:rPr>
              <w:t xml:space="preserve"> property characterizes the process instance in which the mechanism of cyber observation executed. Instance SHOULD be of type </w:t>
            </w:r>
            <w:r w:rsidRPr="00D82655">
              <w:rPr>
                <w:rFonts w:ascii="Courier New" w:hAnsi="Courier New" w:cs="Courier New"/>
                <w:szCs w:val="20"/>
              </w:rPr>
              <w:t>ProcessObj:ProcessObjectType</w:t>
            </w:r>
            <w:r w:rsidRPr="00D82655">
              <w:rPr>
                <w:szCs w:val="20"/>
              </w:rPr>
              <w:t>.</w:t>
            </w:r>
          </w:p>
        </w:tc>
      </w:tr>
      <w:tr w:rsidR="004A3843" w14:paraId="220C523C" w14:textId="77777777" w:rsidTr="007E6FAA">
        <w:trPr>
          <w:jc w:val="center"/>
        </w:trPr>
        <w:tc>
          <w:tcPr>
            <w:tcW w:w="2678" w:type="dxa"/>
            <w:shd w:val="clear" w:color="auto" w:fill="FFFFFF"/>
            <w:tcMar>
              <w:top w:w="100" w:type="dxa"/>
              <w:left w:w="100" w:type="dxa"/>
              <w:bottom w:w="100" w:type="dxa"/>
              <w:right w:w="100" w:type="dxa"/>
            </w:tcMar>
            <w:vAlign w:val="center"/>
          </w:tcPr>
          <w:p w14:paraId="38FD0717" w14:textId="77777777" w:rsidR="004A3843" w:rsidRPr="00D82655" w:rsidRDefault="004A3843" w:rsidP="007E6FAA">
            <w:pPr>
              <w:rPr>
                <w:b/>
                <w:szCs w:val="20"/>
              </w:rPr>
            </w:pPr>
            <w:r w:rsidRPr="00D82655">
              <w:rPr>
                <w:b/>
                <w:szCs w:val="20"/>
              </w:rPr>
              <w:t>Observable_Location</w:t>
            </w:r>
          </w:p>
        </w:tc>
        <w:tc>
          <w:tcPr>
            <w:tcW w:w="3240" w:type="dxa"/>
            <w:shd w:val="clear" w:color="auto" w:fill="FFFFFF"/>
            <w:tcMar>
              <w:top w:w="100" w:type="dxa"/>
              <w:left w:w="100" w:type="dxa"/>
              <w:bottom w:w="100" w:type="dxa"/>
              <w:right w:w="100" w:type="dxa"/>
            </w:tcMar>
            <w:vAlign w:val="center"/>
          </w:tcPr>
          <w:p w14:paraId="5E05DE1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2225DEF1"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1E67B13" w14:textId="2F790826" w:rsidR="004A3843" w:rsidRPr="00D82655" w:rsidRDefault="004A3843" w:rsidP="007E6FAA">
            <w:pPr>
              <w:rPr>
                <w:szCs w:val="20"/>
              </w:rPr>
            </w:pPr>
            <w:r w:rsidRPr="00D82655">
              <w:rPr>
                <w:szCs w:val="20"/>
              </w:rPr>
              <w:t xml:space="preserve">The </w:t>
            </w:r>
            <w:r w:rsidRPr="00F05BC2">
              <w:rPr>
                <w:rFonts w:ascii="Courier New" w:hAnsi="Courier New" w:cs="Courier New"/>
                <w:sz w:val="22"/>
                <w:szCs w:val="22"/>
              </w:rPr>
              <w:t>Observable_Location</w:t>
            </w:r>
            <w:r w:rsidRPr="00D82655">
              <w:rPr>
                <w:szCs w:val="20"/>
              </w:rPr>
              <w:t xml:space="preserve"> property specifies a relevant physical location for the associated Observable. The underlying abstract class MUST be extended. The default </w:t>
            </w:r>
            <w:r w:rsidRPr="000C79E9">
              <w:rPr>
                <w:rFonts w:cs="Arial"/>
                <w:szCs w:val="20"/>
              </w:rPr>
              <w:t>and strongly RECOMMENDED</w:t>
            </w:r>
            <w:r w:rsidRPr="00D82655">
              <w:rPr>
                <w:rFonts w:ascii="Calibri" w:hAnsi="Calibri" w:cs="Arial"/>
                <w:szCs w:val="20"/>
              </w:rPr>
              <w:t xml:space="preserve"> </w:t>
            </w:r>
            <w:r w:rsidRPr="00D82655">
              <w:rPr>
                <w:szCs w:val="20"/>
              </w:rPr>
              <w:t xml:space="preserve">subclass is </w:t>
            </w:r>
            <w:r w:rsidRPr="00D82655">
              <w:rPr>
                <w:rFonts w:ascii="Courier New" w:hAnsi="Courier New" w:cs="Courier New"/>
                <w:szCs w:val="20"/>
              </w:rPr>
              <w:lastRenderedPageBreak/>
              <w:t>CIQAddressInstanceType,</w:t>
            </w:r>
            <w:r w:rsidRPr="00D82655">
              <w:rPr>
                <w:szCs w:val="20"/>
              </w:rPr>
              <w:t xml:space="preserve"> as defined in the </w:t>
            </w:r>
            <w:hyperlink w:anchor="AdditionalArtifacts" w:history="1">
              <w:r w:rsidR="00EF13E6" w:rsidRPr="00554323">
                <w:rPr>
                  <w:rStyle w:val="Hyperlink"/>
                  <w:i/>
                </w:rPr>
                <w:t>CybOX Version 2.1.1 Part 4: Default Extensions</w:t>
              </w:r>
            </w:hyperlink>
            <w:r w:rsidR="00EF13E6">
              <w:rPr>
                <w:i/>
                <w:color w:val="0000EE"/>
              </w:rPr>
              <w:t>.</w:t>
            </w:r>
          </w:p>
        </w:tc>
      </w:tr>
    </w:tbl>
    <w:p w14:paraId="4DBB8277" w14:textId="77777777" w:rsidR="004A3843" w:rsidRDefault="004A3843" w:rsidP="004A3843">
      <w:bookmarkStart w:id="152" w:name="_Toc425409616"/>
      <w:bookmarkEnd w:id="150"/>
    </w:p>
    <w:p w14:paraId="136548BF" w14:textId="77777777" w:rsidR="00EF760A" w:rsidRDefault="004A3843" w:rsidP="004A3843">
      <w:pPr>
        <w:pStyle w:val="Heading3"/>
      </w:pPr>
      <w:bookmarkStart w:id="153" w:name="_Toc425409633"/>
      <w:bookmarkStart w:id="154" w:name="_Toc450634592"/>
      <w:bookmarkEnd w:id="152"/>
      <w:r>
        <w:t>Build</w:t>
      </w:r>
      <w:r w:rsidR="00EF760A">
        <w:t>-Related Classes</w:t>
      </w:r>
      <w:bookmarkEnd w:id="154"/>
    </w:p>
    <w:p w14:paraId="140F4AA2" w14:textId="5388E7C7" w:rsidR="004A3843" w:rsidRDefault="00EF760A" w:rsidP="00EF760A">
      <w:pPr>
        <w:pStyle w:val="Heading4"/>
      </w:pPr>
      <w:bookmarkStart w:id="155" w:name="_Toc450634593"/>
      <w:r>
        <w:t>Build</w:t>
      </w:r>
      <w:r w:rsidR="004A3843">
        <w:t>InformationType Class</w:t>
      </w:r>
      <w:bookmarkEnd w:id="153"/>
      <w:bookmarkEnd w:id="155"/>
    </w:p>
    <w:p w14:paraId="29AEE41F" w14:textId="77777777" w:rsidR="004A3843" w:rsidRDefault="004A3843" w:rsidP="004A3843">
      <w:pPr>
        <w:spacing w:after="240"/>
      </w:pPr>
      <w:r>
        <w:t xml:space="preserve">The </w:t>
      </w:r>
      <w:r w:rsidRPr="00056FAE">
        <w:rPr>
          <w:rFonts w:ascii="Courier New" w:hAnsi="Courier New" w:cs="Courier New"/>
        </w:rPr>
        <w:t>BuildInformationType</w:t>
      </w:r>
      <w:r>
        <w:t xml:space="preserve"> class contains information describing how this tool was built.</w:t>
      </w:r>
    </w:p>
    <w:p w14:paraId="4A26AA44" w14:textId="77777777" w:rsidR="007A450F" w:rsidRDefault="004A3843" w:rsidP="007A450F">
      <w:pPr>
        <w:keepNext/>
        <w:spacing w:after="240"/>
      </w:pPr>
      <w:r w:rsidRPr="000E7840">
        <w:rPr>
          <w:noProof/>
        </w:rPr>
        <w:drawing>
          <wp:inline distT="0" distB="0" distL="0" distR="0" wp14:anchorId="59C85010" wp14:editId="74B44E86">
            <wp:extent cx="9401175" cy="291450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417754" cy="2919642"/>
                    </a:xfrm>
                    <a:prstGeom prst="rect">
                      <a:avLst/>
                    </a:prstGeom>
                  </pic:spPr>
                </pic:pic>
              </a:graphicData>
            </a:graphic>
          </wp:inline>
        </w:drawing>
      </w:r>
    </w:p>
    <w:p w14:paraId="357246BD" w14:textId="233DA193" w:rsidR="004A3843" w:rsidRDefault="007A450F" w:rsidP="007A450F">
      <w:pPr>
        <w:pStyle w:val="Caption"/>
      </w:pPr>
      <w:r>
        <w:t xml:space="preserve">Figure </w:t>
      </w:r>
      <w:r w:rsidR="00290C1A">
        <w:fldChar w:fldCharType="begin"/>
      </w:r>
      <w:r w:rsidR="00290C1A">
        <w:instrText xml:space="preserve"> STYLEREF 1 \s </w:instrText>
      </w:r>
      <w:r w:rsidR="00290C1A">
        <w:fldChar w:fldCharType="separate"/>
      </w:r>
      <w:r w:rsidR="002B7BE1">
        <w:rPr>
          <w:noProof/>
        </w:rPr>
        <w:t>3</w:t>
      </w:r>
      <w:r w:rsidR="00290C1A">
        <w:rPr>
          <w:noProof/>
        </w:rPr>
        <w:fldChar w:fldCharType="end"/>
      </w:r>
      <w:r w:rsidR="002B7BE1">
        <w:noBreakHyphen/>
      </w:r>
      <w:r w:rsidR="00290C1A">
        <w:fldChar w:fldCharType="begin"/>
      </w:r>
      <w:r w:rsidR="00290C1A">
        <w:instrText xml:space="preserve"> SEQ Figure \* ARABIC \s 1 </w:instrText>
      </w:r>
      <w:r w:rsidR="00290C1A">
        <w:fldChar w:fldCharType="separate"/>
      </w:r>
      <w:r w:rsidR="002B7BE1">
        <w:rPr>
          <w:noProof/>
        </w:rPr>
        <w:t>3</w:t>
      </w:r>
      <w:r w:rsidR="00290C1A">
        <w:rPr>
          <w:noProof/>
        </w:rPr>
        <w:fldChar w:fldCharType="end"/>
      </w:r>
      <w:r>
        <w:t xml:space="preserve">. UML diagram for the </w:t>
      </w:r>
      <w:r w:rsidRPr="007A450F">
        <w:rPr>
          <w:rFonts w:ascii="Courier New" w:hAnsi="Courier New" w:cs="Courier New"/>
        </w:rPr>
        <w:t>BuildInformationType</w:t>
      </w:r>
      <w:r>
        <w:t xml:space="preserve"> class</w:t>
      </w:r>
    </w:p>
    <w:p w14:paraId="7C109374" w14:textId="562D5906" w:rsidR="004A3843" w:rsidRPr="00683033" w:rsidRDefault="004A3843"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5A5369">
        <w:t>10</w:t>
      </w:r>
      <w:r w:rsidRPr="00683033">
        <w:t xml:space="preserve">. Properties of the </w:t>
      </w:r>
      <w:r w:rsidRPr="007A450F">
        <w:rPr>
          <w:rFonts w:ascii="Courier New" w:hAnsi="Courier New" w:cs="Courier New"/>
        </w:rPr>
        <w:t>BuildInformationType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240"/>
        <w:gridCol w:w="1530"/>
        <w:gridCol w:w="5940"/>
      </w:tblGrid>
      <w:tr w:rsidR="004A3843" w14:paraId="57A46C4C" w14:textId="77777777" w:rsidTr="009A6341">
        <w:trPr>
          <w:jc w:val="center"/>
        </w:trPr>
        <w:tc>
          <w:tcPr>
            <w:tcW w:w="2250" w:type="dxa"/>
            <w:shd w:val="clear" w:color="auto" w:fill="BFBFBF"/>
            <w:tcMar>
              <w:top w:w="100" w:type="dxa"/>
              <w:left w:w="100" w:type="dxa"/>
              <w:bottom w:w="100" w:type="dxa"/>
              <w:right w:w="100" w:type="dxa"/>
            </w:tcMar>
          </w:tcPr>
          <w:p w14:paraId="22F5BE55" w14:textId="77777777" w:rsidR="004A3843" w:rsidRPr="009A6341" w:rsidRDefault="004A3843" w:rsidP="007E6FAA">
            <w:pPr>
              <w:rPr>
                <w:rFonts w:cs="Arial"/>
                <w:b/>
                <w:color w:val="000000"/>
              </w:rPr>
            </w:pPr>
            <w:r w:rsidRPr="009A6341">
              <w:rPr>
                <w:rFonts w:cs="Arial"/>
                <w:b/>
                <w:color w:val="000000"/>
              </w:rPr>
              <w:t>Name</w:t>
            </w:r>
          </w:p>
        </w:tc>
        <w:tc>
          <w:tcPr>
            <w:tcW w:w="3240" w:type="dxa"/>
            <w:shd w:val="clear" w:color="auto" w:fill="BFBFBF"/>
            <w:tcMar>
              <w:top w:w="100" w:type="dxa"/>
              <w:left w:w="100" w:type="dxa"/>
              <w:bottom w:w="100" w:type="dxa"/>
              <w:right w:w="100" w:type="dxa"/>
            </w:tcMar>
            <w:vAlign w:val="center"/>
          </w:tcPr>
          <w:p w14:paraId="489379A7" w14:textId="77777777" w:rsidR="004A3843" w:rsidRPr="009A6341" w:rsidRDefault="004A3843" w:rsidP="007E6FAA">
            <w:pPr>
              <w:pStyle w:val="UMLTableType"/>
              <w:contextualSpacing w:val="0"/>
              <w:rPr>
                <w:rFonts w:ascii="Arial" w:hAnsi="Arial" w:cs="Arial"/>
                <w:b/>
                <w:color w:val="000000"/>
              </w:rPr>
            </w:pPr>
            <w:r w:rsidRPr="009A6341">
              <w:rPr>
                <w:rFonts w:ascii="Arial" w:hAnsi="Arial" w:cs="Arial"/>
                <w:b/>
                <w:color w:val="000000"/>
              </w:rPr>
              <w:t>Type</w:t>
            </w:r>
          </w:p>
        </w:tc>
        <w:tc>
          <w:tcPr>
            <w:tcW w:w="1530" w:type="dxa"/>
            <w:shd w:val="clear" w:color="auto" w:fill="BFBFBF"/>
            <w:tcMar>
              <w:top w:w="100" w:type="dxa"/>
              <w:left w:w="100" w:type="dxa"/>
              <w:bottom w:w="100" w:type="dxa"/>
              <w:right w:w="100" w:type="dxa"/>
            </w:tcMar>
          </w:tcPr>
          <w:p w14:paraId="5CAECD0A" w14:textId="77777777" w:rsidR="004A3843" w:rsidRPr="009A6341" w:rsidRDefault="004A3843" w:rsidP="007E6FAA">
            <w:pPr>
              <w:jc w:val="center"/>
              <w:rPr>
                <w:rFonts w:cs="Arial"/>
                <w:b/>
                <w:color w:val="000000"/>
              </w:rPr>
            </w:pPr>
            <w:r w:rsidRPr="009A6341">
              <w:rPr>
                <w:rFonts w:cs="Arial"/>
                <w:b/>
                <w:color w:val="000000"/>
              </w:rPr>
              <w:t>Multiplicity</w:t>
            </w:r>
          </w:p>
        </w:tc>
        <w:tc>
          <w:tcPr>
            <w:tcW w:w="5940" w:type="dxa"/>
            <w:shd w:val="clear" w:color="auto" w:fill="BFBFBF"/>
            <w:tcMar>
              <w:top w:w="100" w:type="dxa"/>
              <w:left w:w="100" w:type="dxa"/>
              <w:bottom w:w="100" w:type="dxa"/>
              <w:right w:w="100" w:type="dxa"/>
            </w:tcMar>
          </w:tcPr>
          <w:p w14:paraId="38FCDC83" w14:textId="77777777" w:rsidR="004A3843" w:rsidRPr="009A6341" w:rsidRDefault="004A3843" w:rsidP="007E6FAA">
            <w:pPr>
              <w:rPr>
                <w:rFonts w:cs="Arial"/>
                <w:b/>
                <w:color w:val="000000"/>
              </w:rPr>
            </w:pPr>
            <w:r w:rsidRPr="009A6341">
              <w:rPr>
                <w:rFonts w:cs="Arial"/>
                <w:b/>
                <w:color w:val="000000"/>
              </w:rPr>
              <w:t>Description</w:t>
            </w:r>
          </w:p>
        </w:tc>
      </w:tr>
      <w:tr w:rsidR="004A3843" w14:paraId="73554C19" w14:textId="77777777" w:rsidTr="007E6FAA">
        <w:trPr>
          <w:jc w:val="center"/>
        </w:trPr>
        <w:tc>
          <w:tcPr>
            <w:tcW w:w="2250" w:type="dxa"/>
            <w:shd w:val="clear" w:color="auto" w:fill="FFFFFF"/>
            <w:tcMar>
              <w:top w:w="100" w:type="dxa"/>
              <w:left w:w="100" w:type="dxa"/>
              <w:bottom w:w="100" w:type="dxa"/>
              <w:right w:w="100" w:type="dxa"/>
            </w:tcMar>
            <w:vAlign w:val="center"/>
          </w:tcPr>
          <w:p w14:paraId="59DB903A" w14:textId="77777777" w:rsidR="004A3843" w:rsidRDefault="004A3843" w:rsidP="007E6FAA">
            <w:pPr>
              <w:rPr>
                <w:b/>
              </w:rPr>
            </w:pPr>
            <w:r>
              <w:rPr>
                <w:b/>
              </w:rPr>
              <w:lastRenderedPageBreak/>
              <w:t>Build_ID</w:t>
            </w:r>
          </w:p>
        </w:tc>
        <w:tc>
          <w:tcPr>
            <w:tcW w:w="3240" w:type="dxa"/>
            <w:shd w:val="clear" w:color="auto" w:fill="FFFFFF"/>
            <w:tcMar>
              <w:top w:w="100" w:type="dxa"/>
              <w:left w:w="100" w:type="dxa"/>
              <w:bottom w:w="100" w:type="dxa"/>
              <w:right w:w="100" w:type="dxa"/>
            </w:tcMar>
            <w:vAlign w:val="center"/>
          </w:tcPr>
          <w:p w14:paraId="5738DB22" w14:textId="77777777" w:rsidR="004A3843" w:rsidRDefault="004A3843" w:rsidP="007E6FAA">
            <w:pPr>
              <w:pStyle w:val="UMLTableType"/>
              <w:contextualSpacing w:val="0"/>
            </w:pPr>
            <w:r>
              <w:t>basicDataTypes:</w:t>
            </w:r>
          </w:p>
          <w:p w14:paraId="3B3B8DEE"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76C0B07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3F7AC2"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Build_ID</w:t>
            </w:r>
            <w:r w:rsidRPr="00EF13E6">
              <w:rPr>
                <w:szCs w:val="20"/>
              </w:rPr>
              <w:t xml:space="preserve"> property captures an externally defined unique identifier of this build of this application instance.</w:t>
            </w:r>
          </w:p>
        </w:tc>
      </w:tr>
      <w:tr w:rsidR="004A3843" w14:paraId="2208B951" w14:textId="77777777" w:rsidTr="007E6FAA">
        <w:trPr>
          <w:jc w:val="center"/>
        </w:trPr>
        <w:tc>
          <w:tcPr>
            <w:tcW w:w="2250" w:type="dxa"/>
            <w:shd w:val="clear" w:color="auto" w:fill="FFFFFF"/>
            <w:tcMar>
              <w:top w:w="100" w:type="dxa"/>
              <w:left w:w="100" w:type="dxa"/>
              <w:bottom w:w="100" w:type="dxa"/>
              <w:right w:w="100" w:type="dxa"/>
            </w:tcMar>
            <w:vAlign w:val="center"/>
          </w:tcPr>
          <w:p w14:paraId="2A55634E" w14:textId="77777777" w:rsidR="004A3843" w:rsidRDefault="004A3843" w:rsidP="007E6FAA">
            <w:pPr>
              <w:rPr>
                <w:b/>
              </w:rPr>
            </w:pPr>
            <w:r>
              <w:rPr>
                <w:b/>
              </w:rPr>
              <w:t>Build_Project</w:t>
            </w:r>
          </w:p>
        </w:tc>
        <w:tc>
          <w:tcPr>
            <w:tcW w:w="3240" w:type="dxa"/>
            <w:shd w:val="clear" w:color="auto" w:fill="FFFFFF"/>
            <w:tcMar>
              <w:top w:w="100" w:type="dxa"/>
              <w:left w:w="100" w:type="dxa"/>
              <w:bottom w:w="100" w:type="dxa"/>
              <w:right w:w="100" w:type="dxa"/>
            </w:tcMar>
            <w:vAlign w:val="center"/>
          </w:tcPr>
          <w:p w14:paraId="28CF6381" w14:textId="77777777" w:rsidR="004A3843" w:rsidRDefault="004A3843" w:rsidP="007E6FAA">
            <w:pPr>
              <w:pStyle w:val="UMLTableType"/>
              <w:contextualSpacing w:val="0"/>
            </w:pPr>
            <w:r>
              <w:t>basicDataTypes:</w:t>
            </w:r>
          </w:p>
          <w:p w14:paraId="3729203C"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FC66581"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930D92F"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Build_Project</w:t>
            </w:r>
            <w:r w:rsidRPr="00EF13E6">
              <w:rPr>
                <w:szCs w:val="20"/>
              </w:rPr>
              <w:t xml:space="preserve"> property captures the project name of this build of this application instance.</w:t>
            </w:r>
          </w:p>
        </w:tc>
      </w:tr>
      <w:tr w:rsidR="004A3843" w14:paraId="4BD1D376" w14:textId="77777777" w:rsidTr="007E6FAA">
        <w:trPr>
          <w:jc w:val="center"/>
        </w:trPr>
        <w:tc>
          <w:tcPr>
            <w:tcW w:w="2250" w:type="dxa"/>
            <w:shd w:val="clear" w:color="auto" w:fill="FFFFFF"/>
            <w:tcMar>
              <w:top w:w="100" w:type="dxa"/>
              <w:left w:w="100" w:type="dxa"/>
              <w:bottom w:w="100" w:type="dxa"/>
              <w:right w:w="100" w:type="dxa"/>
            </w:tcMar>
            <w:vAlign w:val="center"/>
          </w:tcPr>
          <w:p w14:paraId="43BA18B7" w14:textId="77777777" w:rsidR="004A3843" w:rsidRDefault="004A3843" w:rsidP="007E6FAA">
            <w:pPr>
              <w:rPr>
                <w:b/>
              </w:rPr>
            </w:pPr>
            <w:r>
              <w:rPr>
                <w:b/>
              </w:rPr>
              <w:t>Build_Utility</w:t>
            </w:r>
          </w:p>
        </w:tc>
        <w:tc>
          <w:tcPr>
            <w:tcW w:w="3240" w:type="dxa"/>
            <w:shd w:val="clear" w:color="auto" w:fill="FFFFFF"/>
            <w:tcMar>
              <w:top w:w="100" w:type="dxa"/>
              <w:left w:w="100" w:type="dxa"/>
              <w:bottom w:w="100" w:type="dxa"/>
              <w:right w:w="100" w:type="dxa"/>
            </w:tcMar>
            <w:vAlign w:val="center"/>
          </w:tcPr>
          <w:p w14:paraId="5552F879" w14:textId="77777777" w:rsidR="004A3843" w:rsidRDefault="004A3843" w:rsidP="007E6FAA">
            <w:pPr>
              <w:pStyle w:val="UMLTableType"/>
              <w:contextualSpacing w:val="0"/>
            </w:pPr>
            <w:r>
              <w:t>BuildUtilityType</w:t>
            </w:r>
          </w:p>
        </w:tc>
        <w:tc>
          <w:tcPr>
            <w:tcW w:w="1530" w:type="dxa"/>
            <w:shd w:val="clear" w:color="auto" w:fill="FFFFFF"/>
            <w:tcMar>
              <w:top w:w="100" w:type="dxa"/>
              <w:left w:w="100" w:type="dxa"/>
              <w:bottom w:w="100" w:type="dxa"/>
              <w:right w:w="100" w:type="dxa"/>
            </w:tcMar>
            <w:vAlign w:val="center"/>
          </w:tcPr>
          <w:p w14:paraId="6B132B8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7A81C9"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Build_Utility</w:t>
            </w:r>
            <w:r w:rsidRPr="00EF13E6">
              <w:rPr>
                <w:szCs w:val="20"/>
              </w:rPr>
              <w:t xml:space="preserve"> property characterizes the utility used to build this application.</w:t>
            </w:r>
          </w:p>
        </w:tc>
      </w:tr>
      <w:tr w:rsidR="004A3843" w14:paraId="19CA85A9" w14:textId="77777777" w:rsidTr="007E6FAA">
        <w:trPr>
          <w:jc w:val="center"/>
        </w:trPr>
        <w:tc>
          <w:tcPr>
            <w:tcW w:w="2250" w:type="dxa"/>
            <w:shd w:val="clear" w:color="auto" w:fill="FFFFFF"/>
            <w:tcMar>
              <w:top w:w="100" w:type="dxa"/>
              <w:left w:w="100" w:type="dxa"/>
              <w:bottom w:w="100" w:type="dxa"/>
              <w:right w:w="100" w:type="dxa"/>
            </w:tcMar>
            <w:vAlign w:val="center"/>
          </w:tcPr>
          <w:p w14:paraId="4BAA2EBB" w14:textId="77777777" w:rsidR="004A3843" w:rsidRDefault="004A3843" w:rsidP="007E6FAA">
            <w:pPr>
              <w:rPr>
                <w:b/>
              </w:rPr>
            </w:pPr>
            <w:r>
              <w:rPr>
                <w:b/>
              </w:rPr>
              <w:t>Build_Version</w:t>
            </w:r>
          </w:p>
        </w:tc>
        <w:tc>
          <w:tcPr>
            <w:tcW w:w="3240" w:type="dxa"/>
            <w:shd w:val="clear" w:color="auto" w:fill="FFFFFF"/>
            <w:tcMar>
              <w:top w:w="100" w:type="dxa"/>
              <w:left w:w="100" w:type="dxa"/>
              <w:bottom w:w="100" w:type="dxa"/>
              <w:right w:w="100" w:type="dxa"/>
            </w:tcMar>
            <w:vAlign w:val="center"/>
          </w:tcPr>
          <w:p w14:paraId="5ACFA61B" w14:textId="77777777" w:rsidR="004A3843" w:rsidRDefault="004A3843" w:rsidP="007E6FAA">
            <w:pPr>
              <w:pStyle w:val="UMLTableType"/>
              <w:contextualSpacing w:val="0"/>
            </w:pPr>
            <w:r>
              <w:t>basicDataTypes:</w:t>
            </w:r>
          </w:p>
          <w:p w14:paraId="6B244268"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69147F7F"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6C24BF"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Build_Version</w:t>
            </w:r>
            <w:r w:rsidRPr="00EF13E6">
              <w:rPr>
                <w:szCs w:val="20"/>
              </w:rPr>
              <w:t xml:space="preserve"> property captures the appropriate version descriptor of this build of this application instance.</w:t>
            </w:r>
          </w:p>
        </w:tc>
      </w:tr>
      <w:tr w:rsidR="004A3843" w14:paraId="4B4C234F" w14:textId="77777777" w:rsidTr="000F0AF5">
        <w:trPr>
          <w:trHeight w:val="799"/>
          <w:jc w:val="center"/>
        </w:trPr>
        <w:tc>
          <w:tcPr>
            <w:tcW w:w="2250" w:type="dxa"/>
            <w:shd w:val="clear" w:color="auto" w:fill="FFFFFF"/>
            <w:tcMar>
              <w:top w:w="100" w:type="dxa"/>
              <w:left w:w="100" w:type="dxa"/>
              <w:bottom w:w="100" w:type="dxa"/>
              <w:right w:w="100" w:type="dxa"/>
            </w:tcMar>
            <w:vAlign w:val="center"/>
          </w:tcPr>
          <w:p w14:paraId="097668CF" w14:textId="77777777" w:rsidR="004A3843" w:rsidRDefault="004A3843" w:rsidP="007E6FAA">
            <w:pPr>
              <w:rPr>
                <w:b/>
              </w:rPr>
            </w:pPr>
            <w:r>
              <w:rPr>
                <w:b/>
              </w:rPr>
              <w:t>Build_Label</w:t>
            </w:r>
          </w:p>
        </w:tc>
        <w:tc>
          <w:tcPr>
            <w:tcW w:w="3240" w:type="dxa"/>
            <w:shd w:val="clear" w:color="auto" w:fill="FFFFFF"/>
            <w:tcMar>
              <w:top w:w="100" w:type="dxa"/>
              <w:left w:w="100" w:type="dxa"/>
              <w:bottom w:w="100" w:type="dxa"/>
              <w:right w:w="100" w:type="dxa"/>
            </w:tcMar>
            <w:vAlign w:val="center"/>
          </w:tcPr>
          <w:p w14:paraId="1E9F7A75" w14:textId="77777777" w:rsidR="004A3843" w:rsidRDefault="004A3843" w:rsidP="007E6FAA">
            <w:pPr>
              <w:pStyle w:val="UMLTableType"/>
              <w:contextualSpacing w:val="0"/>
            </w:pPr>
            <w:r>
              <w:t>basicDataTypes:</w:t>
            </w:r>
          </w:p>
          <w:p w14:paraId="6729A940"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444EF8C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4AAE627"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Build_Label</w:t>
            </w:r>
            <w:r w:rsidRPr="00EF13E6">
              <w:rPr>
                <w:szCs w:val="20"/>
              </w:rPr>
              <w:t xml:space="preserve"> property captures any relevant label for this build of this application instance.</w:t>
            </w:r>
          </w:p>
        </w:tc>
      </w:tr>
      <w:tr w:rsidR="004A3843" w14:paraId="445295B1" w14:textId="77777777" w:rsidTr="007E6FAA">
        <w:trPr>
          <w:jc w:val="center"/>
        </w:trPr>
        <w:tc>
          <w:tcPr>
            <w:tcW w:w="2250" w:type="dxa"/>
            <w:shd w:val="clear" w:color="auto" w:fill="FFFFFF"/>
            <w:tcMar>
              <w:top w:w="100" w:type="dxa"/>
              <w:left w:w="100" w:type="dxa"/>
              <w:bottom w:w="100" w:type="dxa"/>
              <w:right w:w="100" w:type="dxa"/>
            </w:tcMar>
            <w:vAlign w:val="center"/>
          </w:tcPr>
          <w:p w14:paraId="42F36FEE" w14:textId="77777777" w:rsidR="004A3843" w:rsidRDefault="004A3843" w:rsidP="007E6FAA">
            <w:pPr>
              <w:rPr>
                <w:b/>
              </w:rPr>
            </w:pPr>
            <w:r>
              <w:rPr>
                <w:b/>
              </w:rPr>
              <w:t>Compilers</w:t>
            </w:r>
          </w:p>
        </w:tc>
        <w:tc>
          <w:tcPr>
            <w:tcW w:w="3240" w:type="dxa"/>
            <w:shd w:val="clear" w:color="auto" w:fill="FFFFFF"/>
            <w:tcMar>
              <w:top w:w="100" w:type="dxa"/>
              <w:left w:w="100" w:type="dxa"/>
              <w:bottom w:w="100" w:type="dxa"/>
              <w:right w:w="100" w:type="dxa"/>
            </w:tcMar>
            <w:vAlign w:val="center"/>
          </w:tcPr>
          <w:p w14:paraId="1019DC53" w14:textId="77777777" w:rsidR="004A3843" w:rsidRDefault="004A3843" w:rsidP="007E6FAA">
            <w:pPr>
              <w:pStyle w:val="UMLTableType"/>
              <w:contextualSpacing w:val="0"/>
            </w:pPr>
            <w:r>
              <w:t>CompilersType</w:t>
            </w:r>
          </w:p>
        </w:tc>
        <w:tc>
          <w:tcPr>
            <w:tcW w:w="1530" w:type="dxa"/>
            <w:shd w:val="clear" w:color="auto" w:fill="FFFFFF"/>
            <w:tcMar>
              <w:top w:w="100" w:type="dxa"/>
              <w:left w:w="100" w:type="dxa"/>
              <w:bottom w:w="100" w:type="dxa"/>
              <w:right w:w="100" w:type="dxa"/>
            </w:tcMar>
            <w:vAlign w:val="center"/>
          </w:tcPr>
          <w:p w14:paraId="4B260DFB" w14:textId="77777777" w:rsidR="004A3843" w:rsidRPr="00683033" w:rsidRDefault="004A3843" w:rsidP="007E6FAA">
            <w:pPr>
              <w:jc w:val="center"/>
              <w:rPr>
                <w:szCs w:val="22"/>
              </w:rPr>
            </w:pPr>
            <w:r w:rsidRPr="00683033">
              <w:rPr>
                <w:szCs w:val="22"/>
              </w:rPr>
              <w:t>0..1</w:t>
            </w:r>
          </w:p>
        </w:tc>
        <w:tc>
          <w:tcPr>
            <w:tcW w:w="5940" w:type="dxa"/>
            <w:shd w:val="clear" w:color="auto" w:fill="FFFFFF"/>
            <w:tcMar>
              <w:top w:w="100" w:type="dxa"/>
              <w:left w:w="100" w:type="dxa"/>
              <w:bottom w:w="100" w:type="dxa"/>
              <w:right w:w="100" w:type="dxa"/>
            </w:tcMar>
          </w:tcPr>
          <w:p w14:paraId="0DF32802" w14:textId="77777777" w:rsidR="004A3843" w:rsidRPr="00EF13E6" w:rsidRDefault="004A3843" w:rsidP="007E6FAA">
            <w:pPr>
              <w:rPr>
                <w:szCs w:val="20"/>
              </w:rPr>
            </w:pPr>
            <w:r w:rsidRPr="00EF13E6">
              <w:rPr>
                <w:rFonts w:cs="Arial"/>
                <w:szCs w:val="20"/>
              </w:rPr>
              <w:t xml:space="preserve">The </w:t>
            </w:r>
            <w:r w:rsidRPr="000F0AF5">
              <w:rPr>
                <w:rFonts w:ascii="Courier New" w:hAnsi="Courier New" w:cs="Courier New"/>
                <w:sz w:val="22"/>
                <w:szCs w:val="22"/>
              </w:rPr>
              <w:t>Compilers</w:t>
            </w:r>
            <w:r w:rsidRPr="00EF13E6">
              <w:rPr>
                <w:szCs w:val="20"/>
              </w:rPr>
              <w:t xml:space="preserve"> property characterizes compilers utilized during this build of this application.</w:t>
            </w:r>
          </w:p>
        </w:tc>
      </w:tr>
      <w:tr w:rsidR="004A3843" w14:paraId="6909484D" w14:textId="77777777" w:rsidTr="007E6FAA">
        <w:trPr>
          <w:jc w:val="center"/>
        </w:trPr>
        <w:tc>
          <w:tcPr>
            <w:tcW w:w="2250" w:type="dxa"/>
            <w:shd w:val="clear" w:color="auto" w:fill="FFFFFF"/>
            <w:tcMar>
              <w:top w:w="100" w:type="dxa"/>
              <w:left w:w="100" w:type="dxa"/>
              <w:bottom w:w="100" w:type="dxa"/>
              <w:right w:w="100" w:type="dxa"/>
            </w:tcMar>
            <w:vAlign w:val="center"/>
          </w:tcPr>
          <w:p w14:paraId="2F456D49" w14:textId="77777777" w:rsidR="004A3843" w:rsidRDefault="004A3843" w:rsidP="007E6FAA">
            <w:pPr>
              <w:rPr>
                <w:b/>
              </w:rPr>
            </w:pPr>
            <w:r>
              <w:rPr>
                <w:b/>
              </w:rPr>
              <w:t>Compilation_Date</w:t>
            </w:r>
          </w:p>
        </w:tc>
        <w:tc>
          <w:tcPr>
            <w:tcW w:w="3240" w:type="dxa"/>
            <w:shd w:val="clear" w:color="auto" w:fill="FFFFFF"/>
            <w:tcMar>
              <w:top w:w="100" w:type="dxa"/>
              <w:left w:w="100" w:type="dxa"/>
              <w:bottom w:w="100" w:type="dxa"/>
              <w:right w:w="100" w:type="dxa"/>
            </w:tcMar>
            <w:vAlign w:val="center"/>
          </w:tcPr>
          <w:p w14:paraId="157E5606" w14:textId="77777777" w:rsidR="004A3843" w:rsidRDefault="004A3843" w:rsidP="007E6FAA">
            <w:pPr>
              <w:pStyle w:val="UMLTableType"/>
              <w:contextualSpacing w:val="0"/>
            </w:pPr>
            <w:r>
              <w:t>DateTimeWithPrecisionType</w:t>
            </w:r>
          </w:p>
        </w:tc>
        <w:tc>
          <w:tcPr>
            <w:tcW w:w="1530" w:type="dxa"/>
            <w:shd w:val="clear" w:color="auto" w:fill="FFFFFF"/>
            <w:tcMar>
              <w:top w:w="100" w:type="dxa"/>
              <w:left w:w="100" w:type="dxa"/>
              <w:bottom w:w="100" w:type="dxa"/>
              <w:right w:w="100" w:type="dxa"/>
            </w:tcMar>
            <w:vAlign w:val="center"/>
          </w:tcPr>
          <w:p w14:paraId="2AB6E91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4619DB92"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Completion_Date</w:t>
            </w:r>
            <w:r w:rsidRPr="00EF13E6">
              <w:rPr>
                <w:szCs w:val="20"/>
              </w:rPr>
              <w:t xml:space="preserve"> property specifies the compilation date for the build of the tool. In order to avoid ambiguity, it is strongly suggest that all timestamps in this field include a specification of the timezone if it is known.</w:t>
            </w:r>
          </w:p>
        </w:tc>
      </w:tr>
      <w:tr w:rsidR="004A3843" w14:paraId="54C11945" w14:textId="77777777" w:rsidTr="00FD6784">
        <w:trPr>
          <w:trHeight w:val="700"/>
          <w:jc w:val="center"/>
        </w:trPr>
        <w:tc>
          <w:tcPr>
            <w:tcW w:w="2250" w:type="dxa"/>
            <w:shd w:val="clear" w:color="auto" w:fill="FFFFFF"/>
            <w:tcMar>
              <w:top w:w="100" w:type="dxa"/>
              <w:left w:w="100" w:type="dxa"/>
              <w:bottom w:w="100" w:type="dxa"/>
              <w:right w:w="100" w:type="dxa"/>
            </w:tcMar>
            <w:vAlign w:val="center"/>
          </w:tcPr>
          <w:p w14:paraId="2427B121" w14:textId="77777777" w:rsidR="004A3843" w:rsidRDefault="004A3843" w:rsidP="007E6FAA">
            <w:pPr>
              <w:rPr>
                <w:b/>
              </w:rPr>
            </w:pPr>
            <w:r>
              <w:rPr>
                <w:b/>
              </w:rPr>
              <w:t>Build_Configuration</w:t>
            </w:r>
          </w:p>
        </w:tc>
        <w:tc>
          <w:tcPr>
            <w:tcW w:w="3240" w:type="dxa"/>
            <w:shd w:val="clear" w:color="auto" w:fill="FFFFFF"/>
            <w:tcMar>
              <w:top w:w="100" w:type="dxa"/>
              <w:left w:w="100" w:type="dxa"/>
              <w:bottom w:w="100" w:type="dxa"/>
              <w:right w:w="100" w:type="dxa"/>
            </w:tcMar>
            <w:vAlign w:val="center"/>
          </w:tcPr>
          <w:p w14:paraId="21C2FBD5" w14:textId="77777777" w:rsidR="004A3843" w:rsidRDefault="004A3843" w:rsidP="007E6FAA">
            <w:pPr>
              <w:pStyle w:val="UMLTableType"/>
              <w:contextualSpacing w:val="0"/>
            </w:pPr>
            <w:r>
              <w:t>BuildConfigurationType</w:t>
            </w:r>
          </w:p>
        </w:tc>
        <w:tc>
          <w:tcPr>
            <w:tcW w:w="1530" w:type="dxa"/>
            <w:shd w:val="clear" w:color="auto" w:fill="FFFFFF"/>
            <w:tcMar>
              <w:top w:w="100" w:type="dxa"/>
              <w:left w:w="100" w:type="dxa"/>
              <w:bottom w:w="100" w:type="dxa"/>
              <w:right w:w="100" w:type="dxa"/>
            </w:tcMar>
            <w:vAlign w:val="center"/>
          </w:tcPr>
          <w:p w14:paraId="5043E0B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7117BA4"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Build_Configuration</w:t>
            </w:r>
            <w:r w:rsidRPr="00EF13E6">
              <w:rPr>
                <w:szCs w:val="20"/>
              </w:rPr>
              <w:t xml:space="preserve"> property characterizes how the build utility was configured for this build of this application.</w:t>
            </w:r>
          </w:p>
        </w:tc>
      </w:tr>
      <w:tr w:rsidR="004A3843" w14:paraId="2FF53835" w14:textId="77777777" w:rsidTr="007E6FAA">
        <w:trPr>
          <w:jc w:val="center"/>
        </w:trPr>
        <w:tc>
          <w:tcPr>
            <w:tcW w:w="2250" w:type="dxa"/>
            <w:shd w:val="clear" w:color="auto" w:fill="FFFFFF"/>
            <w:tcMar>
              <w:top w:w="100" w:type="dxa"/>
              <w:left w:w="100" w:type="dxa"/>
              <w:bottom w:w="100" w:type="dxa"/>
              <w:right w:w="100" w:type="dxa"/>
            </w:tcMar>
            <w:vAlign w:val="center"/>
          </w:tcPr>
          <w:p w14:paraId="0EF34BFA" w14:textId="77777777" w:rsidR="004A3843" w:rsidRDefault="004A3843" w:rsidP="007E6FAA">
            <w:pPr>
              <w:rPr>
                <w:b/>
              </w:rPr>
            </w:pPr>
            <w:r>
              <w:rPr>
                <w:b/>
              </w:rPr>
              <w:t>Build_Script</w:t>
            </w:r>
          </w:p>
        </w:tc>
        <w:tc>
          <w:tcPr>
            <w:tcW w:w="3240" w:type="dxa"/>
            <w:shd w:val="clear" w:color="auto" w:fill="FFFFFF"/>
            <w:tcMar>
              <w:top w:w="100" w:type="dxa"/>
              <w:left w:w="100" w:type="dxa"/>
              <w:bottom w:w="100" w:type="dxa"/>
              <w:right w:w="100" w:type="dxa"/>
            </w:tcMar>
            <w:vAlign w:val="center"/>
          </w:tcPr>
          <w:p w14:paraId="26B67C7B" w14:textId="77777777" w:rsidR="004A3843" w:rsidRDefault="004A3843" w:rsidP="007E6FAA">
            <w:pPr>
              <w:pStyle w:val="UMLTableType"/>
              <w:contextualSpacing w:val="0"/>
            </w:pPr>
            <w:r>
              <w:t>basicDataTypes:</w:t>
            </w:r>
          </w:p>
          <w:p w14:paraId="41D2392D"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8E8398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FF4DDFE"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Build_Script</w:t>
            </w:r>
            <w:r w:rsidRPr="00EF13E6">
              <w:rPr>
                <w:szCs w:val="20"/>
              </w:rPr>
              <w:t xml:space="preserve"> property captures the actual build script for this build of this application instance.</w:t>
            </w:r>
          </w:p>
        </w:tc>
      </w:tr>
      <w:tr w:rsidR="004A3843" w14:paraId="190BD963" w14:textId="77777777" w:rsidTr="007E6FAA">
        <w:trPr>
          <w:jc w:val="center"/>
        </w:trPr>
        <w:tc>
          <w:tcPr>
            <w:tcW w:w="2250" w:type="dxa"/>
            <w:shd w:val="clear" w:color="auto" w:fill="FFFFFF"/>
            <w:tcMar>
              <w:top w:w="100" w:type="dxa"/>
              <w:left w:w="100" w:type="dxa"/>
              <w:bottom w:w="100" w:type="dxa"/>
              <w:right w:w="100" w:type="dxa"/>
            </w:tcMar>
            <w:vAlign w:val="center"/>
          </w:tcPr>
          <w:p w14:paraId="6D7A2869" w14:textId="77777777" w:rsidR="004A3843" w:rsidRDefault="004A3843" w:rsidP="007E6FAA">
            <w:pPr>
              <w:rPr>
                <w:b/>
              </w:rPr>
            </w:pPr>
            <w:r>
              <w:rPr>
                <w:b/>
              </w:rPr>
              <w:t>Libraries</w:t>
            </w:r>
          </w:p>
        </w:tc>
        <w:tc>
          <w:tcPr>
            <w:tcW w:w="3240" w:type="dxa"/>
            <w:shd w:val="clear" w:color="auto" w:fill="FFFFFF"/>
            <w:tcMar>
              <w:top w:w="100" w:type="dxa"/>
              <w:left w:w="100" w:type="dxa"/>
              <w:bottom w:w="100" w:type="dxa"/>
              <w:right w:w="100" w:type="dxa"/>
            </w:tcMar>
            <w:vAlign w:val="center"/>
          </w:tcPr>
          <w:p w14:paraId="026D3836" w14:textId="77777777" w:rsidR="004A3843" w:rsidRDefault="004A3843" w:rsidP="007E6FAA">
            <w:pPr>
              <w:pStyle w:val="UMLTableType"/>
              <w:contextualSpacing w:val="0"/>
            </w:pPr>
            <w:r>
              <w:t>LibrariesType</w:t>
            </w:r>
          </w:p>
        </w:tc>
        <w:tc>
          <w:tcPr>
            <w:tcW w:w="1530" w:type="dxa"/>
            <w:shd w:val="clear" w:color="auto" w:fill="FFFFFF"/>
            <w:tcMar>
              <w:top w:w="100" w:type="dxa"/>
              <w:left w:w="100" w:type="dxa"/>
              <w:bottom w:w="100" w:type="dxa"/>
              <w:right w:w="100" w:type="dxa"/>
            </w:tcMar>
            <w:vAlign w:val="center"/>
          </w:tcPr>
          <w:p w14:paraId="3312310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BEFC956"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Libraries</w:t>
            </w:r>
            <w:r w:rsidRPr="00EF13E6">
              <w:rPr>
                <w:szCs w:val="20"/>
              </w:rPr>
              <w:t xml:space="preserve"> property characterizes the libraries incorporated into the build of the tool.</w:t>
            </w:r>
          </w:p>
        </w:tc>
      </w:tr>
      <w:tr w:rsidR="004A3843" w14:paraId="42CE3C13" w14:textId="77777777" w:rsidTr="007E6FAA">
        <w:trPr>
          <w:jc w:val="center"/>
        </w:trPr>
        <w:tc>
          <w:tcPr>
            <w:tcW w:w="2250" w:type="dxa"/>
            <w:shd w:val="clear" w:color="auto" w:fill="FFFFFF"/>
            <w:tcMar>
              <w:top w:w="100" w:type="dxa"/>
              <w:left w:w="100" w:type="dxa"/>
              <w:bottom w:w="100" w:type="dxa"/>
              <w:right w:w="100" w:type="dxa"/>
            </w:tcMar>
            <w:vAlign w:val="center"/>
          </w:tcPr>
          <w:p w14:paraId="769F6914" w14:textId="77777777" w:rsidR="004A3843" w:rsidRDefault="004A3843" w:rsidP="007E6FAA">
            <w:pPr>
              <w:rPr>
                <w:b/>
              </w:rPr>
            </w:pPr>
            <w:r>
              <w:rPr>
                <w:b/>
              </w:rPr>
              <w:lastRenderedPageBreak/>
              <w:t>Build_Output_Log</w:t>
            </w:r>
          </w:p>
        </w:tc>
        <w:tc>
          <w:tcPr>
            <w:tcW w:w="3240" w:type="dxa"/>
            <w:shd w:val="clear" w:color="auto" w:fill="FFFFFF"/>
            <w:tcMar>
              <w:top w:w="100" w:type="dxa"/>
              <w:left w:w="100" w:type="dxa"/>
              <w:bottom w:w="100" w:type="dxa"/>
              <w:right w:w="100" w:type="dxa"/>
            </w:tcMar>
            <w:vAlign w:val="center"/>
          </w:tcPr>
          <w:p w14:paraId="5C8F145B" w14:textId="77777777" w:rsidR="004A3843" w:rsidRDefault="004A3843" w:rsidP="007E6FAA">
            <w:pPr>
              <w:pStyle w:val="UMLTableType"/>
              <w:contextualSpacing w:val="0"/>
            </w:pPr>
            <w:r>
              <w:t>basicDataTypes:</w:t>
            </w:r>
          </w:p>
          <w:p w14:paraId="780CDD11"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2089D89A"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347567F" w14:textId="77777777" w:rsidR="004A3843" w:rsidRPr="00EF13E6" w:rsidRDefault="004A3843" w:rsidP="007E6FAA">
            <w:pPr>
              <w:rPr>
                <w:szCs w:val="20"/>
              </w:rPr>
            </w:pPr>
            <w:r w:rsidRPr="00EF13E6">
              <w:rPr>
                <w:szCs w:val="20"/>
              </w:rPr>
              <w:t xml:space="preserve">The </w:t>
            </w:r>
            <w:r w:rsidRPr="000F0AF5">
              <w:rPr>
                <w:rFonts w:ascii="Courier New" w:hAnsi="Courier New" w:cs="Courier New"/>
                <w:sz w:val="22"/>
                <w:szCs w:val="22"/>
              </w:rPr>
              <w:t>Build_Output_Log</w:t>
            </w:r>
            <w:r w:rsidRPr="00EF13E6">
              <w:rPr>
                <w:szCs w:val="20"/>
              </w:rPr>
              <w:t xml:space="preserve"> property captures the output log of the build process.</w:t>
            </w:r>
          </w:p>
        </w:tc>
      </w:tr>
    </w:tbl>
    <w:p w14:paraId="7CE37AFE" w14:textId="77777777" w:rsidR="004A3843" w:rsidRDefault="004A3843" w:rsidP="004A3843">
      <w:pPr>
        <w:pStyle w:val="Heading4"/>
      </w:pPr>
      <w:bookmarkStart w:id="156" w:name="_Toc425409634"/>
      <w:bookmarkStart w:id="157" w:name="_Toc450634594"/>
      <w:r>
        <w:t>BuildUtilityType Class</w:t>
      </w:r>
      <w:bookmarkEnd w:id="156"/>
      <w:bookmarkEnd w:id="157"/>
    </w:p>
    <w:p w14:paraId="3DF25729" w14:textId="77777777" w:rsidR="004A3843" w:rsidRDefault="004A3843" w:rsidP="004A3843">
      <w:pPr>
        <w:spacing w:after="240"/>
      </w:pPr>
      <w:r>
        <w:t xml:space="preserve">The </w:t>
      </w:r>
      <w:r w:rsidRPr="00FF6A8F">
        <w:rPr>
          <w:rFonts w:ascii="Courier New" w:hAnsi="Courier New" w:cs="Courier New"/>
        </w:rPr>
        <w:t>BuildUtilityType</w:t>
      </w:r>
      <w:r>
        <w:t xml:space="preserve"> class contains information identifying the utility used to build this application.</w:t>
      </w:r>
    </w:p>
    <w:p w14:paraId="1506A786" w14:textId="365A3DFE" w:rsidR="004A3843" w:rsidRPr="00683033" w:rsidRDefault="004A3843"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DB3AA0">
        <w:t>11</w:t>
      </w:r>
      <w:r w:rsidRPr="00683033">
        <w:t xml:space="preserve">. Properties of the </w:t>
      </w:r>
      <w:r w:rsidRPr="00A3504B">
        <w:rPr>
          <w:rFonts w:ascii="Courier New" w:hAnsi="Courier New" w:cs="Courier New"/>
        </w:rPr>
        <w:t>BuildUtilityType</w:t>
      </w:r>
      <w:r w:rsidRPr="00683033">
        <w:t xml:space="preserve"> class</w:t>
      </w:r>
    </w:p>
    <w:tbl>
      <w:tblPr>
        <w:tblW w:w="13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3240"/>
        <w:gridCol w:w="1305"/>
        <w:gridCol w:w="4995"/>
      </w:tblGrid>
      <w:tr w:rsidR="004A3843" w14:paraId="70A66ED5" w14:textId="77777777" w:rsidTr="009A6341">
        <w:trPr>
          <w:jc w:val="center"/>
        </w:trPr>
        <w:tc>
          <w:tcPr>
            <w:tcW w:w="3870" w:type="dxa"/>
            <w:shd w:val="clear" w:color="auto" w:fill="BFBFBF"/>
            <w:tcMar>
              <w:top w:w="100" w:type="dxa"/>
              <w:left w:w="100" w:type="dxa"/>
              <w:bottom w:w="100" w:type="dxa"/>
              <w:right w:w="100" w:type="dxa"/>
            </w:tcMar>
          </w:tcPr>
          <w:p w14:paraId="3B557B2C" w14:textId="77777777" w:rsidR="004A3843" w:rsidRPr="00FF6A8F" w:rsidRDefault="004A3843" w:rsidP="007E6FAA">
            <w:pPr>
              <w:rPr>
                <w:b/>
                <w:color w:val="000000"/>
              </w:rPr>
            </w:pPr>
            <w:r w:rsidRPr="00FF6A8F">
              <w:rPr>
                <w:b/>
                <w:color w:val="000000"/>
              </w:rPr>
              <w:t>Name</w:t>
            </w:r>
          </w:p>
        </w:tc>
        <w:tc>
          <w:tcPr>
            <w:tcW w:w="3240" w:type="dxa"/>
            <w:shd w:val="clear" w:color="auto" w:fill="BFBFBF"/>
            <w:tcMar>
              <w:top w:w="100" w:type="dxa"/>
              <w:left w:w="100" w:type="dxa"/>
              <w:bottom w:w="100" w:type="dxa"/>
              <w:right w:w="100" w:type="dxa"/>
            </w:tcMar>
            <w:vAlign w:val="center"/>
          </w:tcPr>
          <w:p w14:paraId="5963295D"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05" w:type="dxa"/>
            <w:shd w:val="clear" w:color="auto" w:fill="BFBFBF"/>
            <w:tcMar>
              <w:top w:w="100" w:type="dxa"/>
              <w:left w:w="100" w:type="dxa"/>
              <w:bottom w:w="100" w:type="dxa"/>
              <w:right w:w="100" w:type="dxa"/>
            </w:tcMar>
          </w:tcPr>
          <w:p w14:paraId="4C36C195" w14:textId="77777777" w:rsidR="004A3843" w:rsidRPr="00FF6A8F" w:rsidRDefault="004A3843" w:rsidP="007E6FAA">
            <w:pPr>
              <w:jc w:val="center"/>
              <w:rPr>
                <w:b/>
                <w:color w:val="000000"/>
              </w:rPr>
            </w:pPr>
            <w:r w:rsidRPr="00FF6A8F">
              <w:rPr>
                <w:b/>
                <w:color w:val="000000"/>
              </w:rPr>
              <w:t>Multiplicity</w:t>
            </w:r>
          </w:p>
        </w:tc>
        <w:tc>
          <w:tcPr>
            <w:tcW w:w="4995" w:type="dxa"/>
            <w:shd w:val="clear" w:color="auto" w:fill="BFBFBF"/>
            <w:tcMar>
              <w:top w:w="100" w:type="dxa"/>
              <w:left w:w="100" w:type="dxa"/>
              <w:bottom w:w="100" w:type="dxa"/>
              <w:right w:w="100" w:type="dxa"/>
            </w:tcMar>
          </w:tcPr>
          <w:p w14:paraId="6BAD4113" w14:textId="77777777" w:rsidR="004A3843" w:rsidRPr="00FF6A8F" w:rsidRDefault="004A3843" w:rsidP="007E6FAA">
            <w:pPr>
              <w:rPr>
                <w:b/>
                <w:color w:val="000000"/>
              </w:rPr>
            </w:pPr>
            <w:r w:rsidRPr="00FF6A8F">
              <w:rPr>
                <w:b/>
                <w:color w:val="000000"/>
              </w:rPr>
              <w:t>Description</w:t>
            </w:r>
          </w:p>
        </w:tc>
      </w:tr>
      <w:tr w:rsidR="004A3843" w14:paraId="40A20F15" w14:textId="77777777" w:rsidTr="00EF13E6">
        <w:trPr>
          <w:jc w:val="center"/>
        </w:trPr>
        <w:tc>
          <w:tcPr>
            <w:tcW w:w="3870" w:type="dxa"/>
            <w:shd w:val="clear" w:color="auto" w:fill="FFFFFF"/>
            <w:tcMar>
              <w:top w:w="100" w:type="dxa"/>
              <w:left w:w="100" w:type="dxa"/>
              <w:bottom w:w="100" w:type="dxa"/>
              <w:right w:w="100" w:type="dxa"/>
            </w:tcMar>
            <w:vAlign w:val="center"/>
          </w:tcPr>
          <w:p w14:paraId="3BF6E82D" w14:textId="77777777" w:rsidR="004A3843" w:rsidRDefault="004A3843" w:rsidP="007E6FAA">
            <w:pPr>
              <w:rPr>
                <w:b/>
              </w:rPr>
            </w:pPr>
            <w:r>
              <w:rPr>
                <w:b/>
              </w:rPr>
              <w:t>Build_Utility_Name</w:t>
            </w:r>
          </w:p>
        </w:tc>
        <w:tc>
          <w:tcPr>
            <w:tcW w:w="3240" w:type="dxa"/>
            <w:shd w:val="clear" w:color="auto" w:fill="FFFFFF"/>
            <w:tcMar>
              <w:top w:w="100" w:type="dxa"/>
              <w:left w:w="100" w:type="dxa"/>
              <w:bottom w:w="100" w:type="dxa"/>
              <w:right w:w="100" w:type="dxa"/>
            </w:tcMar>
            <w:vAlign w:val="center"/>
          </w:tcPr>
          <w:p w14:paraId="0A35D780" w14:textId="77777777" w:rsidR="004A3843" w:rsidRDefault="004A3843" w:rsidP="007E6FAA">
            <w:pPr>
              <w:pStyle w:val="UMLTableType"/>
              <w:contextualSpacing w:val="0"/>
            </w:pPr>
            <w:r>
              <w:t>basicDataTypes:</w:t>
            </w:r>
          </w:p>
          <w:p w14:paraId="4E98F21C" w14:textId="77777777" w:rsidR="004A3843" w:rsidRDefault="004A3843" w:rsidP="007E6FAA">
            <w:pPr>
              <w:pStyle w:val="UMLTableType"/>
              <w:contextualSpacing w:val="0"/>
            </w:pPr>
            <w:r>
              <w:t>BasicString</w:t>
            </w:r>
          </w:p>
        </w:tc>
        <w:tc>
          <w:tcPr>
            <w:tcW w:w="1305" w:type="dxa"/>
            <w:shd w:val="clear" w:color="auto" w:fill="FFFFFF"/>
            <w:tcMar>
              <w:top w:w="100" w:type="dxa"/>
              <w:left w:w="100" w:type="dxa"/>
              <w:bottom w:w="100" w:type="dxa"/>
              <w:right w:w="100" w:type="dxa"/>
            </w:tcMar>
            <w:vAlign w:val="center"/>
          </w:tcPr>
          <w:p w14:paraId="5C8D073E" w14:textId="77777777" w:rsidR="004A3843" w:rsidRPr="00FF6A8F"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295BC505" w14:textId="77777777" w:rsidR="004A3843" w:rsidRPr="00EF13E6" w:rsidRDefault="004A3843" w:rsidP="007E6FAA">
            <w:pPr>
              <w:rPr>
                <w:szCs w:val="20"/>
              </w:rPr>
            </w:pPr>
            <w:r w:rsidRPr="00EF13E6">
              <w:rPr>
                <w:szCs w:val="20"/>
              </w:rPr>
              <w:t xml:space="preserve">The </w:t>
            </w:r>
            <w:r w:rsidRPr="00FD6784">
              <w:rPr>
                <w:rFonts w:ascii="Courier New" w:hAnsi="Courier New" w:cs="Courier New"/>
                <w:sz w:val="22"/>
                <w:szCs w:val="22"/>
              </w:rPr>
              <w:t>Build_Utility_Name</w:t>
            </w:r>
            <w:r w:rsidRPr="00EF13E6">
              <w:rPr>
                <w:szCs w:val="20"/>
              </w:rPr>
              <w:t xml:space="preserve"> property captures the informally defined name of the utility used to build this application instance.</w:t>
            </w:r>
          </w:p>
        </w:tc>
      </w:tr>
      <w:tr w:rsidR="004A3843" w14:paraId="5E00A4F7" w14:textId="77777777" w:rsidTr="00EF13E6">
        <w:trPr>
          <w:jc w:val="center"/>
        </w:trPr>
        <w:tc>
          <w:tcPr>
            <w:tcW w:w="3870" w:type="dxa"/>
            <w:shd w:val="clear" w:color="auto" w:fill="FFFFFF"/>
            <w:tcMar>
              <w:top w:w="100" w:type="dxa"/>
              <w:left w:w="100" w:type="dxa"/>
              <w:bottom w:w="100" w:type="dxa"/>
              <w:right w:w="100" w:type="dxa"/>
            </w:tcMar>
            <w:vAlign w:val="center"/>
          </w:tcPr>
          <w:p w14:paraId="2429704C" w14:textId="77777777" w:rsidR="004A3843" w:rsidRDefault="004A3843" w:rsidP="007E6FAA">
            <w:pPr>
              <w:rPr>
                <w:b/>
              </w:rPr>
            </w:pPr>
            <w:r>
              <w:rPr>
                <w:b/>
              </w:rPr>
              <w:t>Build_Utility_Platform_Specification</w:t>
            </w:r>
          </w:p>
        </w:tc>
        <w:tc>
          <w:tcPr>
            <w:tcW w:w="3240" w:type="dxa"/>
            <w:shd w:val="clear" w:color="auto" w:fill="FFFFFF"/>
            <w:tcMar>
              <w:top w:w="100" w:type="dxa"/>
              <w:left w:w="100" w:type="dxa"/>
              <w:bottom w:w="100" w:type="dxa"/>
              <w:right w:w="100" w:type="dxa"/>
            </w:tcMar>
            <w:vAlign w:val="center"/>
          </w:tcPr>
          <w:p w14:paraId="64C5DB04" w14:textId="77777777" w:rsidR="004A3843" w:rsidRDefault="004A3843" w:rsidP="007E6FAA">
            <w:pPr>
              <w:pStyle w:val="UMLTableType"/>
              <w:contextualSpacing w:val="0"/>
            </w:pPr>
            <w:r>
              <w:t>PlatformSpecificationType</w:t>
            </w:r>
          </w:p>
        </w:tc>
        <w:tc>
          <w:tcPr>
            <w:tcW w:w="1305" w:type="dxa"/>
            <w:shd w:val="clear" w:color="auto" w:fill="FFFFFF"/>
            <w:tcMar>
              <w:top w:w="100" w:type="dxa"/>
              <w:left w:w="100" w:type="dxa"/>
              <w:bottom w:w="100" w:type="dxa"/>
              <w:right w:w="100" w:type="dxa"/>
            </w:tcMar>
            <w:vAlign w:val="center"/>
          </w:tcPr>
          <w:p w14:paraId="15700644" w14:textId="77777777" w:rsidR="004A3843" w:rsidRPr="00FF6A8F"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05AD2211" w14:textId="77777777" w:rsidR="004A3843" w:rsidRPr="00EF13E6" w:rsidRDefault="004A3843" w:rsidP="007E6FAA">
            <w:pPr>
              <w:rPr>
                <w:szCs w:val="20"/>
              </w:rPr>
            </w:pPr>
            <w:r w:rsidRPr="00EF13E6">
              <w:rPr>
                <w:szCs w:val="20"/>
              </w:rPr>
              <w:t xml:space="preserve">The </w:t>
            </w:r>
            <w:r w:rsidRPr="00FD6784">
              <w:rPr>
                <w:rFonts w:ascii="Courier New" w:hAnsi="Courier New" w:cs="Courier New"/>
                <w:sz w:val="22"/>
                <w:szCs w:val="22"/>
              </w:rPr>
              <w:t>Build_Utility_Platform_Specification</w:t>
            </w:r>
            <w:r w:rsidRPr="00EF13E6">
              <w:rPr>
                <w:szCs w:val="20"/>
              </w:rPr>
              <w:t xml:space="preserve"> property characterizes the build utility used to build this application.</w:t>
            </w:r>
          </w:p>
        </w:tc>
      </w:tr>
    </w:tbl>
    <w:p w14:paraId="59C579CF" w14:textId="77777777" w:rsidR="004A3843" w:rsidRDefault="004A3843" w:rsidP="004A3843"/>
    <w:p w14:paraId="2E5FB5EF" w14:textId="77777777" w:rsidR="004A3843" w:rsidRDefault="004A3843" w:rsidP="004A3843"/>
    <w:p w14:paraId="28D35230" w14:textId="77777777" w:rsidR="004A3843" w:rsidRDefault="004A3843" w:rsidP="004A3843">
      <w:pPr>
        <w:pStyle w:val="Heading4"/>
      </w:pPr>
      <w:bookmarkStart w:id="158" w:name="_Toc425409638"/>
      <w:bookmarkStart w:id="159" w:name="_Toc450634595"/>
      <w:r>
        <w:t>BuildConfigurationType Class</w:t>
      </w:r>
      <w:bookmarkEnd w:id="158"/>
      <w:bookmarkEnd w:id="159"/>
    </w:p>
    <w:p w14:paraId="4E04D666" w14:textId="77777777" w:rsidR="004A3843" w:rsidRDefault="004A3843" w:rsidP="004A3843">
      <w:pPr>
        <w:spacing w:after="240"/>
      </w:pPr>
      <w:r>
        <w:t xml:space="preserve">The </w:t>
      </w:r>
      <w:r w:rsidRPr="000C5000">
        <w:rPr>
          <w:rFonts w:ascii="Courier New" w:hAnsi="Courier New" w:cs="Courier New"/>
        </w:rPr>
        <w:t>BuildConfigurationType</w:t>
      </w:r>
      <w:r>
        <w:t xml:space="preserve"> class describes how the build utility was configured for this build of this application.</w:t>
      </w:r>
    </w:p>
    <w:p w14:paraId="2AA1F487" w14:textId="7CF95945" w:rsidR="004A3843" w:rsidRPr="00683033" w:rsidRDefault="004A3843" w:rsidP="00906649">
      <w:pPr>
        <w:pStyle w:val="Caption"/>
        <w:rPr>
          <w:b/>
        </w:rPr>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387375">
        <w:t>12</w:t>
      </w:r>
      <w:r w:rsidRPr="00683033">
        <w:t xml:space="preserve">. Properties of the </w:t>
      </w:r>
      <w:r w:rsidRPr="00A3504B">
        <w:rPr>
          <w:rFonts w:ascii="Courier New" w:hAnsi="Courier New" w:cs="Courier New"/>
        </w:rPr>
        <w:t>BuildConfigurationType</w:t>
      </w:r>
      <w:r w:rsidRPr="00683033">
        <w:t xml:space="preserve"> class</w:t>
      </w:r>
    </w:p>
    <w:tbl>
      <w:tblPr>
        <w:tblW w:w="13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256"/>
        <w:gridCol w:w="1305"/>
        <w:gridCol w:w="4995"/>
      </w:tblGrid>
      <w:tr w:rsidR="004A3843" w14:paraId="4FB58E3D" w14:textId="77777777" w:rsidTr="009A6341">
        <w:trPr>
          <w:jc w:val="center"/>
        </w:trPr>
        <w:tc>
          <w:tcPr>
            <w:tcW w:w="3674" w:type="dxa"/>
            <w:shd w:val="clear" w:color="auto" w:fill="BFBFBF"/>
            <w:tcMar>
              <w:top w:w="100" w:type="dxa"/>
              <w:left w:w="100" w:type="dxa"/>
              <w:bottom w:w="100" w:type="dxa"/>
              <w:right w:w="100" w:type="dxa"/>
            </w:tcMar>
          </w:tcPr>
          <w:p w14:paraId="222EA0FB" w14:textId="77777777" w:rsidR="004A3843" w:rsidRPr="000C5000" w:rsidRDefault="004A3843" w:rsidP="007E6FAA">
            <w:pPr>
              <w:rPr>
                <w:b/>
                <w:color w:val="000000"/>
              </w:rPr>
            </w:pPr>
            <w:r w:rsidRPr="000C5000">
              <w:rPr>
                <w:b/>
                <w:color w:val="000000"/>
              </w:rPr>
              <w:t>Name</w:t>
            </w:r>
          </w:p>
        </w:tc>
        <w:tc>
          <w:tcPr>
            <w:tcW w:w="3256" w:type="dxa"/>
            <w:shd w:val="clear" w:color="auto" w:fill="BFBFBF"/>
            <w:tcMar>
              <w:top w:w="100" w:type="dxa"/>
              <w:left w:w="100" w:type="dxa"/>
              <w:bottom w:w="100" w:type="dxa"/>
              <w:right w:w="100" w:type="dxa"/>
            </w:tcMar>
            <w:vAlign w:val="center"/>
          </w:tcPr>
          <w:p w14:paraId="71E2910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05" w:type="dxa"/>
            <w:shd w:val="clear" w:color="auto" w:fill="BFBFBF"/>
            <w:tcMar>
              <w:top w:w="100" w:type="dxa"/>
              <w:left w:w="100" w:type="dxa"/>
              <w:bottom w:w="100" w:type="dxa"/>
              <w:right w:w="100" w:type="dxa"/>
            </w:tcMar>
          </w:tcPr>
          <w:p w14:paraId="1BE29D33" w14:textId="77777777" w:rsidR="004A3843" w:rsidRPr="000C5000" w:rsidRDefault="004A3843" w:rsidP="007E6FAA">
            <w:pPr>
              <w:jc w:val="center"/>
              <w:rPr>
                <w:b/>
                <w:color w:val="000000"/>
              </w:rPr>
            </w:pPr>
            <w:r w:rsidRPr="000C5000">
              <w:rPr>
                <w:b/>
                <w:color w:val="000000"/>
              </w:rPr>
              <w:t>Multiplicity</w:t>
            </w:r>
          </w:p>
        </w:tc>
        <w:tc>
          <w:tcPr>
            <w:tcW w:w="4995" w:type="dxa"/>
            <w:shd w:val="clear" w:color="auto" w:fill="BFBFBF"/>
            <w:tcMar>
              <w:top w:w="100" w:type="dxa"/>
              <w:left w:w="100" w:type="dxa"/>
              <w:bottom w:w="100" w:type="dxa"/>
              <w:right w:w="100" w:type="dxa"/>
            </w:tcMar>
          </w:tcPr>
          <w:p w14:paraId="5FB5777B" w14:textId="77777777" w:rsidR="004A3843" w:rsidRPr="000C5000" w:rsidRDefault="004A3843" w:rsidP="007E6FAA">
            <w:pPr>
              <w:rPr>
                <w:b/>
                <w:color w:val="000000"/>
              </w:rPr>
            </w:pPr>
            <w:r w:rsidRPr="000C5000">
              <w:rPr>
                <w:b/>
                <w:color w:val="000000"/>
              </w:rPr>
              <w:t>Description</w:t>
            </w:r>
          </w:p>
        </w:tc>
      </w:tr>
      <w:tr w:rsidR="004A3843" w14:paraId="0B1012DB" w14:textId="77777777" w:rsidTr="00130765">
        <w:trPr>
          <w:jc w:val="center"/>
        </w:trPr>
        <w:tc>
          <w:tcPr>
            <w:tcW w:w="3674" w:type="dxa"/>
            <w:shd w:val="clear" w:color="auto" w:fill="FFFFFF"/>
            <w:tcMar>
              <w:top w:w="100" w:type="dxa"/>
              <w:left w:w="100" w:type="dxa"/>
              <w:bottom w:w="100" w:type="dxa"/>
              <w:right w:w="100" w:type="dxa"/>
            </w:tcMar>
            <w:vAlign w:val="center"/>
          </w:tcPr>
          <w:p w14:paraId="031E8ADD" w14:textId="77777777" w:rsidR="004A3843" w:rsidRDefault="004A3843" w:rsidP="007E6FAA">
            <w:pPr>
              <w:rPr>
                <w:b/>
              </w:rPr>
            </w:pPr>
            <w:r>
              <w:rPr>
                <w:b/>
              </w:rPr>
              <w:t>Configuration_Setting_Description</w:t>
            </w:r>
          </w:p>
        </w:tc>
        <w:tc>
          <w:tcPr>
            <w:tcW w:w="3256" w:type="dxa"/>
            <w:shd w:val="clear" w:color="auto" w:fill="FFFFFF"/>
            <w:tcMar>
              <w:top w:w="100" w:type="dxa"/>
              <w:left w:w="100" w:type="dxa"/>
              <w:bottom w:w="100" w:type="dxa"/>
              <w:right w:w="100" w:type="dxa"/>
            </w:tcMar>
            <w:vAlign w:val="center"/>
          </w:tcPr>
          <w:p w14:paraId="45C1E573" w14:textId="77777777" w:rsidR="004A3843" w:rsidRDefault="004A3843" w:rsidP="007E6FAA">
            <w:pPr>
              <w:pStyle w:val="UMLTableType"/>
              <w:contextualSpacing w:val="0"/>
            </w:pPr>
            <w:r>
              <w:t>basicDataTypes:</w:t>
            </w:r>
          </w:p>
          <w:p w14:paraId="3A8C4A37" w14:textId="77777777" w:rsidR="004A3843" w:rsidRDefault="004A3843" w:rsidP="007E6FAA">
            <w:pPr>
              <w:pStyle w:val="UMLTableType"/>
              <w:contextualSpacing w:val="0"/>
            </w:pPr>
            <w:r>
              <w:t>BasicString</w:t>
            </w:r>
          </w:p>
        </w:tc>
        <w:tc>
          <w:tcPr>
            <w:tcW w:w="1305" w:type="dxa"/>
            <w:shd w:val="clear" w:color="auto" w:fill="FFFFFF"/>
            <w:tcMar>
              <w:top w:w="100" w:type="dxa"/>
              <w:left w:w="100" w:type="dxa"/>
              <w:bottom w:w="100" w:type="dxa"/>
              <w:right w:w="100" w:type="dxa"/>
            </w:tcMar>
            <w:vAlign w:val="center"/>
          </w:tcPr>
          <w:p w14:paraId="3307FDDE" w14:textId="77777777" w:rsidR="004A3843" w:rsidRPr="000C5000" w:rsidRDefault="004A3843" w:rsidP="007E6FAA">
            <w:pPr>
              <w:jc w:val="center"/>
              <w:rPr>
                <w:sz w:val="22"/>
                <w:szCs w:val="22"/>
              </w:rPr>
            </w:pPr>
            <w:r w:rsidRPr="00683033">
              <w:rPr>
                <w:szCs w:val="22"/>
              </w:rPr>
              <w:t>0..1</w:t>
            </w:r>
          </w:p>
        </w:tc>
        <w:tc>
          <w:tcPr>
            <w:tcW w:w="4995" w:type="dxa"/>
            <w:shd w:val="clear" w:color="auto" w:fill="FFFFFF"/>
            <w:tcMar>
              <w:top w:w="100" w:type="dxa"/>
              <w:left w:w="100" w:type="dxa"/>
              <w:bottom w:w="100" w:type="dxa"/>
              <w:right w:w="100" w:type="dxa"/>
            </w:tcMar>
          </w:tcPr>
          <w:p w14:paraId="54A2F7FA" w14:textId="77777777" w:rsidR="004A3843" w:rsidRPr="00130765" w:rsidRDefault="004A3843" w:rsidP="007E6FAA">
            <w:pPr>
              <w:rPr>
                <w:szCs w:val="20"/>
              </w:rPr>
            </w:pPr>
            <w:r w:rsidRPr="00130765">
              <w:rPr>
                <w:szCs w:val="20"/>
              </w:rPr>
              <w:t xml:space="preserve">The </w:t>
            </w:r>
            <w:r w:rsidRPr="00FD6784">
              <w:rPr>
                <w:rFonts w:ascii="Courier New" w:hAnsi="Courier New" w:cs="Courier New"/>
                <w:sz w:val="22"/>
                <w:szCs w:val="22"/>
              </w:rPr>
              <w:t>Configuration_Setting_Description</w:t>
            </w:r>
            <w:r w:rsidRPr="00130765">
              <w:rPr>
                <w:szCs w:val="20"/>
              </w:rPr>
              <w:t xml:space="preserve"> property captures the configuration settings for this build of this application instance.</w:t>
            </w:r>
          </w:p>
        </w:tc>
      </w:tr>
      <w:tr w:rsidR="004A3843" w14:paraId="63706BC6" w14:textId="77777777" w:rsidTr="00130765">
        <w:trPr>
          <w:jc w:val="center"/>
        </w:trPr>
        <w:tc>
          <w:tcPr>
            <w:tcW w:w="3674" w:type="dxa"/>
            <w:shd w:val="clear" w:color="auto" w:fill="FFFFFF"/>
            <w:tcMar>
              <w:top w:w="100" w:type="dxa"/>
              <w:left w:w="100" w:type="dxa"/>
              <w:bottom w:w="100" w:type="dxa"/>
              <w:right w:w="100" w:type="dxa"/>
            </w:tcMar>
            <w:vAlign w:val="center"/>
          </w:tcPr>
          <w:p w14:paraId="02B017A8" w14:textId="77777777" w:rsidR="004A3843" w:rsidRDefault="004A3843" w:rsidP="007E6FAA">
            <w:pPr>
              <w:rPr>
                <w:b/>
              </w:rPr>
            </w:pPr>
            <w:r>
              <w:rPr>
                <w:b/>
              </w:rPr>
              <w:lastRenderedPageBreak/>
              <w:t>Configuration_Settings</w:t>
            </w:r>
          </w:p>
        </w:tc>
        <w:tc>
          <w:tcPr>
            <w:tcW w:w="3256" w:type="dxa"/>
            <w:shd w:val="clear" w:color="auto" w:fill="FFFFFF"/>
            <w:tcMar>
              <w:top w:w="100" w:type="dxa"/>
              <w:left w:w="100" w:type="dxa"/>
              <w:bottom w:w="100" w:type="dxa"/>
              <w:right w:w="100" w:type="dxa"/>
            </w:tcMar>
            <w:vAlign w:val="center"/>
          </w:tcPr>
          <w:p w14:paraId="38882F12" w14:textId="77777777" w:rsidR="004A3843" w:rsidRDefault="004A3843" w:rsidP="007E6FAA">
            <w:pPr>
              <w:pStyle w:val="UMLTableType"/>
              <w:contextualSpacing w:val="0"/>
            </w:pPr>
            <w:r>
              <w:t>ConfigurationSettingsType</w:t>
            </w:r>
          </w:p>
        </w:tc>
        <w:tc>
          <w:tcPr>
            <w:tcW w:w="1305" w:type="dxa"/>
            <w:shd w:val="clear" w:color="auto" w:fill="FFFFFF"/>
            <w:tcMar>
              <w:top w:w="100" w:type="dxa"/>
              <w:left w:w="100" w:type="dxa"/>
              <w:bottom w:w="100" w:type="dxa"/>
              <w:right w:w="100" w:type="dxa"/>
            </w:tcMar>
            <w:vAlign w:val="center"/>
          </w:tcPr>
          <w:p w14:paraId="5B82915E" w14:textId="77777777" w:rsidR="004A3843" w:rsidRPr="000C5000"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3B0FAD19" w14:textId="77777777" w:rsidR="004A3843" w:rsidRPr="00130765" w:rsidRDefault="004A3843" w:rsidP="007E6FAA">
            <w:pPr>
              <w:rPr>
                <w:szCs w:val="20"/>
              </w:rPr>
            </w:pPr>
            <w:r w:rsidRPr="00130765">
              <w:rPr>
                <w:szCs w:val="20"/>
              </w:rPr>
              <w:t xml:space="preserve">The </w:t>
            </w:r>
            <w:r w:rsidRPr="00C30375">
              <w:rPr>
                <w:rFonts w:ascii="Courier New" w:hAnsi="Courier New" w:cs="Courier New"/>
                <w:sz w:val="22"/>
                <w:szCs w:val="22"/>
              </w:rPr>
              <w:t>Configuration_Settings</w:t>
            </w:r>
            <w:r w:rsidRPr="00C30375">
              <w:rPr>
                <w:sz w:val="22"/>
                <w:szCs w:val="22"/>
              </w:rPr>
              <w:t xml:space="preserve"> </w:t>
            </w:r>
            <w:r w:rsidRPr="00130765">
              <w:rPr>
                <w:szCs w:val="20"/>
              </w:rPr>
              <w:t>property characterizes the configuration settings for this build of this application instance.</w:t>
            </w:r>
          </w:p>
        </w:tc>
      </w:tr>
    </w:tbl>
    <w:p w14:paraId="6AE38702" w14:textId="77777777" w:rsidR="004A3843" w:rsidRDefault="004A3843" w:rsidP="004A3843">
      <w:pPr>
        <w:pStyle w:val="Heading4"/>
      </w:pPr>
      <w:bookmarkStart w:id="160" w:name="_Toc425409641"/>
      <w:bookmarkStart w:id="161" w:name="_Toc450634596"/>
      <w:r>
        <w:t>ExecutionEnvironmentType Class</w:t>
      </w:r>
      <w:bookmarkEnd w:id="160"/>
      <w:bookmarkEnd w:id="161"/>
    </w:p>
    <w:p w14:paraId="35BF5023" w14:textId="77777777" w:rsidR="004A3843" w:rsidRDefault="004A3843" w:rsidP="004A3843">
      <w:pPr>
        <w:spacing w:after="240"/>
      </w:pPr>
      <w:r>
        <w:t xml:space="preserve">The </w:t>
      </w:r>
      <w:r w:rsidRPr="00F21C18">
        <w:rPr>
          <w:rFonts w:ascii="Courier New" w:hAnsi="Courier New" w:cs="Courier New"/>
        </w:rPr>
        <w:t>ExecutionEnvironmentType</w:t>
      </w:r>
      <w:r>
        <w:t xml:space="preserve"> class contains information describing the execution environment of the tool.</w:t>
      </w:r>
    </w:p>
    <w:p w14:paraId="077224A9" w14:textId="311135F7" w:rsidR="004A3843" w:rsidRPr="00683033" w:rsidRDefault="004A3843"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07750D">
        <w:t>13</w:t>
      </w:r>
      <w:r w:rsidRPr="00683033">
        <w:t xml:space="preserve">. Properties of the </w:t>
      </w:r>
      <w:r w:rsidRPr="00A3504B">
        <w:rPr>
          <w:rFonts w:ascii="Courier New" w:hAnsi="Courier New" w:cs="Courier New"/>
        </w:rPr>
        <w:t>ExecutionEnvironmentType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4A3843" w14:paraId="01923156" w14:textId="77777777" w:rsidTr="009A6341">
        <w:trPr>
          <w:jc w:val="center"/>
        </w:trPr>
        <w:tc>
          <w:tcPr>
            <w:tcW w:w="2160" w:type="dxa"/>
            <w:shd w:val="clear" w:color="auto" w:fill="BFBFBF"/>
            <w:tcMar>
              <w:top w:w="100" w:type="dxa"/>
              <w:left w:w="100" w:type="dxa"/>
              <w:bottom w:w="100" w:type="dxa"/>
              <w:right w:w="100" w:type="dxa"/>
            </w:tcMar>
          </w:tcPr>
          <w:p w14:paraId="40F527FC" w14:textId="77777777" w:rsidR="004A3843" w:rsidRPr="00F21C18" w:rsidRDefault="004A3843" w:rsidP="007E6FAA">
            <w:pPr>
              <w:rPr>
                <w:b/>
                <w:color w:val="000000"/>
              </w:rPr>
            </w:pPr>
            <w:r w:rsidRPr="00F21C18">
              <w:rPr>
                <w:b/>
                <w:color w:val="000000"/>
              </w:rPr>
              <w:t>Name</w:t>
            </w:r>
          </w:p>
        </w:tc>
        <w:tc>
          <w:tcPr>
            <w:tcW w:w="3240" w:type="dxa"/>
            <w:shd w:val="clear" w:color="auto" w:fill="BFBFBF"/>
            <w:tcMar>
              <w:top w:w="100" w:type="dxa"/>
              <w:left w:w="100" w:type="dxa"/>
              <w:bottom w:w="100" w:type="dxa"/>
              <w:right w:w="100" w:type="dxa"/>
            </w:tcMar>
            <w:vAlign w:val="center"/>
          </w:tcPr>
          <w:p w14:paraId="180BB80E"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A0ABD5" w14:textId="77777777" w:rsidR="004A3843" w:rsidRPr="00F21C18" w:rsidRDefault="004A3843" w:rsidP="007E6FAA">
            <w:pPr>
              <w:jc w:val="center"/>
              <w:rPr>
                <w:b/>
                <w:color w:val="000000"/>
              </w:rPr>
            </w:pPr>
            <w:r w:rsidRPr="00F21C18">
              <w:rPr>
                <w:b/>
                <w:color w:val="000000"/>
              </w:rPr>
              <w:t>Multiplicity</w:t>
            </w:r>
          </w:p>
        </w:tc>
        <w:tc>
          <w:tcPr>
            <w:tcW w:w="6210" w:type="dxa"/>
            <w:shd w:val="clear" w:color="auto" w:fill="BFBFBF"/>
            <w:tcMar>
              <w:top w:w="100" w:type="dxa"/>
              <w:left w:w="100" w:type="dxa"/>
              <w:bottom w:w="100" w:type="dxa"/>
              <w:right w:w="100" w:type="dxa"/>
            </w:tcMar>
          </w:tcPr>
          <w:p w14:paraId="72ECCD70" w14:textId="77777777" w:rsidR="004A3843" w:rsidRPr="00F21C18" w:rsidRDefault="004A3843" w:rsidP="007E6FAA">
            <w:pPr>
              <w:rPr>
                <w:b/>
                <w:color w:val="000000"/>
              </w:rPr>
            </w:pPr>
            <w:r w:rsidRPr="00F21C18">
              <w:rPr>
                <w:b/>
                <w:color w:val="000000"/>
              </w:rPr>
              <w:t>Description</w:t>
            </w:r>
          </w:p>
        </w:tc>
      </w:tr>
      <w:tr w:rsidR="004A3843" w14:paraId="5C335A82" w14:textId="77777777" w:rsidTr="007E6FAA">
        <w:trPr>
          <w:jc w:val="center"/>
        </w:trPr>
        <w:tc>
          <w:tcPr>
            <w:tcW w:w="2160" w:type="dxa"/>
            <w:shd w:val="clear" w:color="auto" w:fill="FFFFFF"/>
            <w:tcMar>
              <w:top w:w="100" w:type="dxa"/>
              <w:left w:w="100" w:type="dxa"/>
              <w:bottom w:w="100" w:type="dxa"/>
              <w:right w:w="100" w:type="dxa"/>
            </w:tcMar>
            <w:vAlign w:val="center"/>
          </w:tcPr>
          <w:p w14:paraId="607B563B" w14:textId="77777777" w:rsidR="004A3843" w:rsidRDefault="004A3843" w:rsidP="007E6FAA">
            <w:pPr>
              <w:rPr>
                <w:b/>
              </w:rPr>
            </w:pPr>
            <w:r>
              <w:rPr>
                <w:b/>
              </w:rPr>
              <w:t>System</w:t>
            </w:r>
          </w:p>
        </w:tc>
        <w:tc>
          <w:tcPr>
            <w:tcW w:w="3240" w:type="dxa"/>
            <w:shd w:val="clear" w:color="auto" w:fill="FFFFFF"/>
            <w:tcMar>
              <w:top w:w="100" w:type="dxa"/>
              <w:left w:w="100" w:type="dxa"/>
              <w:bottom w:w="100" w:type="dxa"/>
              <w:right w:w="100" w:type="dxa"/>
            </w:tcMar>
            <w:vAlign w:val="center"/>
          </w:tcPr>
          <w:p w14:paraId="76A7F2CB"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241A477D"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1F355610" w14:textId="77777777" w:rsidR="004A3843" w:rsidRPr="00130765" w:rsidRDefault="004A3843" w:rsidP="007E6FAA">
            <w:pPr>
              <w:rPr>
                <w:szCs w:val="20"/>
              </w:rPr>
            </w:pPr>
            <w:r w:rsidRPr="00130765">
              <w:rPr>
                <w:szCs w:val="20"/>
              </w:rPr>
              <w:t xml:space="preserve">The </w:t>
            </w:r>
            <w:r w:rsidRPr="0035402B">
              <w:rPr>
                <w:rFonts w:ascii="Courier New" w:hAnsi="Courier New" w:cs="Courier New"/>
                <w:sz w:val="22"/>
                <w:szCs w:val="22"/>
              </w:rPr>
              <w:t>System</w:t>
            </w:r>
            <w:r w:rsidRPr="00130765">
              <w:rPr>
                <w:szCs w:val="20"/>
              </w:rPr>
              <w:t xml:space="preserve"> property characterizes the system on which the tool was executed. This property should be of class </w:t>
            </w:r>
            <w:r w:rsidRPr="00130765">
              <w:rPr>
                <w:rFonts w:ascii="Courier New" w:hAnsi="Courier New" w:cs="Courier New"/>
                <w:szCs w:val="20"/>
              </w:rPr>
              <w:t>SystemObj:SystemObjectType</w:t>
            </w:r>
            <w:r w:rsidRPr="00130765">
              <w:rPr>
                <w:szCs w:val="20"/>
              </w:rPr>
              <w:t>.</w:t>
            </w:r>
          </w:p>
        </w:tc>
      </w:tr>
      <w:tr w:rsidR="004A3843" w14:paraId="3477597E" w14:textId="77777777" w:rsidTr="007E6FAA">
        <w:trPr>
          <w:jc w:val="center"/>
        </w:trPr>
        <w:tc>
          <w:tcPr>
            <w:tcW w:w="2160" w:type="dxa"/>
            <w:shd w:val="clear" w:color="auto" w:fill="FFFFFF"/>
            <w:tcMar>
              <w:top w:w="100" w:type="dxa"/>
              <w:left w:w="100" w:type="dxa"/>
              <w:bottom w:w="100" w:type="dxa"/>
              <w:right w:w="100" w:type="dxa"/>
            </w:tcMar>
            <w:vAlign w:val="center"/>
          </w:tcPr>
          <w:p w14:paraId="39241DFF" w14:textId="77777777" w:rsidR="004A3843" w:rsidRDefault="004A3843" w:rsidP="007E6FAA">
            <w:pPr>
              <w:rPr>
                <w:b/>
              </w:rPr>
            </w:pPr>
            <w:r>
              <w:rPr>
                <w:b/>
              </w:rPr>
              <w:t>User_Account_Info</w:t>
            </w:r>
          </w:p>
        </w:tc>
        <w:tc>
          <w:tcPr>
            <w:tcW w:w="3240" w:type="dxa"/>
            <w:shd w:val="clear" w:color="auto" w:fill="FFFFFF"/>
            <w:tcMar>
              <w:top w:w="100" w:type="dxa"/>
              <w:left w:w="100" w:type="dxa"/>
              <w:bottom w:w="100" w:type="dxa"/>
              <w:right w:w="100" w:type="dxa"/>
            </w:tcMar>
            <w:vAlign w:val="center"/>
          </w:tcPr>
          <w:p w14:paraId="399F8146"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372F38C4"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29A184FB" w14:textId="200C2813" w:rsidR="004A3843" w:rsidRPr="00130765" w:rsidRDefault="004A3843" w:rsidP="007E6FAA">
            <w:pPr>
              <w:rPr>
                <w:szCs w:val="20"/>
              </w:rPr>
            </w:pPr>
            <w:r w:rsidRPr="00130765">
              <w:rPr>
                <w:szCs w:val="20"/>
              </w:rPr>
              <w:t xml:space="preserve">The </w:t>
            </w:r>
            <w:r w:rsidR="005F272F" w:rsidRPr="0035402B">
              <w:rPr>
                <w:rFonts w:ascii="Courier New" w:hAnsi="Courier New" w:cs="Courier New"/>
                <w:sz w:val="22"/>
                <w:szCs w:val="22"/>
              </w:rPr>
              <w:t>User_Account_I</w:t>
            </w:r>
            <w:r w:rsidRPr="0035402B">
              <w:rPr>
                <w:rFonts w:ascii="Courier New" w:hAnsi="Courier New" w:cs="Courier New"/>
                <w:sz w:val="22"/>
                <w:szCs w:val="22"/>
              </w:rPr>
              <w:t>nfo</w:t>
            </w:r>
            <w:r w:rsidRPr="00130765">
              <w:rPr>
                <w:szCs w:val="20"/>
              </w:rPr>
              <w:t xml:space="preserve"> property characterizes the user account that executed the tool. This property should be of class </w:t>
            </w:r>
            <w:r w:rsidRPr="00130765">
              <w:rPr>
                <w:rFonts w:ascii="Courier New" w:hAnsi="Courier New" w:cs="Courier New"/>
                <w:szCs w:val="20"/>
              </w:rPr>
              <w:t>UserAccountObj:UserAccountObjectType</w:t>
            </w:r>
            <w:r w:rsidRPr="00130765">
              <w:rPr>
                <w:szCs w:val="20"/>
              </w:rPr>
              <w:t>.</w:t>
            </w:r>
          </w:p>
        </w:tc>
      </w:tr>
      <w:tr w:rsidR="004A3843" w14:paraId="3397B7B1" w14:textId="77777777" w:rsidTr="0035402B">
        <w:trPr>
          <w:trHeight w:val="799"/>
          <w:jc w:val="center"/>
        </w:trPr>
        <w:tc>
          <w:tcPr>
            <w:tcW w:w="2160" w:type="dxa"/>
            <w:shd w:val="clear" w:color="auto" w:fill="FFFFFF"/>
            <w:tcMar>
              <w:top w:w="100" w:type="dxa"/>
              <w:left w:w="100" w:type="dxa"/>
              <w:bottom w:w="100" w:type="dxa"/>
              <w:right w:w="100" w:type="dxa"/>
            </w:tcMar>
            <w:vAlign w:val="center"/>
          </w:tcPr>
          <w:p w14:paraId="61B0F51D" w14:textId="77777777" w:rsidR="004A3843" w:rsidRDefault="004A3843" w:rsidP="007E6FAA">
            <w:pPr>
              <w:rPr>
                <w:b/>
              </w:rPr>
            </w:pPr>
            <w:r>
              <w:rPr>
                <w:b/>
              </w:rPr>
              <w:t>Command_Line</w:t>
            </w:r>
          </w:p>
        </w:tc>
        <w:tc>
          <w:tcPr>
            <w:tcW w:w="3240" w:type="dxa"/>
            <w:shd w:val="clear" w:color="auto" w:fill="FFFFFF"/>
            <w:tcMar>
              <w:top w:w="100" w:type="dxa"/>
              <w:left w:w="100" w:type="dxa"/>
              <w:bottom w:w="100" w:type="dxa"/>
              <w:right w:w="100" w:type="dxa"/>
            </w:tcMar>
            <w:vAlign w:val="center"/>
          </w:tcPr>
          <w:p w14:paraId="5CB8382B" w14:textId="77777777" w:rsidR="004A3843" w:rsidRDefault="004A3843" w:rsidP="007E6FAA">
            <w:pPr>
              <w:pStyle w:val="UMLTableType"/>
              <w:contextualSpacing w:val="0"/>
            </w:pPr>
            <w:r>
              <w:t>basicDataTypes:</w:t>
            </w:r>
          </w:p>
          <w:p w14:paraId="224FB346"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69D3C40"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391D4974" w14:textId="77777777" w:rsidR="004A3843" w:rsidRPr="00130765" w:rsidRDefault="004A3843" w:rsidP="007E6FAA">
            <w:pPr>
              <w:rPr>
                <w:szCs w:val="20"/>
              </w:rPr>
            </w:pPr>
            <w:r w:rsidRPr="00130765">
              <w:rPr>
                <w:szCs w:val="20"/>
              </w:rPr>
              <w:t xml:space="preserve">The </w:t>
            </w:r>
            <w:r w:rsidRPr="0035402B">
              <w:rPr>
                <w:rFonts w:ascii="Courier New" w:hAnsi="Courier New" w:cs="Courier New"/>
                <w:sz w:val="22"/>
                <w:szCs w:val="22"/>
              </w:rPr>
              <w:t>Command_Line</w:t>
            </w:r>
            <w:r w:rsidRPr="00130765">
              <w:rPr>
                <w:szCs w:val="20"/>
              </w:rPr>
              <w:t xml:space="preserve"> property captures the command line string used to run the tool.</w:t>
            </w:r>
          </w:p>
        </w:tc>
      </w:tr>
      <w:tr w:rsidR="004A3843" w14:paraId="66A388FA" w14:textId="77777777" w:rsidTr="007E6FAA">
        <w:trPr>
          <w:jc w:val="center"/>
        </w:trPr>
        <w:tc>
          <w:tcPr>
            <w:tcW w:w="2160" w:type="dxa"/>
            <w:shd w:val="clear" w:color="auto" w:fill="FFFFFF"/>
            <w:tcMar>
              <w:top w:w="100" w:type="dxa"/>
              <w:left w:w="100" w:type="dxa"/>
              <w:bottom w:w="100" w:type="dxa"/>
              <w:right w:w="100" w:type="dxa"/>
            </w:tcMar>
            <w:vAlign w:val="center"/>
          </w:tcPr>
          <w:p w14:paraId="5E6EBEE4" w14:textId="77777777" w:rsidR="004A3843" w:rsidRDefault="004A3843" w:rsidP="007E6FAA">
            <w:pPr>
              <w:rPr>
                <w:b/>
              </w:rPr>
            </w:pPr>
            <w:r>
              <w:rPr>
                <w:b/>
              </w:rPr>
              <w:t>Start_Time</w:t>
            </w:r>
          </w:p>
        </w:tc>
        <w:tc>
          <w:tcPr>
            <w:tcW w:w="3240" w:type="dxa"/>
            <w:shd w:val="clear" w:color="auto" w:fill="FFFFFF"/>
            <w:tcMar>
              <w:top w:w="100" w:type="dxa"/>
              <w:left w:w="100" w:type="dxa"/>
              <w:bottom w:w="100" w:type="dxa"/>
              <w:right w:w="100" w:type="dxa"/>
            </w:tcMar>
            <w:vAlign w:val="center"/>
          </w:tcPr>
          <w:p w14:paraId="599E1681"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20D23F5D" w14:textId="77777777" w:rsidR="004A3843" w:rsidRDefault="004A3843" w:rsidP="007E6FAA">
            <w:pPr>
              <w:jc w:val="center"/>
            </w:pPr>
            <w:r>
              <w:t>0..1</w:t>
            </w:r>
          </w:p>
        </w:tc>
        <w:tc>
          <w:tcPr>
            <w:tcW w:w="6210" w:type="dxa"/>
            <w:shd w:val="clear" w:color="auto" w:fill="FFFFFF"/>
            <w:tcMar>
              <w:top w:w="100" w:type="dxa"/>
              <w:left w:w="100" w:type="dxa"/>
              <w:bottom w:w="100" w:type="dxa"/>
              <w:right w:w="100" w:type="dxa"/>
            </w:tcMar>
          </w:tcPr>
          <w:p w14:paraId="3CD586DC" w14:textId="77777777" w:rsidR="004A3843" w:rsidRPr="00130765" w:rsidRDefault="004A3843" w:rsidP="007E6FAA">
            <w:pPr>
              <w:rPr>
                <w:szCs w:val="20"/>
              </w:rPr>
            </w:pPr>
            <w:r w:rsidRPr="00130765">
              <w:rPr>
                <w:szCs w:val="20"/>
              </w:rPr>
              <w:t xml:space="preserve">The </w:t>
            </w:r>
            <w:r w:rsidRPr="0035402B">
              <w:rPr>
                <w:rFonts w:ascii="Courier New" w:hAnsi="Courier New" w:cs="Courier New"/>
                <w:sz w:val="22"/>
                <w:szCs w:val="22"/>
              </w:rPr>
              <w:t>Start_Time</w:t>
            </w:r>
            <w:r w:rsidRPr="00130765">
              <w:rPr>
                <w:szCs w:val="20"/>
              </w:rPr>
              <w:t xml:space="preserve"> property specifies when the tool was run. In order to avoid ambiguity, it is strongly suggest that all timestamps in this field include a specification of the timezone if it is known.</w:t>
            </w:r>
          </w:p>
        </w:tc>
      </w:tr>
    </w:tbl>
    <w:p w14:paraId="3C5C54BA" w14:textId="77777777" w:rsidR="004A3843" w:rsidRDefault="004A3843" w:rsidP="004A3843"/>
    <w:p w14:paraId="67D97F73" w14:textId="77777777" w:rsidR="004A3843" w:rsidRDefault="004A3843" w:rsidP="004A3843"/>
    <w:p w14:paraId="4A616363" w14:textId="77777777" w:rsidR="00284BAD" w:rsidRDefault="00284BAD" w:rsidP="00284BAD">
      <w:pPr>
        <w:pStyle w:val="Heading3"/>
      </w:pPr>
      <w:bookmarkStart w:id="162" w:name="_Toc425409678"/>
      <w:bookmarkStart w:id="163" w:name="_Toc425409677"/>
      <w:bookmarkStart w:id="164" w:name="_Toc425409635"/>
      <w:bookmarkStart w:id="165" w:name="_Toc425409626"/>
      <w:bookmarkStart w:id="166" w:name="_Toc425409620"/>
      <w:bookmarkStart w:id="167" w:name="_Toc450634597"/>
      <w:r>
        <w:t>ByteRunsType Class</w:t>
      </w:r>
      <w:bookmarkEnd w:id="162"/>
      <w:bookmarkEnd w:id="167"/>
    </w:p>
    <w:p w14:paraId="152EB86A" w14:textId="77777777" w:rsidR="00284BAD" w:rsidRDefault="00284BAD" w:rsidP="00284BAD">
      <w:pPr>
        <w:spacing w:after="240"/>
      </w:pPr>
      <w:r>
        <w:t xml:space="preserve">The </w:t>
      </w:r>
      <w:r w:rsidRPr="00530BF1">
        <w:rPr>
          <w:rFonts w:ascii="Courier New" w:hAnsi="Courier New" w:cs="Courier New"/>
        </w:rPr>
        <w:t>ByteRunsType</w:t>
      </w:r>
      <w:r>
        <w:t xml:space="preserve"> class is used for representing a list of byte runs from within a raw object.</w:t>
      </w:r>
    </w:p>
    <w:p w14:paraId="3C65801E" w14:textId="12A31BC5" w:rsidR="00284BAD" w:rsidRPr="00683033" w:rsidRDefault="00284BAD" w:rsidP="00906649">
      <w:pPr>
        <w:pStyle w:val="Caption"/>
      </w:pPr>
      <w:r w:rsidRPr="00683033">
        <w:lastRenderedPageBreak/>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3B4801">
        <w:t>14</w:t>
      </w:r>
      <w:r w:rsidRPr="00683033">
        <w:t xml:space="preserve">. Properties of the </w:t>
      </w:r>
      <w:r w:rsidRPr="00A3504B">
        <w:rPr>
          <w:rFonts w:ascii="Courier New" w:hAnsi="Courier New" w:cs="Courier New"/>
        </w:rPr>
        <w:t>ByteRunsType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530"/>
        <w:gridCol w:w="1350"/>
        <w:gridCol w:w="8820"/>
      </w:tblGrid>
      <w:tr w:rsidR="00284BAD" w14:paraId="71FB16A8" w14:textId="77777777" w:rsidTr="009A6341">
        <w:trPr>
          <w:jc w:val="center"/>
        </w:trPr>
        <w:tc>
          <w:tcPr>
            <w:tcW w:w="1260" w:type="dxa"/>
            <w:shd w:val="clear" w:color="auto" w:fill="BFBFBF"/>
            <w:tcMar>
              <w:top w:w="100" w:type="dxa"/>
              <w:left w:w="100" w:type="dxa"/>
              <w:bottom w:w="100" w:type="dxa"/>
              <w:right w:w="100" w:type="dxa"/>
            </w:tcMar>
          </w:tcPr>
          <w:p w14:paraId="1CF0CEED" w14:textId="77777777" w:rsidR="00284BAD" w:rsidRPr="00530BF1" w:rsidRDefault="00284BAD" w:rsidP="007E6FAA">
            <w:pPr>
              <w:rPr>
                <w:b/>
                <w:color w:val="000000"/>
              </w:rPr>
            </w:pPr>
            <w:r w:rsidRPr="00530BF1">
              <w:rPr>
                <w:b/>
                <w:color w:val="000000"/>
              </w:rPr>
              <w:t>Name</w:t>
            </w:r>
          </w:p>
        </w:tc>
        <w:tc>
          <w:tcPr>
            <w:tcW w:w="1530" w:type="dxa"/>
            <w:shd w:val="clear" w:color="auto" w:fill="BFBFBF"/>
            <w:tcMar>
              <w:top w:w="100" w:type="dxa"/>
              <w:left w:w="100" w:type="dxa"/>
              <w:bottom w:w="100" w:type="dxa"/>
              <w:right w:w="100" w:type="dxa"/>
            </w:tcMar>
            <w:vAlign w:val="center"/>
          </w:tcPr>
          <w:p w14:paraId="5D3F0D4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6ED1297" w14:textId="77777777" w:rsidR="00284BAD" w:rsidRPr="00530BF1" w:rsidRDefault="00284BAD" w:rsidP="007E6FAA">
            <w:pPr>
              <w:jc w:val="center"/>
              <w:rPr>
                <w:b/>
                <w:color w:val="000000"/>
              </w:rPr>
            </w:pPr>
            <w:r w:rsidRPr="00530BF1">
              <w:rPr>
                <w:b/>
                <w:color w:val="000000"/>
              </w:rPr>
              <w:t>Multiplicity</w:t>
            </w:r>
          </w:p>
        </w:tc>
        <w:tc>
          <w:tcPr>
            <w:tcW w:w="8820" w:type="dxa"/>
            <w:shd w:val="clear" w:color="auto" w:fill="BFBFBF"/>
            <w:tcMar>
              <w:top w:w="100" w:type="dxa"/>
              <w:left w:w="100" w:type="dxa"/>
              <w:bottom w:w="100" w:type="dxa"/>
              <w:right w:w="100" w:type="dxa"/>
            </w:tcMar>
          </w:tcPr>
          <w:p w14:paraId="5FEF14BA" w14:textId="77777777" w:rsidR="00284BAD" w:rsidRPr="00530BF1" w:rsidRDefault="00284BAD" w:rsidP="007E6FAA">
            <w:pPr>
              <w:rPr>
                <w:b/>
                <w:color w:val="000000"/>
              </w:rPr>
            </w:pPr>
            <w:r w:rsidRPr="00530BF1">
              <w:rPr>
                <w:b/>
                <w:color w:val="000000"/>
              </w:rPr>
              <w:t>Description</w:t>
            </w:r>
          </w:p>
        </w:tc>
      </w:tr>
      <w:tr w:rsidR="00284BAD" w14:paraId="6D1A0EE2" w14:textId="77777777" w:rsidTr="00106F56">
        <w:trPr>
          <w:jc w:val="center"/>
        </w:trPr>
        <w:tc>
          <w:tcPr>
            <w:tcW w:w="1260" w:type="dxa"/>
            <w:shd w:val="clear" w:color="auto" w:fill="FFFFFF"/>
            <w:tcMar>
              <w:top w:w="100" w:type="dxa"/>
              <w:left w:w="100" w:type="dxa"/>
              <w:bottom w:w="100" w:type="dxa"/>
              <w:right w:w="100" w:type="dxa"/>
            </w:tcMar>
          </w:tcPr>
          <w:p w14:paraId="48A12B3C" w14:textId="77777777" w:rsidR="00284BAD" w:rsidRDefault="00284BAD" w:rsidP="007E6FAA">
            <w:pPr>
              <w:rPr>
                <w:b/>
              </w:rPr>
            </w:pPr>
            <w:r>
              <w:rPr>
                <w:b/>
              </w:rPr>
              <w:t>Byte_Run</w:t>
            </w:r>
          </w:p>
        </w:tc>
        <w:tc>
          <w:tcPr>
            <w:tcW w:w="1530" w:type="dxa"/>
            <w:shd w:val="clear" w:color="auto" w:fill="FFFFFF"/>
            <w:tcMar>
              <w:top w:w="100" w:type="dxa"/>
              <w:left w:w="100" w:type="dxa"/>
              <w:bottom w:w="100" w:type="dxa"/>
              <w:right w:w="100" w:type="dxa"/>
            </w:tcMar>
            <w:vAlign w:val="center"/>
          </w:tcPr>
          <w:p w14:paraId="6A046E8B" w14:textId="77777777" w:rsidR="00284BAD" w:rsidRDefault="00284BAD" w:rsidP="007E6FAA">
            <w:pPr>
              <w:pStyle w:val="UMLTableType"/>
              <w:contextualSpacing w:val="0"/>
            </w:pPr>
            <w:r>
              <w:t>ByteRunType</w:t>
            </w:r>
          </w:p>
        </w:tc>
        <w:tc>
          <w:tcPr>
            <w:tcW w:w="1350" w:type="dxa"/>
            <w:shd w:val="clear" w:color="auto" w:fill="FFFFFF"/>
            <w:tcMar>
              <w:top w:w="100" w:type="dxa"/>
              <w:left w:w="100" w:type="dxa"/>
              <w:bottom w:w="100" w:type="dxa"/>
              <w:right w:w="100" w:type="dxa"/>
            </w:tcMar>
          </w:tcPr>
          <w:p w14:paraId="4711AADB" w14:textId="77777777" w:rsidR="00284BAD" w:rsidRPr="00530BF1" w:rsidRDefault="00284BAD" w:rsidP="007E6FAA">
            <w:pPr>
              <w:jc w:val="center"/>
              <w:rPr>
                <w:sz w:val="22"/>
                <w:szCs w:val="22"/>
              </w:rPr>
            </w:pPr>
            <w:r w:rsidRPr="00683033">
              <w:rPr>
                <w:szCs w:val="22"/>
              </w:rPr>
              <w:t>1..*</w:t>
            </w:r>
          </w:p>
        </w:tc>
        <w:tc>
          <w:tcPr>
            <w:tcW w:w="8820" w:type="dxa"/>
            <w:shd w:val="clear" w:color="auto" w:fill="FFFFFF"/>
            <w:tcMar>
              <w:top w:w="100" w:type="dxa"/>
              <w:left w:w="100" w:type="dxa"/>
              <w:bottom w:w="100" w:type="dxa"/>
              <w:right w:w="100" w:type="dxa"/>
            </w:tcMar>
          </w:tcPr>
          <w:p w14:paraId="0BD45DAB"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Byte_Run</w:t>
            </w:r>
            <w:r w:rsidRPr="00130765">
              <w:rPr>
                <w:szCs w:val="20"/>
              </w:rPr>
              <w:t xml:space="preserve"> property characterizes a single byte run from the raw object.</w:t>
            </w:r>
          </w:p>
        </w:tc>
      </w:tr>
    </w:tbl>
    <w:p w14:paraId="1BB9E2EC" w14:textId="77777777" w:rsidR="00284BAD" w:rsidRDefault="00284BAD" w:rsidP="00284BAD"/>
    <w:p w14:paraId="45434416" w14:textId="77777777" w:rsidR="00284BAD" w:rsidRDefault="00284BAD" w:rsidP="00284BAD">
      <w:pPr>
        <w:pStyle w:val="Heading4"/>
      </w:pPr>
      <w:bookmarkStart w:id="168" w:name="_Toc425409679"/>
      <w:bookmarkStart w:id="169" w:name="_Toc450634598"/>
      <w:r>
        <w:t>ByteRunType Class</w:t>
      </w:r>
      <w:bookmarkEnd w:id="168"/>
      <w:bookmarkEnd w:id="169"/>
    </w:p>
    <w:p w14:paraId="4097DD5A" w14:textId="77777777" w:rsidR="00284BAD" w:rsidRDefault="00284BAD" w:rsidP="00284BAD">
      <w:pPr>
        <w:spacing w:after="240"/>
      </w:pPr>
      <w:r>
        <w:t xml:space="preserve">The </w:t>
      </w:r>
      <w:r w:rsidRPr="004E5C01">
        <w:rPr>
          <w:rFonts w:ascii="Courier New" w:hAnsi="Courier New" w:cs="Courier New"/>
        </w:rPr>
        <w:t>ByteRunType</w:t>
      </w:r>
      <w:r>
        <w:t xml:space="preserve"> class is used for representing a single byte run from within a raw object.</w:t>
      </w:r>
    </w:p>
    <w:p w14:paraId="1D13ABFA" w14:textId="0BDFF1F9" w:rsidR="00284BAD" w:rsidRPr="00683033" w:rsidRDefault="00284BAD"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CC1E84">
        <w:t>15</w:t>
      </w:r>
      <w:r w:rsidRPr="00683033">
        <w:t xml:space="preserve">. Properties of the </w:t>
      </w:r>
      <w:r w:rsidRPr="00A3504B">
        <w:rPr>
          <w:rFonts w:ascii="Courier New" w:hAnsi="Courier New" w:cs="Courier New"/>
        </w:rPr>
        <w:t>ByteRunType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284BAD" w14:paraId="5C1CA54E" w14:textId="77777777" w:rsidTr="009A6341">
        <w:trPr>
          <w:jc w:val="center"/>
        </w:trPr>
        <w:tc>
          <w:tcPr>
            <w:tcW w:w="2160" w:type="dxa"/>
            <w:shd w:val="clear" w:color="auto" w:fill="BFBFBF"/>
            <w:tcMar>
              <w:top w:w="100" w:type="dxa"/>
              <w:left w:w="100" w:type="dxa"/>
              <w:bottom w:w="100" w:type="dxa"/>
              <w:right w:w="100" w:type="dxa"/>
            </w:tcMar>
          </w:tcPr>
          <w:p w14:paraId="16B946FA" w14:textId="77777777" w:rsidR="00284BAD" w:rsidRPr="004E5C01" w:rsidRDefault="00284BAD" w:rsidP="007E6FAA">
            <w:pPr>
              <w:rPr>
                <w:rFonts w:cs="Courier New"/>
                <w:b/>
                <w:color w:val="000000"/>
              </w:rPr>
            </w:pPr>
            <w:r w:rsidRPr="004E5C01">
              <w:rPr>
                <w:rFonts w:cs="Courier New"/>
                <w:b/>
                <w:color w:val="000000"/>
              </w:rPr>
              <w:t>Name</w:t>
            </w:r>
          </w:p>
        </w:tc>
        <w:tc>
          <w:tcPr>
            <w:tcW w:w="3510" w:type="dxa"/>
            <w:shd w:val="clear" w:color="auto" w:fill="BFBFBF"/>
            <w:tcMar>
              <w:top w:w="100" w:type="dxa"/>
              <w:left w:w="100" w:type="dxa"/>
              <w:bottom w:w="100" w:type="dxa"/>
              <w:right w:w="100" w:type="dxa"/>
            </w:tcMar>
            <w:vAlign w:val="center"/>
          </w:tcPr>
          <w:p w14:paraId="5CE49E4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499962EF" w14:textId="77777777" w:rsidR="00284BAD" w:rsidRPr="004E5C01" w:rsidRDefault="00284BAD" w:rsidP="007E6FAA">
            <w:pPr>
              <w:jc w:val="center"/>
              <w:rPr>
                <w:rFonts w:cs="Courier New"/>
                <w:b/>
                <w:color w:val="000000"/>
              </w:rPr>
            </w:pPr>
            <w:r w:rsidRPr="004E5C01">
              <w:rPr>
                <w:rFonts w:cs="Courier New"/>
                <w:b/>
                <w:color w:val="000000"/>
              </w:rPr>
              <w:t>Multiplicity</w:t>
            </w:r>
          </w:p>
        </w:tc>
        <w:tc>
          <w:tcPr>
            <w:tcW w:w="6030" w:type="dxa"/>
            <w:shd w:val="clear" w:color="auto" w:fill="BFBFBF"/>
            <w:tcMar>
              <w:top w:w="100" w:type="dxa"/>
              <w:left w:w="100" w:type="dxa"/>
              <w:bottom w:w="100" w:type="dxa"/>
              <w:right w:w="100" w:type="dxa"/>
            </w:tcMar>
          </w:tcPr>
          <w:p w14:paraId="1C7553CD" w14:textId="77777777" w:rsidR="00284BAD" w:rsidRPr="004E5C01" w:rsidRDefault="00284BAD" w:rsidP="007E6FAA">
            <w:pPr>
              <w:rPr>
                <w:rFonts w:cs="Courier New"/>
                <w:b/>
                <w:color w:val="000000"/>
              </w:rPr>
            </w:pPr>
            <w:r w:rsidRPr="004E5C01">
              <w:rPr>
                <w:rFonts w:cs="Courier New"/>
                <w:b/>
                <w:color w:val="000000"/>
              </w:rPr>
              <w:t>Description</w:t>
            </w:r>
          </w:p>
        </w:tc>
      </w:tr>
      <w:tr w:rsidR="00284BAD" w14:paraId="7DC27C0B" w14:textId="77777777" w:rsidTr="007E6FAA">
        <w:trPr>
          <w:jc w:val="center"/>
        </w:trPr>
        <w:tc>
          <w:tcPr>
            <w:tcW w:w="2160" w:type="dxa"/>
            <w:shd w:val="clear" w:color="auto" w:fill="FFFFFF"/>
            <w:tcMar>
              <w:top w:w="100" w:type="dxa"/>
              <w:left w:w="100" w:type="dxa"/>
              <w:bottom w:w="100" w:type="dxa"/>
              <w:right w:w="100" w:type="dxa"/>
            </w:tcMar>
            <w:vAlign w:val="center"/>
          </w:tcPr>
          <w:p w14:paraId="51FE8643" w14:textId="77777777" w:rsidR="00284BAD" w:rsidRDefault="00284BAD" w:rsidP="007E6FAA">
            <w:pPr>
              <w:rPr>
                <w:b/>
              </w:rPr>
            </w:pPr>
            <w:r>
              <w:rPr>
                <w:b/>
              </w:rPr>
              <w:t>Offset</w:t>
            </w:r>
          </w:p>
        </w:tc>
        <w:tc>
          <w:tcPr>
            <w:tcW w:w="3510" w:type="dxa"/>
            <w:shd w:val="clear" w:color="auto" w:fill="FFFFFF"/>
            <w:tcMar>
              <w:top w:w="100" w:type="dxa"/>
              <w:left w:w="100" w:type="dxa"/>
              <w:bottom w:w="100" w:type="dxa"/>
              <w:right w:w="100" w:type="dxa"/>
            </w:tcMar>
            <w:vAlign w:val="center"/>
          </w:tcPr>
          <w:p w14:paraId="2C71ABE1"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1FDBB407"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A96297D"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Offset</w:t>
            </w:r>
            <w:r w:rsidRPr="00130765">
              <w:rPr>
                <w:szCs w:val="20"/>
              </w:rPr>
              <w:t xml:space="preserve"> property characterizes the offset of the beginning of the byte run as measured from the beginning of the object.</w:t>
            </w:r>
          </w:p>
        </w:tc>
      </w:tr>
      <w:tr w:rsidR="00284BAD" w14:paraId="43E2C828" w14:textId="77777777" w:rsidTr="007E6FAA">
        <w:trPr>
          <w:jc w:val="center"/>
        </w:trPr>
        <w:tc>
          <w:tcPr>
            <w:tcW w:w="2160" w:type="dxa"/>
            <w:shd w:val="clear" w:color="auto" w:fill="FFFFFF"/>
            <w:tcMar>
              <w:top w:w="100" w:type="dxa"/>
              <w:left w:w="100" w:type="dxa"/>
              <w:bottom w:w="100" w:type="dxa"/>
              <w:right w:w="100" w:type="dxa"/>
            </w:tcMar>
            <w:vAlign w:val="center"/>
          </w:tcPr>
          <w:p w14:paraId="291DB7D2" w14:textId="77777777" w:rsidR="00284BAD" w:rsidRDefault="00284BAD" w:rsidP="007E6FAA">
            <w:pPr>
              <w:rPr>
                <w:b/>
              </w:rPr>
            </w:pPr>
            <w:r>
              <w:rPr>
                <w:b/>
              </w:rPr>
              <w:t>Byte_Order</w:t>
            </w:r>
          </w:p>
        </w:tc>
        <w:tc>
          <w:tcPr>
            <w:tcW w:w="3510" w:type="dxa"/>
            <w:shd w:val="clear" w:color="auto" w:fill="FFFFFF"/>
            <w:tcMar>
              <w:top w:w="100" w:type="dxa"/>
              <w:left w:w="100" w:type="dxa"/>
              <w:bottom w:w="100" w:type="dxa"/>
              <w:right w:w="100" w:type="dxa"/>
            </w:tcMar>
            <w:vAlign w:val="center"/>
          </w:tcPr>
          <w:p w14:paraId="7421B6A6" w14:textId="77777777" w:rsidR="00284BAD" w:rsidRDefault="00284BAD" w:rsidP="007E6FAA">
            <w:pPr>
              <w:pStyle w:val="UMLTableType"/>
              <w:contextualSpacing w:val="0"/>
            </w:pPr>
            <w:r>
              <w:t>EndiannessType</w:t>
            </w:r>
          </w:p>
        </w:tc>
        <w:tc>
          <w:tcPr>
            <w:tcW w:w="1260" w:type="dxa"/>
            <w:shd w:val="clear" w:color="auto" w:fill="FFFFFF"/>
            <w:tcMar>
              <w:top w:w="100" w:type="dxa"/>
              <w:left w:w="100" w:type="dxa"/>
              <w:bottom w:w="100" w:type="dxa"/>
              <w:right w:w="100" w:type="dxa"/>
            </w:tcMar>
            <w:vAlign w:val="center"/>
          </w:tcPr>
          <w:p w14:paraId="4C68E375"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EEAE1BB"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Byte_Order</w:t>
            </w:r>
            <w:r w:rsidRPr="00130765">
              <w:rPr>
                <w:szCs w:val="20"/>
              </w:rPr>
              <w:t xml:space="preserve"> property characterizes the endianness of the unpacked (e.g., unencoded, unencrypted, etc.) data contained within the </w:t>
            </w:r>
            <w:r w:rsidRPr="0035402B">
              <w:rPr>
                <w:rFonts w:ascii="Courier New" w:hAnsi="Courier New" w:cs="Courier New"/>
                <w:sz w:val="22"/>
                <w:szCs w:val="22"/>
              </w:rPr>
              <w:t xml:space="preserve">Byte_Run_Data </w:t>
            </w:r>
            <w:r w:rsidRPr="00130765">
              <w:rPr>
                <w:szCs w:val="20"/>
              </w:rPr>
              <w:t>property.</w:t>
            </w:r>
          </w:p>
        </w:tc>
      </w:tr>
      <w:tr w:rsidR="00284BAD" w14:paraId="1EF455A9" w14:textId="77777777" w:rsidTr="007E6FAA">
        <w:trPr>
          <w:jc w:val="center"/>
        </w:trPr>
        <w:tc>
          <w:tcPr>
            <w:tcW w:w="2160" w:type="dxa"/>
            <w:shd w:val="clear" w:color="auto" w:fill="FFFFFF"/>
            <w:tcMar>
              <w:top w:w="100" w:type="dxa"/>
              <w:left w:w="100" w:type="dxa"/>
              <w:bottom w:w="100" w:type="dxa"/>
              <w:right w:w="100" w:type="dxa"/>
            </w:tcMar>
            <w:vAlign w:val="center"/>
          </w:tcPr>
          <w:p w14:paraId="6E257EDF" w14:textId="77777777" w:rsidR="00284BAD" w:rsidRDefault="00284BAD" w:rsidP="007E6FAA">
            <w:pPr>
              <w:rPr>
                <w:b/>
              </w:rPr>
            </w:pPr>
            <w:r>
              <w:rPr>
                <w:b/>
              </w:rPr>
              <w:t>File_System_Offset</w:t>
            </w:r>
          </w:p>
        </w:tc>
        <w:tc>
          <w:tcPr>
            <w:tcW w:w="3510" w:type="dxa"/>
            <w:shd w:val="clear" w:color="auto" w:fill="FFFFFF"/>
            <w:tcMar>
              <w:top w:w="100" w:type="dxa"/>
              <w:left w:w="100" w:type="dxa"/>
              <w:bottom w:w="100" w:type="dxa"/>
              <w:right w:w="100" w:type="dxa"/>
            </w:tcMar>
            <w:vAlign w:val="center"/>
          </w:tcPr>
          <w:p w14:paraId="2F8110C5"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56D34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98F7124"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File_System_Offset</w:t>
            </w:r>
            <w:r w:rsidRPr="00130765">
              <w:rPr>
                <w:szCs w:val="20"/>
              </w:rPr>
              <w:t xml:space="preserve"> property characterizes the offset of the beginning of the byte run as measured from the beginning of the relevant file system. It is relevant only for byte runs of files in forensic analysis.</w:t>
            </w:r>
          </w:p>
        </w:tc>
      </w:tr>
      <w:tr w:rsidR="00284BAD" w14:paraId="75EECB66" w14:textId="77777777" w:rsidTr="007E6FAA">
        <w:trPr>
          <w:jc w:val="center"/>
        </w:trPr>
        <w:tc>
          <w:tcPr>
            <w:tcW w:w="2160" w:type="dxa"/>
            <w:shd w:val="clear" w:color="auto" w:fill="FFFFFF"/>
            <w:tcMar>
              <w:top w:w="100" w:type="dxa"/>
              <w:left w:w="100" w:type="dxa"/>
              <w:bottom w:w="100" w:type="dxa"/>
              <w:right w:w="100" w:type="dxa"/>
            </w:tcMar>
            <w:vAlign w:val="center"/>
          </w:tcPr>
          <w:p w14:paraId="1E86F73C" w14:textId="77777777" w:rsidR="00284BAD" w:rsidRDefault="00284BAD" w:rsidP="007E6FAA">
            <w:pPr>
              <w:rPr>
                <w:b/>
              </w:rPr>
            </w:pPr>
            <w:r>
              <w:rPr>
                <w:b/>
              </w:rPr>
              <w:t>Image_Offset</w:t>
            </w:r>
          </w:p>
        </w:tc>
        <w:tc>
          <w:tcPr>
            <w:tcW w:w="3510" w:type="dxa"/>
            <w:shd w:val="clear" w:color="auto" w:fill="FFFFFF"/>
            <w:tcMar>
              <w:top w:w="100" w:type="dxa"/>
              <w:left w:w="100" w:type="dxa"/>
              <w:bottom w:w="100" w:type="dxa"/>
              <w:right w:w="100" w:type="dxa"/>
            </w:tcMar>
            <w:vAlign w:val="center"/>
          </w:tcPr>
          <w:p w14:paraId="3AC76D2C"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FB4098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8DF3487"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Image_Offset</w:t>
            </w:r>
            <w:r w:rsidRPr="00130765">
              <w:rPr>
                <w:szCs w:val="20"/>
              </w:rPr>
              <w:t xml:space="preserve"> property characterizes the offset of the beginning of the byte run as measured from the beginning of the relevant forensic image. It is provided for forensic analysis purposes.</w:t>
            </w:r>
          </w:p>
        </w:tc>
      </w:tr>
      <w:tr w:rsidR="00284BAD" w14:paraId="6ED3C1F7" w14:textId="77777777" w:rsidTr="007E6FAA">
        <w:trPr>
          <w:jc w:val="center"/>
        </w:trPr>
        <w:tc>
          <w:tcPr>
            <w:tcW w:w="2160" w:type="dxa"/>
            <w:shd w:val="clear" w:color="auto" w:fill="FFFFFF"/>
            <w:tcMar>
              <w:top w:w="100" w:type="dxa"/>
              <w:left w:w="100" w:type="dxa"/>
              <w:bottom w:w="100" w:type="dxa"/>
              <w:right w:w="100" w:type="dxa"/>
            </w:tcMar>
            <w:vAlign w:val="center"/>
          </w:tcPr>
          <w:p w14:paraId="64FDF646" w14:textId="77777777" w:rsidR="00284BAD" w:rsidRDefault="00284BAD" w:rsidP="007E6FAA">
            <w:pPr>
              <w:rPr>
                <w:b/>
              </w:rPr>
            </w:pPr>
            <w:r>
              <w:rPr>
                <w:b/>
              </w:rPr>
              <w:t>Length</w:t>
            </w:r>
          </w:p>
        </w:tc>
        <w:tc>
          <w:tcPr>
            <w:tcW w:w="3510" w:type="dxa"/>
            <w:shd w:val="clear" w:color="auto" w:fill="FFFFFF"/>
            <w:tcMar>
              <w:top w:w="100" w:type="dxa"/>
              <w:left w:w="100" w:type="dxa"/>
              <w:bottom w:w="100" w:type="dxa"/>
              <w:right w:w="100" w:type="dxa"/>
            </w:tcMar>
            <w:vAlign w:val="center"/>
          </w:tcPr>
          <w:p w14:paraId="7DDDBCC2"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3E9F5C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2B82E45"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Length</w:t>
            </w:r>
            <w:r w:rsidRPr="00130765">
              <w:rPr>
                <w:szCs w:val="20"/>
              </w:rPr>
              <w:t xml:space="preserve"> property characterizes the number of bytes in the </w:t>
            </w:r>
            <w:r w:rsidRPr="00130765">
              <w:rPr>
                <w:szCs w:val="20"/>
              </w:rPr>
              <w:lastRenderedPageBreak/>
              <w:t>byte run.</w:t>
            </w:r>
          </w:p>
        </w:tc>
      </w:tr>
      <w:tr w:rsidR="00284BAD" w14:paraId="76606F28" w14:textId="77777777" w:rsidTr="007E6FAA">
        <w:trPr>
          <w:jc w:val="center"/>
        </w:trPr>
        <w:tc>
          <w:tcPr>
            <w:tcW w:w="2160" w:type="dxa"/>
            <w:shd w:val="clear" w:color="auto" w:fill="FFFFFF"/>
            <w:tcMar>
              <w:top w:w="100" w:type="dxa"/>
              <w:left w:w="100" w:type="dxa"/>
              <w:bottom w:w="100" w:type="dxa"/>
              <w:right w:w="100" w:type="dxa"/>
            </w:tcMar>
            <w:vAlign w:val="center"/>
          </w:tcPr>
          <w:p w14:paraId="4CC503B6" w14:textId="77777777" w:rsidR="00284BAD" w:rsidRDefault="00284BAD" w:rsidP="007E6FAA">
            <w:pPr>
              <w:rPr>
                <w:b/>
              </w:rPr>
            </w:pPr>
            <w:r>
              <w:rPr>
                <w:b/>
              </w:rPr>
              <w:lastRenderedPageBreak/>
              <w:t>Hashes</w:t>
            </w:r>
          </w:p>
        </w:tc>
        <w:tc>
          <w:tcPr>
            <w:tcW w:w="3510" w:type="dxa"/>
            <w:shd w:val="clear" w:color="auto" w:fill="FFFFFF"/>
            <w:tcMar>
              <w:top w:w="100" w:type="dxa"/>
              <w:left w:w="100" w:type="dxa"/>
              <w:bottom w:w="100" w:type="dxa"/>
              <w:right w:w="100" w:type="dxa"/>
            </w:tcMar>
            <w:vAlign w:val="center"/>
          </w:tcPr>
          <w:p w14:paraId="3D2C4BF0" w14:textId="77777777" w:rsidR="00284BAD" w:rsidRDefault="00284BAD" w:rsidP="007E6FAA">
            <w:pPr>
              <w:pStyle w:val="UMLTableType"/>
              <w:contextualSpacing w:val="0"/>
            </w:pPr>
            <w:r>
              <w:t>HashListType</w:t>
            </w:r>
          </w:p>
        </w:tc>
        <w:tc>
          <w:tcPr>
            <w:tcW w:w="1260" w:type="dxa"/>
            <w:shd w:val="clear" w:color="auto" w:fill="FFFFFF"/>
            <w:tcMar>
              <w:top w:w="100" w:type="dxa"/>
              <w:left w:w="100" w:type="dxa"/>
              <w:bottom w:w="100" w:type="dxa"/>
              <w:right w:w="100" w:type="dxa"/>
            </w:tcMar>
            <w:vAlign w:val="center"/>
          </w:tcPr>
          <w:p w14:paraId="676A0276"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8ED659F"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Hashes</w:t>
            </w:r>
            <w:r w:rsidRPr="00130765">
              <w:rPr>
                <w:szCs w:val="20"/>
              </w:rPr>
              <w:t xml:space="preserve"> property specifies computed hash values for this the data in this byte run.</w:t>
            </w:r>
          </w:p>
        </w:tc>
      </w:tr>
      <w:tr w:rsidR="00284BAD" w14:paraId="12931E25" w14:textId="77777777" w:rsidTr="007E6FAA">
        <w:trPr>
          <w:jc w:val="center"/>
        </w:trPr>
        <w:tc>
          <w:tcPr>
            <w:tcW w:w="2160" w:type="dxa"/>
            <w:shd w:val="clear" w:color="auto" w:fill="FFFFFF"/>
            <w:tcMar>
              <w:top w:w="100" w:type="dxa"/>
              <w:left w:w="100" w:type="dxa"/>
              <w:bottom w:w="100" w:type="dxa"/>
              <w:right w:w="100" w:type="dxa"/>
            </w:tcMar>
            <w:vAlign w:val="center"/>
          </w:tcPr>
          <w:p w14:paraId="6C954F09" w14:textId="77777777" w:rsidR="00284BAD" w:rsidRDefault="00284BAD" w:rsidP="007E6FAA">
            <w:pPr>
              <w:rPr>
                <w:b/>
              </w:rPr>
            </w:pPr>
            <w:r>
              <w:rPr>
                <w:b/>
              </w:rPr>
              <w:t>Byte_Run_Data</w:t>
            </w:r>
          </w:p>
        </w:tc>
        <w:tc>
          <w:tcPr>
            <w:tcW w:w="3510" w:type="dxa"/>
            <w:shd w:val="clear" w:color="auto" w:fill="FFFFFF"/>
            <w:tcMar>
              <w:top w:w="100" w:type="dxa"/>
              <w:left w:w="100" w:type="dxa"/>
              <w:bottom w:w="100" w:type="dxa"/>
              <w:right w:w="100" w:type="dxa"/>
            </w:tcMar>
            <w:vAlign w:val="center"/>
          </w:tcPr>
          <w:p w14:paraId="3705EFB3" w14:textId="77777777" w:rsidR="00284BAD" w:rsidRDefault="00284BAD" w:rsidP="007E6FAA">
            <w:pPr>
              <w:pStyle w:val="UMLTableType"/>
              <w:contextualSpacing w:val="0"/>
            </w:pPr>
            <w:r>
              <w:t>HexBinaryObjectPropertyType</w:t>
            </w:r>
          </w:p>
        </w:tc>
        <w:tc>
          <w:tcPr>
            <w:tcW w:w="1260" w:type="dxa"/>
            <w:shd w:val="clear" w:color="auto" w:fill="FFFFFF"/>
            <w:tcMar>
              <w:top w:w="100" w:type="dxa"/>
              <w:left w:w="100" w:type="dxa"/>
              <w:bottom w:w="100" w:type="dxa"/>
              <w:right w:w="100" w:type="dxa"/>
            </w:tcMar>
            <w:vAlign w:val="center"/>
          </w:tcPr>
          <w:p w14:paraId="79C9815D"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274B6BC" w14:textId="77777777" w:rsidR="00284BAD" w:rsidRPr="00130765" w:rsidRDefault="00284BAD" w:rsidP="007E6FAA">
            <w:pPr>
              <w:rPr>
                <w:szCs w:val="20"/>
              </w:rPr>
            </w:pPr>
            <w:r w:rsidRPr="00130765">
              <w:rPr>
                <w:szCs w:val="20"/>
              </w:rPr>
              <w:t xml:space="preserve">The </w:t>
            </w:r>
            <w:r w:rsidRPr="0035402B">
              <w:rPr>
                <w:rFonts w:ascii="Courier New" w:hAnsi="Courier New" w:cs="Courier New"/>
                <w:sz w:val="22"/>
                <w:szCs w:val="22"/>
              </w:rPr>
              <w:t>Byte_Run_Data</w:t>
            </w:r>
            <w:r w:rsidRPr="00130765">
              <w:rPr>
                <w:szCs w:val="20"/>
              </w:rPr>
              <w:t xml:space="preserve"> property captures a raw dump of the byte run data.</w:t>
            </w:r>
          </w:p>
        </w:tc>
      </w:tr>
    </w:tbl>
    <w:p w14:paraId="30F82EBC" w14:textId="77777777" w:rsidR="00284BAD" w:rsidRDefault="00284BAD" w:rsidP="00284BAD"/>
    <w:p w14:paraId="3C25AC1A" w14:textId="77777777" w:rsidR="00284BAD" w:rsidRDefault="00284BAD" w:rsidP="00284BAD">
      <w:pPr>
        <w:pStyle w:val="Heading3"/>
      </w:pPr>
      <w:bookmarkStart w:id="170" w:name="_Toc450634599"/>
      <w:r>
        <w:t>CodeSnippetsType Class</w:t>
      </w:r>
      <w:bookmarkEnd w:id="163"/>
      <w:bookmarkEnd w:id="170"/>
    </w:p>
    <w:p w14:paraId="0C483811" w14:textId="77777777" w:rsidR="00284BAD" w:rsidRDefault="00284BAD" w:rsidP="00284BAD">
      <w:pPr>
        <w:spacing w:after="240"/>
      </w:pPr>
      <w:r>
        <w:t xml:space="preserve">The </w:t>
      </w:r>
      <w:r w:rsidRPr="004F1AF1">
        <w:rPr>
          <w:rFonts w:ascii="Courier New" w:hAnsi="Courier New" w:cs="Courier New"/>
        </w:rPr>
        <w:t>CodeSnippetsType</w:t>
      </w:r>
      <w:r>
        <w:t xml:space="preserve"> class is intended to represent a set of code snippets extracted from within a CybOX object.</w:t>
      </w:r>
    </w:p>
    <w:p w14:paraId="499B96C1" w14:textId="7BCF4D2D" w:rsidR="00284BAD" w:rsidRPr="00683033" w:rsidRDefault="00284BAD"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522EAA">
        <w:t>16</w:t>
      </w:r>
      <w:r w:rsidRPr="00683033">
        <w:t xml:space="preserve">. Properties of the </w:t>
      </w:r>
      <w:r w:rsidRPr="00A3504B">
        <w:rPr>
          <w:rFonts w:ascii="Courier New" w:hAnsi="Courier New" w:cs="Courier New"/>
        </w:rPr>
        <w:t>CodeSnippetsType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610"/>
        <w:gridCol w:w="1350"/>
        <w:gridCol w:w="7380"/>
      </w:tblGrid>
      <w:tr w:rsidR="00284BAD" w14:paraId="49C345A0" w14:textId="77777777" w:rsidTr="00130765">
        <w:trPr>
          <w:jc w:val="center"/>
        </w:trPr>
        <w:tc>
          <w:tcPr>
            <w:tcW w:w="1620" w:type="dxa"/>
            <w:shd w:val="clear" w:color="auto" w:fill="BFBFBF"/>
            <w:tcMar>
              <w:top w:w="100" w:type="dxa"/>
              <w:left w:w="100" w:type="dxa"/>
              <w:bottom w:w="100" w:type="dxa"/>
              <w:right w:w="100" w:type="dxa"/>
            </w:tcMar>
          </w:tcPr>
          <w:p w14:paraId="70F334E4" w14:textId="77777777" w:rsidR="00284BAD" w:rsidRPr="004F1AF1" w:rsidRDefault="00284BAD" w:rsidP="007E6FAA">
            <w:pPr>
              <w:rPr>
                <w:rFonts w:cs="Courier New"/>
                <w:b/>
                <w:color w:val="000000"/>
              </w:rPr>
            </w:pPr>
            <w:r w:rsidRPr="004F1AF1">
              <w:rPr>
                <w:rFonts w:cs="Courier New"/>
                <w:b/>
                <w:color w:val="000000"/>
              </w:rPr>
              <w:t>Name</w:t>
            </w:r>
          </w:p>
        </w:tc>
        <w:tc>
          <w:tcPr>
            <w:tcW w:w="2610" w:type="dxa"/>
            <w:shd w:val="clear" w:color="auto" w:fill="BFBFBF"/>
            <w:tcMar>
              <w:top w:w="100" w:type="dxa"/>
              <w:left w:w="100" w:type="dxa"/>
              <w:bottom w:w="100" w:type="dxa"/>
              <w:right w:w="100" w:type="dxa"/>
            </w:tcMar>
            <w:vAlign w:val="center"/>
          </w:tcPr>
          <w:p w14:paraId="3D40F34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C2E780" w14:textId="77777777" w:rsidR="00284BAD" w:rsidRPr="004F1AF1" w:rsidRDefault="00284BAD" w:rsidP="007E6FAA">
            <w:pPr>
              <w:jc w:val="center"/>
              <w:rPr>
                <w:rFonts w:cs="Courier New"/>
                <w:b/>
                <w:color w:val="000000"/>
              </w:rPr>
            </w:pPr>
            <w:r w:rsidRPr="004F1AF1">
              <w:rPr>
                <w:rFonts w:cs="Courier New"/>
                <w:b/>
                <w:color w:val="000000"/>
              </w:rPr>
              <w:t>Multiplicity</w:t>
            </w:r>
          </w:p>
        </w:tc>
        <w:tc>
          <w:tcPr>
            <w:tcW w:w="7380" w:type="dxa"/>
            <w:shd w:val="clear" w:color="auto" w:fill="BFBFBF"/>
            <w:tcMar>
              <w:top w:w="100" w:type="dxa"/>
              <w:left w:w="100" w:type="dxa"/>
              <w:bottom w:w="100" w:type="dxa"/>
              <w:right w:w="100" w:type="dxa"/>
            </w:tcMar>
          </w:tcPr>
          <w:p w14:paraId="7338167A" w14:textId="77777777" w:rsidR="00284BAD" w:rsidRPr="004F1AF1" w:rsidRDefault="00284BAD" w:rsidP="007E6FAA">
            <w:pPr>
              <w:rPr>
                <w:rFonts w:cs="Courier New"/>
                <w:b/>
                <w:color w:val="000000"/>
              </w:rPr>
            </w:pPr>
            <w:r w:rsidRPr="004F1AF1">
              <w:rPr>
                <w:rFonts w:cs="Courier New"/>
                <w:b/>
                <w:color w:val="000000"/>
              </w:rPr>
              <w:t>Description</w:t>
            </w:r>
          </w:p>
        </w:tc>
      </w:tr>
      <w:tr w:rsidR="00284BAD" w14:paraId="25DB3B6C" w14:textId="77777777" w:rsidTr="007E6FAA">
        <w:trPr>
          <w:jc w:val="center"/>
        </w:trPr>
        <w:tc>
          <w:tcPr>
            <w:tcW w:w="1620" w:type="dxa"/>
            <w:shd w:val="clear" w:color="auto" w:fill="FFFFFF"/>
            <w:tcMar>
              <w:top w:w="100" w:type="dxa"/>
              <w:left w:w="100" w:type="dxa"/>
              <w:bottom w:w="100" w:type="dxa"/>
              <w:right w:w="100" w:type="dxa"/>
            </w:tcMar>
            <w:vAlign w:val="center"/>
          </w:tcPr>
          <w:p w14:paraId="6352D5FA" w14:textId="77777777" w:rsidR="00284BAD" w:rsidRDefault="00284BAD" w:rsidP="007E6FAA">
            <w:pPr>
              <w:rPr>
                <w:b/>
              </w:rPr>
            </w:pPr>
            <w:r>
              <w:rPr>
                <w:b/>
              </w:rPr>
              <w:t>Code_Snippet</w:t>
            </w:r>
          </w:p>
        </w:tc>
        <w:tc>
          <w:tcPr>
            <w:tcW w:w="2610" w:type="dxa"/>
            <w:shd w:val="clear" w:color="auto" w:fill="FFFFFF"/>
            <w:tcMar>
              <w:top w:w="100" w:type="dxa"/>
              <w:left w:w="100" w:type="dxa"/>
              <w:bottom w:w="100" w:type="dxa"/>
              <w:right w:w="100" w:type="dxa"/>
            </w:tcMar>
            <w:vAlign w:val="center"/>
          </w:tcPr>
          <w:p w14:paraId="7BE7C344" w14:textId="77777777" w:rsidR="00284BAD" w:rsidRDefault="00284BAD"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053AF3AE" w14:textId="77777777" w:rsidR="00284BAD" w:rsidRPr="00683033" w:rsidRDefault="00284BAD" w:rsidP="007E6FAA">
            <w:pPr>
              <w:jc w:val="center"/>
              <w:rPr>
                <w:szCs w:val="22"/>
              </w:rPr>
            </w:pPr>
            <w:r w:rsidRPr="00683033">
              <w:rPr>
                <w:szCs w:val="22"/>
              </w:rPr>
              <w:t>1..*</w:t>
            </w:r>
          </w:p>
        </w:tc>
        <w:tc>
          <w:tcPr>
            <w:tcW w:w="7380" w:type="dxa"/>
            <w:shd w:val="clear" w:color="auto" w:fill="FFFFFF"/>
            <w:tcMar>
              <w:top w:w="100" w:type="dxa"/>
              <w:left w:w="100" w:type="dxa"/>
              <w:bottom w:w="100" w:type="dxa"/>
              <w:right w:w="100" w:type="dxa"/>
            </w:tcMar>
          </w:tcPr>
          <w:p w14:paraId="41A303F2" w14:textId="77777777" w:rsidR="00284BAD" w:rsidRPr="00130765" w:rsidRDefault="00284BAD" w:rsidP="007E6FAA">
            <w:pPr>
              <w:rPr>
                <w:szCs w:val="20"/>
              </w:rPr>
            </w:pPr>
            <w:r w:rsidRPr="00130765">
              <w:rPr>
                <w:rFonts w:cs="Arial"/>
                <w:szCs w:val="20"/>
              </w:rPr>
              <w:t xml:space="preserve">The </w:t>
            </w:r>
            <w:r w:rsidRPr="00336B17">
              <w:rPr>
                <w:rFonts w:ascii="Courier New" w:hAnsi="Courier New" w:cs="Courier New"/>
                <w:sz w:val="22"/>
                <w:szCs w:val="22"/>
              </w:rPr>
              <w:t>Code_Snippet</w:t>
            </w:r>
            <w:r w:rsidRPr="00130765">
              <w:rPr>
                <w:szCs w:val="20"/>
              </w:rPr>
              <w:t xml:space="preserve"> property characterizes a single code snippet extracted from a raw cyber object. This property should be of class </w:t>
            </w:r>
            <w:r w:rsidRPr="00130765">
              <w:rPr>
                <w:rFonts w:ascii="Courier New" w:hAnsi="Courier New" w:cs="Courier New"/>
                <w:szCs w:val="20"/>
              </w:rPr>
              <w:t>CodeObj:CodeObjectType</w:t>
            </w:r>
            <w:r w:rsidRPr="00130765">
              <w:rPr>
                <w:szCs w:val="20"/>
              </w:rPr>
              <w:t>.</w:t>
            </w:r>
          </w:p>
        </w:tc>
      </w:tr>
    </w:tbl>
    <w:p w14:paraId="66837646" w14:textId="77777777" w:rsidR="00284BAD" w:rsidRDefault="00284BAD" w:rsidP="00284BAD"/>
    <w:p w14:paraId="69E6DE68" w14:textId="7E6970AE" w:rsidR="009E7AE3" w:rsidRDefault="009E7AE3" w:rsidP="00284BAD">
      <w:pPr>
        <w:pStyle w:val="Heading3"/>
      </w:pPr>
      <w:bookmarkStart w:id="171" w:name="_Toc450634600"/>
      <w:r>
        <w:t>Compiler-Related Classes</w:t>
      </w:r>
      <w:bookmarkEnd w:id="171"/>
    </w:p>
    <w:p w14:paraId="5C5D45AD" w14:textId="77777777" w:rsidR="00284BAD" w:rsidRDefault="00284BAD" w:rsidP="009E7AE3">
      <w:pPr>
        <w:pStyle w:val="Heading4"/>
      </w:pPr>
      <w:bookmarkStart w:id="172" w:name="_Toc450634601"/>
      <w:r>
        <w:t>CompilersType Class</w:t>
      </w:r>
      <w:bookmarkEnd w:id="164"/>
      <w:bookmarkEnd w:id="172"/>
    </w:p>
    <w:p w14:paraId="0146ED6C" w14:textId="77777777" w:rsidR="00284BAD" w:rsidRDefault="00284BAD" w:rsidP="00284BAD">
      <w:pPr>
        <w:spacing w:after="240"/>
      </w:pPr>
      <w:r>
        <w:t xml:space="preserve">The </w:t>
      </w:r>
      <w:r w:rsidRPr="00FF6A8F">
        <w:rPr>
          <w:rFonts w:ascii="Courier New" w:hAnsi="Courier New" w:cs="Courier New"/>
        </w:rPr>
        <w:t>CompilersType</w:t>
      </w:r>
      <w:r>
        <w:t xml:space="preserve"> class describes the compilers utilized during this build of this application.</w:t>
      </w:r>
    </w:p>
    <w:p w14:paraId="190EE71C" w14:textId="57F6D08F" w:rsidR="00284BAD" w:rsidRPr="00683033" w:rsidRDefault="00284BAD"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382DBF">
        <w:t>17</w:t>
      </w:r>
      <w:r w:rsidRPr="00683033">
        <w:t xml:space="preserve">. Properties of the </w:t>
      </w:r>
      <w:r w:rsidRPr="00A3504B">
        <w:rPr>
          <w:rFonts w:ascii="Courier New" w:hAnsi="Courier New" w:cs="Courier New"/>
        </w:rPr>
        <w:t>CompilersType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710"/>
        <w:gridCol w:w="1530"/>
        <w:gridCol w:w="8550"/>
      </w:tblGrid>
      <w:tr w:rsidR="00284BAD" w14:paraId="0856F13F" w14:textId="77777777" w:rsidTr="00130765">
        <w:trPr>
          <w:jc w:val="center"/>
        </w:trPr>
        <w:tc>
          <w:tcPr>
            <w:tcW w:w="1170" w:type="dxa"/>
            <w:shd w:val="clear" w:color="auto" w:fill="BFBFBF"/>
            <w:tcMar>
              <w:top w:w="100" w:type="dxa"/>
              <w:left w:w="100" w:type="dxa"/>
              <w:bottom w:w="100" w:type="dxa"/>
              <w:right w:w="100" w:type="dxa"/>
            </w:tcMar>
          </w:tcPr>
          <w:p w14:paraId="6BC4CA5A" w14:textId="77777777" w:rsidR="00284BAD" w:rsidRPr="00130765" w:rsidRDefault="00284BAD" w:rsidP="007E6FAA">
            <w:pPr>
              <w:rPr>
                <w:rFonts w:cs="Arial"/>
                <w:b/>
                <w:color w:val="000000"/>
              </w:rPr>
            </w:pPr>
            <w:r w:rsidRPr="00130765">
              <w:rPr>
                <w:rFonts w:cs="Arial"/>
                <w:b/>
                <w:color w:val="000000"/>
              </w:rPr>
              <w:t>Name</w:t>
            </w:r>
          </w:p>
        </w:tc>
        <w:tc>
          <w:tcPr>
            <w:tcW w:w="1710" w:type="dxa"/>
            <w:shd w:val="clear" w:color="auto" w:fill="BFBFBF"/>
            <w:tcMar>
              <w:top w:w="100" w:type="dxa"/>
              <w:left w:w="100" w:type="dxa"/>
              <w:bottom w:w="100" w:type="dxa"/>
              <w:right w:w="100" w:type="dxa"/>
            </w:tcMar>
            <w:vAlign w:val="center"/>
          </w:tcPr>
          <w:p w14:paraId="7793D857" w14:textId="77777777" w:rsidR="00284BAD" w:rsidRPr="00130765" w:rsidRDefault="00284BAD" w:rsidP="007E6FAA">
            <w:pPr>
              <w:pStyle w:val="UMLTableType"/>
              <w:contextualSpacing w:val="0"/>
              <w:rPr>
                <w:rFonts w:ascii="Arial" w:hAnsi="Arial" w:cs="Arial"/>
                <w:b/>
                <w:color w:val="000000"/>
              </w:rPr>
            </w:pPr>
            <w:r w:rsidRPr="00130765">
              <w:rPr>
                <w:rFonts w:ascii="Arial" w:hAnsi="Arial" w:cs="Arial"/>
                <w:b/>
                <w:color w:val="000000"/>
              </w:rPr>
              <w:t>Type</w:t>
            </w:r>
          </w:p>
        </w:tc>
        <w:tc>
          <w:tcPr>
            <w:tcW w:w="1530" w:type="dxa"/>
            <w:shd w:val="clear" w:color="auto" w:fill="BFBFBF"/>
            <w:tcMar>
              <w:top w:w="100" w:type="dxa"/>
              <w:left w:w="100" w:type="dxa"/>
              <w:bottom w:w="100" w:type="dxa"/>
              <w:right w:w="100" w:type="dxa"/>
            </w:tcMar>
          </w:tcPr>
          <w:p w14:paraId="7DDF6A94" w14:textId="77777777" w:rsidR="00284BAD" w:rsidRPr="00130765" w:rsidRDefault="00284BAD" w:rsidP="007E6FAA">
            <w:pPr>
              <w:jc w:val="center"/>
              <w:rPr>
                <w:rFonts w:cs="Arial"/>
                <w:b/>
                <w:color w:val="000000"/>
              </w:rPr>
            </w:pPr>
            <w:r w:rsidRPr="00130765">
              <w:rPr>
                <w:rFonts w:cs="Arial"/>
                <w:b/>
                <w:color w:val="000000"/>
              </w:rPr>
              <w:t>Multiplicity</w:t>
            </w:r>
          </w:p>
        </w:tc>
        <w:tc>
          <w:tcPr>
            <w:tcW w:w="8550" w:type="dxa"/>
            <w:shd w:val="clear" w:color="auto" w:fill="BFBFBF"/>
            <w:tcMar>
              <w:top w:w="100" w:type="dxa"/>
              <w:left w:w="100" w:type="dxa"/>
              <w:bottom w:w="100" w:type="dxa"/>
              <w:right w:w="100" w:type="dxa"/>
            </w:tcMar>
          </w:tcPr>
          <w:p w14:paraId="7F089C09" w14:textId="77777777" w:rsidR="00284BAD" w:rsidRPr="00130765" w:rsidRDefault="00284BAD" w:rsidP="007E6FAA">
            <w:pPr>
              <w:rPr>
                <w:rFonts w:cs="Arial"/>
                <w:b/>
                <w:color w:val="000000"/>
              </w:rPr>
            </w:pPr>
            <w:r w:rsidRPr="00130765">
              <w:rPr>
                <w:rFonts w:cs="Arial"/>
                <w:b/>
                <w:color w:val="000000"/>
              </w:rPr>
              <w:t>Description</w:t>
            </w:r>
          </w:p>
        </w:tc>
      </w:tr>
      <w:tr w:rsidR="00284BAD" w14:paraId="19F528A8" w14:textId="77777777" w:rsidTr="007E6FAA">
        <w:trPr>
          <w:jc w:val="center"/>
        </w:trPr>
        <w:tc>
          <w:tcPr>
            <w:tcW w:w="1170" w:type="dxa"/>
            <w:shd w:val="clear" w:color="auto" w:fill="FFFFFF"/>
            <w:tcMar>
              <w:top w:w="100" w:type="dxa"/>
              <w:left w:w="100" w:type="dxa"/>
              <w:bottom w:w="100" w:type="dxa"/>
              <w:right w:w="100" w:type="dxa"/>
            </w:tcMar>
            <w:vAlign w:val="center"/>
          </w:tcPr>
          <w:p w14:paraId="0A71A7A0" w14:textId="77777777" w:rsidR="00284BAD" w:rsidRDefault="00284BAD" w:rsidP="007E6FAA">
            <w:pPr>
              <w:rPr>
                <w:b/>
              </w:rPr>
            </w:pPr>
            <w:r>
              <w:rPr>
                <w:b/>
              </w:rPr>
              <w:t>Compiler</w:t>
            </w:r>
          </w:p>
        </w:tc>
        <w:tc>
          <w:tcPr>
            <w:tcW w:w="1710" w:type="dxa"/>
            <w:shd w:val="clear" w:color="auto" w:fill="FFFFFF"/>
            <w:tcMar>
              <w:top w:w="100" w:type="dxa"/>
              <w:left w:w="100" w:type="dxa"/>
              <w:bottom w:w="100" w:type="dxa"/>
              <w:right w:w="100" w:type="dxa"/>
            </w:tcMar>
            <w:vAlign w:val="center"/>
          </w:tcPr>
          <w:p w14:paraId="45385F45" w14:textId="77777777" w:rsidR="00284BAD" w:rsidRDefault="00284BAD" w:rsidP="007E6FAA">
            <w:pPr>
              <w:pStyle w:val="UMLTableType"/>
              <w:contextualSpacing w:val="0"/>
            </w:pPr>
            <w:r>
              <w:t>CompilerType</w:t>
            </w:r>
          </w:p>
        </w:tc>
        <w:tc>
          <w:tcPr>
            <w:tcW w:w="1530" w:type="dxa"/>
            <w:shd w:val="clear" w:color="auto" w:fill="FFFFFF"/>
            <w:tcMar>
              <w:top w:w="100" w:type="dxa"/>
              <w:left w:w="100" w:type="dxa"/>
              <w:bottom w:w="100" w:type="dxa"/>
              <w:right w:w="100" w:type="dxa"/>
            </w:tcMar>
            <w:vAlign w:val="center"/>
          </w:tcPr>
          <w:p w14:paraId="1EABB21C" w14:textId="77777777" w:rsidR="00284BAD" w:rsidRPr="00FF6A8F" w:rsidRDefault="00284BAD" w:rsidP="007E6FAA">
            <w:pPr>
              <w:jc w:val="center"/>
              <w:rPr>
                <w:sz w:val="22"/>
                <w:szCs w:val="22"/>
              </w:rPr>
            </w:pPr>
            <w:r w:rsidRPr="00683033">
              <w:rPr>
                <w:szCs w:val="22"/>
              </w:rPr>
              <w:t>1..*</w:t>
            </w:r>
          </w:p>
        </w:tc>
        <w:tc>
          <w:tcPr>
            <w:tcW w:w="8550" w:type="dxa"/>
            <w:shd w:val="clear" w:color="auto" w:fill="FFFFFF"/>
            <w:tcMar>
              <w:top w:w="100" w:type="dxa"/>
              <w:left w:w="100" w:type="dxa"/>
              <w:bottom w:w="100" w:type="dxa"/>
              <w:right w:w="100" w:type="dxa"/>
            </w:tcMar>
          </w:tcPr>
          <w:p w14:paraId="3BDCA00F" w14:textId="77777777" w:rsidR="00284BAD" w:rsidRPr="00130765" w:rsidRDefault="00284BAD" w:rsidP="007E6FAA">
            <w:pPr>
              <w:rPr>
                <w:szCs w:val="20"/>
              </w:rPr>
            </w:pPr>
            <w:r w:rsidRPr="00130765">
              <w:rPr>
                <w:szCs w:val="20"/>
              </w:rPr>
              <w:t xml:space="preserve">The </w:t>
            </w:r>
            <w:r w:rsidRPr="00336B17">
              <w:rPr>
                <w:rFonts w:ascii="Courier New" w:hAnsi="Courier New" w:cs="Courier New"/>
                <w:sz w:val="22"/>
                <w:szCs w:val="22"/>
              </w:rPr>
              <w:t>Compiler</w:t>
            </w:r>
            <w:r w:rsidRPr="00130765">
              <w:rPr>
                <w:szCs w:val="20"/>
              </w:rPr>
              <w:t xml:space="preserve"> property characterizes a single compiler utilized during this build of this </w:t>
            </w:r>
            <w:r w:rsidRPr="00130765">
              <w:rPr>
                <w:szCs w:val="20"/>
              </w:rPr>
              <w:lastRenderedPageBreak/>
              <w:t>application.</w:t>
            </w:r>
          </w:p>
        </w:tc>
      </w:tr>
    </w:tbl>
    <w:p w14:paraId="6D257A43" w14:textId="77777777" w:rsidR="00284BAD" w:rsidRDefault="00284BAD" w:rsidP="00284BAD"/>
    <w:p w14:paraId="51D0563F" w14:textId="77777777" w:rsidR="00284BAD" w:rsidRDefault="00284BAD" w:rsidP="00284BAD">
      <w:pPr>
        <w:pStyle w:val="Heading4"/>
      </w:pPr>
      <w:bookmarkStart w:id="173" w:name="_Toc425409636"/>
      <w:bookmarkStart w:id="174" w:name="_Toc450634602"/>
      <w:r>
        <w:t>CompilerType Class</w:t>
      </w:r>
      <w:bookmarkEnd w:id="173"/>
      <w:bookmarkEnd w:id="174"/>
    </w:p>
    <w:p w14:paraId="40899D1B" w14:textId="77777777" w:rsidR="00284BAD" w:rsidRDefault="00284BAD" w:rsidP="00284BAD">
      <w:pPr>
        <w:spacing w:after="240"/>
      </w:pPr>
      <w:r>
        <w:t xml:space="preserve">The </w:t>
      </w:r>
      <w:r w:rsidRPr="00FF6A8F">
        <w:rPr>
          <w:rFonts w:ascii="Courier New" w:hAnsi="Courier New" w:cs="Courier New"/>
        </w:rPr>
        <w:t>CompilerType</w:t>
      </w:r>
      <w:r>
        <w:t xml:space="preserve"> class describes a single compiler utilized during this build of this application.</w:t>
      </w:r>
    </w:p>
    <w:p w14:paraId="2ABCC323" w14:textId="77777777" w:rsidR="007A450F" w:rsidRDefault="00284BAD" w:rsidP="007A450F">
      <w:pPr>
        <w:keepNext/>
        <w:spacing w:after="240"/>
      </w:pPr>
      <w:r w:rsidRPr="00F42CBE">
        <w:rPr>
          <w:noProof/>
        </w:rPr>
        <w:drawing>
          <wp:inline distT="0" distB="0" distL="0" distR="0" wp14:anchorId="188ED26D" wp14:editId="3A2B4D28">
            <wp:extent cx="9424135" cy="25241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426518" cy="2524763"/>
                    </a:xfrm>
                    <a:prstGeom prst="rect">
                      <a:avLst/>
                    </a:prstGeom>
                  </pic:spPr>
                </pic:pic>
              </a:graphicData>
            </a:graphic>
          </wp:inline>
        </w:drawing>
      </w:r>
    </w:p>
    <w:p w14:paraId="7A5CF610" w14:textId="63C2DC29" w:rsidR="00284BAD" w:rsidRDefault="007A450F" w:rsidP="007A450F">
      <w:pPr>
        <w:pStyle w:val="Caption"/>
      </w:pPr>
      <w:r>
        <w:t xml:space="preserve">Figure </w:t>
      </w:r>
      <w:r w:rsidR="00290C1A">
        <w:fldChar w:fldCharType="begin"/>
      </w:r>
      <w:r w:rsidR="00290C1A">
        <w:instrText xml:space="preserve"> STYLEREF 1 \s </w:instrText>
      </w:r>
      <w:r w:rsidR="00290C1A">
        <w:fldChar w:fldCharType="separate"/>
      </w:r>
      <w:r w:rsidR="002B7BE1">
        <w:rPr>
          <w:noProof/>
        </w:rPr>
        <w:t>3</w:t>
      </w:r>
      <w:r w:rsidR="00290C1A">
        <w:rPr>
          <w:noProof/>
        </w:rPr>
        <w:fldChar w:fldCharType="end"/>
      </w:r>
      <w:r w:rsidR="002B7BE1">
        <w:noBreakHyphen/>
      </w:r>
      <w:r w:rsidR="00290C1A">
        <w:fldChar w:fldCharType="begin"/>
      </w:r>
      <w:r w:rsidR="00290C1A">
        <w:instrText xml:space="preserve"> SEQ Figure \* ARABIC \s 1 </w:instrText>
      </w:r>
      <w:r w:rsidR="00290C1A">
        <w:fldChar w:fldCharType="separate"/>
      </w:r>
      <w:r w:rsidR="002B7BE1">
        <w:rPr>
          <w:noProof/>
        </w:rPr>
        <w:t>4</w:t>
      </w:r>
      <w:r w:rsidR="00290C1A">
        <w:rPr>
          <w:noProof/>
        </w:rPr>
        <w:fldChar w:fldCharType="end"/>
      </w:r>
      <w:r>
        <w:t xml:space="preserve">. UML diagram for the </w:t>
      </w:r>
      <w:r w:rsidRPr="00204B53">
        <w:rPr>
          <w:rFonts w:ascii="Courier New" w:hAnsi="Courier New" w:cs="Courier New"/>
        </w:rPr>
        <w:t>CompilerType</w:t>
      </w:r>
      <w:r>
        <w:t xml:space="preserve"> class</w:t>
      </w:r>
    </w:p>
    <w:p w14:paraId="5B58BB2C" w14:textId="6533942C" w:rsidR="00284BAD" w:rsidRPr="00683033" w:rsidRDefault="00284BAD"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6A3869">
        <w:t>18</w:t>
      </w:r>
      <w:r w:rsidRPr="00683033">
        <w:t xml:space="preserve">. Properties of the </w:t>
      </w:r>
      <w:r w:rsidRPr="00685D12">
        <w:rPr>
          <w:rFonts w:ascii="Courier New" w:hAnsi="Courier New" w:cs="Courier New"/>
        </w:rPr>
        <w:t>CompilerType</w:t>
      </w:r>
      <w:r w:rsidRPr="00683033">
        <w:t xml:space="preserve"> class</w:t>
      </w:r>
    </w:p>
    <w:tbl>
      <w:tblPr>
        <w:tblW w:w="13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960"/>
        <w:gridCol w:w="1350"/>
        <w:gridCol w:w="4680"/>
      </w:tblGrid>
      <w:tr w:rsidR="00284BAD" w14:paraId="04B25D1F" w14:textId="77777777" w:rsidTr="009A6341">
        <w:trPr>
          <w:jc w:val="center"/>
        </w:trPr>
        <w:tc>
          <w:tcPr>
            <w:tcW w:w="3510" w:type="dxa"/>
            <w:shd w:val="clear" w:color="auto" w:fill="BFBFBF"/>
            <w:tcMar>
              <w:top w:w="100" w:type="dxa"/>
              <w:left w:w="100" w:type="dxa"/>
              <w:bottom w:w="100" w:type="dxa"/>
              <w:right w:w="100" w:type="dxa"/>
            </w:tcMar>
          </w:tcPr>
          <w:p w14:paraId="76116E75" w14:textId="77777777" w:rsidR="00284BAD" w:rsidRPr="000C5000" w:rsidRDefault="00284BAD" w:rsidP="007E6FAA">
            <w:pPr>
              <w:rPr>
                <w:b/>
                <w:color w:val="000000"/>
              </w:rPr>
            </w:pPr>
            <w:r w:rsidRPr="000C5000">
              <w:rPr>
                <w:b/>
                <w:color w:val="000000"/>
              </w:rPr>
              <w:t>Name</w:t>
            </w:r>
          </w:p>
        </w:tc>
        <w:tc>
          <w:tcPr>
            <w:tcW w:w="3960" w:type="dxa"/>
            <w:shd w:val="clear" w:color="auto" w:fill="BFBFBF"/>
            <w:tcMar>
              <w:top w:w="100" w:type="dxa"/>
              <w:left w:w="100" w:type="dxa"/>
              <w:bottom w:w="100" w:type="dxa"/>
              <w:right w:w="100" w:type="dxa"/>
            </w:tcMar>
            <w:vAlign w:val="center"/>
          </w:tcPr>
          <w:p w14:paraId="15C778C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71A1A5" w14:textId="77777777" w:rsidR="00284BAD" w:rsidRPr="000C5000" w:rsidRDefault="00284BAD" w:rsidP="007E6FAA">
            <w:pPr>
              <w:jc w:val="center"/>
              <w:rPr>
                <w:b/>
                <w:color w:val="000000"/>
              </w:rPr>
            </w:pPr>
            <w:r w:rsidRPr="000C5000">
              <w:rPr>
                <w:b/>
                <w:color w:val="000000"/>
              </w:rPr>
              <w:t>Multiplicity</w:t>
            </w:r>
          </w:p>
        </w:tc>
        <w:tc>
          <w:tcPr>
            <w:tcW w:w="4680" w:type="dxa"/>
            <w:shd w:val="clear" w:color="auto" w:fill="BFBFBF"/>
            <w:tcMar>
              <w:top w:w="100" w:type="dxa"/>
              <w:left w:w="100" w:type="dxa"/>
              <w:bottom w:w="100" w:type="dxa"/>
              <w:right w:w="100" w:type="dxa"/>
            </w:tcMar>
          </w:tcPr>
          <w:p w14:paraId="4252FCA0" w14:textId="77777777" w:rsidR="00284BAD" w:rsidRPr="000C5000" w:rsidRDefault="00284BAD" w:rsidP="007E6FAA">
            <w:pPr>
              <w:rPr>
                <w:b/>
                <w:color w:val="000000"/>
              </w:rPr>
            </w:pPr>
            <w:r w:rsidRPr="000C5000">
              <w:rPr>
                <w:b/>
                <w:color w:val="000000"/>
              </w:rPr>
              <w:t>Description</w:t>
            </w:r>
          </w:p>
        </w:tc>
      </w:tr>
      <w:tr w:rsidR="00284BAD" w14:paraId="66AC424D" w14:textId="77777777" w:rsidTr="007E6FAA">
        <w:trPr>
          <w:jc w:val="center"/>
        </w:trPr>
        <w:tc>
          <w:tcPr>
            <w:tcW w:w="3510" w:type="dxa"/>
            <w:shd w:val="clear" w:color="auto" w:fill="FFFFFF"/>
            <w:tcMar>
              <w:top w:w="100" w:type="dxa"/>
              <w:left w:w="100" w:type="dxa"/>
              <w:bottom w:w="100" w:type="dxa"/>
              <w:right w:w="100" w:type="dxa"/>
            </w:tcMar>
            <w:vAlign w:val="center"/>
          </w:tcPr>
          <w:p w14:paraId="49AB1D51" w14:textId="77777777" w:rsidR="00284BAD" w:rsidRDefault="00284BAD" w:rsidP="007E6FAA">
            <w:pPr>
              <w:rPr>
                <w:b/>
              </w:rPr>
            </w:pPr>
            <w:r>
              <w:rPr>
                <w:b/>
              </w:rPr>
              <w:t>Compiler_Informal_Description</w:t>
            </w:r>
          </w:p>
        </w:tc>
        <w:tc>
          <w:tcPr>
            <w:tcW w:w="3960" w:type="dxa"/>
            <w:shd w:val="clear" w:color="auto" w:fill="FFFFFF"/>
            <w:tcMar>
              <w:top w:w="100" w:type="dxa"/>
              <w:left w:w="100" w:type="dxa"/>
              <w:bottom w:w="100" w:type="dxa"/>
              <w:right w:w="100" w:type="dxa"/>
            </w:tcMar>
            <w:vAlign w:val="center"/>
          </w:tcPr>
          <w:p w14:paraId="449088F6" w14:textId="77777777" w:rsidR="00284BAD" w:rsidRDefault="00284BAD" w:rsidP="007E6FAA">
            <w:pPr>
              <w:pStyle w:val="UMLTableType"/>
              <w:contextualSpacing w:val="0"/>
            </w:pPr>
            <w:r>
              <w:t>CompilerInformalDescriptionType</w:t>
            </w:r>
          </w:p>
        </w:tc>
        <w:tc>
          <w:tcPr>
            <w:tcW w:w="1350" w:type="dxa"/>
            <w:shd w:val="clear" w:color="auto" w:fill="FFFFFF"/>
            <w:tcMar>
              <w:top w:w="100" w:type="dxa"/>
              <w:left w:w="100" w:type="dxa"/>
              <w:bottom w:w="100" w:type="dxa"/>
              <w:right w:w="100" w:type="dxa"/>
            </w:tcMar>
            <w:vAlign w:val="center"/>
          </w:tcPr>
          <w:p w14:paraId="77E32BB7"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61111054" w14:textId="5500F953" w:rsidR="00284BAD" w:rsidRPr="00130765" w:rsidRDefault="00284BAD" w:rsidP="009E7AE3">
            <w:pPr>
              <w:rPr>
                <w:szCs w:val="20"/>
              </w:rPr>
            </w:pPr>
            <w:r w:rsidRPr="00130765">
              <w:rPr>
                <w:szCs w:val="20"/>
              </w:rPr>
              <w:t xml:space="preserve">The </w:t>
            </w:r>
            <w:r w:rsidRPr="00130765">
              <w:rPr>
                <w:rFonts w:ascii="Courier New" w:hAnsi="Courier New" w:cs="Courier New"/>
                <w:szCs w:val="20"/>
              </w:rPr>
              <w:t>Compiler_Informal_Description</w:t>
            </w:r>
            <w:r w:rsidRPr="00130765">
              <w:rPr>
                <w:szCs w:val="20"/>
              </w:rPr>
              <w:t xml:space="preserve"> property characterizes </w:t>
            </w:r>
            <w:r w:rsidR="009E7AE3" w:rsidRPr="009E7AE3">
              <w:rPr>
                <w:szCs w:val="20"/>
              </w:rPr>
              <w:t xml:space="preserve">the informal description </w:t>
            </w:r>
            <w:r w:rsidRPr="00130765">
              <w:rPr>
                <w:szCs w:val="20"/>
              </w:rPr>
              <w:t>this compiler instance.</w:t>
            </w:r>
          </w:p>
        </w:tc>
      </w:tr>
      <w:tr w:rsidR="00284BAD" w14:paraId="0B9992B6" w14:textId="77777777" w:rsidTr="007E6FAA">
        <w:trPr>
          <w:jc w:val="center"/>
        </w:trPr>
        <w:tc>
          <w:tcPr>
            <w:tcW w:w="3510" w:type="dxa"/>
            <w:shd w:val="clear" w:color="auto" w:fill="FFFFFF"/>
            <w:tcMar>
              <w:top w:w="100" w:type="dxa"/>
              <w:left w:w="100" w:type="dxa"/>
              <w:bottom w:w="100" w:type="dxa"/>
              <w:right w:w="100" w:type="dxa"/>
            </w:tcMar>
            <w:vAlign w:val="center"/>
          </w:tcPr>
          <w:p w14:paraId="7978715D" w14:textId="77777777" w:rsidR="00284BAD" w:rsidRDefault="00284BAD" w:rsidP="007E6FAA">
            <w:pPr>
              <w:rPr>
                <w:b/>
              </w:rPr>
            </w:pPr>
            <w:r>
              <w:rPr>
                <w:b/>
              </w:rPr>
              <w:t>Compiler_Platform_Specification</w:t>
            </w:r>
          </w:p>
        </w:tc>
        <w:tc>
          <w:tcPr>
            <w:tcW w:w="3960" w:type="dxa"/>
            <w:shd w:val="clear" w:color="auto" w:fill="FFFFFF"/>
            <w:tcMar>
              <w:top w:w="100" w:type="dxa"/>
              <w:left w:w="100" w:type="dxa"/>
              <w:bottom w:w="100" w:type="dxa"/>
              <w:right w:w="100" w:type="dxa"/>
            </w:tcMar>
            <w:vAlign w:val="center"/>
          </w:tcPr>
          <w:p w14:paraId="1CA2047C" w14:textId="77777777" w:rsidR="00284BAD" w:rsidRDefault="00284BAD" w:rsidP="007E6FAA">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0E92BABA"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2E123575"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Compiler_Platform_Specification</w:t>
            </w:r>
            <w:r w:rsidRPr="00130765">
              <w:rPr>
                <w:szCs w:val="20"/>
              </w:rPr>
              <w:t xml:space="preserve"> </w:t>
            </w:r>
            <w:r w:rsidRPr="00130765">
              <w:rPr>
                <w:szCs w:val="20"/>
              </w:rPr>
              <w:lastRenderedPageBreak/>
              <w:t>property characterizes this compiler instance.</w:t>
            </w:r>
          </w:p>
        </w:tc>
      </w:tr>
    </w:tbl>
    <w:p w14:paraId="60AAA813" w14:textId="77777777" w:rsidR="009E7AE3" w:rsidRDefault="009E7AE3" w:rsidP="009E7AE3">
      <w:pPr>
        <w:pStyle w:val="Heading4"/>
      </w:pPr>
      <w:bookmarkStart w:id="175" w:name="_Toc425409637"/>
      <w:bookmarkStart w:id="176" w:name="_Toc450634603"/>
      <w:r>
        <w:lastRenderedPageBreak/>
        <w:t>CompilerInformalDescriptionType Class</w:t>
      </w:r>
      <w:bookmarkEnd w:id="175"/>
      <w:bookmarkEnd w:id="176"/>
    </w:p>
    <w:p w14:paraId="0DFEBAAB" w14:textId="77777777" w:rsidR="009E7AE3" w:rsidRDefault="009E7AE3" w:rsidP="009E7AE3">
      <w:pPr>
        <w:spacing w:after="240"/>
      </w:pPr>
      <w:r>
        <w:t xml:space="preserve">The </w:t>
      </w:r>
      <w:r w:rsidRPr="000C5000">
        <w:rPr>
          <w:rFonts w:ascii="Courier New" w:hAnsi="Courier New" w:cs="Courier New"/>
        </w:rPr>
        <w:t>CompilerInformalDescriptionType</w:t>
      </w:r>
      <w:r>
        <w:t xml:space="preserve"> class contains the informal description of this compiler instance.</w:t>
      </w:r>
    </w:p>
    <w:p w14:paraId="004BFCD4" w14:textId="032E7A51" w:rsidR="009E7AE3" w:rsidRPr="00683033" w:rsidRDefault="009E7AE3" w:rsidP="009E7AE3">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BC7EB6">
        <w:t>19</w:t>
      </w:r>
      <w:r w:rsidRPr="00683033">
        <w:t xml:space="preserve">. Properties of the </w:t>
      </w:r>
      <w:r w:rsidRPr="00A3504B">
        <w:rPr>
          <w:rFonts w:ascii="Courier New" w:hAnsi="Courier New" w:cs="Courier New"/>
        </w:rPr>
        <w:t>CompilerInformalDescriptionType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070"/>
        <w:gridCol w:w="1350"/>
        <w:gridCol w:w="7470"/>
      </w:tblGrid>
      <w:tr w:rsidR="009E7AE3" w14:paraId="1627996B" w14:textId="77777777" w:rsidTr="009A6341">
        <w:trPr>
          <w:jc w:val="center"/>
        </w:trPr>
        <w:tc>
          <w:tcPr>
            <w:tcW w:w="2070" w:type="dxa"/>
            <w:shd w:val="clear" w:color="auto" w:fill="BFBFBF"/>
            <w:tcMar>
              <w:top w:w="100" w:type="dxa"/>
              <w:left w:w="100" w:type="dxa"/>
              <w:bottom w:w="100" w:type="dxa"/>
              <w:right w:w="100" w:type="dxa"/>
            </w:tcMar>
          </w:tcPr>
          <w:p w14:paraId="7E2F0829" w14:textId="77777777" w:rsidR="009E7AE3" w:rsidRPr="000C5000" w:rsidRDefault="009E7AE3" w:rsidP="006B6557">
            <w:pPr>
              <w:rPr>
                <w:b/>
                <w:color w:val="000000"/>
              </w:rPr>
            </w:pPr>
            <w:r w:rsidRPr="000C5000">
              <w:rPr>
                <w:b/>
                <w:color w:val="000000"/>
              </w:rPr>
              <w:t>Name</w:t>
            </w:r>
          </w:p>
        </w:tc>
        <w:tc>
          <w:tcPr>
            <w:tcW w:w="2070" w:type="dxa"/>
            <w:shd w:val="clear" w:color="auto" w:fill="BFBFBF"/>
            <w:tcMar>
              <w:top w:w="100" w:type="dxa"/>
              <w:left w:w="100" w:type="dxa"/>
              <w:bottom w:w="100" w:type="dxa"/>
              <w:right w:w="100" w:type="dxa"/>
            </w:tcMar>
            <w:vAlign w:val="center"/>
          </w:tcPr>
          <w:p w14:paraId="6D59011B" w14:textId="77777777" w:rsidR="009E7AE3" w:rsidRPr="00683033" w:rsidRDefault="009E7AE3" w:rsidP="006B655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A8C6CE9" w14:textId="77777777" w:rsidR="009E7AE3" w:rsidRPr="000C5000" w:rsidRDefault="009E7AE3" w:rsidP="006B6557">
            <w:pPr>
              <w:jc w:val="center"/>
              <w:rPr>
                <w:b/>
                <w:color w:val="000000"/>
              </w:rPr>
            </w:pPr>
            <w:r w:rsidRPr="000C5000">
              <w:rPr>
                <w:b/>
                <w:color w:val="000000"/>
              </w:rPr>
              <w:t>Multiplicity</w:t>
            </w:r>
          </w:p>
        </w:tc>
        <w:tc>
          <w:tcPr>
            <w:tcW w:w="7470" w:type="dxa"/>
            <w:shd w:val="clear" w:color="auto" w:fill="BFBFBF"/>
            <w:tcMar>
              <w:top w:w="100" w:type="dxa"/>
              <w:left w:w="100" w:type="dxa"/>
              <w:bottom w:w="100" w:type="dxa"/>
              <w:right w:w="100" w:type="dxa"/>
            </w:tcMar>
          </w:tcPr>
          <w:p w14:paraId="483AE31D" w14:textId="77777777" w:rsidR="009E7AE3" w:rsidRPr="000C5000" w:rsidRDefault="009E7AE3" w:rsidP="006B6557">
            <w:pPr>
              <w:rPr>
                <w:b/>
                <w:color w:val="000000"/>
              </w:rPr>
            </w:pPr>
            <w:r w:rsidRPr="000C5000">
              <w:rPr>
                <w:b/>
                <w:color w:val="000000"/>
              </w:rPr>
              <w:t>Description</w:t>
            </w:r>
          </w:p>
        </w:tc>
      </w:tr>
      <w:tr w:rsidR="009E7AE3" w14:paraId="27A5EDDF" w14:textId="77777777" w:rsidTr="006B6557">
        <w:trPr>
          <w:jc w:val="center"/>
        </w:trPr>
        <w:tc>
          <w:tcPr>
            <w:tcW w:w="2070" w:type="dxa"/>
            <w:shd w:val="clear" w:color="auto" w:fill="FFFFFF"/>
            <w:tcMar>
              <w:top w:w="100" w:type="dxa"/>
              <w:left w:w="100" w:type="dxa"/>
              <w:bottom w:w="100" w:type="dxa"/>
              <w:right w:w="100" w:type="dxa"/>
            </w:tcMar>
            <w:vAlign w:val="center"/>
          </w:tcPr>
          <w:p w14:paraId="08355519" w14:textId="77777777" w:rsidR="009E7AE3" w:rsidRDefault="009E7AE3" w:rsidP="006B6557">
            <w:pPr>
              <w:rPr>
                <w:b/>
              </w:rPr>
            </w:pPr>
            <w:r>
              <w:rPr>
                <w:b/>
              </w:rPr>
              <w:t>Compiler_Name</w:t>
            </w:r>
          </w:p>
        </w:tc>
        <w:tc>
          <w:tcPr>
            <w:tcW w:w="2070" w:type="dxa"/>
            <w:shd w:val="clear" w:color="auto" w:fill="FFFFFF"/>
            <w:tcMar>
              <w:top w:w="100" w:type="dxa"/>
              <w:left w:w="100" w:type="dxa"/>
              <w:bottom w:w="100" w:type="dxa"/>
              <w:right w:w="100" w:type="dxa"/>
            </w:tcMar>
            <w:vAlign w:val="center"/>
          </w:tcPr>
          <w:p w14:paraId="010E4E8B" w14:textId="77777777" w:rsidR="009E7AE3" w:rsidRDefault="009E7AE3" w:rsidP="006B6557">
            <w:pPr>
              <w:pStyle w:val="UMLTableType"/>
              <w:contextualSpacing w:val="0"/>
            </w:pPr>
            <w:r>
              <w:t>basicDataTypes:</w:t>
            </w:r>
          </w:p>
          <w:p w14:paraId="1CE7CF4A" w14:textId="77777777" w:rsidR="009E7AE3" w:rsidRDefault="009E7AE3" w:rsidP="006B6557">
            <w:pPr>
              <w:pStyle w:val="UMLTableType"/>
              <w:contextualSpacing w:val="0"/>
            </w:pPr>
            <w:r>
              <w:t>BasicString</w:t>
            </w:r>
          </w:p>
        </w:tc>
        <w:tc>
          <w:tcPr>
            <w:tcW w:w="1350" w:type="dxa"/>
            <w:shd w:val="clear" w:color="auto" w:fill="FFFFFF"/>
            <w:tcMar>
              <w:top w:w="100" w:type="dxa"/>
              <w:left w:w="100" w:type="dxa"/>
              <w:bottom w:w="100" w:type="dxa"/>
              <w:right w:w="100" w:type="dxa"/>
            </w:tcMar>
          </w:tcPr>
          <w:p w14:paraId="0408047B" w14:textId="77777777" w:rsidR="009E7AE3" w:rsidRPr="000C5000" w:rsidRDefault="009E7AE3" w:rsidP="006B6557">
            <w:pPr>
              <w:jc w:val="center"/>
              <w:rPr>
                <w:sz w:val="22"/>
                <w:szCs w:val="22"/>
              </w:rPr>
            </w:pPr>
            <w:r w:rsidRPr="00683033">
              <w:rPr>
                <w:szCs w:val="22"/>
              </w:rPr>
              <w:t>1</w:t>
            </w:r>
          </w:p>
        </w:tc>
        <w:tc>
          <w:tcPr>
            <w:tcW w:w="7470" w:type="dxa"/>
            <w:shd w:val="clear" w:color="auto" w:fill="FFFFFF"/>
            <w:tcMar>
              <w:top w:w="100" w:type="dxa"/>
              <w:left w:w="100" w:type="dxa"/>
              <w:bottom w:w="100" w:type="dxa"/>
              <w:right w:w="100" w:type="dxa"/>
            </w:tcMar>
          </w:tcPr>
          <w:p w14:paraId="42A0A34F" w14:textId="77777777" w:rsidR="009E7AE3" w:rsidRPr="00130765" w:rsidRDefault="009E7AE3" w:rsidP="006B6557">
            <w:pPr>
              <w:rPr>
                <w:szCs w:val="20"/>
              </w:rPr>
            </w:pPr>
            <w:r w:rsidRPr="00130765">
              <w:rPr>
                <w:szCs w:val="20"/>
              </w:rPr>
              <w:t xml:space="preserve">The </w:t>
            </w:r>
            <w:r w:rsidRPr="00336B17">
              <w:rPr>
                <w:rFonts w:ascii="Courier New" w:hAnsi="Courier New" w:cs="Courier New"/>
                <w:sz w:val="22"/>
                <w:szCs w:val="22"/>
              </w:rPr>
              <w:t>Compiler_Name</w:t>
            </w:r>
            <w:r w:rsidRPr="00130765">
              <w:rPr>
                <w:szCs w:val="20"/>
              </w:rPr>
              <w:t xml:space="preserve"> property captures the name of the compiler.</w:t>
            </w:r>
          </w:p>
        </w:tc>
      </w:tr>
      <w:tr w:rsidR="009E7AE3" w14:paraId="15FF1053" w14:textId="77777777" w:rsidTr="006B6557">
        <w:trPr>
          <w:jc w:val="center"/>
        </w:trPr>
        <w:tc>
          <w:tcPr>
            <w:tcW w:w="2070" w:type="dxa"/>
            <w:shd w:val="clear" w:color="auto" w:fill="FFFFFF"/>
            <w:tcMar>
              <w:top w:w="100" w:type="dxa"/>
              <w:left w:w="100" w:type="dxa"/>
              <w:bottom w:w="100" w:type="dxa"/>
              <w:right w:w="100" w:type="dxa"/>
            </w:tcMar>
            <w:vAlign w:val="center"/>
          </w:tcPr>
          <w:p w14:paraId="23A34FD7" w14:textId="77777777" w:rsidR="009E7AE3" w:rsidRDefault="009E7AE3" w:rsidP="006B6557">
            <w:pPr>
              <w:rPr>
                <w:b/>
              </w:rPr>
            </w:pPr>
            <w:r>
              <w:rPr>
                <w:b/>
              </w:rPr>
              <w:t>Compiler_Version</w:t>
            </w:r>
          </w:p>
        </w:tc>
        <w:tc>
          <w:tcPr>
            <w:tcW w:w="2070" w:type="dxa"/>
            <w:shd w:val="clear" w:color="auto" w:fill="FFFFFF"/>
            <w:tcMar>
              <w:top w:w="100" w:type="dxa"/>
              <w:left w:w="100" w:type="dxa"/>
              <w:bottom w:w="100" w:type="dxa"/>
              <w:right w:w="100" w:type="dxa"/>
            </w:tcMar>
            <w:vAlign w:val="center"/>
          </w:tcPr>
          <w:p w14:paraId="4B3ABE0D" w14:textId="77777777" w:rsidR="009E7AE3" w:rsidRDefault="009E7AE3" w:rsidP="006B6557">
            <w:pPr>
              <w:pStyle w:val="UMLTableType"/>
              <w:contextualSpacing w:val="0"/>
            </w:pPr>
            <w:r>
              <w:t>basicDataTypes:</w:t>
            </w:r>
          </w:p>
          <w:p w14:paraId="2799D57C" w14:textId="77777777" w:rsidR="009E7AE3" w:rsidRDefault="009E7AE3" w:rsidP="006B6557">
            <w:pPr>
              <w:pStyle w:val="UMLTableType"/>
              <w:contextualSpacing w:val="0"/>
            </w:pPr>
            <w:r>
              <w:t>BasicString</w:t>
            </w:r>
          </w:p>
        </w:tc>
        <w:tc>
          <w:tcPr>
            <w:tcW w:w="1350" w:type="dxa"/>
            <w:shd w:val="clear" w:color="auto" w:fill="FFFFFF"/>
            <w:tcMar>
              <w:top w:w="100" w:type="dxa"/>
              <w:left w:w="100" w:type="dxa"/>
              <w:bottom w:w="100" w:type="dxa"/>
              <w:right w:w="100" w:type="dxa"/>
            </w:tcMar>
          </w:tcPr>
          <w:p w14:paraId="539FCAF1" w14:textId="77777777" w:rsidR="009E7AE3" w:rsidRPr="000C5000" w:rsidRDefault="009E7AE3" w:rsidP="006B6557">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343951AC" w14:textId="77777777" w:rsidR="009E7AE3" w:rsidRPr="00130765" w:rsidRDefault="009E7AE3" w:rsidP="006B6557">
            <w:pPr>
              <w:rPr>
                <w:szCs w:val="20"/>
              </w:rPr>
            </w:pPr>
            <w:r w:rsidRPr="00130765">
              <w:rPr>
                <w:szCs w:val="20"/>
              </w:rPr>
              <w:t xml:space="preserve">The </w:t>
            </w:r>
            <w:r w:rsidRPr="00336B17">
              <w:rPr>
                <w:rFonts w:ascii="Courier New" w:hAnsi="Courier New" w:cs="Courier New"/>
                <w:sz w:val="22"/>
                <w:szCs w:val="22"/>
              </w:rPr>
              <w:t>Compiler_Version</w:t>
            </w:r>
            <w:r w:rsidRPr="00130765">
              <w:rPr>
                <w:szCs w:val="20"/>
              </w:rPr>
              <w:t xml:space="preserve"> property captures the version of the compiler.</w:t>
            </w:r>
          </w:p>
        </w:tc>
      </w:tr>
    </w:tbl>
    <w:p w14:paraId="1D9E155A" w14:textId="77777777" w:rsidR="00284BAD" w:rsidRDefault="00284BAD" w:rsidP="00284BAD">
      <w:pPr>
        <w:pStyle w:val="Heading3"/>
      </w:pPr>
      <w:bookmarkStart w:id="177" w:name="_Toc450634604"/>
      <w:r>
        <w:t>ConfigurationSettingsType Class</w:t>
      </w:r>
      <w:bookmarkEnd w:id="165"/>
      <w:bookmarkEnd w:id="177"/>
    </w:p>
    <w:p w14:paraId="54A5F13D" w14:textId="77777777" w:rsidR="00284BAD" w:rsidRDefault="00284BAD" w:rsidP="00284BAD">
      <w:pPr>
        <w:spacing w:after="240"/>
      </w:pPr>
      <w:r>
        <w:t xml:space="preserve">The </w:t>
      </w:r>
      <w:r w:rsidRPr="00AB476A">
        <w:rPr>
          <w:rFonts w:ascii="Courier New" w:hAnsi="Courier New" w:cs="Courier New"/>
        </w:rPr>
        <w:t>ConfigurationSettingsType</w:t>
      </w:r>
      <w:r>
        <w:t xml:space="preserve"> class is a modularized data type used to provide a consistent approach to describing configuration settings for a tool, application or other cyber object.</w:t>
      </w:r>
    </w:p>
    <w:p w14:paraId="1CD1C2C6" w14:textId="77777777" w:rsidR="007A450F" w:rsidRDefault="00284BAD" w:rsidP="007A450F">
      <w:pPr>
        <w:keepNext/>
        <w:spacing w:after="240"/>
      </w:pPr>
      <w:r w:rsidRPr="007B0F1D">
        <w:rPr>
          <w:noProof/>
        </w:rPr>
        <w:drawing>
          <wp:inline distT="0" distB="0" distL="0" distR="0" wp14:anchorId="2A3BBBCB" wp14:editId="50A0206E">
            <wp:extent cx="77914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791450" cy="1085850"/>
                    </a:xfrm>
                    <a:prstGeom prst="rect">
                      <a:avLst/>
                    </a:prstGeom>
                  </pic:spPr>
                </pic:pic>
              </a:graphicData>
            </a:graphic>
          </wp:inline>
        </w:drawing>
      </w:r>
    </w:p>
    <w:p w14:paraId="7D249F4D" w14:textId="4F821F0A" w:rsidR="00284BAD" w:rsidRDefault="007A450F" w:rsidP="007A450F">
      <w:pPr>
        <w:pStyle w:val="Caption"/>
      </w:pPr>
      <w:r>
        <w:t xml:space="preserve">Figure </w:t>
      </w:r>
      <w:r w:rsidR="00290C1A">
        <w:fldChar w:fldCharType="begin"/>
      </w:r>
      <w:r w:rsidR="00290C1A">
        <w:instrText xml:space="preserve"> STYLEREF 1 \s </w:instrText>
      </w:r>
      <w:r w:rsidR="00290C1A">
        <w:fldChar w:fldCharType="separate"/>
      </w:r>
      <w:r w:rsidR="002B7BE1">
        <w:rPr>
          <w:noProof/>
        </w:rPr>
        <w:t>3</w:t>
      </w:r>
      <w:r w:rsidR="00290C1A">
        <w:rPr>
          <w:noProof/>
        </w:rPr>
        <w:fldChar w:fldCharType="end"/>
      </w:r>
      <w:r w:rsidR="002B7BE1">
        <w:noBreakHyphen/>
      </w:r>
      <w:r w:rsidR="00290C1A">
        <w:fldChar w:fldCharType="begin"/>
      </w:r>
      <w:r w:rsidR="00290C1A">
        <w:instrText xml:space="preserve"> SEQ Figure \* ARABIC \s 1 </w:instrText>
      </w:r>
      <w:r w:rsidR="00290C1A">
        <w:fldChar w:fldCharType="separate"/>
      </w:r>
      <w:r w:rsidR="002B7BE1">
        <w:rPr>
          <w:noProof/>
        </w:rPr>
        <w:t>5</w:t>
      </w:r>
      <w:r w:rsidR="00290C1A">
        <w:rPr>
          <w:noProof/>
        </w:rPr>
        <w:fldChar w:fldCharType="end"/>
      </w:r>
      <w:r>
        <w:t xml:space="preserve">. UML diagram for the </w:t>
      </w:r>
      <w:r w:rsidRPr="007A450F">
        <w:rPr>
          <w:rFonts w:ascii="Courier New" w:hAnsi="Courier New" w:cs="Courier New"/>
        </w:rPr>
        <w:t>ConfigurationSettingsType</w:t>
      </w:r>
      <w:r>
        <w:t xml:space="preserve"> class</w:t>
      </w:r>
    </w:p>
    <w:p w14:paraId="01004DA1" w14:textId="3F29BE7F" w:rsidR="00284BAD" w:rsidRPr="00683033" w:rsidRDefault="00284BAD"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B351FD">
        <w:t>20</w:t>
      </w:r>
      <w:r w:rsidRPr="00683033">
        <w:t xml:space="preserve">. Properties of the </w:t>
      </w:r>
      <w:r w:rsidRPr="007A450F">
        <w:rPr>
          <w:rFonts w:ascii="Courier New" w:hAnsi="Courier New" w:cs="Courier New"/>
        </w:rPr>
        <w:t>ConfigurationSettingsType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530"/>
        <w:gridCol w:w="5760"/>
      </w:tblGrid>
      <w:tr w:rsidR="00284BAD" w14:paraId="3641DA08" w14:textId="77777777" w:rsidTr="009A6341">
        <w:trPr>
          <w:jc w:val="center"/>
        </w:trPr>
        <w:tc>
          <w:tcPr>
            <w:tcW w:w="2520" w:type="dxa"/>
            <w:shd w:val="clear" w:color="auto" w:fill="BFBFBF"/>
            <w:tcMar>
              <w:top w:w="100" w:type="dxa"/>
              <w:left w:w="100" w:type="dxa"/>
              <w:bottom w:w="100" w:type="dxa"/>
              <w:right w:w="100" w:type="dxa"/>
            </w:tcMar>
          </w:tcPr>
          <w:p w14:paraId="03AEC853" w14:textId="77777777" w:rsidR="00284BAD" w:rsidRPr="00AB476A" w:rsidRDefault="00284BAD" w:rsidP="007E6FAA">
            <w:pPr>
              <w:rPr>
                <w:rFonts w:cs="Courier New"/>
                <w:b/>
                <w:color w:val="000000"/>
              </w:rPr>
            </w:pPr>
            <w:r w:rsidRPr="00AB476A">
              <w:rPr>
                <w:rFonts w:cs="Courier New"/>
                <w:b/>
                <w:color w:val="000000"/>
              </w:rPr>
              <w:t>Name</w:t>
            </w:r>
          </w:p>
        </w:tc>
        <w:tc>
          <w:tcPr>
            <w:tcW w:w="3150" w:type="dxa"/>
            <w:shd w:val="clear" w:color="auto" w:fill="BFBFBF"/>
            <w:tcMar>
              <w:top w:w="100" w:type="dxa"/>
              <w:left w:w="100" w:type="dxa"/>
              <w:bottom w:w="100" w:type="dxa"/>
              <w:right w:w="100" w:type="dxa"/>
            </w:tcMar>
            <w:vAlign w:val="center"/>
          </w:tcPr>
          <w:p w14:paraId="6347B96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51A13C15" w14:textId="77777777" w:rsidR="00284BAD" w:rsidRPr="00AB476A" w:rsidRDefault="00284BAD" w:rsidP="007E6FAA">
            <w:pPr>
              <w:jc w:val="center"/>
              <w:rPr>
                <w:rFonts w:cs="Courier New"/>
                <w:b/>
                <w:color w:val="000000"/>
              </w:rPr>
            </w:pPr>
            <w:r w:rsidRPr="00AB476A">
              <w:rPr>
                <w:rFonts w:cs="Courier New"/>
                <w:b/>
                <w:color w:val="000000"/>
              </w:rPr>
              <w:t>Multiplicity</w:t>
            </w:r>
          </w:p>
        </w:tc>
        <w:tc>
          <w:tcPr>
            <w:tcW w:w="5760" w:type="dxa"/>
            <w:shd w:val="clear" w:color="auto" w:fill="BFBFBF"/>
            <w:tcMar>
              <w:top w:w="100" w:type="dxa"/>
              <w:left w:w="100" w:type="dxa"/>
              <w:bottom w:w="100" w:type="dxa"/>
              <w:right w:w="100" w:type="dxa"/>
            </w:tcMar>
          </w:tcPr>
          <w:p w14:paraId="318AD609" w14:textId="77777777" w:rsidR="00284BAD" w:rsidRPr="00AB476A" w:rsidRDefault="00284BAD" w:rsidP="007E6FAA">
            <w:pPr>
              <w:rPr>
                <w:rFonts w:cs="Courier New"/>
                <w:b/>
                <w:color w:val="000000"/>
              </w:rPr>
            </w:pPr>
            <w:r w:rsidRPr="00AB476A">
              <w:rPr>
                <w:rFonts w:cs="Courier New"/>
                <w:b/>
                <w:color w:val="000000"/>
              </w:rPr>
              <w:t>Description</w:t>
            </w:r>
          </w:p>
        </w:tc>
      </w:tr>
      <w:tr w:rsidR="00284BAD" w14:paraId="67783CD1" w14:textId="77777777" w:rsidTr="007E6FAA">
        <w:trPr>
          <w:jc w:val="center"/>
        </w:trPr>
        <w:tc>
          <w:tcPr>
            <w:tcW w:w="2520" w:type="dxa"/>
            <w:shd w:val="clear" w:color="auto" w:fill="FFFFFF"/>
            <w:tcMar>
              <w:top w:w="100" w:type="dxa"/>
              <w:left w:w="100" w:type="dxa"/>
              <w:bottom w:w="100" w:type="dxa"/>
              <w:right w:w="100" w:type="dxa"/>
            </w:tcMar>
            <w:vAlign w:val="center"/>
          </w:tcPr>
          <w:p w14:paraId="175638AE" w14:textId="77777777" w:rsidR="00284BAD" w:rsidRDefault="00284BAD" w:rsidP="007E6FAA">
            <w:pPr>
              <w:rPr>
                <w:b/>
              </w:rPr>
            </w:pPr>
            <w:r>
              <w:rPr>
                <w:b/>
              </w:rPr>
              <w:t>Configuration_Setting</w:t>
            </w:r>
          </w:p>
        </w:tc>
        <w:tc>
          <w:tcPr>
            <w:tcW w:w="3150" w:type="dxa"/>
            <w:shd w:val="clear" w:color="auto" w:fill="FFFFFF"/>
            <w:tcMar>
              <w:top w:w="100" w:type="dxa"/>
              <w:left w:w="100" w:type="dxa"/>
              <w:bottom w:w="100" w:type="dxa"/>
              <w:right w:w="100" w:type="dxa"/>
            </w:tcMar>
            <w:vAlign w:val="center"/>
          </w:tcPr>
          <w:p w14:paraId="61C92188" w14:textId="77777777" w:rsidR="00284BAD" w:rsidRDefault="00284BAD" w:rsidP="007E6FAA">
            <w:pPr>
              <w:pStyle w:val="UMLTableType"/>
              <w:contextualSpacing w:val="0"/>
            </w:pPr>
            <w:r>
              <w:t>ConfigurationSettingType</w:t>
            </w:r>
          </w:p>
        </w:tc>
        <w:tc>
          <w:tcPr>
            <w:tcW w:w="1530" w:type="dxa"/>
            <w:shd w:val="clear" w:color="auto" w:fill="FFFFFF"/>
            <w:tcMar>
              <w:top w:w="100" w:type="dxa"/>
              <w:left w:w="100" w:type="dxa"/>
              <w:bottom w:w="100" w:type="dxa"/>
              <w:right w:w="100" w:type="dxa"/>
            </w:tcMar>
            <w:vAlign w:val="center"/>
          </w:tcPr>
          <w:p w14:paraId="7C1852B1" w14:textId="77777777" w:rsidR="00284BAD" w:rsidRPr="00F52234" w:rsidRDefault="00284BAD" w:rsidP="007E6FAA">
            <w:pPr>
              <w:jc w:val="center"/>
              <w:rPr>
                <w:sz w:val="22"/>
                <w:szCs w:val="22"/>
              </w:rPr>
            </w:pPr>
            <w:r w:rsidRPr="00683033">
              <w:rPr>
                <w:szCs w:val="22"/>
              </w:rPr>
              <w:t>1..*</w:t>
            </w:r>
          </w:p>
        </w:tc>
        <w:tc>
          <w:tcPr>
            <w:tcW w:w="5760" w:type="dxa"/>
            <w:shd w:val="clear" w:color="auto" w:fill="FFFFFF"/>
            <w:tcMar>
              <w:top w:w="100" w:type="dxa"/>
              <w:left w:w="100" w:type="dxa"/>
              <w:bottom w:w="100" w:type="dxa"/>
              <w:right w:w="100" w:type="dxa"/>
            </w:tcMar>
          </w:tcPr>
          <w:p w14:paraId="4C294CE8"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Configuration_Setting</w:t>
            </w:r>
            <w:r w:rsidRPr="00C87BEB">
              <w:rPr>
                <w:szCs w:val="20"/>
              </w:rPr>
              <w:t xml:space="preserve"> property specifies a single </w:t>
            </w:r>
            <w:r w:rsidRPr="00C87BEB">
              <w:rPr>
                <w:szCs w:val="20"/>
              </w:rPr>
              <w:lastRenderedPageBreak/>
              <w:t>configuration setting instance.</w:t>
            </w:r>
          </w:p>
        </w:tc>
      </w:tr>
    </w:tbl>
    <w:p w14:paraId="0AC20448" w14:textId="77777777" w:rsidR="00284BAD" w:rsidRDefault="00284BAD" w:rsidP="00284BAD"/>
    <w:p w14:paraId="502AF647" w14:textId="77777777" w:rsidR="00284BAD" w:rsidRDefault="00284BAD" w:rsidP="00284BAD">
      <w:pPr>
        <w:pStyle w:val="Heading4"/>
      </w:pPr>
      <w:bookmarkStart w:id="178" w:name="_Toc425409627"/>
      <w:bookmarkStart w:id="179" w:name="_Toc425409646"/>
      <w:bookmarkStart w:id="180" w:name="_Toc425409628"/>
      <w:bookmarkStart w:id="181" w:name="_Toc450634605"/>
      <w:r>
        <w:t>ConfigurationSettingType Class</w:t>
      </w:r>
      <w:bookmarkEnd w:id="178"/>
      <w:bookmarkEnd w:id="181"/>
    </w:p>
    <w:p w14:paraId="1B36DD82" w14:textId="77777777" w:rsidR="00284BAD" w:rsidRDefault="00284BAD" w:rsidP="00284BAD">
      <w:pPr>
        <w:spacing w:after="240"/>
      </w:pPr>
      <w:r>
        <w:t xml:space="preserve">The </w:t>
      </w:r>
      <w:r w:rsidRPr="00AB476A">
        <w:rPr>
          <w:rFonts w:ascii="Courier New" w:hAnsi="Courier New" w:cs="Courier New"/>
        </w:rPr>
        <w:t>ConfigurationSettingType</w:t>
      </w:r>
      <w:r>
        <w:t xml:space="preserve"> class is a modularized data type used to provide a consistent approach to describing a particular configuration setting for a tool, application or other cyber object.</w:t>
      </w:r>
    </w:p>
    <w:p w14:paraId="22DC844B" w14:textId="35B8FA08" w:rsidR="00284BAD" w:rsidRPr="00683033" w:rsidRDefault="00284BAD"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F4520B">
        <w:t>21</w:t>
      </w:r>
      <w:r w:rsidRPr="00683033">
        <w:t xml:space="preserve">. Properties of the </w:t>
      </w:r>
      <w:r w:rsidRPr="007A450F">
        <w:rPr>
          <w:rFonts w:ascii="Courier New" w:hAnsi="Courier New" w:cs="Courier New"/>
        </w:rPr>
        <w:t>ConfigurationSettingType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250"/>
        <w:gridCol w:w="1350"/>
        <w:gridCol w:w="7290"/>
      </w:tblGrid>
      <w:tr w:rsidR="00284BAD" w14:paraId="208C1B14" w14:textId="77777777" w:rsidTr="009A6341">
        <w:trPr>
          <w:jc w:val="center"/>
        </w:trPr>
        <w:tc>
          <w:tcPr>
            <w:tcW w:w="2070" w:type="dxa"/>
            <w:shd w:val="clear" w:color="auto" w:fill="BFBFBF"/>
            <w:tcMar>
              <w:top w:w="100" w:type="dxa"/>
              <w:left w:w="100" w:type="dxa"/>
              <w:bottom w:w="100" w:type="dxa"/>
              <w:right w:w="100" w:type="dxa"/>
            </w:tcMar>
          </w:tcPr>
          <w:p w14:paraId="00CBF057"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vAlign w:val="center"/>
          </w:tcPr>
          <w:p w14:paraId="2ACFEAD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570D430" w14:textId="77777777" w:rsidR="00284BAD" w:rsidRPr="00AB476A" w:rsidRDefault="00284BAD" w:rsidP="007E6FAA">
            <w:pPr>
              <w:jc w:val="center"/>
              <w:rPr>
                <w:b/>
                <w:color w:val="000000"/>
              </w:rPr>
            </w:pPr>
            <w:r w:rsidRPr="00AB476A">
              <w:rPr>
                <w:b/>
                <w:color w:val="000000"/>
              </w:rPr>
              <w:t>Multiplicity</w:t>
            </w:r>
          </w:p>
        </w:tc>
        <w:tc>
          <w:tcPr>
            <w:tcW w:w="7290" w:type="dxa"/>
            <w:shd w:val="clear" w:color="auto" w:fill="BFBFBF"/>
            <w:tcMar>
              <w:top w:w="100" w:type="dxa"/>
              <w:left w:w="100" w:type="dxa"/>
              <w:bottom w:w="100" w:type="dxa"/>
              <w:right w:w="100" w:type="dxa"/>
            </w:tcMar>
          </w:tcPr>
          <w:p w14:paraId="5488D625" w14:textId="77777777" w:rsidR="00284BAD" w:rsidRPr="00AB476A" w:rsidRDefault="00284BAD" w:rsidP="007E6FAA">
            <w:pPr>
              <w:rPr>
                <w:b/>
                <w:color w:val="000000"/>
              </w:rPr>
            </w:pPr>
            <w:r w:rsidRPr="00AB476A">
              <w:rPr>
                <w:b/>
                <w:color w:val="000000"/>
              </w:rPr>
              <w:t>Description</w:t>
            </w:r>
          </w:p>
        </w:tc>
      </w:tr>
      <w:tr w:rsidR="00284BAD" w14:paraId="2101A7EA" w14:textId="77777777" w:rsidTr="007E6FAA">
        <w:trPr>
          <w:jc w:val="center"/>
        </w:trPr>
        <w:tc>
          <w:tcPr>
            <w:tcW w:w="2070" w:type="dxa"/>
            <w:shd w:val="clear" w:color="auto" w:fill="FFFFFF"/>
            <w:tcMar>
              <w:top w:w="100" w:type="dxa"/>
              <w:left w:w="100" w:type="dxa"/>
              <w:bottom w:w="100" w:type="dxa"/>
              <w:right w:w="100" w:type="dxa"/>
            </w:tcMar>
            <w:vAlign w:val="center"/>
          </w:tcPr>
          <w:p w14:paraId="39F790F4" w14:textId="77777777" w:rsidR="00284BAD" w:rsidRDefault="00284BAD" w:rsidP="007E6FAA">
            <w:pPr>
              <w:rPr>
                <w:b/>
              </w:rPr>
            </w:pPr>
            <w:r>
              <w:rPr>
                <w:b/>
              </w:rPr>
              <w:t>Item_Name</w:t>
            </w:r>
          </w:p>
        </w:tc>
        <w:tc>
          <w:tcPr>
            <w:tcW w:w="2250" w:type="dxa"/>
            <w:shd w:val="clear" w:color="auto" w:fill="FFFFFF"/>
            <w:tcMar>
              <w:top w:w="100" w:type="dxa"/>
              <w:left w:w="100" w:type="dxa"/>
              <w:bottom w:w="100" w:type="dxa"/>
              <w:right w:w="100" w:type="dxa"/>
            </w:tcMar>
            <w:vAlign w:val="center"/>
          </w:tcPr>
          <w:p w14:paraId="6980AD71" w14:textId="77777777" w:rsidR="00284BAD" w:rsidRDefault="00284BAD" w:rsidP="007E6FAA">
            <w:pPr>
              <w:pStyle w:val="UMLTableType"/>
              <w:contextualSpacing w:val="0"/>
            </w:pPr>
            <w:r>
              <w:t>basicDataTypes:</w:t>
            </w:r>
          </w:p>
          <w:p w14:paraId="088AA8DD"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A7CCD79"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30E374B9"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Item_Name</w:t>
            </w:r>
            <w:r w:rsidRPr="00C87BEB">
              <w:rPr>
                <w:szCs w:val="20"/>
              </w:rPr>
              <w:t xml:space="preserve"> property captures the name of the configuration item referenced by this configuration setting instance.</w:t>
            </w:r>
          </w:p>
        </w:tc>
      </w:tr>
      <w:tr w:rsidR="00284BAD" w14:paraId="54940937" w14:textId="77777777" w:rsidTr="007E6FAA">
        <w:trPr>
          <w:jc w:val="center"/>
        </w:trPr>
        <w:tc>
          <w:tcPr>
            <w:tcW w:w="2070" w:type="dxa"/>
            <w:shd w:val="clear" w:color="auto" w:fill="FFFFFF"/>
            <w:tcMar>
              <w:top w:w="100" w:type="dxa"/>
              <w:left w:w="100" w:type="dxa"/>
              <w:bottom w:w="100" w:type="dxa"/>
              <w:right w:w="100" w:type="dxa"/>
            </w:tcMar>
            <w:vAlign w:val="center"/>
          </w:tcPr>
          <w:p w14:paraId="57937327" w14:textId="77777777" w:rsidR="00284BAD" w:rsidRDefault="00284BAD" w:rsidP="007E6FAA">
            <w:pPr>
              <w:rPr>
                <w:b/>
              </w:rPr>
            </w:pPr>
            <w:r>
              <w:rPr>
                <w:b/>
              </w:rPr>
              <w:t>Item_Value</w:t>
            </w:r>
          </w:p>
        </w:tc>
        <w:tc>
          <w:tcPr>
            <w:tcW w:w="2250" w:type="dxa"/>
            <w:shd w:val="clear" w:color="auto" w:fill="FFFFFF"/>
            <w:tcMar>
              <w:top w:w="100" w:type="dxa"/>
              <w:left w:w="100" w:type="dxa"/>
              <w:bottom w:w="100" w:type="dxa"/>
              <w:right w:w="100" w:type="dxa"/>
            </w:tcMar>
            <w:vAlign w:val="center"/>
          </w:tcPr>
          <w:p w14:paraId="4EB59362" w14:textId="77777777" w:rsidR="00284BAD" w:rsidRDefault="00284BAD" w:rsidP="007E6FAA">
            <w:pPr>
              <w:pStyle w:val="UMLTableType"/>
              <w:contextualSpacing w:val="0"/>
            </w:pPr>
            <w:r>
              <w:t>basicDataTypes:</w:t>
            </w:r>
          </w:p>
          <w:p w14:paraId="26E3E5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FF6A2F6"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03D67004"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Item_Value</w:t>
            </w:r>
            <w:r w:rsidRPr="00C87BEB">
              <w:rPr>
                <w:szCs w:val="20"/>
              </w:rPr>
              <w:t xml:space="preserve"> property captures the value of this configuration setting instance.</w:t>
            </w:r>
          </w:p>
        </w:tc>
      </w:tr>
      <w:tr w:rsidR="00284BAD" w14:paraId="16710109" w14:textId="77777777" w:rsidTr="007E6FAA">
        <w:trPr>
          <w:jc w:val="center"/>
        </w:trPr>
        <w:tc>
          <w:tcPr>
            <w:tcW w:w="2070" w:type="dxa"/>
            <w:shd w:val="clear" w:color="auto" w:fill="FFFFFF"/>
            <w:tcMar>
              <w:top w:w="100" w:type="dxa"/>
              <w:left w:w="100" w:type="dxa"/>
              <w:bottom w:w="100" w:type="dxa"/>
              <w:right w:w="100" w:type="dxa"/>
            </w:tcMar>
            <w:vAlign w:val="center"/>
          </w:tcPr>
          <w:p w14:paraId="4E3272EC" w14:textId="77777777" w:rsidR="00284BAD" w:rsidRDefault="00284BAD" w:rsidP="007E6FAA">
            <w:pPr>
              <w:rPr>
                <w:b/>
              </w:rPr>
            </w:pPr>
            <w:r>
              <w:rPr>
                <w:b/>
              </w:rPr>
              <w:t>Item_Type</w:t>
            </w:r>
          </w:p>
        </w:tc>
        <w:tc>
          <w:tcPr>
            <w:tcW w:w="2250" w:type="dxa"/>
            <w:shd w:val="clear" w:color="auto" w:fill="FFFFFF"/>
            <w:tcMar>
              <w:top w:w="100" w:type="dxa"/>
              <w:left w:w="100" w:type="dxa"/>
              <w:bottom w:w="100" w:type="dxa"/>
              <w:right w:w="100" w:type="dxa"/>
            </w:tcMar>
            <w:vAlign w:val="center"/>
          </w:tcPr>
          <w:p w14:paraId="006FAFD0" w14:textId="77777777" w:rsidR="00284BAD" w:rsidRDefault="00284BAD" w:rsidP="007E6FAA">
            <w:pPr>
              <w:pStyle w:val="UMLTableType"/>
              <w:contextualSpacing w:val="0"/>
            </w:pPr>
            <w:r>
              <w:t>basicDataTypes:</w:t>
            </w:r>
          </w:p>
          <w:p w14:paraId="57B87D80"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BB38785"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1162CD77"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Item_Type</w:t>
            </w:r>
            <w:r w:rsidRPr="00C87BEB">
              <w:rPr>
                <w:szCs w:val="20"/>
              </w:rPr>
              <w:t xml:space="preserve"> property captures the type of the configuration item referenced in this configuration setting instance.</w:t>
            </w:r>
          </w:p>
        </w:tc>
      </w:tr>
      <w:tr w:rsidR="00284BAD" w14:paraId="798D8187" w14:textId="77777777" w:rsidTr="007E6FAA">
        <w:trPr>
          <w:jc w:val="center"/>
        </w:trPr>
        <w:tc>
          <w:tcPr>
            <w:tcW w:w="2070" w:type="dxa"/>
            <w:shd w:val="clear" w:color="auto" w:fill="FFFFFF"/>
            <w:tcMar>
              <w:top w:w="100" w:type="dxa"/>
              <w:left w:w="100" w:type="dxa"/>
              <w:bottom w:w="100" w:type="dxa"/>
              <w:right w:w="100" w:type="dxa"/>
            </w:tcMar>
            <w:vAlign w:val="center"/>
          </w:tcPr>
          <w:p w14:paraId="08416F98" w14:textId="77777777" w:rsidR="00284BAD" w:rsidRDefault="00284BAD" w:rsidP="007E6FAA">
            <w:pPr>
              <w:rPr>
                <w:b/>
              </w:rPr>
            </w:pPr>
            <w:r>
              <w:rPr>
                <w:b/>
              </w:rPr>
              <w:t>Item_Description</w:t>
            </w:r>
          </w:p>
        </w:tc>
        <w:tc>
          <w:tcPr>
            <w:tcW w:w="2250" w:type="dxa"/>
            <w:shd w:val="clear" w:color="auto" w:fill="FFFFFF"/>
            <w:tcMar>
              <w:top w:w="100" w:type="dxa"/>
              <w:left w:w="100" w:type="dxa"/>
              <w:bottom w:w="100" w:type="dxa"/>
              <w:right w:w="100" w:type="dxa"/>
            </w:tcMar>
            <w:vAlign w:val="center"/>
          </w:tcPr>
          <w:p w14:paraId="5162CBF8" w14:textId="77777777" w:rsidR="00284BAD" w:rsidRDefault="00284BAD" w:rsidP="007E6FAA">
            <w:pPr>
              <w:pStyle w:val="UMLTableType"/>
              <w:contextualSpacing w:val="0"/>
            </w:pPr>
            <w:r>
              <w:t>basicDataTypes:</w:t>
            </w:r>
          </w:p>
          <w:p w14:paraId="5637DA4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7BEF426"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33A91B6A" w14:textId="77777777"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Item_Description</w:t>
            </w:r>
            <w:r w:rsidRPr="00C87BEB">
              <w:rPr>
                <w:szCs w:val="20"/>
              </w:rPr>
              <w:t xml:space="preserve"> property captures a description of the configuration item referenced in this configuration setting instance.</w:t>
            </w:r>
          </w:p>
        </w:tc>
      </w:tr>
    </w:tbl>
    <w:p w14:paraId="44AF17F2" w14:textId="77777777" w:rsidR="00284BAD" w:rsidRDefault="00284BAD" w:rsidP="00284BAD"/>
    <w:p w14:paraId="0C367B27" w14:textId="77777777" w:rsidR="00284BAD" w:rsidRDefault="00284BAD" w:rsidP="00284BAD">
      <w:pPr>
        <w:pStyle w:val="Heading3"/>
      </w:pPr>
      <w:bookmarkStart w:id="182" w:name="_Toc450634606"/>
      <w:r>
        <w:t>CustomPropertiesType Class</w:t>
      </w:r>
      <w:bookmarkEnd w:id="179"/>
      <w:bookmarkEnd w:id="182"/>
    </w:p>
    <w:p w14:paraId="211F51A6" w14:textId="67B7C0DA" w:rsidR="00284BAD" w:rsidRDefault="00284BAD" w:rsidP="00284BAD">
      <w:pPr>
        <w:spacing w:after="240"/>
      </w:pPr>
      <w:r>
        <w:t xml:space="preserve">The </w:t>
      </w:r>
      <w:r w:rsidRPr="001E04D5">
        <w:rPr>
          <w:rFonts w:ascii="Courier New" w:hAnsi="Courier New" w:cs="Courier New"/>
        </w:rPr>
        <w:t>CustomPropertiesType</w:t>
      </w:r>
      <w:r>
        <w:t xml:space="preserve"> class enables the specification of a set of custom Object Properties that may not be defined </w:t>
      </w:r>
      <w:r w:rsidR="00C87BEB">
        <w:t>by existing Property data types</w:t>
      </w:r>
      <w:r>
        <w:t>.</w:t>
      </w:r>
    </w:p>
    <w:p w14:paraId="498C15E9" w14:textId="1359ED5B" w:rsidR="00284BAD" w:rsidRPr="00683033" w:rsidRDefault="00284BAD"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437809">
        <w:t>22</w:t>
      </w:r>
      <w:r w:rsidRPr="00683033">
        <w:t xml:space="preserve">. Properties of the </w:t>
      </w:r>
      <w:r w:rsidRPr="00A3504B">
        <w:rPr>
          <w:rFonts w:ascii="Courier New" w:hAnsi="Courier New" w:cs="Courier New"/>
        </w:rPr>
        <w:t>CustomPropertiesType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710"/>
        <w:gridCol w:w="1350"/>
        <w:gridCol w:w="8640"/>
      </w:tblGrid>
      <w:tr w:rsidR="00284BAD" w14:paraId="552141C7" w14:textId="77777777" w:rsidTr="009A6341">
        <w:trPr>
          <w:jc w:val="center"/>
        </w:trPr>
        <w:tc>
          <w:tcPr>
            <w:tcW w:w="1260" w:type="dxa"/>
            <w:shd w:val="clear" w:color="auto" w:fill="BFBFBF"/>
            <w:tcMar>
              <w:top w:w="100" w:type="dxa"/>
              <w:left w:w="100" w:type="dxa"/>
              <w:bottom w:w="100" w:type="dxa"/>
              <w:right w:w="100" w:type="dxa"/>
            </w:tcMar>
          </w:tcPr>
          <w:p w14:paraId="1E3165DC" w14:textId="77777777" w:rsidR="00284BAD" w:rsidRPr="001E04D5" w:rsidRDefault="00284BAD" w:rsidP="007E6FAA">
            <w:pPr>
              <w:rPr>
                <w:b/>
                <w:color w:val="000000"/>
              </w:rPr>
            </w:pPr>
            <w:r w:rsidRPr="001E04D5">
              <w:rPr>
                <w:b/>
                <w:color w:val="000000"/>
              </w:rPr>
              <w:t>Name</w:t>
            </w:r>
          </w:p>
        </w:tc>
        <w:tc>
          <w:tcPr>
            <w:tcW w:w="1710" w:type="dxa"/>
            <w:shd w:val="clear" w:color="auto" w:fill="BFBFBF"/>
            <w:tcMar>
              <w:top w:w="100" w:type="dxa"/>
              <w:left w:w="100" w:type="dxa"/>
              <w:bottom w:w="100" w:type="dxa"/>
              <w:right w:w="100" w:type="dxa"/>
            </w:tcMar>
            <w:vAlign w:val="center"/>
          </w:tcPr>
          <w:p w14:paraId="681D771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6DD8B0" w14:textId="77777777" w:rsidR="00284BAD" w:rsidRPr="001E04D5" w:rsidRDefault="00284BAD" w:rsidP="007E6FAA">
            <w:pPr>
              <w:jc w:val="center"/>
              <w:rPr>
                <w:b/>
                <w:color w:val="000000"/>
              </w:rPr>
            </w:pPr>
            <w:r w:rsidRPr="001E04D5">
              <w:rPr>
                <w:b/>
                <w:color w:val="000000"/>
              </w:rPr>
              <w:t>Multiplicity</w:t>
            </w:r>
          </w:p>
        </w:tc>
        <w:tc>
          <w:tcPr>
            <w:tcW w:w="8640" w:type="dxa"/>
            <w:shd w:val="clear" w:color="auto" w:fill="BFBFBF"/>
            <w:tcMar>
              <w:top w:w="100" w:type="dxa"/>
              <w:left w:w="100" w:type="dxa"/>
              <w:bottom w:w="100" w:type="dxa"/>
              <w:right w:w="100" w:type="dxa"/>
            </w:tcMar>
          </w:tcPr>
          <w:p w14:paraId="0A1EA80A" w14:textId="77777777" w:rsidR="00284BAD" w:rsidRPr="001E04D5" w:rsidRDefault="00284BAD" w:rsidP="007E6FAA">
            <w:pPr>
              <w:rPr>
                <w:b/>
                <w:color w:val="000000"/>
              </w:rPr>
            </w:pPr>
            <w:r w:rsidRPr="001E04D5">
              <w:rPr>
                <w:b/>
                <w:color w:val="000000"/>
              </w:rPr>
              <w:t>Description</w:t>
            </w:r>
          </w:p>
        </w:tc>
      </w:tr>
      <w:tr w:rsidR="00284BAD" w14:paraId="65AA5461" w14:textId="77777777" w:rsidTr="007E6FAA">
        <w:trPr>
          <w:jc w:val="center"/>
        </w:trPr>
        <w:tc>
          <w:tcPr>
            <w:tcW w:w="1260" w:type="dxa"/>
            <w:shd w:val="clear" w:color="auto" w:fill="FFFFFF"/>
            <w:tcMar>
              <w:top w:w="100" w:type="dxa"/>
              <w:left w:w="100" w:type="dxa"/>
              <w:bottom w:w="100" w:type="dxa"/>
              <w:right w:w="100" w:type="dxa"/>
            </w:tcMar>
            <w:vAlign w:val="center"/>
          </w:tcPr>
          <w:p w14:paraId="77E54755" w14:textId="77777777" w:rsidR="00284BAD" w:rsidRDefault="00284BAD" w:rsidP="007E6FAA">
            <w:pPr>
              <w:rPr>
                <w:b/>
              </w:rPr>
            </w:pPr>
            <w:r>
              <w:rPr>
                <w:b/>
              </w:rPr>
              <w:lastRenderedPageBreak/>
              <w:t>Property</w:t>
            </w:r>
          </w:p>
        </w:tc>
        <w:tc>
          <w:tcPr>
            <w:tcW w:w="1710" w:type="dxa"/>
            <w:shd w:val="clear" w:color="auto" w:fill="FFFFFF"/>
            <w:tcMar>
              <w:top w:w="100" w:type="dxa"/>
              <w:left w:w="100" w:type="dxa"/>
              <w:bottom w:w="100" w:type="dxa"/>
              <w:right w:w="100" w:type="dxa"/>
            </w:tcMar>
            <w:vAlign w:val="center"/>
          </w:tcPr>
          <w:p w14:paraId="31EE7221" w14:textId="77777777" w:rsidR="00284BAD" w:rsidRDefault="00284BAD" w:rsidP="007E6FAA">
            <w:pPr>
              <w:pStyle w:val="UMLTableType"/>
              <w:contextualSpacing w:val="0"/>
            </w:pPr>
            <w:r>
              <w:t>PropertyType</w:t>
            </w:r>
          </w:p>
        </w:tc>
        <w:tc>
          <w:tcPr>
            <w:tcW w:w="1350" w:type="dxa"/>
            <w:shd w:val="clear" w:color="auto" w:fill="FFFFFF"/>
            <w:tcMar>
              <w:top w:w="100" w:type="dxa"/>
              <w:left w:w="100" w:type="dxa"/>
              <w:bottom w:w="100" w:type="dxa"/>
              <w:right w:w="100" w:type="dxa"/>
            </w:tcMar>
            <w:vAlign w:val="center"/>
          </w:tcPr>
          <w:p w14:paraId="239D2558" w14:textId="77777777" w:rsidR="00284BAD" w:rsidRPr="001E04D5" w:rsidRDefault="00284BAD" w:rsidP="007E6FAA">
            <w:pPr>
              <w:jc w:val="center"/>
              <w:rPr>
                <w:sz w:val="22"/>
                <w:szCs w:val="22"/>
              </w:rPr>
            </w:pPr>
            <w:r w:rsidRPr="00683033">
              <w:rPr>
                <w:szCs w:val="22"/>
              </w:rPr>
              <w:t>1..*</w:t>
            </w:r>
          </w:p>
        </w:tc>
        <w:tc>
          <w:tcPr>
            <w:tcW w:w="8640" w:type="dxa"/>
            <w:shd w:val="clear" w:color="auto" w:fill="FFFFFF"/>
            <w:tcMar>
              <w:top w:w="100" w:type="dxa"/>
              <w:left w:w="100" w:type="dxa"/>
              <w:bottom w:w="100" w:type="dxa"/>
              <w:right w:w="100" w:type="dxa"/>
            </w:tcMar>
          </w:tcPr>
          <w:p w14:paraId="5EAE7423" w14:textId="3F237BB5" w:rsidR="00284BAD" w:rsidRPr="00C87BEB" w:rsidRDefault="00284BAD" w:rsidP="007E6FAA">
            <w:pPr>
              <w:rPr>
                <w:szCs w:val="20"/>
              </w:rPr>
            </w:pPr>
            <w:r w:rsidRPr="00C87BEB">
              <w:rPr>
                <w:szCs w:val="20"/>
              </w:rPr>
              <w:t xml:space="preserve">The </w:t>
            </w:r>
            <w:r w:rsidRPr="00336B17">
              <w:rPr>
                <w:rFonts w:ascii="Courier New" w:hAnsi="Courier New" w:cs="Courier New"/>
                <w:sz w:val="22"/>
                <w:szCs w:val="22"/>
              </w:rPr>
              <w:t>Property</w:t>
            </w:r>
            <w:r w:rsidRPr="00C87BEB">
              <w:rPr>
                <w:szCs w:val="20"/>
              </w:rPr>
              <w:t xml:space="preserve"> property characterizes a single </w:t>
            </w:r>
            <w:r w:rsidR="00C87BEB">
              <w:rPr>
                <w:szCs w:val="20"/>
              </w:rPr>
              <w:t xml:space="preserve">custom </w:t>
            </w:r>
            <w:r w:rsidRPr="00C87BEB">
              <w:rPr>
                <w:szCs w:val="20"/>
              </w:rPr>
              <w:t>Object Property.</w:t>
            </w:r>
          </w:p>
        </w:tc>
      </w:tr>
    </w:tbl>
    <w:p w14:paraId="5273FC22" w14:textId="77777777" w:rsidR="00284BAD" w:rsidRDefault="00284BAD" w:rsidP="00284BAD"/>
    <w:p w14:paraId="469C7799" w14:textId="77777777" w:rsidR="00284BAD" w:rsidRDefault="00284BAD" w:rsidP="00284BAD">
      <w:pPr>
        <w:pStyle w:val="Heading4"/>
      </w:pPr>
      <w:bookmarkStart w:id="183" w:name="_Toc425409647"/>
      <w:bookmarkStart w:id="184" w:name="_Toc450634607"/>
      <w:r>
        <w:t>PropertyType Class</w:t>
      </w:r>
      <w:bookmarkEnd w:id="183"/>
      <w:bookmarkEnd w:id="184"/>
    </w:p>
    <w:p w14:paraId="7BA4FADA" w14:textId="77777777" w:rsidR="00284BAD" w:rsidRDefault="00284BAD" w:rsidP="00284BAD">
      <w:pPr>
        <w:spacing w:after="240"/>
      </w:pPr>
      <w:r>
        <w:t xml:space="preserve">The </w:t>
      </w:r>
      <w:r w:rsidRPr="001E04D5">
        <w:rPr>
          <w:rFonts w:ascii="Courier New" w:hAnsi="Courier New" w:cs="Courier New"/>
        </w:rPr>
        <w:t>PropertyType</w:t>
      </w:r>
      <w:r>
        <w:t xml:space="preserve"> class is a type representing the specification of a single Object Property.</w:t>
      </w:r>
    </w:p>
    <w:p w14:paraId="033867F9" w14:textId="7CC6FA22" w:rsidR="00284BAD" w:rsidRPr="00683033" w:rsidRDefault="00284BAD"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B7092A">
        <w:t>23</w:t>
      </w:r>
      <w:r w:rsidRPr="00683033">
        <w:t xml:space="preserve">. Properties of the </w:t>
      </w:r>
      <w:r w:rsidRPr="00296631">
        <w:rPr>
          <w:rFonts w:ascii="Courier New" w:hAnsi="Courier New" w:cs="Courier New"/>
        </w:rPr>
        <w: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440"/>
        <w:gridCol w:w="8010"/>
      </w:tblGrid>
      <w:tr w:rsidR="00284BAD" w14:paraId="58EBC8BC" w14:textId="77777777" w:rsidTr="009A6341">
        <w:trPr>
          <w:jc w:val="center"/>
        </w:trPr>
        <w:tc>
          <w:tcPr>
            <w:tcW w:w="1440" w:type="dxa"/>
            <w:shd w:val="clear" w:color="auto" w:fill="BFBFBF"/>
            <w:tcMar>
              <w:top w:w="100" w:type="dxa"/>
              <w:left w:w="100" w:type="dxa"/>
              <w:bottom w:w="100" w:type="dxa"/>
              <w:right w:w="100" w:type="dxa"/>
            </w:tcMar>
          </w:tcPr>
          <w:p w14:paraId="25F968CA" w14:textId="77777777" w:rsidR="00284BAD" w:rsidRPr="001E04D5" w:rsidRDefault="00284BAD" w:rsidP="007E6FAA">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vAlign w:val="center"/>
          </w:tcPr>
          <w:p w14:paraId="6C35E31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A56457E" w14:textId="77777777" w:rsidR="00284BAD" w:rsidRPr="001E04D5" w:rsidRDefault="00284BAD" w:rsidP="007E6FAA">
            <w:pPr>
              <w:jc w:val="center"/>
              <w:rPr>
                <w:b/>
                <w:color w:val="000000"/>
              </w:rPr>
            </w:pPr>
            <w:r w:rsidRPr="001E04D5">
              <w:rPr>
                <w:b/>
                <w:color w:val="000000"/>
              </w:rPr>
              <w:t>Multiplicity</w:t>
            </w:r>
          </w:p>
        </w:tc>
        <w:tc>
          <w:tcPr>
            <w:tcW w:w="8010" w:type="dxa"/>
            <w:shd w:val="clear" w:color="auto" w:fill="BFBFBF"/>
            <w:tcMar>
              <w:top w:w="100" w:type="dxa"/>
              <w:left w:w="100" w:type="dxa"/>
              <w:bottom w:w="100" w:type="dxa"/>
              <w:right w:w="100" w:type="dxa"/>
            </w:tcMar>
          </w:tcPr>
          <w:p w14:paraId="0AB4E617" w14:textId="77777777" w:rsidR="00284BAD" w:rsidRPr="001E04D5" w:rsidRDefault="00284BAD" w:rsidP="007E6FAA">
            <w:pPr>
              <w:rPr>
                <w:b/>
                <w:color w:val="000000"/>
              </w:rPr>
            </w:pPr>
            <w:r w:rsidRPr="001E04D5">
              <w:rPr>
                <w:b/>
                <w:color w:val="000000"/>
              </w:rPr>
              <w:t>Description</w:t>
            </w:r>
          </w:p>
        </w:tc>
      </w:tr>
      <w:tr w:rsidR="00284BAD" w14:paraId="2A3B1324" w14:textId="77777777" w:rsidTr="007E6FAA">
        <w:trPr>
          <w:jc w:val="center"/>
        </w:trPr>
        <w:tc>
          <w:tcPr>
            <w:tcW w:w="1440" w:type="dxa"/>
            <w:shd w:val="clear" w:color="auto" w:fill="FFFFFF"/>
            <w:tcMar>
              <w:top w:w="100" w:type="dxa"/>
              <w:left w:w="100" w:type="dxa"/>
              <w:bottom w:w="100" w:type="dxa"/>
              <w:right w:w="100" w:type="dxa"/>
            </w:tcMar>
          </w:tcPr>
          <w:p w14:paraId="6880BFF7"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tcPr>
          <w:p w14:paraId="2E51679C" w14:textId="77777777" w:rsidR="00284BAD" w:rsidRDefault="00284BAD" w:rsidP="007E6FAA">
            <w:pPr>
              <w:pStyle w:val="UMLTableType"/>
              <w:contextualSpacing w:val="0"/>
            </w:pPr>
            <w:r>
              <w:t>basicDataTypes:</w:t>
            </w:r>
          </w:p>
          <w:p w14:paraId="04008F56"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24878A8B"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7EDAC817" w14:textId="4F4DA765" w:rsidR="00284BAD" w:rsidRPr="00C87BEB" w:rsidRDefault="00284BAD" w:rsidP="007E6FAA">
            <w:pPr>
              <w:rPr>
                <w:szCs w:val="20"/>
              </w:rPr>
            </w:pPr>
            <w:r w:rsidRPr="00C87BEB">
              <w:rPr>
                <w:szCs w:val="20"/>
              </w:rPr>
              <w:t xml:space="preserve">The </w:t>
            </w:r>
            <w:r w:rsidRPr="00702C32">
              <w:rPr>
                <w:rFonts w:ascii="Courier New" w:hAnsi="Courier New" w:cs="Courier New"/>
                <w:sz w:val="22"/>
                <w:szCs w:val="22"/>
              </w:rPr>
              <w:t>name</w:t>
            </w:r>
            <w:r w:rsidRPr="00C87BEB">
              <w:rPr>
                <w:szCs w:val="20"/>
              </w:rPr>
              <w:t xml:space="preserve"> property captures the name for this </w:t>
            </w:r>
            <w:r w:rsidR="00C87BEB" w:rsidRPr="00C87BEB">
              <w:rPr>
                <w:szCs w:val="20"/>
              </w:rPr>
              <w:t xml:space="preserve">custom </w:t>
            </w:r>
            <w:r w:rsidRPr="00C87BEB">
              <w:rPr>
                <w:szCs w:val="20"/>
              </w:rPr>
              <w:t>property.</w:t>
            </w:r>
          </w:p>
        </w:tc>
      </w:tr>
      <w:tr w:rsidR="00284BAD" w14:paraId="787180EB" w14:textId="77777777" w:rsidTr="007E6FAA">
        <w:trPr>
          <w:jc w:val="center"/>
        </w:trPr>
        <w:tc>
          <w:tcPr>
            <w:tcW w:w="1440" w:type="dxa"/>
            <w:shd w:val="clear" w:color="auto" w:fill="FFFFFF"/>
            <w:tcMar>
              <w:top w:w="100" w:type="dxa"/>
              <w:left w:w="100" w:type="dxa"/>
              <w:bottom w:w="100" w:type="dxa"/>
              <w:right w:w="100" w:type="dxa"/>
            </w:tcMar>
          </w:tcPr>
          <w:p w14:paraId="375A1E6D" w14:textId="77777777" w:rsidR="00284BAD" w:rsidRDefault="00284BAD" w:rsidP="007E6FAA">
            <w:pPr>
              <w:rPr>
                <w:b/>
              </w:rPr>
            </w:pPr>
            <w:r>
              <w:rPr>
                <w:b/>
              </w:rPr>
              <w:t>description</w:t>
            </w:r>
          </w:p>
        </w:tc>
        <w:tc>
          <w:tcPr>
            <w:tcW w:w="2070" w:type="dxa"/>
            <w:shd w:val="clear" w:color="auto" w:fill="FFFFFF"/>
            <w:tcMar>
              <w:top w:w="100" w:type="dxa"/>
              <w:left w:w="100" w:type="dxa"/>
              <w:bottom w:w="100" w:type="dxa"/>
              <w:right w:w="100" w:type="dxa"/>
            </w:tcMar>
          </w:tcPr>
          <w:p w14:paraId="174E06FA" w14:textId="77777777" w:rsidR="00284BAD" w:rsidRDefault="00284BAD" w:rsidP="007E6FAA">
            <w:pPr>
              <w:pStyle w:val="UMLTableType"/>
              <w:contextualSpacing w:val="0"/>
            </w:pPr>
            <w:r>
              <w:t>basicDataTypes:</w:t>
            </w:r>
          </w:p>
          <w:p w14:paraId="276E745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53713CEA"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3A3AAFA8" w14:textId="711BA2F5" w:rsidR="00284BAD" w:rsidRPr="00C87BEB" w:rsidRDefault="00284BAD" w:rsidP="007E6FAA">
            <w:pPr>
              <w:rPr>
                <w:szCs w:val="20"/>
              </w:rPr>
            </w:pPr>
            <w:r w:rsidRPr="00C87BEB">
              <w:rPr>
                <w:szCs w:val="20"/>
              </w:rPr>
              <w:t xml:space="preserve">The </w:t>
            </w:r>
            <w:r w:rsidRPr="00702C32">
              <w:rPr>
                <w:rFonts w:ascii="Courier New" w:eastAsia="Courier New" w:hAnsi="Courier New" w:cs="Courier New"/>
                <w:sz w:val="22"/>
                <w:szCs w:val="22"/>
              </w:rPr>
              <w:t>description</w:t>
            </w:r>
            <w:r w:rsidRPr="00C87BEB">
              <w:rPr>
                <w:szCs w:val="20"/>
              </w:rPr>
              <w:t xml:space="preserve"> property captures a description of what this </w:t>
            </w:r>
            <w:r w:rsidR="00C87BEB" w:rsidRPr="00C87BEB">
              <w:rPr>
                <w:szCs w:val="20"/>
              </w:rPr>
              <w:t xml:space="preserve">custom </w:t>
            </w:r>
            <w:r w:rsidRPr="00C87BEB">
              <w:rPr>
                <w:szCs w:val="20"/>
              </w:rPr>
              <w:t>property represents.</w:t>
            </w:r>
          </w:p>
        </w:tc>
      </w:tr>
    </w:tbl>
    <w:p w14:paraId="356B9CC0" w14:textId="77777777" w:rsidR="00284BAD" w:rsidRDefault="00284BAD" w:rsidP="00284BAD"/>
    <w:p w14:paraId="04AB10B4" w14:textId="77777777" w:rsidR="00C54388" w:rsidRDefault="00C54388" w:rsidP="00C54388">
      <w:pPr>
        <w:pStyle w:val="Heading3"/>
      </w:pPr>
      <w:bookmarkStart w:id="185" w:name="_Toc425409690"/>
      <w:bookmarkStart w:id="186" w:name="_Toc450634608"/>
      <w:r>
        <w:t>DataSegmentType Class</w:t>
      </w:r>
      <w:bookmarkEnd w:id="185"/>
      <w:bookmarkEnd w:id="186"/>
    </w:p>
    <w:p w14:paraId="31AC6F9B" w14:textId="77777777" w:rsidR="00C54388" w:rsidRDefault="00C54388" w:rsidP="00C54388">
      <w:pPr>
        <w:spacing w:after="240"/>
      </w:pPr>
      <w:r>
        <w:t xml:space="preserve">The </w:t>
      </w:r>
      <w:r w:rsidRPr="002341B3">
        <w:rPr>
          <w:rFonts w:ascii="Courier New" w:hAnsi="Courier New" w:cs="Courier New"/>
        </w:rPr>
        <w:t>DataSegmentType</w:t>
      </w:r>
      <w:r>
        <w:t xml:space="preserve"> is intended to provide a relatively abstract way of characterizing data segments that may be written/read/transmitted or otherwise utilized in actions or behaviors.</w:t>
      </w:r>
    </w:p>
    <w:p w14:paraId="3F425936" w14:textId="42E6A06C" w:rsidR="00C54388" w:rsidRPr="00683033" w:rsidRDefault="00C54388" w:rsidP="00C54388">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933200">
        <w:t>24</w:t>
      </w:r>
      <w:r w:rsidRPr="00683033">
        <w:t xml:space="preserve">. Properties of the </w:t>
      </w:r>
      <w:r w:rsidRPr="00A3504B">
        <w:rPr>
          <w:rFonts w:ascii="Courier New" w:hAnsi="Courier New" w:cs="Courier New"/>
        </w:rPr>
        <w:t>DataSegmentType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C54388" w14:paraId="4763287A" w14:textId="77777777" w:rsidTr="009A6341">
        <w:trPr>
          <w:jc w:val="center"/>
        </w:trPr>
        <w:tc>
          <w:tcPr>
            <w:tcW w:w="1890" w:type="dxa"/>
            <w:shd w:val="clear" w:color="auto" w:fill="BFBFBF"/>
            <w:tcMar>
              <w:top w:w="100" w:type="dxa"/>
              <w:left w:w="100" w:type="dxa"/>
              <w:bottom w:w="100" w:type="dxa"/>
              <w:right w:w="100" w:type="dxa"/>
            </w:tcMar>
          </w:tcPr>
          <w:p w14:paraId="6F654687" w14:textId="77777777" w:rsidR="00C54388" w:rsidRPr="00075401" w:rsidRDefault="00C54388" w:rsidP="001A2A2C">
            <w:pPr>
              <w:rPr>
                <w:b/>
                <w:color w:val="000000"/>
              </w:rPr>
            </w:pPr>
            <w:r w:rsidRPr="00075401">
              <w:rPr>
                <w:b/>
                <w:color w:val="000000"/>
              </w:rPr>
              <w:t>Name</w:t>
            </w:r>
          </w:p>
        </w:tc>
        <w:tc>
          <w:tcPr>
            <w:tcW w:w="3240" w:type="dxa"/>
            <w:shd w:val="clear" w:color="auto" w:fill="BFBFBF"/>
            <w:tcMar>
              <w:top w:w="100" w:type="dxa"/>
              <w:left w:w="100" w:type="dxa"/>
              <w:bottom w:w="100" w:type="dxa"/>
              <w:right w:w="100" w:type="dxa"/>
            </w:tcMar>
            <w:vAlign w:val="center"/>
          </w:tcPr>
          <w:p w14:paraId="1B4FA80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9EEA9B4" w14:textId="77777777" w:rsidR="00C54388" w:rsidRPr="00075401" w:rsidRDefault="00C54388" w:rsidP="001A2A2C">
            <w:pPr>
              <w:jc w:val="center"/>
              <w:rPr>
                <w:b/>
                <w:color w:val="000000"/>
              </w:rPr>
            </w:pPr>
            <w:r w:rsidRPr="00075401">
              <w:rPr>
                <w:b/>
                <w:color w:val="000000"/>
              </w:rPr>
              <w:t>Multiplicity</w:t>
            </w:r>
          </w:p>
        </w:tc>
        <w:tc>
          <w:tcPr>
            <w:tcW w:w="6480" w:type="dxa"/>
            <w:shd w:val="clear" w:color="auto" w:fill="BFBFBF"/>
            <w:tcMar>
              <w:top w:w="100" w:type="dxa"/>
              <w:left w:w="100" w:type="dxa"/>
              <w:bottom w:w="100" w:type="dxa"/>
              <w:right w:w="100" w:type="dxa"/>
            </w:tcMar>
          </w:tcPr>
          <w:p w14:paraId="33F133F6" w14:textId="77777777" w:rsidR="00C54388" w:rsidRPr="00075401" w:rsidRDefault="00C54388" w:rsidP="001A2A2C">
            <w:pPr>
              <w:rPr>
                <w:b/>
                <w:color w:val="000000"/>
              </w:rPr>
            </w:pPr>
            <w:r w:rsidRPr="00075401">
              <w:rPr>
                <w:b/>
                <w:color w:val="000000"/>
              </w:rPr>
              <w:t>Description</w:t>
            </w:r>
          </w:p>
        </w:tc>
      </w:tr>
      <w:tr w:rsidR="00C54388" w14:paraId="67167EA0" w14:textId="77777777" w:rsidTr="001A2A2C">
        <w:trPr>
          <w:jc w:val="center"/>
        </w:trPr>
        <w:tc>
          <w:tcPr>
            <w:tcW w:w="1890" w:type="dxa"/>
            <w:shd w:val="clear" w:color="auto" w:fill="FFFFFF"/>
            <w:tcMar>
              <w:top w:w="100" w:type="dxa"/>
              <w:left w:w="100" w:type="dxa"/>
              <w:bottom w:w="100" w:type="dxa"/>
              <w:right w:w="100" w:type="dxa"/>
            </w:tcMar>
          </w:tcPr>
          <w:p w14:paraId="4214AE6E" w14:textId="77777777" w:rsidR="00C54388" w:rsidRDefault="00C54388" w:rsidP="001A2A2C">
            <w:pPr>
              <w:rPr>
                <w:b/>
              </w:rPr>
            </w:pPr>
            <w:r>
              <w:rPr>
                <w:b/>
              </w:rPr>
              <w:t>id</w:t>
            </w:r>
          </w:p>
        </w:tc>
        <w:tc>
          <w:tcPr>
            <w:tcW w:w="3240" w:type="dxa"/>
            <w:shd w:val="clear" w:color="auto" w:fill="FFFFFF"/>
            <w:tcMar>
              <w:top w:w="100" w:type="dxa"/>
              <w:left w:w="100" w:type="dxa"/>
              <w:bottom w:w="100" w:type="dxa"/>
              <w:right w:w="100" w:type="dxa"/>
            </w:tcMar>
          </w:tcPr>
          <w:p w14:paraId="2E749132" w14:textId="77777777" w:rsidR="00C54388" w:rsidRDefault="00C54388" w:rsidP="001A2A2C">
            <w:pPr>
              <w:pStyle w:val="UMLTableType"/>
              <w:contextualSpacing w:val="0"/>
            </w:pPr>
            <w:r>
              <w:t>basicDataTypes:</w:t>
            </w:r>
          </w:p>
          <w:p w14:paraId="48F2FFD5" w14:textId="77777777" w:rsidR="00C54388" w:rsidRDefault="00C54388" w:rsidP="001A2A2C">
            <w:pPr>
              <w:pStyle w:val="UMLTableType"/>
              <w:contextualSpacing w:val="0"/>
            </w:pPr>
            <w:r>
              <w:t>QualifiedName</w:t>
            </w:r>
          </w:p>
        </w:tc>
        <w:tc>
          <w:tcPr>
            <w:tcW w:w="1350" w:type="dxa"/>
            <w:shd w:val="clear" w:color="auto" w:fill="FFFFFF"/>
            <w:tcMar>
              <w:top w:w="100" w:type="dxa"/>
              <w:left w:w="100" w:type="dxa"/>
              <w:bottom w:w="100" w:type="dxa"/>
              <w:right w:w="100" w:type="dxa"/>
            </w:tcMar>
          </w:tcPr>
          <w:p w14:paraId="2D4D71F6"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0F19AD35" w14:textId="4550AE5A" w:rsidR="00C54388" w:rsidRPr="00C87BEB" w:rsidRDefault="00C54388" w:rsidP="001A2A2C">
            <w:pPr>
              <w:rPr>
                <w:szCs w:val="20"/>
              </w:rPr>
            </w:pPr>
            <w:r w:rsidRPr="00C87BEB">
              <w:rPr>
                <w:szCs w:val="20"/>
              </w:rPr>
              <w:t xml:space="preserve">The </w:t>
            </w:r>
            <w:r w:rsidRPr="001045F5">
              <w:rPr>
                <w:rFonts w:ascii="Courier New" w:eastAsia="Courier New" w:hAnsi="Courier New" w:cs="Courier New"/>
                <w:sz w:val="22"/>
                <w:szCs w:val="22"/>
              </w:rPr>
              <w:t>id</w:t>
            </w:r>
            <w:r w:rsidRPr="00C87BEB">
              <w:rPr>
                <w:szCs w:val="20"/>
              </w:rPr>
              <w:t xml:space="preserve"> property specifies a globally unique identifier for the Data</w:t>
            </w:r>
            <w:r w:rsidR="00331D14">
              <w:rPr>
                <w:szCs w:val="20"/>
              </w:rPr>
              <w:t xml:space="preserve"> </w:t>
            </w:r>
            <w:r w:rsidRPr="00C87BEB">
              <w:rPr>
                <w:szCs w:val="20"/>
              </w:rPr>
              <w:t>Segment.</w:t>
            </w:r>
          </w:p>
        </w:tc>
      </w:tr>
      <w:tr w:rsidR="00C54388" w14:paraId="2668E902" w14:textId="77777777" w:rsidTr="001A2A2C">
        <w:trPr>
          <w:jc w:val="center"/>
        </w:trPr>
        <w:tc>
          <w:tcPr>
            <w:tcW w:w="1890" w:type="dxa"/>
            <w:shd w:val="clear" w:color="auto" w:fill="FFFFFF"/>
            <w:tcMar>
              <w:top w:w="100" w:type="dxa"/>
              <w:left w:w="100" w:type="dxa"/>
              <w:bottom w:w="100" w:type="dxa"/>
              <w:right w:w="100" w:type="dxa"/>
            </w:tcMar>
          </w:tcPr>
          <w:p w14:paraId="6504BF0D" w14:textId="77777777" w:rsidR="00C54388" w:rsidRDefault="00C54388" w:rsidP="001A2A2C">
            <w:pPr>
              <w:rPr>
                <w:b/>
              </w:rPr>
            </w:pPr>
            <w:r>
              <w:rPr>
                <w:b/>
              </w:rPr>
              <w:t>Data_Format</w:t>
            </w:r>
          </w:p>
        </w:tc>
        <w:tc>
          <w:tcPr>
            <w:tcW w:w="3240" w:type="dxa"/>
            <w:shd w:val="clear" w:color="auto" w:fill="FFFFFF"/>
            <w:tcMar>
              <w:top w:w="100" w:type="dxa"/>
              <w:left w:w="100" w:type="dxa"/>
              <w:bottom w:w="100" w:type="dxa"/>
              <w:right w:w="100" w:type="dxa"/>
            </w:tcMar>
          </w:tcPr>
          <w:p w14:paraId="02224A64" w14:textId="77777777" w:rsidR="00C54388" w:rsidRDefault="00C54388" w:rsidP="001A2A2C">
            <w:pPr>
              <w:pStyle w:val="UMLTableType"/>
              <w:contextualSpacing w:val="0"/>
            </w:pPr>
            <w:r>
              <w:t>DataFormatEnum</w:t>
            </w:r>
          </w:p>
        </w:tc>
        <w:tc>
          <w:tcPr>
            <w:tcW w:w="1350" w:type="dxa"/>
            <w:shd w:val="clear" w:color="auto" w:fill="FFFFFF"/>
            <w:tcMar>
              <w:top w:w="100" w:type="dxa"/>
              <w:left w:w="100" w:type="dxa"/>
              <w:bottom w:w="100" w:type="dxa"/>
              <w:right w:w="100" w:type="dxa"/>
            </w:tcMar>
          </w:tcPr>
          <w:p w14:paraId="788C8AAF"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2B149CC" w14:textId="57AE93E7" w:rsidR="00C54388" w:rsidRPr="00C87BEB" w:rsidRDefault="00C54388" w:rsidP="001045F5">
            <w:pPr>
              <w:rPr>
                <w:szCs w:val="20"/>
              </w:rPr>
            </w:pPr>
            <w:r w:rsidRPr="00C87BEB">
              <w:rPr>
                <w:szCs w:val="20"/>
              </w:rPr>
              <w:t xml:space="preserve">The </w:t>
            </w:r>
            <w:r w:rsidRPr="001045F5">
              <w:rPr>
                <w:rFonts w:ascii="Courier New" w:hAnsi="Courier New" w:cs="Courier New"/>
                <w:sz w:val="22"/>
                <w:szCs w:val="22"/>
              </w:rPr>
              <w:t>Data_Format</w:t>
            </w:r>
            <w:r w:rsidRPr="00C87BEB">
              <w:rPr>
                <w:szCs w:val="20"/>
              </w:rPr>
              <w:t xml:space="preserve"> property characterizes the type of data contained in the </w:t>
            </w:r>
            <w:r w:rsidRPr="001045F5">
              <w:rPr>
                <w:rFonts w:ascii="Courier New" w:hAnsi="Courier New" w:cs="Courier New"/>
                <w:szCs w:val="20"/>
              </w:rPr>
              <w:t xml:space="preserve">Data_Segment </w:t>
            </w:r>
            <w:r w:rsidR="001045F5">
              <w:rPr>
                <w:szCs w:val="20"/>
              </w:rPr>
              <w:t>property</w:t>
            </w:r>
            <w:r w:rsidRPr="00C87BEB">
              <w:rPr>
                <w:szCs w:val="20"/>
              </w:rPr>
              <w:t>.</w:t>
            </w:r>
          </w:p>
        </w:tc>
      </w:tr>
      <w:tr w:rsidR="00C54388" w14:paraId="7B47C5E2" w14:textId="77777777" w:rsidTr="001A2A2C">
        <w:trPr>
          <w:jc w:val="center"/>
        </w:trPr>
        <w:tc>
          <w:tcPr>
            <w:tcW w:w="1890" w:type="dxa"/>
            <w:shd w:val="clear" w:color="auto" w:fill="FFFFFF"/>
            <w:tcMar>
              <w:top w:w="100" w:type="dxa"/>
              <w:left w:w="100" w:type="dxa"/>
              <w:bottom w:w="100" w:type="dxa"/>
              <w:right w:w="100" w:type="dxa"/>
            </w:tcMar>
          </w:tcPr>
          <w:p w14:paraId="21BFB9A9" w14:textId="77777777" w:rsidR="00C54388" w:rsidRDefault="00C54388" w:rsidP="001A2A2C">
            <w:pPr>
              <w:rPr>
                <w:b/>
              </w:rPr>
            </w:pPr>
            <w:r>
              <w:rPr>
                <w:b/>
              </w:rPr>
              <w:lastRenderedPageBreak/>
              <w:t>Data_Size</w:t>
            </w:r>
          </w:p>
        </w:tc>
        <w:tc>
          <w:tcPr>
            <w:tcW w:w="3240" w:type="dxa"/>
            <w:shd w:val="clear" w:color="auto" w:fill="FFFFFF"/>
            <w:tcMar>
              <w:top w:w="100" w:type="dxa"/>
              <w:left w:w="100" w:type="dxa"/>
              <w:bottom w:w="100" w:type="dxa"/>
              <w:right w:w="100" w:type="dxa"/>
            </w:tcMar>
          </w:tcPr>
          <w:p w14:paraId="53424A41" w14:textId="77777777" w:rsidR="00C54388" w:rsidRDefault="00C54388" w:rsidP="001A2A2C">
            <w:pPr>
              <w:pStyle w:val="UMLTableType"/>
              <w:contextualSpacing w:val="0"/>
            </w:pPr>
            <w:r>
              <w:t>DataSizeType</w:t>
            </w:r>
          </w:p>
        </w:tc>
        <w:tc>
          <w:tcPr>
            <w:tcW w:w="1350" w:type="dxa"/>
            <w:shd w:val="clear" w:color="auto" w:fill="FFFFFF"/>
            <w:tcMar>
              <w:top w:w="100" w:type="dxa"/>
              <w:left w:w="100" w:type="dxa"/>
              <w:bottom w:w="100" w:type="dxa"/>
              <w:right w:w="100" w:type="dxa"/>
            </w:tcMar>
          </w:tcPr>
          <w:p w14:paraId="312792DB"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56399CF8"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Data_Size</w:t>
            </w:r>
            <w:r w:rsidRPr="00C87BEB">
              <w:rPr>
                <w:szCs w:val="20"/>
              </w:rPr>
              <w:t xml:space="preserve"> property characterizes the size of the data contained in this element.</w:t>
            </w:r>
          </w:p>
        </w:tc>
      </w:tr>
      <w:tr w:rsidR="00C54388" w14:paraId="47B63D0E" w14:textId="77777777" w:rsidTr="005129C0">
        <w:trPr>
          <w:trHeight w:val="871"/>
          <w:jc w:val="center"/>
        </w:trPr>
        <w:tc>
          <w:tcPr>
            <w:tcW w:w="1890" w:type="dxa"/>
            <w:shd w:val="clear" w:color="auto" w:fill="FFFFFF"/>
            <w:tcMar>
              <w:top w:w="100" w:type="dxa"/>
              <w:left w:w="100" w:type="dxa"/>
              <w:bottom w:w="100" w:type="dxa"/>
              <w:right w:w="100" w:type="dxa"/>
            </w:tcMar>
          </w:tcPr>
          <w:p w14:paraId="0B7F6F9B" w14:textId="77777777" w:rsidR="00C54388" w:rsidRDefault="00C54388" w:rsidP="001A2A2C">
            <w:pPr>
              <w:rPr>
                <w:b/>
              </w:rPr>
            </w:pPr>
            <w:r>
              <w:rPr>
                <w:b/>
              </w:rPr>
              <w:t>Byte_Order</w:t>
            </w:r>
          </w:p>
        </w:tc>
        <w:tc>
          <w:tcPr>
            <w:tcW w:w="3240" w:type="dxa"/>
            <w:shd w:val="clear" w:color="auto" w:fill="FFFFFF"/>
            <w:tcMar>
              <w:top w:w="100" w:type="dxa"/>
              <w:left w:w="100" w:type="dxa"/>
              <w:bottom w:w="100" w:type="dxa"/>
              <w:right w:w="100" w:type="dxa"/>
            </w:tcMar>
          </w:tcPr>
          <w:p w14:paraId="32E95491" w14:textId="77777777" w:rsidR="00C54388" w:rsidRDefault="00C54388" w:rsidP="001A2A2C">
            <w:pPr>
              <w:pStyle w:val="UMLTableType"/>
              <w:contextualSpacing w:val="0"/>
            </w:pPr>
            <w:r>
              <w:t>EndiannessType</w:t>
            </w:r>
          </w:p>
        </w:tc>
        <w:tc>
          <w:tcPr>
            <w:tcW w:w="1350" w:type="dxa"/>
            <w:shd w:val="clear" w:color="auto" w:fill="FFFFFF"/>
            <w:tcMar>
              <w:top w:w="100" w:type="dxa"/>
              <w:left w:w="100" w:type="dxa"/>
              <w:bottom w:w="100" w:type="dxa"/>
              <w:right w:w="100" w:type="dxa"/>
            </w:tcMar>
          </w:tcPr>
          <w:p w14:paraId="3C5E0E8D"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F6102D2" w14:textId="2B8D7878"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Byte_Order</w:t>
            </w:r>
            <w:r w:rsidRPr="00C87BEB">
              <w:rPr>
                <w:szCs w:val="20"/>
              </w:rPr>
              <w:t xml:space="preserve"> property characterizes the endianness of the unpacked (e.g., decoded, unencrypted, etc.) data stored within the </w:t>
            </w:r>
            <w:r w:rsidRPr="005129C0">
              <w:rPr>
                <w:rFonts w:ascii="Courier New" w:hAnsi="Courier New" w:cs="Courier New"/>
                <w:sz w:val="22"/>
                <w:szCs w:val="22"/>
              </w:rPr>
              <w:t>Data_Segment</w:t>
            </w:r>
            <w:r w:rsidR="005129C0">
              <w:rPr>
                <w:szCs w:val="20"/>
              </w:rPr>
              <w:t xml:space="preserve"> property.</w:t>
            </w:r>
          </w:p>
        </w:tc>
      </w:tr>
      <w:tr w:rsidR="00C54388" w14:paraId="3E141576" w14:textId="77777777" w:rsidTr="001A2A2C">
        <w:trPr>
          <w:jc w:val="center"/>
        </w:trPr>
        <w:tc>
          <w:tcPr>
            <w:tcW w:w="1890" w:type="dxa"/>
            <w:shd w:val="clear" w:color="auto" w:fill="FFFFFF"/>
            <w:tcMar>
              <w:top w:w="100" w:type="dxa"/>
              <w:left w:w="100" w:type="dxa"/>
              <w:bottom w:w="100" w:type="dxa"/>
              <w:right w:w="100" w:type="dxa"/>
            </w:tcMar>
          </w:tcPr>
          <w:p w14:paraId="35512B36" w14:textId="77777777" w:rsidR="00C54388" w:rsidRDefault="00C54388" w:rsidP="001A2A2C">
            <w:pPr>
              <w:rPr>
                <w:b/>
              </w:rPr>
            </w:pPr>
            <w:r>
              <w:rPr>
                <w:b/>
              </w:rPr>
              <w:t>Data_Segment</w:t>
            </w:r>
          </w:p>
        </w:tc>
        <w:tc>
          <w:tcPr>
            <w:tcW w:w="3240" w:type="dxa"/>
            <w:shd w:val="clear" w:color="auto" w:fill="FFFFFF"/>
            <w:tcMar>
              <w:top w:w="100" w:type="dxa"/>
              <w:left w:w="100" w:type="dxa"/>
              <w:bottom w:w="100" w:type="dxa"/>
              <w:right w:w="100" w:type="dxa"/>
            </w:tcMar>
          </w:tcPr>
          <w:p w14:paraId="05F38A64" w14:textId="77777777" w:rsidR="00C54388" w:rsidRDefault="00C54388" w:rsidP="001A2A2C">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B10D4A6"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FBAD897"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Data_Segment</w:t>
            </w:r>
            <w:r w:rsidRPr="00C87BEB">
              <w:rPr>
                <w:szCs w:val="20"/>
              </w:rPr>
              <w:t xml:space="preserve"> property characterizes the actual segment of data being characterized.</w:t>
            </w:r>
          </w:p>
        </w:tc>
      </w:tr>
      <w:tr w:rsidR="00C54388" w14:paraId="630477C0" w14:textId="77777777" w:rsidTr="001A2A2C">
        <w:trPr>
          <w:jc w:val="center"/>
        </w:trPr>
        <w:tc>
          <w:tcPr>
            <w:tcW w:w="1890" w:type="dxa"/>
            <w:shd w:val="clear" w:color="auto" w:fill="FFFFFF"/>
            <w:tcMar>
              <w:top w:w="100" w:type="dxa"/>
              <w:left w:w="100" w:type="dxa"/>
              <w:bottom w:w="100" w:type="dxa"/>
              <w:right w:w="100" w:type="dxa"/>
            </w:tcMar>
          </w:tcPr>
          <w:p w14:paraId="23882C68" w14:textId="77777777" w:rsidR="00C54388" w:rsidRDefault="00C54388" w:rsidP="001A2A2C">
            <w:pPr>
              <w:rPr>
                <w:b/>
              </w:rPr>
            </w:pPr>
            <w:r>
              <w:rPr>
                <w:b/>
              </w:rPr>
              <w:t>Offset</w:t>
            </w:r>
          </w:p>
        </w:tc>
        <w:tc>
          <w:tcPr>
            <w:tcW w:w="3240" w:type="dxa"/>
            <w:shd w:val="clear" w:color="auto" w:fill="FFFFFF"/>
            <w:tcMar>
              <w:top w:w="100" w:type="dxa"/>
              <w:left w:w="100" w:type="dxa"/>
              <w:bottom w:w="100" w:type="dxa"/>
              <w:right w:w="100" w:type="dxa"/>
            </w:tcMar>
          </w:tcPr>
          <w:p w14:paraId="3A1C51C5"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6B79D10C"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3B55BB6F"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Offset</w:t>
            </w:r>
            <w:r w:rsidRPr="00C87BEB">
              <w:rPr>
                <w:szCs w:val="20"/>
              </w:rPr>
              <w:t xml:space="preserve"> property characterizes where to start searching for the specified data segment in an object, in bytes.</w:t>
            </w:r>
          </w:p>
        </w:tc>
      </w:tr>
      <w:tr w:rsidR="00C54388" w14:paraId="4ACDEB2B" w14:textId="77777777" w:rsidTr="001A2A2C">
        <w:trPr>
          <w:jc w:val="center"/>
        </w:trPr>
        <w:tc>
          <w:tcPr>
            <w:tcW w:w="1890" w:type="dxa"/>
            <w:shd w:val="clear" w:color="auto" w:fill="FFFFFF"/>
            <w:tcMar>
              <w:top w:w="100" w:type="dxa"/>
              <w:left w:w="100" w:type="dxa"/>
              <w:bottom w:w="100" w:type="dxa"/>
              <w:right w:w="100" w:type="dxa"/>
            </w:tcMar>
          </w:tcPr>
          <w:p w14:paraId="3D72E634" w14:textId="77777777" w:rsidR="00C54388" w:rsidRDefault="00C54388" w:rsidP="001A2A2C">
            <w:pPr>
              <w:rPr>
                <w:b/>
              </w:rPr>
            </w:pPr>
            <w:r>
              <w:rPr>
                <w:b/>
              </w:rPr>
              <w:t>Search_Distance</w:t>
            </w:r>
          </w:p>
        </w:tc>
        <w:tc>
          <w:tcPr>
            <w:tcW w:w="3240" w:type="dxa"/>
            <w:shd w:val="clear" w:color="auto" w:fill="FFFFFF"/>
            <w:tcMar>
              <w:top w:w="100" w:type="dxa"/>
              <w:left w:w="100" w:type="dxa"/>
              <w:bottom w:w="100" w:type="dxa"/>
              <w:right w:w="100" w:type="dxa"/>
            </w:tcMar>
          </w:tcPr>
          <w:p w14:paraId="7BF6307A"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2EAEC57D"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vAlign w:val="center"/>
          </w:tcPr>
          <w:p w14:paraId="01DB07FB"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Search_Distance</w:t>
            </w:r>
            <w:r w:rsidRPr="00C87BEB">
              <w:rPr>
                <w:szCs w:val="20"/>
              </w:rPr>
              <w:t xml:space="preserve"> property characterizes how far into an object should be ignored, in bytes, before starting to search for the specified data segment relative to the end of the previous data segment.</w:t>
            </w:r>
          </w:p>
        </w:tc>
      </w:tr>
      <w:tr w:rsidR="00C54388" w14:paraId="0052B459" w14:textId="77777777" w:rsidTr="001A2A2C">
        <w:trPr>
          <w:jc w:val="center"/>
        </w:trPr>
        <w:tc>
          <w:tcPr>
            <w:tcW w:w="1890" w:type="dxa"/>
            <w:shd w:val="clear" w:color="auto" w:fill="FFFFFF"/>
            <w:tcMar>
              <w:top w:w="100" w:type="dxa"/>
              <w:left w:w="100" w:type="dxa"/>
              <w:bottom w:w="100" w:type="dxa"/>
              <w:right w:w="100" w:type="dxa"/>
            </w:tcMar>
          </w:tcPr>
          <w:p w14:paraId="58C3B94C" w14:textId="77777777" w:rsidR="00C54388" w:rsidRDefault="00C54388" w:rsidP="001A2A2C">
            <w:pPr>
              <w:rPr>
                <w:b/>
              </w:rPr>
            </w:pPr>
            <w:r>
              <w:rPr>
                <w:b/>
              </w:rPr>
              <w:t>Search_Within</w:t>
            </w:r>
          </w:p>
        </w:tc>
        <w:tc>
          <w:tcPr>
            <w:tcW w:w="3240" w:type="dxa"/>
            <w:shd w:val="clear" w:color="auto" w:fill="FFFFFF"/>
            <w:tcMar>
              <w:top w:w="100" w:type="dxa"/>
              <w:left w:w="100" w:type="dxa"/>
              <w:bottom w:w="100" w:type="dxa"/>
              <w:right w:w="100" w:type="dxa"/>
            </w:tcMar>
          </w:tcPr>
          <w:p w14:paraId="67A87FEF"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4640E02C"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1E4C47D" w14:textId="77777777" w:rsidR="00C54388" w:rsidRPr="00C87BEB" w:rsidRDefault="00C54388" w:rsidP="001A2A2C">
            <w:pPr>
              <w:rPr>
                <w:szCs w:val="20"/>
              </w:rPr>
            </w:pPr>
            <w:r w:rsidRPr="00C87BEB">
              <w:rPr>
                <w:szCs w:val="20"/>
              </w:rPr>
              <w:t xml:space="preserve">The </w:t>
            </w:r>
            <w:r w:rsidRPr="005129C0">
              <w:rPr>
                <w:rFonts w:ascii="Courier New" w:hAnsi="Courier New" w:cs="Courier New"/>
                <w:sz w:val="22"/>
                <w:szCs w:val="22"/>
              </w:rPr>
              <w:t>Search_Within</w:t>
            </w:r>
            <w:r w:rsidRPr="00C87BEB">
              <w:rPr>
                <w:szCs w:val="20"/>
              </w:rPr>
              <w:t xml:space="preserve"> property characterizes that at most N bytes are between data segments in related objects.</w:t>
            </w:r>
          </w:p>
        </w:tc>
      </w:tr>
    </w:tbl>
    <w:p w14:paraId="7C694272" w14:textId="77777777" w:rsidR="00284BAD" w:rsidRDefault="00284BAD" w:rsidP="00284BAD">
      <w:pPr>
        <w:pStyle w:val="Heading3"/>
      </w:pPr>
      <w:bookmarkStart w:id="187" w:name="_Toc450634609"/>
      <w:r>
        <w:t>DependenciesType Class</w:t>
      </w:r>
      <w:bookmarkEnd w:id="180"/>
      <w:bookmarkEnd w:id="187"/>
    </w:p>
    <w:p w14:paraId="6D27014D" w14:textId="77777777" w:rsidR="00284BAD" w:rsidRDefault="00284BAD" w:rsidP="00284BAD">
      <w:pPr>
        <w:spacing w:after="240"/>
      </w:pPr>
      <w:r>
        <w:t xml:space="preserve">The </w:t>
      </w:r>
      <w:r w:rsidRPr="00A43274">
        <w:rPr>
          <w:rFonts w:ascii="Courier New" w:hAnsi="Courier New" w:cs="Courier New"/>
        </w:rPr>
        <w:t>DependenciesType</w:t>
      </w:r>
      <w:r>
        <w:t xml:space="preserve"> class contains information describing a set of dependencies for this tool.</w:t>
      </w:r>
    </w:p>
    <w:p w14:paraId="10D6196F" w14:textId="77777777" w:rsidR="007A450F" w:rsidRDefault="00284BAD" w:rsidP="007A450F">
      <w:pPr>
        <w:keepNext/>
        <w:spacing w:after="240"/>
      </w:pPr>
      <w:r w:rsidRPr="002A12F9">
        <w:rPr>
          <w:noProof/>
        </w:rPr>
        <w:drawing>
          <wp:inline distT="0" distB="0" distL="0" distR="0" wp14:anchorId="2A08F2F4" wp14:editId="345D500F">
            <wp:extent cx="7620000" cy="904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620000" cy="904875"/>
                    </a:xfrm>
                    <a:prstGeom prst="rect">
                      <a:avLst/>
                    </a:prstGeom>
                  </pic:spPr>
                </pic:pic>
              </a:graphicData>
            </a:graphic>
          </wp:inline>
        </w:drawing>
      </w:r>
    </w:p>
    <w:p w14:paraId="0C69EAC6" w14:textId="3B0866CA" w:rsidR="00284BAD" w:rsidRDefault="007A450F" w:rsidP="007A450F">
      <w:pPr>
        <w:pStyle w:val="Caption"/>
      </w:pPr>
      <w:r>
        <w:t xml:space="preserve">Figure </w:t>
      </w:r>
      <w:r w:rsidR="00290C1A">
        <w:fldChar w:fldCharType="begin"/>
      </w:r>
      <w:r w:rsidR="00290C1A">
        <w:instrText xml:space="preserve"> STYLEREF 1 \s </w:instrText>
      </w:r>
      <w:r w:rsidR="00290C1A">
        <w:fldChar w:fldCharType="separate"/>
      </w:r>
      <w:r w:rsidR="002B7BE1">
        <w:rPr>
          <w:noProof/>
        </w:rPr>
        <w:t>3</w:t>
      </w:r>
      <w:r w:rsidR="00290C1A">
        <w:rPr>
          <w:noProof/>
        </w:rPr>
        <w:fldChar w:fldCharType="end"/>
      </w:r>
      <w:r w:rsidR="002B7BE1">
        <w:noBreakHyphen/>
      </w:r>
      <w:r w:rsidR="00290C1A">
        <w:fldChar w:fldCharType="begin"/>
      </w:r>
      <w:r w:rsidR="00290C1A">
        <w:instrText xml:space="preserve"> SEQ Figure \* ARABIC \s 1 </w:instrText>
      </w:r>
      <w:r w:rsidR="00290C1A">
        <w:fldChar w:fldCharType="separate"/>
      </w:r>
      <w:r w:rsidR="002B7BE1">
        <w:rPr>
          <w:noProof/>
        </w:rPr>
        <w:t>6</w:t>
      </w:r>
      <w:r w:rsidR="00290C1A">
        <w:rPr>
          <w:noProof/>
        </w:rPr>
        <w:fldChar w:fldCharType="end"/>
      </w:r>
      <w:r>
        <w:t xml:space="preserve">. UML diagram for the </w:t>
      </w:r>
      <w:r w:rsidRPr="007A450F">
        <w:rPr>
          <w:rFonts w:ascii="Courier New" w:hAnsi="Courier New" w:cs="Courier New"/>
        </w:rPr>
        <w:t>DependencyType</w:t>
      </w:r>
      <w:r>
        <w:t xml:space="preserve"> class</w:t>
      </w:r>
    </w:p>
    <w:p w14:paraId="566074E3" w14:textId="233D7C9A" w:rsidR="00284BAD" w:rsidRPr="00683033" w:rsidRDefault="00284BAD"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D702C4">
        <w:t>25</w:t>
      </w:r>
      <w:r w:rsidRPr="00683033">
        <w:t xml:space="preserve">. Properties of the </w:t>
      </w:r>
      <w:r w:rsidRPr="007A450F">
        <w:rPr>
          <w:rFonts w:ascii="Courier New" w:hAnsi="Courier New" w:cs="Courier New"/>
        </w:rPr>
        <w:t>DependenciesType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284BAD" w14:paraId="40AA75F6" w14:textId="77777777" w:rsidTr="009A6341">
        <w:trPr>
          <w:jc w:val="center"/>
        </w:trPr>
        <w:tc>
          <w:tcPr>
            <w:tcW w:w="1620" w:type="dxa"/>
            <w:shd w:val="clear" w:color="auto" w:fill="BFBFBF"/>
            <w:tcMar>
              <w:top w:w="100" w:type="dxa"/>
              <w:left w:w="100" w:type="dxa"/>
              <w:bottom w:w="100" w:type="dxa"/>
              <w:right w:w="100" w:type="dxa"/>
            </w:tcMar>
          </w:tcPr>
          <w:p w14:paraId="4D7102D4" w14:textId="77777777" w:rsidR="00284BAD" w:rsidRPr="00A43274" w:rsidRDefault="00284BAD" w:rsidP="007E6FAA">
            <w:pPr>
              <w:rPr>
                <w:b/>
                <w:color w:val="000000"/>
              </w:rPr>
            </w:pPr>
            <w:r w:rsidRPr="00A43274">
              <w:rPr>
                <w:b/>
                <w:color w:val="000000"/>
              </w:rPr>
              <w:lastRenderedPageBreak/>
              <w:t>Name</w:t>
            </w:r>
          </w:p>
        </w:tc>
        <w:tc>
          <w:tcPr>
            <w:tcW w:w="2070" w:type="dxa"/>
            <w:shd w:val="clear" w:color="auto" w:fill="BFBFBF"/>
            <w:tcMar>
              <w:top w:w="100" w:type="dxa"/>
              <w:left w:w="100" w:type="dxa"/>
              <w:bottom w:w="100" w:type="dxa"/>
              <w:right w:w="100" w:type="dxa"/>
            </w:tcMar>
            <w:vAlign w:val="center"/>
          </w:tcPr>
          <w:p w14:paraId="03865B1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5461D75A" w14:textId="77777777" w:rsidR="00284BAD" w:rsidRPr="00A43274" w:rsidRDefault="00284BAD" w:rsidP="007E6FAA">
            <w:pPr>
              <w:jc w:val="center"/>
              <w:rPr>
                <w:b/>
                <w:color w:val="000000"/>
              </w:rPr>
            </w:pPr>
            <w:r w:rsidRPr="00A43274">
              <w:rPr>
                <w:b/>
                <w:color w:val="000000"/>
              </w:rPr>
              <w:t>Multiplicity</w:t>
            </w:r>
          </w:p>
        </w:tc>
        <w:tc>
          <w:tcPr>
            <w:tcW w:w="7830" w:type="dxa"/>
            <w:shd w:val="clear" w:color="auto" w:fill="BFBFBF"/>
            <w:tcMar>
              <w:top w:w="100" w:type="dxa"/>
              <w:left w:w="100" w:type="dxa"/>
              <w:bottom w:w="100" w:type="dxa"/>
              <w:right w:w="100" w:type="dxa"/>
            </w:tcMar>
          </w:tcPr>
          <w:p w14:paraId="488F688B" w14:textId="77777777" w:rsidR="00284BAD" w:rsidRPr="00A43274" w:rsidRDefault="00284BAD" w:rsidP="007E6FAA">
            <w:pPr>
              <w:rPr>
                <w:b/>
                <w:color w:val="000000"/>
              </w:rPr>
            </w:pPr>
            <w:r w:rsidRPr="00A43274">
              <w:rPr>
                <w:b/>
                <w:color w:val="000000"/>
              </w:rPr>
              <w:t>Description</w:t>
            </w:r>
          </w:p>
        </w:tc>
      </w:tr>
      <w:tr w:rsidR="00284BAD" w14:paraId="44875C17" w14:textId="77777777" w:rsidTr="007E6FAA">
        <w:trPr>
          <w:jc w:val="center"/>
        </w:trPr>
        <w:tc>
          <w:tcPr>
            <w:tcW w:w="1620" w:type="dxa"/>
            <w:shd w:val="clear" w:color="auto" w:fill="FFFFFF"/>
            <w:tcMar>
              <w:top w:w="100" w:type="dxa"/>
              <w:left w:w="100" w:type="dxa"/>
              <w:bottom w:w="100" w:type="dxa"/>
              <w:right w:w="100" w:type="dxa"/>
            </w:tcMar>
            <w:vAlign w:val="center"/>
          </w:tcPr>
          <w:p w14:paraId="667C338F" w14:textId="77777777" w:rsidR="00284BAD" w:rsidRDefault="00284BAD" w:rsidP="007E6FAA">
            <w:pPr>
              <w:rPr>
                <w:b/>
              </w:rPr>
            </w:pPr>
            <w:r>
              <w:rPr>
                <w:b/>
              </w:rPr>
              <w:t>Dependency</w:t>
            </w:r>
          </w:p>
        </w:tc>
        <w:tc>
          <w:tcPr>
            <w:tcW w:w="2070" w:type="dxa"/>
            <w:shd w:val="clear" w:color="auto" w:fill="FFFFFF"/>
            <w:tcMar>
              <w:top w:w="100" w:type="dxa"/>
              <w:left w:w="100" w:type="dxa"/>
              <w:bottom w:w="100" w:type="dxa"/>
              <w:right w:w="100" w:type="dxa"/>
            </w:tcMar>
            <w:vAlign w:val="center"/>
          </w:tcPr>
          <w:p w14:paraId="45D2E2F2" w14:textId="77777777" w:rsidR="00284BAD" w:rsidRDefault="00284BAD" w:rsidP="007E6FAA">
            <w:pPr>
              <w:pStyle w:val="UMLTableType"/>
              <w:contextualSpacing w:val="0"/>
            </w:pPr>
            <w:r>
              <w:t>DependencyType</w:t>
            </w:r>
          </w:p>
        </w:tc>
        <w:tc>
          <w:tcPr>
            <w:tcW w:w="1440" w:type="dxa"/>
            <w:shd w:val="clear" w:color="auto" w:fill="FFFFFF"/>
            <w:tcMar>
              <w:top w:w="100" w:type="dxa"/>
              <w:left w:w="100" w:type="dxa"/>
              <w:bottom w:w="100" w:type="dxa"/>
              <w:right w:w="100" w:type="dxa"/>
            </w:tcMar>
            <w:vAlign w:val="center"/>
          </w:tcPr>
          <w:p w14:paraId="46592A44" w14:textId="77777777" w:rsidR="00284BAD" w:rsidRPr="00A4327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65B75010" w14:textId="77777777"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Dependency</w:t>
            </w:r>
            <w:r w:rsidRPr="00C87BEB">
              <w:rPr>
                <w:szCs w:val="20"/>
              </w:rPr>
              <w:t xml:space="preserve"> property characterizes a single dependency for this tool.</w:t>
            </w:r>
          </w:p>
        </w:tc>
      </w:tr>
    </w:tbl>
    <w:p w14:paraId="17E4B5E0" w14:textId="77777777" w:rsidR="00284BAD" w:rsidRDefault="00284BAD" w:rsidP="00284BAD"/>
    <w:p w14:paraId="3C220BD8" w14:textId="77777777" w:rsidR="00284BAD" w:rsidRDefault="00284BAD" w:rsidP="00284BAD">
      <w:pPr>
        <w:pStyle w:val="Heading4"/>
      </w:pPr>
      <w:bookmarkStart w:id="188" w:name="_Toc425409629"/>
      <w:bookmarkStart w:id="189" w:name="_Toc425409697"/>
      <w:bookmarkStart w:id="190" w:name="_Toc425409695"/>
      <w:bookmarkStart w:id="191" w:name="_Toc425409644"/>
      <w:bookmarkStart w:id="192" w:name="_Toc425409642"/>
      <w:bookmarkStart w:id="193" w:name="_Toc425409673"/>
      <w:bookmarkStart w:id="194" w:name="_Toc425409675"/>
      <w:bookmarkStart w:id="195" w:name="_Toc425409639"/>
      <w:bookmarkStart w:id="196" w:name="_Toc450634610"/>
      <w:r>
        <w:t>DependencyType Class</w:t>
      </w:r>
      <w:bookmarkEnd w:id="188"/>
      <w:bookmarkEnd w:id="196"/>
    </w:p>
    <w:p w14:paraId="012D4386" w14:textId="77777777" w:rsidR="00284BAD" w:rsidRDefault="00284BAD" w:rsidP="00284BAD">
      <w:pPr>
        <w:spacing w:after="240"/>
      </w:pPr>
      <w:r>
        <w:t xml:space="preserve">The </w:t>
      </w:r>
      <w:r w:rsidRPr="00A43274">
        <w:rPr>
          <w:rFonts w:ascii="Courier New" w:hAnsi="Courier New" w:cs="Courier New"/>
        </w:rPr>
        <w:t>DependencyType</w:t>
      </w:r>
      <w:r>
        <w:t xml:space="preserve"> class contains information describing a single dependency for this tool.</w:t>
      </w:r>
    </w:p>
    <w:p w14:paraId="40842E4B" w14:textId="32A24187" w:rsidR="00284BAD" w:rsidRPr="00683033" w:rsidRDefault="00284BAD" w:rsidP="00906649">
      <w:pPr>
        <w:pStyle w:val="Caption"/>
        <w:rPr>
          <w:b/>
        </w:rPr>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906B48">
        <w:t>26</w:t>
      </w:r>
      <w:r w:rsidRPr="00683033">
        <w:t xml:space="preserve">. Properties of the </w:t>
      </w:r>
      <w:r w:rsidRPr="00A7156D">
        <w:rPr>
          <w:rFonts w:ascii="Courier New" w:hAnsi="Courier New" w:cs="Courier New"/>
        </w:rPr>
        <w:t>DependencyType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430"/>
        <w:gridCol w:w="1350"/>
        <w:gridCol w:w="6390"/>
      </w:tblGrid>
      <w:tr w:rsidR="00284BAD" w14:paraId="0D0AE750" w14:textId="77777777" w:rsidTr="009A6341">
        <w:trPr>
          <w:jc w:val="center"/>
        </w:trPr>
        <w:tc>
          <w:tcPr>
            <w:tcW w:w="2790" w:type="dxa"/>
            <w:shd w:val="clear" w:color="auto" w:fill="BFBFBF"/>
            <w:tcMar>
              <w:top w:w="100" w:type="dxa"/>
              <w:left w:w="100" w:type="dxa"/>
              <w:bottom w:w="100" w:type="dxa"/>
              <w:right w:w="100" w:type="dxa"/>
            </w:tcMar>
          </w:tcPr>
          <w:p w14:paraId="29F0B915" w14:textId="77777777" w:rsidR="00284BAD" w:rsidRPr="00A43274" w:rsidRDefault="00284BAD" w:rsidP="007E6FAA">
            <w:pPr>
              <w:rPr>
                <w:b/>
                <w:color w:val="000000"/>
              </w:rPr>
            </w:pPr>
            <w:r w:rsidRPr="00A43274">
              <w:rPr>
                <w:b/>
                <w:color w:val="000000"/>
              </w:rPr>
              <w:t>Name</w:t>
            </w:r>
          </w:p>
        </w:tc>
        <w:tc>
          <w:tcPr>
            <w:tcW w:w="2430" w:type="dxa"/>
            <w:shd w:val="clear" w:color="auto" w:fill="BFBFBF"/>
            <w:tcMar>
              <w:top w:w="100" w:type="dxa"/>
              <w:left w:w="100" w:type="dxa"/>
              <w:bottom w:w="100" w:type="dxa"/>
              <w:right w:w="100" w:type="dxa"/>
            </w:tcMar>
            <w:vAlign w:val="center"/>
          </w:tcPr>
          <w:p w14:paraId="12F924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002C8D" w14:textId="77777777" w:rsidR="00284BAD" w:rsidRPr="00A43274" w:rsidRDefault="00284BAD" w:rsidP="007E6FAA">
            <w:pPr>
              <w:jc w:val="center"/>
              <w:rPr>
                <w:b/>
                <w:color w:val="000000"/>
              </w:rPr>
            </w:pPr>
            <w:r w:rsidRPr="00A43274">
              <w:rPr>
                <w:b/>
                <w:color w:val="000000"/>
              </w:rPr>
              <w:t>Multiplicity</w:t>
            </w:r>
          </w:p>
        </w:tc>
        <w:tc>
          <w:tcPr>
            <w:tcW w:w="6390" w:type="dxa"/>
            <w:shd w:val="clear" w:color="auto" w:fill="BFBFBF"/>
            <w:tcMar>
              <w:top w:w="100" w:type="dxa"/>
              <w:left w:w="100" w:type="dxa"/>
              <w:bottom w:w="100" w:type="dxa"/>
              <w:right w:w="100" w:type="dxa"/>
            </w:tcMar>
          </w:tcPr>
          <w:p w14:paraId="50BA1029" w14:textId="77777777" w:rsidR="00284BAD" w:rsidRPr="00A43274" w:rsidRDefault="00284BAD" w:rsidP="007E6FAA">
            <w:pPr>
              <w:rPr>
                <w:b/>
                <w:color w:val="000000"/>
              </w:rPr>
            </w:pPr>
            <w:r w:rsidRPr="00A43274">
              <w:rPr>
                <w:b/>
                <w:color w:val="000000"/>
              </w:rPr>
              <w:t>Description</w:t>
            </w:r>
          </w:p>
        </w:tc>
      </w:tr>
      <w:tr w:rsidR="00284BAD" w14:paraId="27687B8C" w14:textId="77777777" w:rsidTr="007E6FAA">
        <w:trPr>
          <w:jc w:val="center"/>
        </w:trPr>
        <w:tc>
          <w:tcPr>
            <w:tcW w:w="2790" w:type="dxa"/>
            <w:shd w:val="clear" w:color="auto" w:fill="FFFFFF"/>
            <w:tcMar>
              <w:top w:w="100" w:type="dxa"/>
              <w:left w:w="100" w:type="dxa"/>
              <w:bottom w:w="100" w:type="dxa"/>
              <w:right w:w="100" w:type="dxa"/>
            </w:tcMar>
            <w:vAlign w:val="center"/>
          </w:tcPr>
          <w:p w14:paraId="7658A98C" w14:textId="77777777" w:rsidR="00284BAD" w:rsidRDefault="00284BAD" w:rsidP="007E6FAA">
            <w:pPr>
              <w:rPr>
                <w:b/>
              </w:rPr>
            </w:pPr>
            <w:r>
              <w:rPr>
                <w:b/>
              </w:rPr>
              <w:t>Dependency_Type</w:t>
            </w:r>
          </w:p>
        </w:tc>
        <w:tc>
          <w:tcPr>
            <w:tcW w:w="2430" w:type="dxa"/>
            <w:shd w:val="clear" w:color="auto" w:fill="FFFFFF"/>
            <w:tcMar>
              <w:top w:w="100" w:type="dxa"/>
              <w:left w:w="100" w:type="dxa"/>
              <w:bottom w:w="100" w:type="dxa"/>
              <w:right w:w="100" w:type="dxa"/>
            </w:tcMar>
            <w:vAlign w:val="center"/>
          </w:tcPr>
          <w:p w14:paraId="426D569F" w14:textId="77777777" w:rsidR="00284BAD" w:rsidRDefault="00284BAD" w:rsidP="007E6FAA">
            <w:pPr>
              <w:pStyle w:val="UMLTableType"/>
              <w:contextualSpacing w:val="0"/>
            </w:pPr>
            <w:r>
              <w:t>basicDataTypes:</w:t>
            </w:r>
          </w:p>
          <w:p w14:paraId="77A0E7DA"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2EB8B15" w14:textId="77777777" w:rsidR="00284BAD" w:rsidRPr="00A43274" w:rsidRDefault="00284BAD"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51438C41" w14:textId="77777777"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Dependency_Type</w:t>
            </w:r>
            <w:r w:rsidRPr="00C87BEB">
              <w:rPr>
                <w:szCs w:val="20"/>
              </w:rPr>
              <w:t xml:space="preserve"> property captures the type of this dependency instance.</w:t>
            </w:r>
          </w:p>
        </w:tc>
      </w:tr>
      <w:tr w:rsidR="00284BAD" w14:paraId="741AAB2E" w14:textId="77777777" w:rsidTr="007E6FAA">
        <w:trPr>
          <w:jc w:val="center"/>
        </w:trPr>
        <w:tc>
          <w:tcPr>
            <w:tcW w:w="2790" w:type="dxa"/>
            <w:shd w:val="clear" w:color="auto" w:fill="FFFFFF"/>
            <w:tcMar>
              <w:top w:w="100" w:type="dxa"/>
              <w:left w:w="100" w:type="dxa"/>
              <w:bottom w:w="100" w:type="dxa"/>
              <w:right w:w="100" w:type="dxa"/>
            </w:tcMar>
            <w:vAlign w:val="center"/>
          </w:tcPr>
          <w:p w14:paraId="6E586CD8" w14:textId="77777777" w:rsidR="00284BAD" w:rsidRDefault="00284BAD" w:rsidP="007E6FAA">
            <w:pPr>
              <w:rPr>
                <w:b/>
              </w:rPr>
            </w:pPr>
            <w:r>
              <w:rPr>
                <w:b/>
              </w:rPr>
              <w:t>Dependency_Description</w:t>
            </w:r>
          </w:p>
        </w:tc>
        <w:tc>
          <w:tcPr>
            <w:tcW w:w="2430" w:type="dxa"/>
            <w:shd w:val="clear" w:color="auto" w:fill="FFFFFF"/>
            <w:tcMar>
              <w:top w:w="100" w:type="dxa"/>
              <w:left w:w="100" w:type="dxa"/>
              <w:bottom w:w="100" w:type="dxa"/>
              <w:right w:w="100" w:type="dxa"/>
            </w:tcMar>
            <w:vAlign w:val="center"/>
          </w:tcPr>
          <w:p w14:paraId="5154832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3237F2D7" w14:textId="77777777" w:rsidR="00284BAD" w:rsidRPr="00A43274" w:rsidRDefault="00284BAD" w:rsidP="007E6FAA">
            <w:pPr>
              <w:jc w:val="center"/>
              <w:rPr>
                <w:sz w:val="22"/>
                <w:szCs w:val="22"/>
              </w:rPr>
            </w:pPr>
            <w:r w:rsidRPr="00683033">
              <w:rPr>
                <w:szCs w:val="22"/>
              </w:rPr>
              <w:t>1</w:t>
            </w:r>
          </w:p>
        </w:tc>
        <w:tc>
          <w:tcPr>
            <w:tcW w:w="6390" w:type="dxa"/>
            <w:shd w:val="clear" w:color="auto" w:fill="FFFFFF"/>
            <w:tcMar>
              <w:top w:w="100" w:type="dxa"/>
              <w:left w:w="100" w:type="dxa"/>
              <w:bottom w:w="100" w:type="dxa"/>
              <w:right w:w="100" w:type="dxa"/>
            </w:tcMar>
          </w:tcPr>
          <w:p w14:paraId="276BF820" w14:textId="582B472E"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Dependency_Description</w:t>
            </w:r>
            <w:r w:rsidRPr="00C87BEB">
              <w:rPr>
                <w:szCs w:val="20"/>
              </w:rPr>
              <w:t xml:space="preserve"> property captures a description of this dependency instance.</w:t>
            </w:r>
            <w:r w:rsidR="00C87BEB" w:rsidRPr="00D82655">
              <w:rPr>
                <w:szCs w:val="20"/>
              </w:rPr>
              <w:t xml:space="preserve"> Any length is permitted. Optional formatting is supported via the </w:t>
            </w:r>
            <w:r w:rsidR="00C87BEB" w:rsidRPr="00D82655">
              <w:rPr>
                <w:rFonts w:ascii="Courier New" w:eastAsia="Courier New" w:hAnsi="Courier New" w:cs="Courier New"/>
                <w:szCs w:val="20"/>
              </w:rPr>
              <w:t>structuring_format</w:t>
            </w:r>
            <w:r w:rsidR="00C87BEB" w:rsidRPr="00D82655">
              <w:rPr>
                <w:szCs w:val="20"/>
              </w:rPr>
              <w:t xml:space="preserve"> property of the </w:t>
            </w:r>
            <w:r w:rsidR="00C87BEB" w:rsidRPr="00D82655">
              <w:rPr>
                <w:rFonts w:ascii="Courier New" w:eastAsia="Courier New" w:hAnsi="Courier New" w:cs="Courier New"/>
                <w:szCs w:val="20"/>
              </w:rPr>
              <w:t>StructuredTextType</w:t>
            </w:r>
            <w:r w:rsidR="00C87BEB" w:rsidRPr="00D82655">
              <w:rPr>
                <w:szCs w:val="20"/>
              </w:rPr>
              <w:t xml:space="preserve"> </w:t>
            </w:r>
            <w:r w:rsidR="00C87BEB">
              <w:rPr>
                <w:szCs w:val="20"/>
              </w:rPr>
              <w:t>data type</w:t>
            </w:r>
            <w:r w:rsidR="00C87BEB" w:rsidRPr="00D82655">
              <w:rPr>
                <w:szCs w:val="20"/>
              </w:rPr>
              <w:t>.</w:t>
            </w:r>
          </w:p>
        </w:tc>
      </w:tr>
    </w:tbl>
    <w:p w14:paraId="3E25EF75" w14:textId="77777777" w:rsidR="00284BAD" w:rsidRDefault="00284BAD" w:rsidP="00284BAD"/>
    <w:p w14:paraId="50603D23" w14:textId="77777777" w:rsidR="00284BAD" w:rsidRDefault="00284BAD" w:rsidP="00284BAD">
      <w:pPr>
        <w:pStyle w:val="Heading3"/>
      </w:pPr>
      <w:bookmarkStart w:id="197" w:name="_Toc450634611"/>
      <w:r>
        <w:t>DigitalSignaturesType Class</w:t>
      </w:r>
      <w:bookmarkEnd w:id="189"/>
      <w:bookmarkEnd w:id="197"/>
    </w:p>
    <w:p w14:paraId="17163532" w14:textId="77777777" w:rsidR="00284BAD" w:rsidRDefault="00284BAD" w:rsidP="00284BAD">
      <w:pPr>
        <w:spacing w:after="240"/>
      </w:pPr>
      <w:r>
        <w:t xml:space="preserve">The </w:t>
      </w:r>
      <w:r w:rsidRPr="00754439">
        <w:rPr>
          <w:rFonts w:ascii="Courier New" w:hAnsi="Courier New" w:cs="Courier New"/>
        </w:rPr>
        <w:t>DigitalSignaturesType</w:t>
      </w:r>
      <w:r>
        <w:t xml:space="preserve"> class is used for representing a list of digital signatures.</w:t>
      </w:r>
    </w:p>
    <w:p w14:paraId="0F3C9E4A" w14:textId="77777777" w:rsidR="007A450F" w:rsidRDefault="00284BAD" w:rsidP="007A450F">
      <w:pPr>
        <w:keepNext/>
        <w:spacing w:after="240"/>
      </w:pPr>
      <w:r w:rsidRPr="002A12F9">
        <w:rPr>
          <w:noProof/>
        </w:rPr>
        <w:lastRenderedPageBreak/>
        <w:drawing>
          <wp:inline distT="0" distB="0" distL="0" distR="0" wp14:anchorId="7AD52BFB" wp14:editId="5F0548E6">
            <wp:extent cx="868680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686800" cy="1228725"/>
                    </a:xfrm>
                    <a:prstGeom prst="rect">
                      <a:avLst/>
                    </a:prstGeom>
                  </pic:spPr>
                </pic:pic>
              </a:graphicData>
            </a:graphic>
          </wp:inline>
        </w:drawing>
      </w:r>
    </w:p>
    <w:p w14:paraId="4A036B99" w14:textId="0D4ACD00" w:rsidR="00284BAD" w:rsidRDefault="007A450F" w:rsidP="007A450F">
      <w:pPr>
        <w:pStyle w:val="Caption"/>
      </w:pPr>
      <w:r>
        <w:t xml:space="preserve">Figure </w:t>
      </w:r>
      <w:r w:rsidR="00290C1A">
        <w:fldChar w:fldCharType="begin"/>
      </w:r>
      <w:r w:rsidR="00290C1A">
        <w:instrText xml:space="preserve"> STYLEREF 1 \s </w:instrText>
      </w:r>
      <w:r w:rsidR="00290C1A">
        <w:fldChar w:fldCharType="separate"/>
      </w:r>
      <w:r w:rsidR="002B7BE1">
        <w:rPr>
          <w:noProof/>
        </w:rPr>
        <w:t>3</w:t>
      </w:r>
      <w:r w:rsidR="00290C1A">
        <w:rPr>
          <w:noProof/>
        </w:rPr>
        <w:fldChar w:fldCharType="end"/>
      </w:r>
      <w:r w:rsidR="002B7BE1">
        <w:noBreakHyphen/>
      </w:r>
      <w:r w:rsidR="00290C1A">
        <w:fldChar w:fldCharType="begin"/>
      </w:r>
      <w:r w:rsidR="00290C1A">
        <w:instrText xml:space="preserve"> SEQ Figure \* ARABIC \s 1 </w:instrText>
      </w:r>
      <w:r w:rsidR="00290C1A">
        <w:fldChar w:fldCharType="separate"/>
      </w:r>
      <w:r w:rsidR="002B7BE1">
        <w:rPr>
          <w:noProof/>
        </w:rPr>
        <w:t>7</w:t>
      </w:r>
      <w:r w:rsidR="00290C1A">
        <w:rPr>
          <w:noProof/>
        </w:rPr>
        <w:fldChar w:fldCharType="end"/>
      </w:r>
      <w:r>
        <w:t xml:space="preserve">. UML diagram for the </w:t>
      </w:r>
      <w:r w:rsidRPr="007A450F">
        <w:rPr>
          <w:rFonts w:ascii="Courier New" w:hAnsi="Courier New" w:cs="Courier New"/>
        </w:rPr>
        <w:t>DigitalSignatureInfoType</w:t>
      </w:r>
      <w:r>
        <w:t xml:space="preserve"> class</w:t>
      </w:r>
    </w:p>
    <w:p w14:paraId="00439B69" w14:textId="6AAFA8C0" w:rsidR="00284BAD" w:rsidRPr="00683033" w:rsidRDefault="00284BAD"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E52B2C">
        <w:t>27</w:t>
      </w:r>
      <w:r w:rsidRPr="00683033">
        <w:t xml:space="preserve">. Properties of the </w:t>
      </w:r>
      <w:r w:rsidRPr="007A450F">
        <w:rPr>
          <w:rFonts w:ascii="Courier New" w:hAnsi="Courier New" w:cs="Courier New"/>
        </w:rPr>
        <w:t>DigitalSignaturesType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284BAD" w14:paraId="75B6369E" w14:textId="77777777" w:rsidTr="009A6341">
        <w:trPr>
          <w:jc w:val="center"/>
        </w:trPr>
        <w:tc>
          <w:tcPr>
            <w:tcW w:w="1980" w:type="dxa"/>
            <w:shd w:val="clear" w:color="auto" w:fill="BFBFBF"/>
            <w:tcMar>
              <w:top w:w="100" w:type="dxa"/>
              <w:left w:w="100" w:type="dxa"/>
              <w:bottom w:w="100" w:type="dxa"/>
              <w:right w:w="100" w:type="dxa"/>
            </w:tcMar>
          </w:tcPr>
          <w:p w14:paraId="3CADC1EB"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vAlign w:val="center"/>
          </w:tcPr>
          <w:p w14:paraId="70F525B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B5DC4B" w14:textId="77777777" w:rsidR="00284BAD" w:rsidRPr="00754439" w:rsidRDefault="00284BAD" w:rsidP="007E6FAA">
            <w:pPr>
              <w:jc w:val="center"/>
              <w:rPr>
                <w:b/>
                <w:color w:val="000000"/>
              </w:rPr>
            </w:pPr>
            <w:r w:rsidRPr="00754439">
              <w:rPr>
                <w:b/>
                <w:color w:val="000000"/>
              </w:rPr>
              <w:t>Multiplicity</w:t>
            </w:r>
          </w:p>
        </w:tc>
        <w:tc>
          <w:tcPr>
            <w:tcW w:w="6480" w:type="dxa"/>
            <w:shd w:val="clear" w:color="auto" w:fill="BFBFBF"/>
            <w:tcMar>
              <w:top w:w="100" w:type="dxa"/>
              <w:left w:w="100" w:type="dxa"/>
              <w:bottom w:w="100" w:type="dxa"/>
              <w:right w:w="100" w:type="dxa"/>
            </w:tcMar>
          </w:tcPr>
          <w:p w14:paraId="66D0DCDF" w14:textId="77777777" w:rsidR="00284BAD" w:rsidRPr="00754439" w:rsidRDefault="00284BAD" w:rsidP="007E6FAA">
            <w:pPr>
              <w:rPr>
                <w:b/>
                <w:color w:val="000000"/>
              </w:rPr>
            </w:pPr>
            <w:r w:rsidRPr="00754439">
              <w:rPr>
                <w:b/>
                <w:color w:val="000000"/>
              </w:rPr>
              <w:t>Description</w:t>
            </w:r>
          </w:p>
        </w:tc>
      </w:tr>
      <w:tr w:rsidR="00284BAD" w14:paraId="7B21B6E5" w14:textId="77777777" w:rsidTr="007E6FAA">
        <w:trPr>
          <w:jc w:val="center"/>
        </w:trPr>
        <w:tc>
          <w:tcPr>
            <w:tcW w:w="1980" w:type="dxa"/>
            <w:shd w:val="clear" w:color="auto" w:fill="FFFFFF"/>
            <w:tcMar>
              <w:top w:w="100" w:type="dxa"/>
              <w:left w:w="100" w:type="dxa"/>
              <w:bottom w:w="100" w:type="dxa"/>
              <w:right w:w="100" w:type="dxa"/>
            </w:tcMar>
            <w:vAlign w:val="center"/>
          </w:tcPr>
          <w:p w14:paraId="6A5A42E8" w14:textId="77777777" w:rsidR="00284BAD" w:rsidRDefault="00284BAD" w:rsidP="007E6FAA">
            <w:pPr>
              <w:rPr>
                <w:b/>
              </w:rPr>
            </w:pPr>
            <w:r>
              <w:rPr>
                <w:b/>
              </w:rPr>
              <w:t>Digital_Signature</w:t>
            </w:r>
          </w:p>
        </w:tc>
        <w:tc>
          <w:tcPr>
            <w:tcW w:w="3150" w:type="dxa"/>
            <w:shd w:val="clear" w:color="auto" w:fill="FFFFFF"/>
            <w:tcMar>
              <w:top w:w="100" w:type="dxa"/>
              <w:left w:w="100" w:type="dxa"/>
              <w:bottom w:w="100" w:type="dxa"/>
              <w:right w:w="100" w:type="dxa"/>
            </w:tcMar>
            <w:vAlign w:val="center"/>
          </w:tcPr>
          <w:p w14:paraId="23C5B3B2" w14:textId="77777777" w:rsidR="00284BAD" w:rsidRDefault="00284BAD" w:rsidP="007E6FAA">
            <w:pPr>
              <w:pStyle w:val="UMLTableType"/>
              <w:contextualSpacing w:val="0"/>
            </w:pPr>
            <w:r>
              <w:t>DigitalSignatureInfoType</w:t>
            </w:r>
          </w:p>
        </w:tc>
        <w:tc>
          <w:tcPr>
            <w:tcW w:w="1350" w:type="dxa"/>
            <w:shd w:val="clear" w:color="auto" w:fill="FFFFFF"/>
            <w:tcMar>
              <w:top w:w="100" w:type="dxa"/>
              <w:left w:w="100" w:type="dxa"/>
              <w:bottom w:w="100" w:type="dxa"/>
              <w:right w:w="100" w:type="dxa"/>
            </w:tcMar>
            <w:vAlign w:val="center"/>
          </w:tcPr>
          <w:p w14:paraId="728B7F57" w14:textId="77777777" w:rsidR="00284BAD" w:rsidRPr="00754439" w:rsidRDefault="00284BAD" w:rsidP="007E6FAA">
            <w:pPr>
              <w:jc w:val="center"/>
              <w:rPr>
                <w:sz w:val="22"/>
                <w:szCs w:val="22"/>
              </w:rPr>
            </w:pPr>
            <w:r w:rsidRPr="00683033">
              <w:rPr>
                <w:szCs w:val="22"/>
              </w:rPr>
              <w:t>0..*</w:t>
            </w:r>
          </w:p>
        </w:tc>
        <w:tc>
          <w:tcPr>
            <w:tcW w:w="6480" w:type="dxa"/>
            <w:shd w:val="clear" w:color="auto" w:fill="FFFFFF"/>
            <w:tcMar>
              <w:top w:w="100" w:type="dxa"/>
              <w:left w:w="100" w:type="dxa"/>
              <w:bottom w:w="100" w:type="dxa"/>
              <w:right w:w="100" w:type="dxa"/>
            </w:tcMar>
          </w:tcPr>
          <w:p w14:paraId="6CA117FA" w14:textId="77777777"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Digital_Signature</w:t>
            </w:r>
            <w:r w:rsidRPr="00C87BEB">
              <w:rPr>
                <w:szCs w:val="20"/>
              </w:rPr>
              <w:t xml:space="preserve"> property characterizes a single digital signature for this Object.</w:t>
            </w:r>
          </w:p>
        </w:tc>
      </w:tr>
    </w:tbl>
    <w:p w14:paraId="577270BE" w14:textId="77777777" w:rsidR="00284BAD" w:rsidRDefault="00284BAD" w:rsidP="00284BAD">
      <w:pPr>
        <w:pStyle w:val="Heading4"/>
      </w:pPr>
      <w:bookmarkStart w:id="198" w:name="_Toc425409698"/>
      <w:bookmarkStart w:id="199" w:name="_Toc450634612"/>
      <w:r>
        <w:t>DigitalSignatureInfoType Class</w:t>
      </w:r>
      <w:bookmarkEnd w:id="198"/>
      <w:bookmarkEnd w:id="199"/>
    </w:p>
    <w:p w14:paraId="513CE614" w14:textId="5B02CFDF" w:rsidR="00284BAD" w:rsidRDefault="00284BAD" w:rsidP="007A450F">
      <w:pPr>
        <w:spacing w:after="240"/>
      </w:pPr>
      <w:r>
        <w:t xml:space="preserve">The </w:t>
      </w:r>
      <w:r w:rsidRPr="00754439">
        <w:rPr>
          <w:rFonts w:ascii="Courier New" w:hAnsi="Courier New" w:cs="Courier New"/>
        </w:rPr>
        <w:t>DigitalSignatureInfoType</w:t>
      </w:r>
      <w:r>
        <w:t xml:space="preserve"> class is used as a way to represent some of the basic informa</w:t>
      </w:r>
      <w:r w:rsidR="007A450F">
        <w:t>tion about a digital signature.</w:t>
      </w:r>
    </w:p>
    <w:p w14:paraId="334D3611" w14:textId="71FAEA0C" w:rsidR="007A450F" w:rsidRDefault="007A450F" w:rsidP="007A450F">
      <w:pPr>
        <w:pStyle w:val="Caption"/>
        <w:keepNext/>
      </w:pPr>
      <w:r>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C90C43">
        <w:t>28</w:t>
      </w:r>
      <w:r>
        <w:rPr>
          <w:noProof/>
        </w:rPr>
        <w:t xml:space="preserve">. Properties of the </w:t>
      </w:r>
      <w:r w:rsidRPr="007A450F">
        <w:rPr>
          <w:rFonts w:ascii="Courier New" w:hAnsi="Courier New" w:cs="Courier New"/>
          <w:noProof/>
        </w:rPr>
        <w:t>DigitalSignatureInfoType</w:t>
      </w:r>
      <w:r>
        <w:rPr>
          <w:noProof/>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284BAD" w14:paraId="78626475" w14:textId="77777777" w:rsidTr="009A6341">
        <w:trPr>
          <w:jc w:val="center"/>
        </w:trPr>
        <w:tc>
          <w:tcPr>
            <w:tcW w:w="2430" w:type="dxa"/>
            <w:shd w:val="clear" w:color="auto" w:fill="BFBFBF"/>
            <w:tcMar>
              <w:top w:w="100" w:type="dxa"/>
              <w:left w:w="100" w:type="dxa"/>
              <w:bottom w:w="100" w:type="dxa"/>
              <w:right w:w="100" w:type="dxa"/>
            </w:tcMar>
          </w:tcPr>
          <w:p w14:paraId="28535E1D" w14:textId="77777777" w:rsidR="00284BAD" w:rsidRPr="00754439" w:rsidRDefault="00284BAD" w:rsidP="007E6FAA">
            <w:pPr>
              <w:rPr>
                <w:b/>
                <w:color w:val="000000"/>
              </w:rPr>
            </w:pPr>
            <w:r w:rsidRPr="00754439">
              <w:rPr>
                <w:b/>
                <w:color w:val="000000"/>
              </w:rPr>
              <w:t>Name</w:t>
            </w:r>
          </w:p>
        </w:tc>
        <w:tc>
          <w:tcPr>
            <w:tcW w:w="3240" w:type="dxa"/>
            <w:shd w:val="clear" w:color="auto" w:fill="BFBFBF"/>
            <w:tcMar>
              <w:top w:w="100" w:type="dxa"/>
              <w:left w:w="100" w:type="dxa"/>
              <w:bottom w:w="100" w:type="dxa"/>
              <w:right w:w="100" w:type="dxa"/>
            </w:tcMar>
            <w:vAlign w:val="center"/>
          </w:tcPr>
          <w:p w14:paraId="214E580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592CD31" w14:textId="77777777" w:rsidR="00284BAD" w:rsidRPr="00754439" w:rsidRDefault="00284BAD" w:rsidP="007E6FAA">
            <w:pPr>
              <w:jc w:val="center"/>
              <w:rPr>
                <w:b/>
                <w:color w:val="000000"/>
              </w:rPr>
            </w:pPr>
            <w:r w:rsidRPr="00754439">
              <w:rPr>
                <w:b/>
                <w:color w:val="000000"/>
              </w:rPr>
              <w:t>Multiplicity</w:t>
            </w:r>
          </w:p>
        </w:tc>
        <w:tc>
          <w:tcPr>
            <w:tcW w:w="5940" w:type="dxa"/>
            <w:shd w:val="clear" w:color="auto" w:fill="BFBFBF"/>
            <w:tcMar>
              <w:top w:w="100" w:type="dxa"/>
              <w:left w:w="100" w:type="dxa"/>
              <w:bottom w:w="100" w:type="dxa"/>
              <w:right w:w="100" w:type="dxa"/>
            </w:tcMar>
          </w:tcPr>
          <w:p w14:paraId="7BD6BECB" w14:textId="77777777" w:rsidR="00284BAD" w:rsidRPr="00754439" w:rsidRDefault="00284BAD" w:rsidP="007E6FAA">
            <w:pPr>
              <w:rPr>
                <w:b/>
                <w:color w:val="000000"/>
              </w:rPr>
            </w:pPr>
            <w:r w:rsidRPr="00754439">
              <w:rPr>
                <w:b/>
                <w:color w:val="000000"/>
              </w:rPr>
              <w:t>Description</w:t>
            </w:r>
          </w:p>
        </w:tc>
      </w:tr>
      <w:tr w:rsidR="00284BAD" w14:paraId="0900E7A8" w14:textId="77777777" w:rsidTr="007E6FAA">
        <w:trPr>
          <w:jc w:val="center"/>
        </w:trPr>
        <w:tc>
          <w:tcPr>
            <w:tcW w:w="2430" w:type="dxa"/>
            <w:shd w:val="clear" w:color="auto" w:fill="FFFFFF"/>
            <w:tcMar>
              <w:top w:w="100" w:type="dxa"/>
              <w:left w:w="100" w:type="dxa"/>
              <w:bottom w:w="100" w:type="dxa"/>
              <w:right w:w="100" w:type="dxa"/>
            </w:tcMar>
            <w:vAlign w:val="center"/>
          </w:tcPr>
          <w:p w14:paraId="71B4E04D" w14:textId="77777777" w:rsidR="00284BAD" w:rsidRDefault="00284BAD" w:rsidP="007E6FAA">
            <w:pPr>
              <w:rPr>
                <w:b/>
              </w:rPr>
            </w:pPr>
            <w:r>
              <w:rPr>
                <w:b/>
              </w:rPr>
              <w:t>signature_exists</w:t>
            </w:r>
          </w:p>
        </w:tc>
        <w:tc>
          <w:tcPr>
            <w:tcW w:w="3240" w:type="dxa"/>
            <w:shd w:val="clear" w:color="auto" w:fill="FFFFFF"/>
            <w:tcMar>
              <w:top w:w="100" w:type="dxa"/>
              <w:left w:w="100" w:type="dxa"/>
              <w:bottom w:w="100" w:type="dxa"/>
              <w:right w:w="100" w:type="dxa"/>
            </w:tcMar>
            <w:vAlign w:val="center"/>
          </w:tcPr>
          <w:p w14:paraId="050932B0" w14:textId="4E262724" w:rsidR="00284BAD" w:rsidRDefault="00284BAD" w:rsidP="00C87BEB">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4CEA46A1"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A46D46"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signature_exists</w:t>
            </w:r>
            <w:r w:rsidRPr="00C87BEB">
              <w:rPr>
                <w:szCs w:val="20"/>
              </w:rPr>
              <w:t xml:space="preserve"> property specifies whether the digital signature exists.</w:t>
            </w:r>
          </w:p>
        </w:tc>
      </w:tr>
      <w:tr w:rsidR="00284BAD" w14:paraId="141A39A8" w14:textId="77777777" w:rsidTr="007E6FAA">
        <w:trPr>
          <w:jc w:val="center"/>
        </w:trPr>
        <w:tc>
          <w:tcPr>
            <w:tcW w:w="2430" w:type="dxa"/>
            <w:shd w:val="clear" w:color="auto" w:fill="FFFFFF"/>
            <w:tcMar>
              <w:top w:w="100" w:type="dxa"/>
              <w:left w:w="100" w:type="dxa"/>
              <w:bottom w:w="100" w:type="dxa"/>
              <w:right w:w="100" w:type="dxa"/>
            </w:tcMar>
            <w:vAlign w:val="center"/>
          </w:tcPr>
          <w:p w14:paraId="02C3C79D" w14:textId="77777777" w:rsidR="00284BAD" w:rsidRDefault="00284BAD" w:rsidP="007E6FAA">
            <w:pPr>
              <w:rPr>
                <w:b/>
              </w:rPr>
            </w:pPr>
            <w:r>
              <w:rPr>
                <w:b/>
              </w:rPr>
              <w:t>signature_verified</w:t>
            </w:r>
          </w:p>
        </w:tc>
        <w:tc>
          <w:tcPr>
            <w:tcW w:w="3240" w:type="dxa"/>
            <w:shd w:val="clear" w:color="auto" w:fill="FFFFFF"/>
            <w:tcMar>
              <w:top w:w="100" w:type="dxa"/>
              <w:left w:w="100" w:type="dxa"/>
              <w:bottom w:w="100" w:type="dxa"/>
              <w:right w:w="100" w:type="dxa"/>
            </w:tcMar>
            <w:vAlign w:val="center"/>
          </w:tcPr>
          <w:p w14:paraId="087ECDA3" w14:textId="28B878FB" w:rsidR="00284BAD" w:rsidRDefault="00284BAD" w:rsidP="00C87BEB">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03A3919A"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5157AF1"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signature_verified</w:t>
            </w:r>
            <w:r w:rsidRPr="00C87BEB">
              <w:rPr>
                <w:szCs w:val="20"/>
              </w:rPr>
              <w:t xml:space="preserve"> property specifies if the digital signature is verified.</w:t>
            </w:r>
          </w:p>
        </w:tc>
      </w:tr>
      <w:tr w:rsidR="00284BAD" w14:paraId="29AC743B" w14:textId="77777777" w:rsidTr="007E6FAA">
        <w:trPr>
          <w:jc w:val="center"/>
        </w:trPr>
        <w:tc>
          <w:tcPr>
            <w:tcW w:w="2430" w:type="dxa"/>
            <w:shd w:val="clear" w:color="auto" w:fill="FFFFFF"/>
            <w:tcMar>
              <w:top w:w="100" w:type="dxa"/>
              <w:left w:w="100" w:type="dxa"/>
              <w:bottom w:w="100" w:type="dxa"/>
              <w:right w:w="100" w:type="dxa"/>
            </w:tcMar>
            <w:vAlign w:val="center"/>
          </w:tcPr>
          <w:p w14:paraId="4D22AE28" w14:textId="77777777" w:rsidR="00284BAD" w:rsidRDefault="00284BAD" w:rsidP="007E6FAA">
            <w:pPr>
              <w:rPr>
                <w:b/>
              </w:rPr>
            </w:pPr>
            <w:r>
              <w:rPr>
                <w:b/>
              </w:rPr>
              <w:t>Certificate_Issuer</w:t>
            </w:r>
          </w:p>
        </w:tc>
        <w:tc>
          <w:tcPr>
            <w:tcW w:w="3240" w:type="dxa"/>
            <w:shd w:val="clear" w:color="auto" w:fill="FFFFFF"/>
            <w:tcMar>
              <w:top w:w="100" w:type="dxa"/>
              <w:left w:w="100" w:type="dxa"/>
              <w:bottom w:w="100" w:type="dxa"/>
              <w:right w:w="100" w:type="dxa"/>
            </w:tcMar>
            <w:vAlign w:val="center"/>
          </w:tcPr>
          <w:p w14:paraId="4680235A"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3CD8FFF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BE0C9D9"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Certificate_Issuer</w:t>
            </w:r>
            <w:r w:rsidRPr="00C87BEB">
              <w:rPr>
                <w:szCs w:val="20"/>
              </w:rPr>
              <w:t xml:space="preserve"> property characterizes the certificate issuer of the digital signature.</w:t>
            </w:r>
          </w:p>
        </w:tc>
      </w:tr>
      <w:tr w:rsidR="00284BAD" w14:paraId="76564D8F" w14:textId="77777777" w:rsidTr="007E6FAA">
        <w:trPr>
          <w:jc w:val="center"/>
        </w:trPr>
        <w:tc>
          <w:tcPr>
            <w:tcW w:w="2430" w:type="dxa"/>
            <w:shd w:val="clear" w:color="auto" w:fill="FFFFFF"/>
            <w:tcMar>
              <w:top w:w="100" w:type="dxa"/>
              <w:left w:w="100" w:type="dxa"/>
              <w:bottom w:w="100" w:type="dxa"/>
              <w:right w:w="100" w:type="dxa"/>
            </w:tcMar>
            <w:vAlign w:val="center"/>
          </w:tcPr>
          <w:p w14:paraId="57F3D293" w14:textId="77777777" w:rsidR="00284BAD" w:rsidRDefault="00284BAD" w:rsidP="007E6FAA">
            <w:pPr>
              <w:rPr>
                <w:b/>
              </w:rPr>
            </w:pPr>
            <w:r>
              <w:rPr>
                <w:b/>
              </w:rPr>
              <w:lastRenderedPageBreak/>
              <w:t>Certificate_Subject</w:t>
            </w:r>
          </w:p>
        </w:tc>
        <w:tc>
          <w:tcPr>
            <w:tcW w:w="3240" w:type="dxa"/>
            <w:shd w:val="clear" w:color="auto" w:fill="FFFFFF"/>
            <w:tcMar>
              <w:top w:w="100" w:type="dxa"/>
              <w:left w:w="100" w:type="dxa"/>
              <w:bottom w:w="100" w:type="dxa"/>
              <w:right w:w="100" w:type="dxa"/>
            </w:tcMar>
            <w:vAlign w:val="center"/>
          </w:tcPr>
          <w:p w14:paraId="3FE234C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640ECAC5"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685CEAB"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Certificate_Subject</w:t>
            </w:r>
            <w:r w:rsidRPr="00C87BEB">
              <w:rPr>
                <w:szCs w:val="20"/>
              </w:rPr>
              <w:t xml:space="preserve"> property characterizes the certificate subject of the digital signature.</w:t>
            </w:r>
          </w:p>
        </w:tc>
      </w:tr>
      <w:tr w:rsidR="00284BAD" w14:paraId="1700E726" w14:textId="77777777" w:rsidTr="007E6FAA">
        <w:trPr>
          <w:jc w:val="center"/>
        </w:trPr>
        <w:tc>
          <w:tcPr>
            <w:tcW w:w="2430" w:type="dxa"/>
            <w:shd w:val="clear" w:color="auto" w:fill="FFFFFF"/>
            <w:tcMar>
              <w:top w:w="100" w:type="dxa"/>
              <w:left w:w="100" w:type="dxa"/>
              <w:bottom w:w="100" w:type="dxa"/>
              <w:right w:w="100" w:type="dxa"/>
            </w:tcMar>
            <w:vAlign w:val="center"/>
          </w:tcPr>
          <w:p w14:paraId="67EA662D" w14:textId="77777777" w:rsidR="00284BAD" w:rsidRDefault="00284BAD" w:rsidP="007E6FAA">
            <w:pPr>
              <w:rPr>
                <w:b/>
              </w:rPr>
            </w:pPr>
            <w:r>
              <w:rPr>
                <w:b/>
              </w:rPr>
              <w:t>Signature_Description</w:t>
            </w:r>
          </w:p>
        </w:tc>
        <w:tc>
          <w:tcPr>
            <w:tcW w:w="3240" w:type="dxa"/>
            <w:shd w:val="clear" w:color="auto" w:fill="FFFFFF"/>
            <w:tcMar>
              <w:top w:w="100" w:type="dxa"/>
              <w:left w:w="100" w:type="dxa"/>
              <w:bottom w:w="100" w:type="dxa"/>
              <w:right w:w="100" w:type="dxa"/>
            </w:tcMar>
            <w:vAlign w:val="center"/>
          </w:tcPr>
          <w:p w14:paraId="265EB6AC"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A92B4A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09297883" w14:textId="77777777" w:rsidR="00284BAD" w:rsidRPr="00C87BEB" w:rsidRDefault="00284BAD" w:rsidP="007E6FAA">
            <w:pPr>
              <w:rPr>
                <w:szCs w:val="20"/>
              </w:rPr>
            </w:pPr>
            <w:r w:rsidRPr="00C87BEB">
              <w:rPr>
                <w:szCs w:val="20"/>
              </w:rPr>
              <w:t xml:space="preserve">The </w:t>
            </w:r>
            <w:r w:rsidRPr="005129C0">
              <w:rPr>
                <w:rFonts w:ascii="Courier New" w:eastAsia="Courier New" w:hAnsi="Courier New" w:cs="Courier New"/>
                <w:sz w:val="22"/>
                <w:szCs w:val="22"/>
              </w:rPr>
              <w:t>Signature_Description</w:t>
            </w:r>
            <w:r w:rsidRPr="00C87BEB">
              <w:rPr>
                <w:szCs w:val="20"/>
              </w:rPr>
              <w:t xml:space="preserve"> property characterizes a description of the digital signature.</w:t>
            </w:r>
          </w:p>
        </w:tc>
      </w:tr>
    </w:tbl>
    <w:p w14:paraId="18B06111" w14:textId="77777777" w:rsidR="00284BAD" w:rsidRDefault="00284BAD" w:rsidP="00284BAD">
      <w:pPr>
        <w:pStyle w:val="Heading3"/>
      </w:pPr>
      <w:bookmarkStart w:id="200" w:name="_Toc450634613"/>
      <w:r>
        <w:t>EnvironmentVariableListType Class</w:t>
      </w:r>
      <w:bookmarkEnd w:id="190"/>
      <w:bookmarkEnd w:id="200"/>
    </w:p>
    <w:p w14:paraId="41888EDC" w14:textId="77777777" w:rsidR="00284BAD" w:rsidRDefault="00284BAD" w:rsidP="00284BAD">
      <w:pPr>
        <w:spacing w:after="240"/>
      </w:pPr>
      <w:r>
        <w:t xml:space="preserve">The </w:t>
      </w:r>
      <w:r w:rsidRPr="00754439">
        <w:rPr>
          <w:rFonts w:ascii="Courier New" w:hAnsi="Courier New" w:cs="Courier New"/>
        </w:rPr>
        <w:t>EnvironmentVariableListType</w:t>
      </w:r>
      <w:r>
        <w:t xml:space="preserve"> class is used for representing a list of environment variables.</w:t>
      </w:r>
    </w:p>
    <w:p w14:paraId="2EDD64EA" w14:textId="61F1288D" w:rsidR="00284BAD" w:rsidRPr="00683033" w:rsidRDefault="00284BAD"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8721D3">
        <w:t>29</w:t>
      </w:r>
      <w:r w:rsidRPr="00683033">
        <w:t xml:space="preserve">. Properties of the </w:t>
      </w:r>
      <w:r w:rsidRPr="005129C0">
        <w:rPr>
          <w:rFonts w:ascii="Courier New" w:hAnsi="Courier New" w:cs="Courier New"/>
        </w:rPr>
        <w:t>EnvironmentVariableListType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gridCol w:w="1440"/>
        <w:gridCol w:w="6030"/>
      </w:tblGrid>
      <w:tr w:rsidR="00284BAD" w14:paraId="112D93DA" w14:textId="77777777" w:rsidTr="009A6341">
        <w:trPr>
          <w:jc w:val="center"/>
        </w:trPr>
        <w:tc>
          <w:tcPr>
            <w:tcW w:w="2520" w:type="dxa"/>
            <w:shd w:val="clear" w:color="auto" w:fill="BFBFBF"/>
            <w:tcMar>
              <w:top w:w="100" w:type="dxa"/>
              <w:left w:w="100" w:type="dxa"/>
              <w:bottom w:w="100" w:type="dxa"/>
              <w:right w:w="100" w:type="dxa"/>
            </w:tcMar>
          </w:tcPr>
          <w:p w14:paraId="7E753A6C" w14:textId="77777777" w:rsidR="00284BAD" w:rsidRPr="00754439" w:rsidRDefault="00284BAD" w:rsidP="007E6FAA">
            <w:pPr>
              <w:rPr>
                <w:rFonts w:cs="Courier New"/>
                <w:b/>
                <w:color w:val="000000"/>
              </w:rPr>
            </w:pPr>
            <w:r w:rsidRPr="00754439">
              <w:rPr>
                <w:rFonts w:cs="Courier New"/>
                <w:b/>
                <w:color w:val="000000"/>
              </w:rPr>
              <w:t>Name</w:t>
            </w:r>
          </w:p>
        </w:tc>
        <w:tc>
          <w:tcPr>
            <w:tcW w:w="2970" w:type="dxa"/>
            <w:shd w:val="clear" w:color="auto" w:fill="BFBFBF"/>
            <w:tcMar>
              <w:top w:w="100" w:type="dxa"/>
              <w:left w:w="100" w:type="dxa"/>
              <w:bottom w:w="100" w:type="dxa"/>
              <w:right w:w="100" w:type="dxa"/>
            </w:tcMar>
            <w:vAlign w:val="center"/>
          </w:tcPr>
          <w:p w14:paraId="724F442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5F5B2C7" w14:textId="77777777" w:rsidR="00284BAD" w:rsidRPr="00754439" w:rsidRDefault="00284BAD" w:rsidP="007E6FAA">
            <w:pPr>
              <w:jc w:val="center"/>
              <w:rPr>
                <w:rFonts w:cs="Courier New"/>
                <w:b/>
                <w:color w:val="000000"/>
              </w:rPr>
            </w:pPr>
            <w:r w:rsidRPr="00754439">
              <w:rPr>
                <w:rFonts w:cs="Courier New"/>
                <w:b/>
                <w:color w:val="000000"/>
              </w:rPr>
              <w:t>Multiplicity</w:t>
            </w:r>
          </w:p>
        </w:tc>
        <w:tc>
          <w:tcPr>
            <w:tcW w:w="6030" w:type="dxa"/>
            <w:shd w:val="clear" w:color="auto" w:fill="BFBFBF"/>
            <w:tcMar>
              <w:top w:w="100" w:type="dxa"/>
              <w:left w:w="100" w:type="dxa"/>
              <w:bottom w:w="100" w:type="dxa"/>
              <w:right w:w="100" w:type="dxa"/>
            </w:tcMar>
          </w:tcPr>
          <w:p w14:paraId="1DD861D3" w14:textId="77777777" w:rsidR="00284BAD" w:rsidRPr="00754439" w:rsidRDefault="00284BAD" w:rsidP="007E6FAA">
            <w:pPr>
              <w:rPr>
                <w:rFonts w:cs="Courier New"/>
                <w:b/>
                <w:color w:val="000000"/>
              </w:rPr>
            </w:pPr>
            <w:r w:rsidRPr="00754439">
              <w:rPr>
                <w:rFonts w:cs="Courier New"/>
                <w:b/>
                <w:color w:val="000000"/>
              </w:rPr>
              <w:t>Description</w:t>
            </w:r>
          </w:p>
        </w:tc>
      </w:tr>
      <w:tr w:rsidR="00284BAD" w14:paraId="343E29AA" w14:textId="77777777" w:rsidTr="007E6FAA">
        <w:trPr>
          <w:jc w:val="center"/>
        </w:trPr>
        <w:tc>
          <w:tcPr>
            <w:tcW w:w="2520" w:type="dxa"/>
            <w:shd w:val="clear" w:color="auto" w:fill="FFFFFF"/>
            <w:tcMar>
              <w:top w:w="100" w:type="dxa"/>
              <w:left w:w="100" w:type="dxa"/>
              <w:bottom w:w="100" w:type="dxa"/>
              <w:right w:w="100" w:type="dxa"/>
            </w:tcMar>
            <w:vAlign w:val="center"/>
          </w:tcPr>
          <w:p w14:paraId="1C8DCE84" w14:textId="77777777" w:rsidR="00284BAD" w:rsidRDefault="00284BAD" w:rsidP="007E6FAA">
            <w:pPr>
              <w:rPr>
                <w:b/>
              </w:rPr>
            </w:pPr>
            <w:r>
              <w:rPr>
                <w:b/>
              </w:rPr>
              <w:t>Environment_Variable</w:t>
            </w:r>
          </w:p>
        </w:tc>
        <w:tc>
          <w:tcPr>
            <w:tcW w:w="2970" w:type="dxa"/>
            <w:shd w:val="clear" w:color="auto" w:fill="FFFFFF"/>
            <w:tcMar>
              <w:top w:w="100" w:type="dxa"/>
              <w:left w:w="100" w:type="dxa"/>
              <w:bottom w:w="100" w:type="dxa"/>
              <w:right w:w="100" w:type="dxa"/>
            </w:tcMar>
            <w:vAlign w:val="center"/>
          </w:tcPr>
          <w:p w14:paraId="073859E6" w14:textId="77777777" w:rsidR="00284BAD" w:rsidRDefault="00284BAD" w:rsidP="007E6FAA">
            <w:pPr>
              <w:pStyle w:val="UMLTableType"/>
              <w:contextualSpacing w:val="0"/>
            </w:pPr>
            <w:r>
              <w:t>EnvironmentVariableType</w:t>
            </w:r>
          </w:p>
        </w:tc>
        <w:tc>
          <w:tcPr>
            <w:tcW w:w="1440" w:type="dxa"/>
            <w:shd w:val="clear" w:color="auto" w:fill="FFFFFF"/>
            <w:tcMar>
              <w:top w:w="100" w:type="dxa"/>
              <w:left w:w="100" w:type="dxa"/>
              <w:bottom w:w="100" w:type="dxa"/>
              <w:right w:w="100" w:type="dxa"/>
            </w:tcMar>
            <w:vAlign w:val="center"/>
          </w:tcPr>
          <w:p w14:paraId="17DD8C06" w14:textId="77777777" w:rsidR="00284BAD" w:rsidRPr="00754439" w:rsidRDefault="00284BAD" w:rsidP="007E6FAA">
            <w:pPr>
              <w:jc w:val="center"/>
              <w:rPr>
                <w:sz w:val="22"/>
                <w:szCs w:val="22"/>
              </w:rPr>
            </w:pPr>
            <w:r w:rsidRPr="00683033">
              <w:rPr>
                <w:szCs w:val="22"/>
              </w:rPr>
              <w:t>1..*</w:t>
            </w:r>
          </w:p>
        </w:tc>
        <w:tc>
          <w:tcPr>
            <w:tcW w:w="6030" w:type="dxa"/>
            <w:shd w:val="clear" w:color="auto" w:fill="FFFFFF"/>
            <w:tcMar>
              <w:top w:w="100" w:type="dxa"/>
              <w:left w:w="100" w:type="dxa"/>
              <w:bottom w:w="100" w:type="dxa"/>
              <w:right w:w="100" w:type="dxa"/>
            </w:tcMar>
          </w:tcPr>
          <w:p w14:paraId="29516FE3" w14:textId="77777777" w:rsidR="00284BAD" w:rsidRPr="00C87BEB" w:rsidRDefault="00284BAD" w:rsidP="007E6FAA">
            <w:pPr>
              <w:rPr>
                <w:szCs w:val="20"/>
              </w:rPr>
            </w:pPr>
            <w:r w:rsidRPr="00C87BEB">
              <w:rPr>
                <w:szCs w:val="20"/>
              </w:rPr>
              <w:t xml:space="preserve">The </w:t>
            </w:r>
            <w:r w:rsidRPr="005129C0">
              <w:rPr>
                <w:rFonts w:ascii="Courier New" w:hAnsi="Courier New" w:cs="Courier New"/>
                <w:sz w:val="22"/>
                <w:szCs w:val="22"/>
              </w:rPr>
              <w:t>Environment_Variable</w:t>
            </w:r>
            <w:r w:rsidRPr="00C87BEB">
              <w:rPr>
                <w:szCs w:val="20"/>
              </w:rPr>
              <w:t xml:space="preserve"> property is used for capturing environment variables using a name/value pair.</w:t>
            </w:r>
          </w:p>
        </w:tc>
      </w:tr>
    </w:tbl>
    <w:p w14:paraId="4FD11C33" w14:textId="77777777" w:rsidR="00284BAD" w:rsidRDefault="00284BAD" w:rsidP="00284BAD"/>
    <w:p w14:paraId="2433A845" w14:textId="77777777" w:rsidR="00284BAD" w:rsidRDefault="00284BAD" w:rsidP="00284BAD">
      <w:pPr>
        <w:pStyle w:val="Heading4"/>
      </w:pPr>
      <w:bookmarkStart w:id="201" w:name="_Toc425409696"/>
      <w:bookmarkStart w:id="202" w:name="_Toc450634614"/>
      <w:r>
        <w:t>EnvironmentVariableType Class</w:t>
      </w:r>
      <w:bookmarkEnd w:id="201"/>
      <w:bookmarkEnd w:id="202"/>
    </w:p>
    <w:p w14:paraId="6CCB2D70" w14:textId="77777777" w:rsidR="00284BAD" w:rsidRDefault="00284BAD" w:rsidP="00284BAD">
      <w:pPr>
        <w:spacing w:after="240"/>
      </w:pPr>
      <w:r>
        <w:t xml:space="preserve">The </w:t>
      </w:r>
      <w:r w:rsidRPr="00754439">
        <w:rPr>
          <w:rFonts w:ascii="Courier New" w:hAnsi="Courier New" w:cs="Courier New"/>
        </w:rPr>
        <w:t>EnvironmentVariableType</w:t>
      </w:r>
      <w:r>
        <w:t xml:space="preserve"> class is used for representing environment variables using a name/value pair.</w:t>
      </w:r>
    </w:p>
    <w:p w14:paraId="499B21BD" w14:textId="0FDC45DF" w:rsidR="00284BAD" w:rsidRPr="00683033" w:rsidRDefault="00284BAD"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3F04E0">
        <w:t>30</w:t>
      </w:r>
      <w:r w:rsidRPr="00683033">
        <w:t xml:space="preserve">. Properties of the </w:t>
      </w:r>
      <w:r w:rsidRPr="00A3504B">
        <w:rPr>
          <w:rFonts w:ascii="Courier New" w:hAnsi="Courier New" w:cs="Courier New"/>
        </w:rPr>
        <w:t>EnvironmentVariableType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3150"/>
        <w:gridCol w:w="1350"/>
        <w:gridCol w:w="7650"/>
      </w:tblGrid>
      <w:tr w:rsidR="00284BAD" w14:paraId="51AA16CA" w14:textId="77777777" w:rsidTr="009A6341">
        <w:trPr>
          <w:jc w:val="center"/>
        </w:trPr>
        <w:tc>
          <w:tcPr>
            <w:tcW w:w="810" w:type="dxa"/>
            <w:shd w:val="clear" w:color="auto" w:fill="BFBFBF"/>
            <w:tcMar>
              <w:top w:w="100" w:type="dxa"/>
              <w:left w:w="100" w:type="dxa"/>
              <w:bottom w:w="100" w:type="dxa"/>
              <w:right w:w="100" w:type="dxa"/>
            </w:tcMar>
          </w:tcPr>
          <w:p w14:paraId="5F6A39D5"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vAlign w:val="center"/>
          </w:tcPr>
          <w:p w14:paraId="093988FC"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48CE89" w14:textId="77777777" w:rsidR="00284BAD" w:rsidRPr="00754439" w:rsidRDefault="00284BAD" w:rsidP="007E6FAA">
            <w:pPr>
              <w:jc w:val="center"/>
              <w:rPr>
                <w:b/>
                <w:color w:val="000000"/>
              </w:rPr>
            </w:pPr>
            <w:r w:rsidRPr="00754439">
              <w:rPr>
                <w:b/>
                <w:color w:val="000000"/>
              </w:rPr>
              <w:t>Multiplicity</w:t>
            </w:r>
          </w:p>
        </w:tc>
        <w:tc>
          <w:tcPr>
            <w:tcW w:w="7650" w:type="dxa"/>
            <w:shd w:val="clear" w:color="auto" w:fill="BFBFBF"/>
            <w:tcMar>
              <w:top w:w="100" w:type="dxa"/>
              <w:left w:w="100" w:type="dxa"/>
              <w:bottom w:w="100" w:type="dxa"/>
              <w:right w:w="100" w:type="dxa"/>
            </w:tcMar>
          </w:tcPr>
          <w:p w14:paraId="2728574E" w14:textId="77777777" w:rsidR="00284BAD" w:rsidRPr="00754439" w:rsidRDefault="00284BAD" w:rsidP="007E6FAA">
            <w:pPr>
              <w:rPr>
                <w:b/>
                <w:color w:val="000000"/>
              </w:rPr>
            </w:pPr>
            <w:r w:rsidRPr="00754439">
              <w:rPr>
                <w:b/>
                <w:color w:val="000000"/>
              </w:rPr>
              <w:t>Description</w:t>
            </w:r>
          </w:p>
        </w:tc>
      </w:tr>
      <w:tr w:rsidR="00284BAD" w14:paraId="50113DA1" w14:textId="77777777" w:rsidTr="007E6FAA">
        <w:trPr>
          <w:jc w:val="center"/>
        </w:trPr>
        <w:tc>
          <w:tcPr>
            <w:tcW w:w="810" w:type="dxa"/>
            <w:shd w:val="clear" w:color="auto" w:fill="FFFFFF"/>
            <w:tcMar>
              <w:top w:w="100" w:type="dxa"/>
              <w:left w:w="100" w:type="dxa"/>
              <w:bottom w:w="100" w:type="dxa"/>
              <w:right w:w="100" w:type="dxa"/>
            </w:tcMar>
            <w:vAlign w:val="center"/>
          </w:tcPr>
          <w:p w14:paraId="053919DB"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7AA18B3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2265F68D" w14:textId="77777777" w:rsidR="00284BAD" w:rsidRPr="00754439" w:rsidRDefault="00284BAD" w:rsidP="007E6FAA">
            <w:pPr>
              <w:jc w:val="center"/>
              <w:rPr>
                <w:sz w:val="22"/>
                <w:szCs w:val="22"/>
              </w:rPr>
            </w:pPr>
            <w:r w:rsidRPr="00683033">
              <w:rPr>
                <w:szCs w:val="22"/>
              </w:rPr>
              <w:t>1</w:t>
            </w:r>
          </w:p>
        </w:tc>
        <w:tc>
          <w:tcPr>
            <w:tcW w:w="7650" w:type="dxa"/>
            <w:shd w:val="clear" w:color="auto" w:fill="FFFFFF"/>
            <w:tcMar>
              <w:top w:w="100" w:type="dxa"/>
              <w:left w:w="100" w:type="dxa"/>
              <w:bottom w:w="100" w:type="dxa"/>
              <w:right w:w="100" w:type="dxa"/>
            </w:tcMar>
          </w:tcPr>
          <w:p w14:paraId="3CB03C97"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Name</w:t>
            </w:r>
            <w:r w:rsidRPr="00C87BEB">
              <w:rPr>
                <w:szCs w:val="20"/>
              </w:rPr>
              <w:t xml:space="preserve"> property characterizes the name of the environment variable.</w:t>
            </w:r>
          </w:p>
        </w:tc>
      </w:tr>
      <w:tr w:rsidR="00284BAD" w14:paraId="33EB8044" w14:textId="77777777" w:rsidTr="007E6FAA">
        <w:trPr>
          <w:jc w:val="center"/>
        </w:trPr>
        <w:tc>
          <w:tcPr>
            <w:tcW w:w="810" w:type="dxa"/>
            <w:shd w:val="clear" w:color="auto" w:fill="FFFFFF"/>
            <w:tcMar>
              <w:top w:w="100" w:type="dxa"/>
              <w:left w:w="100" w:type="dxa"/>
              <w:bottom w:w="100" w:type="dxa"/>
              <w:right w:w="100" w:type="dxa"/>
            </w:tcMar>
            <w:vAlign w:val="center"/>
          </w:tcPr>
          <w:p w14:paraId="40761BFC" w14:textId="77777777" w:rsidR="00284BAD" w:rsidRDefault="00284BAD" w:rsidP="007E6FAA">
            <w:pPr>
              <w:rPr>
                <w:b/>
              </w:rPr>
            </w:pPr>
            <w:r>
              <w:rPr>
                <w:b/>
              </w:rPr>
              <w:t>Value</w:t>
            </w:r>
          </w:p>
        </w:tc>
        <w:tc>
          <w:tcPr>
            <w:tcW w:w="3150" w:type="dxa"/>
            <w:shd w:val="clear" w:color="auto" w:fill="FFFFFF"/>
            <w:tcMar>
              <w:top w:w="100" w:type="dxa"/>
              <w:left w:w="100" w:type="dxa"/>
              <w:bottom w:w="100" w:type="dxa"/>
              <w:right w:w="100" w:type="dxa"/>
            </w:tcMar>
            <w:vAlign w:val="center"/>
          </w:tcPr>
          <w:p w14:paraId="0E1C6BD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7362C48A" w14:textId="77777777" w:rsidR="00284BAD" w:rsidRPr="00754439" w:rsidRDefault="00284BAD" w:rsidP="007E6FAA">
            <w:pPr>
              <w:jc w:val="center"/>
              <w:rPr>
                <w:sz w:val="22"/>
                <w:szCs w:val="22"/>
              </w:rPr>
            </w:pPr>
            <w:r w:rsidRPr="00683033">
              <w:rPr>
                <w:szCs w:val="22"/>
              </w:rPr>
              <w:t>0..1</w:t>
            </w:r>
          </w:p>
        </w:tc>
        <w:tc>
          <w:tcPr>
            <w:tcW w:w="7650" w:type="dxa"/>
            <w:shd w:val="clear" w:color="auto" w:fill="FFFFFF"/>
            <w:tcMar>
              <w:top w:w="100" w:type="dxa"/>
              <w:left w:w="100" w:type="dxa"/>
              <w:bottom w:w="100" w:type="dxa"/>
              <w:right w:w="100" w:type="dxa"/>
            </w:tcMar>
          </w:tcPr>
          <w:p w14:paraId="2F1AD85F"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Value</w:t>
            </w:r>
            <w:r w:rsidRPr="00C87BEB">
              <w:rPr>
                <w:szCs w:val="20"/>
              </w:rPr>
              <w:t xml:space="preserve"> property characterizes the value of the environment variable.</w:t>
            </w:r>
          </w:p>
        </w:tc>
      </w:tr>
    </w:tbl>
    <w:p w14:paraId="6CA47CAE" w14:textId="77777777" w:rsidR="00284BAD" w:rsidRDefault="00284BAD" w:rsidP="00284BAD"/>
    <w:p w14:paraId="02FF05DF" w14:textId="0C90FE7A" w:rsidR="00C87BEB" w:rsidRDefault="00C87BEB" w:rsidP="00284BAD">
      <w:pPr>
        <w:pStyle w:val="Heading3"/>
      </w:pPr>
      <w:bookmarkStart w:id="203" w:name="_Toc450634615"/>
      <w:bookmarkEnd w:id="191"/>
      <w:r>
        <w:lastRenderedPageBreak/>
        <w:t>Error-Related Classes</w:t>
      </w:r>
      <w:bookmarkEnd w:id="203"/>
    </w:p>
    <w:p w14:paraId="7E4AC1F8" w14:textId="77777777" w:rsidR="00284BAD" w:rsidRDefault="00284BAD" w:rsidP="00C87BEB">
      <w:pPr>
        <w:pStyle w:val="Heading4"/>
      </w:pPr>
      <w:bookmarkStart w:id="204" w:name="_Toc450634616"/>
      <w:r>
        <w:t>ErrorsType Class</w:t>
      </w:r>
      <w:bookmarkEnd w:id="192"/>
      <w:bookmarkEnd w:id="204"/>
    </w:p>
    <w:p w14:paraId="15004128" w14:textId="77777777" w:rsidR="00284BAD" w:rsidRDefault="00284BAD" w:rsidP="00284BAD">
      <w:pPr>
        <w:spacing w:after="240"/>
      </w:pPr>
      <w:r>
        <w:t xml:space="preserve">The </w:t>
      </w:r>
      <w:r w:rsidRPr="005442DF">
        <w:rPr>
          <w:rFonts w:ascii="Courier New" w:hAnsi="Courier New" w:cs="Courier New"/>
        </w:rPr>
        <w:t>ErrorsType</w:t>
      </w:r>
      <w:r>
        <w:t xml:space="preserve"> class captures any errors generated during the run of the tool.</w:t>
      </w:r>
    </w:p>
    <w:p w14:paraId="66FC31E5" w14:textId="77777777" w:rsidR="007A450F" w:rsidRDefault="00284BAD" w:rsidP="007A450F">
      <w:pPr>
        <w:keepNext/>
        <w:spacing w:after="240"/>
      </w:pPr>
      <w:r w:rsidRPr="007B0F1D">
        <w:rPr>
          <w:noProof/>
        </w:rPr>
        <w:drawing>
          <wp:inline distT="0" distB="0" distL="0" distR="0" wp14:anchorId="68CA7E30" wp14:editId="3B57E116">
            <wp:extent cx="8686800" cy="769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686800" cy="769620"/>
                    </a:xfrm>
                    <a:prstGeom prst="rect">
                      <a:avLst/>
                    </a:prstGeom>
                  </pic:spPr>
                </pic:pic>
              </a:graphicData>
            </a:graphic>
          </wp:inline>
        </w:drawing>
      </w:r>
    </w:p>
    <w:p w14:paraId="45D04AF6" w14:textId="041135B4" w:rsidR="00284BAD" w:rsidRDefault="007A450F" w:rsidP="007A450F">
      <w:pPr>
        <w:pStyle w:val="Caption"/>
      </w:pPr>
      <w:r>
        <w:t xml:space="preserve">Figure </w:t>
      </w:r>
      <w:r w:rsidR="00290C1A">
        <w:fldChar w:fldCharType="begin"/>
      </w:r>
      <w:r w:rsidR="00290C1A">
        <w:instrText xml:space="preserve"> STYLEREF 1 \s </w:instrText>
      </w:r>
      <w:r w:rsidR="00290C1A">
        <w:fldChar w:fldCharType="separate"/>
      </w:r>
      <w:r w:rsidR="002B7BE1">
        <w:rPr>
          <w:noProof/>
        </w:rPr>
        <w:t>3</w:t>
      </w:r>
      <w:r w:rsidR="00290C1A">
        <w:rPr>
          <w:noProof/>
        </w:rPr>
        <w:fldChar w:fldCharType="end"/>
      </w:r>
      <w:r w:rsidR="002B7BE1">
        <w:noBreakHyphen/>
      </w:r>
      <w:r w:rsidR="00290C1A">
        <w:fldChar w:fldCharType="begin"/>
      </w:r>
      <w:r w:rsidR="00290C1A">
        <w:instrText xml:space="preserve"> SEQ Figure \* ARABIC \s 1 </w:instrText>
      </w:r>
      <w:r w:rsidR="00290C1A">
        <w:fldChar w:fldCharType="separate"/>
      </w:r>
      <w:r w:rsidR="002B7BE1">
        <w:rPr>
          <w:noProof/>
        </w:rPr>
        <w:t>8</w:t>
      </w:r>
      <w:r w:rsidR="00290C1A">
        <w:rPr>
          <w:noProof/>
        </w:rPr>
        <w:fldChar w:fldCharType="end"/>
      </w:r>
      <w:r>
        <w:t xml:space="preserve">. UML diagram for the </w:t>
      </w:r>
      <w:r w:rsidRPr="007A450F">
        <w:rPr>
          <w:rFonts w:ascii="Courier New" w:hAnsi="Courier New" w:cs="Courier New"/>
        </w:rPr>
        <w:t>ErrorType</w:t>
      </w:r>
      <w:r>
        <w:t xml:space="preserve"> class</w:t>
      </w:r>
    </w:p>
    <w:p w14:paraId="62D89861" w14:textId="7DB7DDE7" w:rsidR="00284BAD" w:rsidRPr="00683033" w:rsidRDefault="00284BAD"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AB1803">
        <w:t>31</w:t>
      </w:r>
      <w:r w:rsidRPr="00683033">
        <w:t xml:space="preserve">. Properties of the </w:t>
      </w:r>
      <w:r w:rsidRPr="007A450F">
        <w:rPr>
          <w:rFonts w:ascii="Courier New" w:hAnsi="Courier New" w:cs="Courier New"/>
        </w:rPr>
        <w:t>ErrorsType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350"/>
        <w:gridCol w:w="1350"/>
        <w:gridCol w:w="9450"/>
      </w:tblGrid>
      <w:tr w:rsidR="00284BAD" w14:paraId="6B08B6F8" w14:textId="77777777" w:rsidTr="007E6FAA">
        <w:trPr>
          <w:jc w:val="center"/>
        </w:trPr>
        <w:tc>
          <w:tcPr>
            <w:tcW w:w="810" w:type="dxa"/>
            <w:shd w:val="clear" w:color="auto" w:fill="BFBFBF"/>
            <w:tcMar>
              <w:top w:w="100" w:type="dxa"/>
              <w:left w:w="100" w:type="dxa"/>
              <w:bottom w:w="100" w:type="dxa"/>
              <w:right w:w="100" w:type="dxa"/>
            </w:tcMar>
          </w:tcPr>
          <w:p w14:paraId="2A5AB95A" w14:textId="77777777" w:rsidR="00284BAD" w:rsidRPr="00D8529D" w:rsidRDefault="00284BAD" w:rsidP="007E6FAA">
            <w:pPr>
              <w:rPr>
                <w:b/>
                <w:color w:val="000000"/>
              </w:rPr>
            </w:pPr>
            <w:r w:rsidRPr="00D8529D">
              <w:rPr>
                <w:b/>
                <w:color w:val="000000"/>
              </w:rPr>
              <w:t>Name</w:t>
            </w:r>
          </w:p>
        </w:tc>
        <w:tc>
          <w:tcPr>
            <w:tcW w:w="1350" w:type="dxa"/>
            <w:shd w:val="clear" w:color="auto" w:fill="BFBFBF"/>
            <w:tcMar>
              <w:top w:w="100" w:type="dxa"/>
              <w:left w:w="100" w:type="dxa"/>
              <w:bottom w:w="100" w:type="dxa"/>
              <w:right w:w="100" w:type="dxa"/>
            </w:tcMar>
            <w:vAlign w:val="center"/>
          </w:tcPr>
          <w:p w14:paraId="75856BB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A812F68" w14:textId="77777777" w:rsidR="00284BAD" w:rsidRPr="00D8529D" w:rsidRDefault="00284BAD" w:rsidP="007E6FAA">
            <w:pPr>
              <w:jc w:val="center"/>
              <w:rPr>
                <w:b/>
                <w:color w:val="000000"/>
              </w:rPr>
            </w:pPr>
            <w:r w:rsidRPr="00D8529D">
              <w:rPr>
                <w:b/>
                <w:color w:val="000000"/>
              </w:rPr>
              <w:t>Multiplicity</w:t>
            </w:r>
          </w:p>
        </w:tc>
        <w:tc>
          <w:tcPr>
            <w:tcW w:w="9450" w:type="dxa"/>
            <w:shd w:val="clear" w:color="auto" w:fill="BFBFBF"/>
            <w:tcMar>
              <w:top w:w="100" w:type="dxa"/>
              <w:left w:w="100" w:type="dxa"/>
              <w:bottom w:w="100" w:type="dxa"/>
              <w:right w:w="100" w:type="dxa"/>
            </w:tcMar>
          </w:tcPr>
          <w:p w14:paraId="690474FB" w14:textId="77777777" w:rsidR="00284BAD" w:rsidRPr="00D8529D" w:rsidRDefault="00284BAD" w:rsidP="007E6FAA">
            <w:pPr>
              <w:rPr>
                <w:b/>
                <w:color w:val="000000"/>
              </w:rPr>
            </w:pPr>
            <w:r w:rsidRPr="00D8529D">
              <w:rPr>
                <w:b/>
                <w:color w:val="000000"/>
              </w:rPr>
              <w:t>Description</w:t>
            </w:r>
          </w:p>
        </w:tc>
      </w:tr>
      <w:tr w:rsidR="00284BAD" w14:paraId="2A8BADDE" w14:textId="77777777" w:rsidTr="007E6FAA">
        <w:trPr>
          <w:jc w:val="center"/>
        </w:trPr>
        <w:tc>
          <w:tcPr>
            <w:tcW w:w="810" w:type="dxa"/>
            <w:shd w:val="clear" w:color="auto" w:fill="FFFFFF"/>
            <w:tcMar>
              <w:top w:w="100" w:type="dxa"/>
              <w:left w:w="100" w:type="dxa"/>
              <w:bottom w:w="100" w:type="dxa"/>
              <w:right w:w="100" w:type="dxa"/>
            </w:tcMar>
            <w:vAlign w:val="center"/>
          </w:tcPr>
          <w:p w14:paraId="4860369D" w14:textId="77777777" w:rsidR="00284BAD" w:rsidRDefault="00284BAD" w:rsidP="007E6FAA">
            <w:pPr>
              <w:rPr>
                <w:b/>
              </w:rPr>
            </w:pPr>
            <w:r>
              <w:rPr>
                <w:b/>
              </w:rPr>
              <w:t>Error</w:t>
            </w:r>
          </w:p>
        </w:tc>
        <w:tc>
          <w:tcPr>
            <w:tcW w:w="1350" w:type="dxa"/>
            <w:shd w:val="clear" w:color="auto" w:fill="FFFFFF"/>
            <w:tcMar>
              <w:top w:w="100" w:type="dxa"/>
              <w:left w:w="100" w:type="dxa"/>
              <w:bottom w:w="100" w:type="dxa"/>
              <w:right w:w="100" w:type="dxa"/>
            </w:tcMar>
            <w:vAlign w:val="center"/>
          </w:tcPr>
          <w:p w14:paraId="2E1BFBE1" w14:textId="77777777" w:rsidR="00284BAD" w:rsidRDefault="00284BAD" w:rsidP="007E6FAA">
            <w:pPr>
              <w:pStyle w:val="UMLTableType"/>
              <w:contextualSpacing w:val="0"/>
            </w:pPr>
            <w:r>
              <w:t>ErrorType</w:t>
            </w:r>
          </w:p>
        </w:tc>
        <w:tc>
          <w:tcPr>
            <w:tcW w:w="1350" w:type="dxa"/>
            <w:shd w:val="clear" w:color="auto" w:fill="FFFFFF"/>
            <w:tcMar>
              <w:top w:w="100" w:type="dxa"/>
              <w:left w:w="100" w:type="dxa"/>
              <w:bottom w:w="100" w:type="dxa"/>
              <w:right w:w="100" w:type="dxa"/>
            </w:tcMar>
            <w:vAlign w:val="center"/>
          </w:tcPr>
          <w:p w14:paraId="029AAE39" w14:textId="77777777" w:rsidR="00284BAD" w:rsidRPr="00D8529D" w:rsidRDefault="00284BAD" w:rsidP="007E6FAA">
            <w:pPr>
              <w:jc w:val="center"/>
              <w:rPr>
                <w:sz w:val="22"/>
                <w:szCs w:val="22"/>
              </w:rPr>
            </w:pPr>
            <w:r w:rsidRPr="00683033">
              <w:rPr>
                <w:szCs w:val="22"/>
              </w:rPr>
              <w:t>1..*</w:t>
            </w:r>
          </w:p>
        </w:tc>
        <w:tc>
          <w:tcPr>
            <w:tcW w:w="9450" w:type="dxa"/>
            <w:shd w:val="clear" w:color="auto" w:fill="FFFFFF"/>
            <w:tcMar>
              <w:top w:w="100" w:type="dxa"/>
              <w:left w:w="100" w:type="dxa"/>
              <w:bottom w:w="100" w:type="dxa"/>
              <w:right w:w="100" w:type="dxa"/>
            </w:tcMar>
          </w:tcPr>
          <w:p w14:paraId="031A7F20"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Error</w:t>
            </w:r>
            <w:r w:rsidRPr="00C87BEB">
              <w:rPr>
                <w:szCs w:val="20"/>
              </w:rPr>
              <w:t xml:space="preserve"> property captures a single type of error generated during the run of the tool.</w:t>
            </w:r>
          </w:p>
        </w:tc>
      </w:tr>
    </w:tbl>
    <w:p w14:paraId="4B99F3D0" w14:textId="77777777" w:rsidR="00284BAD" w:rsidRDefault="00284BAD" w:rsidP="00284BAD">
      <w:pPr>
        <w:pStyle w:val="Heading4"/>
      </w:pPr>
      <w:bookmarkStart w:id="205" w:name="_Toc425409643"/>
      <w:bookmarkStart w:id="206" w:name="_Toc450634617"/>
      <w:r>
        <w:t>ErrorType Class</w:t>
      </w:r>
      <w:bookmarkEnd w:id="205"/>
      <w:bookmarkEnd w:id="206"/>
    </w:p>
    <w:p w14:paraId="6C2B4069" w14:textId="77777777" w:rsidR="00284BAD" w:rsidRPr="00D8529D" w:rsidRDefault="00284BAD" w:rsidP="00284BAD">
      <w:pPr>
        <w:spacing w:after="240"/>
      </w:pPr>
      <w:r>
        <w:t xml:space="preserve">The </w:t>
      </w:r>
      <w:r w:rsidRPr="00D8529D">
        <w:rPr>
          <w:rFonts w:ascii="Courier New" w:hAnsi="Courier New" w:cs="Courier New"/>
        </w:rPr>
        <w:t>ErrorType</w:t>
      </w:r>
      <w:r>
        <w:t xml:space="preserve"> class captures a single error generated during the run of </w:t>
      </w:r>
      <w:r w:rsidRPr="00D8529D">
        <w:t>the tool.</w:t>
      </w:r>
    </w:p>
    <w:p w14:paraId="5252F1C8" w14:textId="667792B5" w:rsidR="00284BAD" w:rsidRPr="00683033" w:rsidRDefault="00284BAD"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22282B">
        <w:t>32</w:t>
      </w:r>
      <w:r w:rsidRPr="00683033">
        <w:t xml:space="preserve">. Properties of the </w:t>
      </w:r>
      <w:r w:rsidRPr="00A3504B">
        <w:rPr>
          <w:rFonts w:ascii="Courier New" w:hAnsi="Courier New" w:cs="Courier New"/>
        </w:rPr>
        <w:t>ErrorType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350"/>
        <w:gridCol w:w="7380"/>
      </w:tblGrid>
      <w:tr w:rsidR="00284BAD" w:rsidRPr="00D8529D" w14:paraId="4FEDC454" w14:textId="77777777" w:rsidTr="009A6341">
        <w:trPr>
          <w:jc w:val="center"/>
        </w:trPr>
        <w:tc>
          <w:tcPr>
            <w:tcW w:w="1800" w:type="dxa"/>
            <w:shd w:val="clear" w:color="auto" w:fill="BFBFBF"/>
            <w:tcMar>
              <w:top w:w="100" w:type="dxa"/>
              <w:left w:w="100" w:type="dxa"/>
              <w:bottom w:w="100" w:type="dxa"/>
              <w:right w:w="100" w:type="dxa"/>
            </w:tcMar>
          </w:tcPr>
          <w:p w14:paraId="53126663" w14:textId="77777777" w:rsidR="00284BAD" w:rsidRPr="00D8529D" w:rsidRDefault="00284BAD" w:rsidP="007E6FAA">
            <w:pPr>
              <w:rPr>
                <w:b/>
                <w:color w:val="000000"/>
              </w:rPr>
            </w:pPr>
            <w:r w:rsidRPr="00D8529D">
              <w:rPr>
                <w:b/>
                <w:color w:val="000000"/>
              </w:rPr>
              <w:t>Name</w:t>
            </w:r>
          </w:p>
        </w:tc>
        <w:tc>
          <w:tcPr>
            <w:tcW w:w="2430" w:type="dxa"/>
            <w:shd w:val="clear" w:color="auto" w:fill="BFBFBF"/>
            <w:tcMar>
              <w:top w:w="100" w:type="dxa"/>
              <w:left w:w="100" w:type="dxa"/>
              <w:bottom w:w="100" w:type="dxa"/>
              <w:right w:w="100" w:type="dxa"/>
            </w:tcMar>
            <w:vAlign w:val="center"/>
          </w:tcPr>
          <w:p w14:paraId="03EED0E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D15887" w14:textId="77777777" w:rsidR="00284BAD" w:rsidRPr="00D8529D" w:rsidRDefault="00284BAD" w:rsidP="007E6FAA">
            <w:pPr>
              <w:jc w:val="center"/>
              <w:rPr>
                <w:b/>
                <w:color w:val="000000"/>
              </w:rPr>
            </w:pPr>
            <w:r w:rsidRPr="00D8529D">
              <w:rPr>
                <w:b/>
                <w:color w:val="000000"/>
              </w:rPr>
              <w:t>Multiplicity</w:t>
            </w:r>
          </w:p>
        </w:tc>
        <w:tc>
          <w:tcPr>
            <w:tcW w:w="7380" w:type="dxa"/>
            <w:shd w:val="clear" w:color="auto" w:fill="BFBFBF"/>
            <w:tcMar>
              <w:top w:w="100" w:type="dxa"/>
              <w:left w:w="100" w:type="dxa"/>
              <w:bottom w:w="100" w:type="dxa"/>
              <w:right w:w="100" w:type="dxa"/>
            </w:tcMar>
          </w:tcPr>
          <w:p w14:paraId="293E23BD" w14:textId="77777777" w:rsidR="00284BAD" w:rsidRPr="00D8529D" w:rsidRDefault="00284BAD" w:rsidP="007E6FAA">
            <w:pPr>
              <w:rPr>
                <w:b/>
                <w:color w:val="000000"/>
              </w:rPr>
            </w:pPr>
            <w:r w:rsidRPr="00D8529D">
              <w:rPr>
                <w:b/>
                <w:color w:val="000000"/>
              </w:rPr>
              <w:t>Description</w:t>
            </w:r>
          </w:p>
        </w:tc>
      </w:tr>
      <w:tr w:rsidR="00284BAD" w14:paraId="75FA4FB2" w14:textId="77777777" w:rsidTr="00027F84">
        <w:trPr>
          <w:trHeight w:val="601"/>
          <w:jc w:val="center"/>
        </w:trPr>
        <w:tc>
          <w:tcPr>
            <w:tcW w:w="1800" w:type="dxa"/>
            <w:shd w:val="clear" w:color="auto" w:fill="FFFFFF"/>
            <w:tcMar>
              <w:top w:w="100" w:type="dxa"/>
              <w:left w:w="100" w:type="dxa"/>
              <w:bottom w:w="100" w:type="dxa"/>
              <w:right w:w="100" w:type="dxa"/>
            </w:tcMar>
            <w:vAlign w:val="center"/>
          </w:tcPr>
          <w:p w14:paraId="6F91ACF8" w14:textId="77777777" w:rsidR="00284BAD" w:rsidRDefault="00284BAD" w:rsidP="007E6FAA">
            <w:pPr>
              <w:rPr>
                <w:b/>
              </w:rPr>
            </w:pPr>
            <w:r>
              <w:rPr>
                <w:b/>
              </w:rPr>
              <w:t>Error_Type</w:t>
            </w:r>
          </w:p>
        </w:tc>
        <w:tc>
          <w:tcPr>
            <w:tcW w:w="2430" w:type="dxa"/>
            <w:shd w:val="clear" w:color="auto" w:fill="FFFFFF"/>
            <w:tcMar>
              <w:top w:w="100" w:type="dxa"/>
              <w:left w:w="100" w:type="dxa"/>
              <w:bottom w:w="100" w:type="dxa"/>
              <w:right w:w="100" w:type="dxa"/>
            </w:tcMar>
            <w:vAlign w:val="center"/>
          </w:tcPr>
          <w:p w14:paraId="42A599DC" w14:textId="77777777" w:rsidR="00284BAD" w:rsidRDefault="00284BAD" w:rsidP="007E6FAA">
            <w:pPr>
              <w:pStyle w:val="UMLTableType"/>
              <w:contextualSpacing w:val="0"/>
            </w:pPr>
            <w:r>
              <w:t>basicDataTypes:</w:t>
            </w:r>
          </w:p>
          <w:p w14:paraId="660C58D2"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2B87092" w14:textId="77777777" w:rsidR="00284BAD" w:rsidRPr="00D8529D"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78C34350"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Error_Type</w:t>
            </w:r>
            <w:r w:rsidRPr="00C87BEB">
              <w:rPr>
                <w:szCs w:val="20"/>
              </w:rPr>
              <w:t xml:space="preserve"> property captures the type for this tool run error.</w:t>
            </w:r>
          </w:p>
        </w:tc>
      </w:tr>
      <w:tr w:rsidR="00284BAD" w14:paraId="5AC81004" w14:textId="77777777" w:rsidTr="00027F84">
        <w:trPr>
          <w:trHeight w:val="601"/>
          <w:jc w:val="center"/>
        </w:trPr>
        <w:tc>
          <w:tcPr>
            <w:tcW w:w="1800" w:type="dxa"/>
            <w:shd w:val="clear" w:color="auto" w:fill="FFFFFF"/>
            <w:tcMar>
              <w:top w:w="100" w:type="dxa"/>
              <w:left w:w="100" w:type="dxa"/>
              <w:bottom w:w="100" w:type="dxa"/>
              <w:right w:w="100" w:type="dxa"/>
            </w:tcMar>
            <w:vAlign w:val="center"/>
          </w:tcPr>
          <w:p w14:paraId="1ED04558" w14:textId="77777777" w:rsidR="00284BAD" w:rsidRDefault="00284BAD" w:rsidP="007E6FAA">
            <w:pPr>
              <w:rPr>
                <w:b/>
              </w:rPr>
            </w:pPr>
            <w:r>
              <w:rPr>
                <w:b/>
              </w:rPr>
              <w:t>Error_Count</w:t>
            </w:r>
          </w:p>
        </w:tc>
        <w:tc>
          <w:tcPr>
            <w:tcW w:w="2430" w:type="dxa"/>
            <w:shd w:val="clear" w:color="auto" w:fill="FFFFFF"/>
            <w:tcMar>
              <w:top w:w="100" w:type="dxa"/>
              <w:left w:w="100" w:type="dxa"/>
              <w:bottom w:w="100" w:type="dxa"/>
              <w:right w:w="100" w:type="dxa"/>
            </w:tcMar>
            <w:vAlign w:val="center"/>
          </w:tcPr>
          <w:p w14:paraId="3701072D" w14:textId="77777777" w:rsidR="00284BAD" w:rsidRDefault="00284BAD" w:rsidP="007E6FAA">
            <w:pPr>
              <w:pStyle w:val="UMLTableType"/>
              <w:contextualSpacing w:val="0"/>
            </w:pPr>
            <w:r>
              <w:t>basicDataTypes:</w:t>
            </w:r>
          </w:p>
          <w:p w14:paraId="3D7D2AC1" w14:textId="77777777" w:rsidR="00284BAD" w:rsidRDefault="00284BAD" w:rsidP="007E6FAA">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14:paraId="05DE0D0D"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32A76485"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Error_Count</w:t>
            </w:r>
            <w:r w:rsidRPr="00C87BEB">
              <w:rPr>
                <w:szCs w:val="20"/>
              </w:rPr>
              <w:t xml:space="preserve"> property specifies the count of instances for this error in the tool run.</w:t>
            </w:r>
          </w:p>
        </w:tc>
      </w:tr>
      <w:tr w:rsidR="00284BAD" w14:paraId="57C50F44" w14:textId="77777777" w:rsidTr="007E6FAA">
        <w:trPr>
          <w:jc w:val="center"/>
        </w:trPr>
        <w:tc>
          <w:tcPr>
            <w:tcW w:w="1800" w:type="dxa"/>
            <w:shd w:val="clear" w:color="auto" w:fill="FFFFFF"/>
            <w:tcMar>
              <w:top w:w="100" w:type="dxa"/>
              <w:left w:w="100" w:type="dxa"/>
              <w:bottom w:w="100" w:type="dxa"/>
              <w:right w:w="100" w:type="dxa"/>
            </w:tcMar>
            <w:vAlign w:val="center"/>
          </w:tcPr>
          <w:p w14:paraId="481B5127" w14:textId="77777777" w:rsidR="00284BAD" w:rsidRDefault="00284BAD" w:rsidP="007E6FAA">
            <w:pPr>
              <w:rPr>
                <w:b/>
              </w:rPr>
            </w:pPr>
            <w:r>
              <w:rPr>
                <w:b/>
              </w:rPr>
              <w:t>Error_Instances</w:t>
            </w:r>
          </w:p>
        </w:tc>
        <w:tc>
          <w:tcPr>
            <w:tcW w:w="2430" w:type="dxa"/>
            <w:shd w:val="clear" w:color="auto" w:fill="FFFFFF"/>
            <w:tcMar>
              <w:top w:w="100" w:type="dxa"/>
              <w:left w:w="100" w:type="dxa"/>
              <w:bottom w:w="100" w:type="dxa"/>
              <w:right w:w="100" w:type="dxa"/>
            </w:tcMar>
            <w:vAlign w:val="center"/>
          </w:tcPr>
          <w:p w14:paraId="5B052DFE" w14:textId="77777777" w:rsidR="00284BAD" w:rsidRDefault="00284BAD" w:rsidP="007E6FAA">
            <w:pPr>
              <w:pStyle w:val="UMLTableType"/>
              <w:contextualSpacing w:val="0"/>
            </w:pPr>
            <w:r>
              <w:t>ErrorInstancesType</w:t>
            </w:r>
          </w:p>
        </w:tc>
        <w:tc>
          <w:tcPr>
            <w:tcW w:w="1350" w:type="dxa"/>
            <w:shd w:val="clear" w:color="auto" w:fill="FFFFFF"/>
            <w:tcMar>
              <w:top w:w="100" w:type="dxa"/>
              <w:left w:w="100" w:type="dxa"/>
              <w:bottom w:w="100" w:type="dxa"/>
              <w:right w:w="100" w:type="dxa"/>
            </w:tcMar>
            <w:vAlign w:val="center"/>
          </w:tcPr>
          <w:p w14:paraId="70C24788"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683F1993"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Error_Instances</w:t>
            </w:r>
            <w:r w:rsidRPr="00C87BEB">
              <w:rPr>
                <w:szCs w:val="20"/>
              </w:rPr>
              <w:t xml:space="preserve"> property captures the actual error output for each </w:t>
            </w:r>
            <w:r w:rsidRPr="00C87BEB">
              <w:rPr>
                <w:szCs w:val="20"/>
              </w:rPr>
              <w:lastRenderedPageBreak/>
              <w:t>instance of this type of error.</w:t>
            </w:r>
          </w:p>
        </w:tc>
      </w:tr>
    </w:tbl>
    <w:p w14:paraId="1191E578" w14:textId="77777777" w:rsidR="00C87BEB" w:rsidRDefault="00C87BEB" w:rsidP="00C87BEB">
      <w:pPr>
        <w:pStyle w:val="Heading4"/>
      </w:pPr>
      <w:bookmarkStart w:id="207" w:name="_Toc425409672"/>
      <w:bookmarkStart w:id="208" w:name="_Toc450634618"/>
      <w:r>
        <w:lastRenderedPageBreak/>
        <w:t>ErrorInstancesType Class</w:t>
      </w:r>
      <w:bookmarkEnd w:id="208"/>
    </w:p>
    <w:p w14:paraId="251CF188" w14:textId="77777777" w:rsidR="00C87BEB" w:rsidRDefault="00C87BEB" w:rsidP="00C87BEB">
      <w:pPr>
        <w:spacing w:after="240"/>
      </w:pPr>
      <w:r>
        <w:t xml:space="preserve">The </w:t>
      </w:r>
      <w:r w:rsidRPr="001E04D5">
        <w:rPr>
          <w:rFonts w:ascii="Courier New" w:hAnsi="Courier New" w:cs="Courier New"/>
        </w:rPr>
        <w:t>ErrorInstancesType</w:t>
      </w:r>
      <w:r>
        <w:t xml:space="preserve"> class captures the actual error output for each instance of this type of error.</w:t>
      </w:r>
    </w:p>
    <w:p w14:paraId="626AA614" w14:textId="4F6AE631" w:rsidR="00C87BEB" w:rsidRPr="00683033" w:rsidRDefault="00C87BEB" w:rsidP="00C87BEB">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4411AE">
        <w:t>33</w:t>
      </w:r>
      <w:r w:rsidRPr="00683033">
        <w:t xml:space="preserve">. Properties of the </w:t>
      </w:r>
      <w:r w:rsidRPr="00A3504B">
        <w:rPr>
          <w:rFonts w:ascii="Courier New" w:hAnsi="Courier New" w:cs="Courier New"/>
        </w:rPr>
        <w:t>ErrorInstancesType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070"/>
        <w:gridCol w:w="1350"/>
        <w:gridCol w:w="7830"/>
      </w:tblGrid>
      <w:tr w:rsidR="00C87BEB" w14:paraId="08F06DFF" w14:textId="77777777" w:rsidTr="009A6341">
        <w:trPr>
          <w:jc w:val="center"/>
        </w:trPr>
        <w:tc>
          <w:tcPr>
            <w:tcW w:w="1710" w:type="dxa"/>
            <w:shd w:val="clear" w:color="auto" w:fill="BFBFBF"/>
            <w:tcMar>
              <w:top w:w="100" w:type="dxa"/>
              <w:left w:w="100" w:type="dxa"/>
              <w:bottom w:w="100" w:type="dxa"/>
              <w:right w:w="100" w:type="dxa"/>
            </w:tcMar>
          </w:tcPr>
          <w:p w14:paraId="30722588" w14:textId="77777777" w:rsidR="00C87BEB" w:rsidRPr="001E04D5" w:rsidRDefault="00C87BEB" w:rsidP="006B6557">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vAlign w:val="center"/>
          </w:tcPr>
          <w:p w14:paraId="2616AB33" w14:textId="77777777" w:rsidR="00C87BEB" w:rsidRPr="00683033" w:rsidRDefault="00C87BEB" w:rsidP="006B6557">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EB2805E" w14:textId="77777777" w:rsidR="00C87BEB" w:rsidRPr="001E04D5" w:rsidRDefault="00C87BEB" w:rsidP="006B6557">
            <w:pPr>
              <w:jc w:val="center"/>
              <w:rPr>
                <w:b/>
                <w:color w:val="000000"/>
              </w:rPr>
            </w:pPr>
            <w:r w:rsidRPr="001E04D5">
              <w:rPr>
                <w:b/>
                <w:color w:val="000000"/>
              </w:rPr>
              <w:t>Multiplicity</w:t>
            </w:r>
          </w:p>
        </w:tc>
        <w:tc>
          <w:tcPr>
            <w:tcW w:w="7830" w:type="dxa"/>
            <w:shd w:val="clear" w:color="auto" w:fill="BFBFBF"/>
            <w:tcMar>
              <w:top w:w="100" w:type="dxa"/>
              <w:left w:w="100" w:type="dxa"/>
              <w:bottom w:w="100" w:type="dxa"/>
              <w:right w:w="100" w:type="dxa"/>
            </w:tcMar>
          </w:tcPr>
          <w:p w14:paraId="30F382DF" w14:textId="77777777" w:rsidR="00C87BEB" w:rsidRPr="001E04D5" w:rsidRDefault="00C87BEB" w:rsidP="006B6557">
            <w:pPr>
              <w:rPr>
                <w:b/>
                <w:color w:val="000000"/>
              </w:rPr>
            </w:pPr>
            <w:r w:rsidRPr="001E04D5">
              <w:rPr>
                <w:b/>
                <w:color w:val="000000"/>
              </w:rPr>
              <w:t>Description</w:t>
            </w:r>
          </w:p>
        </w:tc>
      </w:tr>
      <w:tr w:rsidR="00C87BEB" w14:paraId="6465A8C8" w14:textId="77777777" w:rsidTr="006B6557">
        <w:trPr>
          <w:jc w:val="center"/>
        </w:trPr>
        <w:tc>
          <w:tcPr>
            <w:tcW w:w="1710" w:type="dxa"/>
            <w:shd w:val="clear" w:color="auto" w:fill="FFFFFF"/>
            <w:tcMar>
              <w:top w:w="100" w:type="dxa"/>
              <w:left w:w="100" w:type="dxa"/>
              <w:bottom w:w="100" w:type="dxa"/>
              <w:right w:w="100" w:type="dxa"/>
            </w:tcMar>
            <w:vAlign w:val="center"/>
          </w:tcPr>
          <w:p w14:paraId="0AB87FF8" w14:textId="77777777" w:rsidR="00C87BEB" w:rsidRDefault="00C87BEB" w:rsidP="006B6557">
            <w:pPr>
              <w:rPr>
                <w:b/>
              </w:rPr>
            </w:pPr>
            <w:r>
              <w:rPr>
                <w:b/>
              </w:rPr>
              <w:t>Error_Instance</w:t>
            </w:r>
          </w:p>
        </w:tc>
        <w:tc>
          <w:tcPr>
            <w:tcW w:w="2070" w:type="dxa"/>
            <w:shd w:val="clear" w:color="auto" w:fill="FFFFFF"/>
            <w:tcMar>
              <w:top w:w="100" w:type="dxa"/>
              <w:left w:w="100" w:type="dxa"/>
              <w:bottom w:w="100" w:type="dxa"/>
              <w:right w:w="100" w:type="dxa"/>
            </w:tcMar>
            <w:vAlign w:val="center"/>
          </w:tcPr>
          <w:p w14:paraId="631206A3" w14:textId="77777777" w:rsidR="00C87BEB" w:rsidRDefault="00C87BEB" w:rsidP="006B6557">
            <w:pPr>
              <w:pStyle w:val="UMLTableType"/>
              <w:contextualSpacing w:val="0"/>
            </w:pPr>
            <w:r>
              <w:t>basicDataTypes:</w:t>
            </w:r>
          </w:p>
          <w:p w14:paraId="4595883C" w14:textId="77777777" w:rsidR="00C87BEB" w:rsidRDefault="00C87BEB" w:rsidP="006B655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4984AA7" w14:textId="77777777" w:rsidR="00C87BEB" w:rsidRPr="001E04D5" w:rsidRDefault="00C87BEB" w:rsidP="006B6557">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3174AEE1" w14:textId="77777777" w:rsidR="00C87BEB" w:rsidRPr="00C87BEB" w:rsidRDefault="00C87BEB" w:rsidP="006B6557">
            <w:pPr>
              <w:rPr>
                <w:szCs w:val="20"/>
              </w:rPr>
            </w:pPr>
            <w:r w:rsidRPr="00C87BEB">
              <w:rPr>
                <w:szCs w:val="20"/>
              </w:rPr>
              <w:t xml:space="preserve">The </w:t>
            </w:r>
            <w:r w:rsidRPr="00027F84">
              <w:rPr>
                <w:rFonts w:ascii="Courier New" w:hAnsi="Courier New" w:cs="Courier New"/>
                <w:sz w:val="22"/>
                <w:szCs w:val="22"/>
              </w:rPr>
              <w:t>Error_Instance</w:t>
            </w:r>
            <w:r w:rsidRPr="00C87BEB">
              <w:rPr>
                <w:szCs w:val="20"/>
              </w:rPr>
              <w:t xml:space="preserve"> property captures the actual error output for a single instance of this type of error.</w:t>
            </w:r>
          </w:p>
        </w:tc>
      </w:tr>
    </w:tbl>
    <w:p w14:paraId="2B08DF98" w14:textId="77777777" w:rsidR="00C87BEB" w:rsidRDefault="00C87BEB" w:rsidP="00C87BEB"/>
    <w:p w14:paraId="4C15FF40" w14:textId="77777777" w:rsidR="00C54388" w:rsidRDefault="00C54388" w:rsidP="00C54388">
      <w:pPr>
        <w:pStyle w:val="Heading3"/>
      </w:pPr>
      <w:bookmarkStart w:id="209" w:name="_Toc450634619"/>
      <w:r>
        <w:t>ExtractedFeaturesType Class</w:t>
      </w:r>
      <w:bookmarkEnd w:id="207"/>
      <w:bookmarkEnd w:id="209"/>
    </w:p>
    <w:p w14:paraId="02EE2A92" w14:textId="77777777" w:rsidR="00C54388" w:rsidRDefault="00C54388" w:rsidP="00C54388">
      <w:pPr>
        <w:spacing w:after="240"/>
      </w:pPr>
      <w:r>
        <w:t xml:space="preserve">The </w:t>
      </w:r>
      <w:r w:rsidRPr="00A44049">
        <w:rPr>
          <w:rFonts w:ascii="Courier New" w:hAnsi="Courier New" w:cs="Courier New"/>
        </w:rPr>
        <w:t>ExtractedFeaturesType</w:t>
      </w:r>
      <w:r>
        <w:t xml:space="preserve"> class is a type representing a description of features extracted from an object such as a file.</w:t>
      </w:r>
    </w:p>
    <w:p w14:paraId="05E3E13C" w14:textId="31661E6C" w:rsidR="00C54388" w:rsidRPr="00683033" w:rsidRDefault="00C54388" w:rsidP="00C54388">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5457A4">
        <w:t>34</w:t>
      </w:r>
      <w:r w:rsidRPr="00683033">
        <w:t xml:space="preserve">. Properties of the </w:t>
      </w:r>
      <w:r w:rsidRPr="006B6557">
        <w:rPr>
          <w:rFonts w:ascii="Courier New" w:hAnsi="Courier New" w:cs="Courier New"/>
        </w:rPr>
        <w:t>ExtractedFeaturesType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610"/>
        <w:gridCol w:w="1350"/>
        <w:gridCol w:w="7290"/>
      </w:tblGrid>
      <w:tr w:rsidR="00C54388" w14:paraId="178EBE3A" w14:textId="77777777" w:rsidTr="009A6341">
        <w:trPr>
          <w:jc w:val="center"/>
        </w:trPr>
        <w:tc>
          <w:tcPr>
            <w:tcW w:w="1710" w:type="dxa"/>
            <w:shd w:val="clear" w:color="auto" w:fill="BFBFBF"/>
            <w:tcMar>
              <w:top w:w="100" w:type="dxa"/>
              <w:left w:w="100" w:type="dxa"/>
              <w:bottom w:w="100" w:type="dxa"/>
              <w:right w:w="100" w:type="dxa"/>
            </w:tcMar>
          </w:tcPr>
          <w:p w14:paraId="12446523" w14:textId="77777777" w:rsidR="00C54388" w:rsidRPr="00A44049" w:rsidRDefault="00C54388" w:rsidP="001A2A2C">
            <w:pPr>
              <w:rPr>
                <w:b/>
                <w:color w:val="000000"/>
              </w:rPr>
            </w:pPr>
            <w:r w:rsidRPr="00A44049">
              <w:rPr>
                <w:b/>
                <w:color w:val="000000"/>
              </w:rPr>
              <w:t>Name</w:t>
            </w:r>
          </w:p>
        </w:tc>
        <w:tc>
          <w:tcPr>
            <w:tcW w:w="2610" w:type="dxa"/>
            <w:shd w:val="clear" w:color="auto" w:fill="BFBFBF"/>
            <w:tcMar>
              <w:top w:w="100" w:type="dxa"/>
              <w:left w:w="100" w:type="dxa"/>
              <w:bottom w:w="100" w:type="dxa"/>
              <w:right w:w="100" w:type="dxa"/>
            </w:tcMar>
            <w:vAlign w:val="center"/>
          </w:tcPr>
          <w:p w14:paraId="64E8ABDF"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16757F" w14:textId="77777777" w:rsidR="00C54388" w:rsidRPr="00A44049" w:rsidRDefault="00C54388" w:rsidP="001A2A2C">
            <w:pPr>
              <w:jc w:val="center"/>
              <w:rPr>
                <w:b/>
                <w:color w:val="000000"/>
              </w:rPr>
            </w:pPr>
            <w:r w:rsidRPr="00A44049">
              <w:rPr>
                <w:b/>
                <w:color w:val="000000"/>
              </w:rPr>
              <w:t>Multiplicity</w:t>
            </w:r>
          </w:p>
        </w:tc>
        <w:tc>
          <w:tcPr>
            <w:tcW w:w="7290" w:type="dxa"/>
            <w:shd w:val="clear" w:color="auto" w:fill="BFBFBF"/>
            <w:tcMar>
              <w:top w:w="100" w:type="dxa"/>
              <w:left w:w="100" w:type="dxa"/>
              <w:bottom w:w="100" w:type="dxa"/>
              <w:right w:w="100" w:type="dxa"/>
            </w:tcMar>
          </w:tcPr>
          <w:p w14:paraId="71A66572" w14:textId="77777777" w:rsidR="00C54388" w:rsidRPr="00A44049" w:rsidRDefault="00C54388" w:rsidP="001A2A2C">
            <w:pPr>
              <w:rPr>
                <w:b/>
                <w:color w:val="000000"/>
              </w:rPr>
            </w:pPr>
            <w:r w:rsidRPr="00A44049">
              <w:rPr>
                <w:b/>
                <w:color w:val="000000"/>
              </w:rPr>
              <w:t>Description</w:t>
            </w:r>
          </w:p>
        </w:tc>
      </w:tr>
      <w:tr w:rsidR="00C54388" w14:paraId="7DAD6F1F" w14:textId="77777777" w:rsidTr="001A2A2C">
        <w:trPr>
          <w:jc w:val="center"/>
        </w:trPr>
        <w:tc>
          <w:tcPr>
            <w:tcW w:w="1710" w:type="dxa"/>
            <w:shd w:val="clear" w:color="auto" w:fill="FFFFFF"/>
            <w:tcMar>
              <w:top w:w="100" w:type="dxa"/>
              <w:left w:w="100" w:type="dxa"/>
              <w:bottom w:w="100" w:type="dxa"/>
              <w:right w:w="100" w:type="dxa"/>
            </w:tcMar>
            <w:vAlign w:val="center"/>
          </w:tcPr>
          <w:p w14:paraId="5A247BA1" w14:textId="77777777" w:rsidR="00C54388" w:rsidRDefault="00C54388" w:rsidP="001A2A2C">
            <w:pPr>
              <w:rPr>
                <w:b/>
              </w:rPr>
            </w:pPr>
            <w:r>
              <w:rPr>
                <w:b/>
              </w:rPr>
              <w:t>Strings</w:t>
            </w:r>
          </w:p>
        </w:tc>
        <w:tc>
          <w:tcPr>
            <w:tcW w:w="2610" w:type="dxa"/>
            <w:shd w:val="clear" w:color="auto" w:fill="FFFFFF"/>
            <w:tcMar>
              <w:top w:w="100" w:type="dxa"/>
              <w:left w:w="100" w:type="dxa"/>
              <w:bottom w:w="100" w:type="dxa"/>
              <w:right w:w="100" w:type="dxa"/>
            </w:tcMar>
            <w:vAlign w:val="center"/>
          </w:tcPr>
          <w:p w14:paraId="44A7B10C" w14:textId="77777777" w:rsidR="00C54388" w:rsidRDefault="00C54388" w:rsidP="001A2A2C">
            <w:pPr>
              <w:pStyle w:val="UMLTableType"/>
              <w:contextualSpacing w:val="0"/>
            </w:pPr>
            <w:r>
              <w:t>ExtractedStringsType</w:t>
            </w:r>
          </w:p>
        </w:tc>
        <w:tc>
          <w:tcPr>
            <w:tcW w:w="1350" w:type="dxa"/>
            <w:shd w:val="clear" w:color="auto" w:fill="FFFFFF"/>
            <w:tcMar>
              <w:top w:w="100" w:type="dxa"/>
              <w:left w:w="100" w:type="dxa"/>
              <w:bottom w:w="100" w:type="dxa"/>
              <w:right w:w="100" w:type="dxa"/>
            </w:tcMar>
            <w:vAlign w:val="center"/>
          </w:tcPr>
          <w:p w14:paraId="703FDFDD"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5D7C1E90" w14:textId="77777777" w:rsidR="00C54388" w:rsidRPr="00C87BEB" w:rsidRDefault="00C54388" w:rsidP="001A2A2C">
            <w:pPr>
              <w:rPr>
                <w:szCs w:val="20"/>
              </w:rPr>
            </w:pPr>
            <w:r w:rsidRPr="00C87BEB">
              <w:rPr>
                <w:szCs w:val="20"/>
              </w:rPr>
              <w:t xml:space="preserve">The </w:t>
            </w:r>
            <w:r w:rsidRPr="00027F84">
              <w:rPr>
                <w:rFonts w:ascii="Courier New" w:hAnsi="Courier New" w:cs="Courier New"/>
                <w:sz w:val="22"/>
                <w:szCs w:val="22"/>
              </w:rPr>
              <w:t>Strings</w:t>
            </w:r>
            <w:r w:rsidRPr="00C87BEB">
              <w:rPr>
                <w:szCs w:val="20"/>
              </w:rPr>
              <w:t xml:space="preserve"> property characterizes a set of static strings extracted from a raw cyber object.</w:t>
            </w:r>
          </w:p>
        </w:tc>
      </w:tr>
      <w:tr w:rsidR="00C54388" w14:paraId="724173FB" w14:textId="77777777" w:rsidTr="00027F84">
        <w:trPr>
          <w:trHeight w:val="556"/>
          <w:jc w:val="center"/>
        </w:trPr>
        <w:tc>
          <w:tcPr>
            <w:tcW w:w="1710" w:type="dxa"/>
            <w:shd w:val="clear" w:color="auto" w:fill="FFFFFF"/>
            <w:tcMar>
              <w:top w:w="100" w:type="dxa"/>
              <w:left w:w="100" w:type="dxa"/>
              <w:bottom w:w="100" w:type="dxa"/>
              <w:right w:w="100" w:type="dxa"/>
            </w:tcMar>
            <w:vAlign w:val="center"/>
          </w:tcPr>
          <w:p w14:paraId="018CFF49" w14:textId="77777777" w:rsidR="00C54388" w:rsidRDefault="00C54388" w:rsidP="001A2A2C">
            <w:pPr>
              <w:rPr>
                <w:b/>
              </w:rPr>
            </w:pPr>
            <w:r>
              <w:rPr>
                <w:b/>
              </w:rPr>
              <w:t>Imports</w:t>
            </w:r>
          </w:p>
        </w:tc>
        <w:tc>
          <w:tcPr>
            <w:tcW w:w="2610" w:type="dxa"/>
            <w:shd w:val="clear" w:color="auto" w:fill="FFFFFF"/>
            <w:tcMar>
              <w:top w:w="100" w:type="dxa"/>
              <w:left w:w="100" w:type="dxa"/>
              <w:bottom w:w="100" w:type="dxa"/>
              <w:right w:w="100" w:type="dxa"/>
            </w:tcMar>
            <w:vAlign w:val="center"/>
          </w:tcPr>
          <w:p w14:paraId="192A5349" w14:textId="77777777" w:rsidR="00C54388" w:rsidRDefault="00C54388" w:rsidP="001A2A2C">
            <w:pPr>
              <w:pStyle w:val="UMLTableType"/>
              <w:contextualSpacing w:val="0"/>
            </w:pPr>
            <w:r>
              <w:t>ImportsType</w:t>
            </w:r>
          </w:p>
        </w:tc>
        <w:tc>
          <w:tcPr>
            <w:tcW w:w="1350" w:type="dxa"/>
            <w:shd w:val="clear" w:color="auto" w:fill="FFFFFF"/>
            <w:tcMar>
              <w:top w:w="100" w:type="dxa"/>
              <w:left w:w="100" w:type="dxa"/>
              <w:bottom w:w="100" w:type="dxa"/>
              <w:right w:w="100" w:type="dxa"/>
            </w:tcMar>
            <w:vAlign w:val="center"/>
          </w:tcPr>
          <w:p w14:paraId="07C9E11B"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66CD6FA8" w14:textId="77777777" w:rsidR="00C54388" w:rsidRPr="00C87BEB" w:rsidRDefault="00C54388" w:rsidP="001A2A2C">
            <w:pPr>
              <w:rPr>
                <w:szCs w:val="20"/>
              </w:rPr>
            </w:pPr>
            <w:r w:rsidRPr="00C87BEB">
              <w:rPr>
                <w:szCs w:val="20"/>
              </w:rPr>
              <w:t xml:space="preserve">The </w:t>
            </w:r>
            <w:r w:rsidRPr="00027F84">
              <w:rPr>
                <w:rFonts w:ascii="Courier New" w:hAnsi="Courier New" w:cs="Courier New"/>
                <w:sz w:val="22"/>
                <w:szCs w:val="22"/>
              </w:rPr>
              <w:t>Imports</w:t>
            </w:r>
            <w:r w:rsidRPr="00C87BEB">
              <w:rPr>
                <w:szCs w:val="20"/>
              </w:rPr>
              <w:t xml:space="preserve"> property characterizes a set of references to external resources imported by a raw cyber object.</w:t>
            </w:r>
          </w:p>
        </w:tc>
      </w:tr>
      <w:tr w:rsidR="00C54388" w14:paraId="625395AA" w14:textId="77777777" w:rsidTr="001A2A2C">
        <w:trPr>
          <w:jc w:val="center"/>
        </w:trPr>
        <w:tc>
          <w:tcPr>
            <w:tcW w:w="1710" w:type="dxa"/>
            <w:shd w:val="clear" w:color="auto" w:fill="FFFFFF"/>
            <w:tcMar>
              <w:top w:w="100" w:type="dxa"/>
              <w:left w:w="100" w:type="dxa"/>
              <w:bottom w:w="100" w:type="dxa"/>
              <w:right w:w="100" w:type="dxa"/>
            </w:tcMar>
            <w:vAlign w:val="center"/>
          </w:tcPr>
          <w:p w14:paraId="540B5493" w14:textId="77777777" w:rsidR="00C54388" w:rsidRDefault="00C54388" w:rsidP="001A2A2C">
            <w:pPr>
              <w:rPr>
                <w:b/>
              </w:rPr>
            </w:pPr>
            <w:r>
              <w:rPr>
                <w:b/>
              </w:rPr>
              <w:t>Functions</w:t>
            </w:r>
          </w:p>
        </w:tc>
        <w:tc>
          <w:tcPr>
            <w:tcW w:w="2610" w:type="dxa"/>
            <w:shd w:val="clear" w:color="auto" w:fill="FFFFFF"/>
            <w:tcMar>
              <w:top w:w="100" w:type="dxa"/>
              <w:left w:w="100" w:type="dxa"/>
              <w:bottom w:w="100" w:type="dxa"/>
              <w:right w:w="100" w:type="dxa"/>
            </w:tcMar>
            <w:vAlign w:val="center"/>
          </w:tcPr>
          <w:p w14:paraId="51B876EC" w14:textId="77777777" w:rsidR="00C54388" w:rsidRDefault="00C54388" w:rsidP="001A2A2C">
            <w:pPr>
              <w:pStyle w:val="UMLTableType"/>
              <w:contextualSpacing w:val="0"/>
            </w:pPr>
            <w:r>
              <w:t>FunctionsType</w:t>
            </w:r>
          </w:p>
        </w:tc>
        <w:tc>
          <w:tcPr>
            <w:tcW w:w="1350" w:type="dxa"/>
            <w:shd w:val="clear" w:color="auto" w:fill="FFFFFF"/>
            <w:tcMar>
              <w:top w:w="100" w:type="dxa"/>
              <w:left w:w="100" w:type="dxa"/>
              <w:bottom w:w="100" w:type="dxa"/>
              <w:right w:w="100" w:type="dxa"/>
            </w:tcMar>
            <w:vAlign w:val="center"/>
          </w:tcPr>
          <w:p w14:paraId="2CB72EAD"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0A866EC1" w14:textId="77777777" w:rsidR="00C54388" w:rsidRPr="00C87BEB" w:rsidRDefault="00C54388" w:rsidP="001A2A2C">
            <w:pPr>
              <w:rPr>
                <w:szCs w:val="20"/>
              </w:rPr>
            </w:pPr>
            <w:r w:rsidRPr="00C87BEB">
              <w:rPr>
                <w:szCs w:val="20"/>
              </w:rPr>
              <w:t xml:space="preserve">The </w:t>
            </w:r>
            <w:r w:rsidRPr="00027F84">
              <w:rPr>
                <w:rFonts w:ascii="Courier New" w:hAnsi="Courier New" w:cs="Courier New"/>
                <w:sz w:val="22"/>
                <w:szCs w:val="22"/>
              </w:rPr>
              <w:t>Functions</w:t>
            </w:r>
            <w:r w:rsidRPr="00C87BEB">
              <w:rPr>
                <w:szCs w:val="20"/>
              </w:rPr>
              <w:t xml:space="preserve"> property characterizes a set of references to functions called by a raw cyber object.</w:t>
            </w:r>
          </w:p>
        </w:tc>
      </w:tr>
      <w:tr w:rsidR="00C54388" w14:paraId="12A098B5" w14:textId="77777777" w:rsidTr="00A3504B">
        <w:trPr>
          <w:jc w:val="center"/>
        </w:trPr>
        <w:tc>
          <w:tcPr>
            <w:tcW w:w="1710" w:type="dxa"/>
            <w:shd w:val="clear" w:color="auto" w:fill="FFFFFF"/>
            <w:tcMar>
              <w:top w:w="100" w:type="dxa"/>
              <w:left w:w="100" w:type="dxa"/>
              <w:bottom w:w="100" w:type="dxa"/>
              <w:right w:w="100" w:type="dxa"/>
            </w:tcMar>
            <w:vAlign w:val="center"/>
          </w:tcPr>
          <w:p w14:paraId="3BA17366" w14:textId="77777777" w:rsidR="00C54388" w:rsidRDefault="00C54388" w:rsidP="001A2A2C">
            <w:pPr>
              <w:rPr>
                <w:b/>
              </w:rPr>
            </w:pPr>
            <w:r>
              <w:rPr>
                <w:b/>
              </w:rPr>
              <w:t>Code_Snippets</w:t>
            </w:r>
          </w:p>
        </w:tc>
        <w:tc>
          <w:tcPr>
            <w:tcW w:w="2610" w:type="dxa"/>
            <w:shd w:val="clear" w:color="auto" w:fill="FFFFFF"/>
            <w:tcMar>
              <w:top w:w="100" w:type="dxa"/>
              <w:left w:w="100" w:type="dxa"/>
              <w:bottom w:w="100" w:type="dxa"/>
              <w:right w:w="100" w:type="dxa"/>
            </w:tcMar>
            <w:vAlign w:val="center"/>
          </w:tcPr>
          <w:p w14:paraId="3BD4E553" w14:textId="77777777" w:rsidR="00C54388" w:rsidRDefault="00C54388" w:rsidP="001A2A2C">
            <w:pPr>
              <w:pStyle w:val="UMLTableType"/>
              <w:contextualSpacing w:val="0"/>
            </w:pPr>
            <w:r>
              <w:t>CodeSnippetsType</w:t>
            </w:r>
          </w:p>
        </w:tc>
        <w:tc>
          <w:tcPr>
            <w:tcW w:w="1350" w:type="dxa"/>
            <w:shd w:val="clear" w:color="auto" w:fill="FFFFFF"/>
            <w:tcMar>
              <w:top w:w="100" w:type="dxa"/>
              <w:left w:w="100" w:type="dxa"/>
              <w:bottom w:w="100" w:type="dxa"/>
              <w:right w:w="100" w:type="dxa"/>
            </w:tcMar>
            <w:vAlign w:val="center"/>
          </w:tcPr>
          <w:p w14:paraId="716E6FC0" w14:textId="77777777" w:rsidR="00C54388" w:rsidRDefault="00C54388" w:rsidP="001A2A2C">
            <w:pPr>
              <w:jc w:val="center"/>
            </w:pPr>
            <w:r>
              <w:t>0..1</w:t>
            </w:r>
          </w:p>
        </w:tc>
        <w:tc>
          <w:tcPr>
            <w:tcW w:w="7290" w:type="dxa"/>
            <w:shd w:val="clear" w:color="auto" w:fill="FFFFFF"/>
            <w:tcMar>
              <w:top w:w="100" w:type="dxa"/>
              <w:left w:w="100" w:type="dxa"/>
              <w:bottom w:w="100" w:type="dxa"/>
              <w:right w:w="100" w:type="dxa"/>
            </w:tcMar>
          </w:tcPr>
          <w:p w14:paraId="34C20758" w14:textId="77777777" w:rsidR="00C54388" w:rsidRPr="00C87BEB" w:rsidRDefault="00C54388" w:rsidP="001A2A2C">
            <w:pPr>
              <w:rPr>
                <w:szCs w:val="20"/>
              </w:rPr>
            </w:pPr>
            <w:r w:rsidRPr="00C87BEB">
              <w:rPr>
                <w:szCs w:val="20"/>
              </w:rPr>
              <w:t xml:space="preserve">The </w:t>
            </w:r>
            <w:r w:rsidRPr="00027F84">
              <w:rPr>
                <w:rFonts w:ascii="Courier New" w:hAnsi="Courier New" w:cs="Courier New"/>
                <w:sz w:val="22"/>
                <w:szCs w:val="22"/>
              </w:rPr>
              <w:t>Code_Snippets</w:t>
            </w:r>
            <w:r w:rsidRPr="00C87BEB">
              <w:rPr>
                <w:szCs w:val="20"/>
              </w:rPr>
              <w:t xml:space="preserve"> property characterizes a set of code snippets extracted from a raw cyber object.</w:t>
            </w:r>
          </w:p>
        </w:tc>
      </w:tr>
    </w:tbl>
    <w:p w14:paraId="360F1426" w14:textId="77777777" w:rsidR="00C54388" w:rsidRDefault="00C54388" w:rsidP="00C54388"/>
    <w:p w14:paraId="3DE78F00" w14:textId="77777777" w:rsidR="00284BAD" w:rsidRDefault="00284BAD" w:rsidP="00284BAD">
      <w:pPr>
        <w:pStyle w:val="Heading3"/>
      </w:pPr>
      <w:bookmarkStart w:id="210" w:name="_Toc450634620"/>
      <w:r>
        <w:t>ExtractedStringsType Class</w:t>
      </w:r>
      <w:bookmarkEnd w:id="193"/>
      <w:bookmarkEnd w:id="210"/>
    </w:p>
    <w:p w14:paraId="7765D108" w14:textId="36D15628" w:rsidR="00284BAD" w:rsidRDefault="00284BAD" w:rsidP="00284BAD">
      <w:pPr>
        <w:spacing w:after="240"/>
      </w:pPr>
      <w:r>
        <w:t xml:space="preserve">The </w:t>
      </w:r>
      <w:r w:rsidRPr="001F1381">
        <w:rPr>
          <w:rFonts w:ascii="Courier New" w:hAnsi="Courier New" w:cs="Courier New"/>
        </w:rPr>
        <w:t>ExtractedStringsType</w:t>
      </w:r>
      <w:r>
        <w:t xml:space="preserve"> class is intended as</w:t>
      </w:r>
      <w:r w:rsidR="00873AAF">
        <w:t xml:space="preserve"> a</w:t>
      </w:r>
      <w:r>
        <w:t xml:space="preserve"> container for strings extracted from CybOX objects.</w:t>
      </w:r>
    </w:p>
    <w:p w14:paraId="18111E8A" w14:textId="253BCBEA" w:rsidR="00284BAD" w:rsidRPr="00683033" w:rsidRDefault="00284BAD"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A03151">
        <w:t>35</w:t>
      </w:r>
      <w:r w:rsidRPr="00683033">
        <w:t xml:space="preserve">. Properties of the </w:t>
      </w:r>
      <w:r w:rsidRPr="00A3504B">
        <w:rPr>
          <w:rFonts w:ascii="Courier New" w:hAnsi="Courier New" w:cs="Courier New"/>
        </w:rPr>
        <w:t>ExtractedStringsType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520"/>
        <w:gridCol w:w="1350"/>
        <w:gridCol w:w="8190"/>
      </w:tblGrid>
      <w:tr w:rsidR="00284BAD" w14:paraId="44B170A1" w14:textId="77777777" w:rsidTr="009A6341">
        <w:trPr>
          <w:jc w:val="center"/>
        </w:trPr>
        <w:tc>
          <w:tcPr>
            <w:tcW w:w="900" w:type="dxa"/>
            <w:shd w:val="clear" w:color="auto" w:fill="BFBFBF"/>
            <w:tcMar>
              <w:top w:w="100" w:type="dxa"/>
              <w:left w:w="100" w:type="dxa"/>
              <w:bottom w:w="100" w:type="dxa"/>
              <w:right w:w="100" w:type="dxa"/>
            </w:tcMar>
          </w:tcPr>
          <w:p w14:paraId="63CD46B5" w14:textId="77777777" w:rsidR="00284BAD" w:rsidRPr="001F1381" w:rsidRDefault="00284BAD" w:rsidP="007E6FAA">
            <w:pPr>
              <w:rPr>
                <w:rFonts w:cs="Courier New"/>
                <w:b/>
                <w:color w:val="000000"/>
              </w:rPr>
            </w:pPr>
            <w:r w:rsidRPr="001F1381">
              <w:rPr>
                <w:rFonts w:cs="Courier New"/>
                <w:b/>
                <w:color w:val="000000"/>
              </w:rPr>
              <w:t>Name</w:t>
            </w:r>
          </w:p>
        </w:tc>
        <w:tc>
          <w:tcPr>
            <w:tcW w:w="2520" w:type="dxa"/>
            <w:shd w:val="clear" w:color="auto" w:fill="BFBFBF"/>
            <w:tcMar>
              <w:top w:w="100" w:type="dxa"/>
              <w:left w:w="100" w:type="dxa"/>
              <w:bottom w:w="100" w:type="dxa"/>
              <w:right w:w="100" w:type="dxa"/>
            </w:tcMar>
            <w:vAlign w:val="center"/>
          </w:tcPr>
          <w:p w14:paraId="551E7EE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DF6FBAC" w14:textId="77777777" w:rsidR="00284BAD" w:rsidRPr="001F1381" w:rsidRDefault="00284BAD" w:rsidP="007E6FAA">
            <w:pPr>
              <w:jc w:val="center"/>
              <w:rPr>
                <w:rFonts w:cs="Courier New"/>
                <w:b/>
                <w:color w:val="000000"/>
              </w:rPr>
            </w:pPr>
            <w:r w:rsidRPr="001F1381">
              <w:rPr>
                <w:rFonts w:cs="Courier New"/>
                <w:b/>
                <w:color w:val="000000"/>
              </w:rPr>
              <w:t>Multiplicity</w:t>
            </w:r>
          </w:p>
        </w:tc>
        <w:tc>
          <w:tcPr>
            <w:tcW w:w="8190" w:type="dxa"/>
            <w:shd w:val="clear" w:color="auto" w:fill="BFBFBF"/>
            <w:tcMar>
              <w:top w:w="100" w:type="dxa"/>
              <w:left w:w="100" w:type="dxa"/>
              <w:bottom w:w="100" w:type="dxa"/>
              <w:right w:w="100" w:type="dxa"/>
            </w:tcMar>
          </w:tcPr>
          <w:p w14:paraId="5721BF36" w14:textId="77777777" w:rsidR="00284BAD" w:rsidRPr="001F1381" w:rsidRDefault="00284BAD" w:rsidP="007E6FAA">
            <w:pPr>
              <w:rPr>
                <w:rFonts w:cs="Courier New"/>
                <w:b/>
                <w:color w:val="000000"/>
              </w:rPr>
            </w:pPr>
            <w:r w:rsidRPr="001F1381">
              <w:rPr>
                <w:rFonts w:cs="Courier New"/>
                <w:b/>
                <w:color w:val="000000"/>
              </w:rPr>
              <w:t>Description</w:t>
            </w:r>
          </w:p>
        </w:tc>
      </w:tr>
      <w:tr w:rsidR="00284BAD" w14:paraId="22455625" w14:textId="77777777" w:rsidTr="007E6FAA">
        <w:trPr>
          <w:jc w:val="center"/>
        </w:trPr>
        <w:tc>
          <w:tcPr>
            <w:tcW w:w="900" w:type="dxa"/>
            <w:shd w:val="clear" w:color="auto" w:fill="FFFFFF"/>
            <w:tcMar>
              <w:top w:w="100" w:type="dxa"/>
              <w:left w:w="100" w:type="dxa"/>
              <w:bottom w:w="100" w:type="dxa"/>
              <w:right w:w="100" w:type="dxa"/>
            </w:tcMar>
            <w:vAlign w:val="center"/>
          </w:tcPr>
          <w:p w14:paraId="663AAD8C" w14:textId="77777777" w:rsidR="00284BAD" w:rsidRDefault="00284BAD" w:rsidP="007E6FAA">
            <w:pPr>
              <w:rPr>
                <w:b/>
              </w:rPr>
            </w:pPr>
            <w:r>
              <w:rPr>
                <w:b/>
              </w:rPr>
              <w:t>String</w:t>
            </w:r>
          </w:p>
        </w:tc>
        <w:tc>
          <w:tcPr>
            <w:tcW w:w="2520" w:type="dxa"/>
            <w:shd w:val="clear" w:color="auto" w:fill="FFFFFF"/>
            <w:tcMar>
              <w:top w:w="100" w:type="dxa"/>
              <w:left w:w="100" w:type="dxa"/>
              <w:bottom w:w="100" w:type="dxa"/>
              <w:right w:w="100" w:type="dxa"/>
            </w:tcMar>
            <w:vAlign w:val="center"/>
          </w:tcPr>
          <w:p w14:paraId="7420C4A0" w14:textId="77777777" w:rsidR="00284BAD" w:rsidRDefault="00284BAD" w:rsidP="007E6FAA">
            <w:pPr>
              <w:pStyle w:val="UMLTableType"/>
              <w:contextualSpacing w:val="0"/>
            </w:pPr>
            <w:r>
              <w:t>ExtractedStringType</w:t>
            </w:r>
          </w:p>
        </w:tc>
        <w:tc>
          <w:tcPr>
            <w:tcW w:w="1350" w:type="dxa"/>
            <w:shd w:val="clear" w:color="auto" w:fill="FFFFFF"/>
            <w:tcMar>
              <w:top w:w="100" w:type="dxa"/>
              <w:left w:w="100" w:type="dxa"/>
              <w:bottom w:w="100" w:type="dxa"/>
              <w:right w:w="100" w:type="dxa"/>
            </w:tcMar>
            <w:vAlign w:val="center"/>
          </w:tcPr>
          <w:p w14:paraId="28241621" w14:textId="77777777" w:rsidR="00284BAD" w:rsidRPr="001F1381" w:rsidRDefault="00284BAD" w:rsidP="007E6FAA">
            <w:pPr>
              <w:jc w:val="center"/>
              <w:rPr>
                <w:sz w:val="22"/>
                <w:szCs w:val="22"/>
              </w:rPr>
            </w:pPr>
            <w:r w:rsidRPr="00683033">
              <w:rPr>
                <w:szCs w:val="22"/>
              </w:rPr>
              <w:t>1..*</w:t>
            </w:r>
          </w:p>
        </w:tc>
        <w:tc>
          <w:tcPr>
            <w:tcW w:w="8190" w:type="dxa"/>
            <w:shd w:val="clear" w:color="auto" w:fill="FFFFFF"/>
            <w:tcMar>
              <w:top w:w="100" w:type="dxa"/>
              <w:left w:w="100" w:type="dxa"/>
              <w:bottom w:w="100" w:type="dxa"/>
              <w:right w:w="100" w:type="dxa"/>
            </w:tcMar>
          </w:tcPr>
          <w:p w14:paraId="0B71A7F7" w14:textId="77777777" w:rsidR="00284BAD" w:rsidRPr="00C87BEB" w:rsidRDefault="00284BAD" w:rsidP="007E6FAA">
            <w:pPr>
              <w:rPr>
                <w:szCs w:val="20"/>
              </w:rPr>
            </w:pPr>
            <w:r w:rsidRPr="00C87BEB">
              <w:rPr>
                <w:szCs w:val="20"/>
              </w:rPr>
              <w:t xml:space="preserve">The </w:t>
            </w:r>
            <w:r w:rsidRPr="00027F84">
              <w:rPr>
                <w:rFonts w:ascii="Courier New" w:hAnsi="Courier New" w:cs="Courier New"/>
                <w:sz w:val="22"/>
                <w:szCs w:val="22"/>
              </w:rPr>
              <w:t>String</w:t>
            </w:r>
            <w:r w:rsidRPr="00C87BEB">
              <w:rPr>
                <w:szCs w:val="20"/>
              </w:rPr>
              <w:t xml:space="preserve"> property characterizes a single static string extracted from a raw cyber object.</w:t>
            </w:r>
          </w:p>
        </w:tc>
      </w:tr>
    </w:tbl>
    <w:p w14:paraId="590691BF" w14:textId="77777777" w:rsidR="00284BAD" w:rsidRDefault="00284BAD" w:rsidP="00284BAD"/>
    <w:p w14:paraId="6C123117" w14:textId="77777777" w:rsidR="00284BAD" w:rsidRDefault="00284BAD" w:rsidP="00284BAD">
      <w:pPr>
        <w:pStyle w:val="Heading4"/>
      </w:pPr>
      <w:bookmarkStart w:id="211" w:name="_Toc425409674"/>
      <w:bookmarkStart w:id="212" w:name="_Toc425409676"/>
      <w:bookmarkStart w:id="213" w:name="_Toc450634621"/>
      <w:r>
        <w:t>ExtractedStringType Class</w:t>
      </w:r>
      <w:bookmarkEnd w:id="211"/>
      <w:bookmarkEnd w:id="213"/>
    </w:p>
    <w:p w14:paraId="10F21DFE" w14:textId="119B7749" w:rsidR="00284BAD" w:rsidRDefault="00284BAD" w:rsidP="00284BAD">
      <w:pPr>
        <w:spacing w:after="240"/>
      </w:pPr>
      <w:r>
        <w:t xml:space="preserve">The </w:t>
      </w:r>
      <w:r w:rsidRPr="001F1381">
        <w:rPr>
          <w:rFonts w:ascii="Courier New" w:hAnsi="Courier New" w:cs="Courier New"/>
        </w:rPr>
        <w:t>ExtractedStringType</w:t>
      </w:r>
      <w:r>
        <w:t xml:space="preserve"> class is intended as </w:t>
      </w:r>
      <w:r w:rsidR="00873AAF">
        <w:t xml:space="preserve">a </w:t>
      </w:r>
      <w:r>
        <w:t xml:space="preserve">container </w:t>
      </w:r>
      <w:r w:rsidR="00BC3827">
        <w:t xml:space="preserve">for </w:t>
      </w:r>
      <w:r>
        <w:t>a single string extracted from a CybOX object.</w:t>
      </w:r>
    </w:p>
    <w:p w14:paraId="33755CA3" w14:textId="2CCA6687" w:rsidR="00284BAD" w:rsidRPr="00683033" w:rsidRDefault="00284BAD"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535F4F">
        <w:t>36</w:t>
      </w:r>
      <w:r w:rsidRPr="00683033">
        <w:t xml:space="preserve">. Properties of the </w:t>
      </w:r>
      <w:r w:rsidRPr="00A3504B">
        <w:rPr>
          <w:rFonts w:ascii="Courier New" w:hAnsi="Courier New" w:cs="Courier New"/>
        </w:rPr>
        <w:t>ExtractedStringType</w:t>
      </w:r>
      <w:r w:rsidRPr="00683033">
        <w:t xml:space="preserve"> class</w:t>
      </w:r>
    </w:p>
    <w:tbl>
      <w:tblPr>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15"/>
        <w:gridCol w:w="4275"/>
        <w:gridCol w:w="1350"/>
        <w:gridCol w:w="5310"/>
      </w:tblGrid>
      <w:tr w:rsidR="00284BAD" w14:paraId="04806B00" w14:textId="77777777" w:rsidTr="009A6341">
        <w:trPr>
          <w:jc w:val="center"/>
        </w:trPr>
        <w:tc>
          <w:tcPr>
            <w:tcW w:w="2115" w:type="dxa"/>
            <w:shd w:val="clear" w:color="auto" w:fill="BFBFBF"/>
            <w:tcMar>
              <w:top w:w="100" w:type="dxa"/>
              <w:left w:w="100" w:type="dxa"/>
              <w:bottom w:w="100" w:type="dxa"/>
              <w:right w:w="100" w:type="dxa"/>
            </w:tcMar>
          </w:tcPr>
          <w:p w14:paraId="386F9801" w14:textId="77777777" w:rsidR="00284BAD" w:rsidRPr="001F1381" w:rsidRDefault="00284BAD" w:rsidP="007E6FAA">
            <w:pPr>
              <w:rPr>
                <w:b/>
                <w:color w:val="000000"/>
              </w:rPr>
            </w:pPr>
            <w:r w:rsidRPr="001F1381">
              <w:rPr>
                <w:b/>
                <w:color w:val="000000"/>
              </w:rPr>
              <w:t>Name</w:t>
            </w:r>
          </w:p>
        </w:tc>
        <w:tc>
          <w:tcPr>
            <w:tcW w:w="4275" w:type="dxa"/>
            <w:shd w:val="clear" w:color="auto" w:fill="BFBFBF"/>
            <w:tcMar>
              <w:top w:w="100" w:type="dxa"/>
              <w:left w:w="100" w:type="dxa"/>
              <w:bottom w:w="100" w:type="dxa"/>
              <w:right w:w="100" w:type="dxa"/>
            </w:tcMar>
            <w:vAlign w:val="center"/>
          </w:tcPr>
          <w:p w14:paraId="2C27407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8E02655" w14:textId="77777777" w:rsidR="00284BAD" w:rsidRPr="001F1381" w:rsidRDefault="00284BAD" w:rsidP="007E6FAA">
            <w:pPr>
              <w:jc w:val="center"/>
              <w:rPr>
                <w:b/>
                <w:color w:val="000000"/>
              </w:rPr>
            </w:pPr>
            <w:r w:rsidRPr="001F1381">
              <w:rPr>
                <w:b/>
                <w:color w:val="000000"/>
              </w:rPr>
              <w:t>Multiplicity</w:t>
            </w:r>
          </w:p>
        </w:tc>
        <w:tc>
          <w:tcPr>
            <w:tcW w:w="5310" w:type="dxa"/>
            <w:shd w:val="clear" w:color="auto" w:fill="BFBFBF"/>
            <w:tcMar>
              <w:top w:w="100" w:type="dxa"/>
              <w:left w:w="100" w:type="dxa"/>
              <w:bottom w:w="100" w:type="dxa"/>
              <w:right w:w="100" w:type="dxa"/>
            </w:tcMar>
          </w:tcPr>
          <w:p w14:paraId="4A2B91AD" w14:textId="77777777" w:rsidR="00284BAD" w:rsidRPr="001F1381" w:rsidRDefault="00284BAD" w:rsidP="007E6FAA">
            <w:pPr>
              <w:rPr>
                <w:b/>
                <w:color w:val="000000"/>
              </w:rPr>
            </w:pPr>
            <w:r w:rsidRPr="001F1381">
              <w:rPr>
                <w:b/>
                <w:color w:val="000000"/>
              </w:rPr>
              <w:t>Description</w:t>
            </w:r>
          </w:p>
        </w:tc>
      </w:tr>
      <w:tr w:rsidR="00284BAD" w14:paraId="6085FDCB" w14:textId="77777777" w:rsidTr="00722B38">
        <w:trPr>
          <w:jc w:val="center"/>
        </w:trPr>
        <w:tc>
          <w:tcPr>
            <w:tcW w:w="2115" w:type="dxa"/>
            <w:shd w:val="clear" w:color="auto" w:fill="FFFFFF"/>
            <w:tcMar>
              <w:top w:w="100" w:type="dxa"/>
              <w:left w:w="100" w:type="dxa"/>
              <w:bottom w:w="100" w:type="dxa"/>
              <w:right w:w="100" w:type="dxa"/>
            </w:tcMar>
            <w:vAlign w:val="center"/>
          </w:tcPr>
          <w:p w14:paraId="4D95879C" w14:textId="77777777" w:rsidR="00284BAD" w:rsidRDefault="00284BAD" w:rsidP="007E6FAA">
            <w:pPr>
              <w:rPr>
                <w:b/>
              </w:rPr>
            </w:pPr>
            <w:r>
              <w:rPr>
                <w:b/>
              </w:rPr>
              <w:t>Encoding</w:t>
            </w:r>
          </w:p>
        </w:tc>
        <w:tc>
          <w:tcPr>
            <w:tcW w:w="4275" w:type="dxa"/>
            <w:shd w:val="clear" w:color="auto" w:fill="FFFFFF"/>
            <w:tcMar>
              <w:top w:w="100" w:type="dxa"/>
              <w:left w:w="100" w:type="dxa"/>
              <w:bottom w:w="100" w:type="dxa"/>
              <w:right w:w="100" w:type="dxa"/>
            </w:tcMar>
            <w:vAlign w:val="center"/>
          </w:tcPr>
          <w:p w14:paraId="7C8056BE"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tcPr>
          <w:p w14:paraId="628CA684"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48DCFA95" w14:textId="7FC86423" w:rsidR="00284BAD" w:rsidRPr="00C87BEB" w:rsidRDefault="00284BAD" w:rsidP="00A3504B">
            <w:pPr>
              <w:rPr>
                <w:szCs w:val="20"/>
              </w:rPr>
            </w:pPr>
            <w:r w:rsidRPr="00C87BEB">
              <w:rPr>
                <w:szCs w:val="20"/>
              </w:rPr>
              <w:t xml:space="preserve">The </w:t>
            </w:r>
            <w:r w:rsidRPr="00027F84">
              <w:rPr>
                <w:rFonts w:ascii="Courier New" w:eastAsia="Courier New" w:hAnsi="Courier New" w:cs="Courier New"/>
                <w:sz w:val="22"/>
                <w:szCs w:val="22"/>
              </w:rPr>
              <w:t>Encoding</w:t>
            </w:r>
            <w:r w:rsidRPr="00C87BEB">
              <w:rPr>
                <w:szCs w:val="20"/>
              </w:rPr>
              <w:t xml:space="preserve"> property specifies the character encoding used for the </w:t>
            </w:r>
            <w:r w:rsidRPr="00C87BEB">
              <w:rPr>
                <w:rFonts w:ascii="Courier New" w:hAnsi="Courier New" w:cs="Courier New"/>
                <w:szCs w:val="20"/>
              </w:rPr>
              <w:t>String_Value</w:t>
            </w:r>
            <w:r w:rsidRPr="00C87BEB">
              <w:rPr>
                <w:szCs w:val="20"/>
              </w:rPr>
              <w:t xml:space="preserve"> property. Examples of potential</w:t>
            </w:r>
            <w:r w:rsidR="00E8622C">
              <w:rPr>
                <w:szCs w:val="20"/>
              </w:rPr>
              <w:t xml:space="preserve"> values include</w:t>
            </w:r>
            <w:r w:rsidRPr="00C87BEB">
              <w:rPr>
                <w:szCs w:val="20"/>
              </w:rPr>
              <w:t xml:space="preserve"> </w:t>
            </w:r>
            <w:r w:rsidRPr="00C87BEB">
              <w:rPr>
                <w:i/>
                <w:szCs w:val="20"/>
              </w:rPr>
              <w:t>ASCII, UTF-8, Windows-1250</w:t>
            </w:r>
            <w:r w:rsidRPr="00C87BEB">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846CD4" w:rsidRPr="00C87BEB">
              <w:rPr>
                <w:rFonts w:ascii="Courier New" w:eastAsia="Courier New" w:hAnsi="Courier New" w:cs="Courier New"/>
                <w:szCs w:val="20"/>
              </w:rPr>
              <w:t>cybox</w:t>
            </w:r>
            <w:r w:rsidRPr="00C87BEB">
              <w:rPr>
                <w:rFonts w:ascii="Courier New" w:eastAsia="Courier New" w:hAnsi="Courier New" w:cs="Courier New"/>
                <w:szCs w:val="20"/>
              </w:rPr>
              <w:t xml:space="preserve">Common:ControlledVocabularyStringType </w:t>
            </w:r>
            <w:r w:rsidRPr="00C87BEB">
              <w:rPr>
                <w:szCs w:val="20"/>
              </w:rPr>
              <w:t xml:space="preserve">class. The </w:t>
            </w:r>
            <w:r w:rsidR="00A3504B">
              <w:rPr>
                <w:szCs w:val="20"/>
              </w:rPr>
              <w:t>CybOX</w:t>
            </w:r>
            <w:r w:rsidRPr="00C87BEB">
              <w:rPr>
                <w:szCs w:val="20"/>
              </w:rPr>
              <w:t xml:space="preserve"> default vocabulary class for use in the property is ‘</w:t>
            </w:r>
            <w:r w:rsidRPr="00C87BEB">
              <w:rPr>
                <w:i/>
                <w:szCs w:val="20"/>
              </w:rPr>
              <w:t>CharacterEncodingEnum-1.0</w:t>
            </w:r>
            <w:r w:rsidRPr="00C87BEB">
              <w:rPr>
                <w:szCs w:val="20"/>
              </w:rPr>
              <w:t>’.</w:t>
            </w:r>
          </w:p>
        </w:tc>
      </w:tr>
      <w:tr w:rsidR="00284BAD" w14:paraId="605E794F" w14:textId="77777777" w:rsidTr="00722B38">
        <w:trPr>
          <w:jc w:val="center"/>
        </w:trPr>
        <w:tc>
          <w:tcPr>
            <w:tcW w:w="2115" w:type="dxa"/>
            <w:shd w:val="clear" w:color="auto" w:fill="FFFFFF"/>
            <w:tcMar>
              <w:top w:w="100" w:type="dxa"/>
              <w:left w:w="100" w:type="dxa"/>
              <w:bottom w:w="100" w:type="dxa"/>
              <w:right w:w="100" w:type="dxa"/>
            </w:tcMar>
            <w:vAlign w:val="center"/>
          </w:tcPr>
          <w:p w14:paraId="0F664285" w14:textId="77777777" w:rsidR="00284BAD" w:rsidRDefault="00284BAD" w:rsidP="007E6FAA">
            <w:pPr>
              <w:rPr>
                <w:b/>
              </w:rPr>
            </w:pPr>
            <w:r>
              <w:rPr>
                <w:b/>
              </w:rPr>
              <w:lastRenderedPageBreak/>
              <w:t>String_Value</w:t>
            </w:r>
          </w:p>
        </w:tc>
        <w:tc>
          <w:tcPr>
            <w:tcW w:w="4275" w:type="dxa"/>
            <w:shd w:val="clear" w:color="auto" w:fill="FFFFFF"/>
            <w:tcMar>
              <w:top w:w="100" w:type="dxa"/>
              <w:left w:w="100" w:type="dxa"/>
              <w:bottom w:w="100" w:type="dxa"/>
              <w:right w:w="100" w:type="dxa"/>
            </w:tcMar>
            <w:vAlign w:val="center"/>
          </w:tcPr>
          <w:p w14:paraId="61129FC3"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287E591"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527EAA77"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String_Value</w:t>
            </w:r>
            <w:r w:rsidRPr="00A3504B">
              <w:rPr>
                <w:szCs w:val="20"/>
              </w:rPr>
              <w:t xml:space="preserve"> property characterizes the actual value of the string extracted from the CybOX object, if it is capable of being represented in the encoding scheme used in the document (most commonly UTF-8).</w:t>
            </w:r>
          </w:p>
        </w:tc>
      </w:tr>
      <w:tr w:rsidR="00284BAD" w14:paraId="78009A73" w14:textId="77777777" w:rsidTr="00722B38">
        <w:trPr>
          <w:jc w:val="center"/>
        </w:trPr>
        <w:tc>
          <w:tcPr>
            <w:tcW w:w="2115" w:type="dxa"/>
            <w:shd w:val="clear" w:color="auto" w:fill="FFFFFF"/>
            <w:tcMar>
              <w:top w:w="100" w:type="dxa"/>
              <w:left w:w="100" w:type="dxa"/>
              <w:bottom w:w="100" w:type="dxa"/>
              <w:right w:w="100" w:type="dxa"/>
            </w:tcMar>
            <w:vAlign w:val="center"/>
          </w:tcPr>
          <w:p w14:paraId="2360C2FD" w14:textId="77777777" w:rsidR="00284BAD" w:rsidRDefault="00284BAD" w:rsidP="007E6FAA">
            <w:pPr>
              <w:rPr>
                <w:b/>
              </w:rPr>
            </w:pPr>
            <w:r>
              <w:rPr>
                <w:b/>
              </w:rPr>
              <w:t>Byte_String_Value</w:t>
            </w:r>
          </w:p>
        </w:tc>
        <w:tc>
          <w:tcPr>
            <w:tcW w:w="4275" w:type="dxa"/>
            <w:shd w:val="clear" w:color="auto" w:fill="FFFFFF"/>
            <w:tcMar>
              <w:top w:w="100" w:type="dxa"/>
              <w:left w:w="100" w:type="dxa"/>
              <w:bottom w:w="100" w:type="dxa"/>
              <w:right w:w="100" w:type="dxa"/>
            </w:tcMar>
            <w:vAlign w:val="center"/>
          </w:tcPr>
          <w:p w14:paraId="52251DFB"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74FBF741"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014966FD"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Byte_String_Value</w:t>
            </w:r>
            <w:r w:rsidRPr="00A3504B">
              <w:rPr>
                <w:szCs w:val="20"/>
              </w:rPr>
              <w:t xml:space="preserve"> property characterizes the raw, byte-string representation of the string extracted from the CybOX object, in hexadecimal format.</w:t>
            </w:r>
          </w:p>
        </w:tc>
      </w:tr>
      <w:tr w:rsidR="00284BAD" w14:paraId="25C28D88" w14:textId="77777777" w:rsidTr="00722B38">
        <w:trPr>
          <w:jc w:val="center"/>
        </w:trPr>
        <w:tc>
          <w:tcPr>
            <w:tcW w:w="2115" w:type="dxa"/>
            <w:shd w:val="clear" w:color="auto" w:fill="FFFFFF"/>
            <w:tcMar>
              <w:top w:w="100" w:type="dxa"/>
              <w:left w:w="100" w:type="dxa"/>
              <w:bottom w:w="100" w:type="dxa"/>
              <w:right w:w="100" w:type="dxa"/>
            </w:tcMar>
            <w:vAlign w:val="center"/>
          </w:tcPr>
          <w:p w14:paraId="4A3223DD" w14:textId="77777777" w:rsidR="00284BAD" w:rsidRDefault="00284BAD" w:rsidP="007E6FAA">
            <w:pPr>
              <w:rPr>
                <w:b/>
              </w:rPr>
            </w:pPr>
            <w:r>
              <w:rPr>
                <w:b/>
              </w:rPr>
              <w:t>Hashes</w:t>
            </w:r>
          </w:p>
        </w:tc>
        <w:tc>
          <w:tcPr>
            <w:tcW w:w="4275" w:type="dxa"/>
            <w:shd w:val="clear" w:color="auto" w:fill="FFFFFF"/>
            <w:tcMar>
              <w:top w:w="100" w:type="dxa"/>
              <w:left w:w="100" w:type="dxa"/>
              <w:bottom w:w="100" w:type="dxa"/>
              <w:right w:w="100" w:type="dxa"/>
            </w:tcMar>
            <w:vAlign w:val="center"/>
          </w:tcPr>
          <w:p w14:paraId="0096C4DC"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tcPr>
          <w:p w14:paraId="330ACACB"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4012A14B"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4"/>
              </w:rPr>
              <w:t>Hashes</w:t>
            </w:r>
            <w:r w:rsidRPr="00A3504B">
              <w:rPr>
                <w:szCs w:val="20"/>
              </w:rPr>
              <w:t xml:space="preserve"> property specifies any hash values computed using the string extracted from the CybOX object as input.</w:t>
            </w:r>
          </w:p>
        </w:tc>
      </w:tr>
      <w:tr w:rsidR="00284BAD" w14:paraId="31EEEB60" w14:textId="77777777" w:rsidTr="00722B38">
        <w:trPr>
          <w:jc w:val="center"/>
        </w:trPr>
        <w:tc>
          <w:tcPr>
            <w:tcW w:w="2115" w:type="dxa"/>
            <w:shd w:val="clear" w:color="auto" w:fill="FFFFFF"/>
            <w:tcMar>
              <w:top w:w="100" w:type="dxa"/>
              <w:left w:w="100" w:type="dxa"/>
              <w:bottom w:w="100" w:type="dxa"/>
              <w:right w:w="100" w:type="dxa"/>
            </w:tcMar>
            <w:vAlign w:val="center"/>
          </w:tcPr>
          <w:p w14:paraId="33BC5CF2" w14:textId="77777777" w:rsidR="00284BAD" w:rsidRDefault="00284BAD" w:rsidP="007E6FAA">
            <w:pPr>
              <w:rPr>
                <w:b/>
              </w:rPr>
            </w:pPr>
            <w:r>
              <w:rPr>
                <w:b/>
              </w:rPr>
              <w:t>Address</w:t>
            </w:r>
          </w:p>
        </w:tc>
        <w:tc>
          <w:tcPr>
            <w:tcW w:w="4275" w:type="dxa"/>
            <w:shd w:val="clear" w:color="auto" w:fill="FFFFFF"/>
            <w:tcMar>
              <w:top w:w="100" w:type="dxa"/>
              <w:left w:w="100" w:type="dxa"/>
              <w:bottom w:w="100" w:type="dxa"/>
              <w:right w:w="100" w:type="dxa"/>
            </w:tcMar>
            <w:vAlign w:val="center"/>
          </w:tcPr>
          <w:p w14:paraId="5C466EC7"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1514B158"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55E449C5"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Address</w:t>
            </w:r>
            <w:r w:rsidRPr="00A3504B">
              <w:rPr>
                <w:szCs w:val="20"/>
              </w:rPr>
              <w:t xml:space="preserve"> property characterizes the location or offset of the specified string in the CybOX objects.</w:t>
            </w:r>
          </w:p>
        </w:tc>
      </w:tr>
      <w:tr w:rsidR="00284BAD" w14:paraId="7B181795" w14:textId="77777777" w:rsidTr="00722B38">
        <w:trPr>
          <w:jc w:val="center"/>
        </w:trPr>
        <w:tc>
          <w:tcPr>
            <w:tcW w:w="2115" w:type="dxa"/>
            <w:shd w:val="clear" w:color="auto" w:fill="FFFFFF"/>
            <w:tcMar>
              <w:top w:w="100" w:type="dxa"/>
              <w:left w:w="100" w:type="dxa"/>
              <w:bottom w:w="100" w:type="dxa"/>
              <w:right w:w="100" w:type="dxa"/>
            </w:tcMar>
            <w:vAlign w:val="center"/>
          </w:tcPr>
          <w:p w14:paraId="35C88F6D" w14:textId="77777777" w:rsidR="00284BAD" w:rsidRDefault="00284BAD" w:rsidP="007E6FAA">
            <w:pPr>
              <w:rPr>
                <w:b/>
              </w:rPr>
            </w:pPr>
            <w:r>
              <w:rPr>
                <w:b/>
              </w:rPr>
              <w:t>Length</w:t>
            </w:r>
          </w:p>
        </w:tc>
        <w:tc>
          <w:tcPr>
            <w:tcW w:w="4275" w:type="dxa"/>
            <w:shd w:val="clear" w:color="auto" w:fill="FFFFFF"/>
            <w:tcMar>
              <w:top w:w="100" w:type="dxa"/>
              <w:left w:w="100" w:type="dxa"/>
              <w:bottom w:w="100" w:type="dxa"/>
              <w:right w:w="100" w:type="dxa"/>
            </w:tcMar>
            <w:vAlign w:val="center"/>
          </w:tcPr>
          <w:p w14:paraId="6A33225C" w14:textId="77777777" w:rsidR="00284BAD" w:rsidRDefault="00284BAD" w:rsidP="007E6FAA">
            <w:pPr>
              <w:pStyle w:val="UMLTableType"/>
              <w:contextualSpacing w:val="0"/>
            </w:pPr>
            <w:r>
              <w:t>PositiveIntegerObjectPropertyType</w:t>
            </w:r>
          </w:p>
        </w:tc>
        <w:tc>
          <w:tcPr>
            <w:tcW w:w="1350" w:type="dxa"/>
            <w:shd w:val="clear" w:color="auto" w:fill="FFFFFF"/>
            <w:tcMar>
              <w:top w:w="100" w:type="dxa"/>
              <w:left w:w="100" w:type="dxa"/>
              <w:bottom w:w="100" w:type="dxa"/>
              <w:right w:w="100" w:type="dxa"/>
            </w:tcMar>
          </w:tcPr>
          <w:p w14:paraId="46BA147D"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6BB0DCEB"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Length</w:t>
            </w:r>
            <w:r w:rsidRPr="00A3504B">
              <w:rPr>
                <w:szCs w:val="20"/>
              </w:rPr>
              <w:t xml:space="preserve"> property characterizes the length, in characters, of the string extracted from the CybOX object.</w:t>
            </w:r>
          </w:p>
        </w:tc>
      </w:tr>
      <w:tr w:rsidR="00284BAD" w14:paraId="57C22EA2" w14:textId="77777777" w:rsidTr="00722B38">
        <w:trPr>
          <w:jc w:val="center"/>
        </w:trPr>
        <w:tc>
          <w:tcPr>
            <w:tcW w:w="2115" w:type="dxa"/>
            <w:shd w:val="clear" w:color="auto" w:fill="FFFFFF"/>
            <w:tcMar>
              <w:top w:w="100" w:type="dxa"/>
              <w:left w:w="100" w:type="dxa"/>
              <w:bottom w:w="100" w:type="dxa"/>
              <w:right w:w="100" w:type="dxa"/>
            </w:tcMar>
            <w:vAlign w:val="center"/>
          </w:tcPr>
          <w:p w14:paraId="664DA4D7" w14:textId="77777777" w:rsidR="00284BAD" w:rsidRDefault="00284BAD" w:rsidP="007E6FAA">
            <w:pPr>
              <w:rPr>
                <w:b/>
              </w:rPr>
            </w:pPr>
            <w:r>
              <w:rPr>
                <w:b/>
              </w:rPr>
              <w:t>Language</w:t>
            </w:r>
          </w:p>
        </w:tc>
        <w:tc>
          <w:tcPr>
            <w:tcW w:w="4275" w:type="dxa"/>
            <w:shd w:val="clear" w:color="auto" w:fill="FFFFFF"/>
            <w:tcMar>
              <w:top w:w="100" w:type="dxa"/>
              <w:left w:w="100" w:type="dxa"/>
              <w:bottom w:w="100" w:type="dxa"/>
              <w:right w:w="100" w:type="dxa"/>
            </w:tcMar>
            <w:vAlign w:val="center"/>
          </w:tcPr>
          <w:p w14:paraId="4BB9B3BB"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E30EECB"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26459DC4" w14:textId="4EFCF7B2" w:rsidR="00284BAD" w:rsidRPr="00A3504B" w:rsidRDefault="00284BAD" w:rsidP="00D339F4">
            <w:pPr>
              <w:rPr>
                <w:szCs w:val="20"/>
              </w:rPr>
            </w:pPr>
            <w:r w:rsidRPr="00A3504B">
              <w:rPr>
                <w:szCs w:val="20"/>
              </w:rPr>
              <w:t xml:space="preserve">The </w:t>
            </w:r>
            <w:r w:rsidRPr="00D3597E">
              <w:rPr>
                <w:rFonts w:ascii="Courier New" w:hAnsi="Courier New" w:cs="Courier New"/>
                <w:sz w:val="22"/>
                <w:szCs w:val="22"/>
              </w:rPr>
              <w:t>Language</w:t>
            </w:r>
            <w:r w:rsidRPr="00A3504B">
              <w:rPr>
                <w:szCs w:val="20"/>
              </w:rPr>
              <w:t xml:space="preserve"> property characterizes the language the string is written in, e.g. English. For consistency, we strongly recommend using </w:t>
            </w:r>
            <w:r w:rsidR="00D339F4">
              <w:rPr>
                <w:szCs w:val="20"/>
              </w:rPr>
              <w:t>a</w:t>
            </w:r>
            <w:r w:rsidRPr="00A3504B">
              <w:rPr>
                <w:szCs w:val="20"/>
              </w:rPr>
              <w:t xml:space="preserve"> ISO 639-2 language code, if available. Please see </w:t>
            </w:r>
            <w:hyperlink r:id="rId51" w:history="1">
              <w:r w:rsidRPr="00A3504B">
                <w:rPr>
                  <w:rStyle w:val="Hyperlink"/>
                  <w:szCs w:val="20"/>
                </w:rPr>
                <w:t>http://www.loc.gov/standards/iso639-2/php/code_list.php</w:t>
              </w:r>
            </w:hyperlink>
            <w:r w:rsidRPr="00A3504B">
              <w:rPr>
                <w:szCs w:val="20"/>
              </w:rPr>
              <w:t xml:space="preserve"> for a list of ISO 639-2 codes.</w:t>
            </w:r>
          </w:p>
        </w:tc>
      </w:tr>
      <w:tr w:rsidR="00284BAD" w14:paraId="33B77C6C" w14:textId="77777777" w:rsidTr="00722B38">
        <w:trPr>
          <w:jc w:val="center"/>
        </w:trPr>
        <w:tc>
          <w:tcPr>
            <w:tcW w:w="2115" w:type="dxa"/>
            <w:shd w:val="clear" w:color="auto" w:fill="FFFFFF"/>
            <w:tcMar>
              <w:top w:w="100" w:type="dxa"/>
              <w:left w:w="100" w:type="dxa"/>
              <w:bottom w:w="100" w:type="dxa"/>
              <w:right w:w="100" w:type="dxa"/>
            </w:tcMar>
            <w:vAlign w:val="center"/>
          </w:tcPr>
          <w:p w14:paraId="4F83F32A" w14:textId="77777777" w:rsidR="00284BAD" w:rsidRDefault="00284BAD" w:rsidP="007E6FAA">
            <w:pPr>
              <w:rPr>
                <w:b/>
              </w:rPr>
            </w:pPr>
            <w:r>
              <w:rPr>
                <w:b/>
              </w:rPr>
              <w:t>English_Translation</w:t>
            </w:r>
          </w:p>
        </w:tc>
        <w:tc>
          <w:tcPr>
            <w:tcW w:w="4275" w:type="dxa"/>
            <w:shd w:val="clear" w:color="auto" w:fill="FFFFFF"/>
            <w:tcMar>
              <w:top w:w="100" w:type="dxa"/>
              <w:left w:w="100" w:type="dxa"/>
              <w:bottom w:w="100" w:type="dxa"/>
              <w:right w:w="100" w:type="dxa"/>
            </w:tcMar>
            <w:vAlign w:val="center"/>
          </w:tcPr>
          <w:p w14:paraId="141464D5"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D6CF94C"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08A4C21D"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English_Translation</w:t>
            </w:r>
            <w:r w:rsidRPr="00A3504B">
              <w:rPr>
                <w:szCs w:val="20"/>
              </w:rPr>
              <w:t xml:space="preserve"> property characterizes the English translation of the string, if it is not written in English.</w:t>
            </w:r>
          </w:p>
        </w:tc>
      </w:tr>
    </w:tbl>
    <w:p w14:paraId="212D0351" w14:textId="77777777" w:rsidR="00284BAD" w:rsidRDefault="00284BAD" w:rsidP="00284BAD"/>
    <w:p w14:paraId="56E50A39" w14:textId="77777777" w:rsidR="00284BAD" w:rsidRDefault="00284BAD" w:rsidP="00284BAD">
      <w:pPr>
        <w:pStyle w:val="Heading3"/>
      </w:pPr>
      <w:bookmarkStart w:id="214" w:name="_Toc450634622"/>
      <w:r>
        <w:t>FunctionsType Class</w:t>
      </w:r>
      <w:bookmarkEnd w:id="212"/>
      <w:bookmarkEnd w:id="214"/>
    </w:p>
    <w:p w14:paraId="2BC617B5" w14:textId="77777777" w:rsidR="00284BAD" w:rsidRDefault="00284BAD" w:rsidP="00284BAD">
      <w:pPr>
        <w:spacing w:after="240"/>
      </w:pPr>
      <w:r>
        <w:t xml:space="preserve">The </w:t>
      </w:r>
      <w:r w:rsidRPr="004F1AF1">
        <w:rPr>
          <w:rFonts w:ascii="Courier New" w:hAnsi="Courier New" w:cs="Courier New"/>
        </w:rPr>
        <w:t>FunctionsType</w:t>
      </w:r>
      <w:r>
        <w:t xml:space="preserve"> class is intended to represent an extracted list of functions leveraged within a CybOX object.</w:t>
      </w:r>
    </w:p>
    <w:p w14:paraId="69883CEA" w14:textId="66D65DBF" w:rsidR="00284BAD" w:rsidRPr="00683033" w:rsidRDefault="00284BAD" w:rsidP="00906649">
      <w:pPr>
        <w:pStyle w:val="Caption"/>
      </w:pPr>
      <w:r w:rsidRPr="00683033">
        <w:lastRenderedPageBreak/>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BB7471">
        <w:t>37</w:t>
      </w:r>
      <w:r w:rsidRPr="00683033">
        <w:t xml:space="preserve">. Properties of the </w:t>
      </w:r>
      <w:r w:rsidRPr="00A3504B">
        <w:rPr>
          <w:rFonts w:ascii="Courier New" w:hAnsi="Courier New" w:cs="Courier New"/>
        </w:rPr>
        <w:t>FunctionsType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350"/>
        <w:gridCol w:w="7380"/>
      </w:tblGrid>
      <w:tr w:rsidR="00284BAD" w14:paraId="67C74F49" w14:textId="77777777" w:rsidTr="00722B38">
        <w:trPr>
          <w:jc w:val="center"/>
        </w:trPr>
        <w:tc>
          <w:tcPr>
            <w:tcW w:w="1080" w:type="dxa"/>
            <w:shd w:val="clear" w:color="auto" w:fill="BFBFBF"/>
            <w:tcMar>
              <w:top w:w="100" w:type="dxa"/>
              <w:left w:w="100" w:type="dxa"/>
              <w:bottom w:w="100" w:type="dxa"/>
              <w:right w:w="100" w:type="dxa"/>
            </w:tcMar>
          </w:tcPr>
          <w:p w14:paraId="2A95C5C2" w14:textId="77777777" w:rsidR="00284BAD" w:rsidRPr="004F1AF1" w:rsidRDefault="00284BAD" w:rsidP="007E6FAA">
            <w:pPr>
              <w:rPr>
                <w:b/>
                <w:color w:val="000000"/>
              </w:rPr>
            </w:pPr>
            <w:r w:rsidRPr="004F1AF1">
              <w:rPr>
                <w:b/>
                <w:color w:val="000000"/>
              </w:rPr>
              <w:t>Name</w:t>
            </w:r>
          </w:p>
        </w:tc>
        <w:tc>
          <w:tcPr>
            <w:tcW w:w="3150" w:type="dxa"/>
            <w:shd w:val="clear" w:color="auto" w:fill="BFBFBF"/>
            <w:tcMar>
              <w:top w:w="100" w:type="dxa"/>
              <w:left w:w="100" w:type="dxa"/>
              <w:bottom w:w="100" w:type="dxa"/>
              <w:right w:w="100" w:type="dxa"/>
            </w:tcMar>
            <w:vAlign w:val="center"/>
          </w:tcPr>
          <w:p w14:paraId="4ED07AC4"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F02A27F" w14:textId="77777777" w:rsidR="00284BAD" w:rsidRPr="004F1AF1" w:rsidRDefault="00284BAD" w:rsidP="007E6FAA">
            <w:pPr>
              <w:jc w:val="center"/>
              <w:rPr>
                <w:b/>
                <w:color w:val="000000"/>
              </w:rPr>
            </w:pPr>
            <w:r w:rsidRPr="004F1AF1">
              <w:rPr>
                <w:b/>
                <w:color w:val="000000"/>
              </w:rPr>
              <w:t>Multiplicity</w:t>
            </w:r>
          </w:p>
        </w:tc>
        <w:tc>
          <w:tcPr>
            <w:tcW w:w="7380" w:type="dxa"/>
            <w:shd w:val="clear" w:color="auto" w:fill="BFBFBF"/>
            <w:tcMar>
              <w:top w:w="100" w:type="dxa"/>
              <w:left w:w="100" w:type="dxa"/>
              <w:bottom w:w="100" w:type="dxa"/>
              <w:right w:w="100" w:type="dxa"/>
            </w:tcMar>
          </w:tcPr>
          <w:p w14:paraId="1320AE31" w14:textId="77777777" w:rsidR="00284BAD" w:rsidRPr="004F1AF1" w:rsidRDefault="00284BAD" w:rsidP="007E6FAA">
            <w:pPr>
              <w:rPr>
                <w:b/>
                <w:color w:val="000000"/>
              </w:rPr>
            </w:pPr>
            <w:r w:rsidRPr="004F1AF1">
              <w:rPr>
                <w:b/>
                <w:color w:val="000000"/>
              </w:rPr>
              <w:t>Description</w:t>
            </w:r>
          </w:p>
        </w:tc>
      </w:tr>
      <w:tr w:rsidR="00284BAD" w14:paraId="0CB8673E" w14:textId="77777777" w:rsidTr="007E6FAA">
        <w:trPr>
          <w:jc w:val="center"/>
        </w:trPr>
        <w:tc>
          <w:tcPr>
            <w:tcW w:w="1080" w:type="dxa"/>
            <w:shd w:val="clear" w:color="auto" w:fill="FFFFFF"/>
            <w:tcMar>
              <w:top w:w="100" w:type="dxa"/>
              <w:left w:w="100" w:type="dxa"/>
              <w:bottom w:w="100" w:type="dxa"/>
              <w:right w:w="100" w:type="dxa"/>
            </w:tcMar>
            <w:vAlign w:val="center"/>
          </w:tcPr>
          <w:p w14:paraId="64399A47" w14:textId="77777777" w:rsidR="00284BAD" w:rsidRDefault="00284BAD" w:rsidP="007E6FAA">
            <w:pPr>
              <w:rPr>
                <w:b/>
              </w:rPr>
            </w:pPr>
            <w:r>
              <w:rPr>
                <w:b/>
              </w:rPr>
              <w:t>Function</w:t>
            </w:r>
          </w:p>
        </w:tc>
        <w:tc>
          <w:tcPr>
            <w:tcW w:w="3150" w:type="dxa"/>
            <w:shd w:val="clear" w:color="auto" w:fill="FFFFFF"/>
            <w:tcMar>
              <w:top w:w="100" w:type="dxa"/>
              <w:left w:w="100" w:type="dxa"/>
              <w:bottom w:w="100" w:type="dxa"/>
              <w:right w:w="100" w:type="dxa"/>
            </w:tcMar>
            <w:vAlign w:val="center"/>
          </w:tcPr>
          <w:p w14:paraId="10E0922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2548FE8" w14:textId="77777777" w:rsidR="00284BAD" w:rsidRPr="004F1AF1"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51217CAA" w14:textId="77777777" w:rsidR="00284BAD" w:rsidRPr="00A3504B" w:rsidRDefault="00284BAD" w:rsidP="007E6FAA">
            <w:pPr>
              <w:rPr>
                <w:szCs w:val="20"/>
              </w:rPr>
            </w:pPr>
            <w:r w:rsidRPr="00A3504B">
              <w:rPr>
                <w:szCs w:val="20"/>
              </w:rPr>
              <w:t xml:space="preserve">The </w:t>
            </w:r>
            <w:r w:rsidRPr="00D3597E">
              <w:rPr>
                <w:rFonts w:ascii="Courier New" w:hAnsi="Courier New" w:cs="Courier New"/>
                <w:sz w:val="22"/>
                <w:szCs w:val="22"/>
              </w:rPr>
              <w:t>Function</w:t>
            </w:r>
            <w:r w:rsidRPr="00A3504B">
              <w:rPr>
                <w:szCs w:val="20"/>
              </w:rPr>
              <w:t xml:space="preserve"> property characterizes a single reference to a function called by a raw cyber object.</w:t>
            </w:r>
          </w:p>
        </w:tc>
      </w:tr>
    </w:tbl>
    <w:p w14:paraId="195D7511" w14:textId="77777777" w:rsidR="00284BAD" w:rsidRDefault="00284BAD" w:rsidP="00284BAD"/>
    <w:p w14:paraId="1D3BF1CF" w14:textId="77777777" w:rsidR="00284BAD" w:rsidRDefault="00284BAD" w:rsidP="00284BAD"/>
    <w:p w14:paraId="5304E0B2" w14:textId="77777777" w:rsidR="00C54388" w:rsidRDefault="00C54388" w:rsidP="00C54388">
      <w:pPr>
        <w:pStyle w:val="Heading3"/>
      </w:pPr>
      <w:bookmarkStart w:id="215" w:name="_Toc425409681"/>
      <w:bookmarkStart w:id="216" w:name="_Toc450634623"/>
      <w:r>
        <w:t>Hash-Related Classes</w:t>
      </w:r>
      <w:bookmarkEnd w:id="216"/>
    </w:p>
    <w:p w14:paraId="7D2CF99B" w14:textId="77777777" w:rsidR="00C54388" w:rsidRDefault="00C54388" w:rsidP="00C54388">
      <w:pPr>
        <w:pStyle w:val="Heading4"/>
      </w:pPr>
      <w:bookmarkStart w:id="217" w:name="_Toc425409680"/>
      <w:bookmarkStart w:id="218" w:name="_Toc450634624"/>
      <w:r>
        <w:t>HashListType Class</w:t>
      </w:r>
      <w:bookmarkEnd w:id="217"/>
      <w:bookmarkEnd w:id="218"/>
    </w:p>
    <w:p w14:paraId="4170B38F" w14:textId="77777777" w:rsidR="00C54388" w:rsidRDefault="00C54388" w:rsidP="00C54388">
      <w:pPr>
        <w:spacing w:after="240"/>
      </w:pPr>
      <w:r>
        <w:t xml:space="preserve">The </w:t>
      </w:r>
      <w:r w:rsidRPr="00530BF1">
        <w:rPr>
          <w:rFonts w:ascii="Courier New" w:hAnsi="Courier New" w:cs="Courier New"/>
        </w:rPr>
        <w:t>HashListType</w:t>
      </w:r>
      <w:r>
        <w:t xml:space="preserve"> class is used for representing a list of hash values.</w:t>
      </w:r>
    </w:p>
    <w:p w14:paraId="1BA53F5B" w14:textId="1D4BE77A" w:rsidR="00C54388" w:rsidRPr="00683033" w:rsidRDefault="00C54388" w:rsidP="00C54388">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0F3C22">
        <w:t>38</w:t>
      </w:r>
      <w:r w:rsidRPr="00683033">
        <w:t xml:space="preserve">. Properties of the </w:t>
      </w:r>
      <w:r w:rsidRPr="00321AD6">
        <w:rPr>
          <w:rFonts w:ascii="Courier New" w:hAnsi="Courier New" w:cs="Courier New"/>
        </w:rPr>
        <w:t>HashListType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1170"/>
        <w:gridCol w:w="1350"/>
        <w:gridCol w:w="9540"/>
      </w:tblGrid>
      <w:tr w:rsidR="00C54388" w14:paraId="70446748" w14:textId="77777777" w:rsidTr="00A3504B">
        <w:trPr>
          <w:jc w:val="center"/>
        </w:trPr>
        <w:tc>
          <w:tcPr>
            <w:tcW w:w="900" w:type="dxa"/>
            <w:shd w:val="clear" w:color="auto" w:fill="BFBFBF"/>
            <w:tcMar>
              <w:top w:w="100" w:type="dxa"/>
              <w:left w:w="100" w:type="dxa"/>
              <w:bottom w:w="100" w:type="dxa"/>
              <w:right w:w="100" w:type="dxa"/>
            </w:tcMar>
          </w:tcPr>
          <w:p w14:paraId="2D7C47B2" w14:textId="77777777" w:rsidR="00C54388" w:rsidRPr="00530BF1" w:rsidRDefault="00C54388" w:rsidP="001A2A2C">
            <w:pPr>
              <w:rPr>
                <w:b/>
                <w:color w:val="000000"/>
              </w:rPr>
            </w:pPr>
            <w:r w:rsidRPr="00530BF1">
              <w:rPr>
                <w:b/>
                <w:color w:val="000000"/>
              </w:rPr>
              <w:t>Name</w:t>
            </w:r>
          </w:p>
        </w:tc>
        <w:tc>
          <w:tcPr>
            <w:tcW w:w="1170" w:type="dxa"/>
            <w:shd w:val="clear" w:color="auto" w:fill="BFBFBF"/>
            <w:tcMar>
              <w:top w:w="100" w:type="dxa"/>
              <w:left w:w="100" w:type="dxa"/>
              <w:bottom w:w="100" w:type="dxa"/>
              <w:right w:w="100" w:type="dxa"/>
            </w:tcMar>
            <w:vAlign w:val="center"/>
          </w:tcPr>
          <w:p w14:paraId="13D75600"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70B0BC7" w14:textId="77777777" w:rsidR="00C54388" w:rsidRPr="00530BF1" w:rsidRDefault="00C54388" w:rsidP="001A2A2C">
            <w:pPr>
              <w:jc w:val="center"/>
              <w:rPr>
                <w:b/>
                <w:color w:val="000000"/>
              </w:rPr>
            </w:pPr>
            <w:r w:rsidRPr="00530BF1">
              <w:rPr>
                <w:b/>
                <w:color w:val="000000"/>
              </w:rPr>
              <w:t>Multiplicity</w:t>
            </w:r>
          </w:p>
        </w:tc>
        <w:tc>
          <w:tcPr>
            <w:tcW w:w="9540" w:type="dxa"/>
            <w:shd w:val="clear" w:color="auto" w:fill="BFBFBF"/>
            <w:tcMar>
              <w:top w:w="100" w:type="dxa"/>
              <w:left w:w="100" w:type="dxa"/>
              <w:bottom w:w="100" w:type="dxa"/>
              <w:right w:w="100" w:type="dxa"/>
            </w:tcMar>
          </w:tcPr>
          <w:p w14:paraId="0DCF999A" w14:textId="77777777" w:rsidR="00C54388" w:rsidRPr="00530BF1" w:rsidRDefault="00C54388" w:rsidP="001A2A2C">
            <w:pPr>
              <w:rPr>
                <w:b/>
                <w:color w:val="000000"/>
              </w:rPr>
            </w:pPr>
            <w:r w:rsidRPr="00530BF1">
              <w:rPr>
                <w:b/>
                <w:color w:val="000000"/>
              </w:rPr>
              <w:t>Description</w:t>
            </w:r>
          </w:p>
        </w:tc>
      </w:tr>
      <w:tr w:rsidR="00C54388" w14:paraId="432ACA5E" w14:textId="77777777" w:rsidTr="00A3504B">
        <w:trPr>
          <w:jc w:val="center"/>
        </w:trPr>
        <w:tc>
          <w:tcPr>
            <w:tcW w:w="900" w:type="dxa"/>
            <w:shd w:val="clear" w:color="auto" w:fill="FFFFFF"/>
            <w:tcMar>
              <w:top w:w="100" w:type="dxa"/>
              <w:left w:w="100" w:type="dxa"/>
              <w:bottom w:w="100" w:type="dxa"/>
              <w:right w:w="100" w:type="dxa"/>
            </w:tcMar>
          </w:tcPr>
          <w:p w14:paraId="0B3B3A28" w14:textId="77777777" w:rsidR="00C54388" w:rsidRDefault="00C54388" w:rsidP="001A2A2C">
            <w:pPr>
              <w:rPr>
                <w:b/>
              </w:rPr>
            </w:pPr>
            <w:r>
              <w:rPr>
                <w:b/>
              </w:rPr>
              <w:t>Hash</w:t>
            </w:r>
          </w:p>
        </w:tc>
        <w:tc>
          <w:tcPr>
            <w:tcW w:w="1170" w:type="dxa"/>
            <w:shd w:val="clear" w:color="auto" w:fill="FFFFFF"/>
            <w:tcMar>
              <w:top w:w="100" w:type="dxa"/>
              <w:left w:w="100" w:type="dxa"/>
              <w:bottom w:w="100" w:type="dxa"/>
              <w:right w:w="100" w:type="dxa"/>
            </w:tcMar>
            <w:vAlign w:val="center"/>
          </w:tcPr>
          <w:p w14:paraId="7A32D3E3" w14:textId="77777777" w:rsidR="00C54388" w:rsidRDefault="00C54388" w:rsidP="001A2A2C">
            <w:pPr>
              <w:pStyle w:val="UMLTableType"/>
              <w:contextualSpacing w:val="0"/>
            </w:pPr>
            <w:r>
              <w:t>HashType</w:t>
            </w:r>
          </w:p>
        </w:tc>
        <w:tc>
          <w:tcPr>
            <w:tcW w:w="1350" w:type="dxa"/>
            <w:shd w:val="clear" w:color="auto" w:fill="FFFFFF"/>
            <w:tcMar>
              <w:top w:w="100" w:type="dxa"/>
              <w:left w:w="100" w:type="dxa"/>
              <w:bottom w:w="100" w:type="dxa"/>
              <w:right w:w="100" w:type="dxa"/>
            </w:tcMar>
          </w:tcPr>
          <w:p w14:paraId="0AF7B6FC" w14:textId="77777777" w:rsidR="00C54388" w:rsidRPr="00530BF1" w:rsidRDefault="00C54388" w:rsidP="001A2A2C">
            <w:pPr>
              <w:jc w:val="center"/>
              <w:rPr>
                <w:sz w:val="22"/>
                <w:szCs w:val="22"/>
              </w:rPr>
            </w:pPr>
            <w:r w:rsidRPr="00683033">
              <w:rPr>
                <w:szCs w:val="22"/>
              </w:rPr>
              <w:t>1..*</w:t>
            </w:r>
          </w:p>
        </w:tc>
        <w:tc>
          <w:tcPr>
            <w:tcW w:w="9540" w:type="dxa"/>
            <w:shd w:val="clear" w:color="auto" w:fill="FFFFFF"/>
            <w:tcMar>
              <w:top w:w="100" w:type="dxa"/>
              <w:left w:w="100" w:type="dxa"/>
              <w:bottom w:w="100" w:type="dxa"/>
              <w:right w:w="100" w:type="dxa"/>
            </w:tcMar>
          </w:tcPr>
          <w:p w14:paraId="5C339D6A"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Hash</w:t>
            </w:r>
            <w:r w:rsidRPr="00A3504B">
              <w:rPr>
                <w:szCs w:val="20"/>
              </w:rPr>
              <w:t xml:space="preserve"> property specifies a single calculated hash value.</w:t>
            </w:r>
          </w:p>
        </w:tc>
      </w:tr>
    </w:tbl>
    <w:p w14:paraId="5BA25056" w14:textId="77777777" w:rsidR="00C54388" w:rsidRDefault="00C54388" w:rsidP="00C54388"/>
    <w:p w14:paraId="7CF0EB6C" w14:textId="77777777" w:rsidR="00C54388" w:rsidRDefault="00C54388" w:rsidP="00C54388">
      <w:pPr>
        <w:pStyle w:val="Heading4"/>
      </w:pPr>
      <w:bookmarkStart w:id="219" w:name="_Toc425409688"/>
      <w:bookmarkStart w:id="220" w:name="_Toc450634625"/>
      <w:r>
        <w:t>HashType Class</w:t>
      </w:r>
      <w:bookmarkEnd w:id="219"/>
      <w:bookmarkEnd w:id="220"/>
    </w:p>
    <w:p w14:paraId="41849BED" w14:textId="77777777" w:rsidR="00C54388" w:rsidRDefault="00C54388" w:rsidP="00C54388">
      <w:pPr>
        <w:spacing w:after="240"/>
      </w:pPr>
      <w:r>
        <w:t xml:space="preserve">The </w:t>
      </w:r>
      <w:r w:rsidRPr="00F554FC">
        <w:rPr>
          <w:rFonts w:ascii="Courier New" w:hAnsi="Courier New" w:cs="Courier New"/>
        </w:rPr>
        <w:t>HashType</w:t>
      </w:r>
      <w:r>
        <w:t xml:space="preserve"> class is intended to characterize hash values.</w:t>
      </w:r>
    </w:p>
    <w:p w14:paraId="175E9929" w14:textId="29FEB460" w:rsidR="00C54388" w:rsidRDefault="00B84504" w:rsidP="00C54388">
      <w:pPr>
        <w:keepNext/>
        <w:spacing w:after="240"/>
      </w:pPr>
      <w:r w:rsidRPr="00B84504">
        <w:rPr>
          <w:noProof/>
        </w:rPr>
        <w:lastRenderedPageBreak/>
        <w:drawing>
          <wp:inline distT="0" distB="0" distL="0" distR="0" wp14:anchorId="2B5A8465" wp14:editId="49A0EED3">
            <wp:extent cx="9534525" cy="300741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9552254" cy="3013010"/>
                    </a:xfrm>
                    <a:prstGeom prst="rect">
                      <a:avLst/>
                    </a:prstGeom>
                  </pic:spPr>
                </pic:pic>
              </a:graphicData>
            </a:graphic>
          </wp:inline>
        </w:drawing>
      </w:r>
    </w:p>
    <w:p w14:paraId="23266701" w14:textId="77777777" w:rsidR="00C54388" w:rsidRDefault="00C54388" w:rsidP="00C54388">
      <w:pPr>
        <w:pStyle w:val="Caption"/>
      </w:pPr>
      <w:r>
        <w:t xml:space="preserve">Figure </w:t>
      </w:r>
      <w:r w:rsidR="00290C1A">
        <w:fldChar w:fldCharType="begin"/>
      </w:r>
      <w:r w:rsidR="00290C1A">
        <w:instrText xml:space="preserve"> STYLEREF 1 \s </w:instrText>
      </w:r>
      <w:r w:rsidR="00290C1A">
        <w:fldChar w:fldCharType="separate"/>
      </w:r>
      <w:r>
        <w:rPr>
          <w:noProof/>
        </w:rPr>
        <w:t>3</w:t>
      </w:r>
      <w:r w:rsidR="00290C1A">
        <w:rPr>
          <w:noProof/>
        </w:rPr>
        <w:fldChar w:fldCharType="end"/>
      </w:r>
      <w:r>
        <w:noBreakHyphen/>
      </w:r>
      <w:r w:rsidR="00290C1A">
        <w:fldChar w:fldCharType="begin"/>
      </w:r>
      <w:r w:rsidR="00290C1A">
        <w:instrText xml:space="preserve"> SEQ Figure \* ARABIC \s 1 </w:instrText>
      </w:r>
      <w:r w:rsidR="00290C1A">
        <w:fldChar w:fldCharType="separate"/>
      </w:r>
      <w:r>
        <w:rPr>
          <w:noProof/>
        </w:rPr>
        <w:t>9</w:t>
      </w:r>
      <w:r w:rsidR="00290C1A">
        <w:rPr>
          <w:noProof/>
        </w:rPr>
        <w:fldChar w:fldCharType="end"/>
      </w:r>
      <w:r>
        <w:t xml:space="preserve">. UML diagram for the </w:t>
      </w:r>
      <w:r w:rsidRPr="002B7BE1">
        <w:rPr>
          <w:rFonts w:ascii="Courier New" w:hAnsi="Courier New" w:cs="Courier New"/>
        </w:rPr>
        <w:t>HashType</w:t>
      </w:r>
      <w:r>
        <w:t xml:space="preserve"> class</w:t>
      </w:r>
    </w:p>
    <w:p w14:paraId="134A522E" w14:textId="24B93CA1" w:rsidR="00C54388" w:rsidRPr="00683033" w:rsidRDefault="00C54388" w:rsidP="00C54388">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161BA8">
        <w:t>39</w:t>
      </w:r>
      <w:r w:rsidRPr="00683033">
        <w:t xml:space="preserve">. Properties of the </w:t>
      </w:r>
      <w:r w:rsidRPr="002B7BE1">
        <w:rPr>
          <w:rFonts w:ascii="Courier New" w:hAnsi="Courier New" w:cs="Courier New"/>
        </w:rPr>
        <w:t>HashType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880"/>
        <w:gridCol w:w="1440"/>
        <w:gridCol w:w="6210"/>
      </w:tblGrid>
      <w:tr w:rsidR="00C54388" w14:paraId="7BE81964" w14:textId="77777777" w:rsidTr="00722B38">
        <w:trPr>
          <w:jc w:val="center"/>
        </w:trPr>
        <w:tc>
          <w:tcPr>
            <w:tcW w:w="2430" w:type="dxa"/>
            <w:shd w:val="clear" w:color="auto" w:fill="BFBFBF"/>
            <w:tcMar>
              <w:top w:w="100" w:type="dxa"/>
              <w:left w:w="100" w:type="dxa"/>
              <w:bottom w:w="100" w:type="dxa"/>
              <w:right w:w="100" w:type="dxa"/>
            </w:tcMar>
          </w:tcPr>
          <w:p w14:paraId="253F66C2" w14:textId="77777777" w:rsidR="00C54388" w:rsidRPr="00F554FC" w:rsidRDefault="00C54388" w:rsidP="001A2A2C">
            <w:pPr>
              <w:rPr>
                <w:b/>
                <w:color w:val="000000"/>
              </w:rPr>
            </w:pPr>
            <w:r w:rsidRPr="00F554FC">
              <w:rPr>
                <w:b/>
                <w:color w:val="000000"/>
              </w:rPr>
              <w:t>Name</w:t>
            </w:r>
          </w:p>
        </w:tc>
        <w:tc>
          <w:tcPr>
            <w:tcW w:w="2880" w:type="dxa"/>
            <w:shd w:val="clear" w:color="auto" w:fill="BFBFBF"/>
            <w:tcMar>
              <w:top w:w="100" w:type="dxa"/>
              <w:left w:w="100" w:type="dxa"/>
              <w:bottom w:w="100" w:type="dxa"/>
              <w:right w:w="100" w:type="dxa"/>
            </w:tcMar>
            <w:vAlign w:val="center"/>
          </w:tcPr>
          <w:p w14:paraId="0C55F539"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58AD4FE4" w14:textId="77777777" w:rsidR="00C54388" w:rsidRPr="00F554FC" w:rsidRDefault="00C54388" w:rsidP="001A2A2C">
            <w:pPr>
              <w:jc w:val="center"/>
              <w:rPr>
                <w:b/>
                <w:color w:val="000000"/>
              </w:rPr>
            </w:pPr>
            <w:r w:rsidRPr="00F554FC">
              <w:rPr>
                <w:b/>
                <w:color w:val="000000"/>
              </w:rPr>
              <w:t>Multiplicity</w:t>
            </w:r>
          </w:p>
        </w:tc>
        <w:tc>
          <w:tcPr>
            <w:tcW w:w="6210" w:type="dxa"/>
            <w:shd w:val="clear" w:color="auto" w:fill="BFBFBF"/>
            <w:tcMar>
              <w:top w:w="100" w:type="dxa"/>
              <w:left w:w="100" w:type="dxa"/>
              <w:bottom w:w="100" w:type="dxa"/>
              <w:right w:w="100" w:type="dxa"/>
            </w:tcMar>
          </w:tcPr>
          <w:p w14:paraId="0BDEC2E9" w14:textId="77777777" w:rsidR="00C54388" w:rsidRPr="00F554FC" w:rsidRDefault="00C54388" w:rsidP="001A2A2C">
            <w:pPr>
              <w:rPr>
                <w:b/>
                <w:color w:val="000000"/>
              </w:rPr>
            </w:pPr>
            <w:r w:rsidRPr="00F554FC">
              <w:rPr>
                <w:b/>
                <w:color w:val="000000"/>
              </w:rPr>
              <w:t>Description</w:t>
            </w:r>
          </w:p>
        </w:tc>
      </w:tr>
      <w:tr w:rsidR="00C54388" w14:paraId="1B19CF52" w14:textId="77777777" w:rsidTr="001A2A2C">
        <w:trPr>
          <w:jc w:val="center"/>
        </w:trPr>
        <w:tc>
          <w:tcPr>
            <w:tcW w:w="2430" w:type="dxa"/>
            <w:shd w:val="clear" w:color="auto" w:fill="FFFFFF"/>
            <w:tcMar>
              <w:top w:w="100" w:type="dxa"/>
              <w:left w:w="100" w:type="dxa"/>
              <w:bottom w:w="100" w:type="dxa"/>
              <w:right w:w="100" w:type="dxa"/>
            </w:tcMar>
            <w:vAlign w:val="center"/>
          </w:tcPr>
          <w:p w14:paraId="12230CBD" w14:textId="77777777" w:rsidR="00C54388" w:rsidRDefault="00C54388" w:rsidP="001A2A2C">
            <w:pPr>
              <w:rPr>
                <w:b/>
              </w:rPr>
            </w:pPr>
            <w:r>
              <w:rPr>
                <w:b/>
              </w:rPr>
              <w:t>Type</w:t>
            </w:r>
          </w:p>
        </w:tc>
        <w:tc>
          <w:tcPr>
            <w:tcW w:w="2880" w:type="dxa"/>
            <w:shd w:val="clear" w:color="auto" w:fill="FFFFFF"/>
            <w:tcMar>
              <w:top w:w="100" w:type="dxa"/>
              <w:left w:w="100" w:type="dxa"/>
              <w:bottom w:w="100" w:type="dxa"/>
              <w:right w:w="100" w:type="dxa"/>
            </w:tcMar>
            <w:vAlign w:val="center"/>
          </w:tcPr>
          <w:p w14:paraId="65AC686E" w14:textId="77777777" w:rsidR="00C54388" w:rsidRDefault="00C54388" w:rsidP="001A2A2C">
            <w:pPr>
              <w:pStyle w:val="UMLTableType"/>
              <w:contextualSpacing w:val="0"/>
            </w:pPr>
            <w:r>
              <w:t>VocabularyStringType</w:t>
            </w:r>
          </w:p>
        </w:tc>
        <w:tc>
          <w:tcPr>
            <w:tcW w:w="1440" w:type="dxa"/>
            <w:shd w:val="clear" w:color="auto" w:fill="FFFFFF"/>
            <w:tcMar>
              <w:top w:w="100" w:type="dxa"/>
              <w:left w:w="100" w:type="dxa"/>
              <w:bottom w:w="100" w:type="dxa"/>
              <w:right w:w="100" w:type="dxa"/>
            </w:tcMar>
            <w:vAlign w:val="center"/>
          </w:tcPr>
          <w:p w14:paraId="222F1F87"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04D9302D" w14:textId="1315C4DD" w:rsidR="00C54388" w:rsidRPr="00A3504B" w:rsidRDefault="00C54388" w:rsidP="00A3504B">
            <w:pPr>
              <w:rPr>
                <w:szCs w:val="20"/>
              </w:rPr>
            </w:pPr>
            <w:r w:rsidRPr="00A3504B">
              <w:rPr>
                <w:szCs w:val="20"/>
              </w:rPr>
              <w:t xml:space="preserve">The </w:t>
            </w:r>
            <w:r w:rsidRPr="00D3597E">
              <w:rPr>
                <w:rFonts w:ascii="Courier New" w:eastAsia="Courier New" w:hAnsi="Courier New" w:cs="Courier New"/>
                <w:sz w:val="22"/>
                <w:szCs w:val="22"/>
              </w:rPr>
              <w:t>Type</w:t>
            </w:r>
            <w:r w:rsidRPr="00A3504B">
              <w:rPr>
                <w:szCs w:val="20"/>
              </w:rPr>
              <w:t xml:space="preserve"> property specifies the type of hash algorithm used to create the hash value. Examples of potential types of hashes are </w:t>
            </w:r>
            <w:r w:rsidRPr="00A3504B">
              <w:rPr>
                <w:i/>
                <w:szCs w:val="20"/>
              </w:rPr>
              <w:t>MD5, SHA1</w:t>
            </w:r>
            <w:r w:rsidRPr="00A3504B">
              <w:rPr>
                <w:szCs w:val="20"/>
              </w:rPr>
              <w:t xml:space="preserve"> and </w:t>
            </w:r>
            <w:r w:rsidRPr="00A3504B">
              <w:rPr>
                <w:i/>
                <w:szCs w:val="20"/>
              </w:rPr>
              <w:t>SHA256</w:t>
            </w:r>
            <w:r w:rsidRPr="00A3504B">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A3504B">
              <w:rPr>
                <w:rFonts w:ascii="Courier New" w:eastAsia="Courier New" w:hAnsi="Courier New" w:cs="Courier New"/>
                <w:szCs w:val="20"/>
              </w:rPr>
              <w:t>cyboxCommon:ControlledVocabularyStringType</w:t>
            </w:r>
            <w:r w:rsidRPr="00A3504B">
              <w:rPr>
                <w:rFonts w:eastAsia="Courier New" w:cs="Arial"/>
                <w:szCs w:val="20"/>
              </w:rPr>
              <w:t xml:space="preserve"> </w:t>
            </w:r>
            <w:r w:rsidRPr="00A3504B">
              <w:rPr>
                <w:szCs w:val="20"/>
              </w:rPr>
              <w:t xml:space="preserve">class. The </w:t>
            </w:r>
            <w:r w:rsidR="00A3504B">
              <w:rPr>
                <w:szCs w:val="20"/>
              </w:rPr>
              <w:t>CybOX</w:t>
            </w:r>
            <w:r w:rsidRPr="00A3504B">
              <w:rPr>
                <w:szCs w:val="20"/>
              </w:rPr>
              <w:t xml:space="preserve"> default vocabulary class for use in the property is ‘</w:t>
            </w:r>
            <w:r w:rsidRPr="00A3504B">
              <w:rPr>
                <w:i/>
                <w:szCs w:val="20"/>
              </w:rPr>
              <w:t>HashNameEnum-1.0’</w:t>
            </w:r>
            <w:r w:rsidRPr="00A3504B">
              <w:rPr>
                <w:szCs w:val="20"/>
              </w:rPr>
              <w:t>.</w:t>
            </w:r>
          </w:p>
        </w:tc>
      </w:tr>
      <w:tr w:rsidR="00B84504" w14:paraId="2BEB4B67" w14:textId="77777777" w:rsidTr="001A2A2C">
        <w:trPr>
          <w:jc w:val="center"/>
        </w:trPr>
        <w:tc>
          <w:tcPr>
            <w:tcW w:w="2430" w:type="dxa"/>
            <w:shd w:val="clear" w:color="auto" w:fill="FFFFFF"/>
            <w:tcMar>
              <w:top w:w="100" w:type="dxa"/>
              <w:left w:w="100" w:type="dxa"/>
              <w:bottom w:w="100" w:type="dxa"/>
              <w:right w:w="100" w:type="dxa"/>
            </w:tcMar>
            <w:vAlign w:val="center"/>
          </w:tcPr>
          <w:p w14:paraId="48332D44" w14:textId="473661DC" w:rsidR="00B84504" w:rsidRDefault="00B84504" w:rsidP="001A2A2C">
            <w:pPr>
              <w:rPr>
                <w:b/>
              </w:rPr>
            </w:pPr>
            <w:r>
              <w:rPr>
                <w:b/>
              </w:rPr>
              <w:lastRenderedPageBreak/>
              <w:t>Fuzzy_Hash_Structure</w:t>
            </w:r>
          </w:p>
        </w:tc>
        <w:tc>
          <w:tcPr>
            <w:tcW w:w="2880" w:type="dxa"/>
            <w:shd w:val="clear" w:color="auto" w:fill="FFFFFF"/>
            <w:tcMar>
              <w:top w:w="100" w:type="dxa"/>
              <w:left w:w="100" w:type="dxa"/>
              <w:bottom w:w="100" w:type="dxa"/>
              <w:right w:w="100" w:type="dxa"/>
            </w:tcMar>
            <w:vAlign w:val="center"/>
          </w:tcPr>
          <w:p w14:paraId="6E5C778C" w14:textId="388864F7" w:rsidR="00B84504" w:rsidRDefault="00B84504" w:rsidP="001A2A2C">
            <w:pPr>
              <w:pStyle w:val="UMLTableType"/>
              <w:contextualSpacing w:val="0"/>
            </w:pPr>
            <w:r>
              <w:t>FuzzyHashStructureType</w:t>
            </w:r>
          </w:p>
        </w:tc>
        <w:tc>
          <w:tcPr>
            <w:tcW w:w="1440" w:type="dxa"/>
            <w:shd w:val="clear" w:color="auto" w:fill="FFFFFF"/>
            <w:tcMar>
              <w:top w:w="100" w:type="dxa"/>
              <w:left w:w="100" w:type="dxa"/>
              <w:bottom w:w="100" w:type="dxa"/>
              <w:right w:w="100" w:type="dxa"/>
            </w:tcMar>
            <w:vAlign w:val="center"/>
          </w:tcPr>
          <w:p w14:paraId="6C631AA3" w14:textId="1496989A" w:rsidR="00B84504" w:rsidRPr="00F554FC" w:rsidRDefault="00B84504" w:rsidP="001A2A2C">
            <w:pPr>
              <w:jc w:val="center"/>
              <w:rPr>
                <w:sz w:val="22"/>
                <w:szCs w:val="22"/>
              </w:rPr>
            </w:pPr>
            <w:r w:rsidRPr="00683033">
              <w:rPr>
                <w:szCs w:val="22"/>
              </w:rPr>
              <w:t>0..*</w:t>
            </w:r>
          </w:p>
        </w:tc>
        <w:tc>
          <w:tcPr>
            <w:tcW w:w="6210" w:type="dxa"/>
            <w:shd w:val="clear" w:color="auto" w:fill="FFFFFF"/>
            <w:tcMar>
              <w:top w:w="100" w:type="dxa"/>
              <w:left w:w="100" w:type="dxa"/>
              <w:bottom w:w="100" w:type="dxa"/>
              <w:right w:w="100" w:type="dxa"/>
            </w:tcMar>
          </w:tcPr>
          <w:p w14:paraId="3101C4E5" w14:textId="07917E9C" w:rsidR="00B84504" w:rsidRPr="00A3504B" w:rsidRDefault="00B84504" w:rsidP="001A2A2C">
            <w:pPr>
              <w:rPr>
                <w:szCs w:val="20"/>
              </w:rPr>
            </w:pPr>
            <w:r w:rsidRPr="00A3504B">
              <w:rPr>
                <w:szCs w:val="20"/>
              </w:rPr>
              <w:t xml:space="preserve">The </w:t>
            </w:r>
            <w:r w:rsidRPr="00D3597E">
              <w:rPr>
                <w:rFonts w:ascii="Courier New" w:hAnsi="Courier New" w:cs="Courier New"/>
                <w:sz w:val="22"/>
                <w:szCs w:val="22"/>
              </w:rPr>
              <w:t>Fuzzy_Hash_Structure</w:t>
            </w:r>
            <w:r w:rsidRPr="00A3504B">
              <w:rPr>
                <w:szCs w:val="20"/>
              </w:rPr>
              <w:t xml:space="preserve"> property enables the characterization of the key internal components of a fuzzy hash calculation with a given block size.</w:t>
            </w:r>
          </w:p>
        </w:tc>
      </w:tr>
      <w:tr w:rsidR="00B84504" w14:paraId="551ABFD0" w14:textId="77777777" w:rsidTr="001A2A2C">
        <w:trPr>
          <w:jc w:val="center"/>
        </w:trPr>
        <w:tc>
          <w:tcPr>
            <w:tcW w:w="2430" w:type="dxa"/>
            <w:shd w:val="clear" w:color="auto" w:fill="FFFFFF"/>
            <w:tcMar>
              <w:top w:w="100" w:type="dxa"/>
              <w:left w:w="100" w:type="dxa"/>
              <w:bottom w:w="100" w:type="dxa"/>
              <w:right w:w="100" w:type="dxa"/>
            </w:tcMar>
            <w:vAlign w:val="center"/>
          </w:tcPr>
          <w:p w14:paraId="7CB86975" w14:textId="43B6A21F" w:rsidR="00B84504" w:rsidRDefault="00B84504" w:rsidP="001A2A2C">
            <w:pPr>
              <w:rPr>
                <w:b/>
              </w:rPr>
            </w:pPr>
            <w:r>
              <w:rPr>
                <w:b/>
              </w:rPr>
              <w:t>Has_Choice</w:t>
            </w:r>
          </w:p>
        </w:tc>
        <w:tc>
          <w:tcPr>
            <w:tcW w:w="2880" w:type="dxa"/>
            <w:shd w:val="clear" w:color="auto" w:fill="FFFFFF"/>
            <w:tcMar>
              <w:top w:w="100" w:type="dxa"/>
              <w:left w:w="100" w:type="dxa"/>
              <w:bottom w:w="100" w:type="dxa"/>
              <w:right w:w="100" w:type="dxa"/>
            </w:tcMar>
            <w:vAlign w:val="center"/>
          </w:tcPr>
          <w:p w14:paraId="49B2B2CD" w14:textId="4D0CD1BA" w:rsidR="00B84504" w:rsidRDefault="00B84504" w:rsidP="001A2A2C">
            <w:pPr>
              <w:pStyle w:val="UMLTableType"/>
              <w:contextualSpacing w:val="0"/>
            </w:pPr>
            <w:r w:rsidRPr="00530BF1">
              <w:t>HashValue</w:t>
            </w:r>
            <w:r>
              <w:t>Choice</w:t>
            </w:r>
            <w:r w:rsidRPr="00530BF1">
              <w:t>Type</w:t>
            </w:r>
          </w:p>
        </w:tc>
        <w:tc>
          <w:tcPr>
            <w:tcW w:w="1440" w:type="dxa"/>
            <w:shd w:val="clear" w:color="auto" w:fill="FFFFFF"/>
            <w:tcMar>
              <w:top w:w="100" w:type="dxa"/>
              <w:left w:w="100" w:type="dxa"/>
              <w:bottom w:w="100" w:type="dxa"/>
              <w:right w:w="100" w:type="dxa"/>
            </w:tcMar>
            <w:vAlign w:val="center"/>
          </w:tcPr>
          <w:p w14:paraId="678241B4" w14:textId="0E67AF49" w:rsidR="00B84504" w:rsidRPr="00B84504" w:rsidRDefault="00B84504" w:rsidP="001A2A2C">
            <w:pPr>
              <w:jc w:val="center"/>
              <w:rPr>
                <w:szCs w:val="20"/>
              </w:rPr>
            </w:pPr>
            <w:r w:rsidRPr="00B84504">
              <w:rPr>
                <w:szCs w:val="20"/>
              </w:rPr>
              <w:t>0..1</w:t>
            </w:r>
          </w:p>
        </w:tc>
        <w:tc>
          <w:tcPr>
            <w:tcW w:w="6210" w:type="dxa"/>
            <w:shd w:val="clear" w:color="auto" w:fill="FFFFFF"/>
            <w:tcMar>
              <w:top w:w="100" w:type="dxa"/>
              <w:left w:w="100" w:type="dxa"/>
              <w:bottom w:w="100" w:type="dxa"/>
              <w:right w:w="100" w:type="dxa"/>
            </w:tcMar>
          </w:tcPr>
          <w:p w14:paraId="2045F941" w14:textId="7298F18C" w:rsidR="00B84504" w:rsidRDefault="00B84504" w:rsidP="00B84504">
            <w:pPr>
              <w:rPr>
                <w:rFonts w:ascii="Courier New" w:eastAsia="Courier New" w:hAnsi="Courier New" w:cs="Courier New"/>
              </w:rPr>
            </w:pPr>
            <w:r>
              <w:t xml:space="preserve">The </w:t>
            </w:r>
            <w:r w:rsidRPr="00B84504">
              <w:rPr>
                <w:rFonts w:ascii="Courier New" w:hAnsi="Courier New" w:cs="Courier New"/>
              </w:rPr>
              <w:t>Has_Choice</w:t>
            </w:r>
            <w:r>
              <w:rPr>
                <w:rFonts w:ascii="Courier New" w:hAnsi="Courier New" w:cs="Courier New"/>
              </w:rPr>
              <w:t xml:space="preserve"> </w:t>
            </w:r>
            <w:r>
              <w:t xml:space="preserve">property is associated with the class </w:t>
            </w:r>
            <w:r w:rsidRPr="00530BF1">
              <w:rPr>
                <w:rFonts w:ascii="Courier New" w:hAnsi="Courier New" w:cs="Courier New"/>
              </w:rPr>
              <w:t>HashValue</w:t>
            </w:r>
            <w:r>
              <w:rPr>
                <w:rFonts w:ascii="Courier New" w:hAnsi="Courier New" w:cs="Courier New"/>
              </w:rPr>
              <w:t>Choice</w:t>
            </w:r>
            <w:r w:rsidRPr="00530BF1">
              <w:rPr>
                <w:rFonts w:ascii="Courier New" w:hAnsi="Courier New" w:cs="Courier New"/>
              </w:rPr>
              <w:t>Type</w:t>
            </w:r>
            <w:r>
              <w:t xml:space="preserve">. It indicates that there is a choice between the </w:t>
            </w:r>
            <w:r w:rsidRPr="00D3597E">
              <w:rPr>
                <w:rFonts w:ascii="Courier New" w:hAnsi="Courier New" w:cs="Courier New"/>
                <w:sz w:val="22"/>
                <w:szCs w:val="22"/>
              </w:rPr>
              <w:t>Simple_Hash_Value</w:t>
            </w:r>
            <w:r w:rsidRPr="00A3504B">
              <w:rPr>
                <w:szCs w:val="20"/>
              </w:rPr>
              <w:t xml:space="preserve"> </w:t>
            </w:r>
            <w:r>
              <w:t xml:space="preserve">property or the </w:t>
            </w:r>
            <w:r w:rsidRPr="00D3597E">
              <w:rPr>
                <w:rFonts w:ascii="Courier New" w:hAnsi="Courier New" w:cs="Courier New"/>
                <w:sz w:val="22"/>
                <w:szCs w:val="22"/>
              </w:rPr>
              <w:t>Fuzzy_Hash_Value</w:t>
            </w:r>
            <w:r>
              <w:t xml:space="preserve"> property</w:t>
            </w:r>
            <w:r>
              <w:rPr>
                <w:rFonts w:ascii="Courier New" w:eastAsia="Courier New" w:hAnsi="Courier New" w:cs="Courier New"/>
              </w:rPr>
              <w:t>.</w:t>
            </w:r>
          </w:p>
          <w:p w14:paraId="3777F021" w14:textId="77777777" w:rsidR="00B84504" w:rsidRDefault="00B84504" w:rsidP="00B84504">
            <w:pPr>
              <w:rPr>
                <w:rFonts w:ascii="Courier New" w:eastAsia="Courier New" w:hAnsi="Courier New" w:cs="Courier New"/>
              </w:rPr>
            </w:pPr>
          </w:p>
          <w:p w14:paraId="0B1F916D" w14:textId="389B537B" w:rsidR="00B84504" w:rsidRPr="00A3504B" w:rsidRDefault="00B84504" w:rsidP="00B84504">
            <w:pPr>
              <w:rPr>
                <w:szCs w:val="20"/>
              </w:rPr>
            </w:pPr>
            <w:r>
              <w:t xml:space="preserve">Only one of the properties of </w:t>
            </w:r>
            <w:r w:rsidRPr="00530BF1">
              <w:rPr>
                <w:rFonts w:ascii="Courier New" w:hAnsi="Courier New" w:cs="Courier New"/>
              </w:rPr>
              <w:t>HashValue</w:t>
            </w:r>
            <w:r>
              <w:rPr>
                <w:rFonts w:ascii="Courier New" w:hAnsi="Courier New" w:cs="Courier New"/>
              </w:rPr>
              <w:t>Choice</w:t>
            </w:r>
            <w:r w:rsidRPr="00530BF1">
              <w:rPr>
                <w:rFonts w:ascii="Courier New" w:hAnsi="Courier New" w:cs="Courier New"/>
              </w:rPr>
              <w:t>Type</w:t>
            </w:r>
            <w:r>
              <w:t xml:space="preserve"> class can be populated at any time. See Section </w:t>
            </w:r>
            <w:r w:rsidRPr="00A52AF6">
              <w:rPr>
                <w:b/>
                <w:color w:val="0000EE"/>
              </w:rPr>
              <w:fldChar w:fldCharType="begin"/>
            </w:r>
            <w:r w:rsidRPr="00A52AF6">
              <w:rPr>
                <w:b/>
                <w:color w:val="0000EE"/>
              </w:rPr>
              <w:instrText xml:space="preserve"> REF _Ref450222364 \r \h  \* MERGEFORMAT </w:instrText>
            </w:r>
            <w:r w:rsidRPr="00A52AF6">
              <w:rPr>
                <w:b/>
                <w:color w:val="0000EE"/>
              </w:rPr>
            </w:r>
            <w:r w:rsidRPr="00A52AF6">
              <w:rPr>
                <w:b/>
                <w:color w:val="0000EE"/>
              </w:rPr>
              <w:fldChar w:fldCharType="separate"/>
            </w:r>
            <w:r w:rsidRPr="00A52AF6">
              <w:rPr>
                <w:b/>
                <w:color w:val="0000EE"/>
              </w:rPr>
              <w:t>1.2.3</w:t>
            </w:r>
            <w:r w:rsidRPr="00A52AF6">
              <w:rPr>
                <w:b/>
                <w:color w:val="0000EE"/>
              </w:rPr>
              <w:fldChar w:fldCharType="end"/>
            </w:r>
            <w:r>
              <w:rPr>
                <w:b/>
                <w:color w:val="0000EE"/>
              </w:rPr>
              <w:t xml:space="preserve"> </w:t>
            </w:r>
            <w:r>
              <w:t>for more detail.</w:t>
            </w:r>
          </w:p>
        </w:tc>
      </w:tr>
    </w:tbl>
    <w:p w14:paraId="13D48275" w14:textId="5F2E5C49" w:rsidR="00B84504" w:rsidRDefault="00B84504" w:rsidP="00C54388">
      <w:pPr>
        <w:pStyle w:val="Heading4"/>
      </w:pPr>
      <w:bookmarkStart w:id="221" w:name="_Toc450634626"/>
      <w:r>
        <w:t>HashValueType Class</w:t>
      </w:r>
      <w:bookmarkEnd w:id="221"/>
    </w:p>
    <w:p w14:paraId="10974173" w14:textId="7CA2ED00" w:rsidR="00B84504" w:rsidRDefault="00B84504" w:rsidP="00B84504">
      <w:r>
        <w:t xml:space="preserve">The </w:t>
      </w:r>
      <w:r w:rsidRPr="00530BF1">
        <w:rPr>
          <w:rFonts w:ascii="Courier New" w:hAnsi="Courier New" w:cs="Courier New"/>
        </w:rPr>
        <w:t>HashValueType</w:t>
      </w:r>
      <w:r w:rsidRPr="00530BF1">
        <w:rPr>
          <w:rFonts w:cs="Courier New"/>
        </w:rPr>
        <w:t xml:space="preserve"> </w:t>
      </w:r>
      <w:r>
        <w:t>class is used for specifying the resulting value from a hash calculation.</w:t>
      </w:r>
    </w:p>
    <w:p w14:paraId="192F380E" w14:textId="621A2D41" w:rsidR="00B84504" w:rsidRPr="00683033" w:rsidRDefault="00B84504" w:rsidP="00B84504">
      <w:pPr>
        <w:pStyle w:val="Caption"/>
      </w:pPr>
      <w:r w:rsidRPr="00683033">
        <w:t xml:space="preserve">Table </w:t>
      </w:r>
      <w:r w:rsidR="00290C1A">
        <w:fldChar w:fldCharType="begin"/>
      </w:r>
      <w:r w:rsidR="00290C1A">
        <w:instrText xml:space="preserve"> STYLEREF 1 \s </w:instrText>
      </w:r>
      <w:r w:rsidR="00290C1A">
        <w:fldChar w:fldCharType="separate"/>
      </w:r>
      <w:r>
        <w:rPr>
          <w:noProof/>
        </w:rPr>
        <w:t>3</w:t>
      </w:r>
      <w:r w:rsidR="00290C1A">
        <w:rPr>
          <w:noProof/>
        </w:rPr>
        <w:fldChar w:fldCharType="end"/>
      </w:r>
      <w:r>
        <w:noBreakHyphen/>
        <w:t>40</w:t>
      </w:r>
      <w:r w:rsidRPr="00683033">
        <w:t xml:space="preserve">. Properties of the </w:t>
      </w:r>
      <w:r w:rsidRPr="002B7BE1">
        <w:rPr>
          <w:rFonts w:ascii="Courier New" w:hAnsi="Courier New" w:cs="Courier New"/>
        </w:rPr>
        <w:t>HashType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880"/>
        <w:gridCol w:w="1440"/>
        <w:gridCol w:w="6210"/>
      </w:tblGrid>
      <w:tr w:rsidR="00B84504" w14:paraId="757F733A" w14:textId="77777777" w:rsidTr="00B84504">
        <w:trPr>
          <w:jc w:val="center"/>
        </w:trPr>
        <w:tc>
          <w:tcPr>
            <w:tcW w:w="2430" w:type="dxa"/>
            <w:shd w:val="clear" w:color="auto" w:fill="BFBFBF"/>
            <w:tcMar>
              <w:top w:w="100" w:type="dxa"/>
              <w:left w:w="100" w:type="dxa"/>
              <w:bottom w:w="100" w:type="dxa"/>
              <w:right w:w="100" w:type="dxa"/>
            </w:tcMar>
          </w:tcPr>
          <w:p w14:paraId="4386429C" w14:textId="77777777" w:rsidR="00B84504" w:rsidRPr="00F554FC" w:rsidRDefault="00B84504" w:rsidP="00B84504">
            <w:pPr>
              <w:rPr>
                <w:b/>
                <w:color w:val="000000"/>
              </w:rPr>
            </w:pPr>
            <w:r w:rsidRPr="00F554FC">
              <w:rPr>
                <w:b/>
                <w:color w:val="000000"/>
              </w:rPr>
              <w:t>Name</w:t>
            </w:r>
          </w:p>
        </w:tc>
        <w:tc>
          <w:tcPr>
            <w:tcW w:w="2880" w:type="dxa"/>
            <w:shd w:val="clear" w:color="auto" w:fill="BFBFBF"/>
            <w:tcMar>
              <w:top w:w="100" w:type="dxa"/>
              <w:left w:w="100" w:type="dxa"/>
              <w:bottom w:w="100" w:type="dxa"/>
              <w:right w:w="100" w:type="dxa"/>
            </w:tcMar>
            <w:vAlign w:val="center"/>
          </w:tcPr>
          <w:p w14:paraId="10B62621" w14:textId="77777777" w:rsidR="00B84504" w:rsidRPr="00683033" w:rsidRDefault="00B84504" w:rsidP="00B84504">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36E17018" w14:textId="77777777" w:rsidR="00B84504" w:rsidRPr="00F554FC" w:rsidRDefault="00B84504" w:rsidP="00B84504">
            <w:pPr>
              <w:jc w:val="center"/>
              <w:rPr>
                <w:b/>
                <w:color w:val="000000"/>
              </w:rPr>
            </w:pPr>
            <w:r w:rsidRPr="00F554FC">
              <w:rPr>
                <w:b/>
                <w:color w:val="000000"/>
              </w:rPr>
              <w:t>Multiplicity</w:t>
            </w:r>
          </w:p>
        </w:tc>
        <w:tc>
          <w:tcPr>
            <w:tcW w:w="6210" w:type="dxa"/>
            <w:shd w:val="clear" w:color="auto" w:fill="BFBFBF"/>
            <w:tcMar>
              <w:top w:w="100" w:type="dxa"/>
              <w:left w:w="100" w:type="dxa"/>
              <w:bottom w:w="100" w:type="dxa"/>
              <w:right w:w="100" w:type="dxa"/>
            </w:tcMar>
          </w:tcPr>
          <w:p w14:paraId="019613BA" w14:textId="77777777" w:rsidR="00B84504" w:rsidRPr="00F554FC" w:rsidRDefault="00B84504" w:rsidP="00B84504">
            <w:pPr>
              <w:rPr>
                <w:b/>
                <w:color w:val="000000"/>
              </w:rPr>
            </w:pPr>
            <w:r w:rsidRPr="00F554FC">
              <w:rPr>
                <w:b/>
                <w:color w:val="000000"/>
              </w:rPr>
              <w:t>Description</w:t>
            </w:r>
          </w:p>
        </w:tc>
      </w:tr>
      <w:tr w:rsidR="00B84504" w14:paraId="3B7F0DDE" w14:textId="77777777" w:rsidTr="00B84504">
        <w:trPr>
          <w:jc w:val="center"/>
        </w:trPr>
        <w:tc>
          <w:tcPr>
            <w:tcW w:w="2430" w:type="dxa"/>
            <w:shd w:val="clear" w:color="auto" w:fill="FFFFFF"/>
            <w:tcMar>
              <w:top w:w="100" w:type="dxa"/>
              <w:left w:w="100" w:type="dxa"/>
              <w:bottom w:w="100" w:type="dxa"/>
              <w:right w:w="100" w:type="dxa"/>
            </w:tcMar>
            <w:vAlign w:val="center"/>
          </w:tcPr>
          <w:p w14:paraId="3F462ACB" w14:textId="77777777" w:rsidR="00B84504" w:rsidRDefault="00B84504" w:rsidP="00B84504">
            <w:pPr>
              <w:rPr>
                <w:b/>
              </w:rPr>
            </w:pPr>
            <w:r>
              <w:rPr>
                <w:b/>
              </w:rPr>
              <w:t>Has_Choice</w:t>
            </w:r>
          </w:p>
        </w:tc>
        <w:tc>
          <w:tcPr>
            <w:tcW w:w="2880" w:type="dxa"/>
            <w:shd w:val="clear" w:color="auto" w:fill="FFFFFF"/>
            <w:tcMar>
              <w:top w:w="100" w:type="dxa"/>
              <w:left w:w="100" w:type="dxa"/>
              <w:bottom w:w="100" w:type="dxa"/>
              <w:right w:w="100" w:type="dxa"/>
            </w:tcMar>
            <w:vAlign w:val="center"/>
          </w:tcPr>
          <w:p w14:paraId="01E48724" w14:textId="77777777" w:rsidR="00B84504" w:rsidRDefault="00B84504" w:rsidP="00B84504">
            <w:pPr>
              <w:pStyle w:val="UMLTableType"/>
              <w:contextualSpacing w:val="0"/>
            </w:pPr>
            <w:r w:rsidRPr="00530BF1">
              <w:t>HashValue</w:t>
            </w:r>
            <w:r>
              <w:t>Choice</w:t>
            </w:r>
            <w:r w:rsidRPr="00530BF1">
              <w:t>Type</w:t>
            </w:r>
          </w:p>
        </w:tc>
        <w:tc>
          <w:tcPr>
            <w:tcW w:w="1440" w:type="dxa"/>
            <w:shd w:val="clear" w:color="auto" w:fill="FFFFFF"/>
            <w:tcMar>
              <w:top w:w="100" w:type="dxa"/>
              <w:left w:w="100" w:type="dxa"/>
              <w:bottom w:w="100" w:type="dxa"/>
              <w:right w:w="100" w:type="dxa"/>
            </w:tcMar>
            <w:vAlign w:val="center"/>
          </w:tcPr>
          <w:p w14:paraId="372117F1" w14:textId="77777777" w:rsidR="00B84504" w:rsidRPr="00B84504" w:rsidRDefault="00B84504" w:rsidP="00B84504">
            <w:pPr>
              <w:jc w:val="center"/>
              <w:rPr>
                <w:szCs w:val="20"/>
              </w:rPr>
            </w:pPr>
            <w:r w:rsidRPr="00B84504">
              <w:rPr>
                <w:szCs w:val="20"/>
              </w:rPr>
              <w:t>0..1</w:t>
            </w:r>
          </w:p>
        </w:tc>
        <w:tc>
          <w:tcPr>
            <w:tcW w:w="6210" w:type="dxa"/>
            <w:shd w:val="clear" w:color="auto" w:fill="FFFFFF"/>
            <w:tcMar>
              <w:top w:w="100" w:type="dxa"/>
              <w:left w:w="100" w:type="dxa"/>
              <w:bottom w:w="100" w:type="dxa"/>
              <w:right w:w="100" w:type="dxa"/>
            </w:tcMar>
          </w:tcPr>
          <w:p w14:paraId="0BA0444F" w14:textId="77777777" w:rsidR="00B84504" w:rsidRDefault="00B84504" w:rsidP="00B84504">
            <w:pPr>
              <w:rPr>
                <w:rFonts w:ascii="Courier New" w:eastAsia="Courier New" w:hAnsi="Courier New" w:cs="Courier New"/>
              </w:rPr>
            </w:pPr>
            <w:r>
              <w:t xml:space="preserve">The </w:t>
            </w:r>
            <w:r w:rsidRPr="00B84504">
              <w:rPr>
                <w:rFonts w:ascii="Courier New" w:hAnsi="Courier New" w:cs="Courier New"/>
              </w:rPr>
              <w:t>Has_Choice</w:t>
            </w:r>
            <w:r>
              <w:rPr>
                <w:rFonts w:ascii="Courier New" w:hAnsi="Courier New" w:cs="Courier New"/>
              </w:rPr>
              <w:t xml:space="preserve"> </w:t>
            </w:r>
            <w:r>
              <w:t xml:space="preserve">property is associated with the class </w:t>
            </w:r>
            <w:r w:rsidRPr="00530BF1">
              <w:rPr>
                <w:rFonts w:ascii="Courier New" w:hAnsi="Courier New" w:cs="Courier New"/>
              </w:rPr>
              <w:t>HashValue</w:t>
            </w:r>
            <w:r>
              <w:rPr>
                <w:rFonts w:ascii="Courier New" w:hAnsi="Courier New" w:cs="Courier New"/>
              </w:rPr>
              <w:t>Choice</w:t>
            </w:r>
            <w:r w:rsidRPr="00530BF1">
              <w:rPr>
                <w:rFonts w:ascii="Courier New" w:hAnsi="Courier New" w:cs="Courier New"/>
              </w:rPr>
              <w:t>Type</w:t>
            </w:r>
            <w:r>
              <w:t xml:space="preserve">. It indicates that there is a choice between the </w:t>
            </w:r>
            <w:r w:rsidRPr="00D3597E">
              <w:rPr>
                <w:rFonts w:ascii="Courier New" w:hAnsi="Courier New" w:cs="Courier New"/>
                <w:sz w:val="22"/>
                <w:szCs w:val="22"/>
              </w:rPr>
              <w:t>Simple_Hash_Value</w:t>
            </w:r>
            <w:r w:rsidRPr="00A3504B">
              <w:rPr>
                <w:szCs w:val="20"/>
              </w:rPr>
              <w:t xml:space="preserve"> </w:t>
            </w:r>
            <w:r>
              <w:t xml:space="preserve">property or the </w:t>
            </w:r>
            <w:r w:rsidRPr="00D3597E">
              <w:rPr>
                <w:rFonts w:ascii="Courier New" w:hAnsi="Courier New" w:cs="Courier New"/>
                <w:sz w:val="22"/>
                <w:szCs w:val="22"/>
              </w:rPr>
              <w:t>Fuzzy_Hash_Value</w:t>
            </w:r>
            <w:r>
              <w:t xml:space="preserve"> property</w:t>
            </w:r>
            <w:r>
              <w:rPr>
                <w:rFonts w:ascii="Courier New" w:eastAsia="Courier New" w:hAnsi="Courier New" w:cs="Courier New"/>
              </w:rPr>
              <w:t>.</w:t>
            </w:r>
          </w:p>
          <w:p w14:paraId="1E694752" w14:textId="77777777" w:rsidR="00B84504" w:rsidRDefault="00B84504" w:rsidP="00B84504">
            <w:pPr>
              <w:rPr>
                <w:rFonts w:ascii="Courier New" w:eastAsia="Courier New" w:hAnsi="Courier New" w:cs="Courier New"/>
              </w:rPr>
            </w:pPr>
          </w:p>
          <w:p w14:paraId="47E1C63E" w14:textId="77777777" w:rsidR="00B84504" w:rsidRPr="00A3504B" w:rsidRDefault="00B84504" w:rsidP="00B84504">
            <w:pPr>
              <w:rPr>
                <w:szCs w:val="20"/>
              </w:rPr>
            </w:pPr>
            <w:r>
              <w:t xml:space="preserve">Only one of the properties of </w:t>
            </w:r>
            <w:r w:rsidRPr="00530BF1">
              <w:rPr>
                <w:rFonts w:ascii="Courier New" w:hAnsi="Courier New" w:cs="Courier New"/>
              </w:rPr>
              <w:t>HashValue</w:t>
            </w:r>
            <w:r>
              <w:rPr>
                <w:rFonts w:ascii="Courier New" w:hAnsi="Courier New" w:cs="Courier New"/>
              </w:rPr>
              <w:t>Choice</w:t>
            </w:r>
            <w:r w:rsidRPr="00530BF1">
              <w:rPr>
                <w:rFonts w:ascii="Courier New" w:hAnsi="Courier New" w:cs="Courier New"/>
              </w:rPr>
              <w:t>Type</w:t>
            </w:r>
            <w:r>
              <w:t xml:space="preserve"> class can be populated at any time. See Section </w:t>
            </w:r>
            <w:r w:rsidRPr="00A52AF6">
              <w:rPr>
                <w:b/>
                <w:color w:val="0000EE"/>
              </w:rPr>
              <w:fldChar w:fldCharType="begin"/>
            </w:r>
            <w:r w:rsidRPr="00A52AF6">
              <w:rPr>
                <w:b/>
                <w:color w:val="0000EE"/>
              </w:rPr>
              <w:instrText xml:space="preserve"> REF _Ref450222364 \r \h  \* MERGEFORMAT </w:instrText>
            </w:r>
            <w:r w:rsidRPr="00A52AF6">
              <w:rPr>
                <w:b/>
                <w:color w:val="0000EE"/>
              </w:rPr>
            </w:r>
            <w:r w:rsidRPr="00A52AF6">
              <w:rPr>
                <w:b/>
                <w:color w:val="0000EE"/>
              </w:rPr>
              <w:fldChar w:fldCharType="separate"/>
            </w:r>
            <w:r w:rsidRPr="00A52AF6">
              <w:rPr>
                <w:b/>
                <w:color w:val="0000EE"/>
              </w:rPr>
              <w:t>1.2.3</w:t>
            </w:r>
            <w:r w:rsidRPr="00A52AF6">
              <w:rPr>
                <w:b/>
                <w:color w:val="0000EE"/>
              </w:rPr>
              <w:fldChar w:fldCharType="end"/>
            </w:r>
            <w:r>
              <w:rPr>
                <w:b/>
                <w:color w:val="0000EE"/>
              </w:rPr>
              <w:t xml:space="preserve"> </w:t>
            </w:r>
            <w:r>
              <w:t>for more detail.</w:t>
            </w:r>
          </w:p>
        </w:tc>
      </w:tr>
    </w:tbl>
    <w:p w14:paraId="116B10D0" w14:textId="77777777" w:rsidR="00B84504" w:rsidRPr="00B84504" w:rsidRDefault="00B84504" w:rsidP="00B84504"/>
    <w:p w14:paraId="6F1332C4" w14:textId="55936D4A" w:rsidR="00C54388" w:rsidRDefault="00C54388" w:rsidP="00C54388">
      <w:pPr>
        <w:pStyle w:val="Heading4"/>
      </w:pPr>
      <w:bookmarkStart w:id="222" w:name="_Toc450634627"/>
      <w:r>
        <w:t>HashValue</w:t>
      </w:r>
      <w:r w:rsidR="00B84504">
        <w:t>Choice</w:t>
      </w:r>
      <w:r>
        <w:t>Type Class</w:t>
      </w:r>
      <w:bookmarkEnd w:id="215"/>
      <w:bookmarkEnd w:id="222"/>
    </w:p>
    <w:p w14:paraId="70253DE6" w14:textId="77777777" w:rsidR="00B84504" w:rsidRDefault="00C54388" w:rsidP="00C54388">
      <w:pPr>
        <w:spacing w:after="240"/>
      </w:pPr>
      <w:r>
        <w:t xml:space="preserve">The </w:t>
      </w:r>
      <w:r w:rsidRPr="00530BF1">
        <w:rPr>
          <w:rFonts w:ascii="Courier New" w:hAnsi="Courier New" w:cs="Courier New"/>
        </w:rPr>
        <w:t>HashValue</w:t>
      </w:r>
      <w:r w:rsidR="00B84504">
        <w:rPr>
          <w:rFonts w:ascii="Courier New" w:hAnsi="Courier New" w:cs="Courier New"/>
        </w:rPr>
        <w:t>Choice</w:t>
      </w:r>
      <w:r w:rsidRPr="00530BF1">
        <w:rPr>
          <w:rFonts w:ascii="Courier New" w:hAnsi="Courier New" w:cs="Courier New"/>
        </w:rPr>
        <w:t>Type</w:t>
      </w:r>
      <w:r w:rsidRPr="00530BF1">
        <w:rPr>
          <w:rFonts w:cs="Courier New"/>
        </w:rPr>
        <w:t xml:space="preserve"> </w:t>
      </w:r>
      <w:r>
        <w:t xml:space="preserve">class is used for specifying the </w:t>
      </w:r>
      <w:r w:rsidR="00B84504">
        <w:t xml:space="preserve">choice between different formats of the </w:t>
      </w:r>
      <w:r>
        <w:t xml:space="preserve">resulting value from a hash calculation. </w:t>
      </w:r>
      <w:r w:rsidR="00B84504">
        <w:t xml:space="preserve">In the UML model, this class is associated with the </w:t>
      </w:r>
      <w:r w:rsidR="00B84504" w:rsidRPr="006427EF">
        <w:rPr>
          <w:rFonts w:ascii="Courier New" w:hAnsi="Courier New" w:cs="Courier New"/>
        </w:rPr>
        <w:t>&lt;&lt;choice&gt;&gt;</w:t>
      </w:r>
      <w:r w:rsidR="00B84504">
        <w:t xml:space="preserve"> UML stereotype, which specifies that only one of the available properties of the </w:t>
      </w:r>
      <w:r w:rsidR="00B84504" w:rsidRPr="00530BF1">
        <w:rPr>
          <w:rFonts w:ascii="Courier New" w:hAnsi="Courier New" w:cs="Courier New"/>
        </w:rPr>
        <w:t>HashValue</w:t>
      </w:r>
      <w:r w:rsidR="00B84504">
        <w:rPr>
          <w:rFonts w:ascii="Courier New" w:hAnsi="Courier New" w:cs="Courier New"/>
        </w:rPr>
        <w:t>Choice</w:t>
      </w:r>
      <w:r w:rsidR="00B84504" w:rsidRPr="00530BF1">
        <w:rPr>
          <w:rFonts w:ascii="Courier New" w:hAnsi="Courier New" w:cs="Courier New"/>
        </w:rPr>
        <w:t>Type</w:t>
      </w:r>
      <w:r w:rsidR="00B84504">
        <w:t xml:space="preserve"> class can be populated at any time. </w:t>
      </w:r>
    </w:p>
    <w:p w14:paraId="4E8F8881" w14:textId="5AA4678C" w:rsidR="00C54388" w:rsidRPr="00787D42" w:rsidRDefault="00C54388" w:rsidP="00C54388">
      <w:pPr>
        <w:spacing w:after="240"/>
        <w:rPr>
          <w:rFonts w:ascii="Courier New" w:hAnsi="Courier New" w:cs="Courier New"/>
        </w:rPr>
      </w:pPr>
      <w:r>
        <w:lastRenderedPageBreak/>
        <w:t xml:space="preserve">See </w:t>
      </w:r>
      <w:r w:rsidRPr="00C37680">
        <w:rPr>
          <w:b/>
          <w:color w:val="0000EE"/>
        </w:rPr>
        <w:t xml:space="preserve">Section </w:t>
      </w:r>
      <w:r w:rsidRPr="00C37680">
        <w:rPr>
          <w:b/>
          <w:color w:val="0000EE"/>
        </w:rPr>
        <w:fldChar w:fldCharType="begin"/>
      </w:r>
      <w:r w:rsidRPr="00C37680">
        <w:rPr>
          <w:b/>
          <w:color w:val="0000EE"/>
        </w:rPr>
        <w:instrText xml:space="preserve"> REF _Ref439145062 \r \h  \* MERGEFORMAT </w:instrText>
      </w:r>
      <w:r w:rsidRPr="00C37680">
        <w:rPr>
          <w:b/>
          <w:color w:val="0000EE"/>
        </w:rPr>
      </w:r>
      <w:r w:rsidRPr="00C37680">
        <w:rPr>
          <w:b/>
          <w:color w:val="0000EE"/>
        </w:rPr>
        <w:fldChar w:fldCharType="separate"/>
      </w:r>
      <w:r w:rsidR="00A3504B">
        <w:rPr>
          <w:b/>
          <w:color w:val="0000EE"/>
        </w:rPr>
        <w:t>3.2.9</w:t>
      </w:r>
      <w:r w:rsidRPr="00C37680">
        <w:rPr>
          <w:b/>
          <w:color w:val="0000EE"/>
        </w:rPr>
        <w:fldChar w:fldCharType="end"/>
      </w:r>
      <w:r>
        <w:t xml:space="preserve"> for details on </w:t>
      </w:r>
      <w:r w:rsidRPr="00C37680">
        <w:rPr>
          <w:rFonts w:ascii="Courier New" w:hAnsi="Courier New" w:cs="Courier New"/>
        </w:rPr>
        <w:t>SimpleHashValueType</w:t>
      </w:r>
      <w:r>
        <w:t xml:space="preserve"> and </w:t>
      </w:r>
      <w:r w:rsidRPr="00C37680">
        <w:rPr>
          <w:rFonts w:ascii="Courier New" w:hAnsi="Courier New" w:cs="Courier New"/>
        </w:rPr>
        <w:t>FuzzyHashValueType</w:t>
      </w:r>
      <w:r>
        <w:t xml:space="preserve"> data types.</w:t>
      </w:r>
    </w:p>
    <w:p w14:paraId="7374AE14" w14:textId="2A432A35" w:rsidR="00C54388" w:rsidRPr="00683033" w:rsidRDefault="00C54388" w:rsidP="00C54388">
      <w:pPr>
        <w:pStyle w:val="Caption"/>
        <w:rPr>
          <w:b/>
        </w:rPr>
      </w:pPr>
      <w:r w:rsidRPr="00683033">
        <w:t xml:space="preserve">Table </w:t>
      </w:r>
      <w:r w:rsidR="00290C1A">
        <w:fldChar w:fldCharType="begin"/>
      </w:r>
      <w:r w:rsidR="00290C1A">
        <w:instrText xml:space="preserve"> STYLEREF 1 \s </w:instrText>
      </w:r>
      <w:r w:rsidR="00290C1A">
        <w:fldChar w:fldCharType="separate"/>
      </w:r>
      <w:r w:rsidR="00B84504">
        <w:rPr>
          <w:noProof/>
        </w:rPr>
        <w:t>3</w:t>
      </w:r>
      <w:r w:rsidR="00290C1A">
        <w:rPr>
          <w:noProof/>
        </w:rPr>
        <w:fldChar w:fldCharType="end"/>
      </w:r>
      <w:r w:rsidR="00287B43">
        <w:noBreakHyphen/>
      </w:r>
      <w:r w:rsidR="00B84504">
        <w:t>41</w:t>
      </w:r>
      <w:r w:rsidRPr="00683033">
        <w:t xml:space="preserve">. Properties of the </w:t>
      </w:r>
      <w:r w:rsidRPr="00A3504B">
        <w:rPr>
          <w:rFonts w:ascii="Courier New" w:hAnsi="Courier New" w:cs="Courier New"/>
        </w:rPr>
        <w:t>HashValue</w:t>
      </w:r>
      <w:r w:rsidR="00B84504">
        <w:rPr>
          <w:rFonts w:ascii="Courier New" w:hAnsi="Courier New" w:cs="Courier New"/>
        </w:rPr>
        <w:t>Choice</w:t>
      </w:r>
      <w:r w:rsidRPr="00A3504B">
        <w:rPr>
          <w:rFonts w:ascii="Courier New" w:hAnsi="Courier New" w:cs="Courier New"/>
        </w:rPr>
        <w: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350"/>
        <w:gridCol w:w="6840"/>
      </w:tblGrid>
      <w:tr w:rsidR="00C54388" w14:paraId="4489D4DC" w14:textId="77777777" w:rsidTr="00722B38">
        <w:trPr>
          <w:jc w:val="center"/>
        </w:trPr>
        <w:tc>
          <w:tcPr>
            <w:tcW w:w="2250" w:type="dxa"/>
            <w:shd w:val="clear" w:color="auto" w:fill="BFBFBF"/>
            <w:tcMar>
              <w:top w:w="100" w:type="dxa"/>
              <w:left w:w="100" w:type="dxa"/>
              <w:bottom w:w="100" w:type="dxa"/>
              <w:right w:w="100" w:type="dxa"/>
            </w:tcMar>
          </w:tcPr>
          <w:p w14:paraId="5E4720B6" w14:textId="77777777" w:rsidR="00C54388" w:rsidRPr="00530BF1" w:rsidRDefault="00C54388" w:rsidP="001A2A2C">
            <w:pPr>
              <w:rPr>
                <w:b/>
                <w:color w:val="000000"/>
              </w:rPr>
            </w:pPr>
            <w:r w:rsidRPr="00530BF1">
              <w:rPr>
                <w:b/>
                <w:color w:val="000000"/>
              </w:rPr>
              <w:t>Name</w:t>
            </w:r>
          </w:p>
        </w:tc>
        <w:tc>
          <w:tcPr>
            <w:tcW w:w="2520" w:type="dxa"/>
            <w:shd w:val="clear" w:color="auto" w:fill="BFBFBF"/>
            <w:tcMar>
              <w:top w:w="100" w:type="dxa"/>
              <w:left w:w="100" w:type="dxa"/>
              <w:bottom w:w="100" w:type="dxa"/>
              <w:right w:w="100" w:type="dxa"/>
            </w:tcMar>
            <w:vAlign w:val="center"/>
          </w:tcPr>
          <w:p w14:paraId="69BED23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8944C1E" w14:textId="77777777" w:rsidR="00C54388" w:rsidRPr="00530BF1" w:rsidRDefault="00C54388" w:rsidP="001A2A2C">
            <w:pPr>
              <w:jc w:val="center"/>
              <w:rPr>
                <w:b/>
                <w:color w:val="000000"/>
              </w:rPr>
            </w:pPr>
            <w:r w:rsidRPr="00530BF1">
              <w:rPr>
                <w:b/>
                <w:color w:val="000000"/>
              </w:rPr>
              <w:t>Multiplicity</w:t>
            </w:r>
          </w:p>
        </w:tc>
        <w:tc>
          <w:tcPr>
            <w:tcW w:w="6840" w:type="dxa"/>
            <w:shd w:val="clear" w:color="auto" w:fill="BFBFBF"/>
            <w:tcMar>
              <w:top w:w="100" w:type="dxa"/>
              <w:left w:w="100" w:type="dxa"/>
              <w:bottom w:w="100" w:type="dxa"/>
              <w:right w:w="100" w:type="dxa"/>
            </w:tcMar>
          </w:tcPr>
          <w:p w14:paraId="4C39128F" w14:textId="77777777" w:rsidR="00C54388" w:rsidRPr="00530BF1" w:rsidRDefault="00C54388" w:rsidP="001A2A2C">
            <w:pPr>
              <w:rPr>
                <w:b/>
                <w:color w:val="000000"/>
              </w:rPr>
            </w:pPr>
            <w:r w:rsidRPr="00530BF1">
              <w:rPr>
                <w:b/>
                <w:color w:val="000000"/>
              </w:rPr>
              <w:t>Description</w:t>
            </w:r>
          </w:p>
        </w:tc>
      </w:tr>
      <w:tr w:rsidR="00C54388" w14:paraId="5D3D0FF5" w14:textId="77777777" w:rsidTr="00A3504B">
        <w:trPr>
          <w:jc w:val="center"/>
        </w:trPr>
        <w:tc>
          <w:tcPr>
            <w:tcW w:w="2250" w:type="dxa"/>
            <w:shd w:val="clear" w:color="auto" w:fill="FFFFFF"/>
            <w:tcMar>
              <w:top w:w="100" w:type="dxa"/>
              <w:left w:w="100" w:type="dxa"/>
              <w:bottom w:w="100" w:type="dxa"/>
              <w:right w:w="100" w:type="dxa"/>
            </w:tcMar>
            <w:vAlign w:val="center"/>
          </w:tcPr>
          <w:p w14:paraId="76B7DEC0" w14:textId="77777777" w:rsidR="00C54388" w:rsidRDefault="00C54388" w:rsidP="001A2A2C">
            <w:pPr>
              <w:rPr>
                <w:b/>
              </w:rPr>
            </w:pPr>
            <w:r>
              <w:rPr>
                <w:b/>
              </w:rPr>
              <w:t>Simple_Hash_Value</w:t>
            </w:r>
          </w:p>
        </w:tc>
        <w:tc>
          <w:tcPr>
            <w:tcW w:w="2520" w:type="dxa"/>
            <w:shd w:val="clear" w:color="auto" w:fill="FFFFFF"/>
            <w:tcMar>
              <w:top w:w="100" w:type="dxa"/>
              <w:left w:w="100" w:type="dxa"/>
              <w:bottom w:w="100" w:type="dxa"/>
              <w:right w:w="100" w:type="dxa"/>
            </w:tcMar>
            <w:vAlign w:val="center"/>
          </w:tcPr>
          <w:p w14:paraId="06E95BFF" w14:textId="77777777" w:rsidR="00C54388" w:rsidRDefault="00C54388" w:rsidP="001A2A2C">
            <w:pPr>
              <w:pStyle w:val="UMLTableType"/>
              <w:contextualSpacing w:val="0"/>
            </w:pPr>
            <w:r>
              <w:t>SimpleHashValueType</w:t>
            </w:r>
          </w:p>
        </w:tc>
        <w:tc>
          <w:tcPr>
            <w:tcW w:w="1350" w:type="dxa"/>
            <w:shd w:val="clear" w:color="auto" w:fill="FFFFFF"/>
            <w:tcMar>
              <w:top w:w="100" w:type="dxa"/>
              <w:left w:w="100" w:type="dxa"/>
              <w:bottom w:w="100" w:type="dxa"/>
              <w:right w:w="100" w:type="dxa"/>
            </w:tcMar>
            <w:vAlign w:val="center"/>
          </w:tcPr>
          <w:p w14:paraId="417AFD02" w14:textId="77777777" w:rsidR="00C54388" w:rsidRPr="00530BF1" w:rsidRDefault="00C54388" w:rsidP="001A2A2C">
            <w:pPr>
              <w:jc w:val="center"/>
              <w:rPr>
                <w:sz w:val="22"/>
                <w:szCs w:val="22"/>
              </w:rPr>
            </w:pPr>
            <w:r w:rsidRPr="00683033">
              <w:rPr>
                <w:szCs w:val="22"/>
              </w:rPr>
              <w:t>0..1</w:t>
            </w:r>
          </w:p>
        </w:tc>
        <w:tc>
          <w:tcPr>
            <w:tcW w:w="6840" w:type="dxa"/>
            <w:shd w:val="clear" w:color="auto" w:fill="FFFFFF"/>
            <w:tcMar>
              <w:top w:w="100" w:type="dxa"/>
              <w:left w:w="100" w:type="dxa"/>
              <w:bottom w:w="100" w:type="dxa"/>
              <w:right w:w="100" w:type="dxa"/>
            </w:tcMar>
            <w:vAlign w:val="center"/>
          </w:tcPr>
          <w:p w14:paraId="2649187C"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Simple_Hash_Value</w:t>
            </w:r>
            <w:r w:rsidRPr="00A3504B">
              <w:rPr>
                <w:szCs w:val="20"/>
              </w:rPr>
              <w:t xml:space="preserve"> property characterizes a single result value of a basic cryptographic hash function outputting a single hexbinary hash value.</w:t>
            </w:r>
          </w:p>
        </w:tc>
      </w:tr>
      <w:tr w:rsidR="00C54388" w14:paraId="1E95AFCA" w14:textId="77777777" w:rsidTr="00A3504B">
        <w:trPr>
          <w:jc w:val="center"/>
        </w:trPr>
        <w:tc>
          <w:tcPr>
            <w:tcW w:w="2250" w:type="dxa"/>
            <w:shd w:val="clear" w:color="auto" w:fill="FFFFFF"/>
            <w:tcMar>
              <w:top w:w="100" w:type="dxa"/>
              <w:left w:w="100" w:type="dxa"/>
              <w:bottom w:w="100" w:type="dxa"/>
              <w:right w:w="100" w:type="dxa"/>
            </w:tcMar>
            <w:vAlign w:val="center"/>
          </w:tcPr>
          <w:p w14:paraId="0A9A0BB7" w14:textId="77777777" w:rsidR="00C54388" w:rsidRDefault="00C54388" w:rsidP="001A2A2C">
            <w:pPr>
              <w:rPr>
                <w:b/>
              </w:rPr>
            </w:pPr>
            <w:r>
              <w:rPr>
                <w:b/>
              </w:rPr>
              <w:t>Fuzzy_Hash_Value</w:t>
            </w:r>
          </w:p>
        </w:tc>
        <w:tc>
          <w:tcPr>
            <w:tcW w:w="2520" w:type="dxa"/>
            <w:shd w:val="clear" w:color="auto" w:fill="FFFFFF"/>
            <w:tcMar>
              <w:top w:w="100" w:type="dxa"/>
              <w:left w:w="100" w:type="dxa"/>
              <w:bottom w:w="100" w:type="dxa"/>
              <w:right w:w="100" w:type="dxa"/>
            </w:tcMar>
            <w:vAlign w:val="center"/>
          </w:tcPr>
          <w:p w14:paraId="52C01990" w14:textId="77777777" w:rsidR="00C54388" w:rsidRDefault="00C54388" w:rsidP="001A2A2C">
            <w:pPr>
              <w:pStyle w:val="UMLTableType"/>
              <w:contextualSpacing w:val="0"/>
            </w:pPr>
            <w:r>
              <w:t>FuzzyHashValueType</w:t>
            </w:r>
          </w:p>
        </w:tc>
        <w:tc>
          <w:tcPr>
            <w:tcW w:w="1350" w:type="dxa"/>
            <w:shd w:val="clear" w:color="auto" w:fill="FFFFFF"/>
            <w:tcMar>
              <w:top w:w="100" w:type="dxa"/>
              <w:left w:w="100" w:type="dxa"/>
              <w:bottom w:w="100" w:type="dxa"/>
              <w:right w:w="100" w:type="dxa"/>
            </w:tcMar>
            <w:vAlign w:val="center"/>
          </w:tcPr>
          <w:p w14:paraId="2EA177FD" w14:textId="77777777" w:rsidR="00C54388" w:rsidRDefault="00C54388" w:rsidP="001A2A2C">
            <w:pPr>
              <w:jc w:val="center"/>
            </w:pPr>
            <w:r>
              <w:t>0..1</w:t>
            </w:r>
          </w:p>
        </w:tc>
        <w:tc>
          <w:tcPr>
            <w:tcW w:w="6840" w:type="dxa"/>
            <w:shd w:val="clear" w:color="auto" w:fill="FFFFFF"/>
            <w:tcMar>
              <w:top w:w="100" w:type="dxa"/>
              <w:left w:w="100" w:type="dxa"/>
              <w:bottom w:w="100" w:type="dxa"/>
              <w:right w:w="100" w:type="dxa"/>
            </w:tcMar>
            <w:vAlign w:val="center"/>
          </w:tcPr>
          <w:p w14:paraId="0384F41D" w14:textId="77777777" w:rsidR="00C54388" w:rsidRPr="00A3504B" w:rsidRDefault="00C54388" w:rsidP="001A2A2C">
            <w:pPr>
              <w:rPr>
                <w:szCs w:val="20"/>
              </w:rPr>
            </w:pPr>
            <w:r w:rsidRPr="00A3504B">
              <w:rPr>
                <w:szCs w:val="20"/>
              </w:rPr>
              <w:t xml:space="preserve">The </w:t>
            </w:r>
            <w:r w:rsidRPr="00D3597E">
              <w:rPr>
                <w:rFonts w:ascii="Courier New" w:hAnsi="Courier New" w:cs="Courier New"/>
                <w:sz w:val="22"/>
                <w:szCs w:val="22"/>
              </w:rPr>
              <w:t>Fuzzy_Hash_Value</w:t>
            </w:r>
            <w:r w:rsidRPr="00A3504B">
              <w:rPr>
                <w:szCs w:val="20"/>
              </w:rPr>
              <w:t xml:space="preserve"> property characterizes a single result value of a cryptographic fuzzy hash function outputting a single complex string based hash value. (e.g., SSDEEP's Block1hash:Block2hash format).</w:t>
            </w:r>
          </w:p>
        </w:tc>
      </w:tr>
    </w:tbl>
    <w:p w14:paraId="6F859526" w14:textId="77777777" w:rsidR="00C54388" w:rsidRDefault="00C54388" w:rsidP="00C54388">
      <w:pPr>
        <w:pStyle w:val="Heading4"/>
      </w:pPr>
      <w:bookmarkStart w:id="223" w:name="_Toc425409684"/>
      <w:bookmarkStart w:id="224" w:name="_Toc450634628"/>
      <w:r>
        <w:t>FuzzyHashStructureType Class</w:t>
      </w:r>
      <w:bookmarkEnd w:id="223"/>
      <w:bookmarkEnd w:id="224"/>
    </w:p>
    <w:p w14:paraId="72B7B88E" w14:textId="77777777" w:rsidR="00C54388" w:rsidRDefault="00C54388" w:rsidP="00C54388">
      <w:pPr>
        <w:spacing w:after="240"/>
      </w:pPr>
      <w:r>
        <w:t xml:space="preserve">The </w:t>
      </w:r>
      <w:r w:rsidRPr="00530BF1">
        <w:rPr>
          <w:rFonts w:ascii="Courier New" w:hAnsi="Courier New" w:cs="Courier New"/>
        </w:rPr>
        <w:t>FuzzyHashStructureType</w:t>
      </w:r>
      <w:r>
        <w:t xml:space="preserve"> class is used for characterizing the internal components of a cryptographic fuzzy hash algorithmic calculation.</w:t>
      </w:r>
    </w:p>
    <w:p w14:paraId="0D301334" w14:textId="761D5E34" w:rsidR="00C54388" w:rsidRPr="00683033" w:rsidRDefault="00C54388" w:rsidP="00C54388">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B84504">
        <w:t>42</w:t>
      </w:r>
      <w:r w:rsidRPr="00683033">
        <w:t xml:space="preserve">. Properties of the </w:t>
      </w:r>
      <w:r w:rsidRPr="006B6557">
        <w:rPr>
          <w:rFonts w:ascii="Courier New" w:hAnsi="Courier New" w:cs="Courier New"/>
        </w:rPr>
        <w:t>FuzzyHashStructureType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240"/>
        <w:gridCol w:w="1350"/>
        <w:gridCol w:w="6930"/>
      </w:tblGrid>
      <w:tr w:rsidR="00C54388" w14:paraId="5312AA19" w14:textId="77777777" w:rsidTr="00722B38">
        <w:trPr>
          <w:jc w:val="center"/>
        </w:trPr>
        <w:tc>
          <w:tcPr>
            <w:tcW w:w="1440" w:type="dxa"/>
            <w:shd w:val="clear" w:color="auto" w:fill="BFBFBF"/>
            <w:tcMar>
              <w:top w:w="100" w:type="dxa"/>
              <w:left w:w="100" w:type="dxa"/>
              <w:bottom w:w="100" w:type="dxa"/>
              <w:right w:w="100" w:type="dxa"/>
            </w:tcMar>
          </w:tcPr>
          <w:p w14:paraId="085D6FDC" w14:textId="77777777" w:rsidR="00C54388" w:rsidRPr="009B0A1B" w:rsidRDefault="00C54388" w:rsidP="001A2A2C">
            <w:pPr>
              <w:rPr>
                <w:b/>
                <w:color w:val="000000"/>
              </w:rPr>
            </w:pPr>
            <w:r w:rsidRPr="009B0A1B">
              <w:rPr>
                <w:b/>
                <w:color w:val="000000"/>
              </w:rPr>
              <w:t>Name</w:t>
            </w:r>
          </w:p>
        </w:tc>
        <w:tc>
          <w:tcPr>
            <w:tcW w:w="3240" w:type="dxa"/>
            <w:shd w:val="clear" w:color="auto" w:fill="BFBFBF"/>
            <w:tcMar>
              <w:top w:w="100" w:type="dxa"/>
              <w:left w:w="100" w:type="dxa"/>
              <w:bottom w:w="100" w:type="dxa"/>
              <w:right w:w="100" w:type="dxa"/>
            </w:tcMar>
            <w:vAlign w:val="center"/>
          </w:tcPr>
          <w:p w14:paraId="039906B8"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A37260" w14:textId="77777777" w:rsidR="00C54388" w:rsidRPr="009B0A1B" w:rsidRDefault="00C54388" w:rsidP="001A2A2C">
            <w:pPr>
              <w:jc w:val="center"/>
              <w:rPr>
                <w:b/>
                <w:color w:val="000000"/>
              </w:rPr>
            </w:pPr>
            <w:r w:rsidRPr="009B0A1B">
              <w:rPr>
                <w:b/>
                <w:color w:val="000000"/>
              </w:rPr>
              <w:t>Multiplicity</w:t>
            </w:r>
          </w:p>
        </w:tc>
        <w:tc>
          <w:tcPr>
            <w:tcW w:w="6930" w:type="dxa"/>
            <w:shd w:val="clear" w:color="auto" w:fill="BFBFBF"/>
            <w:tcMar>
              <w:top w:w="100" w:type="dxa"/>
              <w:left w:w="100" w:type="dxa"/>
              <w:bottom w:w="100" w:type="dxa"/>
              <w:right w:w="100" w:type="dxa"/>
            </w:tcMar>
          </w:tcPr>
          <w:p w14:paraId="396782D3" w14:textId="77777777" w:rsidR="00C54388" w:rsidRPr="009B0A1B" w:rsidRDefault="00C54388" w:rsidP="001A2A2C">
            <w:pPr>
              <w:rPr>
                <w:b/>
                <w:color w:val="000000"/>
              </w:rPr>
            </w:pPr>
            <w:r w:rsidRPr="009B0A1B">
              <w:rPr>
                <w:b/>
                <w:color w:val="000000"/>
              </w:rPr>
              <w:t>Description</w:t>
            </w:r>
          </w:p>
        </w:tc>
      </w:tr>
      <w:tr w:rsidR="00C54388" w14:paraId="23A67622" w14:textId="77777777" w:rsidTr="001A2A2C">
        <w:trPr>
          <w:jc w:val="center"/>
        </w:trPr>
        <w:tc>
          <w:tcPr>
            <w:tcW w:w="1440" w:type="dxa"/>
            <w:shd w:val="clear" w:color="auto" w:fill="FFFFFF"/>
            <w:tcMar>
              <w:top w:w="100" w:type="dxa"/>
              <w:left w:w="100" w:type="dxa"/>
              <w:bottom w:w="100" w:type="dxa"/>
              <w:right w:w="100" w:type="dxa"/>
            </w:tcMar>
            <w:vAlign w:val="center"/>
          </w:tcPr>
          <w:p w14:paraId="0E146BEF" w14:textId="77777777" w:rsidR="00C54388" w:rsidRDefault="00C54388" w:rsidP="001A2A2C">
            <w:pPr>
              <w:rPr>
                <w:b/>
              </w:rPr>
            </w:pPr>
            <w:r>
              <w:rPr>
                <w:b/>
              </w:rPr>
              <w:t>Block_Size</w:t>
            </w:r>
          </w:p>
        </w:tc>
        <w:tc>
          <w:tcPr>
            <w:tcW w:w="3240" w:type="dxa"/>
            <w:shd w:val="clear" w:color="auto" w:fill="FFFFFF"/>
            <w:tcMar>
              <w:top w:w="100" w:type="dxa"/>
              <w:left w:w="100" w:type="dxa"/>
              <w:bottom w:w="100" w:type="dxa"/>
              <w:right w:w="100" w:type="dxa"/>
            </w:tcMar>
            <w:vAlign w:val="center"/>
          </w:tcPr>
          <w:p w14:paraId="407D640D"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2574115A" w14:textId="77777777" w:rsidR="00C54388" w:rsidRPr="009B0A1B" w:rsidRDefault="00C54388" w:rsidP="001A2A2C">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70CA803C" w14:textId="77777777" w:rsidR="00C54388" w:rsidRPr="006B6557" w:rsidRDefault="00C54388" w:rsidP="001A2A2C">
            <w:pPr>
              <w:rPr>
                <w:szCs w:val="20"/>
              </w:rPr>
            </w:pPr>
            <w:r w:rsidRPr="006B6557">
              <w:rPr>
                <w:szCs w:val="20"/>
              </w:rPr>
              <w:t xml:space="preserve">The </w:t>
            </w:r>
            <w:r w:rsidRPr="00D3597E">
              <w:rPr>
                <w:rFonts w:ascii="Courier New" w:hAnsi="Courier New" w:cs="Courier New"/>
                <w:sz w:val="22"/>
                <w:szCs w:val="22"/>
              </w:rPr>
              <w:t>Block_Size</w:t>
            </w:r>
            <w:r w:rsidRPr="006B6557">
              <w:rPr>
                <w:szCs w:val="20"/>
              </w:rPr>
              <w:t xml:space="preserve"> property characterizes the calculated block size for this fuzzy hash calculation.</w:t>
            </w:r>
          </w:p>
        </w:tc>
      </w:tr>
      <w:tr w:rsidR="00C54388" w14:paraId="2256D892" w14:textId="77777777" w:rsidTr="001A2A2C">
        <w:trPr>
          <w:jc w:val="center"/>
        </w:trPr>
        <w:tc>
          <w:tcPr>
            <w:tcW w:w="1440" w:type="dxa"/>
            <w:shd w:val="clear" w:color="auto" w:fill="FFFFFF"/>
            <w:tcMar>
              <w:top w:w="100" w:type="dxa"/>
              <w:left w:w="100" w:type="dxa"/>
              <w:bottom w:w="100" w:type="dxa"/>
              <w:right w:w="100" w:type="dxa"/>
            </w:tcMar>
            <w:vAlign w:val="center"/>
          </w:tcPr>
          <w:p w14:paraId="440EC567" w14:textId="77777777" w:rsidR="00C54388" w:rsidRDefault="00C54388" w:rsidP="001A2A2C">
            <w:pPr>
              <w:rPr>
                <w:b/>
              </w:rPr>
            </w:pPr>
            <w:r>
              <w:rPr>
                <w:b/>
              </w:rPr>
              <w:t>Block_Hash</w:t>
            </w:r>
          </w:p>
        </w:tc>
        <w:tc>
          <w:tcPr>
            <w:tcW w:w="3240" w:type="dxa"/>
            <w:shd w:val="clear" w:color="auto" w:fill="FFFFFF"/>
            <w:tcMar>
              <w:top w:w="100" w:type="dxa"/>
              <w:left w:w="100" w:type="dxa"/>
              <w:bottom w:w="100" w:type="dxa"/>
              <w:right w:w="100" w:type="dxa"/>
            </w:tcMar>
            <w:vAlign w:val="center"/>
          </w:tcPr>
          <w:p w14:paraId="05B7CC19" w14:textId="77777777" w:rsidR="00C54388" w:rsidRDefault="00C54388" w:rsidP="001A2A2C">
            <w:pPr>
              <w:pStyle w:val="UMLTableType"/>
              <w:contextualSpacing w:val="0"/>
            </w:pPr>
            <w:r>
              <w:t>FuzzyHashBlockType</w:t>
            </w:r>
          </w:p>
        </w:tc>
        <w:tc>
          <w:tcPr>
            <w:tcW w:w="1350" w:type="dxa"/>
            <w:shd w:val="clear" w:color="auto" w:fill="FFFFFF"/>
            <w:tcMar>
              <w:top w:w="100" w:type="dxa"/>
              <w:left w:w="100" w:type="dxa"/>
              <w:bottom w:w="100" w:type="dxa"/>
              <w:right w:w="100" w:type="dxa"/>
            </w:tcMar>
            <w:vAlign w:val="center"/>
          </w:tcPr>
          <w:p w14:paraId="771DA017" w14:textId="77777777" w:rsidR="00C54388" w:rsidRPr="009B0A1B" w:rsidRDefault="00C54388" w:rsidP="001A2A2C">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4693775C" w14:textId="77777777" w:rsidR="00C54388" w:rsidRPr="006B6557" w:rsidRDefault="00C54388" w:rsidP="001A2A2C">
            <w:pPr>
              <w:rPr>
                <w:szCs w:val="20"/>
              </w:rPr>
            </w:pPr>
            <w:r w:rsidRPr="006B6557">
              <w:rPr>
                <w:szCs w:val="20"/>
              </w:rPr>
              <w:t xml:space="preserve">The </w:t>
            </w:r>
            <w:r w:rsidRPr="00D3597E">
              <w:rPr>
                <w:rFonts w:ascii="Courier New" w:hAnsi="Courier New" w:cs="Courier New"/>
                <w:sz w:val="22"/>
                <w:szCs w:val="22"/>
              </w:rPr>
              <w:t>Block_Hash</w:t>
            </w:r>
            <w:r w:rsidRPr="006B6557">
              <w:rPr>
                <w:szCs w:val="20"/>
              </w:rPr>
              <w:t xml:space="preserve"> property characterizes specification of the elemental components utilized for a fuzzy hash calculation on the hashed object utilizing the </w:t>
            </w:r>
            <w:r w:rsidRPr="006B6557">
              <w:rPr>
                <w:rFonts w:ascii="Courier New" w:hAnsi="Courier New" w:cs="Courier New"/>
                <w:szCs w:val="20"/>
              </w:rPr>
              <w:t>Block_Size</w:t>
            </w:r>
            <w:r w:rsidRPr="006B6557">
              <w:rPr>
                <w:szCs w:val="20"/>
              </w:rPr>
              <w:t xml:space="preserve"> property to calculate trigger points.</w:t>
            </w:r>
          </w:p>
        </w:tc>
      </w:tr>
    </w:tbl>
    <w:p w14:paraId="78BF0BD6" w14:textId="77777777" w:rsidR="00C54388" w:rsidRDefault="00C54388" w:rsidP="00C54388"/>
    <w:p w14:paraId="543616CA" w14:textId="77777777" w:rsidR="00C54388" w:rsidRDefault="00C54388" w:rsidP="00C54388">
      <w:pPr>
        <w:pStyle w:val="Heading4"/>
      </w:pPr>
      <w:bookmarkStart w:id="225" w:name="_Toc425409685"/>
      <w:bookmarkStart w:id="226" w:name="_Toc450634629"/>
      <w:r>
        <w:t>FuzzyHashBlockType Class</w:t>
      </w:r>
      <w:bookmarkEnd w:id="225"/>
      <w:bookmarkEnd w:id="226"/>
    </w:p>
    <w:p w14:paraId="3A151B93" w14:textId="77777777" w:rsidR="00C54388" w:rsidRDefault="00C54388" w:rsidP="00C54388">
      <w:pPr>
        <w:spacing w:after="240"/>
      </w:pPr>
      <w:r>
        <w:t xml:space="preserve">The </w:t>
      </w:r>
      <w:r w:rsidRPr="009B0A1B">
        <w:rPr>
          <w:rFonts w:ascii="Courier New" w:hAnsi="Courier New" w:cs="Courier New"/>
        </w:rPr>
        <w:t>FuzzyHashBlockType</w:t>
      </w:r>
      <w:r>
        <w:t xml:space="preserve"> class is used for characterizing the internal components of a single block in a cryptographic fuzzy hash algorithmic calculation.</w:t>
      </w:r>
    </w:p>
    <w:p w14:paraId="56CFA839" w14:textId="7A3C825C" w:rsidR="00C54388" w:rsidRPr="00683033" w:rsidRDefault="00C54388" w:rsidP="00C54388">
      <w:pPr>
        <w:pStyle w:val="Caption"/>
      </w:pPr>
      <w:r w:rsidRPr="00683033">
        <w:lastRenderedPageBreak/>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B84504">
        <w:t>43</w:t>
      </w:r>
      <w:r w:rsidRPr="00683033">
        <w:t xml:space="preserve">. Properties of the </w:t>
      </w:r>
      <w:r w:rsidRPr="006B6557">
        <w:rPr>
          <w:rFonts w:ascii="Courier New" w:hAnsi="Courier New" w:cs="Courier New"/>
        </w:rPr>
        <w:t>FuzzyHashBlockType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350"/>
        <w:gridCol w:w="6300"/>
      </w:tblGrid>
      <w:tr w:rsidR="00C54388" w14:paraId="63056310" w14:textId="77777777" w:rsidTr="00722B38">
        <w:trPr>
          <w:jc w:val="center"/>
        </w:trPr>
        <w:tc>
          <w:tcPr>
            <w:tcW w:w="2070" w:type="dxa"/>
            <w:shd w:val="clear" w:color="auto" w:fill="BFBFBF"/>
            <w:tcMar>
              <w:top w:w="100" w:type="dxa"/>
              <w:left w:w="100" w:type="dxa"/>
              <w:bottom w:w="100" w:type="dxa"/>
              <w:right w:w="100" w:type="dxa"/>
            </w:tcMar>
          </w:tcPr>
          <w:p w14:paraId="77757A08" w14:textId="77777777" w:rsidR="00C54388" w:rsidRPr="009B0A1B" w:rsidRDefault="00C54388" w:rsidP="001A2A2C">
            <w:pPr>
              <w:rPr>
                <w:b/>
                <w:color w:val="000000"/>
              </w:rPr>
            </w:pPr>
            <w:r>
              <w:rPr>
                <w:b/>
                <w:color w:val="000000"/>
              </w:rPr>
              <w:t xml:space="preserve"> Name</w:t>
            </w:r>
          </w:p>
        </w:tc>
        <w:tc>
          <w:tcPr>
            <w:tcW w:w="3240" w:type="dxa"/>
            <w:shd w:val="clear" w:color="auto" w:fill="BFBFBF"/>
            <w:tcMar>
              <w:top w:w="100" w:type="dxa"/>
              <w:left w:w="100" w:type="dxa"/>
              <w:bottom w:w="100" w:type="dxa"/>
              <w:right w:w="100" w:type="dxa"/>
            </w:tcMar>
            <w:vAlign w:val="center"/>
          </w:tcPr>
          <w:p w14:paraId="70D77140"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209745" w14:textId="77777777" w:rsidR="00C54388" w:rsidRPr="009B0A1B" w:rsidRDefault="00C54388" w:rsidP="001A2A2C">
            <w:pPr>
              <w:jc w:val="center"/>
              <w:rPr>
                <w:b/>
                <w:color w:val="000000"/>
              </w:rPr>
            </w:pPr>
            <w:r w:rsidRPr="009B0A1B">
              <w:rPr>
                <w:b/>
                <w:color w:val="000000"/>
              </w:rPr>
              <w:t>Multiplicity</w:t>
            </w:r>
          </w:p>
        </w:tc>
        <w:tc>
          <w:tcPr>
            <w:tcW w:w="6300" w:type="dxa"/>
            <w:shd w:val="clear" w:color="auto" w:fill="BFBFBF"/>
            <w:tcMar>
              <w:top w:w="100" w:type="dxa"/>
              <w:left w:w="100" w:type="dxa"/>
              <w:bottom w:w="100" w:type="dxa"/>
              <w:right w:w="100" w:type="dxa"/>
            </w:tcMar>
          </w:tcPr>
          <w:p w14:paraId="4157DEA6" w14:textId="77777777" w:rsidR="00C54388" w:rsidRPr="009B0A1B" w:rsidRDefault="00C54388" w:rsidP="001A2A2C">
            <w:pPr>
              <w:rPr>
                <w:b/>
                <w:color w:val="000000"/>
              </w:rPr>
            </w:pPr>
            <w:r w:rsidRPr="009B0A1B">
              <w:rPr>
                <w:b/>
                <w:color w:val="000000"/>
              </w:rPr>
              <w:t>Description</w:t>
            </w:r>
          </w:p>
        </w:tc>
      </w:tr>
      <w:tr w:rsidR="00C54388" w14:paraId="41AB54C3" w14:textId="77777777" w:rsidTr="001A2A2C">
        <w:trPr>
          <w:jc w:val="center"/>
        </w:trPr>
        <w:tc>
          <w:tcPr>
            <w:tcW w:w="2070" w:type="dxa"/>
            <w:shd w:val="clear" w:color="auto" w:fill="FFFFFF"/>
            <w:tcMar>
              <w:top w:w="100" w:type="dxa"/>
              <w:left w:w="100" w:type="dxa"/>
              <w:bottom w:w="100" w:type="dxa"/>
              <w:right w:w="100" w:type="dxa"/>
            </w:tcMar>
            <w:vAlign w:val="center"/>
          </w:tcPr>
          <w:p w14:paraId="60B65811" w14:textId="77777777" w:rsidR="00C54388" w:rsidRDefault="00C54388" w:rsidP="001A2A2C">
            <w:pPr>
              <w:rPr>
                <w:b/>
              </w:rPr>
            </w:pPr>
            <w:r>
              <w:rPr>
                <w:b/>
              </w:rPr>
              <w:t>Block_Hash_Value</w:t>
            </w:r>
          </w:p>
        </w:tc>
        <w:tc>
          <w:tcPr>
            <w:tcW w:w="3240" w:type="dxa"/>
            <w:shd w:val="clear" w:color="auto" w:fill="FFFFFF"/>
            <w:tcMar>
              <w:top w:w="100" w:type="dxa"/>
              <w:left w:w="100" w:type="dxa"/>
              <w:bottom w:w="100" w:type="dxa"/>
              <w:right w:w="100" w:type="dxa"/>
            </w:tcMar>
            <w:vAlign w:val="center"/>
          </w:tcPr>
          <w:p w14:paraId="4E5D7CA9" w14:textId="77777777" w:rsidR="00C54388" w:rsidRDefault="00C54388" w:rsidP="001A2A2C">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73843C3A"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3077F4C" w14:textId="205464BC"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Block_Hash_Value</w:t>
            </w:r>
            <w:r w:rsidRPr="006B6557">
              <w:rPr>
                <w:szCs w:val="20"/>
              </w:rPr>
              <w:t xml:space="preserve"> property characterizes a fuzzy hash cal</w:t>
            </w:r>
            <w:r w:rsidR="006B6557">
              <w:rPr>
                <w:szCs w:val="20"/>
              </w:rPr>
              <w:t>culation result value for this b</w:t>
            </w:r>
            <w:r w:rsidRPr="006B6557">
              <w:rPr>
                <w:szCs w:val="20"/>
              </w:rPr>
              <w:t>lock.</w:t>
            </w:r>
          </w:p>
        </w:tc>
      </w:tr>
      <w:tr w:rsidR="00C54388" w14:paraId="26B1EE11" w14:textId="77777777" w:rsidTr="001A2A2C">
        <w:trPr>
          <w:jc w:val="center"/>
        </w:trPr>
        <w:tc>
          <w:tcPr>
            <w:tcW w:w="2070" w:type="dxa"/>
            <w:shd w:val="clear" w:color="auto" w:fill="FFFFFF"/>
            <w:tcMar>
              <w:top w:w="100" w:type="dxa"/>
              <w:left w:w="100" w:type="dxa"/>
              <w:bottom w:w="100" w:type="dxa"/>
              <w:right w:w="100" w:type="dxa"/>
            </w:tcMar>
            <w:vAlign w:val="center"/>
          </w:tcPr>
          <w:p w14:paraId="64DF819F" w14:textId="77777777" w:rsidR="00C54388" w:rsidRDefault="00C54388" w:rsidP="001A2A2C">
            <w:pPr>
              <w:rPr>
                <w:b/>
              </w:rPr>
            </w:pPr>
            <w:r>
              <w:rPr>
                <w:b/>
              </w:rPr>
              <w:t>Segment_Count</w:t>
            </w:r>
          </w:p>
        </w:tc>
        <w:tc>
          <w:tcPr>
            <w:tcW w:w="3240" w:type="dxa"/>
            <w:shd w:val="clear" w:color="auto" w:fill="FFFFFF"/>
            <w:tcMar>
              <w:top w:w="100" w:type="dxa"/>
              <w:left w:w="100" w:type="dxa"/>
              <w:bottom w:w="100" w:type="dxa"/>
              <w:right w:w="100" w:type="dxa"/>
            </w:tcMar>
            <w:vAlign w:val="center"/>
          </w:tcPr>
          <w:p w14:paraId="6D7CA739"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62281637"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6E91406"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Segment_Count</w:t>
            </w:r>
            <w:r w:rsidRPr="006B6557">
              <w:rPr>
                <w:szCs w:val="20"/>
              </w:rPr>
              <w:t xml:space="preserve"> property characterizes the number of segments identified and utilized within this fuzzy hash calculation.</w:t>
            </w:r>
          </w:p>
        </w:tc>
      </w:tr>
      <w:tr w:rsidR="00C54388" w14:paraId="0E78C633" w14:textId="77777777" w:rsidTr="001A2A2C">
        <w:trPr>
          <w:jc w:val="center"/>
        </w:trPr>
        <w:tc>
          <w:tcPr>
            <w:tcW w:w="2070" w:type="dxa"/>
            <w:shd w:val="clear" w:color="auto" w:fill="FFFFFF"/>
            <w:tcMar>
              <w:top w:w="100" w:type="dxa"/>
              <w:left w:w="100" w:type="dxa"/>
              <w:bottom w:w="100" w:type="dxa"/>
              <w:right w:w="100" w:type="dxa"/>
            </w:tcMar>
            <w:vAlign w:val="center"/>
          </w:tcPr>
          <w:p w14:paraId="1306CB62" w14:textId="77777777" w:rsidR="00C54388" w:rsidRDefault="00C54388" w:rsidP="001A2A2C">
            <w:pPr>
              <w:rPr>
                <w:b/>
              </w:rPr>
            </w:pPr>
            <w:r>
              <w:rPr>
                <w:b/>
              </w:rPr>
              <w:t>Segments</w:t>
            </w:r>
          </w:p>
        </w:tc>
        <w:tc>
          <w:tcPr>
            <w:tcW w:w="3240" w:type="dxa"/>
            <w:shd w:val="clear" w:color="auto" w:fill="FFFFFF"/>
            <w:tcMar>
              <w:top w:w="100" w:type="dxa"/>
              <w:left w:w="100" w:type="dxa"/>
              <w:bottom w:w="100" w:type="dxa"/>
              <w:right w:w="100" w:type="dxa"/>
            </w:tcMar>
            <w:vAlign w:val="center"/>
          </w:tcPr>
          <w:p w14:paraId="06B533D7" w14:textId="77777777" w:rsidR="00C54388" w:rsidRDefault="00C54388" w:rsidP="001A2A2C">
            <w:pPr>
              <w:pStyle w:val="UMLTableType"/>
              <w:contextualSpacing w:val="0"/>
            </w:pPr>
            <w:r>
              <w:t>HashSegmentsType</w:t>
            </w:r>
          </w:p>
        </w:tc>
        <w:tc>
          <w:tcPr>
            <w:tcW w:w="1350" w:type="dxa"/>
            <w:shd w:val="clear" w:color="auto" w:fill="FFFFFF"/>
            <w:tcMar>
              <w:top w:w="100" w:type="dxa"/>
              <w:left w:w="100" w:type="dxa"/>
              <w:bottom w:w="100" w:type="dxa"/>
              <w:right w:w="100" w:type="dxa"/>
            </w:tcMar>
            <w:vAlign w:val="center"/>
          </w:tcPr>
          <w:p w14:paraId="70926C49"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C511AAA"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Segments</w:t>
            </w:r>
            <w:r w:rsidRPr="006B6557">
              <w:rPr>
                <w:szCs w:val="20"/>
              </w:rPr>
              <w:t xml:space="preserve"> property characterizes the set of segments identified and utilized within this fuzzy hash calculation.</w:t>
            </w:r>
          </w:p>
        </w:tc>
      </w:tr>
    </w:tbl>
    <w:p w14:paraId="4A584F38" w14:textId="77777777" w:rsidR="00C54388" w:rsidRDefault="00C54388" w:rsidP="00C54388"/>
    <w:p w14:paraId="38E3F621" w14:textId="77777777" w:rsidR="00C54388" w:rsidRDefault="00C54388" w:rsidP="00C54388">
      <w:pPr>
        <w:pStyle w:val="Heading4"/>
      </w:pPr>
      <w:bookmarkStart w:id="227" w:name="_Toc425409686"/>
      <w:bookmarkStart w:id="228" w:name="_Toc450634630"/>
      <w:r>
        <w:t>HashSegmentsType Class</w:t>
      </w:r>
      <w:bookmarkEnd w:id="227"/>
      <w:bookmarkEnd w:id="228"/>
    </w:p>
    <w:p w14:paraId="1C662137" w14:textId="77777777" w:rsidR="00C54388" w:rsidRDefault="00C54388" w:rsidP="00C54388">
      <w:pPr>
        <w:spacing w:after="240"/>
      </w:pPr>
      <w:r>
        <w:t xml:space="preserve">The </w:t>
      </w:r>
      <w:r w:rsidRPr="009B0A1B">
        <w:rPr>
          <w:rFonts w:ascii="Courier New" w:hAnsi="Courier New" w:cs="Courier New"/>
        </w:rPr>
        <w:t>HashSegmentsType</w:t>
      </w:r>
      <w:r>
        <w:t xml:space="preserve"> class is used for characterizing the internal components of a set of trigger point-delimited segments in a cryptographic fuzzy hash algorithmic calculation.</w:t>
      </w:r>
    </w:p>
    <w:p w14:paraId="1514EA90" w14:textId="67AC5E9D" w:rsidR="00C54388" w:rsidRPr="00683033" w:rsidRDefault="00C54388" w:rsidP="00C54388">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B84504">
        <w:t>44</w:t>
      </w:r>
      <w:r w:rsidRPr="00683033">
        <w:t xml:space="preserve">. Properties of the </w:t>
      </w:r>
      <w:r w:rsidRPr="006B6557">
        <w:rPr>
          <w:rFonts w:ascii="Courier New" w:hAnsi="Courier New" w:cs="Courier New"/>
        </w:rPr>
        <w:t>HashSegmentsType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C54388" w14:paraId="549B0C43" w14:textId="77777777" w:rsidTr="00722B38">
        <w:trPr>
          <w:jc w:val="center"/>
        </w:trPr>
        <w:tc>
          <w:tcPr>
            <w:tcW w:w="1080" w:type="dxa"/>
            <w:shd w:val="clear" w:color="auto" w:fill="BFBFBF"/>
            <w:tcMar>
              <w:top w:w="100" w:type="dxa"/>
              <w:left w:w="100" w:type="dxa"/>
              <w:bottom w:w="100" w:type="dxa"/>
              <w:right w:w="100" w:type="dxa"/>
            </w:tcMar>
          </w:tcPr>
          <w:p w14:paraId="5E7756E6" w14:textId="77777777" w:rsidR="00C54388" w:rsidRPr="009B0A1B" w:rsidRDefault="00C54388" w:rsidP="001A2A2C">
            <w:pPr>
              <w:rPr>
                <w:b/>
                <w:color w:val="000000"/>
              </w:rPr>
            </w:pPr>
            <w:r w:rsidRPr="009B0A1B">
              <w:rPr>
                <w:b/>
                <w:color w:val="000000"/>
              </w:rPr>
              <w:t>Name</w:t>
            </w:r>
          </w:p>
        </w:tc>
        <w:tc>
          <w:tcPr>
            <w:tcW w:w="2070" w:type="dxa"/>
            <w:shd w:val="clear" w:color="auto" w:fill="BFBFBF"/>
            <w:tcMar>
              <w:top w:w="100" w:type="dxa"/>
              <w:left w:w="100" w:type="dxa"/>
              <w:bottom w:w="100" w:type="dxa"/>
              <w:right w:w="100" w:type="dxa"/>
            </w:tcMar>
            <w:vAlign w:val="center"/>
          </w:tcPr>
          <w:p w14:paraId="234DA56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4D00157" w14:textId="77777777" w:rsidR="00C54388" w:rsidRPr="009B0A1B" w:rsidRDefault="00C54388" w:rsidP="001A2A2C">
            <w:pPr>
              <w:jc w:val="center"/>
              <w:rPr>
                <w:b/>
                <w:color w:val="000000"/>
              </w:rPr>
            </w:pPr>
            <w:r w:rsidRPr="009B0A1B">
              <w:rPr>
                <w:b/>
                <w:color w:val="000000"/>
              </w:rPr>
              <w:t>Multiplicity</w:t>
            </w:r>
          </w:p>
        </w:tc>
        <w:tc>
          <w:tcPr>
            <w:tcW w:w="8460" w:type="dxa"/>
            <w:shd w:val="clear" w:color="auto" w:fill="BFBFBF"/>
            <w:tcMar>
              <w:top w:w="100" w:type="dxa"/>
              <w:left w:w="100" w:type="dxa"/>
              <w:bottom w:w="100" w:type="dxa"/>
              <w:right w:w="100" w:type="dxa"/>
            </w:tcMar>
          </w:tcPr>
          <w:p w14:paraId="6AD05007" w14:textId="77777777" w:rsidR="00C54388" w:rsidRPr="009B0A1B" w:rsidRDefault="00C54388" w:rsidP="001A2A2C">
            <w:pPr>
              <w:rPr>
                <w:b/>
                <w:color w:val="000000"/>
              </w:rPr>
            </w:pPr>
            <w:r w:rsidRPr="009B0A1B">
              <w:rPr>
                <w:b/>
                <w:color w:val="000000"/>
              </w:rPr>
              <w:t>Description</w:t>
            </w:r>
          </w:p>
        </w:tc>
      </w:tr>
      <w:tr w:rsidR="00C54388" w14:paraId="71A32DC7" w14:textId="77777777" w:rsidTr="001A2A2C">
        <w:trPr>
          <w:jc w:val="center"/>
        </w:trPr>
        <w:tc>
          <w:tcPr>
            <w:tcW w:w="1080" w:type="dxa"/>
            <w:shd w:val="clear" w:color="auto" w:fill="FFFFFF"/>
            <w:tcMar>
              <w:top w:w="100" w:type="dxa"/>
              <w:left w:w="100" w:type="dxa"/>
              <w:bottom w:w="100" w:type="dxa"/>
              <w:right w:w="100" w:type="dxa"/>
            </w:tcMar>
            <w:vAlign w:val="center"/>
          </w:tcPr>
          <w:p w14:paraId="5B323995" w14:textId="77777777" w:rsidR="00C54388" w:rsidRDefault="00C54388" w:rsidP="001A2A2C">
            <w:pPr>
              <w:rPr>
                <w:b/>
              </w:rPr>
            </w:pPr>
            <w:r>
              <w:rPr>
                <w:b/>
              </w:rPr>
              <w:t>Segment</w:t>
            </w:r>
          </w:p>
        </w:tc>
        <w:tc>
          <w:tcPr>
            <w:tcW w:w="2070" w:type="dxa"/>
            <w:shd w:val="clear" w:color="auto" w:fill="FFFFFF"/>
            <w:tcMar>
              <w:top w:w="100" w:type="dxa"/>
              <w:left w:w="100" w:type="dxa"/>
              <w:bottom w:w="100" w:type="dxa"/>
              <w:right w:w="100" w:type="dxa"/>
            </w:tcMar>
            <w:vAlign w:val="center"/>
          </w:tcPr>
          <w:p w14:paraId="30D801C4" w14:textId="77777777" w:rsidR="00C54388" w:rsidRDefault="00C54388" w:rsidP="001A2A2C">
            <w:pPr>
              <w:pStyle w:val="UMLTableType"/>
              <w:contextualSpacing w:val="0"/>
            </w:pPr>
            <w:r>
              <w:t>HashSegmentType</w:t>
            </w:r>
          </w:p>
        </w:tc>
        <w:tc>
          <w:tcPr>
            <w:tcW w:w="1350" w:type="dxa"/>
            <w:shd w:val="clear" w:color="auto" w:fill="FFFFFF"/>
            <w:tcMar>
              <w:top w:w="100" w:type="dxa"/>
              <w:left w:w="100" w:type="dxa"/>
              <w:bottom w:w="100" w:type="dxa"/>
              <w:right w:w="100" w:type="dxa"/>
            </w:tcMar>
            <w:vAlign w:val="center"/>
          </w:tcPr>
          <w:p w14:paraId="69C8809C" w14:textId="77777777" w:rsidR="00C54388" w:rsidRPr="009B0A1B" w:rsidRDefault="00C54388" w:rsidP="001A2A2C">
            <w:pPr>
              <w:tabs>
                <w:tab w:val="left" w:pos="495"/>
                <w:tab w:val="center" w:pos="869"/>
              </w:tabs>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BFADAA8"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Segment</w:t>
            </w:r>
            <w:r w:rsidRPr="006B6557">
              <w:rPr>
                <w:szCs w:val="20"/>
              </w:rPr>
              <w:t xml:space="preserve"> property characterizes a single segment identified and utilized within this fuzzy hash calculation.</w:t>
            </w:r>
          </w:p>
        </w:tc>
      </w:tr>
    </w:tbl>
    <w:p w14:paraId="1C2027D4" w14:textId="77777777" w:rsidR="00C54388" w:rsidRDefault="00C54388" w:rsidP="00C54388"/>
    <w:p w14:paraId="18A49F4C" w14:textId="77777777" w:rsidR="00C54388" w:rsidRDefault="00C54388" w:rsidP="00C54388">
      <w:pPr>
        <w:pStyle w:val="Heading4"/>
      </w:pPr>
      <w:bookmarkStart w:id="229" w:name="_Toc425409687"/>
      <w:bookmarkStart w:id="230" w:name="_Toc450634631"/>
      <w:r>
        <w:t>HashSegmentType Class</w:t>
      </w:r>
      <w:bookmarkEnd w:id="229"/>
      <w:bookmarkEnd w:id="230"/>
    </w:p>
    <w:p w14:paraId="7E7FF1AF" w14:textId="77777777" w:rsidR="00C54388" w:rsidRDefault="00C54388" w:rsidP="00C54388">
      <w:pPr>
        <w:spacing w:after="240"/>
      </w:pPr>
      <w:r>
        <w:t xml:space="preserve">The </w:t>
      </w:r>
      <w:r w:rsidRPr="009B0A1B">
        <w:rPr>
          <w:rFonts w:ascii="Courier New" w:hAnsi="Courier New" w:cs="Courier New"/>
        </w:rPr>
        <w:t>HashSegmentType</w:t>
      </w:r>
      <w:r>
        <w:t xml:space="preserve"> class is used for characterizing the internal components of a single trigger point-delimited segment in a cryptographic fuzzy hash algorithmic calculation.</w:t>
      </w:r>
    </w:p>
    <w:p w14:paraId="0D67C6EE" w14:textId="6D553587" w:rsidR="00C54388" w:rsidRPr="00683033" w:rsidRDefault="00C54388" w:rsidP="00C54388">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B84504">
        <w:t>45</w:t>
      </w:r>
      <w:r w:rsidRPr="00683033">
        <w:t xml:space="preserve">. Properties of the </w:t>
      </w:r>
      <w:r w:rsidRPr="006B6557">
        <w:rPr>
          <w:rFonts w:ascii="Courier New" w:hAnsi="Courier New" w:cs="Courier New"/>
        </w:rPr>
        <w:t>HashSegmentType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350"/>
        <w:gridCol w:w="5490"/>
      </w:tblGrid>
      <w:tr w:rsidR="00C54388" w14:paraId="36187C6B" w14:textId="77777777" w:rsidTr="00722B38">
        <w:trPr>
          <w:jc w:val="center"/>
        </w:trPr>
        <w:tc>
          <w:tcPr>
            <w:tcW w:w="2610" w:type="dxa"/>
            <w:shd w:val="clear" w:color="auto" w:fill="BFBFBF"/>
            <w:tcMar>
              <w:top w:w="100" w:type="dxa"/>
              <w:left w:w="100" w:type="dxa"/>
              <w:bottom w:w="100" w:type="dxa"/>
              <w:right w:w="100" w:type="dxa"/>
            </w:tcMar>
          </w:tcPr>
          <w:p w14:paraId="614751C8" w14:textId="77777777" w:rsidR="00C54388" w:rsidRPr="009B0A1B" w:rsidRDefault="00C54388" w:rsidP="001A2A2C">
            <w:pPr>
              <w:rPr>
                <w:b/>
                <w:color w:val="000000"/>
              </w:rPr>
            </w:pPr>
            <w:r w:rsidRPr="009B0A1B">
              <w:rPr>
                <w:b/>
                <w:color w:val="000000"/>
              </w:rPr>
              <w:lastRenderedPageBreak/>
              <w:t>Name</w:t>
            </w:r>
          </w:p>
        </w:tc>
        <w:tc>
          <w:tcPr>
            <w:tcW w:w="3510" w:type="dxa"/>
            <w:shd w:val="clear" w:color="auto" w:fill="BFBFBF"/>
            <w:tcMar>
              <w:top w:w="100" w:type="dxa"/>
              <w:left w:w="100" w:type="dxa"/>
              <w:bottom w:w="100" w:type="dxa"/>
              <w:right w:w="100" w:type="dxa"/>
            </w:tcMar>
            <w:vAlign w:val="center"/>
          </w:tcPr>
          <w:p w14:paraId="08193DC7"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B639FC8" w14:textId="77777777" w:rsidR="00C54388" w:rsidRPr="009B0A1B" w:rsidRDefault="00C54388" w:rsidP="001A2A2C">
            <w:pPr>
              <w:jc w:val="center"/>
              <w:rPr>
                <w:b/>
                <w:color w:val="000000"/>
              </w:rPr>
            </w:pPr>
            <w:r w:rsidRPr="009B0A1B">
              <w:rPr>
                <w:b/>
                <w:color w:val="000000"/>
              </w:rPr>
              <w:t>Multiplicity</w:t>
            </w:r>
          </w:p>
        </w:tc>
        <w:tc>
          <w:tcPr>
            <w:tcW w:w="5490" w:type="dxa"/>
            <w:shd w:val="clear" w:color="auto" w:fill="BFBFBF"/>
            <w:tcMar>
              <w:top w:w="100" w:type="dxa"/>
              <w:left w:w="100" w:type="dxa"/>
              <w:bottom w:w="100" w:type="dxa"/>
              <w:right w:w="100" w:type="dxa"/>
            </w:tcMar>
          </w:tcPr>
          <w:p w14:paraId="47F5A71A" w14:textId="77777777" w:rsidR="00C54388" w:rsidRPr="009B0A1B" w:rsidRDefault="00C54388" w:rsidP="001A2A2C">
            <w:pPr>
              <w:rPr>
                <w:b/>
                <w:color w:val="000000"/>
              </w:rPr>
            </w:pPr>
            <w:r w:rsidRPr="009B0A1B">
              <w:rPr>
                <w:b/>
                <w:color w:val="000000"/>
              </w:rPr>
              <w:t>Description</w:t>
            </w:r>
          </w:p>
        </w:tc>
      </w:tr>
      <w:tr w:rsidR="00C54388" w14:paraId="174D35F3" w14:textId="77777777" w:rsidTr="001A2A2C">
        <w:trPr>
          <w:jc w:val="center"/>
        </w:trPr>
        <w:tc>
          <w:tcPr>
            <w:tcW w:w="2610" w:type="dxa"/>
            <w:shd w:val="clear" w:color="auto" w:fill="FFFFFF"/>
            <w:tcMar>
              <w:top w:w="100" w:type="dxa"/>
              <w:left w:w="100" w:type="dxa"/>
              <w:bottom w:w="100" w:type="dxa"/>
              <w:right w:w="100" w:type="dxa"/>
            </w:tcMar>
            <w:vAlign w:val="center"/>
          </w:tcPr>
          <w:p w14:paraId="6469E4E5" w14:textId="77777777" w:rsidR="00C54388" w:rsidRDefault="00C54388" w:rsidP="001A2A2C">
            <w:pPr>
              <w:rPr>
                <w:b/>
              </w:rPr>
            </w:pPr>
            <w:r>
              <w:rPr>
                <w:b/>
              </w:rPr>
              <w:t>Trigger_Point</w:t>
            </w:r>
          </w:p>
        </w:tc>
        <w:tc>
          <w:tcPr>
            <w:tcW w:w="3510" w:type="dxa"/>
            <w:shd w:val="clear" w:color="auto" w:fill="FFFFFF"/>
            <w:tcMar>
              <w:top w:w="100" w:type="dxa"/>
              <w:left w:w="100" w:type="dxa"/>
              <w:bottom w:w="100" w:type="dxa"/>
              <w:right w:w="100" w:type="dxa"/>
            </w:tcMar>
            <w:vAlign w:val="center"/>
          </w:tcPr>
          <w:p w14:paraId="4D7EFEBB" w14:textId="77777777" w:rsidR="00C54388" w:rsidRDefault="00C54388" w:rsidP="001A2A2C">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1BFF2819"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26B20A98"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Trigger_Point</w:t>
            </w:r>
            <w:r w:rsidRPr="006B6557">
              <w:rPr>
                <w:szCs w:val="20"/>
              </w:rPr>
              <w:t xml:space="preserve"> property characterizes the offset within the hashed object of the trigger point for this segment.</w:t>
            </w:r>
          </w:p>
        </w:tc>
      </w:tr>
      <w:tr w:rsidR="00C54388" w14:paraId="126C5144" w14:textId="77777777" w:rsidTr="001A2A2C">
        <w:trPr>
          <w:jc w:val="center"/>
        </w:trPr>
        <w:tc>
          <w:tcPr>
            <w:tcW w:w="2610" w:type="dxa"/>
            <w:shd w:val="clear" w:color="auto" w:fill="FFFFFF"/>
            <w:tcMar>
              <w:top w:w="100" w:type="dxa"/>
              <w:left w:w="100" w:type="dxa"/>
              <w:bottom w:w="100" w:type="dxa"/>
              <w:right w:w="100" w:type="dxa"/>
            </w:tcMar>
            <w:vAlign w:val="center"/>
          </w:tcPr>
          <w:p w14:paraId="081B5EC2" w14:textId="77777777" w:rsidR="00C54388" w:rsidRDefault="00C54388" w:rsidP="001A2A2C">
            <w:pPr>
              <w:rPr>
                <w:b/>
              </w:rPr>
            </w:pPr>
            <w:r>
              <w:rPr>
                <w:b/>
              </w:rPr>
              <w:t>Segment_Hash</w:t>
            </w:r>
          </w:p>
        </w:tc>
        <w:tc>
          <w:tcPr>
            <w:tcW w:w="3510" w:type="dxa"/>
            <w:shd w:val="clear" w:color="auto" w:fill="FFFFFF"/>
            <w:tcMar>
              <w:top w:w="100" w:type="dxa"/>
              <w:left w:w="100" w:type="dxa"/>
              <w:bottom w:w="100" w:type="dxa"/>
              <w:right w:w="100" w:type="dxa"/>
            </w:tcMar>
            <w:vAlign w:val="center"/>
          </w:tcPr>
          <w:p w14:paraId="1D0EE3CA" w14:textId="77777777" w:rsidR="00C54388" w:rsidRDefault="00C54388" w:rsidP="001A2A2C">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5F456F68"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05CFDD60"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Segment_Hash</w:t>
            </w:r>
            <w:r w:rsidRPr="006B6557">
              <w:rPr>
                <w:szCs w:val="20"/>
              </w:rPr>
              <w:t xml:space="preserve"> property characterizes a calculated hash value for this segment.</w:t>
            </w:r>
          </w:p>
        </w:tc>
      </w:tr>
      <w:tr w:rsidR="00C54388" w14:paraId="7FC930E9" w14:textId="77777777" w:rsidTr="001A2A2C">
        <w:trPr>
          <w:jc w:val="center"/>
        </w:trPr>
        <w:tc>
          <w:tcPr>
            <w:tcW w:w="2610" w:type="dxa"/>
            <w:shd w:val="clear" w:color="auto" w:fill="FFFFFF"/>
            <w:tcMar>
              <w:top w:w="100" w:type="dxa"/>
              <w:left w:w="100" w:type="dxa"/>
              <w:bottom w:w="100" w:type="dxa"/>
              <w:right w:w="100" w:type="dxa"/>
            </w:tcMar>
            <w:vAlign w:val="center"/>
          </w:tcPr>
          <w:p w14:paraId="607669AE" w14:textId="77777777" w:rsidR="00C54388" w:rsidRDefault="00C54388" w:rsidP="001A2A2C">
            <w:pPr>
              <w:rPr>
                <w:b/>
              </w:rPr>
            </w:pPr>
            <w:r>
              <w:rPr>
                <w:b/>
              </w:rPr>
              <w:t>Raw_Segment_Content</w:t>
            </w:r>
          </w:p>
        </w:tc>
        <w:tc>
          <w:tcPr>
            <w:tcW w:w="3510" w:type="dxa"/>
            <w:shd w:val="clear" w:color="auto" w:fill="FFFFFF"/>
            <w:tcMar>
              <w:top w:w="100" w:type="dxa"/>
              <w:left w:w="100" w:type="dxa"/>
              <w:bottom w:w="100" w:type="dxa"/>
              <w:right w:w="100" w:type="dxa"/>
            </w:tcMar>
            <w:vAlign w:val="center"/>
          </w:tcPr>
          <w:p w14:paraId="39C11918" w14:textId="1F4C7F0B" w:rsidR="00C54388" w:rsidRDefault="0063077B" w:rsidP="001A2A2C">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3FEC823D"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6F4D33CD" w14:textId="77777777" w:rsidR="00C54388" w:rsidRPr="006B6557" w:rsidRDefault="00C54388" w:rsidP="001A2A2C">
            <w:pPr>
              <w:rPr>
                <w:szCs w:val="20"/>
              </w:rPr>
            </w:pPr>
            <w:r w:rsidRPr="006B6557">
              <w:rPr>
                <w:szCs w:val="20"/>
              </w:rPr>
              <w:t xml:space="preserve">The </w:t>
            </w:r>
            <w:r w:rsidRPr="002E2E85">
              <w:rPr>
                <w:rFonts w:ascii="Courier New" w:hAnsi="Courier New" w:cs="Courier New"/>
                <w:sz w:val="22"/>
                <w:szCs w:val="22"/>
              </w:rPr>
              <w:t>Raw_Segment_Content</w:t>
            </w:r>
            <w:r w:rsidRPr="006B6557">
              <w:rPr>
                <w:szCs w:val="20"/>
              </w:rPr>
              <w:t xml:space="preserve"> property captures the raw content of this segment of the hashed object.</w:t>
            </w:r>
          </w:p>
        </w:tc>
      </w:tr>
    </w:tbl>
    <w:p w14:paraId="64665B25" w14:textId="77777777" w:rsidR="00C54388" w:rsidRDefault="00C54388" w:rsidP="00C54388"/>
    <w:p w14:paraId="1FB840F5" w14:textId="77777777" w:rsidR="00284BAD" w:rsidRDefault="00284BAD" w:rsidP="00284BAD">
      <w:pPr>
        <w:pStyle w:val="Heading3"/>
      </w:pPr>
      <w:bookmarkStart w:id="231" w:name="_Toc450634632"/>
      <w:r>
        <w:t>ImportsType Class</w:t>
      </w:r>
      <w:bookmarkEnd w:id="194"/>
      <w:bookmarkEnd w:id="231"/>
    </w:p>
    <w:p w14:paraId="7AA0B7AA" w14:textId="77777777" w:rsidR="00284BAD" w:rsidRDefault="00284BAD" w:rsidP="00284BAD">
      <w:pPr>
        <w:spacing w:after="240"/>
      </w:pPr>
      <w:r>
        <w:t xml:space="preserve">The </w:t>
      </w:r>
      <w:r w:rsidRPr="001F1381">
        <w:rPr>
          <w:rFonts w:ascii="Courier New" w:hAnsi="Courier New" w:cs="Courier New"/>
        </w:rPr>
        <w:t>ImportsType</w:t>
      </w:r>
      <w:r>
        <w:t xml:space="preserve"> class is intended to represent an extracted list of imports specified within a CybOX object.</w:t>
      </w:r>
    </w:p>
    <w:p w14:paraId="02B2EB99" w14:textId="48705AA2" w:rsidR="00284BAD" w:rsidRPr="00683033" w:rsidRDefault="00284BAD"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B84504">
        <w:t>46</w:t>
      </w:r>
      <w:r w:rsidRPr="00683033">
        <w:t xml:space="preserve">. Properties of the </w:t>
      </w:r>
      <w:r w:rsidRPr="006B6557">
        <w:rPr>
          <w:rFonts w:ascii="Courier New" w:hAnsi="Courier New" w:cs="Courier New"/>
        </w:rPr>
        <w:t>ImportsType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3150"/>
        <w:gridCol w:w="1350"/>
        <w:gridCol w:w="7560"/>
      </w:tblGrid>
      <w:tr w:rsidR="00284BAD" w14:paraId="2FE5649D" w14:textId="77777777" w:rsidTr="00722B38">
        <w:trPr>
          <w:jc w:val="center"/>
        </w:trPr>
        <w:tc>
          <w:tcPr>
            <w:tcW w:w="900" w:type="dxa"/>
            <w:shd w:val="clear" w:color="auto" w:fill="BFBFBF"/>
            <w:tcMar>
              <w:top w:w="100" w:type="dxa"/>
              <w:left w:w="100" w:type="dxa"/>
              <w:bottom w:w="100" w:type="dxa"/>
              <w:right w:w="100" w:type="dxa"/>
            </w:tcMar>
          </w:tcPr>
          <w:p w14:paraId="2505035B" w14:textId="77777777" w:rsidR="00284BAD" w:rsidRPr="001F1381" w:rsidRDefault="00284BAD" w:rsidP="007E6FAA">
            <w:pPr>
              <w:tabs>
                <w:tab w:val="left" w:pos="1740"/>
              </w:tabs>
              <w:rPr>
                <w:b/>
                <w:color w:val="000000"/>
              </w:rPr>
            </w:pPr>
            <w:r w:rsidRPr="001F1381">
              <w:rPr>
                <w:b/>
                <w:color w:val="000000"/>
              </w:rPr>
              <w:t>Name</w:t>
            </w:r>
            <w:r>
              <w:rPr>
                <w:b/>
                <w:color w:val="000000"/>
              </w:rPr>
              <w:tab/>
            </w:r>
          </w:p>
        </w:tc>
        <w:tc>
          <w:tcPr>
            <w:tcW w:w="3150" w:type="dxa"/>
            <w:shd w:val="clear" w:color="auto" w:fill="BFBFBF"/>
            <w:tcMar>
              <w:top w:w="100" w:type="dxa"/>
              <w:left w:w="100" w:type="dxa"/>
              <w:bottom w:w="100" w:type="dxa"/>
              <w:right w:w="100" w:type="dxa"/>
            </w:tcMar>
            <w:vAlign w:val="center"/>
          </w:tcPr>
          <w:p w14:paraId="4C5E8B6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217F5D7" w14:textId="77777777" w:rsidR="00284BAD" w:rsidRPr="001F1381" w:rsidRDefault="00284BAD" w:rsidP="007E6FAA">
            <w:pPr>
              <w:jc w:val="center"/>
              <w:rPr>
                <w:b/>
                <w:color w:val="000000"/>
              </w:rPr>
            </w:pPr>
            <w:r w:rsidRPr="001F1381">
              <w:rPr>
                <w:b/>
                <w:color w:val="000000"/>
              </w:rPr>
              <w:t>Multiplicity</w:t>
            </w:r>
          </w:p>
        </w:tc>
        <w:tc>
          <w:tcPr>
            <w:tcW w:w="7560" w:type="dxa"/>
            <w:shd w:val="clear" w:color="auto" w:fill="BFBFBF"/>
            <w:tcMar>
              <w:top w:w="100" w:type="dxa"/>
              <w:left w:w="100" w:type="dxa"/>
              <w:bottom w:w="100" w:type="dxa"/>
              <w:right w:w="100" w:type="dxa"/>
            </w:tcMar>
          </w:tcPr>
          <w:p w14:paraId="4C3F351D" w14:textId="77777777" w:rsidR="00284BAD" w:rsidRPr="001F1381" w:rsidRDefault="00284BAD" w:rsidP="007E6FAA">
            <w:pPr>
              <w:rPr>
                <w:b/>
                <w:color w:val="000000"/>
              </w:rPr>
            </w:pPr>
            <w:r w:rsidRPr="001F1381">
              <w:rPr>
                <w:b/>
                <w:color w:val="000000"/>
              </w:rPr>
              <w:t>Description</w:t>
            </w:r>
          </w:p>
        </w:tc>
      </w:tr>
      <w:tr w:rsidR="00284BAD" w14:paraId="4A13A82E" w14:textId="77777777" w:rsidTr="007E6FAA">
        <w:trPr>
          <w:jc w:val="center"/>
        </w:trPr>
        <w:tc>
          <w:tcPr>
            <w:tcW w:w="900" w:type="dxa"/>
            <w:shd w:val="clear" w:color="auto" w:fill="FFFFFF"/>
            <w:tcMar>
              <w:top w:w="100" w:type="dxa"/>
              <w:left w:w="100" w:type="dxa"/>
              <w:bottom w:w="100" w:type="dxa"/>
              <w:right w:w="100" w:type="dxa"/>
            </w:tcMar>
            <w:vAlign w:val="center"/>
          </w:tcPr>
          <w:p w14:paraId="0E51B507" w14:textId="77777777" w:rsidR="00284BAD" w:rsidRDefault="00284BAD" w:rsidP="007E6FAA">
            <w:pPr>
              <w:rPr>
                <w:b/>
              </w:rPr>
            </w:pPr>
            <w:r>
              <w:rPr>
                <w:b/>
              </w:rPr>
              <w:t>Import</w:t>
            </w:r>
          </w:p>
        </w:tc>
        <w:tc>
          <w:tcPr>
            <w:tcW w:w="3150" w:type="dxa"/>
            <w:shd w:val="clear" w:color="auto" w:fill="FFFFFF"/>
            <w:tcMar>
              <w:top w:w="100" w:type="dxa"/>
              <w:left w:w="100" w:type="dxa"/>
              <w:bottom w:w="100" w:type="dxa"/>
              <w:right w:w="100" w:type="dxa"/>
            </w:tcMar>
            <w:vAlign w:val="center"/>
          </w:tcPr>
          <w:p w14:paraId="6F9A86C9"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631C488" w14:textId="77777777" w:rsidR="00284BAD" w:rsidRPr="004F1AF1" w:rsidRDefault="00284BAD" w:rsidP="007E6FAA">
            <w:pPr>
              <w:jc w:val="center"/>
              <w:rPr>
                <w:sz w:val="22"/>
                <w:szCs w:val="22"/>
              </w:rPr>
            </w:pPr>
            <w:r w:rsidRPr="00683033">
              <w:rPr>
                <w:szCs w:val="22"/>
              </w:rPr>
              <w:t>1..*</w:t>
            </w:r>
          </w:p>
        </w:tc>
        <w:tc>
          <w:tcPr>
            <w:tcW w:w="7560" w:type="dxa"/>
            <w:shd w:val="clear" w:color="auto" w:fill="FFFFFF"/>
            <w:tcMar>
              <w:top w:w="100" w:type="dxa"/>
              <w:left w:w="100" w:type="dxa"/>
              <w:bottom w:w="100" w:type="dxa"/>
              <w:right w:w="100" w:type="dxa"/>
            </w:tcMar>
          </w:tcPr>
          <w:p w14:paraId="0E4D6475" w14:textId="77777777" w:rsidR="00284BAD" w:rsidRPr="006B6557" w:rsidRDefault="00284BAD" w:rsidP="007E6FAA">
            <w:pPr>
              <w:rPr>
                <w:szCs w:val="20"/>
              </w:rPr>
            </w:pPr>
            <w:r w:rsidRPr="006B6557">
              <w:rPr>
                <w:szCs w:val="20"/>
              </w:rPr>
              <w:t xml:space="preserve">The </w:t>
            </w:r>
            <w:r w:rsidRPr="002E2E85">
              <w:rPr>
                <w:rFonts w:ascii="Courier New" w:hAnsi="Courier New" w:cs="Courier New"/>
                <w:sz w:val="22"/>
                <w:szCs w:val="22"/>
              </w:rPr>
              <w:t>Import</w:t>
            </w:r>
            <w:r w:rsidRPr="006B6557">
              <w:rPr>
                <w:szCs w:val="20"/>
              </w:rPr>
              <w:t xml:space="preserve"> property characterizes a single reference to an external resource imported by a raw cyber object.</w:t>
            </w:r>
          </w:p>
        </w:tc>
      </w:tr>
    </w:tbl>
    <w:p w14:paraId="6F27D815" w14:textId="77777777" w:rsidR="00284BAD" w:rsidRDefault="00284BAD" w:rsidP="00284BAD"/>
    <w:p w14:paraId="669982A1" w14:textId="77777777" w:rsidR="00284BAD" w:rsidRDefault="00284BAD" w:rsidP="00284BAD">
      <w:pPr>
        <w:pStyle w:val="Heading3"/>
      </w:pPr>
      <w:bookmarkStart w:id="232" w:name="_Toc425409631"/>
      <w:bookmarkStart w:id="233" w:name="_Toc450634633"/>
      <w:r>
        <w:t>InternationalizationSettingsType Class</w:t>
      </w:r>
      <w:bookmarkEnd w:id="232"/>
      <w:bookmarkEnd w:id="233"/>
    </w:p>
    <w:p w14:paraId="2A3554FF" w14:textId="77777777" w:rsidR="00284BAD" w:rsidRDefault="00284BAD" w:rsidP="00284BAD">
      <w:pPr>
        <w:spacing w:after="240"/>
      </w:pPr>
      <w:r>
        <w:t xml:space="preserve">The </w:t>
      </w:r>
      <w:r w:rsidRPr="00A43274">
        <w:rPr>
          <w:rFonts w:ascii="Courier New" w:hAnsi="Courier New" w:cs="Courier New"/>
        </w:rPr>
        <w:t>InternationalizationSettingsType</w:t>
      </w:r>
      <w:r>
        <w:t xml:space="preserve"> class contains information describing relevant internationalization setting for this tool.</w:t>
      </w:r>
    </w:p>
    <w:p w14:paraId="5B0A93CD" w14:textId="1299BFD1" w:rsidR="00284BAD" w:rsidRPr="00683033" w:rsidRDefault="00284BAD"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B84504">
        <w:t>47</w:t>
      </w:r>
      <w:r w:rsidRPr="00683033">
        <w:t xml:space="preserve">. Properties of the </w:t>
      </w:r>
      <w:r w:rsidRPr="006B6557">
        <w:rPr>
          <w:rFonts w:ascii="Courier New" w:hAnsi="Courier New" w:cs="Courier New"/>
        </w:rPr>
        <w:t>InternationalizationSettingsType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520"/>
        <w:gridCol w:w="1350"/>
        <w:gridCol w:w="7200"/>
      </w:tblGrid>
      <w:tr w:rsidR="00284BAD" w14:paraId="4484A7CB" w14:textId="77777777" w:rsidTr="00722B38">
        <w:trPr>
          <w:jc w:val="center"/>
        </w:trPr>
        <w:tc>
          <w:tcPr>
            <w:tcW w:w="1890" w:type="dxa"/>
            <w:shd w:val="clear" w:color="auto" w:fill="BFBFBF"/>
            <w:tcMar>
              <w:top w:w="100" w:type="dxa"/>
              <w:left w:w="100" w:type="dxa"/>
              <w:bottom w:w="100" w:type="dxa"/>
              <w:right w:w="100" w:type="dxa"/>
            </w:tcMar>
          </w:tcPr>
          <w:p w14:paraId="3FD4FF28" w14:textId="77777777" w:rsidR="00284BAD" w:rsidRPr="00A43274" w:rsidRDefault="00284BAD" w:rsidP="007E6FAA">
            <w:pPr>
              <w:rPr>
                <w:b/>
                <w:color w:val="000000"/>
              </w:rPr>
            </w:pPr>
            <w:r w:rsidRPr="00A43274">
              <w:rPr>
                <w:b/>
                <w:color w:val="000000"/>
              </w:rPr>
              <w:t>Name</w:t>
            </w:r>
          </w:p>
        </w:tc>
        <w:tc>
          <w:tcPr>
            <w:tcW w:w="2520" w:type="dxa"/>
            <w:shd w:val="clear" w:color="auto" w:fill="BFBFBF"/>
            <w:tcMar>
              <w:top w:w="100" w:type="dxa"/>
              <w:left w:w="100" w:type="dxa"/>
              <w:bottom w:w="100" w:type="dxa"/>
              <w:right w:w="100" w:type="dxa"/>
            </w:tcMar>
            <w:vAlign w:val="center"/>
          </w:tcPr>
          <w:p w14:paraId="694D79A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C40A028" w14:textId="77777777" w:rsidR="00284BAD" w:rsidRPr="00A43274" w:rsidRDefault="00284BAD" w:rsidP="007E6FAA">
            <w:pPr>
              <w:jc w:val="center"/>
              <w:rPr>
                <w:b/>
                <w:color w:val="000000"/>
              </w:rPr>
            </w:pPr>
            <w:r w:rsidRPr="00A43274">
              <w:rPr>
                <w:b/>
                <w:color w:val="000000"/>
              </w:rPr>
              <w:t>Multiplicity</w:t>
            </w:r>
          </w:p>
        </w:tc>
        <w:tc>
          <w:tcPr>
            <w:tcW w:w="7200" w:type="dxa"/>
            <w:shd w:val="clear" w:color="auto" w:fill="BFBFBF"/>
            <w:tcMar>
              <w:top w:w="100" w:type="dxa"/>
              <w:left w:w="100" w:type="dxa"/>
              <w:bottom w:w="100" w:type="dxa"/>
              <w:right w:w="100" w:type="dxa"/>
            </w:tcMar>
          </w:tcPr>
          <w:p w14:paraId="364D09FB" w14:textId="77777777" w:rsidR="00284BAD" w:rsidRPr="00A43274" w:rsidRDefault="00284BAD" w:rsidP="007E6FAA">
            <w:pPr>
              <w:rPr>
                <w:b/>
                <w:color w:val="000000"/>
              </w:rPr>
            </w:pPr>
            <w:r w:rsidRPr="00A43274">
              <w:rPr>
                <w:b/>
                <w:color w:val="000000"/>
              </w:rPr>
              <w:t>Description</w:t>
            </w:r>
          </w:p>
        </w:tc>
      </w:tr>
      <w:tr w:rsidR="00284BAD" w14:paraId="3C8BDDD2" w14:textId="77777777" w:rsidTr="007E6FAA">
        <w:trPr>
          <w:jc w:val="center"/>
        </w:trPr>
        <w:tc>
          <w:tcPr>
            <w:tcW w:w="1890" w:type="dxa"/>
            <w:shd w:val="clear" w:color="auto" w:fill="FFFFFF"/>
            <w:tcMar>
              <w:top w:w="100" w:type="dxa"/>
              <w:left w:w="100" w:type="dxa"/>
              <w:bottom w:w="100" w:type="dxa"/>
              <w:right w:w="100" w:type="dxa"/>
            </w:tcMar>
            <w:vAlign w:val="center"/>
          </w:tcPr>
          <w:p w14:paraId="3025E6C5" w14:textId="77777777" w:rsidR="00284BAD" w:rsidRDefault="00284BAD" w:rsidP="007E6FAA">
            <w:pPr>
              <w:rPr>
                <w:b/>
              </w:rPr>
            </w:pPr>
            <w:r>
              <w:rPr>
                <w:b/>
              </w:rPr>
              <w:lastRenderedPageBreak/>
              <w:t>Internal_Strings</w:t>
            </w:r>
          </w:p>
        </w:tc>
        <w:tc>
          <w:tcPr>
            <w:tcW w:w="2520" w:type="dxa"/>
            <w:shd w:val="clear" w:color="auto" w:fill="FFFFFF"/>
            <w:tcMar>
              <w:top w:w="100" w:type="dxa"/>
              <w:left w:w="100" w:type="dxa"/>
              <w:bottom w:w="100" w:type="dxa"/>
              <w:right w:w="100" w:type="dxa"/>
            </w:tcMar>
            <w:vAlign w:val="center"/>
          </w:tcPr>
          <w:p w14:paraId="3912ED1B" w14:textId="77777777" w:rsidR="00284BAD" w:rsidRDefault="00284BAD" w:rsidP="007E6FAA">
            <w:pPr>
              <w:pStyle w:val="UMLTableType"/>
              <w:contextualSpacing w:val="0"/>
            </w:pPr>
            <w:r>
              <w:t>InternalStringsType</w:t>
            </w:r>
          </w:p>
        </w:tc>
        <w:tc>
          <w:tcPr>
            <w:tcW w:w="1350" w:type="dxa"/>
            <w:shd w:val="clear" w:color="auto" w:fill="FFFFFF"/>
            <w:tcMar>
              <w:top w:w="100" w:type="dxa"/>
              <w:left w:w="100" w:type="dxa"/>
              <w:bottom w:w="100" w:type="dxa"/>
              <w:right w:w="100" w:type="dxa"/>
            </w:tcMar>
            <w:vAlign w:val="center"/>
          </w:tcPr>
          <w:p w14:paraId="261F00F9" w14:textId="77777777" w:rsidR="00284BAD" w:rsidRPr="007301E4" w:rsidRDefault="00284BAD" w:rsidP="007E6FAA">
            <w:pPr>
              <w:jc w:val="center"/>
              <w:rPr>
                <w:sz w:val="22"/>
                <w:szCs w:val="22"/>
              </w:rPr>
            </w:pPr>
            <w:r w:rsidRPr="00683033">
              <w:rPr>
                <w:szCs w:val="22"/>
              </w:rPr>
              <w:t>1..*</w:t>
            </w:r>
          </w:p>
        </w:tc>
        <w:tc>
          <w:tcPr>
            <w:tcW w:w="7200" w:type="dxa"/>
            <w:shd w:val="clear" w:color="auto" w:fill="FFFFFF"/>
            <w:tcMar>
              <w:top w:w="100" w:type="dxa"/>
              <w:left w:w="100" w:type="dxa"/>
              <w:bottom w:w="100" w:type="dxa"/>
              <w:right w:w="100" w:type="dxa"/>
            </w:tcMar>
          </w:tcPr>
          <w:p w14:paraId="0E7513F9" w14:textId="77777777" w:rsidR="00284BAD" w:rsidRPr="006B6557" w:rsidRDefault="00284BAD" w:rsidP="007E6FAA">
            <w:pPr>
              <w:rPr>
                <w:szCs w:val="20"/>
              </w:rPr>
            </w:pPr>
            <w:r w:rsidRPr="006B6557">
              <w:rPr>
                <w:szCs w:val="20"/>
              </w:rPr>
              <w:t xml:space="preserve">The </w:t>
            </w:r>
            <w:r w:rsidRPr="009F57D5">
              <w:rPr>
                <w:rFonts w:ascii="Courier New" w:hAnsi="Courier New" w:cs="Courier New"/>
                <w:sz w:val="22"/>
                <w:szCs w:val="22"/>
              </w:rPr>
              <w:t>Internal_Strings</w:t>
            </w:r>
            <w:r w:rsidRPr="006B6557">
              <w:rPr>
                <w:szCs w:val="20"/>
              </w:rPr>
              <w:t xml:space="preserve"> property captures a single internal string instance for this internationalization setting instance.</w:t>
            </w:r>
          </w:p>
        </w:tc>
      </w:tr>
    </w:tbl>
    <w:p w14:paraId="5CC99B20" w14:textId="77777777" w:rsidR="00284BAD" w:rsidRDefault="00284BAD" w:rsidP="00284BAD"/>
    <w:p w14:paraId="3D5112A9" w14:textId="77777777" w:rsidR="00284BAD" w:rsidRDefault="00284BAD" w:rsidP="00284BAD">
      <w:pPr>
        <w:pStyle w:val="Heading4"/>
      </w:pPr>
      <w:bookmarkStart w:id="234" w:name="_Toc425409632"/>
      <w:bookmarkStart w:id="235" w:name="_Toc450634634"/>
      <w:r>
        <w:t>InternalStringsType Class</w:t>
      </w:r>
      <w:bookmarkEnd w:id="234"/>
      <w:bookmarkEnd w:id="235"/>
    </w:p>
    <w:p w14:paraId="6A45B6C8" w14:textId="77777777" w:rsidR="00284BAD" w:rsidRDefault="00284BAD" w:rsidP="00284BAD">
      <w:pPr>
        <w:spacing w:after="240"/>
      </w:pPr>
      <w:r>
        <w:t xml:space="preserve">The </w:t>
      </w:r>
      <w:r w:rsidRPr="007301E4">
        <w:rPr>
          <w:rFonts w:ascii="Courier New" w:hAnsi="Courier New" w:cs="Courier New"/>
        </w:rPr>
        <w:t>InternalStringsType</w:t>
      </w:r>
      <w:r>
        <w:t xml:space="preserve"> class contains a single internal string instance for this internationalization setting instance.</w:t>
      </w:r>
    </w:p>
    <w:p w14:paraId="0F820B3F" w14:textId="581C1992" w:rsidR="00284BAD" w:rsidRPr="00683033" w:rsidRDefault="00284BAD"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B84504">
        <w:t>48</w:t>
      </w:r>
      <w:r w:rsidRPr="00683033">
        <w:t xml:space="preserve">. Properties of the </w:t>
      </w:r>
      <w:r w:rsidRPr="006B6557">
        <w:rPr>
          <w:rFonts w:ascii="Courier New" w:hAnsi="Courier New" w:cs="Courier New"/>
        </w:rPr>
        <w:t>InternalStringsType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51322C2D" w14:textId="77777777" w:rsidTr="00722B38">
        <w:trPr>
          <w:jc w:val="center"/>
        </w:trPr>
        <w:tc>
          <w:tcPr>
            <w:tcW w:w="1080" w:type="dxa"/>
            <w:shd w:val="clear" w:color="auto" w:fill="BFBFBF"/>
            <w:tcMar>
              <w:top w:w="100" w:type="dxa"/>
              <w:left w:w="100" w:type="dxa"/>
              <w:bottom w:w="100" w:type="dxa"/>
              <w:right w:w="100" w:type="dxa"/>
            </w:tcMar>
          </w:tcPr>
          <w:p w14:paraId="0AF63BA5" w14:textId="77777777" w:rsidR="00284BAD" w:rsidRPr="007301E4" w:rsidRDefault="00284BAD" w:rsidP="007E6FAA">
            <w:pPr>
              <w:rPr>
                <w:b/>
                <w:color w:val="000000"/>
              </w:rPr>
            </w:pPr>
            <w:r w:rsidRPr="007301E4">
              <w:rPr>
                <w:b/>
                <w:color w:val="000000"/>
              </w:rPr>
              <w:t>Name</w:t>
            </w:r>
          </w:p>
        </w:tc>
        <w:tc>
          <w:tcPr>
            <w:tcW w:w="2070" w:type="dxa"/>
            <w:shd w:val="clear" w:color="auto" w:fill="BFBFBF"/>
            <w:tcMar>
              <w:top w:w="100" w:type="dxa"/>
              <w:left w:w="100" w:type="dxa"/>
              <w:bottom w:w="100" w:type="dxa"/>
              <w:right w:w="100" w:type="dxa"/>
            </w:tcMar>
            <w:vAlign w:val="center"/>
          </w:tcPr>
          <w:p w14:paraId="235ACE8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DB2FE77" w14:textId="77777777" w:rsidR="00284BAD" w:rsidRPr="007301E4" w:rsidRDefault="00284BAD" w:rsidP="007E6FAA">
            <w:pPr>
              <w:jc w:val="center"/>
              <w:rPr>
                <w:b/>
                <w:color w:val="000000"/>
              </w:rPr>
            </w:pPr>
            <w:r w:rsidRPr="007301E4">
              <w:rPr>
                <w:b/>
                <w:color w:val="000000"/>
              </w:rPr>
              <w:t>Multiplicity</w:t>
            </w:r>
          </w:p>
        </w:tc>
        <w:tc>
          <w:tcPr>
            <w:tcW w:w="8460" w:type="dxa"/>
            <w:shd w:val="clear" w:color="auto" w:fill="BFBFBF"/>
            <w:tcMar>
              <w:top w:w="100" w:type="dxa"/>
              <w:left w:w="100" w:type="dxa"/>
              <w:bottom w:w="100" w:type="dxa"/>
              <w:right w:w="100" w:type="dxa"/>
            </w:tcMar>
          </w:tcPr>
          <w:p w14:paraId="06D9161E" w14:textId="77777777" w:rsidR="00284BAD" w:rsidRPr="007301E4" w:rsidRDefault="00284BAD" w:rsidP="007E6FAA">
            <w:pPr>
              <w:rPr>
                <w:b/>
                <w:color w:val="000000"/>
              </w:rPr>
            </w:pPr>
            <w:r w:rsidRPr="007301E4">
              <w:rPr>
                <w:b/>
                <w:color w:val="000000"/>
              </w:rPr>
              <w:t>Description</w:t>
            </w:r>
          </w:p>
        </w:tc>
      </w:tr>
      <w:tr w:rsidR="00284BAD" w14:paraId="165DB8F9" w14:textId="77777777" w:rsidTr="007E6FAA">
        <w:trPr>
          <w:jc w:val="center"/>
        </w:trPr>
        <w:tc>
          <w:tcPr>
            <w:tcW w:w="1080" w:type="dxa"/>
            <w:shd w:val="clear" w:color="auto" w:fill="FFFFFF"/>
            <w:tcMar>
              <w:top w:w="100" w:type="dxa"/>
              <w:left w:w="100" w:type="dxa"/>
              <w:bottom w:w="100" w:type="dxa"/>
              <w:right w:w="100" w:type="dxa"/>
            </w:tcMar>
            <w:vAlign w:val="center"/>
          </w:tcPr>
          <w:p w14:paraId="0CD5ABCB" w14:textId="77777777" w:rsidR="00284BAD" w:rsidRDefault="00284BAD" w:rsidP="007E6FAA">
            <w:pPr>
              <w:rPr>
                <w:b/>
              </w:rPr>
            </w:pPr>
            <w:r>
              <w:rPr>
                <w:b/>
              </w:rPr>
              <w:t>Key</w:t>
            </w:r>
          </w:p>
        </w:tc>
        <w:tc>
          <w:tcPr>
            <w:tcW w:w="2070" w:type="dxa"/>
            <w:shd w:val="clear" w:color="auto" w:fill="FFFFFF"/>
            <w:tcMar>
              <w:top w:w="100" w:type="dxa"/>
              <w:left w:w="100" w:type="dxa"/>
              <w:bottom w:w="100" w:type="dxa"/>
              <w:right w:w="100" w:type="dxa"/>
            </w:tcMar>
            <w:vAlign w:val="center"/>
          </w:tcPr>
          <w:p w14:paraId="7C2C3E5E" w14:textId="77777777" w:rsidR="00284BAD" w:rsidRDefault="00284BAD" w:rsidP="007E6FAA">
            <w:pPr>
              <w:pStyle w:val="UMLTableType"/>
              <w:contextualSpacing w:val="0"/>
            </w:pPr>
            <w:r>
              <w:t>basicDataTypes:</w:t>
            </w:r>
          </w:p>
          <w:p w14:paraId="4861A21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4955068"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F3A9B1E" w14:textId="77777777" w:rsidR="00284BAD" w:rsidRPr="006B6557" w:rsidRDefault="00284BAD" w:rsidP="007E6FAA">
            <w:pPr>
              <w:rPr>
                <w:szCs w:val="20"/>
              </w:rPr>
            </w:pPr>
            <w:r w:rsidRPr="006B6557">
              <w:rPr>
                <w:szCs w:val="20"/>
              </w:rPr>
              <w:t xml:space="preserve">The </w:t>
            </w:r>
            <w:r w:rsidRPr="009F57D5">
              <w:rPr>
                <w:rFonts w:ascii="Courier New" w:hAnsi="Courier New" w:cs="Courier New"/>
                <w:sz w:val="22"/>
                <w:szCs w:val="22"/>
              </w:rPr>
              <w:t>Key</w:t>
            </w:r>
            <w:r w:rsidRPr="006B6557">
              <w:rPr>
                <w:szCs w:val="20"/>
              </w:rPr>
              <w:t xml:space="preserve"> property captures the actual key of this internal string instance.</w:t>
            </w:r>
          </w:p>
        </w:tc>
      </w:tr>
      <w:tr w:rsidR="00284BAD" w14:paraId="25A47103" w14:textId="77777777" w:rsidTr="007E6FAA">
        <w:trPr>
          <w:jc w:val="center"/>
        </w:trPr>
        <w:tc>
          <w:tcPr>
            <w:tcW w:w="1080" w:type="dxa"/>
            <w:shd w:val="clear" w:color="auto" w:fill="FFFFFF"/>
            <w:tcMar>
              <w:top w:w="100" w:type="dxa"/>
              <w:left w:w="100" w:type="dxa"/>
              <w:bottom w:w="100" w:type="dxa"/>
              <w:right w:w="100" w:type="dxa"/>
            </w:tcMar>
            <w:vAlign w:val="center"/>
          </w:tcPr>
          <w:p w14:paraId="248DF197" w14:textId="77777777" w:rsidR="00284BAD" w:rsidRDefault="00284BAD" w:rsidP="007E6FAA">
            <w:pPr>
              <w:rPr>
                <w:b/>
              </w:rPr>
            </w:pPr>
            <w:r>
              <w:rPr>
                <w:b/>
              </w:rPr>
              <w:t>Content</w:t>
            </w:r>
          </w:p>
        </w:tc>
        <w:tc>
          <w:tcPr>
            <w:tcW w:w="2070" w:type="dxa"/>
            <w:shd w:val="clear" w:color="auto" w:fill="FFFFFF"/>
            <w:tcMar>
              <w:top w:w="100" w:type="dxa"/>
              <w:left w:w="100" w:type="dxa"/>
              <w:bottom w:w="100" w:type="dxa"/>
              <w:right w:w="100" w:type="dxa"/>
            </w:tcMar>
            <w:vAlign w:val="center"/>
          </w:tcPr>
          <w:p w14:paraId="7479EC1E" w14:textId="77777777" w:rsidR="00284BAD" w:rsidRDefault="00284BAD" w:rsidP="007E6FAA">
            <w:pPr>
              <w:pStyle w:val="UMLTableType"/>
              <w:contextualSpacing w:val="0"/>
            </w:pPr>
            <w:r>
              <w:t>basicDataTypes:</w:t>
            </w:r>
          </w:p>
          <w:p w14:paraId="046438E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3E8CA05"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649AE733" w14:textId="77777777" w:rsidR="00284BAD" w:rsidRPr="006B6557" w:rsidRDefault="00284BAD" w:rsidP="007E6FAA">
            <w:pPr>
              <w:rPr>
                <w:szCs w:val="20"/>
              </w:rPr>
            </w:pPr>
            <w:r w:rsidRPr="006B6557">
              <w:rPr>
                <w:szCs w:val="20"/>
              </w:rPr>
              <w:t xml:space="preserve">The </w:t>
            </w:r>
            <w:r w:rsidRPr="009F57D5">
              <w:rPr>
                <w:rFonts w:ascii="Courier New" w:hAnsi="Courier New" w:cs="Courier New"/>
                <w:sz w:val="22"/>
                <w:szCs w:val="22"/>
              </w:rPr>
              <w:t>Content</w:t>
            </w:r>
            <w:r w:rsidRPr="006B6557">
              <w:rPr>
                <w:szCs w:val="20"/>
              </w:rPr>
              <w:t xml:space="preserve"> property captures the actual content of this internal string instance.</w:t>
            </w:r>
          </w:p>
        </w:tc>
      </w:tr>
    </w:tbl>
    <w:p w14:paraId="30903FA1" w14:textId="77777777" w:rsidR="00284BAD" w:rsidRDefault="00284BAD" w:rsidP="00284BAD"/>
    <w:p w14:paraId="28E5DE87" w14:textId="77777777" w:rsidR="00284BAD" w:rsidRDefault="00284BAD" w:rsidP="00284BAD">
      <w:pPr>
        <w:pStyle w:val="Heading3"/>
      </w:pPr>
      <w:bookmarkStart w:id="236" w:name="_Toc450634635"/>
      <w:r>
        <w:t>LibrariesType Class</w:t>
      </w:r>
      <w:bookmarkEnd w:id="195"/>
      <w:bookmarkEnd w:id="236"/>
    </w:p>
    <w:p w14:paraId="1596AF1F" w14:textId="77777777" w:rsidR="00284BAD" w:rsidRDefault="00284BAD" w:rsidP="00284BAD">
      <w:pPr>
        <w:spacing w:after="240"/>
      </w:pPr>
      <w:r>
        <w:t xml:space="preserve">The </w:t>
      </w:r>
      <w:r w:rsidRPr="00CE3505">
        <w:rPr>
          <w:rFonts w:ascii="Courier New" w:hAnsi="Courier New" w:cs="Courier New"/>
        </w:rPr>
        <w:t>LibrariesType</w:t>
      </w:r>
      <w:r>
        <w:t xml:space="preserve"> class identifies the libraries incorporated into the build of the tool.</w:t>
      </w:r>
    </w:p>
    <w:p w14:paraId="50C8F614" w14:textId="0D620580" w:rsidR="00284BAD" w:rsidRPr="00683033" w:rsidRDefault="00284BAD"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B84504">
        <w:t>49</w:t>
      </w:r>
      <w:r w:rsidRPr="00683033">
        <w:t xml:space="preserve">. Properties of the </w:t>
      </w:r>
      <w:r w:rsidRPr="006B6557">
        <w:rPr>
          <w:rFonts w:ascii="Courier New" w:hAnsi="Courier New" w:cs="Courier New"/>
        </w:rPr>
        <w:t>LibrariesType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530"/>
        <w:gridCol w:w="1350"/>
        <w:gridCol w:w="9090"/>
      </w:tblGrid>
      <w:tr w:rsidR="00284BAD" w14:paraId="73131010" w14:textId="77777777" w:rsidTr="00722B38">
        <w:trPr>
          <w:jc w:val="center"/>
        </w:trPr>
        <w:tc>
          <w:tcPr>
            <w:tcW w:w="990" w:type="dxa"/>
            <w:shd w:val="clear" w:color="auto" w:fill="BFBFBF"/>
            <w:tcMar>
              <w:top w:w="100" w:type="dxa"/>
              <w:left w:w="100" w:type="dxa"/>
              <w:bottom w:w="100" w:type="dxa"/>
              <w:right w:w="100" w:type="dxa"/>
            </w:tcMar>
          </w:tcPr>
          <w:p w14:paraId="4895317C" w14:textId="77777777" w:rsidR="00284BAD" w:rsidRPr="00CE3505" w:rsidRDefault="00284BAD" w:rsidP="007E6FAA">
            <w:pPr>
              <w:rPr>
                <w:b/>
                <w:color w:val="000000"/>
              </w:rPr>
            </w:pPr>
            <w:r w:rsidRPr="00CE3505">
              <w:rPr>
                <w:b/>
                <w:color w:val="000000"/>
              </w:rPr>
              <w:t>Name</w:t>
            </w:r>
          </w:p>
        </w:tc>
        <w:tc>
          <w:tcPr>
            <w:tcW w:w="1530" w:type="dxa"/>
            <w:shd w:val="clear" w:color="auto" w:fill="BFBFBF"/>
            <w:tcMar>
              <w:top w:w="100" w:type="dxa"/>
              <w:left w:w="100" w:type="dxa"/>
              <w:bottom w:w="100" w:type="dxa"/>
              <w:right w:w="100" w:type="dxa"/>
            </w:tcMar>
            <w:vAlign w:val="center"/>
          </w:tcPr>
          <w:p w14:paraId="1E98422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22FBA46" w14:textId="77777777" w:rsidR="00284BAD" w:rsidRPr="00CE3505" w:rsidRDefault="00284BAD" w:rsidP="007E6FAA">
            <w:pPr>
              <w:jc w:val="center"/>
              <w:rPr>
                <w:b/>
                <w:color w:val="000000"/>
              </w:rPr>
            </w:pPr>
            <w:r w:rsidRPr="00CE3505">
              <w:rPr>
                <w:b/>
                <w:color w:val="000000"/>
              </w:rPr>
              <w:t>Multiplicity</w:t>
            </w:r>
          </w:p>
        </w:tc>
        <w:tc>
          <w:tcPr>
            <w:tcW w:w="9090" w:type="dxa"/>
            <w:shd w:val="clear" w:color="auto" w:fill="BFBFBF"/>
            <w:tcMar>
              <w:top w:w="100" w:type="dxa"/>
              <w:left w:w="100" w:type="dxa"/>
              <w:bottom w:w="100" w:type="dxa"/>
              <w:right w:w="100" w:type="dxa"/>
            </w:tcMar>
          </w:tcPr>
          <w:p w14:paraId="0C09E7EC" w14:textId="77777777" w:rsidR="00284BAD" w:rsidRPr="00CE3505" w:rsidRDefault="00284BAD" w:rsidP="007E6FAA">
            <w:pPr>
              <w:rPr>
                <w:b/>
                <w:color w:val="000000"/>
              </w:rPr>
            </w:pPr>
            <w:r w:rsidRPr="00CE3505">
              <w:rPr>
                <w:b/>
                <w:color w:val="000000"/>
              </w:rPr>
              <w:t>Description</w:t>
            </w:r>
          </w:p>
        </w:tc>
      </w:tr>
      <w:tr w:rsidR="00284BAD" w14:paraId="6F02AD67" w14:textId="77777777" w:rsidTr="007E6FAA">
        <w:trPr>
          <w:jc w:val="center"/>
        </w:trPr>
        <w:tc>
          <w:tcPr>
            <w:tcW w:w="990" w:type="dxa"/>
            <w:shd w:val="clear" w:color="auto" w:fill="FFFFFF"/>
            <w:tcMar>
              <w:top w:w="100" w:type="dxa"/>
              <w:left w:w="100" w:type="dxa"/>
              <w:bottom w:w="100" w:type="dxa"/>
              <w:right w:w="100" w:type="dxa"/>
            </w:tcMar>
            <w:vAlign w:val="center"/>
          </w:tcPr>
          <w:p w14:paraId="3D5C3305" w14:textId="77777777" w:rsidR="00284BAD" w:rsidRDefault="00284BAD" w:rsidP="007E6FAA">
            <w:pPr>
              <w:rPr>
                <w:b/>
              </w:rPr>
            </w:pPr>
            <w:r>
              <w:rPr>
                <w:b/>
              </w:rPr>
              <w:t>Library</w:t>
            </w:r>
          </w:p>
        </w:tc>
        <w:tc>
          <w:tcPr>
            <w:tcW w:w="1530" w:type="dxa"/>
            <w:shd w:val="clear" w:color="auto" w:fill="FFFFFF"/>
            <w:tcMar>
              <w:top w:w="100" w:type="dxa"/>
              <w:left w:w="100" w:type="dxa"/>
              <w:bottom w:w="100" w:type="dxa"/>
              <w:right w:w="100" w:type="dxa"/>
            </w:tcMar>
            <w:vAlign w:val="center"/>
          </w:tcPr>
          <w:p w14:paraId="151E0E60" w14:textId="77777777" w:rsidR="00284BAD" w:rsidRDefault="00284BAD" w:rsidP="007E6FAA">
            <w:pPr>
              <w:pStyle w:val="UMLTableType"/>
              <w:contextualSpacing w:val="0"/>
            </w:pPr>
            <w:r>
              <w:t>LibraryType</w:t>
            </w:r>
          </w:p>
        </w:tc>
        <w:tc>
          <w:tcPr>
            <w:tcW w:w="1350" w:type="dxa"/>
            <w:shd w:val="clear" w:color="auto" w:fill="FFFFFF"/>
            <w:tcMar>
              <w:top w:w="100" w:type="dxa"/>
              <w:left w:w="100" w:type="dxa"/>
              <w:bottom w:w="100" w:type="dxa"/>
              <w:right w:w="100" w:type="dxa"/>
            </w:tcMar>
            <w:vAlign w:val="center"/>
          </w:tcPr>
          <w:p w14:paraId="3D1A3E42" w14:textId="77777777" w:rsidR="00284BAD" w:rsidRPr="00CE3505" w:rsidRDefault="00284BAD" w:rsidP="007E6FAA">
            <w:pPr>
              <w:jc w:val="center"/>
              <w:rPr>
                <w:sz w:val="22"/>
                <w:szCs w:val="22"/>
              </w:rPr>
            </w:pPr>
            <w:r w:rsidRPr="00683033">
              <w:rPr>
                <w:szCs w:val="22"/>
              </w:rPr>
              <w:t>0..1</w:t>
            </w:r>
          </w:p>
        </w:tc>
        <w:tc>
          <w:tcPr>
            <w:tcW w:w="9090" w:type="dxa"/>
            <w:shd w:val="clear" w:color="auto" w:fill="FFFFFF"/>
            <w:tcMar>
              <w:top w:w="100" w:type="dxa"/>
              <w:left w:w="100" w:type="dxa"/>
              <w:bottom w:w="100" w:type="dxa"/>
              <w:right w:w="100" w:type="dxa"/>
            </w:tcMar>
          </w:tcPr>
          <w:p w14:paraId="32D34B76" w14:textId="77777777" w:rsidR="00284BAD" w:rsidRPr="006B6557" w:rsidRDefault="00284BAD" w:rsidP="007E6FAA">
            <w:pPr>
              <w:rPr>
                <w:szCs w:val="20"/>
              </w:rPr>
            </w:pPr>
            <w:r w:rsidRPr="006B6557">
              <w:rPr>
                <w:szCs w:val="20"/>
              </w:rPr>
              <w:t xml:space="preserve">The </w:t>
            </w:r>
            <w:r w:rsidRPr="0079422B">
              <w:rPr>
                <w:rFonts w:ascii="Courier New" w:hAnsi="Courier New" w:cs="Courier New"/>
                <w:sz w:val="22"/>
                <w:szCs w:val="22"/>
              </w:rPr>
              <w:t>Library</w:t>
            </w:r>
            <w:r w:rsidRPr="006B6557">
              <w:rPr>
                <w:szCs w:val="20"/>
              </w:rPr>
              <w:t xml:space="preserve"> property characterizes a library incorporated into the build of the tool.</w:t>
            </w:r>
          </w:p>
        </w:tc>
      </w:tr>
    </w:tbl>
    <w:p w14:paraId="54C349D1" w14:textId="77777777" w:rsidR="00284BAD" w:rsidRDefault="00284BAD" w:rsidP="00284BAD">
      <w:pPr>
        <w:pStyle w:val="Heading4"/>
      </w:pPr>
      <w:bookmarkStart w:id="237" w:name="_Toc425409640"/>
      <w:bookmarkStart w:id="238" w:name="_Toc425409617"/>
      <w:bookmarkStart w:id="239" w:name="_Toc450634636"/>
      <w:r>
        <w:t>LibraryType Class</w:t>
      </w:r>
      <w:bookmarkEnd w:id="237"/>
      <w:bookmarkEnd w:id="239"/>
    </w:p>
    <w:p w14:paraId="62F3CB70" w14:textId="77777777" w:rsidR="00284BAD" w:rsidRDefault="00284BAD" w:rsidP="00284BAD">
      <w:pPr>
        <w:spacing w:after="240"/>
      </w:pPr>
      <w:r>
        <w:t xml:space="preserve">The </w:t>
      </w:r>
      <w:r w:rsidRPr="00CE3505">
        <w:rPr>
          <w:rFonts w:ascii="Courier New" w:hAnsi="Courier New" w:cs="Courier New"/>
        </w:rPr>
        <w:t>LibraryType</w:t>
      </w:r>
      <w:r>
        <w:t xml:space="preserve"> class identifies a single library incorporated into the build of the tool.</w:t>
      </w:r>
    </w:p>
    <w:p w14:paraId="3DD072D6" w14:textId="363170F5" w:rsidR="00284BAD" w:rsidRPr="00683033" w:rsidRDefault="00284BAD"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B84504">
        <w:t>50</w:t>
      </w:r>
      <w:r w:rsidRPr="00683033">
        <w:t xml:space="preserve">. Properties of the </w:t>
      </w:r>
      <w:r w:rsidRPr="006B6557">
        <w:rPr>
          <w:rFonts w:ascii="Courier New" w:hAnsi="Courier New" w:cs="Courier New"/>
        </w:rPr>
        <w:t>LibraryType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05A6FE86" w14:textId="77777777" w:rsidTr="00722B38">
        <w:trPr>
          <w:jc w:val="center"/>
        </w:trPr>
        <w:tc>
          <w:tcPr>
            <w:tcW w:w="1080" w:type="dxa"/>
            <w:shd w:val="clear" w:color="auto" w:fill="BFBFBF"/>
            <w:tcMar>
              <w:top w:w="100" w:type="dxa"/>
              <w:left w:w="100" w:type="dxa"/>
              <w:bottom w:w="100" w:type="dxa"/>
              <w:right w:w="100" w:type="dxa"/>
            </w:tcMar>
          </w:tcPr>
          <w:p w14:paraId="00D24BD8" w14:textId="77777777" w:rsidR="00284BAD" w:rsidRPr="00CE3505" w:rsidRDefault="00284BAD" w:rsidP="007E6FAA">
            <w:pPr>
              <w:rPr>
                <w:b/>
                <w:color w:val="000000"/>
              </w:rPr>
            </w:pPr>
            <w:r w:rsidRPr="00CE3505">
              <w:rPr>
                <w:b/>
                <w:color w:val="000000"/>
              </w:rPr>
              <w:lastRenderedPageBreak/>
              <w:t>Name</w:t>
            </w:r>
          </w:p>
        </w:tc>
        <w:tc>
          <w:tcPr>
            <w:tcW w:w="2070" w:type="dxa"/>
            <w:shd w:val="clear" w:color="auto" w:fill="BFBFBF"/>
            <w:tcMar>
              <w:top w:w="100" w:type="dxa"/>
              <w:left w:w="100" w:type="dxa"/>
              <w:bottom w:w="100" w:type="dxa"/>
              <w:right w:w="100" w:type="dxa"/>
            </w:tcMar>
            <w:vAlign w:val="center"/>
          </w:tcPr>
          <w:p w14:paraId="1EB4579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91FA15" w14:textId="77777777" w:rsidR="00284BAD" w:rsidRPr="00CE3505" w:rsidRDefault="00284BAD" w:rsidP="007E6FAA">
            <w:pPr>
              <w:jc w:val="center"/>
              <w:rPr>
                <w:b/>
                <w:color w:val="000000"/>
              </w:rPr>
            </w:pPr>
            <w:r w:rsidRPr="00CE3505">
              <w:rPr>
                <w:b/>
                <w:color w:val="000000"/>
              </w:rPr>
              <w:t>Multiplicity</w:t>
            </w:r>
          </w:p>
        </w:tc>
        <w:tc>
          <w:tcPr>
            <w:tcW w:w="8460" w:type="dxa"/>
            <w:shd w:val="clear" w:color="auto" w:fill="BFBFBF"/>
            <w:tcMar>
              <w:top w:w="100" w:type="dxa"/>
              <w:left w:w="100" w:type="dxa"/>
              <w:bottom w:w="100" w:type="dxa"/>
              <w:right w:w="100" w:type="dxa"/>
            </w:tcMar>
          </w:tcPr>
          <w:p w14:paraId="0633A0A8" w14:textId="77777777" w:rsidR="00284BAD" w:rsidRPr="00CE3505" w:rsidRDefault="00284BAD" w:rsidP="007E6FAA">
            <w:pPr>
              <w:rPr>
                <w:b/>
                <w:color w:val="000000"/>
              </w:rPr>
            </w:pPr>
            <w:r w:rsidRPr="00CE3505">
              <w:rPr>
                <w:b/>
                <w:color w:val="000000"/>
              </w:rPr>
              <w:t>Description</w:t>
            </w:r>
          </w:p>
        </w:tc>
      </w:tr>
      <w:tr w:rsidR="00284BAD" w14:paraId="4C624927" w14:textId="77777777" w:rsidTr="007E6FAA">
        <w:trPr>
          <w:jc w:val="center"/>
        </w:trPr>
        <w:tc>
          <w:tcPr>
            <w:tcW w:w="1080" w:type="dxa"/>
            <w:shd w:val="clear" w:color="auto" w:fill="FFFFFF"/>
            <w:tcMar>
              <w:top w:w="100" w:type="dxa"/>
              <w:left w:w="100" w:type="dxa"/>
              <w:bottom w:w="100" w:type="dxa"/>
              <w:right w:w="100" w:type="dxa"/>
            </w:tcMar>
            <w:vAlign w:val="center"/>
          </w:tcPr>
          <w:p w14:paraId="727F2053"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vAlign w:val="center"/>
          </w:tcPr>
          <w:p w14:paraId="1207F6D8" w14:textId="77777777" w:rsidR="00284BAD" w:rsidRDefault="00284BAD" w:rsidP="007E6FAA">
            <w:pPr>
              <w:pStyle w:val="UMLTableType"/>
              <w:contextualSpacing w:val="0"/>
            </w:pPr>
            <w:r>
              <w:t>basicDataTypes:</w:t>
            </w:r>
          </w:p>
          <w:p w14:paraId="569580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07E0B5C"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E86972C" w14:textId="77777777" w:rsidR="00284BAD" w:rsidRPr="006B6557" w:rsidRDefault="00284BAD" w:rsidP="007E6FAA">
            <w:pPr>
              <w:rPr>
                <w:szCs w:val="20"/>
              </w:rPr>
            </w:pPr>
            <w:r w:rsidRPr="006B6557">
              <w:rPr>
                <w:szCs w:val="20"/>
              </w:rPr>
              <w:t xml:space="preserve">The </w:t>
            </w:r>
            <w:r w:rsidRPr="0079422B">
              <w:rPr>
                <w:rFonts w:ascii="Courier New" w:hAnsi="Courier New" w:cs="Courier New"/>
                <w:sz w:val="22"/>
                <w:szCs w:val="22"/>
              </w:rPr>
              <w:t>name</w:t>
            </w:r>
            <w:r w:rsidRPr="006B6557">
              <w:rPr>
                <w:szCs w:val="20"/>
              </w:rPr>
              <w:t xml:space="preserve"> property captures the name of the library.</w:t>
            </w:r>
          </w:p>
        </w:tc>
      </w:tr>
      <w:tr w:rsidR="00284BAD" w14:paraId="7E7E3147" w14:textId="77777777" w:rsidTr="007E6FAA">
        <w:trPr>
          <w:jc w:val="center"/>
        </w:trPr>
        <w:tc>
          <w:tcPr>
            <w:tcW w:w="1080" w:type="dxa"/>
            <w:shd w:val="clear" w:color="auto" w:fill="FFFFFF"/>
            <w:tcMar>
              <w:top w:w="100" w:type="dxa"/>
              <w:left w:w="100" w:type="dxa"/>
              <w:bottom w:w="100" w:type="dxa"/>
              <w:right w:w="100" w:type="dxa"/>
            </w:tcMar>
            <w:vAlign w:val="center"/>
          </w:tcPr>
          <w:p w14:paraId="719D32A9" w14:textId="77777777" w:rsidR="00284BAD" w:rsidRDefault="00284BAD" w:rsidP="007E6FAA">
            <w:pPr>
              <w:rPr>
                <w:b/>
              </w:rPr>
            </w:pPr>
            <w:r>
              <w:rPr>
                <w:b/>
              </w:rPr>
              <w:t>version</w:t>
            </w:r>
          </w:p>
        </w:tc>
        <w:tc>
          <w:tcPr>
            <w:tcW w:w="2070" w:type="dxa"/>
            <w:shd w:val="clear" w:color="auto" w:fill="FFFFFF"/>
            <w:tcMar>
              <w:top w:w="100" w:type="dxa"/>
              <w:left w:w="100" w:type="dxa"/>
              <w:bottom w:w="100" w:type="dxa"/>
              <w:right w:w="100" w:type="dxa"/>
            </w:tcMar>
            <w:vAlign w:val="center"/>
          </w:tcPr>
          <w:p w14:paraId="36AD60E6" w14:textId="77777777" w:rsidR="00284BAD" w:rsidRDefault="00284BAD" w:rsidP="007E6FAA">
            <w:pPr>
              <w:pStyle w:val="UMLTableType"/>
              <w:contextualSpacing w:val="0"/>
            </w:pPr>
            <w:r>
              <w:t>basicDataTypes:</w:t>
            </w:r>
          </w:p>
          <w:p w14:paraId="346B39C9"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094B2E2"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39F39EE" w14:textId="77777777" w:rsidR="00284BAD" w:rsidRPr="006B6557" w:rsidRDefault="00284BAD" w:rsidP="007E6FAA">
            <w:pPr>
              <w:rPr>
                <w:szCs w:val="20"/>
              </w:rPr>
            </w:pPr>
            <w:r w:rsidRPr="006B6557">
              <w:rPr>
                <w:szCs w:val="20"/>
              </w:rPr>
              <w:t xml:space="preserve">The </w:t>
            </w:r>
            <w:r w:rsidRPr="0079422B">
              <w:rPr>
                <w:rFonts w:ascii="Courier New" w:hAnsi="Courier New" w:cs="Courier New"/>
                <w:sz w:val="22"/>
                <w:szCs w:val="22"/>
              </w:rPr>
              <w:t>version</w:t>
            </w:r>
            <w:r w:rsidRPr="006B6557">
              <w:rPr>
                <w:szCs w:val="20"/>
              </w:rPr>
              <w:t xml:space="preserve"> property captures the version of the library.</w:t>
            </w:r>
          </w:p>
        </w:tc>
      </w:tr>
    </w:tbl>
    <w:p w14:paraId="08AB1741" w14:textId="77777777" w:rsidR="00C54388" w:rsidRDefault="00C54388" w:rsidP="00C54388">
      <w:pPr>
        <w:pStyle w:val="Heading3"/>
      </w:pPr>
      <w:bookmarkStart w:id="240" w:name="_Toc425409694"/>
      <w:bookmarkStart w:id="241" w:name="_Toc450634637"/>
      <w:r>
        <w:t>MetadataType Class</w:t>
      </w:r>
      <w:bookmarkEnd w:id="240"/>
      <w:bookmarkEnd w:id="241"/>
    </w:p>
    <w:p w14:paraId="26A7C3EC" w14:textId="77777777" w:rsidR="00C54388" w:rsidRDefault="00C54388" w:rsidP="00C54388">
      <w:pPr>
        <w:spacing w:after="240"/>
      </w:pPr>
      <w:r>
        <w:t xml:space="preserve">The </w:t>
      </w:r>
      <w:r w:rsidRPr="00754439">
        <w:rPr>
          <w:rFonts w:ascii="Courier New" w:hAnsi="Courier New" w:cs="Courier New"/>
        </w:rPr>
        <w:t>MetadataType</w:t>
      </w:r>
      <w:r>
        <w:t xml:space="preserve"> class is intended as mechanism to capture any non-context-specific metadata.</w:t>
      </w:r>
    </w:p>
    <w:p w14:paraId="0D140E21" w14:textId="7B1DE8C1" w:rsidR="00C54388" w:rsidRPr="00683033" w:rsidRDefault="00C54388" w:rsidP="00C54388">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B84504">
        <w:t>51</w:t>
      </w:r>
      <w:r w:rsidRPr="00683033">
        <w:t xml:space="preserve">. Properties of the </w:t>
      </w:r>
      <w:r w:rsidRPr="006B6557">
        <w:rPr>
          <w:rFonts w:ascii="Courier New" w:hAnsi="Courier New" w:cs="Courier New"/>
        </w:rPr>
        <w:t>MetadataType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070"/>
        <w:gridCol w:w="1350"/>
        <w:gridCol w:w="8280"/>
      </w:tblGrid>
      <w:tr w:rsidR="00C54388" w14:paraId="3C25D5A8" w14:textId="77777777" w:rsidTr="00722B38">
        <w:trPr>
          <w:jc w:val="center"/>
        </w:trPr>
        <w:tc>
          <w:tcPr>
            <w:tcW w:w="1260" w:type="dxa"/>
            <w:shd w:val="clear" w:color="auto" w:fill="BFBFBF"/>
            <w:tcMar>
              <w:top w:w="100" w:type="dxa"/>
              <w:left w:w="100" w:type="dxa"/>
              <w:bottom w:w="100" w:type="dxa"/>
              <w:right w:w="100" w:type="dxa"/>
            </w:tcMar>
          </w:tcPr>
          <w:p w14:paraId="556EAFD9" w14:textId="77777777" w:rsidR="00C54388" w:rsidRPr="00754439" w:rsidRDefault="00C54388" w:rsidP="001A2A2C">
            <w:pPr>
              <w:rPr>
                <w:b/>
                <w:color w:val="000000"/>
              </w:rPr>
            </w:pPr>
            <w:r w:rsidRPr="00754439">
              <w:rPr>
                <w:b/>
                <w:color w:val="000000"/>
              </w:rPr>
              <w:t>Name</w:t>
            </w:r>
          </w:p>
        </w:tc>
        <w:tc>
          <w:tcPr>
            <w:tcW w:w="2070" w:type="dxa"/>
            <w:shd w:val="clear" w:color="auto" w:fill="BFBFBF"/>
            <w:tcMar>
              <w:top w:w="100" w:type="dxa"/>
              <w:left w:w="100" w:type="dxa"/>
              <w:bottom w:w="100" w:type="dxa"/>
              <w:right w:w="100" w:type="dxa"/>
            </w:tcMar>
            <w:vAlign w:val="center"/>
          </w:tcPr>
          <w:p w14:paraId="125D09F3"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6537B42" w14:textId="77777777" w:rsidR="00C54388" w:rsidRPr="00754439" w:rsidRDefault="00C54388" w:rsidP="001A2A2C">
            <w:pPr>
              <w:jc w:val="center"/>
              <w:rPr>
                <w:b/>
                <w:color w:val="000000"/>
              </w:rPr>
            </w:pPr>
            <w:r w:rsidRPr="00754439">
              <w:rPr>
                <w:b/>
                <w:color w:val="000000"/>
              </w:rPr>
              <w:t>Multiplicity</w:t>
            </w:r>
          </w:p>
        </w:tc>
        <w:tc>
          <w:tcPr>
            <w:tcW w:w="8280" w:type="dxa"/>
            <w:shd w:val="clear" w:color="auto" w:fill="BFBFBF"/>
            <w:tcMar>
              <w:top w:w="100" w:type="dxa"/>
              <w:left w:w="100" w:type="dxa"/>
              <w:bottom w:w="100" w:type="dxa"/>
              <w:right w:w="100" w:type="dxa"/>
            </w:tcMar>
          </w:tcPr>
          <w:p w14:paraId="1BAC4D80" w14:textId="77777777" w:rsidR="00C54388" w:rsidRPr="00754439" w:rsidRDefault="00C54388" w:rsidP="001A2A2C">
            <w:pPr>
              <w:rPr>
                <w:b/>
                <w:color w:val="000000"/>
              </w:rPr>
            </w:pPr>
            <w:r w:rsidRPr="00754439">
              <w:rPr>
                <w:b/>
                <w:color w:val="000000"/>
              </w:rPr>
              <w:t>Description</w:t>
            </w:r>
          </w:p>
        </w:tc>
      </w:tr>
      <w:tr w:rsidR="00C54388" w14:paraId="26913FC5" w14:textId="77777777" w:rsidTr="001A2A2C">
        <w:trPr>
          <w:jc w:val="center"/>
        </w:trPr>
        <w:tc>
          <w:tcPr>
            <w:tcW w:w="1260" w:type="dxa"/>
            <w:shd w:val="clear" w:color="auto" w:fill="FFFFFF"/>
            <w:tcMar>
              <w:top w:w="100" w:type="dxa"/>
              <w:left w:w="100" w:type="dxa"/>
              <w:bottom w:w="100" w:type="dxa"/>
              <w:right w:w="100" w:type="dxa"/>
            </w:tcMar>
          </w:tcPr>
          <w:p w14:paraId="128263AD" w14:textId="77777777" w:rsidR="00C54388" w:rsidRDefault="00C54388" w:rsidP="001A2A2C">
            <w:pPr>
              <w:rPr>
                <w:b/>
              </w:rPr>
            </w:pPr>
            <w:r>
              <w:rPr>
                <w:b/>
              </w:rPr>
              <w:t>type</w:t>
            </w:r>
          </w:p>
        </w:tc>
        <w:tc>
          <w:tcPr>
            <w:tcW w:w="2070" w:type="dxa"/>
            <w:shd w:val="clear" w:color="auto" w:fill="FFFFFF"/>
            <w:tcMar>
              <w:top w:w="100" w:type="dxa"/>
              <w:left w:w="100" w:type="dxa"/>
              <w:bottom w:w="100" w:type="dxa"/>
              <w:right w:w="100" w:type="dxa"/>
            </w:tcMar>
          </w:tcPr>
          <w:p w14:paraId="2F36AEED" w14:textId="77777777" w:rsidR="00C54388" w:rsidRDefault="00C54388" w:rsidP="001A2A2C">
            <w:pPr>
              <w:pStyle w:val="UMLTableType"/>
              <w:contextualSpacing w:val="0"/>
            </w:pPr>
            <w:r>
              <w:t>basicDataTypes:</w:t>
            </w:r>
          </w:p>
          <w:p w14:paraId="5FE19416" w14:textId="77777777" w:rsidR="00C54388" w:rsidRDefault="00C54388" w:rsidP="001A2A2C">
            <w:pPr>
              <w:pStyle w:val="UMLTableType"/>
              <w:contextualSpacing w:val="0"/>
            </w:pPr>
            <w:r>
              <w:t>BasicString</w:t>
            </w:r>
          </w:p>
        </w:tc>
        <w:tc>
          <w:tcPr>
            <w:tcW w:w="1350" w:type="dxa"/>
            <w:shd w:val="clear" w:color="auto" w:fill="FFFFFF"/>
            <w:tcMar>
              <w:top w:w="100" w:type="dxa"/>
              <w:left w:w="100" w:type="dxa"/>
              <w:bottom w:w="100" w:type="dxa"/>
              <w:right w:w="100" w:type="dxa"/>
            </w:tcMar>
          </w:tcPr>
          <w:p w14:paraId="6BFAEF99" w14:textId="77777777" w:rsidR="00C54388" w:rsidRPr="00754439" w:rsidRDefault="00C54388" w:rsidP="001A2A2C">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14C6B818" w14:textId="60E506E0" w:rsidR="00C54388" w:rsidRPr="006B6557" w:rsidRDefault="00C54388" w:rsidP="001A2A2C">
            <w:pPr>
              <w:rPr>
                <w:szCs w:val="20"/>
              </w:rPr>
            </w:pPr>
            <w:r w:rsidRPr="006B6557">
              <w:rPr>
                <w:szCs w:val="20"/>
              </w:rPr>
              <w:t xml:space="preserve">The </w:t>
            </w:r>
            <w:r w:rsidRPr="0079422B">
              <w:rPr>
                <w:rFonts w:ascii="Courier New" w:hAnsi="Courier New" w:cs="Courier New"/>
                <w:sz w:val="22"/>
                <w:szCs w:val="22"/>
              </w:rPr>
              <w:t>type</w:t>
            </w:r>
            <w:r w:rsidRPr="006B6557">
              <w:rPr>
                <w:szCs w:val="20"/>
              </w:rPr>
              <w:t xml:space="preserve"> property captures the type of </w:t>
            </w:r>
            <w:r w:rsidR="006B6557">
              <w:rPr>
                <w:szCs w:val="20"/>
              </w:rPr>
              <w:t xml:space="preserve">the </w:t>
            </w:r>
            <w:r w:rsidRPr="006B6557">
              <w:rPr>
                <w:szCs w:val="20"/>
              </w:rPr>
              <w:t>name of a single metadata property.</w:t>
            </w:r>
          </w:p>
        </w:tc>
      </w:tr>
      <w:tr w:rsidR="00C54388" w14:paraId="713669F7" w14:textId="77777777" w:rsidTr="001A2A2C">
        <w:trPr>
          <w:jc w:val="center"/>
        </w:trPr>
        <w:tc>
          <w:tcPr>
            <w:tcW w:w="1260" w:type="dxa"/>
            <w:shd w:val="clear" w:color="auto" w:fill="FFFFFF"/>
            <w:tcMar>
              <w:top w:w="100" w:type="dxa"/>
              <w:left w:w="100" w:type="dxa"/>
              <w:bottom w:w="100" w:type="dxa"/>
              <w:right w:w="100" w:type="dxa"/>
            </w:tcMar>
          </w:tcPr>
          <w:p w14:paraId="2D48343F" w14:textId="77777777" w:rsidR="00C54388" w:rsidRDefault="00C54388" w:rsidP="001A2A2C">
            <w:pPr>
              <w:rPr>
                <w:b/>
              </w:rPr>
            </w:pPr>
            <w:r>
              <w:rPr>
                <w:b/>
              </w:rPr>
              <w:t>Value</w:t>
            </w:r>
          </w:p>
        </w:tc>
        <w:tc>
          <w:tcPr>
            <w:tcW w:w="2070" w:type="dxa"/>
            <w:shd w:val="clear" w:color="auto" w:fill="FFFFFF"/>
            <w:tcMar>
              <w:top w:w="100" w:type="dxa"/>
              <w:left w:w="100" w:type="dxa"/>
              <w:bottom w:w="100" w:type="dxa"/>
              <w:right w:w="100" w:type="dxa"/>
            </w:tcMar>
          </w:tcPr>
          <w:p w14:paraId="460919E5" w14:textId="77777777" w:rsidR="00C54388" w:rsidRDefault="00C54388" w:rsidP="001A2A2C">
            <w:pPr>
              <w:pStyle w:val="UMLTableType"/>
              <w:contextualSpacing w:val="0"/>
            </w:pPr>
            <w:r>
              <w:t>basicDataTypes:</w:t>
            </w:r>
          </w:p>
          <w:p w14:paraId="66334B31" w14:textId="77777777" w:rsidR="00C54388" w:rsidRDefault="00C54388" w:rsidP="001A2A2C">
            <w:pPr>
              <w:pStyle w:val="UMLTableType"/>
              <w:contextualSpacing w:val="0"/>
            </w:pPr>
            <w:r>
              <w:t>BasicString</w:t>
            </w:r>
          </w:p>
        </w:tc>
        <w:tc>
          <w:tcPr>
            <w:tcW w:w="1350" w:type="dxa"/>
            <w:shd w:val="clear" w:color="auto" w:fill="FFFFFF"/>
            <w:tcMar>
              <w:top w:w="100" w:type="dxa"/>
              <w:left w:w="100" w:type="dxa"/>
              <w:bottom w:w="100" w:type="dxa"/>
              <w:right w:w="100" w:type="dxa"/>
            </w:tcMar>
          </w:tcPr>
          <w:p w14:paraId="58D8914F" w14:textId="77777777" w:rsidR="00C54388" w:rsidRPr="00754439" w:rsidRDefault="00C54388" w:rsidP="001A2A2C">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074B5CDE" w14:textId="47F01867" w:rsidR="00C54388" w:rsidRPr="006B6557" w:rsidRDefault="00C54388" w:rsidP="006B6557">
            <w:pPr>
              <w:rPr>
                <w:szCs w:val="20"/>
              </w:rPr>
            </w:pPr>
            <w:r w:rsidRPr="006B6557">
              <w:rPr>
                <w:szCs w:val="20"/>
              </w:rPr>
              <w:t xml:space="preserve">The </w:t>
            </w:r>
            <w:r w:rsidRPr="0079422B">
              <w:rPr>
                <w:rFonts w:ascii="Courier New" w:hAnsi="Courier New" w:cs="Courier New"/>
                <w:sz w:val="22"/>
                <w:szCs w:val="22"/>
              </w:rPr>
              <w:t>Value</w:t>
            </w:r>
            <w:r w:rsidRPr="006B6557">
              <w:rPr>
                <w:szCs w:val="20"/>
              </w:rPr>
              <w:t xml:space="preserve"> property captures the value </w:t>
            </w:r>
            <w:r w:rsidR="006B6557">
              <w:rPr>
                <w:szCs w:val="20"/>
              </w:rPr>
              <w:t xml:space="preserve">of the name </w:t>
            </w:r>
            <w:r w:rsidRPr="006B6557">
              <w:rPr>
                <w:szCs w:val="20"/>
              </w:rPr>
              <w:t>of a single metadata property.</w:t>
            </w:r>
          </w:p>
        </w:tc>
      </w:tr>
      <w:tr w:rsidR="00C54388" w14:paraId="5B268955" w14:textId="77777777" w:rsidTr="001A2A2C">
        <w:trPr>
          <w:jc w:val="center"/>
        </w:trPr>
        <w:tc>
          <w:tcPr>
            <w:tcW w:w="1260" w:type="dxa"/>
            <w:shd w:val="clear" w:color="auto" w:fill="FFFFFF"/>
            <w:tcMar>
              <w:top w:w="100" w:type="dxa"/>
              <w:left w:w="100" w:type="dxa"/>
              <w:bottom w:w="100" w:type="dxa"/>
              <w:right w:w="100" w:type="dxa"/>
            </w:tcMar>
          </w:tcPr>
          <w:p w14:paraId="4F8C2735" w14:textId="77777777" w:rsidR="00C54388" w:rsidRDefault="00C54388" w:rsidP="001A2A2C">
            <w:pPr>
              <w:rPr>
                <w:b/>
              </w:rPr>
            </w:pPr>
            <w:r>
              <w:rPr>
                <w:b/>
              </w:rPr>
              <w:t>SubDatum</w:t>
            </w:r>
          </w:p>
        </w:tc>
        <w:tc>
          <w:tcPr>
            <w:tcW w:w="2070" w:type="dxa"/>
            <w:shd w:val="clear" w:color="auto" w:fill="FFFFFF"/>
            <w:tcMar>
              <w:top w:w="100" w:type="dxa"/>
              <w:left w:w="100" w:type="dxa"/>
              <w:bottom w:w="100" w:type="dxa"/>
              <w:right w:w="100" w:type="dxa"/>
            </w:tcMar>
          </w:tcPr>
          <w:p w14:paraId="4EC90D78" w14:textId="77777777" w:rsidR="00C54388" w:rsidRDefault="00C54388" w:rsidP="001A2A2C">
            <w:pPr>
              <w:pStyle w:val="UMLTableType"/>
              <w:contextualSpacing w:val="0"/>
            </w:pPr>
            <w:r>
              <w:t>MetadataType</w:t>
            </w:r>
          </w:p>
        </w:tc>
        <w:tc>
          <w:tcPr>
            <w:tcW w:w="1350" w:type="dxa"/>
            <w:shd w:val="clear" w:color="auto" w:fill="FFFFFF"/>
            <w:tcMar>
              <w:top w:w="100" w:type="dxa"/>
              <w:left w:w="100" w:type="dxa"/>
              <w:bottom w:w="100" w:type="dxa"/>
              <w:right w:w="100" w:type="dxa"/>
            </w:tcMar>
          </w:tcPr>
          <w:p w14:paraId="1216A00B" w14:textId="77777777" w:rsidR="00C54388" w:rsidRPr="00754439" w:rsidRDefault="00C54388" w:rsidP="001A2A2C">
            <w:pPr>
              <w:jc w:val="center"/>
              <w:rPr>
                <w:sz w:val="22"/>
                <w:szCs w:val="22"/>
              </w:rPr>
            </w:pPr>
            <w:r w:rsidRPr="00683033">
              <w:rPr>
                <w:szCs w:val="22"/>
              </w:rPr>
              <w:t>0..*</w:t>
            </w:r>
          </w:p>
        </w:tc>
        <w:tc>
          <w:tcPr>
            <w:tcW w:w="8280" w:type="dxa"/>
            <w:shd w:val="clear" w:color="auto" w:fill="FFFFFF"/>
            <w:tcMar>
              <w:top w:w="100" w:type="dxa"/>
              <w:left w:w="100" w:type="dxa"/>
              <w:bottom w:w="100" w:type="dxa"/>
              <w:right w:w="100" w:type="dxa"/>
            </w:tcMar>
          </w:tcPr>
          <w:p w14:paraId="09068B9C" w14:textId="77777777" w:rsidR="00C54388" w:rsidRPr="006B6557" w:rsidRDefault="00C54388" w:rsidP="001A2A2C">
            <w:pPr>
              <w:rPr>
                <w:szCs w:val="20"/>
              </w:rPr>
            </w:pPr>
            <w:r w:rsidRPr="006B6557">
              <w:rPr>
                <w:szCs w:val="20"/>
              </w:rPr>
              <w:t xml:space="preserve">The </w:t>
            </w:r>
            <w:r w:rsidRPr="0079422B">
              <w:rPr>
                <w:rFonts w:ascii="Courier New" w:hAnsi="Courier New" w:cs="Courier New"/>
                <w:sz w:val="22"/>
                <w:szCs w:val="22"/>
              </w:rPr>
              <w:t>SubDatum</w:t>
            </w:r>
            <w:r w:rsidRPr="006B6557">
              <w:rPr>
                <w:szCs w:val="20"/>
              </w:rPr>
              <w:t xml:space="preserve"> property uses recursion of the </w:t>
            </w:r>
            <w:r w:rsidRPr="006B6557">
              <w:rPr>
                <w:rFonts w:ascii="Courier New" w:hAnsi="Courier New" w:cs="Courier New"/>
                <w:szCs w:val="20"/>
              </w:rPr>
              <w:t>MetadataType</w:t>
            </w:r>
            <w:r w:rsidRPr="006B6557">
              <w:rPr>
                <w:szCs w:val="20"/>
              </w:rPr>
              <w:t xml:space="preserve"> to characterize subdatum structures for this metadata property.</w:t>
            </w:r>
          </w:p>
        </w:tc>
      </w:tr>
    </w:tbl>
    <w:p w14:paraId="706F5B6A" w14:textId="77777777" w:rsidR="00C54388" w:rsidRDefault="00C54388" w:rsidP="00C54388"/>
    <w:p w14:paraId="4A357E7B" w14:textId="77777777" w:rsidR="00284BAD" w:rsidRDefault="00284BAD" w:rsidP="00284BAD">
      <w:pPr>
        <w:pStyle w:val="Heading3"/>
      </w:pPr>
      <w:bookmarkStart w:id="242" w:name="_Toc450634638"/>
      <w:r>
        <w:t>PersonnelType Class</w:t>
      </w:r>
      <w:bookmarkEnd w:id="238"/>
      <w:bookmarkEnd w:id="242"/>
    </w:p>
    <w:p w14:paraId="0142211C" w14:textId="77777777" w:rsidR="00284BAD" w:rsidRDefault="00284BAD" w:rsidP="00284BAD">
      <w:pPr>
        <w:spacing w:after="240"/>
      </w:pPr>
      <w:r>
        <w:t xml:space="preserve">The </w:t>
      </w:r>
      <w:r w:rsidRPr="00AB476A">
        <w:rPr>
          <w:rFonts w:ascii="Courier New" w:hAnsi="Courier New" w:cs="Courier New"/>
        </w:rPr>
        <w:t>PersonnelType</w:t>
      </w:r>
      <w:r>
        <w:t xml:space="preserve"> class is an abstracted data type to standardize the description of sets of personnel.</w:t>
      </w:r>
    </w:p>
    <w:p w14:paraId="60FCDC47" w14:textId="41E7B5F3" w:rsidR="00284BAD" w:rsidRPr="00683033" w:rsidRDefault="00284BAD"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B84504">
        <w:t>52</w:t>
      </w:r>
      <w:r w:rsidRPr="00683033">
        <w:t xml:space="preserve">. Properties of the </w:t>
      </w:r>
      <w:r w:rsidRPr="006B6557">
        <w:rPr>
          <w:rFonts w:ascii="Courier New" w:hAnsi="Courier New" w:cs="Courier New"/>
        </w:rPr>
        <w:t>PersonnelType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070"/>
        <w:gridCol w:w="1350"/>
        <w:gridCol w:w="8010"/>
      </w:tblGrid>
      <w:tr w:rsidR="00284BAD" w14:paraId="7F6768A8" w14:textId="77777777" w:rsidTr="00722B38">
        <w:trPr>
          <w:jc w:val="center"/>
        </w:trPr>
        <w:tc>
          <w:tcPr>
            <w:tcW w:w="1530" w:type="dxa"/>
            <w:shd w:val="clear" w:color="auto" w:fill="BFBFBF"/>
            <w:tcMar>
              <w:top w:w="100" w:type="dxa"/>
              <w:left w:w="100" w:type="dxa"/>
              <w:bottom w:w="100" w:type="dxa"/>
              <w:right w:w="100" w:type="dxa"/>
            </w:tcMar>
          </w:tcPr>
          <w:p w14:paraId="5F9B76F8" w14:textId="77777777" w:rsidR="00284BAD" w:rsidRPr="00AB476A" w:rsidRDefault="00284BAD" w:rsidP="007E6FAA">
            <w:pPr>
              <w:rPr>
                <w:b/>
                <w:color w:val="000000"/>
              </w:rPr>
            </w:pPr>
            <w:r w:rsidRPr="00AB476A">
              <w:rPr>
                <w:b/>
                <w:color w:val="000000"/>
              </w:rPr>
              <w:t>Name</w:t>
            </w:r>
          </w:p>
        </w:tc>
        <w:tc>
          <w:tcPr>
            <w:tcW w:w="2070" w:type="dxa"/>
            <w:shd w:val="clear" w:color="auto" w:fill="BFBFBF"/>
            <w:tcMar>
              <w:top w:w="100" w:type="dxa"/>
              <w:left w:w="100" w:type="dxa"/>
              <w:bottom w:w="100" w:type="dxa"/>
              <w:right w:w="100" w:type="dxa"/>
            </w:tcMar>
            <w:vAlign w:val="center"/>
          </w:tcPr>
          <w:p w14:paraId="6A2FF1F7"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C6283D2" w14:textId="77777777" w:rsidR="00284BAD" w:rsidRPr="00AB476A" w:rsidRDefault="00284BAD" w:rsidP="007E6FAA">
            <w:pPr>
              <w:jc w:val="center"/>
              <w:rPr>
                <w:b/>
                <w:color w:val="000000"/>
              </w:rPr>
            </w:pPr>
            <w:r w:rsidRPr="00AB476A">
              <w:rPr>
                <w:b/>
                <w:color w:val="000000"/>
              </w:rPr>
              <w:t>Multiplicity</w:t>
            </w:r>
          </w:p>
        </w:tc>
        <w:tc>
          <w:tcPr>
            <w:tcW w:w="8010" w:type="dxa"/>
            <w:shd w:val="clear" w:color="auto" w:fill="BFBFBF"/>
            <w:tcMar>
              <w:top w:w="100" w:type="dxa"/>
              <w:left w:w="100" w:type="dxa"/>
              <w:bottom w:w="100" w:type="dxa"/>
              <w:right w:w="100" w:type="dxa"/>
            </w:tcMar>
          </w:tcPr>
          <w:p w14:paraId="7A67E920" w14:textId="77777777" w:rsidR="00284BAD" w:rsidRPr="00AB476A" w:rsidRDefault="00284BAD" w:rsidP="007E6FAA">
            <w:pPr>
              <w:rPr>
                <w:b/>
                <w:color w:val="000000"/>
              </w:rPr>
            </w:pPr>
            <w:r w:rsidRPr="00AB476A">
              <w:rPr>
                <w:b/>
                <w:color w:val="000000"/>
              </w:rPr>
              <w:t>Description</w:t>
            </w:r>
          </w:p>
        </w:tc>
      </w:tr>
      <w:tr w:rsidR="00284BAD" w14:paraId="08169B6A" w14:textId="77777777" w:rsidTr="007E6FAA">
        <w:trPr>
          <w:jc w:val="center"/>
        </w:trPr>
        <w:tc>
          <w:tcPr>
            <w:tcW w:w="1530" w:type="dxa"/>
            <w:shd w:val="clear" w:color="auto" w:fill="FFFFFF"/>
            <w:tcMar>
              <w:top w:w="100" w:type="dxa"/>
              <w:left w:w="100" w:type="dxa"/>
              <w:bottom w:w="100" w:type="dxa"/>
              <w:right w:w="100" w:type="dxa"/>
            </w:tcMar>
            <w:vAlign w:val="center"/>
          </w:tcPr>
          <w:p w14:paraId="3D26F4EF" w14:textId="77777777" w:rsidR="00284BAD" w:rsidRDefault="00284BAD" w:rsidP="007E6FAA">
            <w:pPr>
              <w:rPr>
                <w:b/>
              </w:rPr>
            </w:pPr>
            <w:r>
              <w:rPr>
                <w:b/>
              </w:rPr>
              <w:t>Contributor</w:t>
            </w:r>
          </w:p>
        </w:tc>
        <w:tc>
          <w:tcPr>
            <w:tcW w:w="2070" w:type="dxa"/>
            <w:shd w:val="clear" w:color="auto" w:fill="FFFFFF"/>
            <w:tcMar>
              <w:top w:w="100" w:type="dxa"/>
              <w:left w:w="100" w:type="dxa"/>
              <w:bottom w:w="100" w:type="dxa"/>
              <w:right w:w="100" w:type="dxa"/>
            </w:tcMar>
            <w:vAlign w:val="center"/>
          </w:tcPr>
          <w:p w14:paraId="1A8F5110" w14:textId="77777777" w:rsidR="00284BAD" w:rsidRDefault="00284BAD" w:rsidP="007E6FAA">
            <w:pPr>
              <w:pStyle w:val="UMLTableType"/>
              <w:contextualSpacing w:val="0"/>
            </w:pPr>
            <w:r>
              <w:t>ContributorType</w:t>
            </w:r>
          </w:p>
        </w:tc>
        <w:tc>
          <w:tcPr>
            <w:tcW w:w="1350" w:type="dxa"/>
            <w:shd w:val="clear" w:color="auto" w:fill="FFFFFF"/>
            <w:tcMar>
              <w:top w:w="100" w:type="dxa"/>
              <w:left w:w="100" w:type="dxa"/>
              <w:bottom w:w="100" w:type="dxa"/>
              <w:right w:w="100" w:type="dxa"/>
            </w:tcMar>
            <w:vAlign w:val="center"/>
          </w:tcPr>
          <w:p w14:paraId="07259D4C" w14:textId="77777777" w:rsidR="00284BAD" w:rsidRDefault="00284BAD" w:rsidP="007E6FAA">
            <w:pPr>
              <w:jc w:val="center"/>
            </w:pPr>
            <w:r>
              <w:t>1..*</w:t>
            </w:r>
          </w:p>
        </w:tc>
        <w:tc>
          <w:tcPr>
            <w:tcW w:w="8010" w:type="dxa"/>
            <w:shd w:val="clear" w:color="auto" w:fill="FFFFFF"/>
            <w:tcMar>
              <w:top w:w="100" w:type="dxa"/>
              <w:left w:w="100" w:type="dxa"/>
              <w:bottom w:w="100" w:type="dxa"/>
              <w:right w:w="100" w:type="dxa"/>
            </w:tcMar>
          </w:tcPr>
          <w:p w14:paraId="49100EDA" w14:textId="77777777" w:rsidR="00284BAD" w:rsidRPr="006B6557" w:rsidRDefault="00284BAD" w:rsidP="007E6FAA">
            <w:pPr>
              <w:rPr>
                <w:szCs w:val="20"/>
              </w:rPr>
            </w:pPr>
            <w:r w:rsidRPr="006B6557">
              <w:rPr>
                <w:szCs w:val="20"/>
              </w:rPr>
              <w:t xml:space="preserve">The </w:t>
            </w:r>
            <w:r w:rsidRPr="0079422B">
              <w:rPr>
                <w:rFonts w:ascii="Courier New" w:hAnsi="Courier New" w:cs="Courier New"/>
                <w:sz w:val="22"/>
                <w:szCs w:val="22"/>
              </w:rPr>
              <w:t>Contributor</w:t>
            </w:r>
            <w:r w:rsidRPr="006B6557">
              <w:rPr>
                <w:szCs w:val="20"/>
              </w:rPr>
              <w:t xml:space="preserve"> property characterizes the identity, resources and timing of </w:t>
            </w:r>
            <w:r w:rsidRPr="006B6557">
              <w:rPr>
                <w:szCs w:val="20"/>
              </w:rPr>
              <w:lastRenderedPageBreak/>
              <w:t>involvement for a single contributor.</w:t>
            </w:r>
          </w:p>
        </w:tc>
      </w:tr>
    </w:tbl>
    <w:p w14:paraId="6654D94B" w14:textId="77777777" w:rsidR="00284BAD" w:rsidRDefault="00284BAD" w:rsidP="00284BAD">
      <w:pPr>
        <w:pStyle w:val="Heading4"/>
      </w:pPr>
      <w:bookmarkStart w:id="243" w:name="_Toc425409615"/>
      <w:bookmarkStart w:id="244" w:name="_Toc450634639"/>
      <w:r>
        <w:lastRenderedPageBreak/>
        <w:t>ContributorType Class</w:t>
      </w:r>
      <w:bookmarkEnd w:id="243"/>
      <w:bookmarkEnd w:id="244"/>
    </w:p>
    <w:p w14:paraId="6020FD64" w14:textId="77777777" w:rsidR="00284BAD" w:rsidRDefault="00284BAD" w:rsidP="00284BAD">
      <w:pPr>
        <w:spacing w:after="240"/>
      </w:pPr>
      <w:r>
        <w:t xml:space="preserve">The </w:t>
      </w:r>
      <w:r w:rsidRPr="00AB476A">
        <w:rPr>
          <w:rFonts w:ascii="Courier New" w:hAnsi="Courier New" w:cs="Courier New"/>
        </w:rPr>
        <w:t>ContributorType</w:t>
      </w:r>
      <w:r>
        <w:t xml:space="preserve"> class represents a description of an individual who contributed as a source of cyber observation data.</w:t>
      </w:r>
    </w:p>
    <w:p w14:paraId="6CA5DBCA" w14:textId="6821A689" w:rsidR="00284BAD" w:rsidRPr="00131A46" w:rsidRDefault="00284BAD" w:rsidP="00906649">
      <w:pPr>
        <w:pStyle w:val="Caption"/>
      </w:pPr>
      <w:r w:rsidRPr="00131A46">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49494A">
        <w:t>52</w:t>
      </w:r>
      <w:r w:rsidR="00B84504">
        <w:t>3</w:t>
      </w:r>
      <w:r w:rsidRPr="00131A46">
        <w:t xml:space="preserve">. Properties of the </w:t>
      </w:r>
      <w:r w:rsidRPr="00131A46">
        <w:rPr>
          <w:rFonts w:ascii="Courier New" w:hAnsi="Courier New" w:cs="Courier New"/>
        </w:rPr>
        <w:t>ContributorType</w:t>
      </w:r>
      <w:r w:rsidRPr="00131A46">
        <w:t xml:space="preserve"> class</w:t>
      </w:r>
    </w:p>
    <w:tbl>
      <w:tblPr>
        <w:tblW w:w="12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7"/>
        <w:gridCol w:w="2250"/>
        <w:gridCol w:w="1440"/>
        <w:gridCol w:w="6606"/>
      </w:tblGrid>
      <w:tr w:rsidR="00284BAD" w14:paraId="0E035A27" w14:textId="77777777" w:rsidTr="00722B38">
        <w:trPr>
          <w:jc w:val="center"/>
        </w:trPr>
        <w:tc>
          <w:tcPr>
            <w:tcW w:w="2557" w:type="dxa"/>
            <w:shd w:val="clear" w:color="auto" w:fill="BFBFBF"/>
            <w:tcMar>
              <w:top w:w="100" w:type="dxa"/>
              <w:left w:w="100" w:type="dxa"/>
              <w:bottom w:w="100" w:type="dxa"/>
              <w:right w:w="100" w:type="dxa"/>
            </w:tcMar>
          </w:tcPr>
          <w:p w14:paraId="31EDB4E4"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vAlign w:val="center"/>
          </w:tcPr>
          <w:p w14:paraId="074166D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73143CE5" w14:textId="77777777" w:rsidR="00284BAD" w:rsidRPr="00AB476A" w:rsidRDefault="00284BAD" w:rsidP="007E6FAA">
            <w:pPr>
              <w:jc w:val="center"/>
              <w:rPr>
                <w:b/>
                <w:color w:val="000000"/>
              </w:rPr>
            </w:pPr>
            <w:r w:rsidRPr="00AB476A">
              <w:rPr>
                <w:b/>
                <w:color w:val="000000"/>
              </w:rPr>
              <w:t>Multiplicity</w:t>
            </w:r>
          </w:p>
        </w:tc>
        <w:tc>
          <w:tcPr>
            <w:tcW w:w="6606" w:type="dxa"/>
            <w:shd w:val="clear" w:color="auto" w:fill="BFBFBF"/>
            <w:tcMar>
              <w:top w:w="100" w:type="dxa"/>
              <w:left w:w="100" w:type="dxa"/>
              <w:bottom w:w="100" w:type="dxa"/>
              <w:right w:w="100" w:type="dxa"/>
            </w:tcMar>
          </w:tcPr>
          <w:p w14:paraId="6A710CC2" w14:textId="77777777" w:rsidR="00284BAD" w:rsidRPr="00AB476A" w:rsidRDefault="00284BAD" w:rsidP="007E6FAA">
            <w:pPr>
              <w:rPr>
                <w:b/>
                <w:color w:val="000000"/>
              </w:rPr>
            </w:pPr>
            <w:r w:rsidRPr="00AB476A">
              <w:rPr>
                <w:b/>
                <w:color w:val="000000"/>
              </w:rPr>
              <w:t>Description</w:t>
            </w:r>
          </w:p>
        </w:tc>
      </w:tr>
      <w:tr w:rsidR="00284BAD" w14:paraId="40468CEB" w14:textId="77777777" w:rsidTr="007E6FAA">
        <w:trPr>
          <w:jc w:val="center"/>
        </w:trPr>
        <w:tc>
          <w:tcPr>
            <w:tcW w:w="2557" w:type="dxa"/>
            <w:shd w:val="clear" w:color="auto" w:fill="FFFFFF"/>
            <w:tcMar>
              <w:top w:w="100" w:type="dxa"/>
              <w:left w:w="100" w:type="dxa"/>
              <w:bottom w:w="100" w:type="dxa"/>
              <w:right w:w="100" w:type="dxa"/>
            </w:tcMar>
            <w:vAlign w:val="center"/>
          </w:tcPr>
          <w:p w14:paraId="31A63E52" w14:textId="77777777" w:rsidR="00284BAD" w:rsidRDefault="00284BAD" w:rsidP="007E6FAA">
            <w:pPr>
              <w:rPr>
                <w:b/>
              </w:rPr>
            </w:pPr>
            <w:r>
              <w:rPr>
                <w:b/>
              </w:rPr>
              <w:t>Role</w:t>
            </w:r>
          </w:p>
        </w:tc>
        <w:tc>
          <w:tcPr>
            <w:tcW w:w="2250" w:type="dxa"/>
            <w:shd w:val="clear" w:color="auto" w:fill="FFFFFF"/>
            <w:tcMar>
              <w:top w:w="100" w:type="dxa"/>
              <w:left w:w="100" w:type="dxa"/>
              <w:bottom w:w="100" w:type="dxa"/>
              <w:right w:w="100" w:type="dxa"/>
            </w:tcMar>
            <w:vAlign w:val="center"/>
          </w:tcPr>
          <w:p w14:paraId="51B19373" w14:textId="77777777" w:rsidR="00284BAD" w:rsidRDefault="00284BAD" w:rsidP="007E6FAA">
            <w:pPr>
              <w:pStyle w:val="UMLTableType"/>
              <w:contextualSpacing w:val="0"/>
            </w:pPr>
            <w:r>
              <w:t>basicDataTypes:</w:t>
            </w:r>
          </w:p>
          <w:p w14:paraId="24727D71"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4329A6"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6A197BA"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Role</w:t>
            </w:r>
            <w:r w:rsidRPr="00CC7659">
              <w:rPr>
                <w:szCs w:val="20"/>
              </w:rPr>
              <w:t xml:space="preserve"> property captures the role played by this contributor.</w:t>
            </w:r>
          </w:p>
        </w:tc>
      </w:tr>
      <w:tr w:rsidR="00284BAD" w14:paraId="010B1743" w14:textId="77777777" w:rsidTr="007E6FAA">
        <w:trPr>
          <w:jc w:val="center"/>
        </w:trPr>
        <w:tc>
          <w:tcPr>
            <w:tcW w:w="2557" w:type="dxa"/>
            <w:shd w:val="clear" w:color="auto" w:fill="FFFFFF"/>
            <w:tcMar>
              <w:top w:w="100" w:type="dxa"/>
              <w:left w:w="100" w:type="dxa"/>
              <w:bottom w:w="100" w:type="dxa"/>
              <w:right w:w="100" w:type="dxa"/>
            </w:tcMar>
            <w:vAlign w:val="center"/>
          </w:tcPr>
          <w:p w14:paraId="6D98DEBF" w14:textId="77777777" w:rsidR="00284BAD" w:rsidRDefault="00284BAD" w:rsidP="007E6FAA">
            <w:pPr>
              <w:rPr>
                <w:b/>
              </w:rPr>
            </w:pPr>
            <w:r>
              <w:rPr>
                <w:b/>
              </w:rPr>
              <w:t>Name</w:t>
            </w:r>
          </w:p>
        </w:tc>
        <w:tc>
          <w:tcPr>
            <w:tcW w:w="2250" w:type="dxa"/>
            <w:shd w:val="clear" w:color="auto" w:fill="FFFFFF"/>
            <w:tcMar>
              <w:top w:w="100" w:type="dxa"/>
              <w:left w:w="100" w:type="dxa"/>
              <w:bottom w:w="100" w:type="dxa"/>
              <w:right w:w="100" w:type="dxa"/>
            </w:tcMar>
            <w:vAlign w:val="center"/>
          </w:tcPr>
          <w:p w14:paraId="1CA63B40" w14:textId="77777777" w:rsidR="00284BAD" w:rsidRDefault="00284BAD" w:rsidP="007E6FAA">
            <w:pPr>
              <w:pStyle w:val="UMLTableType"/>
              <w:contextualSpacing w:val="0"/>
            </w:pPr>
            <w:r>
              <w:t>basicDataTypes:</w:t>
            </w:r>
          </w:p>
          <w:p w14:paraId="303BD573"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278766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6262BD75"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Name</w:t>
            </w:r>
            <w:r w:rsidRPr="00CC7659">
              <w:rPr>
                <w:szCs w:val="20"/>
              </w:rPr>
              <w:t xml:space="preserve"> property captures the name of this contributor.</w:t>
            </w:r>
          </w:p>
        </w:tc>
      </w:tr>
      <w:tr w:rsidR="00284BAD" w14:paraId="79C184BE" w14:textId="77777777" w:rsidTr="007E6FAA">
        <w:trPr>
          <w:jc w:val="center"/>
        </w:trPr>
        <w:tc>
          <w:tcPr>
            <w:tcW w:w="2557" w:type="dxa"/>
            <w:shd w:val="clear" w:color="auto" w:fill="FFFFFF"/>
            <w:tcMar>
              <w:top w:w="100" w:type="dxa"/>
              <w:left w:w="100" w:type="dxa"/>
              <w:bottom w:w="100" w:type="dxa"/>
              <w:right w:w="100" w:type="dxa"/>
            </w:tcMar>
            <w:vAlign w:val="center"/>
          </w:tcPr>
          <w:p w14:paraId="21882315" w14:textId="77777777" w:rsidR="00284BAD" w:rsidRDefault="00284BAD" w:rsidP="007E6FAA">
            <w:pPr>
              <w:rPr>
                <w:b/>
              </w:rPr>
            </w:pPr>
            <w:r>
              <w:rPr>
                <w:b/>
              </w:rPr>
              <w:t>Email</w:t>
            </w:r>
          </w:p>
        </w:tc>
        <w:tc>
          <w:tcPr>
            <w:tcW w:w="2250" w:type="dxa"/>
            <w:shd w:val="clear" w:color="auto" w:fill="FFFFFF"/>
            <w:tcMar>
              <w:top w:w="100" w:type="dxa"/>
              <w:left w:w="100" w:type="dxa"/>
              <w:bottom w:w="100" w:type="dxa"/>
              <w:right w:w="100" w:type="dxa"/>
            </w:tcMar>
            <w:vAlign w:val="center"/>
          </w:tcPr>
          <w:p w14:paraId="7EB6A9E1" w14:textId="77777777" w:rsidR="00284BAD" w:rsidRDefault="00284BAD" w:rsidP="007E6FAA">
            <w:pPr>
              <w:pStyle w:val="UMLTableType"/>
              <w:contextualSpacing w:val="0"/>
            </w:pPr>
            <w:r>
              <w:t>basicDataTypes:</w:t>
            </w:r>
          </w:p>
          <w:p w14:paraId="40A00C7E"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0C27A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0859D809"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Email</w:t>
            </w:r>
            <w:r w:rsidRPr="00CC7659">
              <w:rPr>
                <w:szCs w:val="20"/>
              </w:rPr>
              <w:t xml:space="preserve"> property captures the email of this contributor.</w:t>
            </w:r>
          </w:p>
        </w:tc>
      </w:tr>
      <w:tr w:rsidR="00284BAD" w14:paraId="0410DDA4" w14:textId="77777777" w:rsidTr="007E6FAA">
        <w:trPr>
          <w:jc w:val="center"/>
        </w:trPr>
        <w:tc>
          <w:tcPr>
            <w:tcW w:w="2557" w:type="dxa"/>
            <w:shd w:val="clear" w:color="auto" w:fill="FFFFFF"/>
            <w:tcMar>
              <w:top w:w="100" w:type="dxa"/>
              <w:left w:w="100" w:type="dxa"/>
              <w:bottom w:w="100" w:type="dxa"/>
              <w:right w:w="100" w:type="dxa"/>
            </w:tcMar>
            <w:vAlign w:val="center"/>
          </w:tcPr>
          <w:p w14:paraId="100E6510" w14:textId="77777777" w:rsidR="00284BAD" w:rsidRDefault="00284BAD" w:rsidP="007E6FAA">
            <w:pPr>
              <w:rPr>
                <w:b/>
              </w:rPr>
            </w:pPr>
            <w:r>
              <w:rPr>
                <w:b/>
              </w:rPr>
              <w:t>Phone</w:t>
            </w:r>
          </w:p>
        </w:tc>
        <w:tc>
          <w:tcPr>
            <w:tcW w:w="2250" w:type="dxa"/>
            <w:shd w:val="clear" w:color="auto" w:fill="FFFFFF"/>
            <w:tcMar>
              <w:top w:w="100" w:type="dxa"/>
              <w:left w:w="100" w:type="dxa"/>
              <w:bottom w:w="100" w:type="dxa"/>
              <w:right w:w="100" w:type="dxa"/>
            </w:tcMar>
            <w:vAlign w:val="center"/>
          </w:tcPr>
          <w:p w14:paraId="1347C9FE" w14:textId="77777777" w:rsidR="00284BAD" w:rsidRDefault="00284BAD" w:rsidP="007E6FAA">
            <w:pPr>
              <w:pStyle w:val="UMLTableType"/>
              <w:contextualSpacing w:val="0"/>
            </w:pPr>
            <w:r>
              <w:t>basicDataTypes:</w:t>
            </w:r>
          </w:p>
          <w:p w14:paraId="441CCB1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1FA75B6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726ABE3B"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Phone</w:t>
            </w:r>
            <w:r w:rsidRPr="00CC7659">
              <w:rPr>
                <w:szCs w:val="20"/>
              </w:rPr>
              <w:t xml:space="preserve"> property captures a telephone number of this contributor.</w:t>
            </w:r>
          </w:p>
        </w:tc>
      </w:tr>
      <w:tr w:rsidR="00284BAD" w14:paraId="17A26013" w14:textId="77777777" w:rsidTr="007E6FAA">
        <w:trPr>
          <w:jc w:val="center"/>
        </w:trPr>
        <w:tc>
          <w:tcPr>
            <w:tcW w:w="2557" w:type="dxa"/>
            <w:shd w:val="clear" w:color="auto" w:fill="FFFFFF"/>
            <w:tcMar>
              <w:top w:w="100" w:type="dxa"/>
              <w:left w:w="100" w:type="dxa"/>
              <w:bottom w:w="100" w:type="dxa"/>
              <w:right w:w="100" w:type="dxa"/>
            </w:tcMar>
            <w:vAlign w:val="center"/>
          </w:tcPr>
          <w:p w14:paraId="161387F7" w14:textId="77777777" w:rsidR="00284BAD" w:rsidRDefault="00284BAD" w:rsidP="007E6FAA">
            <w:pPr>
              <w:rPr>
                <w:b/>
              </w:rPr>
            </w:pPr>
            <w:r>
              <w:rPr>
                <w:b/>
              </w:rPr>
              <w:t>Organization</w:t>
            </w:r>
          </w:p>
        </w:tc>
        <w:tc>
          <w:tcPr>
            <w:tcW w:w="2250" w:type="dxa"/>
            <w:shd w:val="clear" w:color="auto" w:fill="FFFFFF"/>
            <w:tcMar>
              <w:top w:w="100" w:type="dxa"/>
              <w:left w:w="100" w:type="dxa"/>
              <w:bottom w:w="100" w:type="dxa"/>
              <w:right w:w="100" w:type="dxa"/>
            </w:tcMar>
            <w:vAlign w:val="center"/>
          </w:tcPr>
          <w:p w14:paraId="0653C8BB" w14:textId="77777777" w:rsidR="00284BAD" w:rsidRDefault="00284BAD" w:rsidP="007E6FAA">
            <w:pPr>
              <w:pStyle w:val="UMLTableType"/>
              <w:contextualSpacing w:val="0"/>
            </w:pPr>
            <w:r>
              <w:t>basicDataTypes:</w:t>
            </w:r>
          </w:p>
          <w:p w14:paraId="574851AC"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C7225F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1227B047"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Organization</w:t>
            </w:r>
            <w:r w:rsidRPr="00CC7659">
              <w:rPr>
                <w:szCs w:val="20"/>
              </w:rPr>
              <w:t xml:space="preserve"> property captures the organization name of this contributor.</w:t>
            </w:r>
          </w:p>
        </w:tc>
      </w:tr>
      <w:tr w:rsidR="00284BAD" w14:paraId="7D0D1DE9" w14:textId="77777777" w:rsidTr="007E6FAA">
        <w:trPr>
          <w:jc w:val="center"/>
        </w:trPr>
        <w:tc>
          <w:tcPr>
            <w:tcW w:w="2557" w:type="dxa"/>
            <w:shd w:val="clear" w:color="auto" w:fill="FFFFFF"/>
            <w:tcMar>
              <w:top w:w="100" w:type="dxa"/>
              <w:left w:w="100" w:type="dxa"/>
              <w:bottom w:w="100" w:type="dxa"/>
              <w:right w:w="100" w:type="dxa"/>
            </w:tcMar>
            <w:vAlign w:val="center"/>
          </w:tcPr>
          <w:p w14:paraId="4B4C68EE" w14:textId="77777777" w:rsidR="00284BAD" w:rsidRDefault="00284BAD" w:rsidP="007E6FAA">
            <w:pPr>
              <w:rPr>
                <w:b/>
              </w:rPr>
            </w:pPr>
            <w:r>
              <w:rPr>
                <w:b/>
              </w:rPr>
              <w:t>Date</w:t>
            </w:r>
          </w:p>
        </w:tc>
        <w:tc>
          <w:tcPr>
            <w:tcW w:w="2250" w:type="dxa"/>
            <w:shd w:val="clear" w:color="auto" w:fill="FFFFFF"/>
            <w:tcMar>
              <w:top w:w="100" w:type="dxa"/>
              <w:left w:w="100" w:type="dxa"/>
              <w:bottom w:w="100" w:type="dxa"/>
              <w:right w:w="100" w:type="dxa"/>
            </w:tcMar>
            <w:vAlign w:val="center"/>
          </w:tcPr>
          <w:p w14:paraId="4D625CDC" w14:textId="77777777" w:rsidR="00284BAD" w:rsidRDefault="00284BAD" w:rsidP="007E6FAA">
            <w:pPr>
              <w:pStyle w:val="UMLTableType"/>
              <w:contextualSpacing w:val="0"/>
            </w:pPr>
            <w:r>
              <w:t>DateRangeType</w:t>
            </w:r>
          </w:p>
        </w:tc>
        <w:tc>
          <w:tcPr>
            <w:tcW w:w="1440" w:type="dxa"/>
            <w:shd w:val="clear" w:color="auto" w:fill="FFFFFF"/>
            <w:tcMar>
              <w:top w:w="100" w:type="dxa"/>
              <w:left w:w="100" w:type="dxa"/>
              <w:bottom w:w="100" w:type="dxa"/>
              <w:right w:w="100" w:type="dxa"/>
            </w:tcMar>
            <w:vAlign w:val="center"/>
          </w:tcPr>
          <w:p w14:paraId="51913B10"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B93B82B"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Date</w:t>
            </w:r>
            <w:r w:rsidRPr="00CC7659">
              <w:rPr>
                <w:szCs w:val="20"/>
              </w:rPr>
              <w:t xml:space="preserve"> property characterizes a description (bounding) of the timing of this contributor's involvement.</w:t>
            </w:r>
          </w:p>
        </w:tc>
      </w:tr>
      <w:tr w:rsidR="00284BAD" w14:paraId="7286238A" w14:textId="77777777" w:rsidTr="007E6FAA">
        <w:trPr>
          <w:jc w:val="center"/>
        </w:trPr>
        <w:tc>
          <w:tcPr>
            <w:tcW w:w="2557" w:type="dxa"/>
            <w:shd w:val="clear" w:color="auto" w:fill="FFFFFF"/>
            <w:tcMar>
              <w:top w:w="100" w:type="dxa"/>
              <w:left w:w="100" w:type="dxa"/>
              <w:bottom w:w="100" w:type="dxa"/>
              <w:right w:w="100" w:type="dxa"/>
            </w:tcMar>
            <w:vAlign w:val="center"/>
          </w:tcPr>
          <w:p w14:paraId="7B41811B" w14:textId="77777777" w:rsidR="00284BAD" w:rsidRDefault="00284BAD" w:rsidP="007E6FAA">
            <w:pPr>
              <w:rPr>
                <w:b/>
              </w:rPr>
            </w:pPr>
            <w:r>
              <w:rPr>
                <w:b/>
              </w:rPr>
              <w:t>Contribution_Location</w:t>
            </w:r>
          </w:p>
        </w:tc>
        <w:tc>
          <w:tcPr>
            <w:tcW w:w="2250" w:type="dxa"/>
            <w:shd w:val="clear" w:color="auto" w:fill="FFFFFF"/>
            <w:tcMar>
              <w:top w:w="100" w:type="dxa"/>
              <w:left w:w="100" w:type="dxa"/>
              <w:bottom w:w="100" w:type="dxa"/>
              <w:right w:w="100" w:type="dxa"/>
            </w:tcMar>
            <w:vAlign w:val="center"/>
          </w:tcPr>
          <w:p w14:paraId="1B02E69E" w14:textId="77777777" w:rsidR="00284BAD" w:rsidRDefault="00284BAD" w:rsidP="007E6FAA">
            <w:pPr>
              <w:pStyle w:val="UMLTableType"/>
              <w:contextualSpacing w:val="0"/>
            </w:pPr>
            <w:r>
              <w:t>basicDataTypes:</w:t>
            </w:r>
          </w:p>
          <w:p w14:paraId="5955EDF9"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0975A99"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597B840F" w14:textId="77777777" w:rsidR="00284BAD" w:rsidRPr="00CC7659" w:rsidRDefault="00284BAD" w:rsidP="007E6FAA">
            <w:pPr>
              <w:rPr>
                <w:szCs w:val="20"/>
              </w:rPr>
            </w:pPr>
            <w:r w:rsidRPr="00CC7659">
              <w:rPr>
                <w:szCs w:val="20"/>
              </w:rPr>
              <w:t xml:space="preserve">The </w:t>
            </w:r>
            <w:r w:rsidRPr="0079422B">
              <w:rPr>
                <w:rFonts w:ascii="Courier New" w:hAnsi="Courier New" w:cs="Courier New"/>
                <w:sz w:val="22"/>
                <w:szCs w:val="22"/>
              </w:rPr>
              <w:t>Contribution_Location</w:t>
            </w:r>
            <w:r w:rsidRPr="00CC7659">
              <w:rPr>
                <w:szCs w:val="20"/>
              </w:rPr>
              <w:t xml:space="preserve"> property captures the location at which the contributory activity occurred.</w:t>
            </w:r>
          </w:p>
        </w:tc>
      </w:tr>
    </w:tbl>
    <w:p w14:paraId="710A78BB" w14:textId="77777777" w:rsidR="00C54388" w:rsidRDefault="00C54388" w:rsidP="00C54388">
      <w:pPr>
        <w:pStyle w:val="Heading3"/>
      </w:pPr>
      <w:bookmarkStart w:id="245" w:name="_Toc425409692"/>
      <w:bookmarkStart w:id="246" w:name="_Toc450634640"/>
      <w:r>
        <w:t>PlatformSpecificationType Class</w:t>
      </w:r>
      <w:bookmarkEnd w:id="245"/>
      <w:bookmarkEnd w:id="246"/>
    </w:p>
    <w:p w14:paraId="39C68017" w14:textId="792507EB" w:rsidR="00C54388" w:rsidRDefault="00C54388" w:rsidP="00C54388">
      <w:pPr>
        <w:spacing w:after="240"/>
      </w:pPr>
      <w:r>
        <w:t xml:space="preserve">The </w:t>
      </w:r>
      <w:r w:rsidRPr="00AF5E88">
        <w:rPr>
          <w:rFonts w:ascii="Courier New" w:hAnsi="Courier New" w:cs="Courier New"/>
        </w:rPr>
        <w:t>PlatformSpecificationType</w:t>
      </w:r>
      <w:r>
        <w:t xml:space="preserve"> class is a modularized data type intended for providing a consistent approach to uniquely specifying the identity of a specific platform. In addition to capturing basic information, this type is intended to be extended to enable the structured description of a platform instance using the XML Schema extension feature. The CybOX default extension uses the Common Platform Enumeration (CPE) Applicability Language to do so. </w:t>
      </w:r>
    </w:p>
    <w:p w14:paraId="0F2CCA66" w14:textId="60B388F9" w:rsidR="00C54388" w:rsidRPr="00683033" w:rsidRDefault="00C54388" w:rsidP="00C54388">
      <w:pPr>
        <w:pStyle w:val="Caption"/>
      </w:pPr>
      <w:r w:rsidRPr="00683033">
        <w:lastRenderedPageBreak/>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4E731D">
        <w:t>54</w:t>
      </w:r>
      <w:r w:rsidRPr="00683033">
        <w:t xml:space="preserve">. Properties of the </w:t>
      </w:r>
      <w:r w:rsidRPr="00CC7659">
        <w:rPr>
          <w:rFonts w:ascii="Courier New" w:hAnsi="Courier New" w:cs="Courier New"/>
        </w:rPr>
        <w:t>PlatformSpecificationType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970"/>
        <w:gridCol w:w="1350"/>
        <w:gridCol w:w="7200"/>
      </w:tblGrid>
      <w:tr w:rsidR="00C54388" w14:paraId="022F719E" w14:textId="77777777" w:rsidTr="00722B38">
        <w:trPr>
          <w:jc w:val="center"/>
        </w:trPr>
        <w:tc>
          <w:tcPr>
            <w:tcW w:w="1440" w:type="dxa"/>
            <w:shd w:val="clear" w:color="auto" w:fill="BFBFBF"/>
            <w:tcMar>
              <w:top w:w="100" w:type="dxa"/>
              <w:left w:w="100" w:type="dxa"/>
              <w:bottom w:w="100" w:type="dxa"/>
              <w:right w:w="100" w:type="dxa"/>
            </w:tcMar>
          </w:tcPr>
          <w:p w14:paraId="445D6EF1" w14:textId="77777777" w:rsidR="00C54388" w:rsidRPr="00AF5E88" w:rsidRDefault="00C54388" w:rsidP="001A2A2C">
            <w:pPr>
              <w:rPr>
                <w:b/>
                <w:color w:val="000000"/>
              </w:rPr>
            </w:pPr>
            <w:r w:rsidRPr="00AF5E88">
              <w:rPr>
                <w:b/>
                <w:color w:val="000000"/>
              </w:rPr>
              <w:t>Name</w:t>
            </w:r>
          </w:p>
        </w:tc>
        <w:tc>
          <w:tcPr>
            <w:tcW w:w="2970" w:type="dxa"/>
            <w:shd w:val="clear" w:color="auto" w:fill="BFBFBF"/>
            <w:tcMar>
              <w:top w:w="100" w:type="dxa"/>
              <w:left w:w="100" w:type="dxa"/>
              <w:bottom w:w="100" w:type="dxa"/>
              <w:right w:w="100" w:type="dxa"/>
            </w:tcMar>
            <w:vAlign w:val="center"/>
          </w:tcPr>
          <w:p w14:paraId="4F75DCC1"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7A2C3B5" w14:textId="77777777" w:rsidR="00C54388" w:rsidRPr="00AF5E88" w:rsidRDefault="00C54388" w:rsidP="001A2A2C">
            <w:pPr>
              <w:jc w:val="center"/>
              <w:rPr>
                <w:b/>
                <w:color w:val="000000"/>
              </w:rPr>
            </w:pPr>
            <w:r w:rsidRPr="00AF5E88">
              <w:rPr>
                <w:b/>
                <w:color w:val="000000"/>
              </w:rPr>
              <w:t>Multiplicity</w:t>
            </w:r>
          </w:p>
        </w:tc>
        <w:tc>
          <w:tcPr>
            <w:tcW w:w="7200" w:type="dxa"/>
            <w:shd w:val="clear" w:color="auto" w:fill="BFBFBF"/>
            <w:tcMar>
              <w:top w:w="100" w:type="dxa"/>
              <w:left w:w="100" w:type="dxa"/>
              <w:bottom w:w="100" w:type="dxa"/>
              <w:right w:w="100" w:type="dxa"/>
            </w:tcMar>
          </w:tcPr>
          <w:p w14:paraId="3A3AF0AA" w14:textId="77777777" w:rsidR="00C54388" w:rsidRPr="00AF5E88" w:rsidRDefault="00C54388" w:rsidP="001A2A2C">
            <w:pPr>
              <w:rPr>
                <w:b/>
                <w:color w:val="000000"/>
              </w:rPr>
            </w:pPr>
            <w:r w:rsidRPr="00AF5E88">
              <w:rPr>
                <w:b/>
                <w:color w:val="000000"/>
              </w:rPr>
              <w:t>Description</w:t>
            </w:r>
          </w:p>
        </w:tc>
      </w:tr>
      <w:tr w:rsidR="00C54388" w14:paraId="71904868" w14:textId="77777777" w:rsidTr="001A2A2C">
        <w:trPr>
          <w:jc w:val="center"/>
        </w:trPr>
        <w:tc>
          <w:tcPr>
            <w:tcW w:w="1440" w:type="dxa"/>
            <w:shd w:val="clear" w:color="auto" w:fill="FFFFFF"/>
            <w:tcMar>
              <w:top w:w="100" w:type="dxa"/>
              <w:left w:w="100" w:type="dxa"/>
              <w:bottom w:w="100" w:type="dxa"/>
              <w:right w:w="100" w:type="dxa"/>
            </w:tcMar>
            <w:vAlign w:val="center"/>
          </w:tcPr>
          <w:p w14:paraId="7126754A" w14:textId="77777777" w:rsidR="00C54388" w:rsidRDefault="00C54388" w:rsidP="001A2A2C">
            <w:pPr>
              <w:rPr>
                <w:b/>
              </w:rPr>
            </w:pPr>
            <w:r>
              <w:rPr>
                <w:b/>
              </w:rPr>
              <w:t>Description</w:t>
            </w:r>
          </w:p>
        </w:tc>
        <w:tc>
          <w:tcPr>
            <w:tcW w:w="2970" w:type="dxa"/>
            <w:shd w:val="clear" w:color="auto" w:fill="FFFFFF"/>
            <w:tcMar>
              <w:top w:w="100" w:type="dxa"/>
              <w:left w:w="100" w:type="dxa"/>
              <w:bottom w:w="100" w:type="dxa"/>
              <w:right w:w="100" w:type="dxa"/>
            </w:tcMar>
            <w:vAlign w:val="center"/>
          </w:tcPr>
          <w:p w14:paraId="6B6E8F3E" w14:textId="77777777" w:rsidR="00C54388" w:rsidRDefault="00C54388" w:rsidP="001A2A2C">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0B7A3BEE" w14:textId="77777777" w:rsidR="00C54388" w:rsidRPr="00AF5E88" w:rsidRDefault="00C54388" w:rsidP="001A2A2C">
            <w:pPr>
              <w:jc w:val="center"/>
              <w:rPr>
                <w:sz w:val="22"/>
                <w:szCs w:val="22"/>
              </w:rPr>
            </w:pPr>
            <w:r w:rsidRPr="00683033">
              <w:rPr>
                <w:szCs w:val="22"/>
              </w:rPr>
              <w:t>0..1</w:t>
            </w:r>
          </w:p>
        </w:tc>
        <w:tc>
          <w:tcPr>
            <w:tcW w:w="7200" w:type="dxa"/>
            <w:shd w:val="clear" w:color="auto" w:fill="FFFFFF"/>
            <w:tcMar>
              <w:top w:w="100" w:type="dxa"/>
              <w:left w:w="100" w:type="dxa"/>
              <w:bottom w:w="100" w:type="dxa"/>
              <w:right w:w="100" w:type="dxa"/>
            </w:tcMar>
          </w:tcPr>
          <w:p w14:paraId="6B59DD6B" w14:textId="77777777" w:rsidR="00C54388" w:rsidRPr="00CC7659" w:rsidRDefault="00C54388" w:rsidP="001A2A2C">
            <w:pPr>
              <w:rPr>
                <w:szCs w:val="20"/>
              </w:rPr>
            </w:pPr>
            <w:r w:rsidRPr="00CC7659">
              <w:rPr>
                <w:szCs w:val="20"/>
              </w:rPr>
              <w:t xml:space="preserve">The </w:t>
            </w:r>
            <w:r w:rsidRPr="00B45345">
              <w:rPr>
                <w:rFonts w:ascii="Courier New" w:eastAsia="Courier New" w:hAnsi="Courier New" w:cs="Courier New"/>
                <w:sz w:val="22"/>
                <w:szCs w:val="22"/>
              </w:rPr>
              <w:t>Description</w:t>
            </w:r>
            <w:r w:rsidRPr="00CC7659">
              <w:rPr>
                <w:szCs w:val="20"/>
              </w:rPr>
              <w:t xml:space="preserve"> property captures a technical description of the </w:t>
            </w:r>
            <w:r w:rsidRPr="00CC7659">
              <w:rPr>
                <w:rFonts w:cs="Arial"/>
                <w:szCs w:val="20"/>
              </w:rPr>
              <w:t>Platform Specification</w:t>
            </w:r>
            <w:r w:rsidRPr="00CC7659">
              <w:rPr>
                <w:szCs w:val="20"/>
              </w:rPr>
              <w:t xml:space="preserve">. Any length is permitted. Optional formatting is supported via the </w:t>
            </w:r>
            <w:r w:rsidRPr="00CC7659">
              <w:rPr>
                <w:rFonts w:ascii="Courier New" w:eastAsia="Courier New" w:hAnsi="Courier New" w:cs="Courier New"/>
                <w:szCs w:val="20"/>
              </w:rPr>
              <w:t>structuring_format</w:t>
            </w:r>
            <w:r w:rsidRPr="00CC7659">
              <w:rPr>
                <w:szCs w:val="20"/>
              </w:rPr>
              <w:t xml:space="preserve"> property of the </w:t>
            </w:r>
            <w:r w:rsidRPr="00CC7659">
              <w:rPr>
                <w:rFonts w:ascii="Courier New" w:eastAsia="Courier New" w:hAnsi="Courier New" w:cs="Courier New"/>
                <w:szCs w:val="20"/>
              </w:rPr>
              <w:t>StructuredTextType</w:t>
            </w:r>
            <w:r w:rsidRPr="00CC7659">
              <w:rPr>
                <w:szCs w:val="20"/>
              </w:rPr>
              <w:t xml:space="preserve"> class.</w:t>
            </w:r>
          </w:p>
        </w:tc>
      </w:tr>
      <w:tr w:rsidR="00C54388" w14:paraId="2D2E2C9B" w14:textId="77777777" w:rsidTr="001A2A2C">
        <w:trPr>
          <w:jc w:val="center"/>
        </w:trPr>
        <w:tc>
          <w:tcPr>
            <w:tcW w:w="1440" w:type="dxa"/>
            <w:shd w:val="clear" w:color="auto" w:fill="FFFFFF"/>
            <w:tcMar>
              <w:top w:w="100" w:type="dxa"/>
              <w:left w:w="100" w:type="dxa"/>
              <w:bottom w:w="100" w:type="dxa"/>
              <w:right w:w="100" w:type="dxa"/>
            </w:tcMar>
            <w:vAlign w:val="center"/>
          </w:tcPr>
          <w:p w14:paraId="4736A568" w14:textId="77777777" w:rsidR="00C54388" w:rsidRDefault="00C54388" w:rsidP="001A2A2C">
            <w:pPr>
              <w:rPr>
                <w:b/>
              </w:rPr>
            </w:pPr>
            <w:r>
              <w:rPr>
                <w:b/>
              </w:rPr>
              <w:t>Identifier</w:t>
            </w:r>
          </w:p>
        </w:tc>
        <w:tc>
          <w:tcPr>
            <w:tcW w:w="2970" w:type="dxa"/>
            <w:shd w:val="clear" w:color="auto" w:fill="FFFFFF"/>
            <w:tcMar>
              <w:top w:w="100" w:type="dxa"/>
              <w:left w:w="100" w:type="dxa"/>
              <w:bottom w:w="100" w:type="dxa"/>
              <w:right w:w="100" w:type="dxa"/>
            </w:tcMar>
            <w:vAlign w:val="center"/>
          </w:tcPr>
          <w:p w14:paraId="167468B7" w14:textId="77777777" w:rsidR="00C54388" w:rsidRDefault="00C54388" w:rsidP="001A2A2C">
            <w:pPr>
              <w:pStyle w:val="UMLTableType"/>
              <w:contextualSpacing w:val="0"/>
            </w:pPr>
            <w:r>
              <w:t>PlatformIdentifierType</w:t>
            </w:r>
          </w:p>
        </w:tc>
        <w:tc>
          <w:tcPr>
            <w:tcW w:w="1350" w:type="dxa"/>
            <w:shd w:val="clear" w:color="auto" w:fill="FFFFFF"/>
            <w:tcMar>
              <w:top w:w="100" w:type="dxa"/>
              <w:left w:w="100" w:type="dxa"/>
              <w:bottom w:w="100" w:type="dxa"/>
              <w:right w:w="100" w:type="dxa"/>
            </w:tcMar>
            <w:vAlign w:val="center"/>
          </w:tcPr>
          <w:p w14:paraId="0AE1F778" w14:textId="77777777" w:rsidR="00C54388" w:rsidRPr="00AF5E88" w:rsidRDefault="00C54388" w:rsidP="001A2A2C">
            <w:pPr>
              <w:jc w:val="center"/>
              <w:rPr>
                <w:sz w:val="22"/>
                <w:szCs w:val="22"/>
              </w:rPr>
            </w:pPr>
            <w:r w:rsidRPr="00683033">
              <w:rPr>
                <w:szCs w:val="22"/>
              </w:rPr>
              <w:t>0..*</w:t>
            </w:r>
          </w:p>
        </w:tc>
        <w:tc>
          <w:tcPr>
            <w:tcW w:w="7200" w:type="dxa"/>
            <w:shd w:val="clear" w:color="auto" w:fill="FFFFFF"/>
            <w:tcMar>
              <w:top w:w="100" w:type="dxa"/>
              <w:left w:w="100" w:type="dxa"/>
              <w:bottom w:w="100" w:type="dxa"/>
              <w:right w:w="100" w:type="dxa"/>
            </w:tcMar>
          </w:tcPr>
          <w:p w14:paraId="19DF78E8" w14:textId="77777777" w:rsidR="00C54388" w:rsidRPr="00CC7659" w:rsidRDefault="00C54388" w:rsidP="001A2A2C">
            <w:pPr>
              <w:rPr>
                <w:szCs w:val="20"/>
              </w:rPr>
            </w:pPr>
            <w:r w:rsidRPr="00CC7659">
              <w:rPr>
                <w:szCs w:val="20"/>
              </w:rPr>
              <w:t xml:space="preserve">The </w:t>
            </w:r>
            <w:r w:rsidRPr="00B45345">
              <w:rPr>
                <w:rFonts w:ascii="Courier New" w:eastAsia="Courier New" w:hAnsi="Courier New" w:cs="Courier New"/>
                <w:sz w:val="22"/>
                <w:szCs w:val="22"/>
              </w:rPr>
              <w:t>Identifier</w:t>
            </w:r>
            <w:r w:rsidRPr="00CC7659">
              <w:rPr>
                <w:szCs w:val="20"/>
              </w:rPr>
              <w:t xml:space="preserve"> property characterizes a pre-defined name for the given platform using some naming scheme. For example, one could provide a CPE (Common Platform Enumeration) name using the CPE naming format.</w:t>
            </w:r>
          </w:p>
        </w:tc>
      </w:tr>
    </w:tbl>
    <w:p w14:paraId="6812354E" w14:textId="51B50BB1" w:rsidR="00EF760A" w:rsidRDefault="00EF760A" w:rsidP="00284BAD">
      <w:pPr>
        <w:pStyle w:val="Heading3"/>
      </w:pPr>
      <w:bookmarkStart w:id="247" w:name="_Toc450634641"/>
      <w:r>
        <w:t>Tools-Related Classes</w:t>
      </w:r>
      <w:bookmarkEnd w:id="247"/>
    </w:p>
    <w:p w14:paraId="1F0E5B26" w14:textId="77777777" w:rsidR="00284BAD" w:rsidRDefault="00284BAD" w:rsidP="00EF760A">
      <w:pPr>
        <w:pStyle w:val="Heading4"/>
      </w:pPr>
      <w:bookmarkStart w:id="248" w:name="_Toc450634642"/>
      <w:r>
        <w:t>ToolsInformationType Class</w:t>
      </w:r>
      <w:bookmarkEnd w:id="166"/>
      <w:bookmarkEnd w:id="248"/>
    </w:p>
    <w:p w14:paraId="04CB7795" w14:textId="77777777" w:rsidR="00284BAD" w:rsidRDefault="00284BAD" w:rsidP="00284BAD">
      <w:pPr>
        <w:spacing w:before="240"/>
      </w:pPr>
      <w:r>
        <w:t xml:space="preserve">The </w:t>
      </w:r>
      <w:r w:rsidRPr="00AB476A">
        <w:rPr>
          <w:rFonts w:ascii="Courier New" w:hAnsi="Courier New" w:cs="Courier New"/>
        </w:rPr>
        <w:t>ToolsInformationType</w:t>
      </w:r>
      <w:r>
        <w:t xml:space="preserve"> class represents a description of a set of automated tools.</w:t>
      </w:r>
    </w:p>
    <w:p w14:paraId="16249C0E" w14:textId="77777777" w:rsidR="002B7BE1" w:rsidRDefault="00284BAD" w:rsidP="002B7BE1">
      <w:pPr>
        <w:keepNext/>
        <w:spacing w:before="240"/>
      </w:pPr>
      <w:r w:rsidRPr="00F8281E">
        <w:rPr>
          <w:noProof/>
        </w:rPr>
        <w:drawing>
          <wp:inline distT="0" distB="0" distL="0" distR="0" wp14:anchorId="23CEE4C6" wp14:editId="532B3D85">
            <wp:extent cx="9467850" cy="213026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9490046" cy="2135260"/>
                    </a:xfrm>
                    <a:prstGeom prst="rect">
                      <a:avLst/>
                    </a:prstGeom>
                  </pic:spPr>
                </pic:pic>
              </a:graphicData>
            </a:graphic>
          </wp:inline>
        </w:drawing>
      </w:r>
    </w:p>
    <w:p w14:paraId="6C3E3498" w14:textId="71AB5ECB" w:rsidR="00284BAD" w:rsidRDefault="002B7BE1" w:rsidP="002B7BE1">
      <w:pPr>
        <w:pStyle w:val="Caption"/>
      </w:pPr>
      <w:r>
        <w:t xml:space="preserve">Figure </w:t>
      </w:r>
      <w:r w:rsidR="00290C1A">
        <w:fldChar w:fldCharType="begin"/>
      </w:r>
      <w:r w:rsidR="00290C1A">
        <w:instrText xml:space="preserve"> STYLEREF 1 \s </w:instrText>
      </w:r>
      <w:r w:rsidR="00290C1A">
        <w:fldChar w:fldCharType="separate"/>
      </w:r>
      <w:r>
        <w:rPr>
          <w:noProof/>
        </w:rPr>
        <w:t>3</w:t>
      </w:r>
      <w:r w:rsidR="00290C1A">
        <w:rPr>
          <w:noProof/>
        </w:rPr>
        <w:fldChar w:fldCharType="end"/>
      </w:r>
      <w:r>
        <w:noBreakHyphen/>
      </w:r>
      <w:r w:rsidR="00290C1A">
        <w:fldChar w:fldCharType="begin"/>
      </w:r>
      <w:r w:rsidR="00290C1A">
        <w:instrText xml:space="preserve"> SEQ Figure \* ARABIC \s 1 </w:instrText>
      </w:r>
      <w:r w:rsidR="00290C1A">
        <w:fldChar w:fldCharType="separate"/>
      </w:r>
      <w:r>
        <w:rPr>
          <w:noProof/>
        </w:rPr>
        <w:t>10</w:t>
      </w:r>
      <w:r w:rsidR="00290C1A">
        <w:rPr>
          <w:noProof/>
        </w:rPr>
        <w:fldChar w:fldCharType="end"/>
      </w:r>
      <w:r>
        <w:t xml:space="preserve">. UML diagram for </w:t>
      </w:r>
      <w:r w:rsidRPr="002B7BE1">
        <w:rPr>
          <w:rFonts w:ascii="Courier New" w:hAnsi="Courier New" w:cs="Courier New"/>
        </w:rPr>
        <w:t>ToolsInformationType</w:t>
      </w:r>
      <w:r>
        <w:t xml:space="preserve"> class</w:t>
      </w:r>
    </w:p>
    <w:p w14:paraId="4C291780" w14:textId="77354C42" w:rsidR="002B7BE1" w:rsidRDefault="002B7BE1" w:rsidP="002B7BE1">
      <w:pPr>
        <w:pStyle w:val="Caption"/>
        <w:keepNext/>
      </w:pPr>
      <w:r>
        <w:lastRenderedPageBreak/>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4E731D">
        <w:t>55</w:t>
      </w:r>
      <w:r>
        <w:t xml:space="preserve">. </w:t>
      </w:r>
      <w:r w:rsidRPr="00343B5B">
        <w:t xml:space="preserve">Properties of the </w:t>
      </w:r>
      <w:r w:rsidRPr="002B7BE1">
        <w:rPr>
          <w:rFonts w:ascii="Courier New" w:hAnsi="Courier New" w:cs="Courier New"/>
        </w:rPr>
        <w:t>ToolsInformationType</w:t>
      </w:r>
      <w:r w:rsidRPr="00343B5B">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00"/>
        <w:gridCol w:w="1350"/>
        <w:gridCol w:w="7830"/>
      </w:tblGrid>
      <w:tr w:rsidR="00284BAD" w14:paraId="1A3A67BF" w14:textId="77777777" w:rsidTr="002F10CA">
        <w:trPr>
          <w:jc w:val="center"/>
        </w:trPr>
        <w:tc>
          <w:tcPr>
            <w:tcW w:w="1080" w:type="dxa"/>
            <w:shd w:val="clear" w:color="auto" w:fill="BFBFBF"/>
            <w:tcMar>
              <w:top w:w="100" w:type="dxa"/>
              <w:left w:w="100" w:type="dxa"/>
              <w:bottom w:w="100" w:type="dxa"/>
              <w:right w:w="100" w:type="dxa"/>
            </w:tcMar>
          </w:tcPr>
          <w:p w14:paraId="297489EE" w14:textId="77777777" w:rsidR="00284BAD" w:rsidRPr="00AB476A" w:rsidRDefault="00284BAD" w:rsidP="007E6FAA">
            <w:pPr>
              <w:rPr>
                <w:b/>
                <w:color w:val="000000"/>
              </w:rPr>
            </w:pPr>
            <w:r w:rsidRPr="00AB476A">
              <w:rPr>
                <w:b/>
                <w:color w:val="000000"/>
              </w:rPr>
              <w:t>Name</w:t>
            </w:r>
          </w:p>
        </w:tc>
        <w:tc>
          <w:tcPr>
            <w:tcW w:w="2700" w:type="dxa"/>
            <w:shd w:val="clear" w:color="auto" w:fill="BFBFBF"/>
            <w:tcMar>
              <w:top w:w="100" w:type="dxa"/>
              <w:left w:w="100" w:type="dxa"/>
              <w:bottom w:w="100" w:type="dxa"/>
              <w:right w:w="100" w:type="dxa"/>
            </w:tcMar>
            <w:vAlign w:val="center"/>
          </w:tcPr>
          <w:p w14:paraId="76DC39B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99EFB8B" w14:textId="77777777" w:rsidR="00284BAD" w:rsidRPr="00AB476A" w:rsidRDefault="00284BAD" w:rsidP="007E6FAA">
            <w:pPr>
              <w:jc w:val="center"/>
              <w:rPr>
                <w:b/>
                <w:color w:val="000000"/>
              </w:rPr>
            </w:pPr>
            <w:r w:rsidRPr="00AB476A">
              <w:rPr>
                <w:b/>
                <w:color w:val="000000"/>
              </w:rPr>
              <w:t>Multiplicity</w:t>
            </w:r>
          </w:p>
        </w:tc>
        <w:tc>
          <w:tcPr>
            <w:tcW w:w="7830" w:type="dxa"/>
            <w:shd w:val="clear" w:color="auto" w:fill="BFBFBF"/>
            <w:tcMar>
              <w:top w:w="100" w:type="dxa"/>
              <w:left w:w="100" w:type="dxa"/>
              <w:bottom w:w="100" w:type="dxa"/>
              <w:right w:w="100" w:type="dxa"/>
            </w:tcMar>
          </w:tcPr>
          <w:p w14:paraId="6324EA39" w14:textId="77777777" w:rsidR="00284BAD" w:rsidRPr="00AB476A" w:rsidRDefault="00284BAD" w:rsidP="007E6FAA">
            <w:pPr>
              <w:rPr>
                <w:b/>
                <w:color w:val="000000"/>
              </w:rPr>
            </w:pPr>
            <w:r w:rsidRPr="00AB476A">
              <w:rPr>
                <w:b/>
                <w:color w:val="000000"/>
              </w:rPr>
              <w:t>Description</w:t>
            </w:r>
          </w:p>
        </w:tc>
      </w:tr>
      <w:tr w:rsidR="00284BAD" w14:paraId="4E47E31E" w14:textId="77777777" w:rsidTr="00B45345">
        <w:trPr>
          <w:trHeight w:val="709"/>
          <w:jc w:val="center"/>
        </w:trPr>
        <w:tc>
          <w:tcPr>
            <w:tcW w:w="1080" w:type="dxa"/>
            <w:shd w:val="clear" w:color="auto" w:fill="FFFFFF"/>
            <w:tcMar>
              <w:top w:w="100" w:type="dxa"/>
              <w:left w:w="100" w:type="dxa"/>
              <w:bottom w:w="100" w:type="dxa"/>
              <w:right w:w="100" w:type="dxa"/>
            </w:tcMar>
            <w:vAlign w:val="center"/>
          </w:tcPr>
          <w:p w14:paraId="4DAAD876" w14:textId="77777777" w:rsidR="00284BAD" w:rsidRDefault="00284BAD" w:rsidP="007E6FAA">
            <w:pPr>
              <w:rPr>
                <w:b/>
              </w:rPr>
            </w:pPr>
            <w:r>
              <w:rPr>
                <w:b/>
              </w:rPr>
              <w:t>Tool</w:t>
            </w:r>
          </w:p>
        </w:tc>
        <w:tc>
          <w:tcPr>
            <w:tcW w:w="2700" w:type="dxa"/>
            <w:shd w:val="clear" w:color="auto" w:fill="FFFFFF"/>
            <w:tcMar>
              <w:top w:w="100" w:type="dxa"/>
              <w:left w:w="100" w:type="dxa"/>
              <w:bottom w:w="100" w:type="dxa"/>
              <w:right w:w="100" w:type="dxa"/>
            </w:tcMar>
            <w:vAlign w:val="center"/>
          </w:tcPr>
          <w:p w14:paraId="2E3F0B0C" w14:textId="77777777" w:rsidR="00284BAD" w:rsidRDefault="00284BAD" w:rsidP="007E6FAA">
            <w:pPr>
              <w:pStyle w:val="UMLTableType"/>
              <w:contextualSpacing w:val="0"/>
            </w:pPr>
            <w:r>
              <w:t>ToolInformationType</w:t>
            </w:r>
          </w:p>
        </w:tc>
        <w:tc>
          <w:tcPr>
            <w:tcW w:w="1350" w:type="dxa"/>
            <w:shd w:val="clear" w:color="auto" w:fill="FFFFFF"/>
            <w:tcMar>
              <w:top w:w="100" w:type="dxa"/>
              <w:left w:w="100" w:type="dxa"/>
              <w:bottom w:w="100" w:type="dxa"/>
              <w:right w:w="100" w:type="dxa"/>
            </w:tcMar>
            <w:vAlign w:val="center"/>
          </w:tcPr>
          <w:p w14:paraId="43979F94" w14:textId="77777777" w:rsidR="00284BAD" w:rsidRPr="00F5223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2AD1D0E6" w14:textId="77777777" w:rsidR="00284BAD" w:rsidRPr="00CC7659" w:rsidRDefault="00284BAD" w:rsidP="007E6FAA">
            <w:pPr>
              <w:rPr>
                <w:szCs w:val="20"/>
              </w:rPr>
            </w:pPr>
            <w:r w:rsidRPr="00CC7659">
              <w:rPr>
                <w:szCs w:val="20"/>
              </w:rPr>
              <w:t xml:space="preserve">The </w:t>
            </w:r>
            <w:r w:rsidRPr="00B45345">
              <w:rPr>
                <w:rFonts w:ascii="Courier New" w:hAnsi="Courier New" w:cs="Courier New"/>
                <w:sz w:val="22"/>
                <w:szCs w:val="22"/>
              </w:rPr>
              <w:t>Tool</w:t>
            </w:r>
            <w:r w:rsidRPr="00CC7659">
              <w:rPr>
                <w:szCs w:val="20"/>
              </w:rPr>
              <w:t xml:space="preserve"> property characterizes a single tool utilized for this cyber observation source.</w:t>
            </w:r>
          </w:p>
        </w:tc>
      </w:tr>
    </w:tbl>
    <w:p w14:paraId="36E0CE64" w14:textId="77777777" w:rsidR="00284BAD" w:rsidRDefault="00284BAD" w:rsidP="00284BAD">
      <w:pPr>
        <w:pStyle w:val="Heading4"/>
      </w:pPr>
      <w:bookmarkStart w:id="249" w:name="_Toc425409623"/>
      <w:bookmarkStart w:id="250" w:name="_Toc450634643"/>
      <w:r>
        <w:t>ToolInformationType Class</w:t>
      </w:r>
      <w:bookmarkEnd w:id="250"/>
    </w:p>
    <w:p w14:paraId="695A99A8" w14:textId="77777777" w:rsidR="00284BAD" w:rsidRDefault="00284BAD" w:rsidP="00284BAD">
      <w:pPr>
        <w:spacing w:before="240"/>
      </w:pPr>
      <w:r>
        <w:t xml:space="preserve">The </w:t>
      </w:r>
      <w:r w:rsidRPr="00AB476A">
        <w:rPr>
          <w:rFonts w:ascii="Courier New" w:hAnsi="Courier New" w:cs="Courier New"/>
        </w:rPr>
        <w:t>ToolInformationType</w:t>
      </w:r>
      <w:r>
        <w:t xml:space="preserve"> class is intended to characterize the properties of a hardware or software tool, including those related to instances of its use.</w:t>
      </w:r>
    </w:p>
    <w:p w14:paraId="53C5BF3C" w14:textId="77777777" w:rsidR="00284BAD" w:rsidRDefault="00284BAD" w:rsidP="00284BAD">
      <w:pPr>
        <w:jc w:val="center"/>
      </w:pPr>
    </w:p>
    <w:p w14:paraId="64464EA4" w14:textId="6FA0C202" w:rsidR="00284BAD" w:rsidRPr="00683033" w:rsidRDefault="00284BAD"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4E731D">
        <w:t>56</w:t>
      </w:r>
      <w:r w:rsidRPr="00683033">
        <w:t xml:space="preserve">. Properties of the </w:t>
      </w:r>
      <w:r w:rsidRPr="00CC7659">
        <w:rPr>
          <w:rFonts w:ascii="Courier New" w:hAnsi="Courier New" w:cs="Courier New"/>
        </w:rPr>
        <w:t>ToolInformationType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150"/>
        <w:gridCol w:w="1350"/>
        <w:gridCol w:w="5760"/>
      </w:tblGrid>
      <w:tr w:rsidR="00284BAD" w14:paraId="05E1B9EE" w14:textId="77777777" w:rsidTr="00722B38">
        <w:trPr>
          <w:jc w:val="center"/>
        </w:trPr>
        <w:tc>
          <w:tcPr>
            <w:tcW w:w="2700" w:type="dxa"/>
            <w:shd w:val="clear" w:color="auto" w:fill="BFBFBF"/>
            <w:tcMar>
              <w:top w:w="100" w:type="dxa"/>
              <w:left w:w="100" w:type="dxa"/>
              <w:bottom w:w="100" w:type="dxa"/>
              <w:right w:w="100" w:type="dxa"/>
            </w:tcMar>
          </w:tcPr>
          <w:p w14:paraId="7843CE5B" w14:textId="77777777" w:rsidR="00284BAD" w:rsidRPr="00AB476A" w:rsidRDefault="00284BAD" w:rsidP="007E6FAA">
            <w:pPr>
              <w:rPr>
                <w:b/>
                <w:color w:val="000000"/>
              </w:rPr>
            </w:pPr>
            <w:r w:rsidRPr="00AB476A">
              <w:rPr>
                <w:b/>
                <w:color w:val="000000"/>
              </w:rPr>
              <w:t>Name</w:t>
            </w:r>
          </w:p>
        </w:tc>
        <w:tc>
          <w:tcPr>
            <w:tcW w:w="3150" w:type="dxa"/>
            <w:shd w:val="clear" w:color="auto" w:fill="BFBFBF"/>
            <w:tcMar>
              <w:top w:w="100" w:type="dxa"/>
              <w:left w:w="100" w:type="dxa"/>
              <w:bottom w:w="100" w:type="dxa"/>
              <w:right w:w="100" w:type="dxa"/>
            </w:tcMar>
            <w:vAlign w:val="center"/>
          </w:tcPr>
          <w:p w14:paraId="5C505E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24C5EED" w14:textId="77777777" w:rsidR="00284BAD" w:rsidRPr="00AB476A" w:rsidRDefault="00284BAD" w:rsidP="007E6FAA">
            <w:pPr>
              <w:jc w:val="center"/>
              <w:rPr>
                <w:b/>
                <w:color w:val="000000"/>
              </w:rPr>
            </w:pPr>
            <w:r w:rsidRPr="00AB476A">
              <w:rPr>
                <w:b/>
                <w:color w:val="000000"/>
              </w:rPr>
              <w:t>Multiplicity</w:t>
            </w:r>
          </w:p>
        </w:tc>
        <w:tc>
          <w:tcPr>
            <w:tcW w:w="5760" w:type="dxa"/>
            <w:shd w:val="clear" w:color="auto" w:fill="BFBFBF"/>
            <w:tcMar>
              <w:top w:w="100" w:type="dxa"/>
              <w:left w:w="100" w:type="dxa"/>
              <w:bottom w:w="100" w:type="dxa"/>
              <w:right w:w="100" w:type="dxa"/>
            </w:tcMar>
          </w:tcPr>
          <w:p w14:paraId="16E2624C" w14:textId="77777777" w:rsidR="00284BAD" w:rsidRPr="00AB476A" w:rsidRDefault="00284BAD" w:rsidP="007E6FAA">
            <w:pPr>
              <w:rPr>
                <w:b/>
                <w:color w:val="000000"/>
              </w:rPr>
            </w:pPr>
            <w:r w:rsidRPr="00AB476A">
              <w:rPr>
                <w:b/>
                <w:color w:val="000000"/>
              </w:rPr>
              <w:t>Description</w:t>
            </w:r>
          </w:p>
        </w:tc>
      </w:tr>
      <w:tr w:rsidR="00284BAD" w14:paraId="3F4A9967" w14:textId="77777777" w:rsidTr="007E6FAA">
        <w:trPr>
          <w:jc w:val="center"/>
        </w:trPr>
        <w:tc>
          <w:tcPr>
            <w:tcW w:w="2700" w:type="dxa"/>
            <w:shd w:val="clear" w:color="auto" w:fill="FFFFFF"/>
            <w:tcMar>
              <w:top w:w="100" w:type="dxa"/>
              <w:left w:w="100" w:type="dxa"/>
              <w:bottom w:w="100" w:type="dxa"/>
              <w:right w:w="100" w:type="dxa"/>
            </w:tcMar>
            <w:vAlign w:val="center"/>
          </w:tcPr>
          <w:p w14:paraId="3FA69B67" w14:textId="77777777" w:rsidR="00284BAD" w:rsidRDefault="00284BAD" w:rsidP="007E6FAA">
            <w:pPr>
              <w:rPr>
                <w:b/>
              </w:rPr>
            </w:pPr>
            <w:r>
              <w:rPr>
                <w:b/>
              </w:rPr>
              <w:t>id</w:t>
            </w:r>
          </w:p>
        </w:tc>
        <w:tc>
          <w:tcPr>
            <w:tcW w:w="3150" w:type="dxa"/>
            <w:shd w:val="clear" w:color="auto" w:fill="FFFFFF"/>
            <w:tcMar>
              <w:top w:w="100" w:type="dxa"/>
              <w:left w:w="100" w:type="dxa"/>
              <w:bottom w:w="100" w:type="dxa"/>
              <w:right w:w="100" w:type="dxa"/>
            </w:tcMar>
            <w:vAlign w:val="center"/>
          </w:tcPr>
          <w:p w14:paraId="75A4A43E" w14:textId="77777777" w:rsidR="00284BAD" w:rsidRDefault="00284BAD" w:rsidP="007E6FAA">
            <w:pPr>
              <w:pStyle w:val="UMLTableType"/>
              <w:contextualSpacing w:val="0"/>
            </w:pPr>
            <w:r>
              <w:t>basicDataTypes:</w:t>
            </w:r>
          </w:p>
          <w:p w14:paraId="483DD8F5"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7B9015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75A512" w14:textId="5FF868DD" w:rsidR="00284BAD" w:rsidRPr="00683033" w:rsidRDefault="00284BAD" w:rsidP="007E6FAA">
            <w:r w:rsidRPr="00683033">
              <w:t xml:space="preserve">The </w:t>
            </w:r>
            <w:r w:rsidRPr="00B45345">
              <w:rPr>
                <w:rFonts w:ascii="Courier New" w:eastAsia="Courier New" w:hAnsi="Courier New" w:cs="Courier New"/>
                <w:sz w:val="22"/>
                <w:szCs w:val="22"/>
              </w:rPr>
              <w:t>id</w:t>
            </w:r>
            <w:r w:rsidRPr="00683033">
              <w:t xml:space="preserve"> property specifies a globally unique identifier for the Tool</w:t>
            </w:r>
            <w:r w:rsidR="00CC7659">
              <w:t xml:space="preserve"> </w:t>
            </w:r>
            <w:r w:rsidRPr="00683033">
              <w:t>Information.</w:t>
            </w:r>
          </w:p>
        </w:tc>
      </w:tr>
      <w:tr w:rsidR="00284BAD" w14:paraId="1FB0B05C" w14:textId="77777777" w:rsidTr="007E6FAA">
        <w:trPr>
          <w:jc w:val="center"/>
        </w:trPr>
        <w:tc>
          <w:tcPr>
            <w:tcW w:w="2700" w:type="dxa"/>
            <w:shd w:val="clear" w:color="auto" w:fill="FFFFFF"/>
            <w:tcMar>
              <w:top w:w="100" w:type="dxa"/>
              <w:left w:w="100" w:type="dxa"/>
              <w:bottom w:w="100" w:type="dxa"/>
              <w:right w:w="100" w:type="dxa"/>
            </w:tcMar>
            <w:vAlign w:val="center"/>
          </w:tcPr>
          <w:p w14:paraId="2BEBD38B" w14:textId="77777777" w:rsidR="00284BAD" w:rsidRDefault="00284BAD" w:rsidP="007E6FAA">
            <w:pPr>
              <w:rPr>
                <w:b/>
              </w:rPr>
            </w:pPr>
            <w:r>
              <w:rPr>
                <w:b/>
              </w:rPr>
              <w:t>idref</w:t>
            </w:r>
          </w:p>
        </w:tc>
        <w:tc>
          <w:tcPr>
            <w:tcW w:w="3150" w:type="dxa"/>
            <w:shd w:val="clear" w:color="auto" w:fill="FFFFFF"/>
            <w:tcMar>
              <w:top w:w="100" w:type="dxa"/>
              <w:left w:w="100" w:type="dxa"/>
              <w:bottom w:w="100" w:type="dxa"/>
              <w:right w:w="100" w:type="dxa"/>
            </w:tcMar>
            <w:vAlign w:val="center"/>
          </w:tcPr>
          <w:p w14:paraId="111F4E25" w14:textId="77777777" w:rsidR="00284BAD" w:rsidRDefault="00284BAD" w:rsidP="007E6FAA">
            <w:pPr>
              <w:pStyle w:val="UMLTableType"/>
              <w:contextualSpacing w:val="0"/>
            </w:pPr>
            <w:r>
              <w:t>basicDataTypes:</w:t>
            </w:r>
          </w:p>
          <w:p w14:paraId="7905A253"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83155E4"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47B902E4" w14:textId="77777777" w:rsidR="00284BAD" w:rsidRPr="00683033" w:rsidRDefault="00284BAD" w:rsidP="007E6FAA">
            <w:r w:rsidRPr="00683033">
              <w:t xml:space="preserve">The </w:t>
            </w:r>
            <w:r w:rsidRPr="00E55D99">
              <w:rPr>
                <w:rFonts w:ascii="Courier New" w:eastAsia="Courier New" w:hAnsi="Courier New" w:cs="Courier New"/>
                <w:sz w:val="22"/>
                <w:szCs w:val="22"/>
              </w:rPr>
              <w:t>idref</w:t>
            </w:r>
            <w:r w:rsidRPr="00683033">
              <w:t xml:space="preserve"> property specifies an identifier reference to a ToolInformation instance specified elsewhere.  When the </w:t>
            </w:r>
            <w:r w:rsidRPr="00B84429">
              <w:rPr>
                <w:rFonts w:ascii="Courier New" w:eastAsia="Courier New" w:hAnsi="Courier New" w:cs="Courier New"/>
                <w:szCs w:val="20"/>
              </w:rPr>
              <w:t>idref</w:t>
            </w:r>
            <w:r w:rsidRPr="00683033">
              <w:t xml:space="preserve"> property is used, no other property should be specified.</w:t>
            </w:r>
          </w:p>
        </w:tc>
      </w:tr>
      <w:tr w:rsidR="00284BAD" w14:paraId="5D5C3971" w14:textId="77777777" w:rsidTr="007E6FAA">
        <w:trPr>
          <w:jc w:val="center"/>
        </w:trPr>
        <w:tc>
          <w:tcPr>
            <w:tcW w:w="2700" w:type="dxa"/>
            <w:shd w:val="clear" w:color="auto" w:fill="FFFFFF"/>
            <w:tcMar>
              <w:top w:w="100" w:type="dxa"/>
              <w:left w:w="100" w:type="dxa"/>
              <w:bottom w:w="100" w:type="dxa"/>
              <w:right w:w="100" w:type="dxa"/>
            </w:tcMar>
            <w:vAlign w:val="center"/>
          </w:tcPr>
          <w:p w14:paraId="586A707E"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066A7F06" w14:textId="77777777" w:rsidR="00284BAD" w:rsidRDefault="00284BAD" w:rsidP="007E6FAA">
            <w:pPr>
              <w:pStyle w:val="UMLTableType"/>
              <w:contextualSpacing w:val="0"/>
            </w:pPr>
            <w:r>
              <w:t>basicDataTypes:</w:t>
            </w:r>
          </w:p>
          <w:p w14:paraId="3E97B636"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D3615D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F0222E" w14:textId="77777777" w:rsidR="00284BAD" w:rsidRPr="00683033" w:rsidRDefault="00284BAD" w:rsidP="007E6FAA">
            <w:r w:rsidRPr="00683033">
              <w:t xml:space="preserve">The </w:t>
            </w:r>
            <w:r w:rsidRPr="00E55D99">
              <w:rPr>
                <w:rFonts w:ascii="Courier New" w:hAnsi="Courier New" w:cs="Courier New"/>
                <w:sz w:val="22"/>
                <w:szCs w:val="22"/>
              </w:rPr>
              <w:t>Name</w:t>
            </w:r>
            <w:r w:rsidRPr="00683033">
              <w:t xml:space="preserve"> property captures the name of the tool leveraged.</w:t>
            </w:r>
          </w:p>
        </w:tc>
      </w:tr>
      <w:tr w:rsidR="00284BAD" w14:paraId="1F1AA635" w14:textId="77777777" w:rsidTr="007E6FAA">
        <w:trPr>
          <w:jc w:val="center"/>
        </w:trPr>
        <w:tc>
          <w:tcPr>
            <w:tcW w:w="2700" w:type="dxa"/>
            <w:shd w:val="clear" w:color="auto" w:fill="FFFFFF"/>
            <w:tcMar>
              <w:top w:w="100" w:type="dxa"/>
              <w:left w:w="100" w:type="dxa"/>
              <w:bottom w:w="100" w:type="dxa"/>
              <w:right w:w="100" w:type="dxa"/>
            </w:tcMar>
            <w:vAlign w:val="center"/>
          </w:tcPr>
          <w:p w14:paraId="36149245" w14:textId="77777777" w:rsidR="00284BAD" w:rsidRDefault="00284BAD" w:rsidP="007E6FAA">
            <w:pPr>
              <w:rPr>
                <w:b/>
              </w:rPr>
            </w:pPr>
            <w:r>
              <w:rPr>
                <w:b/>
              </w:rPr>
              <w:t>Type</w:t>
            </w:r>
          </w:p>
        </w:tc>
        <w:tc>
          <w:tcPr>
            <w:tcW w:w="3150" w:type="dxa"/>
            <w:shd w:val="clear" w:color="auto" w:fill="FFFFFF"/>
            <w:tcMar>
              <w:top w:w="100" w:type="dxa"/>
              <w:left w:w="100" w:type="dxa"/>
              <w:bottom w:w="100" w:type="dxa"/>
              <w:right w:w="100" w:type="dxa"/>
            </w:tcMar>
            <w:vAlign w:val="center"/>
          </w:tcPr>
          <w:p w14:paraId="4E3C4253"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78C93B26"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AEF0834" w14:textId="50F82E8C" w:rsidR="00284BAD" w:rsidRPr="00683033" w:rsidRDefault="00284BAD" w:rsidP="00CC7659">
            <w:r w:rsidRPr="00683033">
              <w:t xml:space="preserve">The </w:t>
            </w:r>
            <w:r w:rsidRPr="00E55D99">
              <w:rPr>
                <w:rFonts w:ascii="Courier New" w:eastAsia="Courier New" w:hAnsi="Courier New" w:cs="Courier New"/>
                <w:sz w:val="22"/>
                <w:szCs w:val="22"/>
              </w:rPr>
              <w:t>Type</w:t>
            </w:r>
            <w:r w:rsidRPr="00683033">
              <w:t xml:space="preserve"> property specifies the type of the tool. Examples of potential types are </w:t>
            </w:r>
            <w:r w:rsidRPr="00683033">
              <w:rPr>
                <w:i/>
              </w:rPr>
              <w:t>NIDS</w:t>
            </w:r>
            <w:r w:rsidRPr="00683033">
              <w:t xml:space="preserve">, </w:t>
            </w:r>
            <w:r w:rsidRPr="00683033">
              <w:rPr>
                <w:i/>
              </w:rPr>
              <w:t>asset scanner</w:t>
            </w:r>
            <w:r w:rsidRPr="00683033">
              <w:t xml:space="preserve">, and </w:t>
            </w:r>
            <w:r w:rsidRPr="00683033">
              <w:rPr>
                <w:i/>
              </w:rPr>
              <w:t>malware analysis</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w:t>
            </w:r>
            <w:r w:rsidRPr="00683033">
              <w:lastRenderedPageBreak/>
              <w:t xml:space="preserve">extending from the </w:t>
            </w:r>
            <w:r w:rsidR="00CC7659">
              <w:rPr>
                <w:rFonts w:ascii="Courier New" w:eastAsia="Courier New" w:hAnsi="Courier New" w:cs="Courier New"/>
                <w:sz w:val="22"/>
              </w:rPr>
              <w:t>cybox</w:t>
            </w:r>
            <w:r>
              <w:rPr>
                <w:rFonts w:ascii="Courier New" w:eastAsia="Courier New" w:hAnsi="Courier New" w:cs="Courier New"/>
                <w:sz w:val="22"/>
              </w:rPr>
              <w:t xml:space="preserve">Common:ControlledVocabularyStringType </w:t>
            </w:r>
            <w:r w:rsidRPr="00683033">
              <w:t xml:space="preserve">class. The </w:t>
            </w:r>
            <w:r w:rsidR="00CC7659">
              <w:t>CybOX</w:t>
            </w:r>
            <w:r w:rsidRPr="00683033">
              <w:t xml:space="preserve"> default vocabulary class for use in the property is </w:t>
            </w:r>
            <w:r w:rsidRPr="00683033">
              <w:rPr>
                <w:i/>
              </w:rPr>
              <w:t>‘ToolTypeVocab-1.1’</w:t>
            </w:r>
            <w:r w:rsidRPr="00683033">
              <w:t>.</w:t>
            </w:r>
          </w:p>
        </w:tc>
      </w:tr>
      <w:tr w:rsidR="00284BAD" w14:paraId="72346E50" w14:textId="77777777" w:rsidTr="007E6FAA">
        <w:trPr>
          <w:jc w:val="center"/>
        </w:trPr>
        <w:tc>
          <w:tcPr>
            <w:tcW w:w="2700" w:type="dxa"/>
            <w:shd w:val="clear" w:color="auto" w:fill="FFFFFF"/>
            <w:tcMar>
              <w:top w:w="100" w:type="dxa"/>
              <w:left w:w="100" w:type="dxa"/>
              <w:bottom w:w="100" w:type="dxa"/>
              <w:right w:w="100" w:type="dxa"/>
            </w:tcMar>
            <w:vAlign w:val="center"/>
          </w:tcPr>
          <w:p w14:paraId="5C6707A2" w14:textId="77777777" w:rsidR="00284BAD" w:rsidRDefault="00284BAD" w:rsidP="007E6FAA">
            <w:pPr>
              <w:rPr>
                <w:b/>
              </w:rPr>
            </w:pPr>
            <w:r>
              <w:rPr>
                <w:b/>
              </w:rPr>
              <w:lastRenderedPageBreak/>
              <w:t>Description</w:t>
            </w:r>
          </w:p>
        </w:tc>
        <w:tc>
          <w:tcPr>
            <w:tcW w:w="3150" w:type="dxa"/>
            <w:shd w:val="clear" w:color="auto" w:fill="FFFFFF"/>
            <w:tcMar>
              <w:top w:w="100" w:type="dxa"/>
              <w:left w:w="100" w:type="dxa"/>
              <w:bottom w:w="100" w:type="dxa"/>
              <w:right w:w="100" w:type="dxa"/>
            </w:tcMar>
            <w:vAlign w:val="center"/>
          </w:tcPr>
          <w:p w14:paraId="779CBD8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531F9831"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1E79D2" w14:textId="5C1E98A2" w:rsidR="00284BAD" w:rsidRPr="00683033" w:rsidRDefault="00284BAD" w:rsidP="007E6FAA">
            <w:r w:rsidRPr="00683033">
              <w:t xml:space="preserve">The </w:t>
            </w:r>
            <w:r w:rsidRPr="00E55D99">
              <w:rPr>
                <w:rFonts w:ascii="Courier New" w:eastAsia="Courier New" w:hAnsi="Courier New" w:cs="Courier New"/>
                <w:sz w:val="22"/>
                <w:szCs w:val="22"/>
              </w:rPr>
              <w:t>Description</w:t>
            </w:r>
            <w:r w:rsidRPr="00683033">
              <w:t xml:space="preserve"> property captures a technical description of the Tool</w:t>
            </w:r>
            <w:r w:rsidR="00CC7659">
              <w:t xml:space="preserve"> </w:t>
            </w:r>
            <w:r w:rsidRPr="00683033">
              <w:t xml:space="preserve">Information. Any length is permitted. Optional formatting is supported via the </w:t>
            </w:r>
            <w:r w:rsidRPr="0077736A">
              <w:rPr>
                <w:rFonts w:ascii="Courier New" w:eastAsia="Courier New" w:hAnsi="Courier New" w:cs="Courier New"/>
                <w:szCs w:val="20"/>
              </w:rPr>
              <w:t>structuring_format</w:t>
            </w:r>
            <w:r w:rsidRPr="00683033">
              <w:t xml:space="preserve"> property of the </w:t>
            </w:r>
            <w:r w:rsidRPr="0077736A">
              <w:rPr>
                <w:rFonts w:ascii="Courier New" w:eastAsia="Courier New" w:hAnsi="Courier New" w:cs="Courier New"/>
                <w:szCs w:val="20"/>
              </w:rPr>
              <w:t>StructuredTextType</w:t>
            </w:r>
            <w:r w:rsidRPr="00683033">
              <w:t xml:space="preserve"> class.</w:t>
            </w:r>
          </w:p>
        </w:tc>
      </w:tr>
      <w:tr w:rsidR="00284BAD" w14:paraId="2EE4B991" w14:textId="77777777" w:rsidTr="007E6FAA">
        <w:trPr>
          <w:jc w:val="center"/>
        </w:trPr>
        <w:tc>
          <w:tcPr>
            <w:tcW w:w="2700" w:type="dxa"/>
            <w:shd w:val="clear" w:color="auto" w:fill="FFFFFF"/>
            <w:tcMar>
              <w:top w:w="100" w:type="dxa"/>
              <w:left w:w="100" w:type="dxa"/>
              <w:bottom w:w="100" w:type="dxa"/>
              <w:right w:w="100" w:type="dxa"/>
            </w:tcMar>
            <w:vAlign w:val="center"/>
          </w:tcPr>
          <w:p w14:paraId="6078EB2C" w14:textId="77777777" w:rsidR="00284BAD" w:rsidRDefault="00284BAD" w:rsidP="007E6FAA">
            <w:pPr>
              <w:rPr>
                <w:b/>
              </w:rPr>
            </w:pPr>
            <w:r>
              <w:rPr>
                <w:b/>
              </w:rPr>
              <w:t>References</w:t>
            </w:r>
          </w:p>
        </w:tc>
        <w:tc>
          <w:tcPr>
            <w:tcW w:w="3150" w:type="dxa"/>
            <w:shd w:val="clear" w:color="auto" w:fill="FFFFFF"/>
            <w:tcMar>
              <w:top w:w="100" w:type="dxa"/>
              <w:left w:w="100" w:type="dxa"/>
              <w:bottom w:w="100" w:type="dxa"/>
              <w:right w:w="100" w:type="dxa"/>
            </w:tcMar>
            <w:vAlign w:val="center"/>
          </w:tcPr>
          <w:p w14:paraId="19E2D76B" w14:textId="77777777" w:rsidR="00284BAD" w:rsidRDefault="00284BAD" w:rsidP="007E6FAA">
            <w:pPr>
              <w:pStyle w:val="UMLTableType"/>
              <w:contextualSpacing w:val="0"/>
            </w:pPr>
            <w:r>
              <w:t>ToolReferencesType</w:t>
            </w:r>
          </w:p>
        </w:tc>
        <w:tc>
          <w:tcPr>
            <w:tcW w:w="1350" w:type="dxa"/>
            <w:shd w:val="clear" w:color="auto" w:fill="FFFFFF"/>
            <w:tcMar>
              <w:top w:w="100" w:type="dxa"/>
              <w:left w:w="100" w:type="dxa"/>
              <w:bottom w:w="100" w:type="dxa"/>
              <w:right w:w="100" w:type="dxa"/>
            </w:tcMar>
            <w:vAlign w:val="center"/>
          </w:tcPr>
          <w:p w14:paraId="2E6EF4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B7AFEB" w14:textId="77777777" w:rsidR="00284BAD" w:rsidRPr="00683033" w:rsidRDefault="00284BAD" w:rsidP="007E6FAA">
            <w:r w:rsidRPr="00683033">
              <w:t xml:space="preserve">The </w:t>
            </w:r>
            <w:r w:rsidRPr="00E55D99">
              <w:rPr>
                <w:rFonts w:ascii="Courier New" w:hAnsi="Courier New" w:cs="Courier New"/>
                <w:sz w:val="22"/>
                <w:szCs w:val="22"/>
              </w:rPr>
              <w:t>References</w:t>
            </w:r>
            <w:r w:rsidRPr="00683033">
              <w:t xml:space="preserve"> property captures references to instances or additional information for this tool.</w:t>
            </w:r>
          </w:p>
        </w:tc>
      </w:tr>
      <w:tr w:rsidR="00284BAD" w14:paraId="63BADD9D" w14:textId="77777777" w:rsidTr="007E6FAA">
        <w:trPr>
          <w:jc w:val="center"/>
        </w:trPr>
        <w:tc>
          <w:tcPr>
            <w:tcW w:w="2700" w:type="dxa"/>
            <w:shd w:val="clear" w:color="auto" w:fill="FFFFFF"/>
            <w:tcMar>
              <w:top w:w="100" w:type="dxa"/>
              <w:left w:w="100" w:type="dxa"/>
              <w:bottom w:w="100" w:type="dxa"/>
              <w:right w:w="100" w:type="dxa"/>
            </w:tcMar>
            <w:vAlign w:val="center"/>
          </w:tcPr>
          <w:p w14:paraId="17AFB86F" w14:textId="77777777" w:rsidR="00284BAD" w:rsidRDefault="00284BAD" w:rsidP="007E6FAA">
            <w:pPr>
              <w:rPr>
                <w:b/>
              </w:rPr>
            </w:pPr>
            <w:r>
              <w:rPr>
                <w:b/>
              </w:rPr>
              <w:t>Vendor</w:t>
            </w:r>
          </w:p>
        </w:tc>
        <w:tc>
          <w:tcPr>
            <w:tcW w:w="3150" w:type="dxa"/>
            <w:shd w:val="clear" w:color="auto" w:fill="FFFFFF"/>
            <w:tcMar>
              <w:top w:w="100" w:type="dxa"/>
              <w:left w:w="100" w:type="dxa"/>
              <w:bottom w:w="100" w:type="dxa"/>
              <w:right w:w="100" w:type="dxa"/>
            </w:tcMar>
            <w:vAlign w:val="center"/>
          </w:tcPr>
          <w:p w14:paraId="4B433C1C" w14:textId="77777777" w:rsidR="00284BAD" w:rsidRDefault="00284BAD" w:rsidP="007E6FAA">
            <w:pPr>
              <w:pStyle w:val="UMLTableType"/>
              <w:contextualSpacing w:val="0"/>
            </w:pPr>
            <w:r>
              <w:t>basicDataTypes:</w:t>
            </w:r>
          </w:p>
          <w:p w14:paraId="6D65EA7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9DFDC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C2C1F56" w14:textId="77777777" w:rsidR="00284BAD" w:rsidRPr="00683033" w:rsidRDefault="00284BAD" w:rsidP="007E6FAA">
            <w:r w:rsidRPr="00683033">
              <w:t xml:space="preserve">The </w:t>
            </w:r>
            <w:r w:rsidRPr="00E55D99">
              <w:rPr>
                <w:rFonts w:ascii="Courier New" w:hAnsi="Courier New" w:cs="Courier New"/>
                <w:sz w:val="22"/>
                <w:szCs w:val="22"/>
              </w:rPr>
              <w:t>Vendor</w:t>
            </w:r>
            <w:r w:rsidRPr="00683033">
              <w:t xml:space="preserve"> property captures information identifying the vendor organization for this tool.</w:t>
            </w:r>
          </w:p>
        </w:tc>
      </w:tr>
      <w:tr w:rsidR="00284BAD" w14:paraId="76C6DEB5" w14:textId="77777777" w:rsidTr="007E6FAA">
        <w:trPr>
          <w:jc w:val="center"/>
        </w:trPr>
        <w:tc>
          <w:tcPr>
            <w:tcW w:w="2700" w:type="dxa"/>
            <w:shd w:val="clear" w:color="auto" w:fill="FFFFFF"/>
            <w:tcMar>
              <w:top w:w="100" w:type="dxa"/>
              <w:left w:w="100" w:type="dxa"/>
              <w:bottom w:w="100" w:type="dxa"/>
              <w:right w:w="100" w:type="dxa"/>
            </w:tcMar>
            <w:vAlign w:val="center"/>
          </w:tcPr>
          <w:p w14:paraId="12D4B2CB" w14:textId="77777777" w:rsidR="00284BAD" w:rsidRDefault="00284BAD" w:rsidP="007E6FAA">
            <w:pPr>
              <w:rPr>
                <w:b/>
              </w:rPr>
            </w:pPr>
            <w:r>
              <w:rPr>
                <w:b/>
              </w:rPr>
              <w:t>Version</w:t>
            </w:r>
          </w:p>
        </w:tc>
        <w:tc>
          <w:tcPr>
            <w:tcW w:w="3150" w:type="dxa"/>
            <w:shd w:val="clear" w:color="auto" w:fill="FFFFFF"/>
            <w:tcMar>
              <w:top w:w="100" w:type="dxa"/>
              <w:left w:w="100" w:type="dxa"/>
              <w:bottom w:w="100" w:type="dxa"/>
              <w:right w:w="100" w:type="dxa"/>
            </w:tcMar>
            <w:vAlign w:val="center"/>
          </w:tcPr>
          <w:p w14:paraId="04DBD8A9" w14:textId="77777777" w:rsidR="00284BAD" w:rsidRDefault="00284BAD" w:rsidP="007E6FAA">
            <w:pPr>
              <w:pStyle w:val="UMLTableType"/>
              <w:contextualSpacing w:val="0"/>
            </w:pPr>
            <w:r>
              <w:t>basicDataTypes:</w:t>
            </w:r>
          </w:p>
          <w:p w14:paraId="011386BE"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524D51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1103B7C" w14:textId="77777777" w:rsidR="00284BAD" w:rsidRPr="00683033" w:rsidRDefault="00284BAD" w:rsidP="007E6FAA">
            <w:r w:rsidRPr="00683033">
              <w:t xml:space="preserve">The </w:t>
            </w:r>
            <w:r w:rsidRPr="00E55D99">
              <w:rPr>
                <w:rFonts w:ascii="Courier New" w:hAnsi="Courier New" w:cs="Courier New"/>
                <w:sz w:val="22"/>
                <w:szCs w:val="22"/>
              </w:rPr>
              <w:t>Version</w:t>
            </w:r>
            <w:r w:rsidRPr="00683033">
              <w:t xml:space="preserve"> property captures an appropriate version descriptor of this tool.</w:t>
            </w:r>
          </w:p>
        </w:tc>
      </w:tr>
      <w:tr w:rsidR="00284BAD" w14:paraId="54FB3C7B" w14:textId="77777777" w:rsidTr="007E6FAA">
        <w:trPr>
          <w:jc w:val="center"/>
        </w:trPr>
        <w:tc>
          <w:tcPr>
            <w:tcW w:w="2700" w:type="dxa"/>
            <w:shd w:val="clear" w:color="auto" w:fill="FFFFFF"/>
            <w:tcMar>
              <w:top w:w="100" w:type="dxa"/>
              <w:left w:w="100" w:type="dxa"/>
              <w:bottom w:w="100" w:type="dxa"/>
              <w:right w:w="100" w:type="dxa"/>
            </w:tcMar>
            <w:vAlign w:val="center"/>
          </w:tcPr>
          <w:p w14:paraId="465ABDB7" w14:textId="77777777" w:rsidR="00284BAD" w:rsidRDefault="00284BAD" w:rsidP="007E6FAA">
            <w:pPr>
              <w:rPr>
                <w:b/>
              </w:rPr>
            </w:pPr>
            <w:r>
              <w:rPr>
                <w:b/>
              </w:rPr>
              <w:t>Service_Pack</w:t>
            </w:r>
          </w:p>
        </w:tc>
        <w:tc>
          <w:tcPr>
            <w:tcW w:w="3150" w:type="dxa"/>
            <w:shd w:val="clear" w:color="auto" w:fill="FFFFFF"/>
            <w:tcMar>
              <w:top w:w="100" w:type="dxa"/>
              <w:left w:w="100" w:type="dxa"/>
              <w:bottom w:w="100" w:type="dxa"/>
              <w:right w:w="100" w:type="dxa"/>
            </w:tcMar>
            <w:vAlign w:val="center"/>
          </w:tcPr>
          <w:p w14:paraId="222CE7FB" w14:textId="77777777" w:rsidR="00284BAD" w:rsidRDefault="00284BAD" w:rsidP="007E6FAA">
            <w:pPr>
              <w:pStyle w:val="UMLTableType"/>
              <w:contextualSpacing w:val="0"/>
            </w:pPr>
            <w:r>
              <w:t>basicDataTypes:</w:t>
            </w:r>
          </w:p>
          <w:p w14:paraId="2FCC3B23"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90574F9"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654454" w14:textId="77777777" w:rsidR="00284BAD" w:rsidRPr="00683033" w:rsidRDefault="00284BAD" w:rsidP="007E6FAA">
            <w:r w:rsidRPr="00683033">
              <w:t xml:space="preserve">The </w:t>
            </w:r>
            <w:r w:rsidRPr="00E55D99">
              <w:rPr>
                <w:rFonts w:ascii="Courier New" w:hAnsi="Courier New" w:cs="Courier New"/>
                <w:sz w:val="22"/>
                <w:szCs w:val="22"/>
              </w:rPr>
              <w:t>Service_Pack</w:t>
            </w:r>
            <w:r w:rsidRPr="00683033">
              <w:t xml:space="preserve"> property captures an appropriate service pack descriptor for this tool.</w:t>
            </w:r>
          </w:p>
        </w:tc>
      </w:tr>
      <w:tr w:rsidR="00284BAD" w14:paraId="60AA707F" w14:textId="77777777" w:rsidTr="007E6FAA">
        <w:trPr>
          <w:jc w:val="center"/>
        </w:trPr>
        <w:tc>
          <w:tcPr>
            <w:tcW w:w="2700" w:type="dxa"/>
            <w:shd w:val="clear" w:color="auto" w:fill="FFFFFF"/>
            <w:tcMar>
              <w:top w:w="100" w:type="dxa"/>
              <w:left w:w="100" w:type="dxa"/>
              <w:bottom w:w="100" w:type="dxa"/>
              <w:right w:w="100" w:type="dxa"/>
            </w:tcMar>
            <w:vAlign w:val="center"/>
          </w:tcPr>
          <w:p w14:paraId="454C1F2A" w14:textId="77777777" w:rsidR="00284BAD" w:rsidRDefault="00284BAD" w:rsidP="007E6FAA">
            <w:pPr>
              <w:rPr>
                <w:b/>
              </w:rPr>
            </w:pPr>
            <w:r>
              <w:rPr>
                <w:b/>
              </w:rPr>
              <w:t>Tool_Specific_Data</w:t>
            </w:r>
          </w:p>
        </w:tc>
        <w:tc>
          <w:tcPr>
            <w:tcW w:w="3150" w:type="dxa"/>
            <w:shd w:val="clear" w:color="auto" w:fill="FFFFFF"/>
            <w:tcMar>
              <w:top w:w="100" w:type="dxa"/>
              <w:left w:w="100" w:type="dxa"/>
              <w:bottom w:w="100" w:type="dxa"/>
              <w:right w:w="100" w:type="dxa"/>
            </w:tcMar>
            <w:vAlign w:val="center"/>
          </w:tcPr>
          <w:p w14:paraId="145457FE" w14:textId="77777777" w:rsidR="00284BAD" w:rsidRDefault="00284BAD" w:rsidP="007E6FAA">
            <w:pPr>
              <w:pStyle w:val="UMLTableType"/>
              <w:contextualSpacing w:val="0"/>
            </w:pPr>
            <w:r>
              <w:t>ToolSpecificDataType</w:t>
            </w:r>
          </w:p>
        </w:tc>
        <w:tc>
          <w:tcPr>
            <w:tcW w:w="1350" w:type="dxa"/>
            <w:shd w:val="clear" w:color="auto" w:fill="FFFFFF"/>
            <w:tcMar>
              <w:top w:w="100" w:type="dxa"/>
              <w:left w:w="100" w:type="dxa"/>
              <w:bottom w:w="100" w:type="dxa"/>
              <w:right w:w="100" w:type="dxa"/>
            </w:tcMar>
            <w:vAlign w:val="center"/>
          </w:tcPr>
          <w:p w14:paraId="02C05490"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2778CF03" w14:textId="77777777" w:rsidR="00284BAD" w:rsidRPr="00683033" w:rsidRDefault="00284BAD" w:rsidP="007E6FAA">
            <w:r w:rsidRPr="00683033">
              <w:t xml:space="preserve">The </w:t>
            </w:r>
            <w:r w:rsidRPr="00E55D99">
              <w:rPr>
                <w:rFonts w:ascii="Courier New" w:eastAsia="Courier New" w:hAnsi="Courier New" w:cs="Courier New"/>
                <w:sz w:val="22"/>
                <w:szCs w:val="22"/>
              </w:rPr>
              <w:t>Tool_Specific_Data</w:t>
            </w:r>
            <w:r w:rsidRPr="00683033">
              <w:t xml:space="preserve"> property characterizes tool-specific data to be included.</w:t>
            </w:r>
          </w:p>
        </w:tc>
      </w:tr>
      <w:tr w:rsidR="00284BAD" w14:paraId="23867BC5" w14:textId="77777777" w:rsidTr="007E6FAA">
        <w:trPr>
          <w:jc w:val="center"/>
        </w:trPr>
        <w:tc>
          <w:tcPr>
            <w:tcW w:w="2700" w:type="dxa"/>
            <w:shd w:val="clear" w:color="auto" w:fill="FFFFFF"/>
            <w:tcMar>
              <w:top w:w="100" w:type="dxa"/>
              <w:left w:w="100" w:type="dxa"/>
              <w:bottom w:w="100" w:type="dxa"/>
              <w:right w:w="100" w:type="dxa"/>
            </w:tcMar>
            <w:vAlign w:val="center"/>
          </w:tcPr>
          <w:p w14:paraId="05AA90C8" w14:textId="77777777" w:rsidR="00284BAD" w:rsidRDefault="00284BAD" w:rsidP="007E6FAA">
            <w:pPr>
              <w:rPr>
                <w:b/>
              </w:rPr>
            </w:pPr>
            <w:r>
              <w:rPr>
                <w:b/>
              </w:rPr>
              <w:t>Tool_Hashes</w:t>
            </w:r>
          </w:p>
        </w:tc>
        <w:tc>
          <w:tcPr>
            <w:tcW w:w="3150" w:type="dxa"/>
            <w:shd w:val="clear" w:color="auto" w:fill="FFFFFF"/>
            <w:tcMar>
              <w:top w:w="100" w:type="dxa"/>
              <w:left w:w="100" w:type="dxa"/>
              <w:bottom w:w="100" w:type="dxa"/>
              <w:right w:w="100" w:type="dxa"/>
            </w:tcMar>
            <w:vAlign w:val="center"/>
          </w:tcPr>
          <w:p w14:paraId="7B80F78F"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1DA61DE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08D66251" w14:textId="77777777" w:rsidR="00284BAD" w:rsidRPr="00683033" w:rsidRDefault="00284BAD" w:rsidP="007E6FAA">
            <w:r w:rsidRPr="00683033">
              <w:t xml:space="preserve">The </w:t>
            </w:r>
            <w:r w:rsidRPr="00E55D99">
              <w:rPr>
                <w:rFonts w:ascii="Courier New" w:hAnsi="Courier New" w:cs="Courier New"/>
                <w:sz w:val="21"/>
                <w:szCs w:val="21"/>
              </w:rPr>
              <w:t>Tool_Hashes</w:t>
            </w:r>
            <w:r w:rsidRPr="00683033">
              <w:t xml:space="preserve"> property captures a hash value computed on the tool file content in order to verify its integrity.</w:t>
            </w:r>
          </w:p>
        </w:tc>
      </w:tr>
      <w:tr w:rsidR="00284BAD" w14:paraId="3E36D813" w14:textId="77777777" w:rsidTr="007E6FAA">
        <w:trPr>
          <w:jc w:val="center"/>
        </w:trPr>
        <w:tc>
          <w:tcPr>
            <w:tcW w:w="2700" w:type="dxa"/>
            <w:shd w:val="clear" w:color="auto" w:fill="FFFFFF"/>
            <w:tcMar>
              <w:top w:w="100" w:type="dxa"/>
              <w:left w:w="100" w:type="dxa"/>
              <w:bottom w:w="100" w:type="dxa"/>
              <w:right w:w="100" w:type="dxa"/>
            </w:tcMar>
            <w:vAlign w:val="center"/>
          </w:tcPr>
          <w:p w14:paraId="7946ECD6" w14:textId="77777777" w:rsidR="00284BAD" w:rsidRDefault="00284BAD" w:rsidP="007E6FAA">
            <w:pPr>
              <w:rPr>
                <w:b/>
              </w:rPr>
            </w:pPr>
            <w:r>
              <w:rPr>
                <w:b/>
              </w:rPr>
              <w:t>Tool_Configuration</w:t>
            </w:r>
          </w:p>
        </w:tc>
        <w:tc>
          <w:tcPr>
            <w:tcW w:w="3150" w:type="dxa"/>
            <w:shd w:val="clear" w:color="auto" w:fill="FFFFFF"/>
            <w:tcMar>
              <w:top w:w="100" w:type="dxa"/>
              <w:left w:w="100" w:type="dxa"/>
              <w:bottom w:w="100" w:type="dxa"/>
              <w:right w:w="100" w:type="dxa"/>
            </w:tcMar>
            <w:vAlign w:val="center"/>
          </w:tcPr>
          <w:p w14:paraId="30F8B764" w14:textId="77777777" w:rsidR="00284BAD" w:rsidRDefault="00284BAD" w:rsidP="007E6FAA">
            <w:pPr>
              <w:pStyle w:val="UMLTableType"/>
              <w:contextualSpacing w:val="0"/>
            </w:pPr>
            <w:r>
              <w:t>ToolConfigurationType</w:t>
            </w:r>
          </w:p>
        </w:tc>
        <w:tc>
          <w:tcPr>
            <w:tcW w:w="1350" w:type="dxa"/>
            <w:shd w:val="clear" w:color="auto" w:fill="FFFFFF"/>
            <w:tcMar>
              <w:top w:w="100" w:type="dxa"/>
              <w:left w:w="100" w:type="dxa"/>
              <w:bottom w:w="100" w:type="dxa"/>
              <w:right w:w="100" w:type="dxa"/>
            </w:tcMar>
            <w:vAlign w:val="center"/>
          </w:tcPr>
          <w:p w14:paraId="50A055A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32032889" w14:textId="77777777" w:rsidR="00284BAD" w:rsidRPr="00683033" w:rsidRDefault="00284BAD" w:rsidP="007E6FAA">
            <w:r w:rsidRPr="00683033">
              <w:t xml:space="preserve">The </w:t>
            </w:r>
            <w:r w:rsidRPr="00E55D99">
              <w:rPr>
                <w:rFonts w:ascii="Courier New" w:hAnsi="Courier New" w:cs="Courier New"/>
                <w:sz w:val="22"/>
                <w:szCs w:val="22"/>
              </w:rPr>
              <w:t>Tool_Configuation</w:t>
            </w:r>
            <w:r w:rsidRPr="00683033">
              <w:t xml:space="preserve"> property characterizes the configuration and usage of the tool.</w:t>
            </w:r>
          </w:p>
        </w:tc>
      </w:tr>
      <w:tr w:rsidR="00284BAD" w14:paraId="004FA253" w14:textId="77777777" w:rsidTr="007E6FAA">
        <w:trPr>
          <w:jc w:val="center"/>
        </w:trPr>
        <w:tc>
          <w:tcPr>
            <w:tcW w:w="2700" w:type="dxa"/>
            <w:shd w:val="clear" w:color="auto" w:fill="FFFFFF"/>
            <w:tcMar>
              <w:top w:w="100" w:type="dxa"/>
              <w:left w:w="100" w:type="dxa"/>
              <w:bottom w:w="100" w:type="dxa"/>
              <w:right w:w="100" w:type="dxa"/>
            </w:tcMar>
            <w:vAlign w:val="center"/>
          </w:tcPr>
          <w:p w14:paraId="590C359B" w14:textId="77777777" w:rsidR="00284BAD" w:rsidRDefault="00284BAD" w:rsidP="007E6FAA">
            <w:pPr>
              <w:rPr>
                <w:b/>
              </w:rPr>
            </w:pPr>
            <w:r>
              <w:rPr>
                <w:b/>
              </w:rPr>
              <w:t>Execution_Environment</w:t>
            </w:r>
          </w:p>
        </w:tc>
        <w:tc>
          <w:tcPr>
            <w:tcW w:w="3150" w:type="dxa"/>
            <w:shd w:val="clear" w:color="auto" w:fill="FFFFFF"/>
            <w:tcMar>
              <w:top w:w="100" w:type="dxa"/>
              <w:left w:w="100" w:type="dxa"/>
              <w:bottom w:w="100" w:type="dxa"/>
              <w:right w:w="100" w:type="dxa"/>
            </w:tcMar>
            <w:vAlign w:val="center"/>
          </w:tcPr>
          <w:p w14:paraId="447159F1" w14:textId="77777777" w:rsidR="00284BAD" w:rsidRDefault="00284BAD" w:rsidP="007E6FAA">
            <w:pPr>
              <w:pStyle w:val="UMLTableType"/>
              <w:contextualSpacing w:val="0"/>
            </w:pPr>
            <w:r>
              <w:t>ExecutionEnvironmentType</w:t>
            </w:r>
          </w:p>
        </w:tc>
        <w:tc>
          <w:tcPr>
            <w:tcW w:w="1350" w:type="dxa"/>
            <w:shd w:val="clear" w:color="auto" w:fill="FFFFFF"/>
            <w:tcMar>
              <w:top w:w="100" w:type="dxa"/>
              <w:left w:w="100" w:type="dxa"/>
              <w:bottom w:w="100" w:type="dxa"/>
              <w:right w:w="100" w:type="dxa"/>
            </w:tcMar>
            <w:vAlign w:val="center"/>
          </w:tcPr>
          <w:p w14:paraId="4B945C3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5A1EEB7" w14:textId="77777777" w:rsidR="00284BAD" w:rsidRPr="00683033" w:rsidRDefault="00284BAD" w:rsidP="007E6FAA">
            <w:r w:rsidRPr="00683033">
              <w:t xml:space="preserve">The </w:t>
            </w:r>
            <w:r w:rsidRPr="00E55D99">
              <w:rPr>
                <w:rFonts w:ascii="Courier New" w:hAnsi="Courier New" w:cs="Courier New"/>
                <w:sz w:val="22"/>
                <w:szCs w:val="22"/>
              </w:rPr>
              <w:t>Execution_Environment</w:t>
            </w:r>
            <w:r w:rsidRPr="0077736A">
              <w:rPr>
                <w:szCs w:val="20"/>
              </w:rPr>
              <w:t xml:space="preserve"> </w:t>
            </w:r>
            <w:r w:rsidRPr="00683033">
              <w:t xml:space="preserve">property characterizes the </w:t>
            </w:r>
            <w:r w:rsidRPr="00683033">
              <w:lastRenderedPageBreak/>
              <w:t>execution environment of the tool.</w:t>
            </w:r>
          </w:p>
        </w:tc>
      </w:tr>
      <w:tr w:rsidR="00284BAD" w14:paraId="0B9FCE2E" w14:textId="77777777" w:rsidTr="007E6FAA">
        <w:trPr>
          <w:jc w:val="center"/>
        </w:trPr>
        <w:tc>
          <w:tcPr>
            <w:tcW w:w="2700" w:type="dxa"/>
            <w:shd w:val="clear" w:color="auto" w:fill="FFFFFF"/>
            <w:tcMar>
              <w:top w:w="100" w:type="dxa"/>
              <w:left w:w="100" w:type="dxa"/>
              <w:bottom w:w="100" w:type="dxa"/>
              <w:right w:w="100" w:type="dxa"/>
            </w:tcMar>
            <w:vAlign w:val="center"/>
          </w:tcPr>
          <w:p w14:paraId="0A12F457" w14:textId="77777777" w:rsidR="00284BAD" w:rsidRDefault="00284BAD" w:rsidP="007E6FAA">
            <w:pPr>
              <w:rPr>
                <w:b/>
              </w:rPr>
            </w:pPr>
            <w:r>
              <w:rPr>
                <w:b/>
              </w:rPr>
              <w:lastRenderedPageBreak/>
              <w:t>Errors</w:t>
            </w:r>
          </w:p>
        </w:tc>
        <w:tc>
          <w:tcPr>
            <w:tcW w:w="3150" w:type="dxa"/>
            <w:shd w:val="clear" w:color="auto" w:fill="FFFFFF"/>
            <w:tcMar>
              <w:top w:w="100" w:type="dxa"/>
              <w:left w:w="100" w:type="dxa"/>
              <w:bottom w:w="100" w:type="dxa"/>
              <w:right w:w="100" w:type="dxa"/>
            </w:tcMar>
            <w:vAlign w:val="center"/>
          </w:tcPr>
          <w:p w14:paraId="14346B33" w14:textId="77777777" w:rsidR="00284BAD" w:rsidRDefault="00284BAD" w:rsidP="007E6FAA">
            <w:pPr>
              <w:pStyle w:val="UMLTableType"/>
              <w:contextualSpacing w:val="0"/>
            </w:pPr>
            <w:r>
              <w:t>ErrorsType</w:t>
            </w:r>
          </w:p>
        </w:tc>
        <w:tc>
          <w:tcPr>
            <w:tcW w:w="1350" w:type="dxa"/>
            <w:shd w:val="clear" w:color="auto" w:fill="FFFFFF"/>
            <w:tcMar>
              <w:top w:w="100" w:type="dxa"/>
              <w:left w:w="100" w:type="dxa"/>
              <w:bottom w:w="100" w:type="dxa"/>
              <w:right w:w="100" w:type="dxa"/>
            </w:tcMar>
            <w:vAlign w:val="center"/>
          </w:tcPr>
          <w:p w14:paraId="3A015138"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95A9CC" w14:textId="77777777" w:rsidR="00284BAD" w:rsidRPr="00683033" w:rsidRDefault="00284BAD" w:rsidP="007E6FAA">
            <w:r w:rsidRPr="00683033">
              <w:t xml:space="preserve">The </w:t>
            </w:r>
            <w:r w:rsidRPr="00E55D99">
              <w:rPr>
                <w:rFonts w:ascii="Courier New" w:hAnsi="Courier New" w:cs="Courier New"/>
                <w:sz w:val="22"/>
                <w:szCs w:val="22"/>
              </w:rPr>
              <w:t>Errors</w:t>
            </w:r>
            <w:r w:rsidRPr="00683033">
              <w:t xml:space="preserve"> property captures any errors generated during the run of the tool.</w:t>
            </w:r>
          </w:p>
        </w:tc>
      </w:tr>
      <w:tr w:rsidR="00284BAD" w14:paraId="3F252E6E" w14:textId="77777777" w:rsidTr="007E6FAA">
        <w:trPr>
          <w:jc w:val="center"/>
        </w:trPr>
        <w:tc>
          <w:tcPr>
            <w:tcW w:w="2700" w:type="dxa"/>
            <w:shd w:val="clear" w:color="auto" w:fill="FFFFFF"/>
            <w:tcMar>
              <w:top w:w="100" w:type="dxa"/>
              <w:left w:w="100" w:type="dxa"/>
              <w:bottom w:w="100" w:type="dxa"/>
              <w:right w:w="100" w:type="dxa"/>
            </w:tcMar>
            <w:vAlign w:val="center"/>
          </w:tcPr>
          <w:p w14:paraId="0CB570BD" w14:textId="77777777" w:rsidR="00284BAD" w:rsidRDefault="00284BAD" w:rsidP="007E6FAA">
            <w:pPr>
              <w:rPr>
                <w:b/>
              </w:rPr>
            </w:pPr>
            <w:r>
              <w:rPr>
                <w:b/>
              </w:rPr>
              <w:t>Metadata</w:t>
            </w:r>
          </w:p>
        </w:tc>
        <w:tc>
          <w:tcPr>
            <w:tcW w:w="3150" w:type="dxa"/>
            <w:shd w:val="clear" w:color="auto" w:fill="FFFFFF"/>
            <w:tcMar>
              <w:top w:w="100" w:type="dxa"/>
              <w:left w:w="100" w:type="dxa"/>
              <w:bottom w:w="100" w:type="dxa"/>
              <w:right w:w="100" w:type="dxa"/>
            </w:tcMar>
            <w:vAlign w:val="center"/>
          </w:tcPr>
          <w:p w14:paraId="27B2B4B7" w14:textId="77777777" w:rsidR="00284BAD" w:rsidRDefault="00284BAD" w:rsidP="007E6FAA">
            <w:pPr>
              <w:pStyle w:val="UMLTableType"/>
              <w:contextualSpacing w:val="0"/>
            </w:pPr>
            <w:r>
              <w:t>MetadataType</w:t>
            </w:r>
          </w:p>
        </w:tc>
        <w:tc>
          <w:tcPr>
            <w:tcW w:w="1350" w:type="dxa"/>
            <w:shd w:val="clear" w:color="auto" w:fill="FFFFFF"/>
            <w:tcMar>
              <w:top w:w="100" w:type="dxa"/>
              <w:left w:w="100" w:type="dxa"/>
              <w:bottom w:w="100" w:type="dxa"/>
              <w:right w:w="100" w:type="dxa"/>
            </w:tcMar>
            <w:vAlign w:val="center"/>
          </w:tcPr>
          <w:p w14:paraId="0DCB90D9"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580896E" w14:textId="77777777" w:rsidR="00284BAD" w:rsidRPr="00683033" w:rsidRDefault="00284BAD" w:rsidP="007E6FAA">
            <w:r w:rsidRPr="00683033">
              <w:t xml:space="preserve">The </w:t>
            </w:r>
            <w:r w:rsidRPr="00E55D99">
              <w:rPr>
                <w:rFonts w:ascii="Courier New" w:hAnsi="Courier New" w:cs="Courier New"/>
                <w:sz w:val="22"/>
                <w:szCs w:val="22"/>
              </w:rPr>
              <w:t>Metadata</w:t>
            </w:r>
            <w:r w:rsidRPr="00683033">
              <w:t xml:space="preserve"> property captures other relevant metadata including tool-specific properties.</w:t>
            </w:r>
          </w:p>
        </w:tc>
      </w:tr>
      <w:tr w:rsidR="00284BAD" w14:paraId="6F62CA46" w14:textId="77777777" w:rsidTr="007E6FAA">
        <w:trPr>
          <w:jc w:val="center"/>
        </w:trPr>
        <w:tc>
          <w:tcPr>
            <w:tcW w:w="2700" w:type="dxa"/>
            <w:shd w:val="clear" w:color="auto" w:fill="FFFFFF"/>
            <w:tcMar>
              <w:top w:w="100" w:type="dxa"/>
              <w:left w:w="100" w:type="dxa"/>
              <w:bottom w:w="100" w:type="dxa"/>
              <w:right w:w="100" w:type="dxa"/>
            </w:tcMar>
            <w:vAlign w:val="center"/>
          </w:tcPr>
          <w:p w14:paraId="10731A44" w14:textId="77777777" w:rsidR="00284BAD" w:rsidRDefault="00284BAD" w:rsidP="007E6FAA">
            <w:pPr>
              <w:rPr>
                <w:b/>
              </w:rPr>
            </w:pPr>
            <w:r>
              <w:rPr>
                <w:b/>
              </w:rPr>
              <w:t>Compensation_Model</w:t>
            </w:r>
          </w:p>
        </w:tc>
        <w:tc>
          <w:tcPr>
            <w:tcW w:w="3150" w:type="dxa"/>
            <w:shd w:val="clear" w:color="auto" w:fill="FFFFFF"/>
            <w:tcMar>
              <w:top w:w="100" w:type="dxa"/>
              <w:left w:w="100" w:type="dxa"/>
              <w:bottom w:w="100" w:type="dxa"/>
              <w:right w:w="100" w:type="dxa"/>
            </w:tcMar>
            <w:vAlign w:val="center"/>
          </w:tcPr>
          <w:p w14:paraId="2AC35030" w14:textId="77777777" w:rsidR="00284BAD" w:rsidRDefault="00284BAD" w:rsidP="007E6FAA">
            <w:pPr>
              <w:pStyle w:val="UMLTableType"/>
              <w:contextualSpacing w:val="0"/>
            </w:pPr>
            <w:r>
              <w:t>CompensationModelType</w:t>
            </w:r>
          </w:p>
        </w:tc>
        <w:tc>
          <w:tcPr>
            <w:tcW w:w="1350" w:type="dxa"/>
            <w:shd w:val="clear" w:color="auto" w:fill="FFFFFF"/>
            <w:tcMar>
              <w:top w:w="100" w:type="dxa"/>
              <w:left w:w="100" w:type="dxa"/>
              <w:bottom w:w="100" w:type="dxa"/>
              <w:right w:w="100" w:type="dxa"/>
            </w:tcMar>
            <w:vAlign w:val="center"/>
          </w:tcPr>
          <w:p w14:paraId="21E7FEB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C2415BD" w14:textId="77777777" w:rsidR="00284BAD" w:rsidRPr="00683033" w:rsidRDefault="00284BAD" w:rsidP="007E6FAA">
            <w:r w:rsidRPr="00683033">
              <w:t xml:space="preserve">The </w:t>
            </w:r>
            <w:r w:rsidRPr="00E55D99">
              <w:rPr>
                <w:rFonts w:ascii="Courier New" w:hAnsi="Courier New" w:cs="Courier New"/>
                <w:sz w:val="22"/>
                <w:szCs w:val="22"/>
              </w:rPr>
              <w:t>Compensation_Model</w:t>
            </w:r>
            <w:r w:rsidRPr="00683033">
              <w:t xml:space="preserve"> property captures the name of the compensation model used for the tool.</w:t>
            </w:r>
          </w:p>
        </w:tc>
      </w:tr>
    </w:tbl>
    <w:p w14:paraId="3BF6DEBC" w14:textId="77777777" w:rsidR="00284BAD" w:rsidRDefault="00284BAD" w:rsidP="00284BAD"/>
    <w:p w14:paraId="2BBE7EA1" w14:textId="77777777" w:rsidR="00EF760A" w:rsidRDefault="00EF760A" w:rsidP="00EF760A">
      <w:pPr>
        <w:pStyle w:val="Heading4"/>
      </w:pPr>
      <w:bookmarkStart w:id="251" w:name="_Toc425409619"/>
      <w:bookmarkStart w:id="252" w:name="_Toc425409630"/>
      <w:bookmarkStart w:id="253" w:name="_Toc450634644"/>
      <w:bookmarkEnd w:id="249"/>
      <w:r>
        <w:t>ToolSpecificDataType Class</w:t>
      </w:r>
      <w:bookmarkEnd w:id="251"/>
      <w:bookmarkEnd w:id="253"/>
    </w:p>
    <w:p w14:paraId="460CA4E7" w14:textId="63226EC9" w:rsidR="00EF760A" w:rsidRDefault="00EF760A" w:rsidP="00EF760A">
      <w:pPr>
        <w:spacing w:before="240"/>
      </w:pPr>
      <w:r>
        <w:t xml:space="preserve">The </w:t>
      </w:r>
      <w:r w:rsidRPr="00AB476A">
        <w:rPr>
          <w:rFonts w:ascii="Courier New" w:hAnsi="Courier New" w:cs="Courier New"/>
        </w:rPr>
        <w:t>ToolSpecificDataType</w:t>
      </w:r>
      <w:r w:rsidR="00CC7659">
        <w:t xml:space="preserve"> class is an a</w:t>
      </w:r>
      <w:r>
        <w:t xml:space="preserve">bstract </w:t>
      </w:r>
      <w:r w:rsidR="00CC7659">
        <w:t>class</w:t>
      </w:r>
      <w:r>
        <w:t xml:space="preserve"> placeholder within the CybOX enabling the inclusion of metadata for a specific type of tool through the use of a custom type defined as an extension of this </w:t>
      </w:r>
      <w:r w:rsidR="00CC7659">
        <w:t>class</w:t>
      </w:r>
      <w:r>
        <w:t>.</w:t>
      </w:r>
    </w:p>
    <w:p w14:paraId="6E1F1785" w14:textId="77777777" w:rsidR="00EF760A" w:rsidRDefault="00EF760A" w:rsidP="00EF760A">
      <w:pPr>
        <w:pStyle w:val="Heading4"/>
      </w:pPr>
      <w:bookmarkStart w:id="254" w:name="_Toc425409625"/>
      <w:bookmarkStart w:id="255" w:name="_Toc450634645"/>
      <w:r>
        <w:t>ToolConfigurationType Class</w:t>
      </w:r>
      <w:bookmarkEnd w:id="254"/>
      <w:bookmarkEnd w:id="255"/>
    </w:p>
    <w:p w14:paraId="39D62ED8" w14:textId="77777777" w:rsidR="00EF760A" w:rsidRDefault="00EF760A" w:rsidP="00EF760A">
      <w:pPr>
        <w:spacing w:after="240"/>
      </w:pPr>
      <w:r>
        <w:t xml:space="preserve">The </w:t>
      </w:r>
      <w:r w:rsidRPr="00AB476A">
        <w:rPr>
          <w:rFonts w:ascii="Courier New" w:hAnsi="Courier New" w:cs="Courier New"/>
        </w:rPr>
        <w:t>ToolConfigurationType</w:t>
      </w:r>
      <w:r>
        <w:t xml:space="preserve"> class characterizes the configuration for a tool used as a cyber observation source.</w:t>
      </w:r>
    </w:p>
    <w:p w14:paraId="68CFF31A" w14:textId="4C3C6B74" w:rsidR="00EF760A" w:rsidRPr="00683033" w:rsidRDefault="00EF760A" w:rsidP="00EF760A">
      <w:pPr>
        <w:pStyle w:val="Caption"/>
        <w:rPr>
          <w:b/>
        </w:rPr>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4E731D">
        <w:t>57</w:t>
      </w:r>
      <w:r w:rsidRPr="00683033">
        <w:t xml:space="preserve">. Properties of the </w:t>
      </w:r>
      <w:r w:rsidRPr="00243FB9">
        <w:rPr>
          <w:rFonts w:ascii="Courier New" w:hAnsi="Courier New" w:cs="Courier New"/>
          <w:sz w:val="22"/>
          <w:szCs w:val="22"/>
        </w:rPr>
        <w:t>ToolConfigurationType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510"/>
        <w:gridCol w:w="1350"/>
        <w:gridCol w:w="4950"/>
      </w:tblGrid>
      <w:tr w:rsidR="00EF760A" w14:paraId="3B205227" w14:textId="77777777" w:rsidTr="00722B38">
        <w:trPr>
          <w:jc w:val="center"/>
        </w:trPr>
        <w:tc>
          <w:tcPr>
            <w:tcW w:w="3150" w:type="dxa"/>
            <w:shd w:val="clear" w:color="auto" w:fill="BFBFBF"/>
            <w:tcMar>
              <w:top w:w="100" w:type="dxa"/>
              <w:left w:w="100" w:type="dxa"/>
              <w:bottom w:w="100" w:type="dxa"/>
              <w:right w:w="100" w:type="dxa"/>
            </w:tcMar>
          </w:tcPr>
          <w:p w14:paraId="0CAE1619" w14:textId="77777777" w:rsidR="00EF760A" w:rsidRPr="00AB476A" w:rsidRDefault="00EF760A" w:rsidP="001A2A2C">
            <w:pPr>
              <w:rPr>
                <w:b/>
                <w:color w:val="000000"/>
              </w:rPr>
            </w:pPr>
            <w:r w:rsidRPr="00AB476A">
              <w:rPr>
                <w:b/>
                <w:color w:val="000000"/>
              </w:rPr>
              <w:t>Name</w:t>
            </w:r>
          </w:p>
        </w:tc>
        <w:tc>
          <w:tcPr>
            <w:tcW w:w="3510" w:type="dxa"/>
            <w:shd w:val="clear" w:color="auto" w:fill="BFBFBF"/>
            <w:tcMar>
              <w:top w:w="100" w:type="dxa"/>
              <w:left w:w="100" w:type="dxa"/>
              <w:bottom w:w="100" w:type="dxa"/>
              <w:right w:w="100" w:type="dxa"/>
            </w:tcMar>
            <w:vAlign w:val="center"/>
          </w:tcPr>
          <w:p w14:paraId="0D9274E8"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69BA81F" w14:textId="77777777" w:rsidR="00EF760A" w:rsidRPr="00AB476A" w:rsidRDefault="00EF760A" w:rsidP="001A2A2C">
            <w:pPr>
              <w:jc w:val="center"/>
              <w:rPr>
                <w:b/>
                <w:color w:val="000000"/>
              </w:rPr>
            </w:pPr>
            <w:r w:rsidRPr="00AB476A">
              <w:rPr>
                <w:b/>
                <w:color w:val="000000"/>
              </w:rPr>
              <w:t>Multiplicity</w:t>
            </w:r>
          </w:p>
        </w:tc>
        <w:tc>
          <w:tcPr>
            <w:tcW w:w="4950" w:type="dxa"/>
            <w:shd w:val="clear" w:color="auto" w:fill="BFBFBF"/>
            <w:tcMar>
              <w:top w:w="100" w:type="dxa"/>
              <w:left w:w="100" w:type="dxa"/>
              <w:bottom w:w="100" w:type="dxa"/>
              <w:right w:w="100" w:type="dxa"/>
            </w:tcMar>
          </w:tcPr>
          <w:p w14:paraId="5C8D7DCF" w14:textId="77777777" w:rsidR="00EF760A" w:rsidRPr="00AB476A" w:rsidRDefault="00EF760A" w:rsidP="001A2A2C">
            <w:pPr>
              <w:rPr>
                <w:b/>
                <w:color w:val="000000"/>
              </w:rPr>
            </w:pPr>
            <w:r w:rsidRPr="00AB476A">
              <w:rPr>
                <w:b/>
                <w:color w:val="000000"/>
              </w:rPr>
              <w:t>Description</w:t>
            </w:r>
          </w:p>
        </w:tc>
      </w:tr>
      <w:tr w:rsidR="00EF760A" w14:paraId="7DDF46A1" w14:textId="77777777" w:rsidTr="001A2A2C">
        <w:trPr>
          <w:jc w:val="center"/>
        </w:trPr>
        <w:tc>
          <w:tcPr>
            <w:tcW w:w="3150" w:type="dxa"/>
            <w:shd w:val="clear" w:color="auto" w:fill="FFFFFF"/>
            <w:tcMar>
              <w:top w:w="100" w:type="dxa"/>
              <w:left w:w="100" w:type="dxa"/>
              <w:bottom w:w="100" w:type="dxa"/>
              <w:right w:w="100" w:type="dxa"/>
            </w:tcMar>
            <w:vAlign w:val="center"/>
          </w:tcPr>
          <w:p w14:paraId="61FC87D8" w14:textId="77777777" w:rsidR="00EF760A" w:rsidRPr="00AB476A" w:rsidRDefault="00EF760A" w:rsidP="001A2A2C">
            <w:pPr>
              <w:rPr>
                <w:b/>
              </w:rPr>
            </w:pPr>
            <w:r w:rsidRPr="00AB476A">
              <w:rPr>
                <w:b/>
              </w:rPr>
              <w:t>Configuration_Settings</w:t>
            </w:r>
          </w:p>
        </w:tc>
        <w:tc>
          <w:tcPr>
            <w:tcW w:w="3510" w:type="dxa"/>
            <w:shd w:val="clear" w:color="auto" w:fill="FFFFFF"/>
            <w:tcMar>
              <w:top w:w="100" w:type="dxa"/>
              <w:left w:w="100" w:type="dxa"/>
              <w:bottom w:w="100" w:type="dxa"/>
              <w:right w:w="100" w:type="dxa"/>
            </w:tcMar>
            <w:vAlign w:val="center"/>
          </w:tcPr>
          <w:p w14:paraId="2FF455F7" w14:textId="77777777" w:rsidR="00EF760A" w:rsidRPr="00AB476A" w:rsidRDefault="00EF760A" w:rsidP="001A2A2C">
            <w:pPr>
              <w:pStyle w:val="UMLTableType"/>
              <w:contextualSpacing w:val="0"/>
            </w:pPr>
            <w:r w:rsidRPr="00AB476A">
              <w:t>ConfigurationSettingsType</w:t>
            </w:r>
          </w:p>
        </w:tc>
        <w:tc>
          <w:tcPr>
            <w:tcW w:w="1350" w:type="dxa"/>
            <w:shd w:val="clear" w:color="auto" w:fill="FFFFFF"/>
            <w:tcMar>
              <w:top w:w="100" w:type="dxa"/>
              <w:left w:w="100" w:type="dxa"/>
              <w:bottom w:w="100" w:type="dxa"/>
              <w:right w:w="100" w:type="dxa"/>
            </w:tcMar>
            <w:vAlign w:val="center"/>
          </w:tcPr>
          <w:p w14:paraId="4B92BF2B"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57BCB7AD" w14:textId="77777777" w:rsidR="00EF760A" w:rsidRPr="00CC7659" w:rsidRDefault="00EF760A" w:rsidP="001A2A2C">
            <w:pPr>
              <w:rPr>
                <w:szCs w:val="20"/>
              </w:rPr>
            </w:pPr>
            <w:r w:rsidRPr="00CC7659">
              <w:rPr>
                <w:szCs w:val="20"/>
              </w:rPr>
              <w:t xml:space="preserve">The </w:t>
            </w:r>
            <w:r w:rsidRPr="00FA6B41">
              <w:rPr>
                <w:rFonts w:ascii="Courier New" w:hAnsi="Courier New" w:cs="Courier New"/>
                <w:sz w:val="22"/>
                <w:szCs w:val="22"/>
              </w:rPr>
              <w:t>Configuration_Settings</w:t>
            </w:r>
            <w:r w:rsidRPr="00CC7659">
              <w:rPr>
                <w:szCs w:val="20"/>
              </w:rPr>
              <w:t xml:space="preserve"> property characterizes the configuration settings of this tool instance.</w:t>
            </w:r>
          </w:p>
        </w:tc>
      </w:tr>
      <w:tr w:rsidR="00EF760A" w14:paraId="478CAECF" w14:textId="77777777" w:rsidTr="001A2A2C">
        <w:trPr>
          <w:jc w:val="center"/>
        </w:trPr>
        <w:tc>
          <w:tcPr>
            <w:tcW w:w="3150" w:type="dxa"/>
            <w:shd w:val="clear" w:color="auto" w:fill="FFFFFF"/>
            <w:tcMar>
              <w:top w:w="100" w:type="dxa"/>
              <w:left w:w="100" w:type="dxa"/>
              <w:bottom w:w="100" w:type="dxa"/>
              <w:right w:w="100" w:type="dxa"/>
            </w:tcMar>
            <w:vAlign w:val="center"/>
          </w:tcPr>
          <w:p w14:paraId="79A58612" w14:textId="77777777" w:rsidR="00EF760A" w:rsidRPr="00AB476A" w:rsidRDefault="00EF760A" w:rsidP="001A2A2C">
            <w:pPr>
              <w:rPr>
                <w:b/>
              </w:rPr>
            </w:pPr>
            <w:r w:rsidRPr="00AB476A">
              <w:rPr>
                <w:b/>
              </w:rPr>
              <w:t>Dependencies</w:t>
            </w:r>
          </w:p>
        </w:tc>
        <w:tc>
          <w:tcPr>
            <w:tcW w:w="3510" w:type="dxa"/>
            <w:shd w:val="clear" w:color="auto" w:fill="FFFFFF"/>
            <w:tcMar>
              <w:top w:w="100" w:type="dxa"/>
              <w:left w:w="100" w:type="dxa"/>
              <w:bottom w:w="100" w:type="dxa"/>
              <w:right w:w="100" w:type="dxa"/>
            </w:tcMar>
            <w:vAlign w:val="center"/>
          </w:tcPr>
          <w:p w14:paraId="5E155CD8" w14:textId="77777777" w:rsidR="00EF760A" w:rsidRPr="00AB476A" w:rsidRDefault="00EF760A" w:rsidP="001A2A2C">
            <w:pPr>
              <w:pStyle w:val="UMLTableType"/>
              <w:contextualSpacing w:val="0"/>
            </w:pPr>
            <w:r w:rsidRPr="00AB476A">
              <w:t>DependenciesType</w:t>
            </w:r>
          </w:p>
        </w:tc>
        <w:tc>
          <w:tcPr>
            <w:tcW w:w="1350" w:type="dxa"/>
            <w:shd w:val="clear" w:color="auto" w:fill="FFFFFF"/>
            <w:tcMar>
              <w:top w:w="100" w:type="dxa"/>
              <w:left w:w="100" w:type="dxa"/>
              <w:bottom w:w="100" w:type="dxa"/>
              <w:right w:w="100" w:type="dxa"/>
            </w:tcMar>
            <w:vAlign w:val="center"/>
          </w:tcPr>
          <w:p w14:paraId="7497B17E"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7A81259B" w14:textId="77777777" w:rsidR="00EF760A" w:rsidRPr="00CC7659" w:rsidRDefault="00EF760A" w:rsidP="001A2A2C">
            <w:pPr>
              <w:rPr>
                <w:szCs w:val="20"/>
              </w:rPr>
            </w:pPr>
            <w:r w:rsidRPr="00CC7659">
              <w:rPr>
                <w:szCs w:val="20"/>
              </w:rPr>
              <w:t xml:space="preserve">The </w:t>
            </w:r>
            <w:r w:rsidRPr="00FA6B41">
              <w:rPr>
                <w:rFonts w:ascii="Courier New" w:hAnsi="Courier New" w:cs="Courier New"/>
                <w:sz w:val="22"/>
                <w:szCs w:val="22"/>
              </w:rPr>
              <w:t>Dependencies</w:t>
            </w:r>
            <w:r w:rsidRPr="00CC7659">
              <w:rPr>
                <w:szCs w:val="20"/>
              </w:rPr>
              <w:t xml:space="preserve"> property characterizes the relevant dependencies for this tool.</w:t>
            </w:r>
          </w:p>
        </w:tc>
      </w:tr>
      <w:tr w:rsidR="00EF760A" w14:paraId="13561C52" w14:textId="77777777" w:rsidTr="001A2A2C">
        <w:trPr>
          <w:jc w:val="center"/>
        </w:trPr>
        <w:tc>
          <w:tcPr>
            <w:tcW w:w="3150" w:type="dxa"/>
            <w:shd w:val="clear" w:color="auto" w:fill="FFFFFF"/>
            <w:tcMar>
              <w:top w:w="100" w:type="dxa"/>
              <w:left w:w="100" w:type="dxa"/>
              <w:bottom w:w="100" w:type="dxa"/>
              <w:right w:w="100" w:type="dxa"/>
            </w:tcMar>
            <w:vAlign w:val="center"/>
          </w:tcPr>
          <w:p w14:paraId="7B1B0CA5" w14:textId="77777777" w:rsidR="00EF760A" w:rsidRPr="00AB476A" w:rsidRDefault="00EF760A" w:rsidP="001A2A2C">
            <w:pPr>
              <w:rPr>
                <w:b/>
              </w:rPr>
            </w:pPr>
            <w:r w:rsidRPr="00AB476A">
              <w:rPr>
                <w:b/>
              </w:rPr>
              <w:t>Usage_Context_Assumptions</w:t>
            </w:r>
          </w:p>
        </w:tc>
        <w:tc>
          <w:tcPr>
            <w:tcW w:w="3510" w:type="dxa"/>
            <w:shd w:val="clear" w:color="auto" w:fill="FFFFFF"/>
            <w:tcMar>
              <w:top w:w="100" w:type="dxa"/>
              <w:left w:w="100" w:type="dxa"/>
              <w:bottom w:w="100" w:type="dxa"/>
              <w:right w:w="100" w:type="dxa"/>
            </w:tcMar>
            <w:vAlign w:val="center"/>
          </w:tcPr>
          <w:p w14:paraId="57C100CA" w14:textId="77777777" w:rsidR="00EF760A" w:rsidRPr="00AB476A" w:rsidRDefault="00EF760A" w:rsidP="001A2A2C">
            <w:pPr>
              <w:pStyle w:val="UMLTableType"/>
              <w:contextualSpacing w:val="0"/>
            </w:pPr>
            <w:r w:rsidRPr="00AB476A">
              <w:t>UsageContextAssumptionsType</w:t>
            </w:r>
          </w:p>
        </w:tc>
        <w:tc>
          <w:tcPr>
            <w:tcW w:w="1350" w:type="dxa"/>
            <w:shd w:val="clear" w:color="auto" w:fill="FFFFFF"/>
            <w:tcMar>
              <w:top w:w="100" w:type="dxa"/>
              <w:left w:w="100" w:type="dxa"/>
              <w:bottom w:w="100" w:type="dxa"/>
              <w:right w:w="100" w:type="dxa"/>
            </w:tcMar>
            <w:vAlign w:val="center"/>
          </w:tcPr>
          <w:p w14:paraId="22482020"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44051DD4" w14:textId="77777777" w:rsidR="00EF760A" w:rsidRPr="00CC7659" w:rsidRDefault="00EF760A" w:rsidP="001A2A2C">
            <w:pPr>
              <w:rPr>
                <w:szCs w:val="20"/>
              </w:rPr>
            </w:pPr>
            <w:r w:rsidRPr="00CC7659">
              <w:rPr>
                <w:szCs w:val="20"/>
              </w:rPr>
              <w:t xml:space="preserve">The </w:t>
            </w:r>
            <w:r w:rsidRPr="00FA6B41">
              <w:rPr>
                <w:rFonts w:ascii="Courier New" w:hAnsi="Courier New" w:cs="Courier New"/>
                <w:sz w:val="22"/>
                <w:szCs w:val="22"/>
              </w:rPr>
              <w:t>Usage_Context_Assumptions</w:t>
            </w:r>
            <w:r w:rsidRPr="00CC7659">
              <w:rPr>
                <w:szCs w:val="20"/>
              </w:rPr>
              <w:t xml:space="preserve"> property </w:t>
            </w:r>
            <w:r w:rsidRPr="00CC7659">
              <w:rPr>
                <w:szCs w:val="20"/>
              </w:rPr>
              <w:lastRenderedPageBreak/>
              <w:t>characterizes the various relevant usage context assumptions for this tool.</w:t>
            </w:r>
          </w:p>
        </w:tc>
      </w:tr>
      <w:tr w:rsidR="00EF760A" w14:paraId="3DEA44D9" w14:textId="77777777" w:rsidTr="00FA6B41">
        <w:trPr>
          <w:trHeight w:val="808"/>
          <w:jc w:val="center"/>
        </w:trPr>
        <w:tc>
          <w:tcPr>
            <w:tcW w:w="3150" w:type="dxa"/>
            <w:shd w:val="clear" w:color="auto" w:fill="FFFFFF"/>
            <w:tcMar>
              <w:top w:w="100" w:type="dxa"/>
              <w:left w:w="100" w:type="dxa"/>
              <w:bottom w:w="100" w:type="dxa"/>
              <w:right w:w="100" w:type="dxa"/>
            </w:tcMar>
            <w:vAlign w:val="center"/>
          </w:tcPr>
          <w:p w14:paraId="69892225" w14:textId="77777777" w:rsidR="00EF760A" w:rsidRPr="00AB476A" w:rsidRDefault="00EF760A" w:rsidP="001A2A2C">
            <w:pPr>
              <w:rPr>
                <w:b/>
              </w:rPr>
            </w:pPr>
            <w:r w:rsidRPr="00AB476A">
              <w:rPr>
                <w:b/>
              </w:rPr>
              <w:lastRenderedPageBreak/>
              <w:t>Internationalization_Settings</w:t>
            </w:r>
          </w:p>
        </w:tc>
        <w:tc>
          <w:tcPr>
            <w:tcW w:w="3510" w:type="dxa"/>
            <w:shd w:val="clear" w:color="auto" w:fill="FFFFFF"/>
            <w:tcMar>
              <w:top w:w="100" w:type="dxa"/>
              <w:left w:w="100" w:type="dxa"/>
              <w:bottom w:w="100" w:type="dxa"/>
              <w:right w:w="100" w:type="dxa"/>
            </w:tcMar>
            <w:vAlign w:val="center"/>
          </w:tcPr>
          <w:p w14:paraId="4CEFD3A9" w14:textId="77777777" w:rsidR="00EF760A" w:rsidRPr="00AB476A" w:rsidRDefault="00EF760A" w:rsidP="001A2A2C">
            <w:pPr>
              <w:pStyle w:val="UMLTableType"/>
              <w:contextualSpacing w:val="0"/>
            </w:pPr>
            <w:r w:rsidRPr="00AB476A">
              <w:t>Internationalization</w:t>
            </w:r>
          </w:p>
          <w:p w14:paraId="2797DBA7" w14:textId="77777777" w:rsidR="00EF760A" w:rsidRPr="00AB476A" w:rsidRDefault="00EF760A" w:rsidP="001A2A2C">
            <w:pPr>
              <w:pStyle w:val="UMLTableType"/>
              <w:contextualSpacing w:val="0"/>
            </w:pPr>
            <w:r w:rsidRPr="00AB476A">
              <w:t>SettingsType</w:t>
            </w:r>
          </w:p>
        </w:tc>
        <w:tc>
          <w:tcPr>
            <w:tcW w:w="1350" w:type="dxa"/>
            <w:shd w:val="clear" w:color="auto" w:fill="FFFFFF"/>
            <w:tcMar>
              <w:top w:w="100" w:type="dxa"/>
              <w:left w:w="100" w:type="dxa"/>
              <w:bottom w:w="100" w:type="dxa"/>
              <w:right w:w="100" w:type="dxa"/>
            </w:tcMar>
            <w:vAlign w:val="center"/>
          </w:tcPr>
          <w:p w14:paraId="07D266AB"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2DB96F29" w14:textId="77777777" w:rsidR="00EF760A" w:rsidRPr="00CC7659" w:rsidRDefault="00EF760A" w:rsidP="001A2A2C">
            <w:pPr>
              <w:rPr>
                <w:szCs w:val="20"/>
              </w:rPr>
            </w:pPr>
            <w:r w:rsidRPr="00CC7659">
              <w:rPr>
                <w:szCs w:val="20"/>
              </w:rPr>
              <w:t xml:space="preserve">The </w:t>
            </w:r>
            <w:r w:rsidRPr="00FA6B41">
              <w:rPr>
                <w:rFonts w:ascii="Courier New" w:hAnsi="Courier New" w:cs="Courier New"/>
                <w:sz w:val="22"/>
                <w:szCs w:val="22"/>
              </w:rPr>
              <w:t>Internationalization_Settings</w:t>
            </w:r>
            <w:r w:rsidRPr="00CC7659">
              <w:rPr>
                <w:szCs w:val="20"/>
              </w:rPr>
              <w:t xml:space="preserve"> property characterizes the relevant internationalization setting for this tool.</w:t>
            </w:r>
          </w:p>
        </w:tc>
      </w:tr>
      <w:tr w:rsidR="00EF760A" w14:paraId="6862C7A5" w14:textId="77777777" w:rsidTr="001A2A2C">
        <w:trPr>
          <w:jc w:val="center"/>
        </w:trPr>
        <w:tc>
          <w:tcPr>
            <w:tcW w:w="3150" w:type="dxa"/>
            <w:shd w:val="clear" w:color="auto" w:fill="FFFFFF"/>
            <w:tcMar>
              <w:top w:w="100" w:type="dxa"/>
              <w:left w:w="100" w:type="dxa"/>
              <w:bottom w:w="100" w:type="dxa"/>
              <w:right w:w="100" w:type="dxa"/>
            </w:tcMar>
            <w:vAlign w:val="center"/>
          </w:tcPr>
          <w:p w14:paraId="5F600136" w14:textId="77777777" w:rsidR="00EF760A" w:rsidRPr="00AB476A" w:rsidRDefault="00EF760A" w:rsidP="001A2A2C">
            <w:pPr>
              <w:rPr>
                <w:b/>
              </w:rPr>
            </w:pPr>
            <w:r w:rsidRPr="00AB476A">
              <w:rPr>
                <w:b/>
              </w:rPr>
              <w:t>Build_Information</w:t>
            </w:r>
          </w:p>
        </w:tc>
        <w:tc>
          <w:tcPr>
            <w:tcW w:w="3510" w:type="dxa"/>
            <w:shd w:val="clear" w:color="auto" w:fill="FFFFFF"/>
            <w:tcMar>
              <w:top w:w="100" w:type="dxa"/>
              <w:left w:w="100" w:type="dxa"/>
              <w:bottom w:w="100" w:type="dxa"/>
              <w:right w:w="100" w:type="dxa"/>
            </w:tcMar>
            <w:vAlign w:val="center"/>
          </w:tcPr>
          <w:p w14:paraId="011B604B" w14:textId="77777777" w:rsidR="00EF760A" w:rsidRPr="00AB476A" w:rsidRDefault="00EF760A" w:rsidP="001A2A2C">
            <w:pPr>
              <w:pStyle w:val="UMLTableType"/>
              <w:contextualSpacing w:val="0"/>
            </w:pPr>
            <w:r w:rsidRPr="00AB476A">
              <w:t>BuildInformationType</w:t>
            </w:r>
          </w:p>
        </w:tc>
        <w:tc>
          <w:tcPr>
            <w:tcW w:w="1350" w:type="dxa"/>
            <w:shd w:val="clear" w:color="auto" w:fill="FFFFFF"/>
            <w:tcMar>
              <w:top w:w="100" w:type="dxa"/>
              <w:left w:w="100" w:type="dxa"/>
              <w:bottom w:w="100" w:type="dxa"/>
              <w:right w:w="100" w:type="dxa"/>
            </w:tcMar>
            <w:vAlign w:val="center"/>
          </w:tcPr>
          <w:p w14:paraId="1249D166"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34F2F9B8" w14:textId="06D044C7" w:rsidR="00EF760A" w:rsidRPr="00CC7659" w:rsidRDefault="00EF760A" w:rsidP="001A2A2C">
            <w:pPr>
              <w:rPr>
                <w:szCs w:val="20"/>
              </w:rPr>
            </w:pPr>
            <w:r w:rsidRPr="00CC7659">
              <w:rPr>
                <w:szCs w:val="20"/>
              </w:rPr>
              <w:t xml:space="preserve">The </w:t>
            </w:r>
            <w:r w:rsidR="00FA6B41" w:rsidRPr="00FA6B41">
              <w:rPr>
                <w:rFonts w:ascii="Courier New" w:hAnsi="Courier New" w:cs="Courier New"/>
                <w:sz w:val="22"/>
                <w:szCs w:val="22"/>
              </w:rPr>
              <w:t>Build_I</w:t>
            </w:r>
            <w:r w:rsidRPr="00FA6B41">
              <w:rPr>
                <w:rFonts w:ascii="Courier New" w:hAnsi="Courier New" w:cs="Courier New"/>
                <w:sz w:val="22"/>
                <w:szCs w:val="22"/>
              </w:rPr>
              <w:t>nformation</w:t>
            </w:r>
            <w:r w:rsidRPr="00CC7659">
              <w:rPr>
                <w:szCs w:val="20"/>
              </w:rPr>
              <w:t xml:space="preserve"> property characterizes how this tool was built.</w:t>
            </w:r>
          </w:p>
        </w:tc>
      </w:tr>
    </w:tbl>
    <w:p w14:paraId="3091E530" w14:textId="77777777" w:rsidR="00EF760A" w:rsidRDefault="00EF760A" w:rsidP="00EF760A"/>
    <w:p w14:paraId="4AD8489C" w14:textId="77777777" w:rsidR="00EF760A" w:rsidRDefault="00EF760A" w:rsidP="00EF760A">
      <w:pPr>
        <w:pStyle w:val="Heading4"/>
      </w:pPr>
      <w:bookmarkStart w:id="256" w:name="_Toc450634646"/>
      <w:r>
        <w:t>ToolReferencesType Class</w:t>
      </w:r>
      <w:bookmarkEnd w:id="256"/>
    </w:p>
    <w:p w14:paraId="6666740B" w14:textId="307E19A1" w:rsidR="00EF760A" w:rsidRPr="00EA5765" w:rsidRDefault="00CC7659" w:rsidP="00EF760A">
      <w:pPr>
        <w:spacing w:after="240"/>
        <w:rPr>
          <w:szCs w:val="20"/>
        </w:rPr>
      </w:pPr>
      <w:r>
        <w:t xml:space="preserve">The </w:t>
      </w:r>
      <w:r w:rsidRPr="00CC7659">
        <w:rPr>
          <w:rFonts w:ascii="Courier New" w:hAnsi="Courier New" w:cs="Courier New"/>
        </w:rPr>
        <w:t>ToolReferencesType</w:t>
      </w:r>
      <w:r>
        <w:t xml:space="preserve"> c</w:t>
      </w:r>
      <w:r w:rsidRPr="00CC7659">
        <w:t xml:space="preserve">lass </w:t>
      </w:r>
      <w:r>
        <w:t>is u</w:t>
      </w:r>
      <w:r w:rsidR="00EF760A">
        <w:t xml:space="preserve">sed to indicate one or more </w:t>
      </w:r>
      <w:r w:rsidR="00EF760A" w:rsidRPr="00EA5765">
        <w:rPr>
          <w:szCs w:val="20"/>
        </w:rPr>
        <w:t>references to tool instances and information.</w:t>
      </w:r>
    </w:p>
    <w:p w14:paraId="037EAF01" w14:textId="7443CBCF" w:rsidR="00EF760A" w:rsidRPr="00EA5765" w:rsidRDefault="00EF760A" w:rsidP="00EF760A">
      <w:pPr>
        <w:pStyle w:val="Caption"/>
      </w:pPr>
      <w:r w:rsidRPr="00EA5765">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4E731D">
        <w:t>58</w:t>
      </w:r>
      <w:r w:rsidRPr="00EA5765">
        <w:t xml:space="preserve">. Properties of the </w:t>
      </w:r>
      <w:r w:rsidRPr="00EA5765">
        <w:rPr>
          <w:rFonts w:ascii="Courier New" w:hAnsi="Courier New" w:cs="Courier New"/>
        </w:rPr>
        <w:t>ToolReferencesType</w:t>
      </w:r>
      <w:r w:rsidRPr="00EA5765">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350"/>
        <w:gridCol w:w="8100"/>
      </w:tblGrid>
      <w:tr w:rsidR="00EF760A" w14:paraId="6EE3BB2E" w14:textId="77777777" w:rsidTr="00722B38">
        <w:trPr>
          <w:jc w:val="center"/>
        </w:trPr>
        <w:tc>
          <w:tcPr>
            <w:tcW w:w="1260" w:type="dxa"/>
            <w:shd w:val="clear" w:color="auto" w:fill="BFBFBF"/>
            <w:tcMar>
              <w:top w:w="100" w:type="dxa"/>
              <w:left w:w="100" w:type="dxa"/>
              <w:bottom w:w="100" w:type="dxa"/>
              <w:right w:w="100" w:type="dxa"/>
            </w:tcMar>
          </w:tcPr>
          <w:p w14:paraId="2E0C6725" w14:textId="77777777" w:rsidR="00EF760A" w:rsidRPr="00AB476A" w:rsidRDefault="00EF760A" w:rsidP="001A2A2C">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vAlign w:val="center"/>
          </w:tcPr>
          <w:p w14:paraId="2CDDCF9C"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724CFE" w14:textId="77777777" w:rsidR="00EF760A" w:rsidRPr="00AB476A" w:rsidRDefault="00EF760A" w:rsidP="001A2A2C">
            <w:pPr>
              <w:jc w:val="center"/>
              <w:rPr>
                <w:b/>
                <w:color w:val="000000"/>
              </w:rPr>
            </w:pPr>
            <w:r w:rsidRPr="00AB476A">
              <w:rPr>
                <w:b/>
                <w:color w:val="000000"/>
              </w:rPr>
              <w:t>Multiplicity</w:t>
            </w:r>
          </w:p>
        </w:tc>
        <w:tc>
          <w:tcPr>
            <w:tcW w:w="8100" w:type="dxa"/>
            <w:shd w:val="clear" w:color="auto" w:fill="BFBFBF"/>
            <w:tcMar>
              <w:top w:w="100" w:type="dxa"/>
              <w:left w:w="100" w:type="dxa"/>
              <w:bottom w:w="100" w:type="dxa"/>
              <w:right w:w="100" w:type="dxa"/>
            </w:tcMar>
          </w:tcPr>
          <w:p w14:paraId="40008464" w14:textId="77777777" w:rsidR="00EF760A" w:rsidRPr="00AB476A" w:rsidRDefault="00EF760A" w:rsidP="001A2A2C">
            <w:pPr>
              <w:rPr>
                <w:b/>
                <w:color w:val="000000"/>
              </w:rPr>
            </w:pPr>
            <w:r w:rsidRPr="00AB476A">
              <w:rPr>
                <w:b/>
                <w:color w:val="000000"/>
              </w:rPr>
              <w:t>Description</w:t>
            </w:r>
          </w:p>
        </w:tc>
      </w:tr>
      <w:tr w:rsidR="00EF760A" w14:paraId="19A40DEF" w14:textId="77777777" w:rsidTr="001A2A2C">
        <w:trPr>
          <w:jc w:val="center"/>
        </w:trPr>
        <w:tc>
          <w:tcPr>
            <w:tcW w:w="1260" w:type="dxa"/>
            <w:shd w:val="clear" w:color="auto" w:fill="FFFFFF"/>
            <w:tcMar>
              <w:top w:w="100" w:type="dxa"/>
              <w:left w:w="100" w:type="dxa"/>
              <w:bottom w:w="100" w:type="dxa"/>
              <w:right w:w="100" w:type="dxa"/>
            </w:tcMar>
            <w:vAlign w:val="center"/>
          </w:tcPr>
          <w:p w14:paraId="3190BF29" w14:textId="77777777" w:rsidR="00EF760A" w:rsidRPr="00EA5765" w:rsidRDefault="00EF760A" w:rsidP="001A2A2C">
            <w:pPr>
              <w:rPr>
                <w:b/>
                <w:szCs w:val="20"/>
              </w:rPr>
            </w:pPr>
            <w:r w:rsidRPr="00EA5765">
              <w:rPr>
                <w:b/>
                <w:szCs w:val="20"/>
              </w:rPr>
              <w:t>Reference</w:t>
            </w:r>
          </w:p>
        </w:tc>
        <w:tc>
          <w:tcPr>
            <w:tcW w:w="2250" w:type="dxa"/>
            <w:shd w:val="clear" w:color="auto" w:fill="FFFFFF"/>
            <w:tcMar>
              <w:top w:w="100" w:type="dxa"/>
              <w:left w:w="100" w:type="dxa"/>
              <w:bottom w:w="100" w:type="dxa"/>
              <w:right w:w="100" w:type="dxa"/>
            </w:tcMar>
            <w:vAlign w:val="center"/>
          </w:tcPr>
          <w:p w14:paraId="19024DA8" w14:textId="77777777" w:rsidR="00EF760A" w:rsidRPr="00EA5765" w:rsidRDefault="00EF760A" w:rsidP="001A2A2C">
            <w:pPr>
              <w:pStyle w:val="UMLTableType"/>
              <w:contextualSpacing w:val="0"/>
            </w:pPr>
            <w:r w:rsidRPr="00EA5765">
              <w:t>ToolReferenceType</w:t>
            </w:r>
          </w:p>
        </w:tc>
        <w:tc>
          <w:tcPr>
            <w:tcW w:w="1350" w:type="dxa"/>
            <w:shd w:val="clear" w:color="auto" w:fill="FFFFFF"/>
            <w:tcMar>
              <w:top w:w="100" w:type="dxa"/>
              <w:left w:w="100" w:type="dxa"/>
              <w:bottom w:w="100" w:type="dxa"/>
              <w:right w:w="100" w:type="dxa"/>
            </w:tcMar>
            <w:vAlign w:val="center"/>
          </w:tcPr>
          <w:p w14:paraId="0869DDA2" w14:textId="77777777" w:rsidR="00EF760A" w:rsidRPr="00EA5765" w:rsidRDefault="00EF760A" w:rsidP="001A2A2C">
            <w:pPr>
              <w:jc w:val="center"/>
              <w:rPr>
                <w:szCs w:val="20"/>
              </w:rPr>
            </w:pPr>
            <w:r w:rsidRPr="00EA5765">
              <w:rPr>
                <w:szCs w:val="20"/>
              </w:rPr>
              <w:t>1..*</w:t>
            </w:r>
          </w:p>
        </w:tc>
        <w:tc>
          <w:tcPr>
            <w:tcW w:w="8100" w:type="dxa"/>
            <w:shd w:val="clear" w:color="auto" w:fill="FFFFFF"/>
            <w:tcMar>
              <w:top w:w="100" w:type="dxa"/>
              <w:left w:w="100" w:type="dxa"/>
              <w:bottom w:w="100" w:type="dxa"/>
              <w:right w:w="100" w:type="dxa"/>
            </w:tcMar>
          </w:tcPr>
          <w:p w14:paraId="60683AC9" w14:textId="77777777" w:rsidR="00EF760A" w:rsidRPr="00EA5765" w:rsidRDefault="00EF760A" w:rsidP="001A2A2C">
            <w:pPr>
              <w:rPr>
                <w:szCs w:val="20"/>
              </w:rPr>
            </w:pPr>
            <w:r w:rsidRPr="00EA5765">
              <w:rPr>
                <w:szCs w:val="20"/>
              </w:rPr>
              <w:t xml:space="preserve">The </w:t>
            </w:r>
            <w:r w:rsidRPr="00B42477">
              <w:rPr>
                <w:rFonts w:ascii="Courier New" w:eastAsia="Courier New" w:hAnsi="Courier New" w:cs="Courier New"/>
                <w:sz w:val="22"/>
                <w:szCs w:val="22"/>
              </w:rPr>
              <w:t>Reference</w:t>
            </w:r>
            <w:r w:rsidRPr="00EA5765">
              <w:rPr>
                <w:szCs w:val="20"/>
              </w:rPr>
              <w:t xml:space="preserve"> property specifies one reference to information or instances of a given tool.</w:t>
            </w:r>
          </w:p>
        </w:tc>
      </w:tr>
    </w:tbl>
    <w:p w14:paraId="45B7464B" w14:textId="77777777" w:rsidR="00EF760A" w:rsidRDefault="00EF760A" w:rsidP="00EF760A"/>
    <w:p w14:paraId="23107521" w14:textId="77777777" w:rsidR="00EF760A" w:rsidRDefault="00EF760A" w:rsidP="00EF760A">
      <w:pPr>
        <w:pStyle w:val="Heading4"/>
      </w:pPr>
      <w:bookmarkStart w:id="257" w:name="_Toc425409624"/>
      <w:bookmarkStart w:id="258" w:name="_Toc450634647"/>
      <w:r>
        <w:t>ToolReferenceType Class</w:t>
      </w:r>
      <w:bookmarkEnd w:id="257"/>
      <w:bookmarkEnd w:id="258"/>
    </w:p>
    <w:p w14:paraId="496A2A36" w14:textId="77777777" w:rsidR="00EF760A" w:rsidRDefault="00EF760A" w:rsidP="00EF760A">
      <w:pPr>
        <w:spacing w:after="240"/>
      </w:pPr>
      <w:r>
        <w:t>Contains one reference to information or instances of a given tool.</w:t>
      </w:r>
    </w:p>
    <w:p w14:paraId="08E22E71" w14:textId="37EE7045" w:rsidR="00EF760A" w:rsidRPr="00683033" w:rsidRDefault="00EF760A" w:rsidP="00EF760A">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4E731D">
        <w:t>59</w:t>
      </w:r>
      <w:r w:rsidRPr="00683033">
        <w:t xml:space="preserve">. Properties of the </w:t>
      </w:r>
      <w:r w:rsidRPr="00683033">
        <w:rPr>
          <w:rFonts w:cs="Courier New"/>
        </w:rPr>
        <w:t>ToolReferenceType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790"/>
        <w:gridCol w:w="1350"/>
        <w:gridCol w:w="7020"/>
      </w:tblGrid>
      <w:tr w:rsidR="00EF760A" w14:paraId="70520196" w14:textId="77777777" w:rsidTr="00722B38">
        <w:trPr>
          <w:jc w:val="center"/>
        </w:trPr>
        <w:tc>
          <w:tcPr>
            <w:tcW w:w="1800" w:type="dxa"/>
            <w:shd w:val="clear" w:color="auto" w:fill="BFBFBF"/>
            <w:tcMar>
              <w:top w:w="100" w:type="dxa"/>
              <w:left w:w="100" w:type="dxa"/>
              <w:bottom w:w="100" w:type="dxa"/>
              <w:right w:w="100" w:type="dxa"/>
            </w:tcMar>
          </w:tcPr>
          <w:p w14:paraId="681C49D7" w14:textId="77777777" w:rsidR="00EF760A" w:rsidRPr="00AB476A" w:rsidRDefault="00EF760A" w:rsidP="001A2A2C">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vAlign w:val="center"/>
          </w:tcPr>
          <w:p w14:paraId="20499E11"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341A74D" w14:textId="77777777" w:rsidR="00EF760A" w:rsidRPr="00AB476A" w:rsidRDefault="00EF760A" w:rsidP="001A2A2C">
            <w:pPr>
              <w:jc w:val="center"/>
              <w:rPr>
                <w:b/>
                <w:color w:val="000000"/>
              </w:rPr>
            </w:pPr>
            <w:r w:rsidRPr="00AB476A">
              <w:rPr>
                <w:b/>
                <w:color w:val="000000"/>
              </w:rPr>
              <w:t>Multiplicity</w:t>
            </w:r>
          </w:p>
        </w:tc>
        <w:tc>
          <w:tcPr>
            <w:tcW w:w="7020" w:type="dxa"/>
            <w:shd w:val="clear" w:color="auto" w:fill="BFBFBF"/>
            <w:tcMar>
              <w:top w:w="100" w:type="dxa"/>
              <w:left w:w="100" w:type="dxa"/>
              <w:bottom w:w="100" w:type="dxa"/>
              <w:right w:w="100" w:type="dxa"/>
            </w:tcMar>
          </w:tcPr>
          <w:p w14:paraId="48BC067F" w14:textId="77777777" w:rsidR="00EF760A" w:rsidRPr="00AB476A" w:rsidRDefault="00EF760A" w:rsidP="001A2A2C">
            <w:pPr>
              <w:rPr>
                <w:b/>
                <w:color w:val="000000"/>
              </w:rPr>
            </w:pPr>
            <w:r w:rsidRPr="00AB476A">
              <w:rPr>
                <w:b/>
                <w:color w:val="000000"/>
              </w:rPr>
              <w:t>Description</w:t>
            </w:r>
          </w:p>
        </w:tc>
      </w:tr>
      <w:tr w:rsidR="00EF760A" w14:paraId="2CE2C9D2" w14:textId="77777777" w:rsidTr="001A2A2C">
        <w:trPr>
          <w:jc w:val="center"/>
        </w:trPr>
        <w:tc>
          <w:tcPr>
            <w:tcW w:w="1800" w:type="dxa"/>
            <w:shd w:val="clear" w:color="auto" w:fill="FFFFFF"/>
            <w:tcMar>
              <w:top w:w="100" w:type="dxa"/>
              <w:left w:w="100" w:type="dxa"/>
              <w:bottom w:w="100" w:type="dxa"/>
              <w:right w:w="100" w:type="dxa"/>
            </w:tcMar>
            <w:vAlign w:val="center"/>
          </w:tcPr>
          <w:p w14:paraId="1513D453" w14:textId="77777777" w:rsidR="00EF760A" w:rsidRDefault="00EF760A" w:rsidP="001A2A2C">
            <w:pPr>
              <w:rPr>
                <w:b/>
              </w:rPr>
            </w:pPr>
            <w:r>
              <w:rPr>
                <w:b/>
              </w:rPr>
              <w:t>reference_type</w:t>
            </w:r>
          </w:p>
        </w:tc>
        <w:tc>
          <w:tcPr>
            <w:tcW w:w="2790" w:type="dxa"/>
            <w:shd w:val="clear" w:color="auto" w:fill="FFFFFF"/>
            <w:tcMar>
              <w:top w:w="100" w:type="dxa"/>
              <w:left w:w="100" w:type="dxa"/>
              <w:bottom w:w="100" w:type="dxa"/>
              <w:right w:w="100" w:type="dxa"/>
            </w:tcMar>
            <w:vAlign w:val="center"/>
          </w:tcPr>
          <w:p w14:paraId="34C53F4E" w14:textId="77777777" w:rsidR="00EF760A" w:rsidRDefault="00EF760A" w:rsidP="001A2A2C">
            <w:pPr>
              <w:pStyle w:val="UMLTableType"/>
              <w:contextualSpacing w:val="0"/>
            </w:pPr>
            <w:r>
              <w:t>ToolReferenceTypeEnum</w:t>
            </w:r>
          </w:p>
        </w:tc>
        <w:tc>
          <w:tcPr>
            <w:tcW w:w="1350" w:type="dxa"/>
            <w:shd w:val="clear" w:color="auto" w:fill="FFFFFF"/>
            <w:tcMar>
              <w:top w:w="100" w:type="dxa"/>
              <w:left w:w="100" w:type="dxa"/>
              <w:bottom w:w="100" w:type="dxa"/>
              <w:right w:w="100" w:type="dxa"/>
            </w:tcMar>
            <w:vAlign w:val="center"/>
          </w:tcPr>
          <w:p w14:paraId="0E1A744C" w14:textId="77777777" w:rsidR="00EF760A" w:rsidRPr="00F52234" w:rsidRDefault="00EF760A" w:rsidP="001A2A2C">
            <w:pPr>
              <w:jc w:val="center"/>
              <w:rPr>
                <w:sz w:val="22"/>
                <w:szCs w:val="22"/>
              </w:rPr>
            </w:pPr>
            <w:r w:rsidRPr="00683033">
              <w:rPr>
                <w:szCs w:val="22"/>
              </w:rPr>
              <w:t>0..1</w:t>
            </w:r>
          </w:p>
        </w:tc>
        <w:tc>
          <w:tcPr>
            <w:tcW w:w="7020" w:type="dxa"/>
            <w:shd w:val="clear" w:color="auto" w:fill="FFFFFF"/>
            <w:tcMar>
              <w:top w:w="100" w:type="dxa"/>
              <w:left w:w="100" w:type="dxa"/>
              <w:bottom w:w="100" w:type="dxa"/>
              <w:right w:w="100" w:type="dxa"/>
            </w:tcMar>
          </w:tcPr>
          <w:p w14:paraId="27EC3CBC" w14:textId="77777777" w:rsidR="00EF760A" w:rsidRPr="00CC7659" w:rsidRDefault="00EF760A" w:rsidP="001A2A2C">
            <w:pPr>
              <w:rPr>
                <w:szCs w:val="20"/>
              </w:rPr>
            </w:pPr>
            <w:r w:rsidRPr="00CC7659">
              <w:rPr>
                <w:szCs w:val="20"/>
              </w:rPr>
              <w:t xml:space="preserve">The </w:t>
            </w:r>
            <w:r w:rsidRPr="00184DC6">
              <w:rPr>
                <w:rFonts w:ascii="Courier New" w:eastAsia="Courier New" w:hAnsi="Courier New" w:cs="Courier New"/>
                <w:sz w:val="22"/>
                <w:szCs w:val="22"/>
              </w:rPr>
              <w:t>reference_type</w:t>
            </w:r>
            <w:r w:rsidRPr="00CC7659">
              <w:rPr>
                <w:szCs w:val="20"/>
              </w:rPr>
              <w:t xml:space="preserve"> property specifies the nature of the referenced material (documentation, source, executable, etc.).</w:t>
            </w:r>
          </w:p>
        </w:tc>
      </w:tr>
    </w:tbl>
    <w:p w14:paraId="0776A349" w14:textId="77777777" w:rsidR="00C54388" w:rsidRDefault="00C54388" w:rsidP="00C54388">
      <w:pPr>
        <w:pStyle w:val="Heading3"/>
      </w:pPr>
      <w:bookmarkStart w:id="259" w:name="_Toc450634648"/>
      <w:r>
        <w:lastRenderedPageBreak/>
        <w:t>UsageContextAssumptionsType Class</w:t>
      </w:r>
      <w:bookmarkEnd w:id="252"/>
      <w:bookmarkEnd w:id="259"/>
    </w:p>
    <w:p w14:paraId="6D62EA34" w14:textId="77777777" w:rsidR="00C54388" w:rsidRDefault="00C54388" w:rsidP="00C54388">
      <w:pPr>
        <w:spacing w:after="240"/>
      </w:pPr>
      <w:r>
        <w:t xml:space="preserve">The </w:t>
      </w:r>
      <w:r w:rsidRPr="00A43274">
        <w:rPr>
          <w:rFonts w:ascii="Courier New" w:hAnsi="Courier New" w:cs="Courier New"/>
        </w:rPr>
        <w:t>UsageContextAssumptionsType</w:t>
      </w:r>
      <w:r>
        <w:t xml:space="preserve"> class contains descriptions of the various relevant usage context assumptions for this tool.</w:t>
      </w:r>
    </w:p>
    <w:p w14:paraId="06BFC00F" w14:textId="3103AA0B" w:rsidR="00C54388" w:rsidRPr="00683033" w:rsidRDefault="00C54388" w:rsidP="00C54388">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4E731D">
        <w:t>60</w:t>
      </w:r>
      <w:r w:rsidRPr="00683033">
        <w:t xml:space="preserve">. Properties of the </w:t>
      </w:r>
      <w:r w:rsidRPr="00683033">
        <w:rPr>
          <w:rFonts w:cs="Courier New"/>
        </w:rPr>
        <w:t>UsageContextAssumptionsType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2430"/>
        <w:gridCol w:w="1350"/>
        <w:gridCol w:w="6120"/>
      </w:tblGrid>
      <w:tr w:rsidR="00C54388" w14:paraId="46F9D1DF" w14:textId="77777777" w:rsidTr="00722B38">
        <w:trPr>
          <w:jc w:val="center"/>
        </w:trPr>
        <w:tc>
          <w:tcPr>
            <w:tcW w:w="3060" w:type="dxa"/>
            <w:shd w:val="clear" w:color="auto" w:fill="BFBFBF"/>
            <w:tcMar>
              <w:top w:w="100" w:type="dxa"/>
              <w:left w:w="100" w:type="dxa"/>
              <w:bottom w:w="100" w:type="dxa"/>
              <w:right w:w="100" w:type="dxa"/>
            </w:tcMar>
          </w:tcPr>
          <w:p w14:paraId="0537B9F9" w14:textId="77777777" w:rsidR="00C54388" w:rsidRPr="00A43274" w:rsidRDefault="00C54388" w:rsidP="001A2A2C">
            <w:pPr>
              <w:rPr>
                <w:rFonts w:cs="Courier New"/>
                <w:b/>
                <w:color w:val="000000"/>
              </w:rPr>
            </w:pPr>
            <w:r w:rsidRPr="00A43274">
              <w:rPr>
                <w:rFonts w:cs="Courier New"/>
                <w:b/>
                <w:color w:val="000000"/>
              </w:rPr>
              <w:t>Name</w:t>
            </w:r>
          </w:p>
        </w:tc>
        <w:tc>
          <w:tcPr>
            <w:tcW w:w="2430" w:type="dxa"/>
            <w:shd w:val="clear" w:color="auto" w:fill="BFBFBF"/>
            <w:tcMar>
              <w:top w:w="100" w:type="dxa"/>
              <w:left w:w="100" w:type="dxa"/>
              <w:bottom w:w="100" w:type="dxa"/>
              <w:right w:w="100" w:type="dxa"/>
            </w:tcMar>
            <w:vAlign w:val="center"/>
          </w:tcPr>
          <w:p w14:paraId="45E6339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B56E3AE" w14:textId="77777777" w:rsidR="00C54388" w:rsidRPr="00A43274" w:rsidRDefault="00C54388" w:rsidP="001A2A2C">
            <w:pPr>
              <w:jc w:val="center"/>
              <w:rPr>
                <w:rFonts w:cs="Courier New"/>
                <w:b/>
                <w:color w:val="000000"/>
              </w:rPr>
            </w:pPr>
            <w:r w:rsidRPr="00A43274">
              <w:rPr>
                <w:rFonts w:cs="Courier New"/>
                <w:b/>
                <w:color w:val="000000"/>
              </w:rPr>
              <w:t>Multiplicity</w:t>
            </w:r>
          </w:p>
        </w:tc>
        <w:tc>
          <w:tcPr>
            <w:tcW w:w="6120" w:type="dxa"/>
            <w:shd w:val="clear" w:color="auto" w:fill="BFBFBF"/>
            <w:tcMar>
              <w:top w:w="100" w:type="dxa"/>
              <w:left w:w="100" w:type="dxa"/>
              <w:bottom w:w="100" w:type="dxa"/>
              <w:right w:w="100" w:type="dxa"/>
            </w:tcMar>
          </w:tcPr>
          <w:p w14:paraId="3F69554A" w14:textId="77777777" w:rsidR="00C54388" w:rsidRPr="00A43274" w:rsidRDefault="00C54388" w:rsidP="001A2A2C">
            <w:pPr>
              <w:rPr>
                <w:rFonts w:cs="Courier New"/>
                <w:b/>
                <w:color w:val="000000"/>
              </w:rPr>
            </w:pPr>
            <w:r w:rsidRPr="00A43274">
              <w:rPr>
                <w:rFonts w:cs="Courier New"/>
                <w:b/>
                <w:color w:val="000000"/>
              </w:rPr>
              <w:t>Description</w:t>
            </w:r>
          </w:p>
        </w:tc>
      </w:tr>
      <w:tr w:rsidR="00C54388" w14:paraId="0C7AC8ED" w14:textId="77777777" w:rsidTr="001A2A2C">
        <w:trPr>
          <w:jc w:val="center"/>
        </w:trPr>
        <w:tc>
          <w:tcPr>
            <w:tcW w:w="3060" w:type="dxa"/>
            <w:shd w:val="clear" w:color="auto" w:fill="FFFFFF"/>
            <w:tcMar>
              <w:top w:w="100" w:type="dxa"/>
              <w:left w:w="100" w:type="dxa"/>
              <w:bottom w:w="100" w:type="dxa"/>
              <w:right w:w="100" w:type="dxa"/>
            </w:tcMar>
            <w:vAlign w:val="center"/>
          </w:tcPr>
          <w:p w14:paraId="78F5379E" w14:textId="77777777" w:rsidR="00C54388" w:rsidRDefault="00C54388" w:rsidP="001A2A2C">
            <w:pPr>
              <w:rPr>
                <w:b/>
              </w:rPr>
            </w:pPr>
            <w:r>
              <w:rPr>
                <w:b/>
              </w:rPr>
              <w:t>Usage_Context_Assumption</w:t>
            </w:r>
          </w:p>
        </w:tc>
        <w:tc>
          <w:tcPr>
            <w:tcW w:w="2430" w:type="dxa"/>
            <w:shd w:val="clear" w:color="auto" w:fill="FFFFFF"/>
            <w:tcMar>
              <w:top w:w="100" w:type="dxa"/>
              <w:left w:w="100" w:type="dxa"/>
              <w:bottom w:w="100" w:type="dxa"/>
              <w:right w:w="100" w:type="dxa"/>
            </w:tcMar>
            <w:vAlign w:val="center"/>
          </w:tcPr>
          <w:p w14:paraId="72639FE8" w14:textId="77777777" w:rsidR="00C54388" w:rsidRDefault="00C54388" w:rsidP="001A2A2C">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72FA7CB1" w14:textId="77777777" w:rsidR="00C54388" w:rsidRPr="00A43274" w:rsidRDefault="00C54388" w:rsidP="001A2A2C">
            <w:pPr>
              <w:jc w:val="center"/>
              <w:rPr>
                <w:sz w:val="22"/>
                <w:szCs w:val="22"/>
              </w:rPr>
            </w:pPr>
            <w:r w:rsidRPr="00683033">
              <w:rPr>
                <w:szCs w:val="22"/>
              </w:rPr>
              <w:t>1..*</w:t>
            </w:r>
          </w:p>
        </w:tc>
        <w:tc>
          <w:tcPr>
            <w:tcW w:w="6120" w:type="dxa"/>
            <w:shd w:val="clear" w:color="auto" w:fill="FFFFFF"/>
            <w:tcMar>
              <w:top w:w="100" w:type="dxa"/>
              <w:left w:w="100" w:type="dxa"/>
              <w:bottom w:w="100" w:type="dxa"/>
              <w:right w:w="100" w:type="dxa"/>
            </w:tcMar>
          </w:tcPr>
          <w:p w14:paraId="0E8E846B" w14:textId="77777777" w:rsidR="00C54388" w:rsidRPr="00CC7659" w:rsidRDefault="00C54388" w:rsidP="001A2A2C">
            <w:pPr>
              <w:rPr>
                <w:szCs w:val="20"/>
              </w:rPr>
            </w:pPr>
            <w:r w:rsidRPr="00CC7659">
              <w:rPr>
                <w:szCs w:val="20"/>
              </w:rPr>
              <w:t xml:space="preserve">The </w:t>
            </w:r>
            <w:r w:rsidRPr="00184DC6">
              <w:rPr>
                <w:rFonts w:ascii="Courier New" w:hAnsi="Courier New" w:cs="Courier New"/>
                <w:sz w:val="22"/>
                <w:szCs w:val="22"/>
              </w:rPr>
              <w:t>Usage_Context_Assumption</w:t>
            </w:r>
            <w:r w:rsidRPr="00CC7659">
              <w:rPr>
                <w:szCs w:val="20"/>
              </w:rPr>
              <w:t xml:space="preserve"> property captures a single usage context assumption for this tool.</w:t>
            </w:r>
          </w:p>
        </w:tc>
      </w:tr>
    </w:tbl>
    <w:p w14:paraId="26D0B47D" w14:textId="77777777" w:rsidR="00D23099" w:rsidRDefault="00D23099" w:rsidP="000376EF">
      <w:pPr>
        <w:pStyle w:val="Heading2"/>
      </w:pPr>
      <w:bookmarkStart w:id="260" w:name="_Toc450634649"/>
      <w:r>
        <w:t>Vocabulary Data Types</w:t>
      </w:r>
      <w:bookmarkEnd w:id="260"/>
    </w:p>
    <w:p w14:paraId="680E1DAF" w14:textId="50A92A93" w:rsidR="00E9355D" w:rsidRPr="00434BA0" w:rsidRDefault="00E9355D" w:rsidP="00E9355D">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xml:space="preserve">, listed below in order of formality. </w:t>
      </w:r>
      <w:r w:rsidRPr="00561A2C">
        <w:t xml:space="preserve">Please see </w:t>
      </w:r>
      <w:hyperlink w:anchor="AdditionalArtifacts" w:history="1">
        <w:r>
          <w:rPr>
            <w:rStyle w:val="Hyperlink"/>
            <w:i/>
          </w:rPr>
          <w:t>CybOX</w:t>
        </w:r>
        <w:r w:rsidR="0092062A">
          <w:rPr>
            <w:rStyle w:val="Hyperlink"/>
            <w:i/>
          </w:rPr>
          <w:t xml:space="preserve"> Version 2.1</w:t>
        </w:r>
        <w:r w:rsidRPr="00A8141F">
          <w:rPr>
            <w:rStyle w:val="Hyperlink"/>
            <w:i/>
          </w:rPr>
          <w:t xml:space="preserve">.1 Part </w:t>
        </w:r>
        <w:r>
          <w:rPr>
            <w:rStyle w:val="Hyperlink"/>
            <w:i/>
          </w:rPr>
          <w:t>5: Vocabularies</w:t>
        </w:r>
      </w:hyperlink>
      <w:r w:rsidRPr="00561A2C">
        <w:t xml:space="preserve"> for </w:t>
      </w:r>
      <w:r>
        <w:t>further</w:t>
      </w:r>
      <w:r w:rsidRPr="00561A2C">
        <w:t xml:space="preserve"> information </w:t>
      </w:r>
      <w:r>
        <w:t xml:space="preserve">on </w:t>
      </w:r>
      <w:r w:rsidR="009B7D44">
        <w:t>CybOX</w:t>
      </w:r>
      <w:r>
        <w:t xml:space="preserve"> v</w:t>
      </w:r>
      <w:r w:rsidRPr="00561A2C">
        <w:t>ocabularies.</w:t>
      </w:r>
      <w:r w:rsidRPr="00434BA0">
        <w:t xml:space="preserve"> </w:t>
      </w:r>
    </w:p>
    <w:p w14:paraId="0095B239" w14:textId="317CB0EB"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Leverage a default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w:t>
      </w:r>
      <w:r w:rsidR="009B7D44" w:rsidRPr="009B7D44">
        <w:rPr>
          <w:rFonts w:ascii="Arial" w:hAnsi="Arial" w:cs="Arial"/>
          <w:sz w:val="20"/>
          <w:szCs w:val="20"/>
        </w:rPr>
        <w:t>CybOX</w:t>
      </w:r>
      <w:r w:rsidRPr="009941EC">
        <w:rPr>
          <w:rFonts w:ascii="Arial" w:hAnsi="Arial"/>
          <w:sz w:val="20"/>
        </w:rPr>
        <w:t xml:space="preserve"> v</w:t>
      </w:r>
      <w:r w:rsidR="009B7D44">
        <w:rPr>
          <w:rFonts w:ascii="Arial" w:hAnsi="Arial"/>
          <w:sz w:val="20"/>
        </w:rPr>
        <w:t>2</w:t>
      </w:r>
      <w:r w:rsidRPr="009941EC">
        <w:rPr>
          <w:rFonts w:ascii="Arial" w:hAnsi="Arial"/>
          <w:sz w:val="20"/>
        </w:rPr>
        <w:t xml:space="preserve">.2.1 defines a collection of default vocabularies and associated enumerations that are based on input from the </w:t>
      </w:r>
      <w:r w:rsidR="009B7D44" w:rsidRPr="009B7D44">
        <w:rPr>
          <w:rFonts w:ascii="Arial" w:hAnsi="Arial" w:cs="Arial"/>
          <w:sz w:val="20"/>
          <w:szCs w:val="20"/>
        </w:rPr>
        <w:t>CybOX</w:t>
      </w:r>
      <w:r w:rsidRPr="009941EC">
        <w:rPr>
          <w:rFonts w:ascii="Arial" w:hAnsi="Arial"/>
          <w:sz w:val="20"/>
        </w:rPr>
        <w:t xml:space="preserve"> community (see </w:t>
      </w:r>
      <w:hyperlink w:anchor="AdditionalArtifacts" w:history="1">
        <w:r w:rsidR="0092062A">
          <w:rPr>
            <w:rStyle w:val="Hyperlink"/>
            <w:rFonts w:ascii="Arial" w:hAnsi="Arial" w:cs="Arial"/>
            <w:i/>
            <w:sz w:val="20"/>
            <w:szCs w:val="20"/>
          </w:rPr>
          <w:t>CybOX Version 2.1</w:t>
        </w:r>
        <w:r w:rsidR="00F47177" w:rsidRPr="00F47177">
          <w:rPr>
            <w:rStyle w:val="Hyperlink"/>
            <w:rFonts w:ascii="Arial" w:hAnsi="Arial" w:cs="Arial"/>
            <w:i/>
            <w:sz w:val="20"/>
            <w:szCs w:val="20"/>
          </w:rPr>
          <w:t>.1 Part 5: Vocabularies</w:t>
        </w:r>
      </w:hyperlink>
      <w:r w:rsidRPr="009941EC">
        <w:rPr>
          <w:rFonts w:ascii="Arial" w:hAnsi="Arial"/>
          <w:sz w:val="20"/>
        </w:rPr>
        <w:t>); however, not all vocabulary properties have an assigned default vocabulary.</w:t>
      </w:r>
    </w:p>
    <w:p w14:paraId="09E2DA8D" w14:textId="4783D2F0"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To achieve value enforcement, a custom vocabulary must be formally added to the </w:t>
      </w:r>
      <w:r w:rsidR="009B7D44" w:rsidRPr="009B7D44">
        <w:rPr>
          <w:rFonts w:ascii="Arial" w:hAnsi="Arial" w:cs="Arial"/>
          <w:sz w:val="20"/>
          <w:szCs w:val="20"/>
        </w:rPr>
        <w:t>CybOX</w:t>
      </w:r>
      <w:r w:rsidRPr="009941EC">
        <w:rPr>
          <w:rFonts w:ascii="Arial" w:hAnsi="Arial"/>
          <w:sz w:val="20"/>
        </w:rPr>
        <w:t xml:space="preserve"> Vocabulary data model.  Because this is an extension of the </w:t>
      </w:r>
      <w:r w:rsidR="009B7D44" w:rsidRPr="009B7D44">
        <w:rPr>
          <w:rFonts w:ascii="Arial" w:hAnsi="Arial" w:cs="Arial"/>
          <w:sz w:val="20"/>
          <w:szCs w:val="20"/>
        </w:rPr>
        <w:t>CybOX</w:t>
      </w:r>
      <w:r w:rsidRPr="009941EC">
        <w:rPr>
          <w:rFonts w:ascii="Arial" w:hAnsi="Arial"/>
          <w:sz w:val="20"/>
        </w:rPr>
        <w:t xml:space="preserve"> Vocabulary data model, producers and consumers MUST be aware of the addition to the data model for successful sharing of </w:t>
      </w:r>
      <w:r w:rsidR="009B7D44" w:rsidRPr="009B7D44">
        <w:rPr>
          <w:rFonts w:ascii="Arial" w:hAnsi="Arial" w:cs="Arial"/>
          <w:sz w:val="20"/>
          <w:szCs w:val="20"/>
        </w:rPr>
        <w:t>CybOX</w:t>
      </w:r>
      <w:r w:rsidRPr="009941EC">
        <w:rPr>
          <w:rFonts w:ascii="Arial" w:hAnsi="Arial"/>
          <w:sz w:val="20"/>
        </w:rPr>
        <w:t xml:space="preserve"> documents.</w:t>
      </w:r>
    </w:p>
    <w:p w14:paraId="5EE6FC48" w14:textId="62E93B3D"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Reference an externally-defined, custom vocabulary</w:t>
      </w:r>
      <w:r w:rsidRPr="009941EC">
        <w:rPr>
          <w:rFonts w:ascii="Arial" w:hAnsi="Arial"/>
          <w:sz w:val="20"/>
        </w:rPr>
        <w:t xml:space="preserve"> using the </w:t>
      </w:r>
      <w:r w:rsidRPr="001D4AA6">
        <w:rPr>
          <w:rFonts w:ascii="Courier New" w:hAnsi="Courier New" w:cs="Courier New"/>
          <w:sz w:val="20"/>
          <w:szCs w:val="20"/>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w:t>
      </w:r>
      <w:r w:rsidR="009B7D44" w:rsidRPr="009B7D44">
        <w:rPr>
          <w:rFonts w:ascii="Arial" w:hAnsi="Arial" w:cs="Arial"/>
          <w:sz w:val="20"/>
          <w:szCs w:val="20"/>
        </w:rPr>
        <w:t>CybOX</w:t>
      </w:r>
      <w:r w:rsidRPr="009941EC">
        <w:rPr>
          <w:rFonts w:ascii="Arial" w:hAnsi="Arial"/>
          <w:sz w:val="20"/>
        </w:rPr>
        <w:t xml:space="preserve"> Vocabulary data model using the </w:t>
      </w:r>
      <w:r w:rsidRPr="009B7D44">
        <w:rPr>
          <w:rFonts w:ascii="Courier New" w:hAnsi="Courier New" w:cs="Courier New"/>
          <w:sz w:val="20"/>
          <w:szCs w:val="20"/>
        </w:rPr>
        <w:t>ControlledVocabularyStringType</w:t>
      </w:r>
      <w:r w:rsidRPr="009B7D44">
        <w:rPr>
          <w:rFonts w:ascii="Arial" w:hAnsi="Arial"/>
          <w:sz w:val="20"/>
          <w:szCs w:val="20"/>
        </w:rPr>
        <w:t xml:space="preserve"> </w:t>
      </w:r>
      <w:r w:rsidRPr="009941EC">
        <w:rPr>
          <w:rFonts w:ascii="Arial" w:hAnsi="Arial"/>
          <w:sz w:val="20"/>
        </w:rPr>
        <w:t>data type.  In this case, it is sufficient to specify the name of the vocabulary and a URL that defines that vocabulary.</w:t>
      </w:r>
    </w:p>
    <w:p w14:paraId="5E69502D" w14:textId="77777777" w:rsidR="00E9355D" w:rsidRPr="009941EC" w:rsidRDefault="00E9355D" w:rsidP="00E9355D">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9B7D44">
        <w:rPr>
          <w:rFonts w:ascii="Courier New" w:hAnsi="Courier New" w:cs="Courier New"/>
          <w:sz w:val="20"/>
          <w:szCs w:val="20"/>
        </w:rPr>
        <w:t>VocabularyStringType</w:t>
      </w:r>
      <w:r w:rsidRPr="009941EC">
        <w:rPr>
          <w:rFonts w:ascii="Arial" w:hAnsi="Arial"/>
          <w:sz w:val="20"/>
        </w:rPr>
        <w:t xml:space="preserve"> data type.</w:t>
      </w:r>
    </w:p>
    <w:p w14:paraId="0935B3CE" w14:textId="2E03FF8C" w:rsidR="00E9355D" w:rsidRDefault="00E9355D" w:rsidP="00E9355D">
      <w:pPr>
        <w:spacing w:after="240"/>
      </w:pPr>
      <w:r>
        <w:t xml:space="preserve">While not required by the general </w:t>
      </w:r>
      <w:r w:rsidR="009B7D44">
        <w:t>CybOX</w:t>
      </w:r>
      <w:r>
        <w:t xml:space="preserve"> language, d</w:t>
      </w:r>
      <w:r w:rsidRPr="00434BA0">
        <w:t xml:space="preserve">efault vocabularies should be used whenever possible to ensure the greatest level of compatibility between </w:t>
      </w:r>
      <w:r w:rsidR="009B7D44">
        <w:t>CybOX</w:t>
      </w:r>
      <w:r w:rsidRPr="00434BA0">
        <w:t xml:space="preserve">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please see </w:t>
      </w:r>
      <w:hyperlink w:anchor="AdditionalArtifacts" w:history="1">
        <w:r w:rsidR="00587EDE">
          <w:rPr>
            <w:rStyle w:val="Hyperlink"/>
            <w:rFonts w:cs="Arial"/>
            <w:i/>
            <w:szCs w:val="20"/>
          </w:rPr>
          <w:t>CybOX Version 2.1</w:t>
        </w:r>
        <w:r w:rsidR="00F47177" w:rsidRPr="00F47177">
          <w:rPr>
            <w:rStyle w:val="Hyperlink"/>
            <w:rFonts w:cs="Arial"/>
            <w:i/>
            <w:szCs w:val="20"/>
          </w:rPr>
          <w:t>.1 Part 5: Vocabularies</w:t>
        </w:r>
      </w:hyperlink>
      <w:r>
        <w:t xml:space="preserve"> for the associated policy.  </w:t>
      </w:r>
    </w:p>
    <w:p w14:paraId="6C3F9710" w14:textId="53A201CB" w:rsidR="00E9355D" w:rsidRDefault="00E9355D" w:rsidP="00E9355D">
      <w:pPr>
        <w:spacing w:after="240"/>
      </w:pPr>
      <w:r>
        <w:t xml:space="preserve">If </w:t>
      </w:r>
      <w:r w:rsidRPr="00434BA0">
        <w:t xml:space="preserve">a </w:t>
      </w:r>
      <w:r>
        <w:t>formally defined</w:t>
      </w:r>
      <w:r w:rsidRPr="00434BA0">
        <w:t xml:space="preserve"> vocabulary is not sufficient for a content producer’s purposes, the </w:t>
      </w:r>
      <w:r w:rsidR="00F80D4E">
        <w:rPr>
          <w:szCs w:val="20"/>
        </w:rPr>
        <w:t>CybOX</w:t>
      </w:r>
      <w:r w:rsidRPr="00434BA0">
        <w:t xml:space="preserve">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5E93279D" w14:textId="5E5CB52D" w:rsidR="00E9355D" w:rsidRPr="00434BA0" w:rsidRDefault="00E9355D" w:rsidP="00E9355D">
      <w:pPr>
        <w:spacing w:after="240"/>
      </w:pPr>
      <w:r w:rsidRPr="00434BA0">
        <w:lastRenderedPageBreak/>
        <w:t xml:space="preserve">The UML diagram shown in </w:t>
      </w:r>
      <w:r w:rsidR="001439A5" w:rsidRPr="001439A5">
        <w:rPr>
          <w:b/>
          <w:color w:val="0000EE"/>
        </w:rPr>
        <w:fldChar w:fldCharType="begin"/>
      </w:r>
      <w:r w:rsidR="001439A5" w:rsidRPr="001439A5">
        <w:rPr>
          <w:b/>
          <w:color w:val="0000EE"/>
        </w:rPr>
        <w:instrText xml:space="preserve"> REF _Ref419296006 \h  \* MERGEFORMAT </w:instrText>
      </w:r>
      <w:r w:rsidR="001439A5" w:rsidRPr="001439A5">
        <w:rPr>
          <w:b/>
          <w:color w:val="0000EE"/>
        </w:rPr>
      </w:r>
      <w:r w:rsidR="001439A5" w:rsidRPr="001439A5">
        <w:rPr>
          <w:b/>
          <w:color w:val="0000EE"/>
        </w:rPr>
        <w:fldChar w:fldCharType="separate"/>
      </w:r>
      <w:r w:rsidR="002B7BE1" w:rsidRPr="002B7BE1">
        <w:rPr>
          <w:b/>
          <w:color w:val="0000EE"/>
        </w:rPr>
        <w:t xml:space="preserve">Figure </w:t>
      </w:r>
      <w:r w:rsidR="002B7BE1" w:rsidRPr="002B7BE1">
        <w:rPr>
          <w:b/>
          <w:noProof/>
          <w:color w:val="0000EE"/>
        </w:rPr>
        <w:t>3</w:t>
      </w:r>
      <w:r w:rsidR="002B7BE1" w:rsidRPr="002B7BE1">
        <w:rPr>
          <w:b/>
          <w:noProof/>
          <w:color w:val="0000EE"/>
        </w:rPr>
        <w:noBreakHyphen/>
        <w:t>11</w:t>
      </w:r>
      <w:r w:rsidR="001439A5" w:rsidRPr="001439A5">
        <w:rPr>
          <w:b/>
          <w:color w:val="0000EE"/>
        </w:rPr>
        <w:fldChar w:fldCharType="end"/>
      </w:r>
      <w:r>
        <w:t xml:space="preserve"> </w:t>
      </w:r>
      <w:r w:rsidRPr="00434BA0">
        <w:t xml:space="preserve">illustrates the relationships between the three vocabulary </w:t>
      </w:r>
      <w:r>
        <w:t xml:space="preserve">data types defined in the </w:t>
      </w:r>
      <w:r w:rsidR="009B7D44">
        <w:t>CybOX</w:t>
      </w:r>
      <w:r>
        <w:t xml:space="preserve"> Common data model</w:t>
      </w:r>
      <w:r w:rsidRPr="00434BA0">
        <w:t xml:space="preserve">. As illustrated, all </w:t>
      </w:r>
      <w:r>
        <w:t xml:space="preserve">controlled </w:t>
      </w:r>
      <w:r w:rsidRPr="00434BA0">
        <w:t xml:space="preserve">vocabularies </w:t>
      </w:r>
      <w:r>
        <w:t xml:space="preserve">formally </w:t>
      </w:r>
      <w:r w:rsidRPr="00434BA0">
        <w:t xml:space="preserve">defined within the </w:t>
      </w:r>
      <w:r w:rsidR="00F80D4E">
        <w:rPr>
          <w:szCs w:val="20"/>
        </w:rPr>
        <w:t>CybOX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4E6393F7" w14:textId="6D3BB776" w:rsidR="00E9355D" w:rsidRPr="00434BA0" w:rsidRDefault="00E9355D" w:rsidP="00E9355D">
      <w:pPr>
        <w:spacing w:after="240"/>
        <w:rPr>
          <w:rFonts w:ascii="Courier New" w:hAnsi="Courier New" w:cs="Courier New"/>
        </w:rPr>
      </w:pPr>
      <w:r w:rsidRPr="00434BA0">
        <w:t xml:space="preserve">As shown, the </w:t>
      </w:r>
      <w:r w:rsidR="009B7D44">
        <w:rPr>
          <w:rFonts w:ascii="Courier New" w:hAnsi="Courier New" w:cs="Courier New"/>
        </w:rPr>
        <w:t>HashName</w:t>
      </w:r>
      <w:r w:rsidRPr="00434BA0">
        <w:rPr>
          <w:rFonts w:ascii="Courier New" w:hAnsi="Courier New" w:cs="Courier New"/>
        </w:rPr>
        <w:t>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5D305414" w14:textId="7D4F2E0C" w:rsidR="00E9355D" w:rsidRPr="00434BA0" w:rsidRDefault="00E9355D" w:rsidP="00E9355D">
      <w:pPr>
        <w:spacing w:after="240"/>
      </w:pPr>
      <w:r w:rsidRPr="00434BA0">
        <w:t xml:space="preserve">Further details of each vocabulary class are provided in Subsections </w:t>
      </w:r>
      <w:r w:rsidR="00E156F3" w:rsidRPr="00E156F3">
        <w:rPr>
          <w:b/>
          <w:color w:val="0000EE"/>
        </w:rPr>
        <w:fldChar w:fldCharType="begin"/>
      </w:r>
      <w:r w:rsidR="00E156F3" w:rsidRPr="00E156F3">
        <w:rPr>
          <w:b/>
          <w:color w:val="0000EE"/>
        </w:rPr>
        <w:instrText xml:space="preserve"> REF _Ref447520533 \r \h  \* MERGEFORMAT </w:instrText>
      </w:r>
      <w:r w:rsidR="00E156F3" w:rsidRPr="00E156F3">
        <w:rPr>
          <w:b/>
          <w:color w:val="0000EE"/>
        </w:rPr>
      </w:r>
      <w:r w:rsidR="00E156F3" w:rsidRPr="00E156F3">
        <w:rPr>
          <w:b/>
          <w:color w:val="0000EE"/>
        </w:rPr>
        <w:fldChar w:fldCharType="separate"/>
      </w:r>
      <w:r w:rsidR="00E156F3" w:rsidRPr="00E156F3">
        <w:rPr>
          <w:b/>
          <w:color w:val="0000EE"/>
        </w:rPr>
        <w:t>3.4.1</w:t>
      </w:r>
      <w:r w:rsidR="00E156F3" w:rsidRPr="00E156F3">
        <w:rPr>
          <w:b/>
          <w:color w:val="0000EE"/>
        </w:rPr>
        <w:fldChar w:fldCharType="end"/>
      </w:r>
      <w:r w:rsidR="00E156F3">
        <w:rPr>
          <w:b/>
          <w:color w:val="0000EE"/>
        </w:rPr>
        <w:t xml:space="preserve"> </w:t>
      </w:r>
      <w:r w:rsidRPr="00434BA0">
        <w:t>through</w:t>
      </w:r>
      <w:r w:rsidR="00E156F3">
        <w:rPr>
          <w:color w:val="0000EE"/>
        </w:rPr>
        <w:t xml:space="preserve"> </w:t>
      </w:r>
      <w:r w:rsidR="00E156F3" w:rsidRPr="00E156F3">
        <w:rPr>
          <w:b/>
          <w:color w:val="0000EE"/>
        </w:rPr>
        <w:fldChar w:fldCharType="begin"/>
      </w:r>
      <w:r w:rsidR="00E156F3" w:rsidRPr="00E156F3">
        <w:rPr>
          <w:b/>
          <w:color w:val="0000EE"/>
        </w:rPr>
        <w:instrText xml:space="preserve"> REF _Ref420936722 \r \h  \* MERGEFORMAT </w:instrText>
      </w:r>
      <w:r w:rsidR="00E156F3" w:rsidRPr="00E156F3">
        <w:rPr>
          <w:b/>
          <w:color w:val="0000EE"/>
        </w:rPr>
      </w:r>
      <w:r w:rsidR="00E156F3" w:rsidRPr="00E156F3">
        <w:rPr>
          <w:b/>
          <w:color w:val="0000EE"/>
        </w:rPr>
        <w:fldChar w:fldCharType="separate"/>
      </w:r>
      <w:r w:rsidR="00E156F3" w:rsidRPr="00E156F3">
        <w:rPr>
          <w:b/>
          <w:color w:val="0000EE"/>
        </w:rPr>
        <w:t>3.4.3</w:t>
      </w:r>
      <w:r w:rsidR="00E156F3" w:rsidRPr="00E156F3">
        <w:rPr>
          <w:b/>
          <w:color w:val="0000EE"/>
        </w:rPr>
        <w:fldChar w:fldCharType="end"/>
      </w:r>
      <w:r w:rsidRPr="00434BA0">
        <w:t>.</w:t>
      </w:r>
    </w:p>
    <w:p w14:paraId="22166BF1" w14:textId="0F59B79C" w:rsidR="00E9355D" w:rsidRPr="00434BA0" w:rsidRDefault="004D09E0" w:rsidP="00E9355D">
      <w:pPr>
        <w:spacing w:after="120"/>
        <w:jc w:val="center"/>
      </w:pPr>
      <w:r w:rsidRPr="004D09E0">
        <w:rPr>
          <w:noProof/>
        </w:rPr>
        <w:lastRenderedPageBreak/>
        <w:drawing>
          <wp:inline distT="0" distB="0" distL="0" distR="0" wp14:anchorId="08128BE0" wp14:editId="1D973191">
            <wp:extent cx="6486525" cy="56258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503515" cy="5640558"/>
                    </a:xfrm>
                    <a:prstGeom prst="rect">
                      <a:avLst/>
                    </a:prstGeom>
                  </pic:spPr>
                </pic:pic>
              </a:graphicData>
            </a:graphic>
          </wp:inline>
        </w:drawing>
      </w:r>
      <w:r w:rsidR="00506AC3" w:rsidRPr="001439A5">
        <w:rPr>
          <w:noProof/>
        </w:rPr>
        <w:t xml:space="preserve"> </w:t>
      </w:r>
    </w:p>
    <w:p w14:paraId="5137CCE0" w14:textId="0FF86456" w:rsidR="00E9355D" w:rsidRPr="00434BA0" w:rsidRDefault="00E9355D" w:rsidP="00906649">
      <w:pPr>
        <w:pStyle w:val="Caption"/>
        <w:rPr>
          <w:b/>
        </w:rPr>
      </w:pPr>
      <w:bookmarkStart w:id="261" w:name="_Ref419296006"/>
      <w:bookmarkStart w:id="262" w:name="_Ref406675178"/>
      <w:r w:rsidRPr="00434BA0">
        <w:t xml:space="preserve">Figure </w:t>
      </w:r>
      <w:r w:rsidR="00290C1A">
        <w:fldChar w:fldCharType="begin"/>
      </w:r>
      <w:r w:rsidR="00290C1A">
        <w:instrText xml:space="preserve"> STYLEREF 1 \s </w:instrText>
      </w:r>
      <w:r w:rsidR="00290C1A">
        <w:fldChar w:fldCharType="separate"/>
      </w:r>
      <w:r w:rsidR="00CC7659">
        <w:rPr>
          <w:noProof/>
        </w:rPr>
        <w:t>3</w:t>
      </w:r>
      <w:r w:rsidR="00290C1A">
        <w:rPr>
          <w:noProof/>
        </w:rPr>
        <w:fldChar w:fldCharType="end"/>
      </w:r>
      <w:r w:rsidR="002B7BE1">
        <w:noBreakHyphen/>
      </w:r>
      <w:r w:rsidR="00290C1A">
        <w:fldChar w:fldCharType="begin"/>
      </w:r>
      <w:r w:rsidR="00290C1A">
        <w:instrText xml:space="preserve"> SEQ Figure \* ARABIC \s 1 </w:instrText>
      </w:r>
      <w:r w:rsidR="00290C1A">
        <w:fldChar w:fldCharType="separate"/>
      </w:r>
      <w:r w:rsidR="00CC7659">
        <w:rPr>
          <w:noProof/>
        </w:rPr>
        <w:t>11</w:t>
      </w:r>
      <w:r w:rsidR="00290C1A">
        <w:rPr>
          <w:noProof/>
        </w:rPr>
        <w:fldChar w:fldCharType="end"/>
      </w:r>
      <w:bookmarkEnd w:id="261"/>
      <w:r w:rsidRPr="00434BA0">
        <w:t xml:space="preserve">. UML diagram of the </w:t>
      </w:r>
      <w:r w:rsidR="001439A5">
        <w:t>CybOX</w:t>
      </w:r>
      <w:r w:rsidRPr="00434BA0">
        <w:t xml:space="preserve"> </w:t>
      </w:r>
      <w:r w:rsidRPr="00434BA0">
        <w:rPr>
          <w:rFonts w:cs="Courier New"/>
        </w:rPr>
        <w:t>Vocabulary data model</w:t>
      </w:r>
      <w:bookmarkEnd w:id="262"/>
    </w:p>
    <w:p w14:paraId="64BB7C6C" w14:textId="77777777" w:rsidR="00E9355D" w:rsidRPr="00434BA0" w:rsidRDefault="00E9355D" w:rsidP="00E9355D">
      <w:pPr>
        <w:pStyle w:val="Heading3"/>
      </w:pPr>
      <w:bookmarkStart w:id="263" w:name="_Ref418766010"/>
      <w:bookmarkStart w:id="264" w:name="_Toc425428471"/>
      <w:bookmarkStart w:id="265" w:name="_Toc430248952"/>
      <w:bookmarkStart w:id="266" w:name="_Ref438470833"/>
      <w:bookmarkStart w:id="267" w:name="_Ref447520533"/>
      <w:bookmarkStart w:id="268" w:name="_Toc450634650"/>
      <w:r w:rsidRPr="00434BA0">
        <w:lastRenderedPageBreak/>
        <w:t xml:space="preserve">VocabularyStringType </w:t>
      </w:r>
      <w:bookmarkEnd w:id="263"/>
      <w:r>
        <w:t>Data Type</w:t>
      </w:r>
      <w:bookmarkEnd w:id="264"/>
      <w:bookmarkEnd w:id="265"/>
      <w:bookmarkEnd w:id="266"/>
      <w:bookmarkEnd w:id="267"/>
      <w:bookmarkEnd w:id="268"/>
    </w:p>
    <w:p w14:paraId="07A12D47" w14:textId="52101FA4" w:rsidR="00E9355D" w:rsidRPr="00434BA0" w:rsidRDefault="00E9355D" w:rsidP="00E9355D">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00F80D4E">
        <w:rPr>
          <w:szCs w:val="20"/>
        </w:rPr>
        <w:t>CybOX</w:t>
      </w:r>
      <w:r w:rsidRPr="00434BA0">
        <w:t xml:space="preserve">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4D52C1CD" w14:textId="77777777" w:rsidR="00E9355D" w:rsidRPr="00434BA0" w:rsidRDefault="00E9355D" w:rsidP="00E9355D">
      <w:pPr>
        <w:pStyle w:val="Heading3"/>
      </w:pPr>
      <w:bookmarkStart w:id="269" w:name="_Ref418766030"/>
      <w:bookmarkStart w:id="270" w:name="_Toc425428472"/>
      <w:bookmarkStart w:id="271" w:name="_Toc430248953"/>
      <w:bookmarkStart w:id="272" w:name="_Toc450634651"/>
      <w:r w:rsidRPr="00434BA0">
        <w:t xml:space="preserve">UnenforcedVocabularyStringType </w:t>
      </w:r>
      <w:bookmarkEnd w:id="269"/>
      <w:r>
        <w:t>Data Type</w:t>
      </w:r>
      <w:bookmarkEnd w:id="270"/>
      <w:bookmarkEnd w:id="271"/>
      <w:bookmarkEnd w:id="272"/>
    </w:p>
    <w:p w14:paraId="7AE1BA79" w14:textId="68B1E43B" w:rsidR="00E9355D" w:rsidRPr="006F6443" w:rsidRDefault="00E9355D" w:rsidP="00E9355D">
      <w:pPr>
        <w:pStyle w:val="NoSpacing"/>
        <w:spacing w:after="240"/>
        <w:rPr>
          <w:rFonts w:ascii="Arial" w:hAnsi="Arial" w:cs="Courier New"/>
          <w:sz w:val="20"/>
          <w:szCs w:val="20"/>
        </w:rPr>
      </w:pPr>
      <w:r w:rsidRPr="003017F3">
        <w:rPr>
          <w:rFonts w:ascii="Arial" w:hAnsi="Arial"/>
          <w:sz w:val="20"/>
          <w:szCs w:val="20"/>
        </w:rPr>
        <w:t xml:space="preserve">The </w:t>
      </w:r>
      <w:r w:rsidRPr="001D4AA6">
        <w:rPr>
          <w:rFonts w:ascii="Courier New" w:hAnsi="Courier New" w:cs="Courier New"/>
          <w:sz w:val="20"/>
          <w:szCs w:val="20"/>
        </w:rPr>
        <w:t>UnenforcedVocabularyStringType</w:t>
      </w:r>
      <w:r w:rsidRPr="003017F3">
        <w:rPr>
          <w:rFonts w:ascii="Arial" w:hAnsi="Arial" w:cs="Courier New"/>
          <w:sz w:val="20"/>
          <w:szCs w:val="20"/>
        </w:rPr>
        <w:t xml:space="preserve"> data type specifies custom vocabulary values via an enumeration defined outside of the </w:t>
      </w:r>
      <w:r w:rsidR="00F80D4E">
        <w:rPr>
          <w:rFonts w:ascii="Arial" w:hAnsi="Arial"/>
          <w:sz w:val="20"/>
          <w:szCs w:val="20"/>
        </w:rPr>
        <w:t>CybOX</w:t>
      </w:r>
      <w:r w:rsidRPr="003017F3">
        <w:rPr>
          <w:rFonts w:ascii="Arial" w:hAnsi="Arial" w:cs="Courier New"/>
          <w:sz w:val="20"/>
          <w:szCs w:val="20"/>
        </w:rPr>
        <w:t xml:space="preserve"> Vocabulary data model.  It extends the </w:t>
      </w:r>
      <w:r w:rsidRPr="001D4AA6">
        <w:rPr>
          <w:rFonts w:ascii="Courier New" w:hAnsi="Courier New" w:cs="Courier New"/>
          <w:sz w:val="20"/>
          <w:szCs w:val="20"/>
        </w:rPr>
        <w:t>VocabularyStringType</w:t>
      </w:r>
      <w:r w:rsidRPr="003017F3">
        <w:rPr>
          <w:rFonts w:ascii="Arial" w:hAnsi="Arial"/>
          <w:sz w:val="20"/>
          <w:szCs w:val="20"/>
        </w:rPr>
        <w:t xml:space="preserve"> data type. Note that the </w:t>
      </w:r>
      <w:r w:rsidR="00F80D4E">
        <w:rPr>
          <w:rFonts w:ascii="Arial" w:hAnsi="Arial"/>
          <w:sz w:val="20"/>
          <w:szCs w:val="20"/>
        </w:rPr>
        <w:t>CybOX</w:t>
      </w:r>
      <w:r w:rsidRPr="003017F3">
        <w:rPr>
          <w:rFonts w:ascii="Arial" w:hAnsi="Arial"/>
          <w:sz w:val="20"/>
          <w:szCs w:val="20"/>
        </w:rPr>
        <w:t xml:space="preserve"> vocabulary data model does not define any enforcement policy for this data type. </w:t>
      </w:r>
    </w:p>
    <w:p w14:paraId="40BBAE77" w14:textId="3444FAB4" w:rsidR="00E9355D" w:rsidRPr="006F6443" w:rsidRDefault="00E9355D" w:rsidP="00E9355D">
      <w:pPr>
        <w:pStyle w:val="NoSpacing"/>
        <w:spacing w:after="240"/>
        <w:rPr>
          <w:rFonts w:ascii="Arial" w:hAnsi="Arial"/>
          <w:sz w:val="20"/>
          <w:szCs w:val="20"/>
        </w:rPr>
      </w:pPr>
      <w:r w:rsidRPr="006F6443">
        <w:rPr>
          <w:rFonts w:ascii="Arial" w:hAnsi="Arial"/>
          <w:sz w:val="20"/>
          <w:szCs w:val="20"/>
        </w:rPr>
        <w:t xml:space="preserve">The property table of the </w:t>
      </w:r>
      <w:r w:rsidRPr="001D4AA6">
        <w:rPr>
          <w:rFonts w:ascii="Courier New" w:hAnsi="Courier New" w:cs="Courier New"/>
          <w:sz w:val="20"/>
          <w:szCs w:val="20"/>
        </w:rPr>
        <w:t>UnenforcedVocabularyStringType</w:t>
      </w:r>
      <w:r w:rsidRPr="003017F3">
        <w:rPr>
          <w:rFonts w:ascii="Arial" w:hAnsi="Arial"/>
          <w:sz w:val="20"/>
          <w:szCs w:val="20"/>
        </w:rPr>
        <w:t xml:space="preserve"> data type is </w:t>
      </w:r>
      <w:r w:rsidRPr="003017F3">
        <w:rPr>
          <w:rFonts w:ascii="Arial" w:hAnsi="Arial" w:cs="Arial"/>
          <w:sz w:val="20"/>
          <w:szCs w:val="20"/>
        </w:rPr>
        <w:t xml:space="preserve">given in </w:t>
      </w:r>
      <w:r w:rsidRPr="006F6443">
        <w:rPr>
          <w:rFonts w:ascii="Arial" w:hAnsi="Arial" w:cs="Arial"/>
          <w:b/>
          <w:color w:val="0000EE"/>
          <w:sz w:val="20"/>
          <w:szCs w:val="20"/>
        </w:rPr>
        <w:fldChar w:fldCharType="begin"/>
      </w:r>
      <w:r w:rsidRPr="003017F3">
        <w:rPr>
          <w:rFonts w:ascii="Arial" w:hAnsi="Arial" w:cs="Arial"/>
          <w:b/>
          <w:color w:val="0000EE"/>
          <w:sz w:val="20"/>
          <w:szCs w:val="20"/>
        </w:rPr>
        <w:instrText xml:space="preserve"> REF _Ref419330869 \h  \* MERGEFORMAT </w:instrText>
      </w:r>
      <w:r w:rsidRPr="006F6443">
        <w:rPr>
          <w:rFonts w:ascii="Arial" w:hAnsi="Arial" w:cs="Arial"/>
          <w:b/>
          <w:color w:val="0000EE"/>
          <w:sz w:val="20"/>
          <w:szCs w:val="20"/>
        </w:rPr>
      </w:r>
      <w:r w:rsidRPr="006F6443">
        <w:rPr>
          <w:rFonts w:ascii="Arial" w:hAnsi="Arial" w:cs="Arial"/>
          <w:b/>
          <w:color w:val="0000EE"/>
          <w:sz w:val="20"/>
          <w:szCs w:val="20"/>
        </w:rPr>
        <w:fldChar w:fldCharType="separate"/>
      </w:r>
      <w:r w:rsidR="00A73D45" w:rsidRPr="00A73D45">
        <w:rPr>
          <w:rFonts w:ascii="Arial" w:hAnsi="Arial" w:cs="Arial"/>
          <w:b/>
          <w:color w:val="0000EE"/>
          <w:sz w:val="20"/>
          <w:szCs w:val="20"/>
        </w:rPr>
        <w:t xml:space="preserve">Table </w:t>
      </w:r>
      <w:r w:rsidR="00A73D45" w:rsidRPr="00A73D45">
        <w:rPr>
          <w:rFonts w:ascii="Arial" w:hAnsi="Arial" w:cs="Arial"/>
          <w:b/>
          <w:noProof/>
          <w:color w:val="0000EE"/>
          <w:sz w:val="20"/>
          <w:szCs w:val="20"/>
        </w:rPr>
        <w:t>3</w:t>
      </w:r>
      <w:r w:rsidR="00A73D45" w:rsidRPr="00A73D45">
        <w:rPr>
          <w:rFonts w:ascii="Arial" w:hAnsi="Arial" w:cs="Arial"/>
          <w:b/>
          <w:noProof/>
          <w:color w:val="0000EE"/>
          <w:sz w:val="20"/>
          <w:szCs w:val="20"/>
        </w:rPr>
        <w:noBreakHyphen/>
      </w:r>
      <w:r w:rsidRPr="006F6443">
        <w:rPr>
          <w:rFonts w:ascii="Arial" w:hAnsi="Arial" w:cs="Arial"/>
          <w:b/>
          <w:color w:val="0000EE"/>
          <w:sz w:val="20"/>
          <w:szCs w:val="20"/>
        </w:rPr>
        <w:fldChar w:fldCharType="end"/>
      </w:r>
      <w:r w:rsidR="00A73D45">
        <w:rPr>
          <w:rFonts w:ascii="Arial" w:hAnsi="Arial" w:cs="Arial"/>
          <w:b/>
          <w:color w:val="0000EE"/>
          <w:sz w:val="20"/>
          <w:szCs w:val="20"/>
        </w:rPr>
        <w:t>60</w:t>
      </w:r>
      <w:r w:rsidRPr="006F6443">
        <w:rPr>
          <w:rFonts w:ascii="Arial" w:hAnsi="Arial"/>
          <w:sz w:val="20"/>
          <w:szCs w:val="20"/>
        </w:rPr>
        <w:t>.</w:t>
      </w:r>
    </w:p>
    <w:p w14:paraId="7B20E477" w14:textId="21B188CB" w:rsidR="00E9355D" w:rsidRPr="00434BA0" w:rsidRDefault="00E9355D" w:rsidP="00906649">
      <w:pPr>
        <w:pStyle w:val="Caption"/>
        <w:rPr>
          <w:b/>
        </w:rPr>
      </w:pPr>
      <w:bookmarkStart w:id="273" w:name="_Ref419330869"/>
      <w:r w:rsidRPr="00434BA0">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bookmarkEnd w:id="273"/>
      <w:r w:rsidR="004E731D">
        <w:t>61</w:t>
      </w:r>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E9355D" w:rsidRPr="00434BA0" w14:paraId="0AABC7E7" w14:textId="77777777" w:rsidTr="00E9355D">
        <w:trPr>
          <w:trHeight w:val="547"/>
        </w:trPr>
        <w:tc>
          <w:tcPr>
            <w:tcW w:w="1818" w:type="dxa"/>
            <w:shd w:val="clear" w:color="auto" w:fill="BFBFBF" w:themeFill="background1" w:themeFillShade="BF"/>
            <w:vAlign w:val="center"/>
          </w:tcPr>
          <w:p w14:paraId="37E9B63F" w14:textId="77777777" w:rsidR="00E9355D" w:rsidRPr="00500D2A" w:rsidRDefault="00E9355D" w:rsidP="00E9355D">
            <w:pPr>
              <w:rPr>
                <w:b/>
              </w:rPr>
            </w:pPr>
            <w:r w:rsidRPr="00500D2A">
              <w:rPr>
                <w:b/>
              </w:rPr>
              <w:t>Name</w:t>
            </w:r>
          </w:p>
        </w:tc>
        <w:tc>
          <w:tcPr>
            <w:tcW w:w="4027" w:type="dxa"/>
            <w:shd w:val="clear" w:color="auto" w:fill="BFBFBF" w:themeFill="background1" w:themeFillShade="BF"/>
            <w:vAlign w:val="center"/>
          </w:tcPr>
          <w:p w14:paraId="1C016309" w14:textId="77777777" w:rsidR="00E9355D" w:rsidRPr="00500D2A" w:rsidRDefault="00E9355D" w:rsidP="00E9355D">
            <w:pPr>
              <w:rPr>
                <w:b/>
              </w:rPr>
            </w:pPr>
            <w:r w:rsidRPr="00500D2A">
              <w:rPr>
                <w:b/>
              </w:rPr>
              <w:t>Type</w:t>
            </w:r>
          </w:p>
        </w:tc>
        <w:tc>
          <w:tcPr>
            <w:tcW w:w="1373" w:type="dxa"/>
            <w:shd w:val="clear" w:color="auto" w:fill="BFBFBF" w:themeFill="background1" w:themeFillShade="BF"/>
            <w:vAlign w:val="center"/>
          </w:tcPr>
          <w:p w14:paraId="7C410311" w14:textId="77777777" w:rsidR="00E9355D" w:rsidRPr="00500D2A" w:rsidRDefault="00E9355D" w:rsidP="00E9355D">
            <w:pPr>
              <w:rPr>
                <w:b/>
              </w:rPr>
            </w:pPr>
            <w:r w:rsidRPr="00500D2A">
              <w:rPr>
                <w:b/>
              </w:rPr>
              <w:t>Multiplicity</w:t>
            </w:r>
          </w:p>
        </w:tc>
        <w:tc>
          <w:tcPr>
            <w:tcW w:w="5958" w:type="dxa"/>
            <w:shd w:val="clear" w:color="auto" w:fill="BFBFBF" w:themeFill="background1" w:themeFillShade="BF"/>
            <w:vAlign w:val="center"/>
          </w:tcPr>
          <w:p w14:paraId="651FA938" w14:textId="77777777" w:rsidR="00E9355D" w:rsidRPr="00500D2A" w:rsidRDefault="00E9355D" w:rsidP="00E9355D">
            <w:pPr>
              <w:rPr>
                <w:b/>
              </w:rPr>
            </w:pPr>
            <w:r w:rsidRPr="00500D2A">
              <w:rPr>
                <w:b/>
              </w:rPr>
              <w:t>Description</w:t>
            </w:r>
          </w:p>
        </w:tc>
      </w:tr>
      <w:tr w:rsidR="00E9355D" w:rsidRPr="00434BA0" w14:paraId="7F9B43CB" w14:textId="77777777" w:rsidTr="00E9355D">
        <w:trPr>
          <w:trHeight w:val="547"/>
        </w:trPr>
        <w:tc>
          <w:tcPr>
            <w:tcW w:w="1818" w:type="dxa"/>
            <w:vAlign w:val="center"/>
          </w:tcPr>
          <w:p w14:paraId="7B209460" w14:textId="77777777" w:rsidR="00E9355D" w:rsidRPr="00981526" w:rsidRDefault="00E9355D" w:rsidP="00E9355D">
            <w:r w:rsidRPr="00981526">
              <w:rPr>
                <w:b/>
              </w:rPr>
              <w:t>vocab_name</w:t>
            </w:r>
          </w:p>
        </w:tc>
        <w:tc>
          <w:tcPr>
            <w:tcW w:w="4027" w:type="dxa"/>
            <w:vAlign w:val="center"/>
          </w:tcPr>
          <w:p w14:paraId="2BE90E34" w14:textId="77777777" w:rsidR="00E9355D" w:rsidRPr="00434BA0" w:rsidRDefault="00E9355D" w:rsidP="00E9355D">
            <w:pPr>
              <w:rPr>
                <w:rFonts w:ascii="Courier New" w:hAnsi="Courier New" w:cs="Courier New"/>
              </w:rPr>
            </w:pPr>
            <w:r w:rsidRPr="00434BA0">
              <w:rPr>
                <w:rFonts w:ascii="Courier New" w:hAnsi="Courier New" w:cs="Courier New"/>
              </w:rPr>
              <w:t>basicDataTypes:</w:t>
            </w:r>
          </w:p>
          <w:p w14:paraId="26D2A6F3" w14:textId="77777777" w:rsidR="00E9355D" w:rsidRPr="00434BA0" w:rsidRDefault="00E9355D" w:rsidP="00E9355D">
            <w:pPr>
              <w:rPr>
                <w:rFonts w:ascii="Courier New" w:hAnsi="Courier New" w:cs="Courier New"/>
              </w:rPr>
            </w:pPr>
            <w:r w:rsidRPr="00434BA0">
              <w:rPr>
                <w:rFonts w:ascii="Courier New" w:hAnsi="Courier New" w:cs="Courier New"/>
              </w:rPr>
              <w:t>NoEmbeddedQuoteString</w:t>
            </w:r>
          </w:p>
        </w:tc>
        <w:tc>
          <w:tcPr>
            <w:tcW w:w="1373" w:type="dxa"/>
            <w:vAlign w:val="center"/>
          </w:tcPr>
          <w:p w14:paraId="7A5B8BBF" w14:textId="77777777" w:rsidR="00E9355D" w:rsidRPr="00434BA0" w:rsidRDefault="00E9355D" w:rsidP="00E9355D">
            <w:pPr>
              <w:jc w:val="center"/>
              <w:rPr>
                <w:sz w:val="22"/>
              </w:rPr>
            </w:pPr>
            <w:r w:rsidRPr="00981526">
              <w:t>0..1</w:t>
            </w:r>
          </w:p>
        </w:tc>
        <w:tc>
          <w:tcPr>
            <w:tcW w:w="5958" w:type="dxa"/>
          </w:tcPr>
          <w:p w14:paraId="250D0591" w14:textId="77777777" w:rsidR="00E9355D" w:rsidRPr="00981526" w:rsidRDefault="00E9355D" w:rsidP="00E9355D">
            <w:pPr>
              <w:rPr>
                <w:szCs w:val="22"/>
              </w:rPr>
            </w:pPr>
            <w:r w:rsidRPr="00981526">
              <w:rPr>
                <w:szCs w:val="22"/>
              </w:rPr>
              <w:t xml:space="preserve">The </w:t>
            </w:r>
            <w:r w:rsidRPr="00E156F3">
              <w:rPr>
                <w:rFonts w:ascii="Courier New" w:hAnsi="Courier New" w:cs="Courier New"/>
                <w:sz w:val="22"/>
                <w:szCs w:val="22"/>
              </w:rPr>
              <w:t>vocab_name</w:t>
            </w:r>
            <w:r w:rsidRPr="00981526">
              <w:rPr>
                <w:szCs w:val="22"/>
              </w:rPr>
              <w:t xml:space="preserve"> property specifies the name of the externally defined vocabulary.</w:t>
            </w:r>
          </w:p>
        </w:tc>
      </w:tr>
      <w:tr w:rsidR="00E9355D" w:rsidRPr="00434BA0" w14:paraId="622EBC9B" w14:textId="77777777" w:rsidTr="00E9355D">
        <w:trPr>
          <w:trHeight w:val="547"/>
        </w:trPr>
        <w:tc>
          <w:tcPr>
            <w:tcW w:w="1818" w:type="dxa"/>
            <w:vAlign w:val="center"/>
          </w:tcPr>
          <w:p w14:paraId="0284C4D3" w14:textId="77777777" w:rsidR="00E9355D" w:rsidRPr="00981526" w:rsidRDefault="00E9355D" w:rsidP="00E9355D">
            <w:r w:rsidRPr="00981526">
              <w:rPr>
                <w:b/>
              </w:rPr>
              <w:t>vocab_reference</w:t>
            </w:r>
          </w:p>
        </w:tc>
        <w:tc>
          <w:tcPr>
            <w:tcW w:w="4027" w:type="dxa"/>
            <w:vAlign w:val="center"/>
          </w:tcPr>
          <w:p w14:paraId="3A7F92B7" w14:textId="77777777" w:rsidR="00E9355D" w:rsidRPr="00434BA0" w:rsidRDefault="00E9355D" w:rsidP="00E9355D">
            <w:pPr>
              <w:rPr>
                <w:rFonts w:ascii="Courier New" w:hAnsi="Courier New" w:cs="Courier New"/>
              </w:rPr>
            </w:pPr>
            <w:r w:rsidRPr="00434BA0">
              <w:rPr>
                <w:rFonts w:ascii="Courier New" w:hAnsi="Courier New" w:cs="Courier New"/>
              </w:rPr>
              <w:t>basicDataTypes:URI</w:t>
            </w:r>
          </w:p>
        </w:tc>
        <w:tc>
          <w:tcPr>
            <w:tcW w:w="1373" w:type="dxa"/>
            <w:vAlign w:val="center"/>
          </w:tcPr>
          <w:p w14:paraId="4B2C5BEF" w14:textId="77777777" w:rsidR="00E9355D" w:rsidRPr="00434BA0" w:rsidRDefault="00E9355D" w:rsidP="00E9355D">
            <w:pPr>
              <w:jc w:val="center"/>
              <w:rPr>
                <w:sz w:val="22"/>
              </w:rPr>
            </w:pPr>
            <w:r w:rsidRPr="00981526">
              <w:t>0..1</w:t>
            </w:r>
          </w:p>
        </w:tc>
        <w:tc>
          <w:tcPr>
            <w:tcW w:w="5958" w:type="dxa"/>
          </w:tcPr>
          <w:p w14:paraId="7FCFCE6A" w14:textId="77777777" w:rsidR="00E9355D" w:rsidRPr="00981526" w:rsidRDefault="00E9355D" w:rsidP="00E9355D">
            <w:pPr>
              <w:rPr>
                <w:szCs w:val="22"/>
              </w:rPr>
            </w:pPr>
            <w:r w:rsidRPr="00981526">
              <w:rPr>
                <w:szCs w:val="22"/>
              </w:rPr>
              <w:t xml:space="preserve">The </w:t>
            </w:r>
            <w:r w:rsidRPr="00E156F3">
              <w:rPr>
                <w:rFonts w:ascii="Courier New" w:hAnsi="Courier New" w:cs="Courier New"/>
                <w:sz w:val="22"/>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066924" w14:textId="77777777" w:rsidR="00E9355D" w:rsidRPr="00434BA0" w:rsidRDefault="00E9355D" w:rsidP="00E9355D">
      <w:pPr>
        <w:pStyle w:val="Heading3"/>
      </w:pPr>
      <w:bookmarkStart w:id="274" w:name="_Ref420936722"/>
      <w:bookmarkStart w:id="275" w:name="_Toc425428473"/>
      <w:bookmarkStart w:id="276" w:name="_Toc430248954"/>
      <w:bookmarkStart w:id="277" w:name="_Toc450634652"/>
      <w:r w:rsidRPr="00434BA0">
        <w:t xml:space="preserve">ControlledVocabularyStringType </w:t>
      </w:r>
      <w:r>
        <w:t>Data Type</w:t>
      </w:r>
      <w:bookmarkEnd w:id="274"/>
      <w:bookmarkEnd w:id="275"/>
      <w:bookmarkEnd w:id="276"/>
      <w:bookmarkEnd w:id="277"/>
    </w:p>
    <w:p w14:paraId="2EFC53F5" w14:textId="0F8B84A1" w:rsidR="00E9355D" w:rsidRPr="00434BA0" w:rsidRDefault="00E9355D" w:rsidP="00E9355D">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w:t>
      </w:r>
      <w:r w:rsidR="00F80D4E">
        <w:rPr>
          <w:szCs w:val="20"/>
        </w:rPr>
        <w:t>CybOX</w:t>
      </w:r>
      <w:r w:rsidRPr="00434BA0">
        <w:rPr>
          <w:rFonts w:cs="Courier New"/>
        </w:rPr>
        <w:t xml:space="preserve"> Vocabulary data model (</w:t>
      </w:r>
      <w:r w:rsidRPr="00434BA0">
        <w:t xml:space="preserve">descriptions of all default vocabularies defined within the </w:t>
      </w:r>
      <w:r w:rsidR="00F80D4E">
        <w:rPr>
          <w:szCs w:val="20"/>
        </w:rPr>
        <w:t>CybOX</w:t>
      </w:r>
      <w:r>
        <w:t xml:space="preserve"> Vocabulary</w:t>
      </w:r>
      <w:r w:rsidRPr="00434BA0">
        <w:t xml:space="preserve"> data model are found in </w:t>
      </w:r>
      <w:hyperlink w:anchor="AdditionalArtifacts" w:history="1">
        <w:r w:rsidR="002E45B2">
          <w:rPr>
            <w:rStyle w:val="Hyperlink"/>
            <w:rFonts w:cs="Arial"/>
            <w:i/>
            <w:szCs w:val="20"/>
          </w:rPr>
          <w:t>CybOX Version 2.1</w:t>
        </w:r>
        <w:r w:rsidR="00F80D4E" w:rsidRPr="00F47177">
          <w:rPr>
            <w:rStyle w:val="Hyperlink"/>
            <w:rFonts w:cs="Arial"/>
            <w:i/>
            <w:szCs w:val="20"/>
          </w:rPr>
          <w:t>.1 Part 5: Vocabularies</w:t>
        </w:r>
      </w:hyperlink>
      <w:r>
        <w:rPr>
          <w:rStyle w:val="EndnoteReference"/>
          <w:i/>
          <w:color w:val="0000EE"/>
        </w:rPr>
        <w:endnoteReference w:id="1"/>
      </w:r>
      <w:r w:rsidRPr="00434BA0">
        <w:t>).</w:t>
      </w:r>
      <w:r w:rsidRPr="00434BA0">
        <w:rPr>
          <w:rFonts w:cs="Courier New"/>
        </w:rPr>
        <w:t xml:space="preserve"> </w:t>
      </w:r>
      <w:r>
        <w:rPr>
          <w:rFonts w:cs="Courier New"/>
        </w:rPr>
        <w:t xml:space="preserve">Any custom vocabulary must be defined via an enumeration added to the </w:t>
      </w:r>
      <w:r w:rsidR="00F80D4E">
        <w:rPr>
          <w:szCs w:val="20"/>
        </w:rPr>
        <w:t>CybOX</w:t>
      </w:r>
      <w:r>
        <w:rPr>
          <w:rFonts w:cs="Courier New"/>
        </w:rPr>
        <w:t xml:space="preserve"> Vocabulary data model, if appropriate enumeration values are to be enforced.</w:t>
      </w:r>
    </w:p>
    <w:p w14:paraId="212DBB97" w14:textId="77777777" w:rsidR="00E9355D" w:rsidRPr="00434BA0" w:rsidRDefault="00E9355D" w:rsidP="00E9355D">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6427DB1F" w14:textId="77777777" w:rsidR="00E9355D" w:rsidRPr="00E9355D" w:rsidRDefault="00E9355D" w:rsidP="00E9355D"/>
    <w:p w14:paraId="5BDC7410" w14:textId="71187EBE" w:rsidR="00DF22D1" w:rsidRDefault="00DF22D1" w:rsidP="00DF22D1">
      <w:pPr>
        <w:pStyle w:val="Heading2"/>
      </w:pPr>
      <w:bookmarkStart w:id="278" w:name="_General_Classes_and"/>
      <w:bookmarkStart w:id="279" w:name="_Ref447088519"/>
      <w:bookmarkStart w:id="280" w:name="_Toc450634653"/>
      <w:bookmarkEnd w:id="278"/>
      <w:r>
        <w:lastRenderedPageBreak/>
        <w:t xml:space="preserve">General </w:t>
      </w:r>
      <w:r w:rsidR="002F10CA">
        <w:t xml:space="preserve">Classes and </w:t>
      </w:r>
      <w:r>
        <w:t>Data Types</w:t>
      </w:r>
      <w:bookmarkEnd w:id="279"/>
      <w:bookmarkEnd w:id="280"/>
    </w:p>
    <w:p w14:paraId="70A55239" w14:textId="77777777" w:rsidR="004D09E0" w:rsidRPr="00646A33" w:rsidRDefault="004D09E0" w:rsidP="004D09E0">
      <w:pPr>
        <w:pStyle w:val="Heading3"/>
      </w:pPr>
      <w:bookmarkStart w:id="281" w:name="_Toc425409702"/>
      <w:bookmarkStart w:id="282" w:name="_Toc425409701"/>
      <w:bookmarkStart w:id="283" w:name="_Toc425409689"/>
      <w:bookmarkStart w:id="284" w:name="_Toc425409652"/>
      <w:bookmarkStart w:id="285" w:name="_Toc450634654"/>
      <w:r w:rsidRPr="00646A33">
        <w:t>DateRangeType Class</w:t>
      </w:r>
      <w:bookmarkEnd w:id="285"/>
    </w:p>
    <w:p w14:paraId="1150573C" w14:textId="77777777" w:rsidR="004D09E0" w:rsidRDefault="004D09E0" w:rsidP="004D09E0">
      <w:pPr>
        <w:spacing w:after="240"/>
      </w:pPr>
      <w:r>
        <w:t xml:space="preserve">The </w:t>
      </w:r>
      <w:r w:rsidRPr="00AB476A">
        <w:rPr>
          <w:rFonts w:ascii="Courier New" w:hAnsi="Courier New" w:cs="Courier New"/>
        </w:rPr>
        <w:t>DateRangeType</w:t>
      </w:r>
      <w:r>
        <w:t xml:space="preserve"> class specifies a range of dates.</w:t>
      </w:r>
    </w:p>
    <w:p w14:paraId="522F5C75" w14:textId="7603F7DA" w:rsidR="004D09E0" w:rsidRDefault="004D09E0" w:rsidP="004D09E0">
      <w:pPr>
        <w:jc w:val="center"/>
      </w:pPr>
    </w:p>
    <w:p w14:paraId="711EA22A" w14:textId="17690D0A" w:rsidR="00287B43" w:rsidRDefault="00287B43" w:rsidP="00287B43">
      <w:pPr>
        <w:pStyle w:val="Caption"/>
        <w:keepNext/>
      </w:pPr>
      <w:r>
        <w:t xml:space="preserve">Table </w:t>
      </w:r>
      <w:r w:rsidR="00290C1A">
        <w:fldChar w:fldCharType="begin"/>
      </w:r>
      <w:r w:rsidR="00290C1A">
        <w:instrText xml:space="preserve"> STYLEREF 1 \s </w:instrText>
      </w:r>
      <w:r w:rsidR="00290C1A">
        <w:fldChar w:fldCharType="separate"/>
      </w:r>
      <w:r>
        <w:rPr>
          <w:noProof/>
        </w:rPr>
        <w:t>3</w:t>
      </w:r>
      <w:r w:rsidR="00290C1A">
        <w:rPr>
          <w:noProof/>
        </w:rPr>
        <w:fldChar w:fldCharType="end"/>
      </w:r>
      <w:r>
        <w:noBreakHyphen/>
      </w:r>
      <w:r w:rsidR="004E731D">
        <w:t>62</w:t>
      </w:r>
      <w:r>
        <w:t xml:space="preserve">. </w:t>
      </w:r>
      <w:r w:rsidRPr="00481E79">
        <w:t xml:space="preserve">Properties of the </w:t>
      </w:r>
      <w:r w:rsidRPr="00287B43">
        <w:rPr>
          <w:rFonts w:ascii="Courier New" w:hAnsi="Courier New" w:cs="Courier New"/>
        </w:rPr>
        <w:t>DateRangeType</w:t>
      </w:r>
      <w:r w:rsidRPr="00481E79">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790"/>
        <w:gridCol w:w="1350"/>
        <w:gridCol w:w="7470"/>
      </w:tblGrid>
      <w:tr w:rsidR="004D09E0" w14:paraId="514BD77E" w14:textId="77777777" w:rsidTr="00722B38">
        <w:trPr>
          <w:jc w:val="center"/>
        </w:trPr>
        <w:tc>
          <w:tcPr>
            <w:tcW w:w="1350" w:type="dxa"/>
            <w:shd w:val="clear" w:color="auto" w:fill="BFBFBF"/>
            <w:tcMar>
              <w:top w:w="100" w:type="dxa"/>
              <w:left w:w="100" w:type="dxa"/>
              <w:bottom w:w="100" w:type="dxa"/>
              <w:right w:w="100" w:type="dxa"/>
            </w:tcMar>
          </w:tcPr>
          <w:p w14:paraId="7DFACF2A" w14:textId="77777777" w:rsidR="004D09E0" w:rsidRPr="00AB476A" w:rsidRDefault="004D09E0" w:rsidP="000C107B">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vAlign w:val="center"/>
          </w:tcPr>
          <w:p w14:paraId="19EA7638"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2C614D7" w14:textId="77777777" w:rsidR="004D09E0" w:rsidRPr="00AB476A" w:rsidRDefault="004D09E0" w:rsidP="000C107B">
            <w:pPr>
              <w:jc w:val="center"/>
              <w:rPr>
                <w:b/>
                <w:color w:val="000000"/>
              </w:rPr>
            </w:pPr>
            <w:r w:rsidRPr="00AB476A">
              <w:rPr>
                <w:b/>
                <w:color w:val="000000"/>
              </w:rPr>
              <w:t>Multiplicity</w:t>
            </w:r>
          </w:p>
        </w:tc>
        <w:tc>
          <w:tcPr>
            <w:tcW w:w="7470" w:type="dxa"/>
            <w:shd w:val="clear" w:color="auto" w:fill="BFBFBF"/>
            <w:tcMar>
              <w:top w:w="100" w:type="dxa"/>
              <w:left w:w="100" w:type="dxa"/>
              <w:bottom w:w="100" w:type="dxa"/>
              <w:right w:w="100" w:type="dxa"/>
            </w:tcMar>
          </w:tcPr>
          <w:p w14:paraId="141A556C" w14:textId="77777777" w:rsidR="004D09E0" w:rsidRPr="00AB476A" w:rsidRDefault="004D09E0" w:rsidP="000C107B">
            <w:pPr>
              <w:rPr>
                <w:b/>
                <w:color w:val="000000"/>
              </w:rPr>
            </w:pPr>
            <w:r w:rsidRPr="00AB476A">
              <w:rPr>
                <w:b/>
                <w:color w:val="000000"/>
              </w:rPr>
              <w:t>Description</w:t>
            </w:r>
          </w:p>
        </w:tc>
      </w:tr>
      <w:tr w:rsidR="004D09E0" w14:paraId="2962CBCD" w14:textId="77777777" w:rsidTr="000C107B">
        <w:trPr>
          <w:jc w:val="center"/>
        </w:trPr>
        <w:tc>
          <w:tcPr>
            <w:tcW w:w="1350" w:type="dxa"/>
            <w:shd w:val="clear" w:color="auto" w:fill="FFFFFF"/>
            <w:tcMar>
              <w:top w:w="100" w:type="dxa"/>
              <w:left w:w="100" w:type="dxa"/>
              <w:bottom w:w="100" w:type="dxa"/>
              <w:right w:w="100" w:type="dxa"/>
            </w:tcMar>
            <w:vAlign w:val="center"/>
          </w:tcPr>
          <w:p w14:paraId="6596CCA5" w14:textId="77777777" w:rsidR="004D09E0" w:rsidRDefault="004D09E0" w:rsidP="000C107B">
            <w:pPr>
              <w:rPr>
                <w:b/>
              </w:rPr>
            </w:pPr>
            <w:r>
              <w:rPr>
                <w:b/>
              </w:rPr>
              <w:t>Start_Date</w:t>
            </w:r>
          </w:p>
        </w:tc>
        <w:tc>
          <w:tcPr>
            <w:tcW w:w="2790" w:type="dxa"/>
            <w:shd w:val="clear" w:color="auto" w:fill="FFFFFF"/>
            <w:tcMar>
              <w:top w:w="100" w:type="dxa"/>
              <w:left w:w="100" w:type="dxa"/>
              <w:bottom w:w="100" w:type="dxa"/>
              <w:right w:w="100" w:type="dxa"/>
            </w:tcMar>
            <w:vAlign w:val="center"/>
          </w:tcPr>
          <w:p w14:paraId="6535C7E8" w14:textId="77777777" w:rsidR="004D09E0" w:rsidRDefault="004D09E0" w:rsidP="000C107B">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5B42F3AF" w14:textId="77777777" w:rsidR="004D09E0" w:rsidRPr="00F52234" w:rsidRDefault="004D09E0" w:rsidP="000C107B">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328B69B3" w14:textId="12287D87" w:rsidR="004D09E0" w:rsidRPr="00287B43" w:rsidRDefault="004D09E0" w:rsidP="00287B43">
            <w:pPr>
              <w:rPr>
                <w:szCs w:val="20"/>
              </w:rPr>
            </w:pPr>
            <w:r w:rsidRPr="00287B43">
              <w:rPr>
                <w:szCs w:val="20"/>
              </w:rPr>
              <w:t xml:space="preserve">The </w:t>
            </w:r>
            <w:r w:rsidRPr="00E156F3">
              <w:rPr>
                <w:rFonts w:ascii="Courier New" w:hAnsi="Courier New" w:cs="Courier New"/>
                <w:sz w:val="22"/>
                <w:szCs w:val="22"/>
              </w:rPr>
              <w:t>Start_Date</w:t>
            </w:r>
            <w:r w:rsidRPr="00287B43">
              <w:rPr>
                <w:szCs w:val="20"/>
              </w:rPr>
              <w:t xml:space="preserve"> property specifies the start date for this contributor's involvement</w:t>
            </w:r>
            <w:r w:rsidRPr="00287B43">
              <w:rPr>
                <w:rFonts w:cs="Arial"/>
                <w:szCs w:val="20"/>
              </w:rPr>
              <w:t xml:space="preserve">. </w:t>
            </w:r>
            <w:r w:rsidRPr="00287B43">
              <w:rPr>
                <w:rFonts w:cs="Arial"/>
                <w:color w:val="000000"/>
                <w:szCs w:val="20"/>
              </w:rPr>
              <w:t xml:space="preserve">To avoid ambiguity, timestamps SHOULD include a specification of the time zone. In addition to capturing a date, the </w:t>
            </w:r>
            <w:r w:rsidRPr="00E156F3">
              <w:rPr>
                <w:rFonts w:ascii="Courier New" w:hAnsi="Courier New" w:cs="Courier New"/>
                <w:color w:val="000000"/>
                <w:sz w:val="22"/>
                <w:szCs w:val="22"/>
              </w:rPr>
              <w:t>Start</w:t>
            </w:r>
            <w:r w:rsidRPr="00287B43">
              <w:rPr>
                <w:rFonts w:cs="Arial"/>
                <w:color w:val="000000"/>
                <w:szCs w:val="20"/>
              </w:rPr>
              <w:t xml:space="preserve"> property MAY also capture a precision property to specify the granularity with which the time should be considered, as specified by the</w:t>
            </w:r>
            <w:r w:rsidRPr="00287B43">
              <w:rPr>
                <w:rFonts w:ascii="Calibri" w:hAnsi="Calibri"/>
                <w:color w:val="000000"/>
                <w:szCs w:val="20"/>
              </w:rPr>
              <w:t xml:space="preserve"> </w:t>
            </w:r>
            <w:r w:rsidRPr="00287B43">
              <w:rPr>
                <w:rFonts w:ascii="Courier New" w:hAnsi="Courier New" w:cs="Courier New"/>
                <w:color w:val="000000"/>
                <w:szCs w:val="20"/>
              </w:rPr>
              <w:t>DateTypePrecisionEnum</w:t>
            </w:r>
            <w:r w:rsidRPr="00287B43">
              <w:rPr>
                <w:rFonts w:ascii="Calibri" w:hAnsi="Calibri"/>
                <w:color w:val="000000"/>
                <w:szCs w:val="20"/>
              </w:rPr>
              <w:t xml:space="preserve"> </w:t>
            </w:r>
            <w:r w:rsidRPr="00287B43">
              <w:rPr>
                <w:rFonts w:cs="Arial"/>
                <w:color w:val="000000"/>
                <w:szCs w:val="20"/>
              </w:rPr>
              <w:t>enumeration (e.g., '</w:t>
            </w:r>
            <w:r w:rsidR="00287B43">
              <w:rPr>
                <w:rFonts w:cs="Arial"/>
                <w:i/>
                <w:iCs/>
                <w:color w:val="000000"/>
                <w:szCs w:val="20"/>
              </w:rPr>
              <w:t>day’</w:t>
            </w:r>
            <w:r w:rsidRPr="00287B43">
              <w:rPr>
                <w:rFonts w:cs="Arial"/>
                <w:color w:val="000000"/>
                <w:szCs w:val="20"/>
              </w:rPr>
              <w:t>).</w:t>
            </w:r>
          </w:p>
        </w:tc>
      </w:tr>
      <w:tr w:rsidR="004D09E0" w14:paraId="5A801C1B" w14:textId="77777777" w:rsidTr="000C107B">
        <w:trPr>
          <w:jc w:val="center"/>
        </w:trPr>
        <w:tc>
          <w:tcPr>
            <w:tcW w:w="1350" w:type="dxa"/>
            <w:shd w:val="clear" w:color="auto" w:fill="FFFFFF"/>
            <w:tcMar>
              <w:top w:w="100" w:type="dxa"/>
              <w:left w:w="100" w:type="dxa"/>
              <w:bottom w:w="100" w:type="dxa"/>
              <w:right w:w="100" w:type="dxa"/>
            </w:tcMar>
            <w:vAlign w:val="center"/>
          </w:tcPr>
          <w:p w14:paraId="4E312DCC" w14:textId="77777777" w:rsidR="004D09E0" w:rsidRDefault="004D09E0" w:rsidP="000C107B">
            <w:pPr>
              <w:rPr>
                <w:b/>
              </w:rPr>
            </w:pPr>
            <w:r>
              <w:rPr>
                <w:b/>
              </w:rPr>
              <w:t>End_Date</w:t>
            </w:r>
          </w:p>
        </w:tc>
        <w:tc>
          <w:tcPr>
            <w:tcW w:w="2790" w:type="dxa"/>
            <w:shd w:val="clear" w:color="auto" w:fill="FFFFFF"/>
            <w:tcMar>
              <w:top w:w="100" w:type="dxa"/>
              <w:left w:w="100" w:type="dxa"/>
              <w:bottom w:w="100" w:type="dxa"/>
              <w:right w:w="100" w:type="dxa"/>
            </w:tcMar>
            <w:vAlign w:val="center"/>
          </w:tcPr>
          <w:p w14:paraId="4FB6B909" w14:textId="77777777" w:rsidR="004D09E0" w:rsidRDefault="004D09E0" w:rsidP="000C107B">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2FE56483" w14:textId="77777777" w:rsidR="004D09E0" w:rsidRPr="00F52234" w:rsidRDefault="004D09E0" w:rsidP="000C107B">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0E4DD20E" w14:textId="4BD995D0" w:rsidR="004D09E0" w:rsidRPr="00287B43" w:rsidRDefault="004D09E0" w:rsidP="00287B43">
            <w:pPr>
              <w:rPr>
                <w:szCs w:val="20"/>
              </w:rPr>
            </w:pPr>
            <w:r w:rsidRPr="00287B43">
              <w:rPr>
                <w:szCs w:val="20"/>
              </w:rPr>
              <w:t xml:space="preserve">The </w:t>
            </w:r>
            <w:r w:rsidRPr="00E156F3">
              <w:rPr>
                <w:rFonts w:ascii="Courier New" w:hAnsi="Courier New" w:cs="Courier New"/>
                <w:sz w:val="22"/>
                <w:szCs w:val="22"/>
              </w:rPr>
              <w:t>End_Date</w:t>
            </w:r>
            <w:r w:rsidRPr="00287B43">
              <w:rPr>
                <w:szCs w:val="20"/>
              </w:rPr>
              <w:t xml:space="preserve"> property specifies the end date for this contributor's involvement. </w:t>
            </w:r>
            <w:r w:rsidRPr="00287B43">
              <w:rPr>
                <w:rFonts w:cs="Arial"/>
                <w:color w:val="000000"/>
                <w:szCs w:val="20"/>
              </w:rPr>
              <w:t>To avoid ambiguity, timestamps SHOULD include a specification of the time zone. In addition to capturing a date, the</w:t>
            </w:r>
            <w:r w:rsidRPr="00287B43">
              <w:rPr>
                <w:rFonts w:ascii="Calibri" w:hAnsi="Calibri"/>
                <w:color w:val="000000"/>
                <w:szCs w:val="20"/>
              </w:rPr>
              <w:t xml:space="preserve"> </w:t>
            </w:r>
            <w:r w:rsidR="00287B43">
              <w:rPr>
                <w:rFonts w:ascii="Courier New" w:hAnsi="Courier New" w:cs="Courier New"/>
                <w:color w:val="000000"/>
                <w:szCs w:val="20"/>
              </w:rPr>
              <w:t>End</w:t>
            </w:r>
            <w:r w:rsidRPr="00287B43">
              <w:rPr>
                <w:rFonts w:ascii="Calibri" w:hAnsi="Calibri"/>
                <w:color w:val="000000"/>
                <w:szCs w:val="20"/>
              </w:rPr>
              <w:t xml:space="preserve"> </w:t>
            </w:r>
            <w:r w:rsidRPr="00287B43">
              <w:rPr>
                <w:rFonts w:cs="Arial"/>
                <w:color w:val="000000"/>
                <w:szCs w:val="20"/>
              </w:rPr>
              <w:t>property MAY also capture a precision property to specify the granularity with which the time should be considered, as specified by the</w:t>
            </w:r>
            <w:r w:rsidRPr="00287B43">
              <w:rPr>
                <w:rFonts w:ascii="Calibri" w:hAnsi="Calibri"/>
                <w:color w:val="000000"/>
                <w:szCs w:val="20"/>
              </w:rPr>
              <w:t xml:space="preserve"> </w:t>
            </w:r>
            <w:r w:rsidRPr="00287B43">
              <w:rPr>
                <w:rFonts w:ascii="Courier New" w:hAnsi="Courier New" w:cs="Courier New"/>
                <w:color w:val="000000"/>
                <w:szCs w:val="20"/>
              </w:rPr>
              <w:t>DateTypePrecisionEnum</w:t>
            </w:r>
            <w:r w:rsidRPr="00287B43">
              <w:rPr>
                <w:rFonts w:ascii="Calibri" w:hAnsi="Calibri"/>
                <w:color w:val="000000"/>
                <w:szCs w:val="20"/>
              </w:rPr>
              <w:t xml:space="preserve"> </w:t>
            </w:r>
            <w:r w:rsidRPr="00287B43">
              <w:rPr>
                <w:rFonts w:cs="Arial"/>
                <w:color w:val="000000"/>
                <w:szCs w:val="20"/>
              </w:rPr>
              <w:t xml:space="preserve">enumeration (e.g., </w:t>
            </w:r>
            <w:r w:rsidR="00287B43" w:rsidRPr="00287B43">
              <w:rPr>
                <w:rFonts w:cs="Arial"/>
                <w:i/>
                <w:color w:val="000000"/>
                <w:szCs w:val="20"/>
              </w:rPr>
              <w:t>‘day’</w:t>
            </w:r>
            <w:r w:rsidRPr="00287B43">
              <w:rPr>
                <w:rFonts w:cs="Arial"/>
                <w:color w:val="000000"/>
                <w:szCs w:val="20"/>
              </w:rPr>
              <w:t>).</w:t>
            </w:r>
          </w:p>
        </w:tc>
      </w:tr>
    </w:tbl>
    <w:p w14:paraId="335D6DC5" w14:textId="77777777" w:rsidR="00DF22D1" w:rsidRDefault="00DF22D1" w:rsidP="00DF22D1">
      <w:pPr>
        <w:pStyle w:val="Heading3"/>
      </w:pPr>
      <w:bookmarkStart w:id="286" w:name="_Toc450634655"/>
      <w:r>
        <w:t xml:space="preserve">DateTimeWithPrecisionType </w:t>
      </w:r>
      <w:bookmarkEnd w:id="281"/>
      <w:r>
        <w:t>Data Type</w:t>
      </w:r>
      <w:bookmarkEnd w:id="286"/>
    </w:p>
    <w:p w14:paraId="1ACD2636" w14:textId="7834AF46" w:rsidR="008D0109" w:rsidRPr="00434BA0" w:rsidRDefault="008D0109" w:rsidP="008D0109">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w:t>
      </w:r>
      <w:r>
        <w:t>capturing precision information</w:t>
      </w:r>
      <w:r w:rsidR="00DA4276">
        <w:t>.</w:t>
      </w:r>
      <w:r w:rsidRPr="008D0109">
        <w:rPr>
          <w:color w:val="000000"/>
        </w:rPr>
        <w:t xml:space="preserve"> </w:t>
      </w:r>
      <w:r w:rsidR="00DA4276">
        <w:t>In order to avoid ambiguity, a</w:t>
      </w:r>
      <w:r>
        <w:rPr>
          <w:color w:val="000000"/>
        </w:rPr>
        <w:t xml:space="preserve">ll uses </w:t>
      </w:r>
      <w:r w:rsidRPr="00097D2B">
        <w:rPr>
          <w:color w:val="000000"/>
        </w:rPr>
        <w:t>SHOULD include a specification of the time zone</w:t>
      </w:r>
      <w:r>
        <w:rPr>
          <w:color w:val="000000"/>
        </w:rPr>
        <w:t>.</w:t>
      </w:r>
    </w:p>
    <w:p w14:paraId="2248DDE2" w14:textId="71932317" w:rsidR="00DF22D1" w:rsidRDefault="00DF22D1" w:rsidP="00DF22D1">
      <w:r>
        <w:t xml:space="preserve">If the precision is given, consumers must ignore the portions of this property that is more precise than the given precision. Producers should zero-out (fill with zeros) digits </w:t>
      </w:r>
      <w:r w:rsidR="008D0109">
        <w:t>that</w:t>
      </w:r>
      <w:r>
        <w:t xml:space="preserve"> are beyond the specified precision. </w:t>
      </w:r>
    </w:p>
    <w:p w14:paraId="6074ED3C" w14:textId="20ED60EC" w:rsidR="00DF22D1" w:rsidRPr="00683033" w:rsidRDefault="00DF22D1"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4E731D">
        <w:t>63</w:t>
      </w:r>
      <w:r w:rsidRPr="00683033">
        <w:t xml:space="preserve">. Properties of the </w:t>
      </w:r>
      <w:r w:rsidRPr="000D655B">
        <w:rPr>
          <w:rFonts w:ascii="Courier New" w:hAnsi="Courier New" w:cs="Courier New"/>
        </w:rPr>
        <w:t>DateTimeWithPrecisionType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F22D1" w14:paraId="0BD74FD7" w14:textId="77777777" w:rsidTr="00722B38">
        <w:trPr>
          <w:jc w:val="center"/>
        </w:trPr>
        <w:tc>
          <w:tcPr>
            <w:tcW w:w="1260" w:type="dxa"/>
            <w:shd w:val="clear" w:color="auto" w:fill="BFBFBF"/>
            <w:tcMar>
              <w:top w:w="100" w:type="dxa"/>
              <w:left w:w="100" w:type="dxa"/>
              <w:bottom w:w="100" w:type="dxa"/>
              <w:right w:w="100" w:type="dxa"/>
            </w:tcMar>
          </w:tcPr>
          <w:p w14:paraId="00BDF13D" w14:textId="77777777" w:rsidR="00DF22D1" w:rsidRPr="000D0580" w:rsidRDefault="00DF22D1" w:rsidP="00976D67">
            <w:pPr>
              <w:rPr>
                <w:b/>
                <w:color w:val="000000"/>
              </w:rPr>
            </w:pPr>
            <w:r w:rsidRPr="000D0580">
              <w:rPr>
                <w:b/>
                <w:color w:val="000000"/>
              </w:rPr>
              <w:t>Name</w:t>
            </w:r>
          </w:p>
        </w:tc>
        <w:tc>
          <w:tcPr>
            <w:tcW w:w="2790" w:type="dxa"/>
            <w:shd w:val="clear" w:color="auto" w:fill="BFBFBF"/>
            <w:tcMar>
              <w:top w:w="100" w:type="dxa"/>
              <w:left w:w="100" w:type="dxa"/>
              <w:bottom w:w="100" w:type="dxa"/>
              <w:right w:w="100" w:type="dxa"/>
            </w:tcMar>
            <w:vAlign w:val="center"/>
          </w:tcPr>
          <w:p w14:paraId="11DC6DDB"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06F22FB" w14:textId="77777777" w:rsidR="00DF22D1" w:rsidRPr="000D0580" w:rsidRDefault="00DF22D1" w:rsidP="00976D67">
            <w:pPr>
              <w:jc w:val="center"/>
              <w:rPr>
                <w:b/>
                <w:color w:val="000000"/>
              </w:rPr>
            </w:pPr>
            <w:r w:rsidRPr="000D0580">
              <w:rPr>
                <w:b/>
                <w:color w:val="000000"/>
              </w:rPr>
              <w:t>Multiplicity</w:t>
            </w:r>
          </w:p>
        </w:tc>
        <w:tc>
          <w:tcPr>
            <w:tcW w:w="7560" w:type="dxa"/>
            <w:shd w:val="clear" w:color="auto" w:fill="BFBFBF"/>
            <w:tcMar>
              <w:top w:w="100" w:type="dxa"/>
              <w:left w:w="100" w:type="dxa"/>
              <w:bottom w:w="100" w:type="dxa"/>
              <w:right w:w="100" w:type="dxa"/>
            </w:tcMar>
          </w:tcPr>
          <w:p w14:paraId="529DD3E8" w14:textId="77777777" w:rsidR="00DF22D1" w:rsidRPr="000D0580" w:rsidRDefault="00DF22D1" w:rsidP="00976D67">
            <w:pPr>
              <w:rPr>
                <w:b/>
                <w:color w:val="000000"/>
              </w:rPr>
            </w:pPr>
            <w:r w:rsidRPr="000D0580">
              <w:rPr>
                <w:b/>
                <w:color w:val="000000"/>
              </w:rPr>
              <w:t>Description</w:t>
            </w:r>
          </w:p>
        </w:tc>
      </w:tr>
      <w:tr w:rsidR="00DF22D1" w14:paraId="359B1653" w14:textId="77777777" w:rsidTr="00722B38">
        <w:trPr>
          <w:jc w:val="center"/>
        </w:trPr>
        <w:tc>
          <w:tcPr>
            <w:tcW w:w="1260" w:type="dxa"/>
            <w:shd w:val="clear" w:color="auto" w:fill="FFFFFF"/>
            <w:tcMar>
              <w:top w:w="100" w:type="dxa"/>
              <w:left w:w="100" w:type="dxa"/>
              <w:bottom w:w="100" w:type="dxa"/>
              <w:right w:w="100" w:type="dxa"/>
            </w:tcMar>
            <w:vAlign w:val="center"/>
          </w:tcPr>
          <w:p w14:paraId="5E1E9570" w14:textId="77777777" w:rsidR="00DF22D1" w:rsidRDefault="00DF22D1" w:rsidP="00976D67">
            <w:pPr>
              <w:rPr>
                <w:b/>
              </w:rPr>
            </w:pPr>
            <w:r>
              <w:rPr>
                <w:b/>
              </w:rPr>
              <w:lastRenderedPageBreak/>
              <w:t>precision</w:t>
            </w:r>
          </w:p>
        </w:tc>
        <w:tc>
          <w:tcPr>
            <w:tcW w:w="2790" w:type="dxa"/>
            <w:shd w:val="clear" w:color="auto" w:fill="FFFFFF"/>
            <w:tcMar>
              <w:top w:w="100" w:type="dxa"/>
              <w:left w:w="100" w:type="dxa"/>
              <w:bottom w:w="100" w:type="dxa"/>
              <w:right w:w="100" w:type="dxa"/>
            </w:tcMar>
            <w:vAlign w:val="center"/>
          </w:tcPr>
          <w:p w14:paraId="5657DB94" w14:textId="77777777" w:rsidR="00DF22D1" w:rsidRDefault="00DF22D1"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038F9A35" w14:textId="77777777" w:rsidR="00DF22D1" w:rsidRDefault="00DF22D1" w:rsidP="00976D67">
            <w:pPr>
              <w:jc w:val="center"/>
            </w:pPr>
            <w:r>
              <w:t>0..1</w:t>
            </w:r>
          </w:p>
        </w:tc>
        <w:tc>
          <w:tcPr>
            <w:tcW w:w="7560" w:type="dxa"/>
            <w:shd w:val="clear" w:color="auto" w:fill="FFFFFF"/>
            <w:tcMar>
              <w:top w:w="100" w:type="dxa"/>
              <w:left w:w="100" w:type="dxa"/>
              <w:bottom w:w="100" w:type="dxa"/>
              <w:right w:w="100" w:type="dxa"/>
            </w:tcMar>
          </w:tcPr>
          <w:p w14:paraId="371B83C6" w14:textId="3CC65D71" w:rsidR="00DF22D1" w:rsidRPr="00683033" w:rsidRDefault="008D0109" w:rsidP="00976D67">
            <w:r w:rsidRPr="00A91C3D">
              <w:rPr>
                <w:rFonts w:cs="Arial"/>
                <w:szCs w:val="22"/>
              </w:rPr>
              <w:t xml:space="preserve">The </w:t>
            </w:r>
            <w:r w:rsidRPr="00E156F3">
              <w:rPr>
                <w:rFonts w:ascii="Courier New" w:hAnsi="Courier New" w:cs="Courier New"/>
                <w:color w:val="000000"/>
                <w:sz w:val="22"/>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Digits in a timestamp that are beyond the specified precision SHOULD be zeroed out.</w:t>
            </w:r>
          </w:p>
        </w:tc>
      </w:tr>
    </w:tbl>
    <w:p w14:paraId="19B44E5D" w14:textId="77777777" w:rsidR="00DF22D1" w:rsidRDefault="00DF22D1" w:rsidP="00DF22D1"/>
    <w:p w14:paraId="352F01F4" w14:textId="77777777" w:rsidR="00DF22D1" w:rsidRDefault="00DF22D1" w:rsidP="00DF22D1">
      <w:pPr>
        <w:pStyle w:val="Heading3"/>
      </w:pPr>
      <w:bookmarkStart w:id="287" w:name="_Toc450634656"/>
      <w:r>
        <w:t xml:space="preserve">DateWithPrecisionType </w:t>
      </w:r>
      <w:bookmarkEnd w:id="282"/>
      <w:r>
        <w:t>Data Type</w:t>
      </w:r>
      <w:bookmarkEnd w:id="287"/>
    </w:p>
    <w:p w14:paraId="3E547A4B" w14:textId="77777777" w:rsidR="00DA4276" w:rsidRDefault="00DA4276" w:rsidP="00DF22D1">
      <w:pPr>
        <w:spacing w:after="240"/>
      </w:pPr>
      <w:r w:rsidRPr="00434BA0">
        <w:t xml:space="preserve">The </w:t>
      </w:r>
      <w:r w:rsidRPr="00434BA0">
        <w:rPr>
          <w:rFonts w:ascii="Courier New" w:hAnsi="Courier New" w:cs="Courier New"/>
        </w:rPr>
        <w:t>DateWithPrecisionType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w:t>
      </w:r>
      <w:r w:rsidRPr="00434BA0">
        <w:t xml:space="preserve"> data type by </w:t>
      </w:r>
      <w:r>
        <w:t>capturing precision information</w:t>
      </w:r>
      <w:r w:rsidR="00DF22D1">
        <w:t xml:space="preserve">. </w:t>
      </w:r>
    </w:p>
    <w:p w14:paraId="676AC202" w14:textId="34B62B82" w:rsidR="00DF22D1" w:rsidRDefault="00DF22D1" w:rsidP="00DF22D1">
      <w:pPr>
        <w:spacing w:after="240"/>
      </w:pPr>
      <w:r>
        <w:t xml:space="preserve">If the precision is given, consumers must ignore the portions of this property that is more precise than the given precision. Producers should zero-out (fill with zeros) digits in the date that are beyond the specified precision. </w:t>
      </w:r>
    </w:p>
    <w:p w14:paraId="05A1B4CD" w14:textId="38CF26A9" w:rsidR="00DF22D1" w:rsidRDefault="00287B43" w:rsidP="00287B43">
      <w:pPr>
        <w:pStyle w:val="Caption"/>
      </w:pPr>
      <w:r>
        <w:t xml:space="preserve">Table </w:t>
      </w:r>
      <w:r w:rsidR="00290C1A">
        <w:fldChar w:fldCharType="begin"/>
      </w:r>
      <w:r w:rsidR="00290C1A">
        <w:instrText xml:space="preserve"> STYLEREF 1 \s </w:instrText>
      </w:r>
      <w:r w:rsidR="00290C1A">
        <w:fldChar w:fldCharType="separate"/>
      </w:r>
      <w:r>
        <w:rPr>
          <w:noProof/>
        </w:rPr>
        <w:t>3</w:t>
      </w:r>
      <w:r w:rsidR="00290C1A">
        <w:rPr>
          <w:noProof/>
        </w:rPr>
        <w:fldChar w:fldCharType="end"/>
      </w:r>
      <w:r>
        <w:noBreakHyphen/>
      </w:r>
      <w:r w:rsidR="004E731D">
        <w:t>64</w:t>
      </w:r>
      <w:r>
        <w:t xml:space="preserve">. </w:t>
      </w:r>
      <w:r w:rsidRPr="00D73D1D">
        <w:t xml:space="preserve">Properties of the </w:t>
      </w:r>
      <w:r w:rsidRPr="00287B43">
        <w:rPr>
          <w:rFonts w:ascii="Courier New" w:hAnsi="Courier New" w:cs="Courier New"/>
        </w:rPr>
        <w:t>DateWithPrecisionType</w:t>
      </w:r>
      <w:r w:rsidRPr="00D73D1D">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250"/>
        <w:gridCol w:w="1350"/>
        <w:gridCol w:w="7920"/>
      </w:tblGrid>
      <w:tr w:rsidR="00DF22D1" w14:paraId="1550A7FC" w14:textId="77777777" w:rsidTr="00722B38">
        <w:trPr>
          <w:jc w:val="center"/>
        </w:trPr>
        <w:tc>
          <w:tcPr>
            <w:tcW w:w="1440" w:type="dxa"/>
            <w:shd w:val="clear" w:color="auto" w:fill="BFBFBF"/>
            <w:tcMar>
              <w:top w:w="100" w:type="dxa"/>
              <w:left w:w="100" w:type="dxa"/>
              <w:bottom w:w="100" w:type="dxa"/>
              <w:right w:w="100" w:type="dxa"/>
            </w:tcMar>
          </w:tcPr>
          <w:p w14:paraId="27A1C96E" w14:textId="77777777" w:rsidR="00DF22D1" w:rsidRPr="00515189" w:rsidRDefault="00DF22D1" w:rsidP="00976D67">
            <w:pPr>
              <w:rPr>
                <w:b/>
                <w:color w:val="000000"/>
              </w:rPr>
            </w:pPr>
            <w:r w:rsidRPr="00515189">
              <w:rPr>
                <w:b/>
                <w:color w:val="000000"/>
              </w:rPr>
              <w:t>Name</w:t>
            </w:r>
          </w:p>
        </w:tc>
        <w:tc>
          <w:tcPr>
            <w:tcW w:w="2250" w:type="dxa"/>
            <w:shd w:val="clear" w:color="auto" w:fill="BFBFBF"/>
            <w:tcMar>
              <w:top w:w="100" w:type="dxa"/>
              <w:left w:w="100" w:type="dxa"/>
              <w:bottom w:w="100" w:type="dxa"/>
              <w:right w:w="100" w:type="dxa"/>
            </w:tcMar>
            <w:vAlign w:val="center"/>
          </w:tcPr>
          <w:p w14:paraId="04B95A34"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5C63D2E" w14:textId="77777777" w:rsidR="00DF22D1" w:rsidRPr="00515189" w:rsidRDefault="00DF22D1" w:rsidP="00976D67">
            <w:pPr>
              <w:jc w:val="center"/>
              <w:rPr>
                <w:b/>
                <w:color w:val="000000"/>
              </w:rPr>
            </w:pPr>
            <w:r w:rsidRPr="00515189">
              <w:rPr>
                <w:b/>
                <w:color w:val="000000"/>
              </w:rPr>
              <w:t>Multiplicity</w:t>
            </w:r>
          </w:p>
        </w:tc>
        <w:tc>
          <w:tcPr>
            <w:tcW w:w="7920" w:type="dxa"/>
            <w:shd w:val="clear" w:color="auto" w:fill="BFBFBF"/>
            <w:tcMar>
              <w:top w:w="100" w:type="dxa"/>
              <w:left w:w="100" w:type="dxa"/>
              <w:bottom w:w="100" w:type="dxa"/>
              <w:right w:w="100" w:type="dxa"/>
            </w:tcMar>
          </w:tcPr>
          <w:p w14:paraId="3125E1B5" w14:textId="77777777" w:rsidR="00DF22D1" w:rsidRPr="00515189" w:rsidRDefault="00DF22D1" w:rsidP="00976D67">
            <w:pPr>
              <w:rPr>
                <w:b/>
                <w:color w:val="000000"/>
              </w:rPr>
            </w:pPr>
            <w:r w:rsidRPr="00515189">
              <w:rPr>
                <w:b/>
                <w:color w:val="000000"/>
              </w:rPr>
              <w:t>Description</w:t>
            </w:r>
          </w:p>
        </w:tc>
      </w:tr>
      <w:tr w:rsidR="00DF22D1" w14:paraId="6C97A8F7" w14:textId="77777777" w:rsidTr="00401C24">
        <w:trPr>
          <w:jc w:val="center"/>
        </w:trPr>
        <w:tc>
          <w:tcPr>
            <w:tcW w:w="1440" w:type="dxa"/>
            <w:shd w:val="clear" w:color="auto" w:fill="FFFFFF"/>
            <w:tcMar>
              <w:top w:w="100" w:type="dxa"/>
              <w:left w:w="100" w:type="dxa"/>
              <w:bottom w:w="100" w:type="dxa"/>
              <w:right w:w="100" w:type="dxa"/>
            </w:tcMar>
            <w:vAlign w:val="center"/>
          </w:tcPr>
          <w:p w14:paraId="5249301C" w14:textId="77777777" w:rsidR="00DF22D1" w:rsidRDefault="00DF22D1" w:rsidP="00976D67">
            <w:pPr>
              <w:rPr>
                <w:b/>
              </w:rPr>
            </w:pPr>
            <w:r>
              <w:rPr>
                <w:b/>
              </w:rPr>
              <w:t>precision</w:t>
            </w:r>
          </w:p>
        </w:tc>
        <w:tc>
          <w:tcPr>
            <w:tcW w:w="2250" w:type="dxa"/>
            <w:shd w:val="clear" w:color="auto" w:fill="FFFFFF"/>
            <w:tcMar>
              <w:top w:w="100" w:type="dxa"/>
              <w:left w:w="100" w:type="dxa"/>
              <w:bottom w:w="100" w:type="dxa"/>
              <w:right w:w="100" w:type="dxa"/>
            </w:tcMar>
            <w:vAlign w:val="center"/>
          </w:tcPr>
          <w:p w14:paraId="5CC77989" w14:textId="77777777" w:rsidR="00DF22D1" w:rsidRDefault="00DF22D1" w:rsidP="00976D67">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6B8E7507" w14:textId="77777777" w:rsidR="00DF22D1" w:rsidRPr="00515189" w:rsidRDefault="00DF22D1" w:rsidP="00976D67">
            <w:pPr>
              <w:jc w:val="center"/>
              <w:rPr>
                <w:sz w:val="22"/>
                <w:szCs w:val="22"/>
              </w:rPr>
            </w:pPr>
            <w:r w:rsidRPr="00683033">
              <w:rPr>
                <w:szCs w:val="22"/>
              </w:rPr>
              <w:t>0..1</w:t>
            </w:r>
          </w:p>
        </w:tc>
        <w:tc>
          <w:tcPr>
            <w:tcW w:w="7920" w:type="dxa"/>
            <w:shd w:val="clear" w:color="auto" w:fill="FFFFFF"/>
            <w:tcMar>
              <w:top w:w="100" w:type="dxa"/>
              <w:left w:w="100" w:type="dxa"/>
              <w:bottom w:w="100" w:type="dxa"/>
              <w:right w:w="100" w:type="dxa"/>
            </w:tcMar>
          </w:tcPr>
          <w:p w14:paraId="532C7BD6" w14:textId="1FD9609E" w:rsidR="00DF22D1" w:rsidRPr="00683033" w:rsidRDefault="008D0109" w:rsidP="008D0109">
            <w:r w:rsidRPr="00A91C3D">
              <w:rPr>
                <w:rFonts w:cs="Arial"/>
                <w:szCs w:val="22"/>
              </w:rPr>
              <w:t xml:space="preserve">The </w:t>
            </w:r>
            <w:r w:rsidRPr="00E156F3">
              <w:rPr>
                <w:rFonts w:ascii="Courier New" w:hAnsi="Courier New" w:cs="Courier New"/>
                <w:color w:val="000000"/>
                <w:sz w:val="22"/>
                <w:szCs w:val="22"/>
              </w:rPr>
              <w:t>precision</w:t>
            </w:r>
            <w:r w:rsidRPr="00A91C3D">
              <w:rPr>
                <w:rFonts w:cs="Arial"/>
                <w:szCs w:val="22"/>
              </w:rPr>
              <w:t xml:space="preserve"> property specifies the granularity with which a </w:t>
            </w:r>
            <w:r>
              <w:rPr>
                <w:rFonts w:cs="Arial"/>
                <w:szCs w:val="22"/>
              </w:rPr>
              <w:t>date</w:t>
            </w:r>
            <w:r w:rsidRPr="00A91C3D">
              <w:rPr>
                <w:rFonts w:cs="Arial"/>
                <w:szCs w:val="22"/>
              </w:rPr>
              <w:t xml:space="preserve"> should be considered as specified by the </w:t>
            </w:r>
            <w:r w:rsidRPr="00981526">
              <w:rPr>
                <w:rFonts w:ascii="Courier New" w:hAnsi="Courier New" w:cs="Courier New"/>
                <w:color w:val="000000"/>
                <w:szCs w:val="22"/>
              </w:rPr>
              <w:t>DatePrecisionEnum</w:t>
            </w:r>
            <w:r w:rsidRPr="00A91C3D">
              <w:rPr>
                <w:rFonts w:cs="Arial"/>
                <w:szCs w:val="22"/>
              </w:rPr>
              <w:t xml:space="preserve"> enumeration (e.g., '</w:t>
            </w:r>
            <w:r>
              <w:rPr>
                <w:rFonts w:cs="Arial"/>
                <w:i/>
                <w:iCs/>
                <w:color w:val="000000"/>
                <w:szCs w:val="22"/>
              </w:rPr>
              <w:t>year</w:t>
            </w:r>
            <w:r w:rsidRPr="00A91C3D">
              <w:rPr>
                <w:rFonts w:cs="Arial"/>
                <w:szCs w:val="22"/>
              </w:rPr>
              <w:t>,' '</w:t>
            </w:r>
            <w:r w:rsidRPr="00A91C3D">
              <w:rPr>
                <w:rFonts w:cs="Arial"/>
                <w:i/>
                <w:iCs/>
                <w:color w:val="000000"/>
                <w:szCs w:val="22"/>
              </w:rPr>
              <w:t>m</w:t>
            </w:r>
            <w:r>
              <w:rPr>
                <w:rFonts w:cs="Arial"/>
                <w:i/>
                <w:iCs/>
                <w:color w:val="000000"/>
                <w:szCs w:val="22"/>
              </w:rPr>
              <w:t>onth</w:t>
            </w:r>
            <w:r w:rsidR="00DF595E">
              <w:rPr>
                <w:rFonts w:cs="Arial"/>
                <w:i/>
                <w:iCs/>
                <w:color w:val="000000"/>
                <w:szCs w:val="22"/>
              </w:rPr>
              <w:t>, and ‘day’</w:t>
            </w:r>
            <w:r w:rsidRPr="00A91C3D">
              <w:rPr>
                <w:rFonts w:cs="Arial"/>
                <w:szCs w:val="22"/>
              </w:rPr>
              <w:t>').  If omitted, the default precision is '</w:t>
            </w:r>
            <w:r w:rsidRPr="00A91C3D">
              <w:rPr>
                <w:rFonts w:cs="Arial"/>
                <w:i/>
                <w:iCs/>
                <w:szCs w:val="22"/>
              </w:rPr>
              <w:t>d</w:t>
            </w:r>
            <w:r>
              <w:rPr>
                <w:rFonts w:cs="Arial"/>
                <w:i/>
                <w:iCs/>
                <w:szCs w:val="22"/>
              </w:rPr>
              <w:t>ay</w:t>
            </w:r>
            <w:r w:rsidRPr="00A91C3D">
              <w:rPr>
                <w:rFonts w:cs="Arial"/>
                <w:szCs w:val="22"/>
              </w:rPr>
              <w:t>.' Digits in a timestamp that are beyond the specified precision SHOULD be zeroed out</w:t>
            </w:r>
          </w:p>
        </w:tc>
      </w:tr>
    </w:tbl>
    <w:p w14:paraId="1139FEF9" w14:textId="77777777" w:rsidR="00DF22D1" w:rsidRDefault="00DF22D1" w:rsidP="00DF22D1"/>
    <w:p w14:paraId="45C95DB1" w14:textId="77777777" w:rsidR="004D09E0" w:rsidRDefault="004D09E0" w:rsidP="004D09E0">
      <w:pPr>
        <w:pStyle w:val="Heading3"/>
      </w:pPr>
      <w:bookmarkStart w:id="288" w:name="_Toc425409671"/>
      <w:bookmarkStart w:id="289" w:name="_Toc450634657"/>
      <w:r>
        <w:t>LocationType Class</w:t>
      </w:r>
      <w:bookmarkEnd w:id="288"/>
      <w:bookmarkEnd w:id="289"/>
    </w:p>
    <w:p w14:paraId="591C1775" w14:textId="3610FB19" w:rsidR="004D09E0" w:rsidRDefault="004D09E0" w:rsidP="004D09E0">
      <w:pPr>
        <w:spacing w:after="240"/>
      </w:pPr>
      <w:r>
        <w:t xml:space="preserve">The </w:t>
      </w:r>
      <w:r w:rsidRPr="00A44049">
        <w:rPr>
          <w:rFonts w:ascii="Courier New" w:hAnsi="Courier New" w:cs="Courier New"/>
        </w:rPr>
        <w:t>LocationType</w:t>
      </w:r>
      <w:r>
        <w:t xml:space="preserve"> class is used to express geographic location information. This </w:t>
      </w:r>
      <w:r w:rsidR="00287B43">
        <w:t>class is usually</w:t>
      </w:r>
      <w:r>
        <w:t xml:space="preserve"> extended</w:t>
      </w:r>
      <w:r w:rsidR="00287B43">
        <w:t xml:space="preserve"> to incorporate specific location information</w:t>
      </w:r>
      <w:r>
        <w:t xml:space="preserve">. The default </w:t>
      </w:r>
      <w:r w:rsidR="00287B43">
        <w:t xml:space="preserve">extension </w:t>
      </w:r>
      <w:r>
        <w:t xml:space="preserve">type is </w:t>
      </w:r>
      <w:r w:rsidRPr="00287B43">
        <w:rPr>
          <w:rFonts w:ascii="Courier New" w:hAnsi="Courier New" w:cs="Courier New"/>
        </w:rPr>
        <w:t>CIQAddress3.0InstanceType</w:t>
      </w:r>
      <w:r w:rsidR="00287B43">
        <w:t xml:space="preserve"> (see </w:t>
      </w:r>
      <w:hyperlink w:anchor="AdditionalArtifacts" w:history="1">
        <w:r w:rsidR="00287B43" w:rsidRPr="00287B43">
          <w:rPr>
            <w:rStyle w:val="Hyperlink"/>
            <w:i/>
          </w:rPr>
          <w:t>CybOX Version 2.1.1 Part 4: Default Extensions</w:t>
        </w:r>
      </w:hyperlink>
      <w:r w:rsidR="00287B43">
        <w:rPr>
          <w:i/>
        </w:rPr>
        <w:t>)</w:t>
      </w:r>
      <w:r>
        <w:t xml:space="preserve">. Those who wish to express a simple name may also do so by </w:t>
      </w:r>
      <w:r w:rsidR="00287B43">
        <w:t>simply</w:t>
      </w:r>
      <w:r>
        <w:t xml:space="preserve"> using the Name property of this type.</w:t>
      </w:r>
    </w:p>
    <w:p w14:paraId="25BCBA46" w14:textId="000F663F" w:rsidR="004D09E0" w:rsidRPr="00683033" w:rsidRDefault="004D09E0" w:rsidP="004D09E0">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4E731D">
        <w:t>65</w:t>
      </w:r>
      <w:r w:rsidRPr="00683033">
        <w:t xml:space="preserve">. Properties of the </w:t>
      </w:r>
      <w:r w:rsidRPr="00287B43">
        <w:rPr>
          <w:rFonts w:ascii="Courier New" w:hAnsi="Courier New" w:cs="Courier New"/>
        </w:rPr>
        <w:t>LocationType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070"/>
        <w:gridCol w:w="1350"/>
        <w:gridCol w:w="8640"/>
      </w:tblGrid>
      <w:tr w:rsidR="004D09E0" w14:paraId="5993284F" w14:textId="77777777" w:rsidTr="00722B38">
        <w:trPr>
          <w:jc w:val="center"/>
        </w:trPr>
        <w:tc>
          <w:tcPr>
            <w:tcW w:w="900" w:type="dxa"/>
            <w:shd w:val="clear" w:color="auto" w:fill="BFBFBF"/>
            <w:tcMar>
              <w:top w:w="100" w:type="dxa"/>
              <w:left w:w="100" w:type="dxa"/>
              <w:bottom w:w="100" w:type="dxa"/>
              <w:right w:w="100" w:type="dxa"/>
            </w:tcMar>
          </w:tcPr>
          <w:p w14:paraId="5442CFF1" w14:textId="77777777" w:rsidR="004D09E0" w:rsidRPr="00A44049" w:rsidRDefault="004D09E0" w:rsidP="000C107B">
            <w:pPr>
              <w:rPr>
                <w:rFonts w:cs="Courier New"/>
                <w:b/>
                <w:color w:val="000000"/>
              </w:rPr>
            </w:pPr>
            <w:r w:rsidRPr="00A44049">
              <w:rPr>
                <w:rFonts w:cs="Courier New"/>
                <w:b/>
                <w:color w:val="000000"/>
              </w:rPr>
              <w:t>Name</w:t>
            </w:r>
          </w:p>
        </w:tc>
        <w:tc>
          <w:tcPr>
            <w:tcW w:w="2070" w:type="dxa"/>
            <w:shd w:val="clear" w:color="auto" w:fill="BFBFBF"/>
            <w:tcMar>
              <w:top w:w="100" w:type="dxa"/>
              <w:left w:w="100" w:type="dxa"/>
              <w:bottom w:w="100" w:type="dxa"/>
              <w:right w:w="100" w:type="dxa"/>
            </w:tcMar>
            <w:vAlign w:val="center"/>
          </w:tcPr>
          <w:p w14:paraId="22303974"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2F18D602" w14:textId="77777777" w:rsidR="004D09E0" w:rsidRPr="00A44049" w:rsidRDefault="004D09E0" w:rsidP="000C107B">
            <w:pPr>
              <w:jc w:val="center"/>
              <w:rPr>
                <w:rFonts w:cs="Courier New"/>
                <w:b/>
                <w:color w:val="000000"/>
              </w:rPr>
            </w:pPr>
            <w:r w:rsidRPr="00A44049">
              <w:rPr>
                <w:rFonts w:cs="Courier New"/>
                <w:b/>
                <w:color w:val="000000"/>
              </w:rPr>
              <w:t>Multiplicity</w:t>
            </w:r>
          </w:p>
        </w:tc>
        <w:tc>
          <w:tcPr>
            <w:tcW w:w="8640" w:type="dxa"/>
            <w:shd w:val="clear" w:color="auto" w:fill="BFBFBF"/>
            <w:tcMar>
              <w:top w:w="100" w:type="dxa"/>
              <w:left w:w="100" w:type="dxa"/>
              <w:bottom w:w="100" w:type="dxa"/>
              <w:right w:w="100" w:type="dxa"/>
            </w:tcMar>
          </w:tcPr>
          <w:p w14:paraId="66D6CD69" w14:textId="77777777" w:rsidR="004D09E0" w:rsidRPr="00A44049" w:rsidRDefault="004D09E0" w:rsidP="000C107B">
            <w:pPr>
              <w:rPr>
                <w:rFonts w:cs="Courier New"/>
                <w:b/>
                <w:color w:val="000000"/>
              </w:rPr>
            </w:pPr>
            <w:r w:rsidRPr="00A44049">
              <w:rPr>
                <w:rFonts w:cs="Courier New"/>
                <w:b/>
                <w:color w:val="000000"/>
              </w:rPr>
              <w:t>Description</w:t>
            </w:r>
          </w:p>
        </w:tc>
      </w:tr>
      <w:tr w:rsidR="004D09E0" w14:paraId="73438D06" w14:textId="77777777" w:rsidTr="000C107B">
        <w:trPr>
          <w:jc w:val="center"/>
        </w:trPr>
        <w:tc>
          <w:tcPr>
            <w:tcW w:w="900" w:type="dxa"/>
            <w:shd w:val="clear" w:color="auto" w:fill="FFFFFF"/>
            <w:tcMar>
              <w:top w:w="100" w:type="dxa"/>
              <w:left w:w="100" w:type="dxa"/>
              <w:bottom w:w="100" w:type="dxa"/>
              <w:right w:w="100" w:type="dxa"/>
            </w:tcMar>
            <w:vAlign w:val="center"/>
          </w:tcPr>
          <w:p w14:paraId="7D7E3F81" w14:textId="77777777" w:rsidR="004D09E0" w:rsidRDefault="004D09E0" w:rsidP="000C107B">
            <w:pPr>
              <w:rPr>
                <w:b/>
              </w:rPr>
            </w:pPr>
            <w:r>
              <w:rPr>
                <w:b/>
              </w:rPr>
              <w:t>id</w:t>
            </w:r>
          </w:p>
        </w:tc>
        <w:tc>
          <w:tcPr>
            <w:tcW w:w="2070" w:type="dxa"/>
            <w:shd w:val="clear" w:color="auto" w:fill="FFFFFF"/>
            <w:tcMar>
              <w:top w:w="100" w:type="dxa"/>
              <w:left w:w="100" w:type="dxa"/>
              <w:bottom w:w="100" w:type="dxa"/>
              <w:right w:w="100" w:type="dxa"/>
            </w:tcMar>
            <w:vAlign w:val="center"/>
          </w:tcPr>
          <w:p w14:paraId="6F572BC6" w14:textId="77777777" w:rsidR="004D09E0" w:rsidRDefault="004D09E0" w:rsidP="000C107B">
            <w:pPr>
              <w:pStyle w:val="UMLTableType"/>
              <w:contextualSpacing w:val="0"/>
            </w:pPr>
            <w:r>
              <w:t>basicDataTypes:</w:t>
            </w:r>
          </w:p>
          <w:p w14:paraId="7E374B21" w14:textId="77777777" w:rsidR="004D09E0" w:rsidRDefault="004D09E0" w:rsidP="000C107B">
            <w:pPr>
              <w:pStyle w:val="UMLTableType"/>
              <w:contextualSpacing w:val="0"/>
            </w:pPr>
            <w:r>
              <w:lastRenderedPageBreak/>
              <w:t>QualifiedName</w:t>
            </w:r>
          </w:p>
        </w:tc>
        <w:tc>
          <w:tcPr>
            <w:tcW w:w="1350" w:type="dxa"/>
            <w:shd w:val="clear" w:color="auto" w:fill="FFFFFF"/>
            <w:tcMar>
              <w:top w:w="100" w:type="dxa"/>
              <w:left w:w="100" w:type="dxa"/>
              <w:bottom w:w="100" w:type="dxa"/>
              <w:right w:w="100" w:type="dxa"/>
            </w:tcMar>
            <w:vAlign w:val="center"/>
          </w:tcPr>
          <w:p w14:paraId="2A4A291A" w14:textId="77777777" w:rsidR="004D09E0" w:rsidRPr="00A44049" w:rsidRDefault="004D09E0" w:rsidP="000C107B">
            <w:pPr>
              <w:jc w:val="center"/>
              <w:rPr>
                <w:sz w:val="22"/>
                <w:szCs w:val="22"/>
              </w:rPr>
            </w:pPr>
            <w:r w:rsidRPr="00683033">
              <w:rPr>
                <w:szCs w:val="22"/>
              </w:rPr>
              <w:lastRenderedPageBreak/>
              <w:t>0..1</w:t>
            </w:r>
          </w:p>
        </w:tc>
        <w:tc>
          <w:tcPr>
            <w:tcW w:w="8640" w:type="dxa"/>
            <w:shd w:val="clear" w:color="auto" w:fill="FFFFFF"/>
            <w:tcMar>
              <w:top w:w="100" w:type="dxa"/>
              <w:left w:w="100" w:type="dxa"/>
              <w:bottom w:w="100" w:type="dxa"/>
              <w:right w:w="100" w:type="dxa"/>
            </w:tcMar>
          </w:tcPr>
          <w:p w14:paraId="7A178483" w14:textId="77777777" w:rsidR="004D09E0" w:rsidRPr="007D2945" w:rsidRDefault="004D09E0" w:rsidP="000C107B">
            <w:pPr>
              <w:rPr>
                <w:szCs w:val="20"/>
              </w:rPr>
            </w:pPr>
            <w:r w:rsidRPr="007D2945">
              <w:rPr>
                <w:szCs w:val="20"/>
              </w:rPr>
              <w:t xml:space="preserve">The </w:t>
            </w:r>
            <w:r w:rsidRPr="00E156F3">
              <w:rPr>
                <w:rFonts w:ascii="Courier New" w:eastAsia="Courier New" w:hAnsi="Courier New" w:cs="Courier New"/>
                <w:sz w:val="22"/>
                <w:szCs w:val="22"/>
              </w:rPr>
              <w:t>id</w:t>
            </w:r>
            <w:r w:rsidRPr="007D2945">
              <w:rPr>
                <w:szCs w:val="20"/>
              </w:rPr>
              <w:t xml:space="preserve"> property specifies a globally unique identifier for the Location.</w:t>
            </w:r>
          </w:p>
        </w:tc>
      </w:tr>
      <w:tr w:rsidR="004D09E0" w14:paraId="63C41255" w14:textId="77777777" w:rsidTr="000C107B">
        <w:trPr>
          <w:jc w:val="center"/>
        </w:trPr>
        <w:tc>
          <w:tcPr>
            <w:tcW w:w="900" w:type="dxa"/>
            <w:shd w:val="clear" w:color="auto" w:fill="FFFFFF"/>
            <w:tcMar>
              <w:top w:w="100" w:type="dxa"/>
              <w:left w:w="100" w:type="dxa"/>
              <w:bottom w:w="100" w:type="dxa"/>
              <w:right w:w="100" w:type="dxa"/>
            </w:tcMar>
            <w:vAlign w:val="center"/>
          </w:tcPr>
          <w:p w14:paraId="01860DB4" w14:textId="77777777" w:rsidR="004D09E0" w:rsidRDefault="004D09E0" w:rsidP="000C107B">
            <w:pPr>
              <w:rPr>
                <w:b/>
              </w:rPr>
            </w:pPr>
            <w:r>
              <w:rPr>
                <w:b/>
              </w:rPr>
              <w:lastRenderedPageBreak/>
              <w:t>idref</w:t>
            </w:r>
          </w:p>
        </w:tc>
        <w:tc>
          <w:tcPr>
            <w:tcW w:w="2070" w:type="dxa"/>
            <w:shd w:val="clear" w:color="auto" w:fill="FFFFFF"/>
            <w:tcMar>
              <w:top w:w="100" w:type="dxa"/>
              <w:left w:w="100" w:type="dxa"/>
              <w:bottom w:w="100" w:type="dxa"/>
              <w:right w:w="100" w:type="dxa"/>
            </w:tcMar>
            <w:vAlign w:val="center"/>
          </w:tcPr>
          <w:p w14:paraId="0EC862DF" w14:textId="77777777" w:rsidR="004D09E0" w:rsidRDefault="004D09E0" w:rsidP="000C107B">
            <w:pPr>
              <w:pStyle w:val="UMLTableType"/>
              <w:contextualSpacing w:val="0"/>
            </w:pPr>
            <w:r>
              <w:t>basicDataTypes:</w:t>
            </w:r>
          </w:p>
          <w:p w14:paraId="3885CC7F" w14:textId="77777777" w:rsidR="004D09E0" w:rsidRDefault="004D09E0" w:rsidP="000C107B">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002EE0F" w14:textId="77777777" w:rsidR="004D09E0" w:rsidRPr="00A44049" w:rsidRDefault="004D09E0" w:rsidP="000C107B">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0B735D04" w14:textId="77777777" w:rsidR="004D09E0" w:rsidRPr="007D2945" w:rsidRDefault="004D09E0" w:rsidP="000C107B">
            <w:pPr>
              <w:rPr>
                <w:szCs w:val="20"/>
              </w:rPr>
            </w:pPr>
            <w:r w:rsidRPr="007D2945">
              <w:rPr>
                <w:szCs w:val="20"/>
              </w:rPr>
              <w:t xml:space="preserve">The </w:t>
            </w:r>
            <w:r w:rsidRPr="00E156F3">
              <w:rPr>
                <w:rFonts w:ascii="Courier New" w:eastAsia="Courier New" w:hAnsi="Courier New" w:cs="Courier New"/>
                <w:sz w:val="22"/>
                <w:szCs w:val="22"/>
              </w:rPr>
              <w:t>idref</w:t>
            </w:r>
            <w:r w:rsidRPr="007D2945">
              <w:rPr>
                <w:szCs w:val="20"/>
              </w:rPr>
              <w:t xml:space="preserve"> property specifies an identifier reference to a </w:t>
            </w:r>
            <w:r w:rsidRPr="007D2945">
              <w:rPr>
                <w:rFonts w:ascii="Courier New" w:hAnsi="Courier New" w:cs="Courier New"/>
                <w:szCs w:val="20"/>
              </w:rPr>
              <w:t>Location</w:t>
            </w:r>
            <w:r w:rsidRPr="007D2945">
              <w:rPr>
                <w:szCs w:val="20"/>
              </w:rPr>
              <w:t xml:space="preserve"> instance specified elsewhere.  When the </w:t>
            </w:r>
            <w:r w:rsidRPr="007D2945">
              <w:rPr>
                <w:rFonts w:ascii="Courier New" w:eastAsia="Courier New" w:hAnsi="Courier New" w:cs="Courier New"/>
                <w:szCs w:val="20"/>
              </w:rPr>
              <w:t>idref</w:t>
            </w:r>
            <w:r w:rsidRPr="007D2945">
              <w:rPr>
                <w:szCs w:val="20"/>
              </w:rPr>
              <w:t xml:space="preserve"> property is used, no other property should be specified.</w:t>
            </w:r>
          </w:p>
        </w:tc>
      </w:tr>
      <w:tr w:rsidR="004D09E0" w14:paraId="2DC4BAF5" w14:textId="77777777" w:rsidTr="000C107B">
        <w:trPr>
          <w:jc w:val="center"/>
        </w:trPr>
        <w:tc>
          <w:tcPr>
            <w:tcW w:w="900" w:type="dxa"/>
            <w:shd w:val="clear" w:color="auto" w:fill="FFFFFF"/>
            <w:tcMar>
              <w:top w:w="100" w:type="dxa"/>
              <w:left w:w="100" w:type="dxa"/>
              <w:bottom w:w="100" w:type="dxa"/>
              <w:right w:w="100" w:type="dxa"/>
            </w:tcMar>
            <w:vAlign w:val="center"/>
          </w:tcPr>
          <w:p w14:paraId="7400312C" w14:textId="77777777" w:rsidR="004D09E0" w:rsidRDefault="004D09E0" w:rsidP="000C107B">
            <w:pPr>
              <w:rPr>
                <w:b/>
              </w:rPr>
            </w:pPr>
            <w:r>
              <w:rPr>
                <w:b/>
              </w:rPr>
              <w:t>Name</w:t>
            </w:r>
          </w:p>
        </w:tc>
        <w:tc>
          <w:tcPr>
            <w:tcW w:w="2070" w:type="dxa"/>
            <w:shd w:val="clear" w:color="auto" w:fill="FFFFFF"/>
            <w:tcMar>
              <w:top w:w="100" w:type="dxa"/>
              <w:left w:w="100" w:type="dxa"/>
              <w:bottom w:w="100" w:type="dxa"/>
              <w:right w:w="100" w:type="dxa"/>
            </w:tcMar>
            <w:vAlign w:val="center"/>
          </w:tcPr>
          <w:p w14:paraId="466B541A" w14:textId="77777777" w:rsidR="004D09E0" w:rsidRDefault="004D09E0" w:rsidP="000C107B">
            <w:pPr>
              <w:pStyle w:val="UMLTableType"/>
              <w:contextualSpacing w:val="0"/>
            </w:pPr>
            <w:r>
              <w:t>basicDataTypes:</w:t>
            </w:r>
          </w:p>
          <w:p w14:paraId="1E8651AC" w14:textId="77777777" w:rsidR="004D09E0" w:rsidRDefault="004D09E0" w:rsidP="000C107B">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1F8005D" w14:textId="77777777" w:rsidR="004D09E0" w:rsidRPr="00A44049" w:rsidRDefault="004D09E0" w:rsidP="000C107B">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4232B133" w14:textId="77777777" w:rsidR="004D09E0" w:rsidRPr="007D2945" w:rsidRDefault="004D09E0" w:rsidP="000C107B">
            <w:pPr>
              <w:rPr>
                <w:szCs w:val="20"/>
              </w:rPr>
            </w:pPr>
            <w:r w:rsidRPr="007D2945">
              <w:rPr>
                <w:szCs w:val="20"/>
              </w:rPr>
              <w:t xml:space="preserve">The </w:t>
            </w:r>
            <w:r w:rsidRPr="00E156F3">
              <w:rPr>
                <w:rFonts w:ascii="Courier New" w:hAnsi="Courier New" w:cs="Courier New"/>
                <w:sz w:val="22"/>
                <w:szCs w:val="22"/>
              </w:rPr>
              <w:t>Name</w:t>
            </w:r>
            <w:r w:rsidRPr="007D2945">
              <w:rPr>
                <w:szCs w:val="20"/>
              </w:rPr>
              <w:t xml:space="preserve"> property captures a location through a simple name.</w:t>
            </w:r>
          </w:p>
        </w:tc>
      </w:tr>
    </w:tbl>
    <w:p w14:paraId="78F75804" w14:textId="77777777" w:rsidR="00DF22D1" w:rsidRDefault="00DF22D1" w:rsidP="00DF22D1">
      <w:pPr>
        <w:pStyle w:val="Heading3"/>
      </w:pPr>
      <w:bookmarkStart w:id="290" w:name="_Toc450634658"/>
      <w:r>
        <w:t xml:space="preserve">StructuredTextType </w:t>
      </w:r>
      <w:bookmarkEnd w:id="283"/>
      <w:r>
        <w:t>Data Type</w:t>
      </w:r>
      <w:bookmarkEnd w:id="290"/>
    </w:p>
    <w:p w14:paraId="43F88F2F" w14:textId="77777777" w:rsidR="00DF22D1" w:rsidRDefault="00DF22D1" w:rsidP="00DF22D1">
      <w:pPr>
        <w:spacing w:after="240"/>
      </w:pPr>
      <w:r>
        <w:t xml:space="preserve">The </w:t>
      </w:r>
      <w:r w:rsidRPr="00F554FC">
        <w:rPr>
          <w:rFonts w:ascii="Courier New" w:hAnsi="Courier New" w:cs="Courier New"/>
        </w:rPr>
        <w:t>StructuredTextType</w:t>
      </w:r>
      <w:r>
        <w:t xml:space="preserve"> class is a type representing a generalized structure for capturing structured or unstructured textual information such as descriptions of things.</w:t>
      </w:r>
    </w:p>
    <w:p w14:paraId="3199D01F" w14:textId="277B5B9F" w:rsidR="00DF22D1" w:rsidRPr="00683033" w:rsidRDefault="00DF22D1"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4E731D">
        <w:t>66</w:t>
      </w:r>
      <w:r w:rsidRPr="00683033">
        <w:t xml:space="preserve">. Properties of the </w:t>
      </w:r>
      <w:r w:rsidRPr="005A3C85">
        <w:rPr>
          <w:rFonts w:ascii="Courier New" w:hAnsi="Courier New" w:cs="Courier New"/>
        </w:rPr>
        <w:t>StructuredTextType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070"/>
        <w:gridCol w:w="1350"/>
        <w:gridCol w:w="7380"/>
      </w:tblGrid>
      <w:tr w:rsidR="00DF22D1" w14:paraId="731FEC41" w14:textId="77777777" w:rsidTr="00722B38">
        <w:trPr>
          <w:jc w:val="center"/>
        </w:trPr>
        <w:tc>
          <w:tcPr>
            <w:tcW w:w="2160" w:type="dxa"/>
            <w:shd w:val="clear" w:color="auto" w:fill="BFBFBF"/>
            <w:tcMar>
              <w:top w:w="100" w:type="dxa"/>
              <w:left w:w="100" w:type="dxa"/>
              <w:bottom w:w="100" w:type="dxa"/>
              <w:right w:w="100" w:type="dxa"/>
            </w:tcMar>
          </w:tcPr>
          <w:p w14:paraId="74D20B20" w14:textId="77777777" w:rsidR="00DF22D1" w:rsidRPr="00F554FC" w:rsidRDefault="00DF22D1" w:rsidP="00976D67">
            <w:pPr>
              <w:rPr>
                <w:b/>
                <w:color w:val="000000"/>
              </w:rPr>
            </w:pPr>
            <w:r w:rsidRPr="00F554FC">
              <w:rPr>
                <w:b/>
                <w:color w:val="000000"/>
              </w:rPr>
              <w:t>Name</w:t>
            </w:r>
          </w:p>
        </w:tc>
        <w:tc>
          <w:tcPr>
            <w:tcW w:w="2070" w:type="dxa"/>
            <w:shd w:val="clear" w:color="auto" w:fill="BFBFBF"/>
            <w:tcMar>
              <w:top w:w="100" w:type="dxa"/>
              <w:left w:w="100" w:type="dxa"/>
              <w:bottom w:w="100" w:type="dxa"/>
              <w:right w:w="100" w:type="dxa"/>
            </w:tcMar>
            <w:vAlign w:val="center"/>
          </w:tcPr>
          <w:p w14:paraId="3901D0F9"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5BAAE29" w14:textId="77777777" w:rsidR="00DF22D1" w:rsidRPr="00F554FC" w:rsidRDefault="00DF22D1" w:rsidP="00976D67">
            <w:pPr>
              <w:jc w:val="center"/>
              <w:rPr>
                <w:b/>
                <w:color w:val="000000"/>
              </w:rPr>
            </w:pPr>
            <w:r w:rsidRPr="00F554FC">
              <w:rPr>
                <w:b/>
                <w:color w:val="000000"/>
              </w:rPr>
              <w:t>Multiplicity</w:t>
            </w:r>
          </w:p>
        </w:tc>
        <w:tc>
          <w:tcPr>
            <w:tcW w:w="7380" w:type="dxa"/>
            <w:shd w:val="clear" w:color="auto" w:fill="BFBFBF"/>
            <w:tcMar>
              <w:top w:w="100" w:type="dxa"/>
              <w:left w:w="100" w:type="dxa"/>
              <w:bottom w:w="100" w:type="dxa"/>
              <w:right w:w="100" w:type="dxa"/>
            </w:tcMar>
          </w:tcPr>
          <w:p w14:paraId="35B81C3C" w14:textId="77777777" w:rsidR="00DF22D1" w:rsidRPr="00F554FC" w:rsidRDefault="00DF22D1" w:rsidP="00976D67">
            <w:pPr>
              <w:rPr>
                <w:b/>
                <w:color w:val="000000"/>
              </w:rPr>
            </w:pPr>
            <w:r w:rsidRPr="00F554FC">
              <w:rPr>
                <w:b/>
                <w:color w:val="000000"/>
              </w:rPr>
              <w:t>Description</w:t>
            </w:r>
          </w:p>
        </w:tc>
      </w:tr>
      <w:tr w:rsidR="00DF22D1" w14:paraId="408E51B6" w14:textId="77777777" w:rsidTr="00401C24">
        <w:trPr>
          <w:jc w:val="center"/>
        </w:trPr>
        <w:tc>
          <w:tcPr>
            <w:tcW w:w="2160" w:type="dxa"/>
            <w:shd w:val="clear" w:color="auto" w:fill="FFFFFF"/>
            <w:tcMar>
              <w:top w:w="100" w:type="dxa"/>
              <w:left w:w="100" w:type="dxa"/>
              <w:bottom w:w="100" w:type="dxa"/>
              <w:right w:w="100" w:type="dxa"/>
            </w:tcMar>
            <w:vAlign w:val="center"/>
          </w:tcPr>
          <w:p w14:paraId="2AB77E3D" w14:textId="77777777" w:rsidR="00DF22D1" w:rsidRDefault="00DF22D1" w:rsidP="00976D67">
            <w:pPr>
              <w:rPr>
                <w:b/>
              </w:rPr>
            </w:pPr>
            <w:r>
              <w:rPr>
                <w:b/>
              </w:rPr>
              <w:t>structuring_format</w:t>
            </w:r>
          </w:p>
        </w:tc>
        <w:tc>
          <w:tcPr>
            <w:tcW w:w="2070" w:type="dxa"/>
            <w:shd w:val="clear" w:color="auto" w:fill="FFFFFF"/>
            <w:tcMar>
              <w:top w:w="100" w:type="dxa"/>
              <w:left w:w="100" w:type="dxa"/>
              <w:bottom w:w="100" w:type="dxa"/>
              <w:right w:w="100" w:type="dxa"/>
            </w:tcMar>
            <w:vAlign w:val="center"/>
          </w:tcPr>
          <w:p w14:paraId="5C72B11E" w14:textId="77777777" w:rsidR="00DF22D1" w:rsidRDefault="00DF22D1" w:rsidP="00976D67">
            <w:pPr>
              <w:pStyle w:val="UMLTableType"/>
              <w:contextualSpacing w:val="0"/>
            </w:pPr>
            <w:r>
              <w:t>basicDataTypes:</w:t>
            </w:r>
          </w:p>
          <w:p w14:paraId="3701A643" w14:textId="77777777" w:rsidR="00DF22D1" w:rsidRDefault="00DF22D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554346D" w14:textId="77777777" w:rsidR="00DF22D1" w:rsidRPr="00075401" w:rsidRDefault="00DF22D1" w:rsidP="00976D67">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1A6C1C81" w14:textId="77777777" w:rsidR="00DF22D1" w:rsidRPr="007D2945" w:rsidRDefault="00DF22D1" w:rsidP="00976D67">
            <w:pPr>
              <w:rPr>
                <w:szCs w:val="20"/>
              </w:rPr>
            </w:pPr>
            <w:r w:rsidRPr="007D2945">
              <w:rPr>
                <w:szCs w:val="20"/>
              </w:rPr>
              <w:t xml:space="preserve">The </w:t>
            </w:r>
            <w:r w:rsidRPr="00E156F3">
              <w:rPr>
                <w:rFonts w:ascii="Courier New" w:eastAsia="Courier New" w:hAnsi="Courier New" w:cs="Courier New"/>
                <w:sz w:val="22"/>
                <w:szCs w:val="22"/>
              </w:rPr>
              <w:t>structuring_format</w:t>
            </w:r>
            <w:r w:rsidRPr="007D2945">
              <w:rPr>
                <w:szCs w:val="20"/>
              </w:rPr>
              <w:t xml:space="preserve"> property specifies a particular structuring format (e.g., HTML5) used within an instance of </w:t>
            </w:r>
            <w:r w:rsidRPr="007D2945">
              <w:rPr>
                <w:rFonts w:ascii="Courier New" w:hAnsi="Courier New" w:cs="Courier New"/>
                <w:szCs w:val="20"/>
              </w:rPr>
              <w:t>StructuredTextType</w:t>
            </w:r>
            <w:r w:rsidRPr="007D2945">
              <w:rPr>
                <w:szCs w:val="20"/>
              </w:rPr>
              <w:t xml:space="preserve">. </w:t>
            </w:r>
            <w:r w:rsidRPr="007D2945">
              <w:rPr>
                <w:rFonts w:cs="Arial"/>
                <w:szCs w:val="20"/>
              </w:rPr>
              <w:t>If this property is absent, then markup MUST NOT be used</w:t>
            </w:r>
            <w:r w:rsidRPr="007D2945">
              <w:rPr>
                <w:rFonts w:ascii="Calibri" w:hAnsi="Calibri" w:cs="Arial"/>
                <w:szCs w:val="20"/>
              </w:rPr>
              <w:t>.</w:t>
            </w:r>
          </w:p>
        </w:tc>
      </w:tr>
    </w:tbl>
    <w:p w14:paraId="7D802F80" w14:textId="77777777" w:rsidR="004D09E0" w:rsidRDefault="004D09E0" w:rsidP="004D09E0">
      <w:pPr>
        <w:pStyle w:val="Heading3"/>
      </w:pPr>
      <w:bookmarkStart w:id="291" w:name="_Toc425409618"/>
      <w:bookmarkStart w:id="292" w:name="_Toc450634659"/>
      <w:r>
        <w:t>TimeType Class</w:t>
      </w:r>
      <w:bookmarkEnd w:id="291"/>
      <w:bookmarkEnd w:id="292"/>
    </w:p>
    <w:p w14:paraId="39AB34F7" w14:textId="77777777" w:rsidR="004D09E0" w:rsidRDefault="004D09E0" w:rsidP="004D09E0">
      <w:pPr>
        <w:spacing w:before="240"/>
      </w:pPr>
      <w:r>
        <w:t xml:space="preserve">The </w:t>
      </w:r>
      <w:r w:rsidRPr="00AB476A">
        <w:rPr>
          <w:rFonts w:ascii="Courier New" w:hAnsi="Courier New" w:cs="Courier New"/>
        </w:rPr>
        <w:t>TimeType</w:t>
      </w:r>
      <w:r>
        <w:t xml:space="preserve"> class specifies various time properties for this construct.</w:t>
      </w:r>
    </w:p>
    <w:p w14:paraId="781BBE1F" w14:textId="77777777" w:rsidR="004D09E0" w:rsidRDefault="004D09E0" w:rsidP="004D09E0">
      <w:pPr>
        <w:jc w:val="center"/>
      </w:pPr>
    </w:p>
    <w:p w14:paraId="5B5995A9" w14:textId="07B15533" w:rsidR="004D09E0" w:rsidRPr="00683033" w:rsidRDefault="004D09E0" w:rsidP="004D09E0">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4E731D">
        <w:t>67</w:t>
      </w:r>
      <w:r w:rsidRPr="00683033">
        <w:t xml:space="preserve">. Properties of the </w:t>
      </w:r>
      <w:r w:rsidRPr="00A861B3">
        <w:rPr>
          <w:rFonts w:ascii="Courier New" w:hAnsi="Courier New" w:cs="Courier New"/>
        </w:rPr>
        <w:t>TimeType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330"/>
        <w:gridCol w:w="1350"/>
        <w:gridCol w:w="6390"/>
      </w:tblGrid>
      <w:tr w:rsidR="004D09E0" w14:paraId="3EEF0866" w14:textId="77777777" w:rsidTr="00722B38">
        <w:trPr>
          <w:jc w:val="center"/>
        </w:trPr>
        <w:tc>
          <w:tcPr>
            <w:tcW w:w="1890" w:type="dxa"/>
            <w:shd w:val="clear" w:color="auto" w:fill="BFBFBF"/>
            <w:tcMar>
              <w:top w:w="100" w:type="dxa"/>
              <w:left w:w="100" w:type="dxa"/>
              <w:bottom w:w="100" w:type="dxa"/>
              <w:right w:w="100" w:type="dxa"/>
            </w:tcMar>
          </w:tcPr>
          <w:p w14:paraId="16CF4B8A" w14:textId="77777777" w:rsidR="004D09E0" w:rsidRPr="00AB476A" w:rsidRDefault="004D09E0" w:rsidP="000C107B">
            <w:pPr>
              <w:rPr>
                <w:b/>
                <w:color w:val="000000"/>
              </w:rPr>
            </w:pPr>
            <w:r w:rsidRPr="00AB476A">
              <w:rPr>
                <w:b/>
                <w:color w:val="000000"/>
              </w:rPr>
              <w:t>Name</w:t>
            </w:r>
          </w:p>
        </w:tc>
        <w:tc>
          <w:tcPr>
            <w:tcW w:w="3330" w:type="dxa"/>
            <w:shd w:val="clear" w:color="auto" w:fill="BFBFBF"/>
            <w:tcMar>
              <w:top w:w="100" w:type="dxa"/>
              <w:left w:w="100" w:type="dxa"/>
              <w:bottom w:w="100" w:type="dxa"/>
              <w:right w:w="100" w:type="dxa"/>
            </w:tcMar>
            <w:vAlign w:val="center"/>
          </w:tcPr>
          <w:p w14:paraId="2991AA20"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3861EB" w14:textId="77777777" w:rsidR="004D09E0" w:rsidRPr="00AB476A" w:rsidRDefault="004D09E0" w:rsidP="000C107B">
            <w:pPr>
              <w:jc w:val="center"/>
              <w:rPr>
                <w:b/>
                <w:color w:val="000000"/>
              </w:rPr>
            </w:pPr>
            <w:r w:rsidRPr="00AB476A">
              <w:rPr>
                <w:b/>
                <w:color w:val="000000"/>
              </w:rPr>
              <w:t>Multiplicity</w:t>
            </w:r>
          </w:p>
        </w:tc>
        <w:tc>
          <w:tcPr>
            <w:tcW w:w="6390" w:type="dxa"/>
            <w:shd w:val="clear" w:color="auto" w:fill="BFBFBF"/>
            <w:tcMar>
              <w:top w:w="100" w:type="dxa"/>
              <w:left w:w="100" w:type="dxa"/>
              <w:bottom w:w="100" w:type="dxa"/>
              <w:right w:w="100" w:type="dxa"/>
            </w:tcMar>
          </w:tcPr>
          <w:p w14:paraId="12115B7A" w14:textId="77777777" w:rsidR="004D09E0" w:rsidRPr="00AB476A" w:rsidRDefault="004D09E0" w:rsidP="000C107B">
            <w:pPr>
              <w:rPr>
                <w:b/>
                <w:color w:val="000000"/>
              </w:rPr>
            </w:pPr>
            <w:r w:rsidRPr="00AB476A">
              <w:rPr>
                <w:b/>
                <w:color w:val="000000"/>
              </w:rPr>
              <w:t>Description</w:t>
            </w:r>
          </w:p>
        </w:tc>
      </w:tr>
      <w:tr w:rsidR="004D09E0" w14:paraId="30BFB09F" w14:textId="77777777" w:rsidTr="000C107B">
        <w:trPr>
          <w:jc w:val="center"/>
        </w:trPr>
        <w:tc>
          <w:tcPr>
            <w:tcW w:w="1890" w:type="dxa"/>
            <w:shd w:val="clear" w:color="auto" w:fill="FFFFFF"/>
            <w:tcMar>
              <w:top w:w="100" w:type="dxa"/>
              <w:left w:w="100" w:type="dxa"/>
              <w:bottom w:w="100" w:type="dxa"/>
              <w:right w:w="100" w:type="dxa"/>
            </w:tcMar>
            <w:vAlign w:val="center"/>
          </w:tcPr>
          <w:p w14:paraId="732209EB" w14:textId="77777777" w:rsidR="004D09E0" w:rsidRDefault="004D09E0" w:rsidP="000C107B">
            <w:pPr>
              <w:rPr>
                <w:b/>
              </w:rPr>
            </w:pPr>
            <w:r>
              <w:rPr>
                <w:b/>
              </w:rPr>
              <w:t>Start_Time</w:t>
            </w:r>
          </w:p>
        </w:tc>
        <w:tc>
          <w:tcPr>
            <w:tcW w:w="3330" w:type="dxa"/>
            <w:shd w:val="clear" w:color="auto" w:fill="FFFFFF"/>
            <w:tcMar>
              <w:top w:w="100" w:type="dxa"/>
              <w:left w:w="100" w:type="dxa"/>
              <w:bottom w:w="100" w:type="dxa"/>
              <w:right w:w="100" w:type="dxa"/>
            </w:tcMar>
            <w:vAlign w:val="center"/>
          </w:tcPr>
          <w:p w14:paraId="7BE3668B"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DE1CB2B"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3A3C2762" w14:textId="5F15AB2D" w:rsidR="004D09E0" w:rsidRPr="007D2945" w:rsidRDefault="004D09E0" w:rsidP="000C107B">
            <w:pPr>
              <w:rPr>
                <w:szCs w:val="20"/>
              </w:rPr>
            </w:pPr>
            <w:r w:rsidRPr="007D2945">
              <w:rPr>
                <w:szCs w:val="20"/>
              </w:rPr>
              <w:t xml:space="preserve">The </w:t>
            </w:r>
            <w:r w:rsidRPr="00A861B3">
              <w:rPr>
                <w:rFonts w:ascii="Courier New" w:hAnsi="Courier New" w:cs="Courier New"/>
                <w:sz w:val="22"/>
                <w:szCs w:val="22"/>
              </w:rPr>
              <w:t>Start_Time</w:t>
            </w:r>
            <w:r w:rsidRPr="007D2945">
              <w:rPr>
                <w:szCs w:val="20"/>
              </w:rPr>
              <w:t xml:space="preserve"> property specifies the starting time for this property.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Pr="007D2945">
              <w:rPr>
                <w:rFonts w:ascii="Courier New" w:hAnsi="Courier New" w:cs="Courier New"/>
                <w:color w:val="000000"/>
                <w:szCs w:val="20"/>
              </w:rPr>
              <w:t>Start</w:t>
            </w:r>
            <w:r w:rsidR="007D2945">
              <w:rPr>
                <w:rFonts w:ascii="Courier New" w:hAnsi="Courier New" w:cs="Courier New"/>
                <w:color w:val="000000"/>
                <w:szCs w:val="20"/>
              </w:rPr>
              <w:t>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lastRenderedPageBreak/>
              <w:t xml:space="preserve">property to specify the granularity with which the time should be considered, as specified by the </w:t>
            </w:r>
            <w:r w:rsidRPr="007D2945">
              <w:rPr>
                <w:rFonts w:ascii="Courier New" w:hAnsi="Courier New" w:cs="Courier New"/>
                <w:color w:val="000000"/>
                <w:szCs w:val="20"/>
              </w:rPr>
              <w:t>DateTypePrecisionEnum</w:t>
            </w:r>
            <w:r w:rsidRPr="007D2945">
              <w:rPr>
                <w:rFonts w:cs="Arial"/>
                <w:color w:val="000000"/>
                <w:szCs w:val="20"/>
              </w:rPr>
              <w:t xml:space="preserve"> 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30C7C078" w14:textId="77777777" w:rsidTr="000C107B">
        <w:trPr>
          <w:jc w:val="center"/>
        </w:trPr>
        <w:tc>
          <w:tcPr>
            <w:tcW w:w="1890" w:type="dxa"/>
            <w:shd w:val="clear" w:color="auto" w:fill="FFFFFF"/>
            <w:tcMar>
              <w:top w:w="100" w:type="dxa"/>
              <w:left w:w="100" w:type="dxa"/>
              <w:bottom w:w="100" w:type="dxa"/>
              <w:right w:w="100" w:type="dxa"/>
            </w:tcMar>
            <w:vAlign w:val="center"/>
          </w:tcPr>
          <w:p w14:paraId="44E78B51" w14:textId="77777777" w:rsidR="004D09E0" w:rsidRDefault="004D09E0" w:rsidP="000C107B">
            <w:pPr>
              <w:rPr>
                <w:b/>
              </w:rPr>
            </w:pPr>
            <w:r>
              <w:rPr>
                <w:b/>
              </w:rPr>
              <w:lastRenderedPageBreak/>
              <w:t>End_Time</w:t>
            </w:r>
          </w:p>
        </w:tc>
        <w:tc>
          <w:tcPr>
            <w:tcW w:w="3330" w:type="dxa"/>
            <w:shd w:val="clear" w:color="auto" w:fill="FFFFFF"/>
            <w:tcMar>
              <w:top w:w="100" w:type="dxa"/>
              <w:left w:w="100" w:type="dxa"/>
              <w:bottom w:w="100" w:type="dxa"/>
              <w:right w:w="100" w:type="dxa"/>
            </w:tcMar>
            <w:vAlign w:val="center"/>
          </w:tcPr>
          <w:p w14:paraId="01D88E2D"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6BD30F77"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1B052E23" w14:textId="19B073D3" w:rsidR="004D09E0" w:rsidRPr="007D2945" w:rsidRDefault="004D09E0" w:rsidP="007D2945">
            <w:pPr>
              <w:rPr>
                <w:szCs w:val="20"/>
              </w:rPr>
            </w:pPr>
            <w:r w:rsidRPr="007D2945">
              <w:rPr>
                <w:szCs w:val="20"/>
              </w:rPr>
              <w:t xml:space="preserve">The </w:t>
            </w:r>
            <w:r w:rsidRPr="000D655B">
              <w:rPr>
                <w:rFonts w:ascii="Courier New" w:hAnsi="Courier New" w:cs="Courier New"/>
                <w:sz w:val="22"/>
                <w:szCs w:val="22"/>
              </w:rPr>
              <w:t>End_Time</w:t>
            </w:r>
            <w:r w:rsidRPr="007D2945">
              <w:rPr>
                <w:szCs w:val="20"/>
              </w:rPr>
              <w:t xml:space="preserve"> property specifies the ending time for this property.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End_Time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77B7BDF1" w14:textId="77777777" w:rsidTr="000C107B">
        <w:trPr>
          <w:jc w:val="center"/>
        </w:trPr>
        <w:tc>
          <w:tcPr>
            <w:tcW w:w="1890" w:type="dxa"/>
            <w:shd w:val="clear" w:color="auto" w:fill="FFFFFF"/>
            <w:tcMar>
              <w:top w:w="100" w:type="dxa"/>
              <w:left w:w="100" w:type="dxa"/>
              <w:bottom w:w="100" w:type="dxa"/>
              <w:right w:w="100" w:type="dxa"/>
            </w:tcMar>
            <w:vAlign w:val="center"/>
          </w:tcPr>
          <w:p w14:paraId="7A2F8791" w14:textId="77777777" w:rsidR="004D09E0" w:rsidRDefault="004D09E0" w:rsidP="000C107B">
            <w:pPr>
              <w:rPr>
                <w:b/>
              </w:rPr>
            </w:pPr>
            <w:r>
              <w:rPr>
                <w:b/>
              </w:rPr>
              <w:t>Produced_Time</w:t>
            </w:r>
          </w:p>
        </w:tc>
        <w:tc>
          <w:tcPr>
            <w:tcW w:w="3330" w:type="dxa"/>
            <w:shd w:val="clear" w:color="auto" w:fill="FFFFFF"/>
            <w:tcMar>
              <w:top w:w="100" w:type="dxa"/>
              <w:left w:w="100" w:type="dxa"/>
              <w:bottom w:w="100" w:type="dxa"/>
              <w:right w:w="100" w:type="dxa"/>
            </w:tcMar>
            <w:vAlign w:val="center"/>
          </w:tcPr>
          <w:p w14:paraId="0C70CCED"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E724E54"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6233C920" w14:textId="077FC431" w:rsidR="004D09E0" w:rsidRPr="007D2945" w:rsidRDefault="004D09E0" w:rsidP="007D2945">
            <w:pPr>
              <w:rPr>
                <w:szCs w:val="20"/>
              </w:rPr>
            </w:pPr>
            <w:r w:rsidRPr="007D2945">
              <w:rPr>
                <w:szCs w:val="20"/>
              </w:rPr>
              <w:t xml:space="preserve">The </w:t>
            </w:r>
            <w:r w:rsidRPr="000D655B">
              <w:rPr>
                <w:rFonts w:ascii="Courier New" w:hAnsi="Courier New" w:cs="Courier New"/>
                <w:sz w:val="22"/>
                <w:szCs w:val="22"/>
              </w:rPr>
              <w:t>Produced_Time</w:t>
            </w:r>
            <w:r w:rsidRPr="007D2945">
              <w:rPr>
                <w:szCs w:val="20"/>
              </w:rPr>
              <w:t xml:space="preserve"> property specifies the time that this property was produced.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Produced_Time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35F07CFF" w14:textId="77777777" w:rsidTr="000C107B">
        <w:trPr>
          <w:jc w:val="center"/>
        </w:trPr>
        <w:tc>
          <w:tcPr>
            <w:tcW w:w="1890" w:type="dxa"/>
            <w:shd w:val="clear" w:color="auto" w:fill="FFFFFF"/>
            <w:tcMar>
              <w:top w:w="100" w:type="dxa"/>
              <w:left w:w="100" w:type="dxa"/>
              <w:bottom w:w="100" w:type="dxa"/>
              <w:right w:w="100" w:type="dxa"/>
            </w:tcMar>
            <w:vAlign w:val="center"/>
          </w:tcPr>
          <w:p w14:paraId="5EFEC747" w14:textId="77777777" w:rsidR="004D09E0" w:rsidRDefault="004D09E0" w:rsidP="000C107B">
            <w:pPr>
              <w:rPr>
                <w:b/>
              </w:rPr>
            </w:pPr>
            <w:r>
              <w:rPr>
                <w:b/>
              </w:rPr>
              <w:t>Received_Time</w:t>
            </w:r>
          </w:p>
        </w:tc>
        <w:tc>
          <w:tcPr>
            <w:tcW w:w="3330" w:type="dxa"/>
            <w:shd w:val="clear" w:color="auto" w:fill="FFFFFF"/>
            <w:tcMar>
              <w:top w:w="100" w:type="dxa"/>
              <w:left w:w="100" w:type="dxa"/>
              <w:bottom w:w="100" w:type="dxa"/>
              <w:right w:w="100" w:type="dxa"/>
            </w:tcMar>
            <w:vAlign w:val="center"/>
          </w:tcPr>
          <w:p w14:paraId="6F2FCB07"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78CBC63"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0D23EAB9" w14:textId="74332B65" w:rsidR="004D09E0" w:rsidRPr="007D2945" w:rsidRDefault="004D09E0" w:rsidP="007D2945">
            <w:pPr>
              <w:rPr>
                <w:szCs w:val="20"/>
              </w:rPr>
            </w:pPr>
            <w:r w:rsidRPr="007D2945">
              <w:rPr>
                <w:szCs w:val="20"/>
              </w:rPr>
              <w:t xml:space="preserve">The </w:t>
            </w:r>
            <w:r w:rsidRPr="000D655B">
              <w:rPr>
                <w:rFonts w:ascii="Courier New" w:hAnsi="Courier New" w:cs="Courier New"/>
                <w:sz w:val="22"/>
                <w:szCs w:val="22"/>
              </w:rPr>
              <w:t>Received_Time</w:t>
            </w:r>
            <w:r w:rsidRPr="007D2945">
              <w:rPr>
                <w:szCs w:val="20"/>
              </w:rPr>
              <w:t xml:space="preserve"> property specifies the time that this property was received.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Received_Time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bookmarkEnd w:id="284"/>
    </w:tbl>
    <w:p w14:paraId="4A0C8ED8" w14:textId="77777777" w:rsidR="007D2945" w:rsidRDefault="007D2945" w:rsidP="000376EF">
      <w:pPr>
        <w:pStyle w:val="Heading2"/>
        <w:sectPr w:rsidR="007D2945" w:rsidSect="0041375F">
          <w:pgSz w:w="15840" w:h="12240" w:orient="landscape" w:code="1"/>
          <w:pgMar w:top="1440" w:right="1440" w:bottom="1440" w:left="720" w:header="720" w:footer="720" w:gutter="0"/>
          <w:cols w:space="720"/>
          <w:docGrid w:linePitch="360"/>
        </w:sectPr>
      </w:pPr>
    </w:p>
    <w:p w14:paraId="4C99B9A0" w14:textId="3945E91B" w:rsidR="00481481" w:rsidRDefault="00481481" w:rsidP="000376EF">
      <w:pPr>
        <w:pStyle w:val="Heading2"/>
      </w:pPr>
      <w:bookmarkStart w:id="293" w:name="_Ref447088691"/>
      <w:bookmarkStart w:id="294" w:name="_Toc450634660"/>
      <w:r>
        <w:lastRenderedPageBreak/>
        <w:t>Enumerations</w:t>
      </w:r>
      <w:bookmarkEnd w:id="293"/>
      <w:bookmarkEnd w:id="294"/>
    </w:p>
    <w:p w14:paraId="031479E5" w14:textId="77777777" w:rsidR="00683033" w:rsidRDefault="00683033" w:rsidP="00683033">
      <w:pPr>
        <w:pStyle w:val="Heading3"/>
      </w:pPr>
      <w:bookmarkStart w:id="295" w:name="_Toc425409723"/>
      <w:bookmarkStart w:id="296" w:name="_Toc425409710"/>
      <w:bookmarkStart w:id="297" w:name="_Toc425409713"/>
      <w:bookmarkStart w:id="298" w:name="_Toc450634661"/>
      <w:r>
        <w:t xml:space="preserve">CipherEnum </w:t>
      </w:r>
      <w:bookmarkEnd w:id="295"/>
      <w:r>
        <w:t>Enumeration</w:t>
      </w:r>
      <w:bookmarkEnd w:id="298"/>
    </w:p>
    <w:p w14:paraId="4394F64C" w14:textId="38628746" w:rsidR="00683033" w:rsidRPr="00683033" w:rsidRDefault="00683033"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4E731D">
        <w:t>68</w:t>
      </w:r>
      <w:r w:rsidRPr="00683033">
        <w:t xml:space="preserve">. Literals of the </w:t>
      </w:r>
      <w:r w:rsidRPr="005A3C85">
        <w:rPr>
          <w:rFonts w:ascii="Courier New" w:hAnsi="Courier New" w:cs="Courier New"/>
        </w:rPr>
        <w:t>CipherEnum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61D131D" w14:textId="77777777" w:rsidTr="00683033">
        <w:trPr>
          <w:jc w:val="center"/>
        </w:trPr>
        <w:tc>
          <w:tcPr>
            <w:tcW w:w="4680" w:type="dxa"/>
            <w:shd w:val="clear" w:color="auto" w:fill="BFBFBF"/>
            <w:tcMar>
              <w:top w:w="100" w:type="dxa"/>
              <w:left w:w="100" w:type="dxa"/>
              <w:bottom w:w="100" w:type="dxa"/>
              <w:right w:w="100" w:type="dxa"/>
            </w:tcMar>
          </w:tcPr>
          <w:p w14:paraId="44B98C9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D544D10" w14:textId="77777777" w:rsidR="00683033" w:rsidRPr="00683033" w:rsidRDefault="00683033" w:rsidP="00683033">
            <w:pPr>
              <w:rPr>
                <w:b/>
                <w:color w:val="000000"/>
              </w:rPr>
            </w:pPr>
            <w:r w:rsidRPr="00683033">
              <w:rPr>
                <w:b/>
                <w:color w:val="000000"/>
              </w:rPr>
              <w:t>Description</w:t>
            </w:r>
          </w:p>
        </w:tc>
      </w:tr>
      <w:tr w:rsidR="00683033" w14:paraId="1A4DD947" w14:textId="77777777" w:rsidTr="00683033">
        <w:trPr>
          <w:jc w:val="center"/>
        </w:trPr>
        <w:tc>
          <w:tcPr>
            <w:tcW w:w="4680" w:type="dxa"/>
            <w:shd w:val="clear" w:color="auto" w:fill="FFFFFF"/>
            <w:tcMar>
              <w:top w:w="100" w:type="dxa"/>
              <w:left w:w="100" w:type="dxa"/>
              <w:bottom w:w="100" w:type="dxa"/>
              <w:right w:w="100" w:type="dxa"/>
            </w:tcMar>
          </w:tcPr>
          <w:p w14:paraId="64731121" w14:textId="77777777" w:rsidR="00683033" w:rsidRDefault="00683033" w:rsidP="00683033">
            <w:pPr>
              <w:rPr>
                <w:b/>
              </w:rPr>
            </w:pPr>
            <w:r>
              <w:rPr>
                <w:b/>
              </w:rPr>
              <w:t>3DES</w:t>
            </w:r>
          </w:p>
        </w:tc>
        <w:tc>
          <w:tcPr>
            <w:tcW w:w="4680" w:type="dxa"/>
            <w:shd w:val="clear" w:color="auto" w:fill="FFFFFF"/>
            <w:tcMar>
              <w:top w:w="100" w:type="dxa"/>
              <w:left w:w="100" w:type="dxa"/>
              <w:bottom w:w="100" w:type="dxa"/>
              <w:right w:w="100" w:type="dxa"/>
            </w:tcMar>
          </w:tcPr>
          <w:p w14:paraId="2D6517C6" w14:textId="77777777" w:rsidR="00683033" w:rsidRPr="00683033" w:rsidRDefault="00683033" w:rsidP="00683033">
            <w:r w:rsidRPr="00683033">
              <w:t>Specifies the Triple Data Encryption Standard (DES) algorithm.</w:t>
            </w:r>
          </w:p>
        </w:tc>
      </w:tr>
      <w:tr w:rsidR="00683033" w14:paraId="65DC332B" w14:textId="77777777" w:rsidTr="00683033">
        <w:trPr>
          <w:jc w:val="center"/>
        </w:trPr>
        <w:tc>
          <w:tcPr>
            <w:tcW w:w="4680" w:type="dxa"/>
            <w:shd w:val="clear" w:color="auto" w:fill="FFFFFF"/>
            <w:tcMar>
              <w:top w:w="100" w:type="dxa"/>
              <w:left w:w="100" w:type="dxa"/>
              <w:bottom w:w="100" w:type="dxa"/>
              <w:right w:w="100" w:type="dxa"/>
            </w:tcMar>
          </w:tcPr>
          <w:p w14:paraId="3795442C" w14:textId="77777777" w:rsidR="00683033" w:rsidRDefault="00683033" w:rsidP="00683033">
            <w:pPr>
              <w:rPr>
                <w:b/>
              </w:rPr>
            </w:pPr>
            <w:r>
              <w:rPr>
                <w:b/>
              </w:rPr>
              <w:t>AES</w:t>
            </w:r>
          </w:p>
        </w:tc>
        <w:tc>
          <w:tcPr>
            <w:tcW w:w="4680" w:type="dxa"/>
            <w:shd w:val="clear" w:color="auto" w:fill="FFFFFF"/>
            <w:tcMar>
              <w:top w:w="100" w:type="dxa"/>
              <w:left w:w="100" w:type="dxa"/>
              <w:bottom w:w="100" w:type="dxa"/>
              <w:right w:w="100" w:type="dxa"/>
            </w:tcMar>
          </w:tcPr>
          <w:p w14:paraId="74651B7B" w14:textId="77777777" w:rsidR="00683033" w:rsidRPr="00683033" w:rsidRDefault="00683033" w:rsidP="00683033">
            <w:r w:rsidRPr="00683033">
              <w:t>Specifies the Advanced Encryption Standard (AES) algorithm.</w:t>
            </w:r>
          </w:p>
        </w:tc>
      </w:tr>
      <w:tr w:rsidR="00683033" w14:paraId="324BFC0A" w14:textId="77777777" w:rsidTr="00683033">
        <w:trPr>
          <w:jc w:val="center"/>
        </w:trPr>
        <w:tc>
          <w:tcPr>
            <w:tcW w:w="4680" w:type="dxa"/>
            <w:shd w:val="clear" w:color="auto" w:fill="FFFFFF"/>
            <w:tcMar>
              <w:top w:w="100" w:type="dxa"/>
              <w:left w:w="100" w:type="dxa"/>
              <w:bottom w:w="100" w:type="dxa"/>
              <w:right w:w="100" w:type="dxa"/>
            </w:tcMar>
          </w:tcPr>
          <w:p w14:paraId="4BA3F1A1" w14:textId="77777777" w:rsidR="00683033" w:rsidRDefault="00683033" w:rsidP="00683033">
            <w:pPr>
              <w:rPr>
                <w:b/>
              </w:rPr>
            </w:pPr>
            <w:r>
              <w:rPr>
                <w:b/>
              </w:rPr>
              <w:t>Blowfish</w:t>
            </w:r>
          </w:p>
        </w:tc>
        <w:tc>
          <w:tcPr>
            <w:tcW w:w="4680" w:type="dxa"/>
            <w:shd w:val="clear" w:color="auto" w:fill="FFFFFF"/>
            <w:tcMar>
              <w:top w:w="100" w:type="dxa"/>
              <w:left w:w="100" w:type="dxa"/>
              <w:bottom w:w="100" w:type="dxa"/>
              <w:right w:w="100" w:type="dxa"/>
            </w:tcMar>
          </w:tcPr>
          <w:p w14:paraId="6B7994BD" w14:textId="77777777" w:rsidR="00683033" w:rsidRPr="00683033" w:rsidRDefault="00683033" w:rsidP="00683033">
            <w:r w:rsidRPr="00683033">
              <w:t>Specifies the Blowfish algorithm.</w:t>
            </w:r>
          </w:p>
        </w:tc>
      </w:tr>
      <w:tr w:rsidR="00683033" w14:paraId="493B9737" w14:textId="77777777" w:rsidTr="00683033">
        <w:trPr>
          <w:jc w:val="center"/>
        </w:trPr>
        <w:tc>
          <w:tcPr>
            <w:tcW w:w="4680" w:type="dxa"/>
            <w:shd w:val="clear" w:color="auto" w:fill="FFFFFF"/>
            <w:tcMar>
              <w:top w:w="100" w:type="dxa"/>
              <w:left w:w="100" w:type="dxa"/>
              <w:bottom w:w="100" w:type="dxa"/>
              <w:right w:w="100" w:type="dxa"/>
            </w:tcMar>
          </w:tcPr>
          <w:p w14:paraId="2810DC55" w14:textId="77777777" w:rsidR="00683033" w:rsidRDefault="00683033" w:rsidP="00683033">
            <w:pPr>
              <w:rPr>
                <w:b/>
              </w:rPr>
            </w:pPr>
            <w:r>
              <w:rPr>
                <w:b/>
              </w:rPr>
              <w:t>CAST-128</w:t>
            </w:r>
          </w:p>
        </w:tc>
        <w:tc>
          <w:tcPr>
            <w:tcW w:w="4680" w:type="dxa"/>
            <w:shd w:val="clear" w:color="auto" w:fill="FFFFFF"/>
            <w:tcMar>
              <w:top w:w="100" w:type="dxa"/>
              <w:left w:w="100" w:type="dxa"/>
              <w:bottom w:w="100" w:type="dxa"/>
              <w:right w:w="100" w:type="dxa"/>
            </w:tcMar>
          </w:tcPr>
          <w:p w14:paraId="29E17469" w14:textId="77777777" w:rsidR="00683033" w:rsidRPr="00683033" w:rsidRDefault="00683033" w:rsidP="00683033">
            <w:r w:rsidRPr="00683033">
              <w:t>Specifies the CAST-128 algorithm.</w:t>
            </w:r>
          </w:p>
        </w:tc>
      </w:tr>
      <w:tr w:rsidR="00683033" w14:paraId="0E075F71" w14:textId="77777777" w:rsidTr="00683033">
        <w:trPr>
          <w:jc w:val="center"/>
        </w:trPr>
        <w:tc>
          <w:tcPr>
            <w:tcW w:w="4680" w:type="dxa"/>
            <w:shd w:val="clear" w:color="auto" w:fill="FFFFFF"/>
            <w:tcMar>
              <w:top w:w="100" w:type="dxa"/>
              <w:left w:w="100" w:type="dxa"/>
              <w:bottom w:w="100" w:type="dxa"/>
              <w:right w:w="100" w:type="dxa"/>
            </w:tcMar>
          </w:tcPr>
          <w:p w14:paraId="0E25063B" w14:textId="77777777" w:rsidR="00683033" w:rsidRDefault="00683033" w:rsidP="00683033">
            <w:pPr>
              <w:rPr>
                <w:b/>
              </w:rPr>
            </w:pPr>
            <w:r>
              <w:rPr>
                <w:b/>
              </w:rPr>
              <w:t>CAST-256</w:t>
            </w:r>
          </w:p>
        </w:tc>
        <w:tc>
          <w:tcPr>
            <w:tcW w:w="4680" w:type="dxa"/>
            <w:shd w:val="clear" w:color="auto" w:fill="FFFFFF"/>
            <w:tcMar>
              <w:top w:w="100" w:type="dxa"/>
              <w:left w:w="100" w:type="dxa"/>
              <w:bottom w:w="100" w:type="dxa"/>
              <w:right w:w="100" w:type="dxa"/>
            </w:tcMar>
          </w:tcPr>
          <w:p w14:paraId="3D6CB277" w14:textId="77777777" w:rsidR="00683033" w:rsidRPr="00683033" w:rsidRDefault="00683033" w:rsidP="00683033">
            <w:r w:rsidRPr="00683033">
              <w:t>Specifies the CAST-256 algorithm.</w:t>
            </w:r>
          </w:p>
        </w:tc>
      </w:tr>
      <w:tr w:rsidR="00683033" w14:paraId="3414AA30" w14:textId="77777777" w:rsidTr="00683033">
        <w:trPr>
          <w:jc w:val="center"/>
        </w:trPr>
        <w:tc>
          <w:tcPr>
            <w:tcW w:w="4680" w:type="dxa"/>
            <w:shd w:val="clear" w:color="auto" w:fill="FFFFFF"/>
            <w:tcMar>
              <w:top w:w="100" w:type="dxa"/>
              <w:left w:w="100" w:type="dxa"/>
              <w:bottom w:w="100" w:type="dxa"/>
              <w:right w:w="100" w:type="dxa"/>
            </w:tcMar>
          </w:tcPr>
          <w:p w14:paraId="4BE52E38" w14:textId="77777777" w:rsidR="00683033" w:rsidRDefault="00683033" w:rsidP="00683033">
            <w:pPr>
              <w:rPr>
                <w:b/>
              </w:rPr>
            </w:pPr>
            <w:r>
              <w:rPr>
                <w:b/>
              </w:rPr>
              <w:t>DES</w:t>
            </w:r>
          </w:p>
        </w:tc>
        <w:tc>
          <w:tcPr>
            <w:tcW w:w="4680" w:type="dxa"/>
            <w:shd w:val="clear" w:color="auto" w:fill="FFFFFF"/>
            <w:tcMar>
              <w:top w:w="100" w:type="dxa"/>
              <w:left w:w="100" w:type="dxa"/>
              <w:bottom w:w="100" w:type="dxa"/>
              <w:right w:w="100" w:type="dxa"/>
            </w:tcMar>
          </w:tcPr>
          <w:p w14:paraId="322AEEB7" w14:textId="77777777" w:rsidR="00683033" w:rsidRPr="00683033" w:rsidRDefault="00683033" w:rsidP="00683033">
            <w:r w:rsidRPr="00683033">
              <w:t>Specifies the Data Encryption Standard (DES) algorithm.</w:t>
            </w:r>
          </w:p>
        </w:tc>
      </w:tr>
      <w:tr w:rsidR="00683033" w14:paraId="7F272821" w14:textId="77777777" w:rsidTr="00683033">
        <w:trPr>
          <w:jc w:val="center"/>
        </w:trPr>
        <w:tc>
          <w:tcPr>
            <w:tcW w:w="4680" w:type="dxa"/>
            <w:shd w:val="clear" w:color="auto" w:fill="FFFFFF"/>
            <w:tcMar>
              <w:top w:w="100" w:type="dxa"/>
              <w:left w:w="100" w:type="dxa"/>
              <w:bottom w:w="100" w:type="dxa"/>
              <w:right w:w="100" w:type="dxa"/>
            </w:tcMar>
          </w:tcPr>
          <w:p w14:paraId="17D1C6C3" w14:textId="77777777" w:rsidR="00683033" w:rsidRDefault="00683033" w:rsidP="00683033">
            <w:pPr>
              <w:rPr>
                <w:b/>
              </w:rPr>
            </w:pPr>
            <w:r>
              <w:rPr>
                <w:b/>
              </w:rPr>
              <w:t>IDEA</w:t>
            </w:r>
          </w:p>
        </w:tc>
        <w:tc>
          <w:tcPr>
            <w:tcW w:w="4680" w:type="dxa"/>
            <w:shd w:val="clear" w:color="auto" w:fill="FFFFFF"/>
            <w:tcMar>
              <w:top w:w="100" w:type="dxa"/>
              <w:left w:w="100" w:type="dxa"/>
              <w:bottom w:w="100" w:type="dxa"/>
              <w:right w:w="100" w:type="dxa"/>
            </w:tcMar>
          </w:tcPr>
          <w:p w14:paraId="65C2D9B7" w14:textId="77777777" w:rsidR="00683033" w:rsidRPr="00683033" w:rsidRDefault="00683033" w:rsidP="00683033">
            <w:r w:rsidRPr="00683033">
              <w:t>Specifies the International Data Encryption Algorithm (IDEA).</w:t>
            </w:r>
          </w:p>
        </w:tc>
      </w:tr>
      <w:tr w:rsidR="00683033" w14:paraId="6FDB46BE" w14:textId="77777777" w:rsidTr="00683033">
        <w:trPr>
          <w:jc w:val="center"/>
        </w:trPr>
        <w:tc>
          <w:tcPr>
            <w:tcW w:w="4680" w:type="dxa"/>
            <w:shd w:val="clear" w:color="auto" w:fill="FFFFFF"/>
            <w:tcMar>
              <w:top w:w="100" w:type="dxa"/>
              <w:left w:w="100" w:type="dxa"/>
              <w:bottom w:w="100" w:type="dxa"/>
              <w:right w:w="100" w:type="dxa"/>
            </w:tcMar>
          </w:tcPr>
          <w:p w14:paraId="1C3B7459" w14:textId="77777777" w:rsidR="00683033" w:rsidRDefault="00683033" w:rsidP="00683033">
            <w:pPr>
              <w:rPr>
                <w:b/>
              </w:rPr>
            </w:pPr>
            <w:r>
              <w:rPr>
                <w:b/>
              </w:rPr>
              <w:t>Rijndael</w:t>
            </w:r>
          </w:p>
        </w:tc>
        <w:tc>
          <w:tcPr>
            <w:tcW w:w="4680" w:type="dxa"/>
            <w:shd w:val="clear" w:color="auto" w:fill="FFFFFF"/>
            <w:tcMar>
              <w:top w:w="100" w:type="dxa"/>
              <w:left w:w="100" w:type="dxa"/>
              <w:bottom w:w="100" w:type="dxa"/>
              <w:right w:w="100" w:type="dxa"/>
            </w:tcMar>
          </w:tcPr>
          <w:p w14:paraId="2FEB45A3" w14:textId="77777777" w:rsidR="00683033" w:rsidRPr="00683033" w:rsidRDefault="00683033" w:rsidP="00683033">
            <w:r w:rsidRPr="00683033">
              <w:t>Specifies the Rijndael algorithm.</w:t>
            </w:r>
          </w:p>
        </w:tc>
      </w:tr>
      <w:tr w:rsidR="00683033" w14:paraId="23F164E8" w14:textId="77777777" w:rsidTr="00683033">
        <w:trPr>
          <w:jc w:val="center"/>
        </w:trPr>
        <w:tc>
          <w:tcPr>
            <w:tcW w:w="4680" w:type="dxa"/>
            <w:shd w:val="clear" w:color="auto" w:fill="FFFFFF"/>
            <w:tcMar>
              <w:top w:w="100" w:type="dxa"/>
              <w:left w:w="100" w:type="dxa"/>
              <w:bottom w:w="100" w:type="dxa"/>
              <w:right w:w="100" w:type="dxa"/>
            </w:tcMar>
          </w:tcPr>
          <w:p w14:paraId="4A35E0A2" w14:textId="77777777" w:rsidR="00683033" w:rsidRDefault="00683033" w:rsidP="00683033">
            <w:pPr>
              <w:rPr>
                <w:b/>
              </w:rPr>
            </w:pPr>
            <w:r>
              <w:rPr>
                <w:b/>
              </w:rPr>
              <w:t>RC5</w:t>
            </w:r>
          </w:p>
        </w:tc>
        <w:tc>
          <w:tcPr>
            <w:tcW w:w="4680" w:type="dxa"/>
            <w:shd w:val="clear" w:color="auto" w:fill="FFFFFF"/>
            <w:tcMar>
              <w:top w:w="100" w:type="dxa"/>
              <w:left w:w="100" w:type="dxa"/>
              <w:bottom w:w="100" w:type="dxa"/>
              <w:right w:w="100" w:type="dxa"/>
            </w:tcMar>
          </w:tcPr>
          <w:p w14:paraId="0FF77933" w14:textId="77777777" w:rsidR="00683033" w:rsidRPr="00683033" w:rsidRDefault="00683033" w:rsidP="00683033">
            <w:r w:rsidRPr="00683033">
              <w:t>Specifies the RC5 algorithm.</w:t>
            </w:r>
          </w:p>
        </w:tc>
      </w:tr>
      <w:tr w:rsidR="00683033" w14:paraId="2DF7754E" w14:textId="77777777" w:rsidTr="00683033">
        <w:trPr>
          <w:jc w:val="center"/>
        </w:trPr>
        <w:tc>
          <w:tcPr>
            <w:tcW w:w="4680" w:type="dxa"/>
            <w:shd w:val="clear" w:color="auto" w:fill="FFFFFF"/>
            <w:tcMar>
              <w:top w:w="100" w:type="dxa"/>
              <w:left w:w="100" w:type="dxa"/>
              <w:bottom w:w="100" w:type="dxa"/>
              <w:right w:w="100" w:type="dxa"/>
            </w:tcMar>
          </w:tcPr>
          <w:p w14:paraId="7EB8E7C7" w14:textId="77777777" w:rsidR="00683033" w:rsidRDefault="00683033" w:rsidP="00683033">
            <w:pPr>
              <w:rPr>
                <w:b/>
              </w:rPr>
            </w:pPr>
            <w:r>
              <w:rPr>
                <w:b/>
              </w:rPr>
              <w:t>Skipjack</w:t>
            </w:r>
          </w:p>
        </w:tc>
        <w:tc>
          <w:tcPr>
            <w:tcW w:w="4680" w:type="dxa"/>
            <w:shd w:val="clear" w:color="auto" w:fill="FFFFFF"/>
            <w:tcMar>
              <w:top w:w="100" w:type="dxa"/>
              <w:left w:w="100" w:type="dxa"/>
              <w:bottom w:w="100" w:type="dxa"/>
              <w:right w:w="100" w:type="dxa"/>
            </w:tcMar>
          </w:tcPr>
          <w:p w14:paraId="16A0B2C9" w14:textId="77777777" w:rsidR="00683033" w:rsidRPr="00683033" w:rsidRDefault="00683033" w:rsidP="00683033">
            <w:r w:rsidRPr="00683033">
              <w:t>Specifies the Skipjack algorithm.</w:t>
            </w:r>
          </w:p>
        </w:tc>
      </w:tr>
    </w:tbl>
    <w:p w14:paraId="095BF23A" w14:textId="77777777" w:rsidR="00683033" w:rsidRDefault="00683033" w:rsidP="00683033"/>
    <w:p w14:paraId="56CB5FE6" w14:textId="77777777" w:rsidR="00683033" w:rsidRDefault="00683033" w:rsidP="00683033">
      <w:pPr>
        <w:pStyle w:val="Heading3"/>
      </w:pPr>
      <w:bookmarkStart w:id="299" w:name="_Toc450634662"/>
      <w:r>
        <w:t xml:space="preserve">CompensationModelEnum </w:t>
      </w:r>
      <w:bookmarkEnd w:id="296"/>
      <w:r>
        <w:t>Enumeration</w:t>
      </w:r>
      <w:bookmarkEnd w:id="299"/>
    </w:p>
    <w:p w14:paraId="532ACF13" w14:textId="0F440E33" w:rsidR="00683033" w:rsidRPr="00683033" w:rsidRDefault="00683033"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4E731D">
        <w:t>69</w:t>
      </w:r>
      <w:r w:rsidRPr="00683033">
        <w:t xml:space="preserve">. Literals of the </w:t>
      </w:r>
      <w:r w:rsidRPr="005A3C85">
        <w:rPr>
          <w:rFonts w:ascii="Courier New" w:hAnsi="Courier New" w:cs="Courier New"/>
        </w:rPr>
        <w:t>CompensationModelEnum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D070B2D" w14:textId="77777777" w:rsidTr="00683033">
        <w:trPr>
          <w:jc w:val="center"/>
        </w:trPr>
        <w:tc>
          <w:tcPr>
            <w:tcW w:w="4680" w:type="dxa"/>
            <w:shd w:val="clear" w:color="auto" w:fill="BFBFBF"/>
            <w:tcMar>
              <w:top w:w="100" w:type="dxa"/>
              <w:left w:w="100" w:type="dxa"/>
              <w:bottom w:w="100" w:type="dxa"/>
              <w:right w:w="100" w:type="dxa"/>
            </w:tcMar>
          </w:tcPr>
          <w:p w14:paraId="2C56E18C" w14:textId="77777777" w:rsidR="00683033" w:rsidRDefault="00683033" w:rsidP="007D2945">
            <w:pPr>
              <w:jc w:val="cente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C1782F1" w14:textId="77777777" w:rsidR="00683033" w:rsidRPr="00683033" w:rsidRDefault="00683033" w:rsidP="00683033">
            <w:pPr>
              <w:rPr>
                <w:b/>
                <w:color w:val="000000"/>
              </w:rPr>
            </w:pPr>
            <w:r w:rsidRPr="00683033">
              <w:rPr>
                <w:b/>
                <w:color w:val="000000"/>
              </w:rPr>
              <w:t>Description</w:t>
            </w:r>
          </w:p>
        </w:tc>
      </w:tr>
      <w:tr w:rsidR="00683033" w14:paraId="494B8B24" w14:textId="77777777" w:rsidTr="00683033">
        <w:trPr>
          <w:jc w:val="center"/>
        </w:trPr>
        <w:tc>
          <w:tcPr>
            <w:tcW w:w="4680" w:type="dxa"/>
            <w:shd w:val="clear" w:color="auto" w:fill="FFFFFF"/>
            <w:tcMar>
              <w:top w:w="100" w:type="dxa"/>
              <w:left w:w="100" w:type="dxa"/>
              <w:bottom w:w="100" w:type="dxa"/>
              <w:right w:w="100" w:type="dxa"/>
            </w:tcMar>
          </w:tcPr>
          <w:p w14:paraId="22449CF5" w14:textId="77777777" w:rsidR="00683033" w:rsidRDefault="00683033" w:rsidP="00683033">
            <w:pPr>
              <w:rPr>
                <w:b/>
              </w:rPr>
            </w:pPr>
            <w:r>
              <w:rPr>
                <w:b/>
              </w:rPr>
              <w:t>Freeware</w:t>
            </w:r>
          </w:p>
        </w:tc>
        <w:tc>
          <w:tcPr>
            <w:tcW w:w="4680" w:type="dxa"/>
            <w:shd w:val="clear" w:color="auto" w:fill="FFFFFF"/>
            <w:tcMar>
              <w:top w:w="100" w:type="dxa"/>
              <w:left w:w="100" w:type="dxa"/>
              <w:bottom w:w="100" w:type="dxa"/>
              <w:right w:w="100" w:type="dxa"/>
            </w:tcMar>
          </w:tcPr>
          <w:p w14:paraId="3D463427" w14:textId="77777777" w:rsidR="00683033" w:rsidRPr="00683033" w:rsidRDefault="00683033" w:rsidP="00683033">
            <w:r w:rsidRPr="00683033">
              <w:t>Specifies that the tool is available for use at no monetary cost as the compensation model.</w:t>
            </w:r>
          </w:p>
        </w:tc>
      </w:tr>
      <w:tr w:rsidR="00683033" w14:paraId="2F454C3D" w14:textId="77777777" w:rsidTr="00683033">
        <w:trPr>
          <w:jc w:val="center"/>
        </w:trPr>
        <w:tc>
          <w:tcPr>
            <w:tcW w:w="4680" w:type="dxa"/>
            <w:shd w:val="clear" w:color="auto" w:fill="FFFFFF"/>
            <w:tcMar>
              <w:top w:w="100" w:type="dxa"/>
              <w:left w:w="100" w:type="dxa"/>
              <w:bottom w:w="100" w:type="dxa"/>
              <w:right w:w="100" w:type="dxa"/>
            </w:tcMar>
          </w:tcPr>
          <w:p w14:paraId="7225CF26" w14:textId="77777777" w:rsidR="00683033" w:rsidRDefault="00683033" w:rsidP="00683033">
            <w:pPr>
              <w:rPr>
                <w:b/>
              </w:rPr>
            </w:pPr>
            <w:r>
              <w:rPr>
                <w:b/>
              </w:rPr>
              <w:t>Shareware</w:t>
            </w:r>
          </w:p>
        </w:tc>
        <w:tc>
          <w:tcPr>
            <w:tcW w:w="4680" w:type="dxa"/>
            <w:shd w:val="clear" w:color="auto" w:fill="FFFFFF"/>
            <w:tcMar>
              <w:top w:w="100" w:type="dxa"/>
              <w:left w:w="100" w:type="dxa"/>
              <w:bottom w:w="100" w:type="dxa"/>
              <w:right w:w="100" w:type="dxa"/>
            </w:tcMar>
          </w:tcPr>
          <w:p w14:paraId="2F88D44D" w14:textId="77777777" w:rsidR="00683033" w:rsidRPr="00683033" w:rsidRDefault="00683033" w:rsidP="00683033">
            <w:r w:rsidRPr="00683033">
              <w:t>Specifies that the tool is proprietary and offers a limited use license as the compensation model.</w:t>
            </w:r>
          </w:p>
        </w:tc>
      </w:tr>
      <w:tr w:rsidR="00683033" w14:paraId="0E5F780C" w14:textId="77777777" w:rsidTr="00683033">
        <w:trPr>
          <w:jc w:val="center"/>
        </w:trPr>
        <w:tc>
          <w:tcPr>
            <w:tcW w:w="4680" w:type="dxa"/>
            <w:shd w:val="clear" w:color="auto" w:fill="FFFFFF"/>
            <w:tcMar>
              <w:top w:w="100" w:type="dxa"/>
              <w:left w:w="100" w:type="dxa"/>
              <w:bottom w:w="100" w:type="dxa"/>
              <w:right w:w="100" w:type="dxa"/>
            </w:tcMar>
          </w:tcPr>
          <w:p w14:paraId="108A97D4" w14:textId="77777777" w:rsidR="00683033" w:rsidRDefault="00683033" w:rsidP="00683033">
            <w:pPr>
              <w:rPr>
                <w:b/>
              </w:rPr>
            </w:pPr>
            <w:r>
              <w:rPr>
                <w:b/>
              </w:rPr>
              <w:t>Commercial</w:t>
            </w:r>
          </w:p>
        </w:tc>
        <w:tc>
          <w:tcPr>
            <w:tcW w:w="4680" w:type="dxa"/>
            <w:shd w:val="clear" w:color="auto" w:fill="FFFFFF"/>
            <w:tcMar>
              <w:top w:w="100" w:type="dxa"/>
              <w:left w:w="100" w:type="dxa"/>
              <w:bottom w:w="100" w:type="dxa"/>
              <w:right w:w="100" w:type="dxa"/>
            </w:tcMar>
          </w:tcPr>
          <w:p w14:paraId="2FEF676C" w14:textId="60DF396E" w:rsidR="00683033" w:rsidRPr="00683033" w:rsidRDefault="002947F9" w:rsidP="00683033">
            <w:r>
              <w:t>Specifies that the tool was</w:t>
            </w:r>
            <w:r w:rsidR="00683033" w:rsidRPr="00683033">
              <w:t xml:space="preserve"> produced for sale or </w:t>
            </w:r>
            <w:r w:rsidR="00683033" w:rsidRPr="00683033">
              <w:lastRenderedPageBreak/>
              <w:t>serves commercial purposes as the compensation model.</w:t>
            </w:r>
          </w:p>
        </w:tc>
      </w:tr>
      <w:tr w:rsidR="00683033" w14:paraId="6F2EF2DD" w14:textId="77777777" w:rsidTr="00683033">
        <w:trPr>
          <w:jc w:val="center"/>
        </w:trPr>
        <w:tc>
          <w:tcPr>
            <w:tcW w:w="4680" w:type="dxa"/>
            <w:shd w:val="clear" w:color="auto" w:fill="FFFFFF"/>
            <w:tcMar>
              <w:top w:w="100" w:type="dxa"/>
              <w:left w:w="100" w:type="dxa"/>
              <w:bottom w:w="100" w:type="dxa"/>
              <w:right w:w="100" w:type="dxa"/>
            </w:tcMar>
          </w:tcPr>
          <w:p w14:paraId="7F8D27B7" w14:textId="77777777" w:rsidR="00683033" w:rsidRDefault="00683033" w:rsidP="00683033">
            <w:pPr>
              <w:rPr>
                <w:b/>
              </w:rPr>
            </w:pPr>
            <w:r>
              <w:rPr>
                <w:b/>
              </w:rPr>
              <w:lastRenderedPageBreak/>
              <w:t>Adware</w:t>
            </w:r>
          </w:p>
        </w:tc>
        <w:tc>
          <w:tcPr>
            <w:tcW w:w="4680" w:type="dxa"/>
            <w:shd w:val="clear" w:color="auto" w:fill="FFFFFF"/>
            <w:tcMar>
              <w:top w:w="100" w:type="dxa"/>
              <w:left w:w="100" w:type="dxa"/>
              <w:bottom w:w="100" w:type="dxa"/>
              <w:right w:w="100" w:type="dxa"/>
            </w:tcMar>
          </w:tcPr>
          <w:p w14:paraId="6539A2FF" w14:textId="77777777" w:rsidR="00683033" w:rsidRPr="00683033" w:rsidRDefault="00683033" w:rsidP="00683033">
            <w:r w:rsidRPr="00683033">
              <w:t>Specifies that the tool uses automatically rendered advertisements as the compensation model.</w:t>
            </w:r>
          </w:p>
        </w:tc>
      </w:tr>
    </w:tbl>
    <w:p w14:paraId="77280D81" w14:textId="77777777" w:rsidR="00683033" w:rsidRDefault="00683033" w:rsidP="00683033"/>
    <w:p w14:paraId="2030B895" w14:textId="77777777" w:rsidR="00683033" w:rsidRDefault="00683033" w:rsidP="00683033">
      <w:pPr>
        <w:pStyle w:val="Heading3"/>
      </w:pPr>
      <w:bookmarkStart w:id="300" w:name="_Toc450634663"/>
      <w:r>
        <w:t xml:space="preserve">ConditionApplicationEnum </w:t>
      </w:r>
      <w:bookmarkEnd w:id="297"/>
      <w:r>
        <w:t>Enumeration</w:t>
      </w:r>
      <w:bookmarkEnd w:id="300"/>
    </w:p>
    <w:p w14:paraId="0825FF14" w14:textId="23A5D0AA" w:rsidR="00683033" w:rsidRPr="00683033" w:rsidRDefault="00683033"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4E731D">
        <w:t>70</w:t>
      </w:r>
      <w:r w:rsidRPr="00683033">
        <w:t xml:space="preserve">. Literals of the </w:t>
      </w:r>
      <w:r w:rsidRPr="005A3C85">
        <w:rPr>
          <w:rFonts w:ascii="Courier New" w:hAnsi="Courier New" w:cs="Courier New"/>
        </w:rPr>
        <w:t>ConditionApplicationEnum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F9046CB" w14:textId="77777777" w:rsidTr="00683033">
        <w:trPr>
          <w:jc w:val="center"/>
        </w:trPr>
        <w:tc>
          <w:tcPr>
            <w:tcW w:w="4680" w:type="dxa"/>
            <w:shd w:val="clear" w:color="auto" w:fill="BFBFBF"/>
            <w:tcMar>
              <w:top w:w="100" w:type="dxa"/>
              <w:left w:w="100" w:type="dxa"/>
              <w:bottom w:w="100" w:type="dxa"/>
              <w:right w:w="100" w:type="dxa"/>
            </w:tcMar>
          </w:tcPr>
          <w:p w14:paraId="34B758AA"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8D146A6" w14:textId="77777777" w:rsidR="00683033" w:rsidRPr="00683033" w:rsidRDefault="00683033" w:rsidP="00683033">
            <w:pPr>
              <w:rPr>
                <w:b/>
                <w:color w:val="000000"/>
              </w:rPr>
            </w:pPr>
            <w:r w:rsidRPr="00683033">
              <w:rPr>
                <w:b/>
                <w:color w:val="000000"/>
              </w:rPr>
              <w:t>Description</w:t>
            </w:r>
          </w:p>
        </w:tc>
      </w:tr>
      <w:tr w:rsidR="00683033" w14:paraId="5AC60F41" w14:textId="77777777" w:rsidTr="00683033">
        <w:trPr>
          <w:jc w:val="center"/>
        </w:trPr>
        <w:tc>
          <w:tcPr>
            <w:tcW w:w="4680" w:type="dxa"/>
            <w:shd w:val="clear" w:color="auto" w:fill="FFFFFF"/>
            <w:tcMar>
              <w:top w:w="100" w:type="dxa"/>
              <w:left w:w="100" w:type="dxa"/>
              <w:bottom w:w="100" w:type="dxa"/>
              <w:right w:w="100" w:type="dxa"/>
            </w:tcMar>
          </w:tcPr>
          <w:p w14:paraId="2CF89038" w14:textId="77777777" w:rsidR="00683033" w:rsidRDefault="00683033" w:rsidP="00683033">
            <w:pPr>
              <w:rPr>
                <w:b/>
              </w:rPr>
            </w:pPr>
            <w:r>
              <w:rPr>
                <w:b/>
              </w:rPr>
              <w:t>ANY</w:t>
            </w:r>
          </w:p>
        </w:tc>
        <w:tc>
          <w:tcPr>
            <w:tcW w:w="4680" w:type="dxa"/>
            <w:shd w:val="clear" w:color="auto" w:fill="FFFFFF"/>
            <w:tcMar>
              <w:top w:w="100" w:type="dxa"/>
              <w:left w:w="100" w:type="dxa"/>
              <w:bottom w:w="100" w:type="dxa"/>
              <w:right w:w="100" w:type="dxa"/>
            </w:tcMar>
          </w:tcPr>
          <w:p w14:paraId="56C19034" w14:textId="77777777" w:rsidR="00683033" w:rsidRPr="00683033" w:rsidRDefault="00683033" w:rsidP="00683033">
            <w:r w:rsidRPr="00683033">
              <w:t>Indicates that a pattern holds if the given condition can be successfully applied to any of the field values.</w:t>
            </w:r>
          </w:p>
        </w:tc>
      </w:tr>
      <w:tr w:rsidR="00683033" w14:paraId="4CE5031B" w14:textId="77777777" w:rsidTr="00683033">
        <w:trPr>
          <w:jc w:val="center"/>
        </w:trPr>
        <w:tc>
          <w:tcPr>
            <w:tcW w:w="4680" w:type="dxa"/>
            <w:shd w:val="clear" w:color="auto" w:fill="FFFFFF"/>
            <w:tcMar>
              <w:top w:w="100" w:type="dxa"/>
              <w:left w:w="100" w:type="dxa"/>
              <w:bottom w:w="100" w:type="dxa"/>
              <w:right w:w="100" w:type="dxa"/>
            </w:tcMar>
          </w:tcPr>
          <w:p w14:paraId="7B440DD2" w14:textId="77777777" w:rsidR="00683033" w:rsidRDefault="00683033" w:rsidP="00683033">
            <w:pPr>
              <w:rPr>
                <w:b/>
              </w:rPr>
            </w:pPr>
            <w:r>
              <w:rPr>
                <w:b/>
              </w:rPr>
              <w:t>ALL</w:t>
            </w:r>
          </w:p>
        </w:tc>
        <w:tc>
          <w:tcPr>
            <w:tcW w:w="4680" w:type="dxa"/>
            <w:shd w:val="clear" w:color="auto" w:fill="FFFFFF"/>
            <w:tcMar>
              <w:top w:w="100" w:type="dxa"/>
              <w:left w:w="100" w:type="dxa"/>
              <w:bottom w:w="100" w:type="dxa"/>
              <w:right w:w="100" w:type="dxa"/>
            </w:tcMar>
          </w:tcPr>
          <w:p w14:paraId="7CD32FFD" w14:textId="77777777" w:rsidR="00683033" w:rsidRPr="00683033" w:rsidRDefault="00683033" w:rsidP="00683033">
            <w:r w:rsidRPr="00683033">
              <w:t>Indicates that a pattern holds only if the given condition can be successfully applied to all of the field values.</w:t>
            </w:r>
          </w:p>
        </w:tc>
      </w:tr>
      <w:tr w:rsidR="00683033" w14:paraId="2D6B4F48" w14:textId="77777777" w:rsidTr="00683033">
        <w:trPr>
          <w:jc w:val="center"/>
        </w:trPr>
        <w:tc>
          <w:tcPr>
            <w:tcW w:w="4680" w:type="dxa"/>
            <w:shd w:val="clear" w:color="auto" w:fill="FFFFFF"/>
            <w:tcMar>
              <w:top w:w="100" w:type="dxa"/>
              <w:left w:w="100" w:type="dxa"/>
              <w:bottom w:w="100" w:type="dxa"/>
              <w:right w:w="100" w:type="dxa"/>
            </w:tcMar>
          </w:tcPr>
          <w:p w14:paraId="08B508F1" w14:textId="77777777" w:rsidR="00683033" w:rsidRDefault="00683033" w:rsidP="00683033">
            <w:pPr>
              <w:rPr>
                <w:b/>
              </w:rPr>
            </w:pPr>
            <w:r>
              <w:rPr>
                <w:b/>
              </w:rPr>
              <w:t>NONE</w:t>
            </w:r>
          </w:p>
        </w:tc>
        <w:tc>
          <w:tcPr>
            <w:tcW w:w="4680" w:type="dxa"/>
            <w:shd w:val="clear" w:color="auto" w:fill="FFFFFF"/>
            <w:tcMar>
              <w:top w:w="100" w:type="dxa"/>
              <w:left w:w="100" w:type="dxa"/>
              <w:bottom w:w="100" w:type="dxa"/>
              <w:right w:w="100" w:type="dxa"/>
            </w:tcMar>
          </w:tcPr>
          <w:p w14:paraId="2424A8C5" w14:textId="77777777" w:rsidR="00683033" w:rsidRPr="00683033" w:rsidRDefault="00683033" w:rsidP="00683033">
            <w:r w:rsidRPr="00683033">
              <w:t>Indicates that a pattern holds only if the given condition can be successfully applied to none of the field values.</w:t>
            </w:r>
          </w:p>
        </w:tc>
      </w:tr>
    </w:tbl>
    <w:p w14:paraId="0B6434D0" w14:textId="77777777" w:rsidR="00683033" w:rsidRDefault="00683033" w:rsidP="00683033">
      <w:pPr>
        <w:pStyle w:val="Heading3"/>
      </w:pPr>
      <w:bookmarkStart w:id="301" w:name="_Toc425409712"/>
      <w:bookmarkStart w:id="302" w:name="_Toc450634664"/>
      <w:r>
        <w:t xml:space="preserve">ConditionTypeEnum </w:t>
      </w:r>
      <w:bookmarkEnd w:id="301"/>
      <w:r>
        <w:t>Enumeration</w:t>
      </w:r>
      <w:bookmarkEnd w:id="302"/>
    </w:p>
    <w:p w14:paraId="1E4AD34D" w14:textId="3841E112" w:rsidR="00683033" w:rsidRPr="00683033" w:rsidRDefault="00683033"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4E731D">
        <w:t>71</w:t>
      </w:r>
      <w:r w:rsidRPr="00683033">
        <w:t xml:space="preserve">. Literals of the </w:t>
      </w:r>
      <w:r w:rsidRPr="005A3C85">
        <w:rPr>
          <w:rFonts w:ascii="Courier New" w:hAnsi="Courier New" w:cs="Courier New"/>
        </w:rPr>
        <w:t>ConditionTypeEnum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5AF0D6CB" w14:textId="77777777" w:rsidTr="00683033">
        <w:trPr>
          <w:jc w:val="center"/>
        </w:trPr>
        <w:tc>
          <w:tcPr>
            <w:tcW w:w="4680" w:type="dxa"/>
            <w:shd w:val="clear" w:color="auto" w:fill="BFBFBF"/>
            <w:tcMar>
              <w:top w:w="100" w:type="dxa"/>
              <w:left w:w="100" w:type="dxa"/>
              <w:bottom w:w="100" w:type="dxa"/>
              <w:right w:w="100" w:type="dxa"/>
            </w:tcMar>
          </w:tcPr>
          <w:p w14:paraId="3798EC3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0ABD401" w14:textId="77777777" w:rsidR="00683033" w:rsidRPr="00683033" w:rsidRDefault="00683033" w:rsidP="00683033">
            <w:pPr>
              <w:rPr>
                <w:b/>
                <w:color w:val="000000"/>
              </w:rPr>
            </w:pPr>
            <w:r w:rsidRPr="00683033">
              <w:rPr>
                <w:b/>
                <w:color w:val="000000"/>
              </w:rPr>
              <w:t>Description</w:t>
            </w:r>
          </w:p>
        </w:tc>
      </w:tr>
      <w:tr w:rsidR="00683033" w14:paraId="0218E1F5" w14:textId="77777777" w:rsidTr="00683033">
        <w:trPr>
          <w:jc w:val="center"/>
        </w:trPr>
        <w:tc>
          <w:tcPr>
            <w:tcW w:w="4680" w:type="dxa"/>
            <w:shd w:val="clear" w:color="auto" w:fill="FFFFFF"/>
            <w:tcMar>
              <w:top w:w="100" w:type="dxa"/>
              <w:left w:w="100" w:type="dxa"/>
              <w:bottom w:w="100" w:type="dxa"/>
              <w:right w:w="100" w:type="dxa"/>
            </w:tcMar>
          </w:tcPr>
          <w:p w14:paraId="646D1EEF" w14:textId="77777777" w:rsidR="00683033" w:rsidRDefault="00683033" w:rsidP="00683033">
            <w:pPr>
              <w:rPr>
                <w:b/>
              </w:rPr>
            </w:pPr>
            <w:r>
              <w:rPr>
                <w:b/>
              </w:rPr>
              <w:t>Equals</w:t>
            </w:r>
          </w:p>
        </w:tc>
        <w:tc>
          <w:tcPr>
            <w:tcW w:w="4680" w:type="dxa"/>
            <w:shd w:val="clear" w:color="auto" w:fill="FFFFFF"/>
            <w:tcMar>
              <w:top w:w="100" w:type="dxa"/>
              <w:left w:w="100" w:type="dxa"/>
              <w:bottom w:w="100" w:type="dxa"/>
              <w:right w:w="100" w:type="dxa"/>
            </w:tcMar>
          </w:tcPr>
          <w:p w14:paraId="49489F6D" w14:textId="77777777" w:rsidR="00683033" w:rsidRPr="00683033" w:rsidRDefault="00683033" w:rsidP="00683033">
            <w:r w:rsidRPr="00683033">
              <w:t>Specifies the equality or = condition.</w:t>
            </w:r>
          </w:p>
        </w:tc>
      </w:tr>
      <w:tr w:rsidR="00683033" w14:paraId="1ACCA22F" w14:textId="77777777" w:rsidTr="00683033">
        <w:trPr>
          <w:jc w:val="center"/>
        </w:trPr>
        <w:tc>
          <w:tcPr>
            <w:tcW w:w="4680" w:type="dxa"/>
            <w:shd w:val="clear" w:color="auto" w:fill="FFFFFF"/>
            <w:tcMar>
              <w:top w:w="100" w:type="dxa"/>
              <w:left w:w="100" w:type="dxa"/>
              <w:bottom w:w="100" w:type="dxa"/>
              <w:right w:w="100" w:type="dxa"/>
            </w:tcMar>
          </w:tcPr>
          <w:p w14:paraId="0FA120D0" w14:textId="77777777" w:rsidR="00683033" w:rsidRDefault="00683033" w:rsidP="00683033">
            <w:pPr>
              <w:rPr>
                <w:b/>
              </w:rPr>
            </w:pPr>
            <w:r>
              <w:rPr>
                <w:b/>
              </w:rPr>
              <w:t>DoesNotEqual</w:t>
            </w:r>
          </w:p>
        </w:tc>
        <w:tc>
          <w:tcPr>
            <w:tcW w:w="4680" w:type="dxa"/>
            <w:shd w:val="clear" w:color="auto" w:fill="FFFFFF"/>
            <w:tcMar>
              <w:top w:w="100" w:type="dxa"/>
              <w:left w:w="100" w:type="dxa"/>
              <w:bottom w:w="100" w:type="dxa"/>
              <w:right w:w="100" w:type="dxa"/>
            </w:tcMar>
          </w:tcPr>
          <w:p w14:paraId="337496DE" w14:textId="77777777" w:rsidR="00683033" w:rsidRPr="00683033" w:rsidRDefault="00683033" w:rsidP="00683033">
            <w:r w:rsidRPr="00683033">
              <w:t>Specifies the "does not equal" or != condition.</w:t>
            </w:r>
          </w:p>
        </w:tc>
      </w:tr>
      <w:tr w:rsidR="00683033" w14:paraId="081CC175" w14:textId="77777777" w:rsidTr="00683033">
        <w:trPr>
          <w:jc w:val="center"/>
        </w:trPr>
        <w:tc>
          <w:tcPr>
            <w:tcW w:w="4680" w:type="dxa"/>
            <w:shd w:val="clear" w:color="auto" w:fill="FFFFFF"/>
            <w:tcMar>
              <w:top w:w="100" w:type="dxa"/>
              <w:left w:w="100" w:type="dxa"/>
              <w:bottom w:w="100" w:type="dxa"/>
              <w:right w:w="100" w:type="dxa"/>
            </w:tcMar>
          </w:tcPr>
          <w:p w14:paraId="3776AF41" w14:textId="77777777" w:rsidR="00683033" w:rsidRDefault="00683033" w:rsidP="00683033">
            <w:pPr>
              <w:rPr>
                <w:b/>
              </w:rPr>
            </w:pPr>
            <w:r>
              <w:rPr>
                <w:b/>
              </w:rPr>
              <w:t>Contains</w:t>
            </w:r>
          </w:p>
        </w:tc>
        <w:tc>
          <w:tcPr>
            <w:tcW w:w="4680" w:type="dxa"/>
            <w:shd w:val="clear" w:color="auto" w:fill="FFFFFF"/>
            <w:tcMar>
              <w:top w:w="100" w:type="dxa"/>
              <w:left w:w="100" w:type="dxa"/>
              <w:bottom w:w="100" w:type="dxa"/>
              <w:right w:w="100" w:type="dxa"/>
            </w:tcMar>
          </w:tcPr>
          <w:p w14:paraId="5F2E23B5" w14:textId="77777777" w:rsidR="00683033" w:rsidRPr="00683033" w:rsidRDefault="00683033" w:rsidP="00683033">
            <w:r w:rsidRPr="00683033">
              <w:t>Specifies the "contains" condition.</w:t>
            </w:r>
          </w:p>
        </w:tc>
      </w:tr>
      <w:tr w:rsidR="00683033" w14:paraId="7C0DEC30" w14:textId="77777777" w:rsidTr="00683033">
        <w:trPr>
          <w:jc w:val="center"/>
        </w:trPr>
        <w:tc>
          <w:tcPr>
            <w:tcW w:w="4680" w:type="dxa"/>
            <w:shd w:val="clear" w:color="auto" w:fill="FFFFFF"/>
            <w:tcMar>
              <w:top w:w="100" w:type="dxa"/>
              <w:left w:w="100" w:type="dxa"/>
              <w:bottom w:w="100" w:type="dxa"/>
              <w:right w:w="100" w:type="dxa"/>
            </w:tcMar>
          </w:tcPr>
          <w:p w14:paraId="52364BCB" w14:textId="77777777" w:rsidR="00683033" w:rsidRDefault="00683033" w:rsidP="00683033">
            <w:pPr>
              <w:rPr>
                <w:b/>
              </w:rPr>
            </w:pPr>
            <w:r>
              <w:rPr>
                <w:b/>
              </w:rPr>
              <w:t>DoesNotContain</w:t>
            </w:r>
          </w:p>
        </w:tc>
        <w:tc>
          <w:tcPr>
            <w:tcW w:w="4680" w:type="dxa"/>
            <w:shd w:val="clear" w:color="auto" w:fill="FFFFFF"/>
            <w:tcMar>
              <w:top w:w="100" w:type="dxa"/>
              <w:left w:w="100" w:type="dxa"/>
              <w:bottom w:w="100" w:type="dxa"/>
              <w:right w:w="100" w:type="dxa"/>
            </w:tcMar>
          </w:tcPr>
          <w:p w14:paraId="08067D9F" w14:textId="77777777" w:rsidR="00683033" w:rsidRPr="00683033" w:rsidRDefault="00683033" w:rsidP="00683033">
            <w:r w:rsidRPr="00683033">
              <w:t>Specifies the "does not contain" condition.</w:t>
            </w:r>
          </w:p>
        </w:tc>
      </w:tr>
      <w:tr w:rsidR="00683033" w14:paraId="5250A9D7" w14:textId="77777777" w:rsidTr="00683033">
        <w:trPr>
          <w:jc w:val="center"/>
        </w:trPr>
        <w:tc>
          <w:tcPr>
            <w:tcW w:w="4680" w:type="dxa"/>
            <w:shd w:val="clear" w:color="auto" w:fill="FFFFFF"/>
            <w:tcMar>
              <w:top w:w="100" w:type="dxa"/>
              <w:left w:w="100" w:type="dxa"/>
              <w:bottom w:w="100" w:type="dxa"/>
              <w:right w:w="100" w:type="dxa"/>
            </w:tcMar>
          </w:tcPr>
          <w:p w14:paraId="3D2AECD1" w14:textId="77777777" w:rsidR="00683033" w:rsidRDefault="00683033" w:rsidP="00683033">
            <w:pPr>
              <w:rPr>
                <w:b/>
              </w:rPr>
            </w:pPr>
            <w:r>
              <w:rPr>
                <w:b/>
              </w:rPr>
              <w:t>StartsWith</w:t>
            </w:r>
          </w:p>
        </w:tc>
        <w:tc>
          <w:tcPr>
            <w:tcW w:w="4680" w:type="dxa"/>
            <w:shd w:val="clear" w:color="auto" w:fill="FFFFFF"/>
            <w:tcMar>
              <w:top w:w="100" w:type="dxa"/>
              <w:left w:w="100" w:type="dxa"/>
              <w:bottom w:w="100" w:type="dxa"/>
              <w:right w:w="100" w:type="dxa"/>
            </w:tcMar>
          </w:tcPr>
          <w:p w14:paraId="32CBDFAC" w14:textId="77777777" w:rsidR="00683033" w:rsidRPr="00683033" w:rsidRDefault="00683033" w:rsidP="00683033">
            <w:r w:rsidRPr="00683033">
              <w:t>Specifies the "starts with" condition.</w:t>
            </w:r>
          </w:p>
        </w:tc>
      </w:tr>
      <w:tr w:rsidR="00683033" w14:paraId="11B185DD" w14:textId="77777777" w:rsidTr="00683033">
        <w:trPr>
          <w:jc w:val="center"/>
        </w:trPr>
        <w:tc>
          <w:tcPr>
            <w:tcW w:w="4680" w:type="dxa"/>
            <w:shd w:val="clear" w:color="auto" w:fill="FFFFFF"/>
            <w:tcMar>
              <w:top w:w="100" w:type="dxa"/>
              <w:left w:w="100" w:type="dxa"/>
              <w:bottom w:w="100" w:type="dxa"/>
              <w:right w:w="100" w:type="dxa"/>
            </w:tcMar>
          </w:tcPr>
          <w:p w14:paraId="7B908D92" w14:textId="77777777" w:rsidR="00683033" w:rsidRDefault="00683033" w:rsidP="00683033">
            <w:pPr>
              <w:rPr>
                <w:b/>
              </w:rPr>
            </w:pPr>
            <w:r>
              <w:rPr>
                <w:b/>
              </w:rPr>
              <w:t>EndsWith</w:t>
            </w:r>
          </w:p>
        </w:tc>
        <w:tc>
          <w:tcPr>
            <w:tcW w:w="4680" w:type="dxa"/>
            <w:shd w:val="clear" w:color="auto" w:fill="FFFFFF"/>
            <w:tcMar>
              <w:top w:w="100" w:type="dxa"/>
              <w:left w:w="100" w:type="dxa"/>
              <w:bottom w:w="100" w:type="dxa"/>
              <w:right w:w="100" w:type="dxa"/>
            </w:tcMar>
          </w:tcPr>
          <w:p w14:paraId="73940C87" w14:textId="77777777" w:rsidR="00683033" w:rsidRPr="00683033" w:rsidRDefault="00683033" w:rsidP="00683033">
            <w:r w:rsidRPr="00683033">
              <w:t>Specifies the "ends with" condition.</w:t>
            </w:r>
          </w:p>
        </w:tc>
      </w:tr>
      <w:tr w:rsidR="00683033" w14:paraId="7AD922AD" w14:textId="77777777" w:rsidTr="00683033">
        <w:trPr>
          <w:jc w:val="center"/>
        </w:trPr>
        <w:tc>
          <w:tcPr>
            <w:tcW w:w="4680" w:type="dxa"/>
            <w:shd w:val="clear" w:color="auto" w:fill="FFFFFF"/>
            <w:tcMar>
              <w:top w:w="100" w:type="dxa"/>
              <w:left w:w="100" w:type="dxa"/>
              <w:bottom w:w="100" w:type="dxa"/>
              <w:right w:w="100" w:type="dxa"/>
            </w:tcMar>
          </w:tcPr>
          <w:p w14:paraId="62693BA3" w14:textId="77777777" w:rsidR="00683033" w:rsidRDefault="00683033" w:rsidP="00683033">
            <w:pPr>
              <w:rPr>
                <w:b/>
              </w:rPr>
            </w:pPr>
            <w:r>
              <w:rPr>
                <w:b/>
              </w:rPr>
              <w:t>GreaterThan</w:t>
            </w:r>
          </w:p>
        </w:tc>
        <w:tc>
          <w:tcPr>
            <w:tcW w:w="4680" w:type="dxa"/>
            <w:shd w:val="clear" w:color="auto" w:fill="FFFFFF"/>
            <w:tcMar>
              <w:top w:w="100" w:type="dxa"/>
              <w:left w:w="100" w:type="dxa"/>
              <w:bottom w:w="100" w:type="dxa"/>
              <w:right w:w="100" w:type="dxa"/>
            </w:tcMar>
          </w:tcPr>
          <w:p w14:paraId="7A21B993" w14:textId="77777777" w:rsidR="00683033" w:rsidRPr="00683033" w:rsidRDefault="00683033" w:rsidP="00683033">
            <w:r w:rsidRPr="00683033">
              <w:t>Specifies the "greater than" condition.</w:t>
            </w:r>
          </w:p>
        </w:tc>
      </w:tr>
      <w:tr w:rsidR="00683033" w14:paraId="24AA664F" w14:textId="77777777" w:rsidTr="00683033">
        <w:trPr>
          <w:jc w:val="center"/>
        </w:trPr>
        <w:tc>
          <w:tcPr>
            <w:tcW w:w="4680" w:type="dxa"/>
            <w:shd w:val="clear" w:color="auto" w:fill="FFFFFF"/>
            <w:tcMar>
              <w:top w:w="100" w:type="dxa"/>
              <w:left w:w="100" w:type="dxa"/>
              <w:bottom w:w="100" w:type="dxa"/>
              <w:right w:w="100" w:type="dxa"/>
            </w:tcMar>
          </w:tcPr>
          <w:p w14:paraId="771444CD" w14:textId="77777777" w:rsidR="00683033" w:rsidRDefault="00683033" w:rsidP="00683033">
            <w:pPr>
              <w:rPr>
                <w:b/>
              </w:rPr>
            </w:pPr>
            <w:r>
              <w:rPr>
                <w:b/>
              </w:rPr>
              <w:t>GreaterThanOrEqual</w:t>
            </w:r>
          </w:p>
        </w:tc>
        <w:tc>
          <w:tcPr>
            <w:tcW w:w="4680" w:type="dxa"/>
            <w:shd w:val="clear" w:color="auto" w:fill="FFFFFF"/>
            <w:tcMar>
              <w:top w:w="100" w:type="dxa"/>
              <w:left w:w="100" w:type="dxa"/>
              <w:bottom w:w="100" w:type="dxa"/>
              <w:right w:w="100" w:type="dxa"/>
            </w:tcMar>
          </w:tcPr>
          <w:p w14:paraId="5FA05359" w14:textId="77777777" w:rsidR="00683033" w:rsidRPr="00683033" w:rsidRDefault="00683033" w:rsidP="00683033">
            <w:r w:rsidRPr="00683033">
              <w:t>Specifies the "greater than or equal to" condition.</w:t>
            </w:r>
          </w:p>
        </w:tc>
      </w:tr>
      <w:tr w:rsidR="00683033" w14:paraId="2516986C" w14:textId="77777777" w:rsidTr="00683033">
        <w:trPr>
          <w:jc w:val="center"/>
        </w:trPr>
        <w:tc>
          <w:tcPr>
            <w:tcW w:w="4680" w:type="dxa"/>
            <w:shd w:val="clear" w:color="auto" w:fill="FFFFFF"/>
            <w:tcMar>
              <w:top w:w="100" w:type="dxa"/>
              <w:left w:w="100" w:type="dxa"/>
              <w:bottom w:w="100" w:type="dxa"/>
              <w:right w:w="100" w:type="dxa"/>
            </w:tcMar>
          </w:tcPr>
          <w:p w14:paraId="3823AA88" w14:textId="77777777" w:rsidR="00683033" w:rsidRDefault="00683033" w:rsidP="00683033">
            <w:pPr>
              <w:rPr>
                <w:b/>
              </w:rPr>
            </w:pPr>
            <w:r>
              <w:rPr>
                <w:b/>
              </w:rPr>
              <w:lastRenderedPageBreak/>
              <w:t>LessThan</w:t>
            </w:r>
          </w:p>
        </w:tc>
        <w:tc>
          <w:tcPr>
            <w:tcW w:w="4680" w:type="dxa"/>
            <w:shd w:val="clear" w:color="auto" w:fill="FFFFFF"/>
            <w:tcMar>
              <w:top w:w="100" w:type="dxa"/>
              <w:left w:w="100" w:type="dxa"/>
              <w:bottom w:w="100" w:type="dxa"/>
              <w:right w:w="100" w:type="dxa"/>
            </w:tcMar>
          </w:tcPr>
          <w:p w14:paraId="4B520856" w14:textId="77777777" w:rsidR="00683033" w:rsidRPr="00683033" w:rsidRDefault="00683033" w:rsidP="00683033">
            <w:r w:rsidRPr="00683033">
              <w:t>Specifies the "less than" condition.</w:t>
            </w:r>
          </w:p>
        </w:tc>
      </w:tr>
      <w:tr w:rsidR="00683033" w14:paraId="1F84EABF" w14:textId="77777777" w:rsidTr="00683033">
        <w:trPr>
          <w:jc w:val="center"/>
        </w:trPr>
        <w:tc>
          <w:tcPr>
            <w:tcW w:w="4680" w:type="dxa"/>
            <w:shd w:val="clear" w:color="auto" w:fill="FFFFFF"/>
            <w:tcMar>
              <w:top w:w="100" w:type="dxa"/>
              <w:left w:w="100" w:type="dxa"/>
              <w:bottom w:w="100" w:type="dxa"/>
              <w:right w:w="100" w:type="dxa"/>
            </w:tcMar>
          </w:tcPr>
          <w:p w14:paraId="6EE21E27" w14:textId="77777777" w:rsidR="00683033" w:rsidRDefault="00683033" w:rsidP="00683033">
            <w:pPr>
              <w:rPr>
                <w:b/>
              </w:rPr>
            </w:pPr>
            <w:r>
              <w:rPr>
                <w:b/>
              </w:rPr>
              <w:t>LessThanOrEqual</w:t>
            </w:r>
          </w:p>
        </w:tc>
        <w:tc>
          <w:tcPr>
            <w:tcW w:w="4680" w:type="dxa"/>
            <w:shd w:val="clear" w:color="auto" w:fill="FFFFFF"/>
            <w:tcMar>
              <w:top w:w="100" w:type="dxa"/>
              <w:left w:w="100" w:type="dxa"/>
              <w:bottom w:w="100" w:type="dxa"/>
              <w:right w:w="100" w:type="dxa"/>
            </w:tcMar>
          </w:tcPr>
          <w:p w14:paraId="73ABC3D6" w14:textId="77777777" w:rsidR="00683033" w:rsidRPr="00683033" w:rsidRDefault="00683033" w:rsidP="00683033">
            <w:r w:rsidRPr="00683033">
              <w:t>Specifies the "less than or equal" condition.</w:t>
            </w:r>
          </w:p>
        </w:tc>
      </w:tr>
      <w:tr w:rsidR="00683033" w14:paraId="5EA6C715" w14:textId="77777777" w:rsidTr="00683033">
        <w:trPr>
          <w:jc w:val="center"/>
        </w:trPr>
        <w:tc>
          <w:tcPr>
            <w:tcW w:w="4680" w:type="dxa"/>
            <w:shd w:val="clear" w:color="auto" w:fill="FFFFFF"/>
            <w:tcMar>
              <w:top w:w="100" w:type="dxa"/>
              <w:left w:w="100" w:type="dxa"/>
              <w:bottom w:w="100" w:type="dxa"/>
              <w:right w:w="100" w:type="dxa"/>
            </w:tcMar>
          </w:tcPr>
          <w:p w14:paraId="492E5A8F" w14:textId="77777777" w:rsidR="00683033" w:rsidRDefault="00683033" w:rsidP="00683033">
            <w:pPr>
              <w:rPr>
                <w:b/>
              </w:rPr>
            </w:pPr>
            <w:r>
              <w:rPr>
                <w:b/>
              </w:rPr>
              <w:t>InclusiveBetween</w:t>
            </w:r>
          </w:p>
        </w:tc>
        <w:tc>
          <w:tcPr>
            <w:tcW w:w="4680" w:type="dxa"/>
            <w:shd w:val="clear" w:color="auto" w:fill="FFFFFF"/>
            <w:tcMar>
              <w:top w:w="100" w:type="dxa"/>
              <w:left w:w="100" w:type="dxa"/>
              <w:bottom w:w="100" w:type="dxa"/>
              <w:right w:w="100" w:type="dxa"/>
            </w:tcMar>
          </w:tcPr>
          <w:p w14:paraId="1254EA22" w14:textId="77777777" w:rsidR="00683033" w:rsidRPr="00683033" w:rsidRDefault="00683033" w:rsidP="00683033">
            <w:r w:rsidRPr="00683033">
              <w:t>The pattern is met if the given value lies between the values indicated in the field value body, inclusive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inclusive. Since this is an inclusive range, an observed value of 2 or 6 would fit the pattern in this example.) As such, always treat the InclusiveBetween condition as applying to a single range for the purpose of evaluating the apply_condition attribute.</w:t>
            </w:r>
          </w:p>
        </w:tc>
      </w:tr>
      <w:tr w:rsidR="00683033" w14:paraId="6D24AE7D" w14:textId="77777777" w:rsidTr="00683033">
        <w:trPr>
          <w:jc w:val="center"/>
        </w:trPr>
        <w:tc>
          <w:tcPr>
            <w:tcW w:w="4680" w:type="dxa"/>
            <w:shd w:val="clear" w:color="auto" w:fill="FFFFFF"/>
            <w:tcMar>
              <w:top w:w="100" w:type="dxa"/>
              <w:left w:w="100" w:type="dxa"/>
              <w:bottom w:w="100" w:type="dxa"/>
              <w:right w:w="100" w:type="dxa"/>
            </w:tcMar>
          </w:tcPr>
          <w:p w14:paraId="3F305B54" w14:textId="77777777" w:rsidR="00683033" w:rsidRDefault="00683033" w:rsidP="00683033">
            <w:pPr>
              <w:rPr>
                <w:b/>
              </w:rPr>
            </w:pPr>
            <w:r>
              <w:rPr>
                <w:b/>
              </w:rPr>
              <w:t>ExclusiveBetween</w:t>
            </w:r>
          </w:p>
        </w:tc>
        <w:tc>
          <w:tcPr>
            <w:tcW w:w="4680" w:type="dxa"/>
            <w:shd w:val="clear" w:color="auto" w:fill="FFFFFF"/>
            <w:tcMar>
              <w:top w:w="100" w:type="dxa"/>
              <w:left w:w="100" w:type="dxa"/>
              <w:bottom w:w="100" w:type="dxa"/>
              <w:right w:w="100" w:type="dxa"/>
            </w:tcMar>
          </w:tcPr>
          <w:p w14:paraId="3D2C722B" w14:textId="77777777" w:rsidR="00683033" w:rsidRPr="00683033" w:rsidRDefault="00683033" w:rsidP="00683033">
            <w:r w:rsidRPr="00683033">
              <w:t>The pattern is met if the given value lies between the values indicated in the field value body, exclusive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exclusive. Since this is an exclusive range, an observed value of 2 or 6 would not fit the pattern in this example.) As such, always treat the ExclusiveBetween condition as applying to a single range for the purpose of evaluating the apply_condition attribute.</w:t>
            </w:r>
          </w:p>
        </w:tc>
      </w:tr>
      <w:tr w:rsidR="00683033" w14:paraId="0B34B3EC" w14:textId="77777777" w:rsidTr="00683033">
        <w:trPr>
          <w:jc w:val="center"/>
        </w:trPr>
        <w:tc>
          <w:tcPr>
            <w:tcW w:w="4680" w:type="dxa"/>
            <w:shd w:val="clear" w:color="auto" w:fill="FFFFFF"/>
            <w:tcMar>
              <w:top w:w="100" w:type="dxa"/>
              <w:left w:w="100" w:type="dxa"/>
              <w:bottom w:w="100" w:type="dxa"/>
              <w:right w:w="100" w:type="dxa"/>
            </w:tcMar>
          </w:tcPr>
          <w:p w14:paraId="3346ED91" w14:textId="77777777" w:rsidR="00683033" w:rsidRDefault="00683033" w:rsidP="00683033">
            <w:pPr>
              <w:rPr>
                <w:b/>
              </w:rPr>
            </w:pPr>
            <w:r>
              <w:rPr>
                <w:b/>
              </w:rPr>
              <w:t>FitsPattern</w:t>
            </w:r>
          </w:p>
        </w:tc>
        <w:tc>
          <w:tcPr>
            <w:tcW w:w="4680" w:type="dxa"/>
            <w:shd w:val="clear" w:color="auto" w:fill="FFFFFF"/>
            <w:tcMar>
              <w:top w:w="100" w:type="dxa"/>
              <w:left w:w="100" w:type="dxa"/>
              <w:bottom w:w="100" w:type="dxa"/>
              <w:right w:w="100" w:type="dxa"/>
            </w:tcMar>
          </w:tcPr>
          <w:p w14:paraId="4314ACC4" w14:textId="77777777" w:rsidR="00683033" w:rsidRPr="00683033" w:rsidRDefault="00683033" w:rsidP="00683033">
            <w:r w:rsidRPr="00683033">
              <w:t>Specifies the condition that a value fits a given pattern.</w:t>
            </w:r>
          </w:p>
        </w:tc>
      </w:tr>
      <w:tr w:rsidR="00683033" w14:paraId="463DA9EC" w14:textId="77777777" w:rsidTr="00683033">
        <w:trPr>
          <w:jc w:val="center"/>
        </w:trPr>
        <w:tc>
          <w:tcPr>
            <w:tcW w:w="4680" w:type="dxa"/>
            <w:shd w:val="clear" w:color="auto" w:fill="FFFFFF"/>
            <w:tcMar>
              <w:top w:w="100" w:type="dxa"/>
              <w:left w:w="100" w:type="dxa"/>
              <w:bottom w:w="100" w:type="dxa"/>
              <w:right w:w="100" w:type="dxa"/>
            </w:tcMar>
          </w:tcPr>
          <w:p w14:paraId="7FE71A9B" w14:textId="77777777" w:rsidR="00683033" w:rsidRDefault="00683033" w:rsidP="00683033">
            <w:pPr>
              <w:rPr>
                <w:b/>
              </w:rPr>
            </w:pPr>
            <w:r>
              <w:rPr>
                <w:b/>
              </w:rPr>
              <w:t>BitwiseAnd</w:t>
            </w:r>
          </w:p>
        </w:tc>
        <w:tc>
          <w:tcPr>
            <w:tcW w:w="4680" w:type="dxa"/>
            <w:shd w:val="clear" w:color="auto" w:fill="FFFFFF"/>
            <w:tcMar>
              <w:top w:w="100" w:type="dxa"/>
              <w:left w:w="100" w:type="dxa"/>
              <w:bottom w:w="100" w:type="dxa"/>
              <w:right w:w="100" w:type="dxa"/>
            </w:tcMar>
          </w:tcPr>
          <w:p w14:paraId="5FF49D26" w14:textId="77777777" w:rsidR="00683033" w:rsidRPr="00683033" w:rsidRDefault="00683033" w:rsidP="00683033">
            <w:r w:rsidRPr="00683033">
              <w:t>Specifies the condition of bitwise AND. Specifically, when applying this pattern, a given value is bitwise-ANDed with the bit_mask attribute value (which must be present). If the result is identical to the value provided in the body of this field value, the pattern is considered fulfilled.</w:t>
            </w:r>
          </w:p>
        </w:tc>
      </w:tr>
      <w:tr w:rsidR="00683033" w14:paraId="3A2A0469" w14:textId="77777777" w:rsidTr="00683033">
        <w:trPr>
          <w:jc w:val="center"/>
        </w:trPr>
        <w:tc>
          <w:tcPr>
            <w:tcW w:w="4680" w:type="dxa"/>
            <w:shd w:val="clear" w:color="auto" w:fill="FFFFFF"/>
            <w:tcMar>
              <w:top w:w="100" w:type="dxa"/>
              <w:left w:w="100" w:type="dxa"/>
              <w:bottom w:w="100" w:type="dxa"/>
              <w:right w:w="100" w:type="dxa"/>
            </w:tcMar>
          </w:tcPr>
          <w:p w14:paraId="46ACAAE2" w14:textId="77777777" w:rsidR="00683033" w:rsidRDefault="00683033" w:rsidP="00683033">
            <w:pPr>
              <w:rPr>
                <w:b/>
              </w:rPr>
            </w:pPr>
            <w:r>
              <w:rPr>
                <w:b/>
              </w:rPr>
              <w:t>BitwiseOr</w:t>
            </w:r>
          </w:p>
        </w:tc>
        <w:tc>
          <w:tcPr>
            <w:tcW w:w="4680" w:type="dxa"/>
            <w:shd w:val="clear" w:color="auto" w:fill="FFFFFF"/>
            <w:tcMar>
              <w:top w:w="100" w:type="dxa"/>
              <w:left w:w="100" w:type="dxa"/>
              <w:bottom w:w="100" w:type="dxa"/>
              <w:right w:w="100" w:type="dxa"/>
            </w:tcMar>
          </w:tcPr>
          <w:p w14:paraId="69248C5F" w14:textId="77777777" w:rsidR="00683033" w:rsidRPr="00683033" w:rsidRDefault="00683033" w:rsidP="00683033">
            <w:r w:rsidRPr="00683033">
              <w:t>Specifies the condition of bitwise OR. Specifically, when applying this pattern, a given value is bitwise-ORed with the bit_mask attribute value (which must be present). If the result is identical to the value provided in the body of this field value, the pattern is considered fulfilled.</w:t>
            </w:r>
          </w:p>
        </w:tc>
      </w:tr>
      <w:tr w:rsidR="00683033" w14:paraId="515AC860" w14:textId="77777777" w:rsidTr="00683033">
        <w:trPr>
          <w:jc w:val="center"/>
        </w:trPr>
        <w:tc>
          <w:tcPr>
            <w:tcW w:w="4680" w:type="dxa"/>
            <w:shd w:val="clear" w:color="auto" w:fill="FFFFFF"/>
            <w:tcMar>
              <w:top w:w="100" w:type="dxa"/>
              <w:left w:w="100" w:type="dxa"/>
              <w:bottom w:w="100" w:type="dxa"/>
              <w:right w:w="100" w:type="dxa"/>
            </w:tcMar>
          </w:tcPr>
          <w:p w14:paraId="78F7F932" w14:textId="77777777" w:rsidR="00683033" w:rsidRDefault="00683033" w:rsidP="00683033">
            <w:pPr>
              <w:rPr>
                <w:b/>
              </w:rPr>
            </w:pPr>
            <w:r>
              <w:rPr>
                <w:b/>
              </w:rPr>
              <w:lastRenderedPageBreak/>
              <w:t>BitwiseXor</w:t>
            </w:r>
          </w:p>
        </w:tc>
        <w:tc>
          <w:tcPr>
            <w:tcW w:w="4680" w:type="dxa"/>
            <w:shd w:val="clear" w:color="auto" w:fill="FFFFFF"/>
            <w:tcMar>
              <w:top w:w="100" w:type="dxa"/>
              <w:left w:w="100" w:type="dxa"/>
              <w:bottom w:w="100" w:type="dxa"/>
              <w:right w:w="100" w:type="dxa"/>
            </w:tcMar>
          </w:tcPr>
          <w:p w14:paraId="5C1FF730" w14:textId="77777777" w:rsidR="00683033" w:rsidRPr="00683033" w:rsidRDefault="00683033" w:rsidP="00683033">
            <w:r w:rsidRPr="00683033">
              <w:t>Specifies the condition of bitwise XOR. Specifically, when applying this pattern, a given value is bitwise-XORed with the bit_mask attribute value (which must be present). If the result is identical to the value provided in the body of this field value, the pattern is considered fulfilled.</w:t>
            </w:r>
          </w:p>
        </w:tc>
      </w:tr>
    </w:tbl>
    <w:p w14:paraId="22C5DFD9" w14:textId="77777777" w:rsidR="00683033" w:rsidRDefault="00683033" w:rsidP="00683033"/>
    <w:p w14:paraId="648F8A41" w14:textId="77777777" w:rsidR="00683033" w:rsidRDefault="00683033" w:rsidP="00683033">
      <w:pPr>
        <w:pStyle w:val="Heading3"/>
      </w:pPr>
      <w:bookmarkStart w:id="303" w:name="_Toc425409716"/>
      <w:bookmarkStart w:id="304" w:name="_Toc450634665"/>
      <w:r>
        <w:t xml:space="preserve">DataFormatEnum </w:t>
      </w:r>
      <w:bookmarkEnd w:id="303"/>
      <w:r>
        <w:t>Enumeration</w:t>
      </w:r>
      <w:bookmarkEnd w:id="304"/>
    </w:p>
    <w:p w14:paraId="71B7C2BE" w14:textId="10FEDB2C" w:rsidR="00683033" w:rsidRPr="00683033" w:rsidRDefault="00683033"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4E731D">
        <w:t>72</w:t>
      </w:r>
      <w:r w:rsidRPr="00683033">
        <w:t xml:space="preserve">. Literals of the </w:t>
      </w:r>
      <w:r w:rsidRPr="005A3C85">
        <w:rPr>
          <w:rFonts w:ascii="Courier New" w:hAnsi="Courier New" w:cs="Courier New"/>
        </w:rPr>
        <w:t>DataFormatEnum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B3F13BF" w14:textId="77777777" w:rsidTr="00683033">
        <w:trPr>
          <w:jc w:val="center"/>
        </w:trPr>
        <w:tc>
          <w:tcPr>
            <w:tcW w:w="4680" w:type="dxa"/>
            <w:shd w:val="clear" w:color="auto" w:fill="BFBFBF"/>
            <w:tcMar>
              <w:top w:w="100" w:type="dxa"/>
              <w:left w:w="100" w:type="dxa"/>
              <w:bottom w:w="100" w:type="dxa"/>
              <w:right w:w="100" w:type="dxa"/>
            </w:tcMar>
          </w:tcPr>
          <w:p w14:paraId="31B6D8C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EA7178B" w14:textId="77777777" w:rsidR="00683033" w:rsidRPr="00683033" w:rsidRDefault="00683033" w:rsidP="00683033">
            <w:pPr>
              <w:rPr>
                <w:b/>
                <w:color w:val="000000"/>
              </w:rPr>
            </w:pPr>
            <w:r w:rsidRPr="00683033">
              <w:rPr>
                <w:b/>
                <w:color w:val="000000"/>
              </w:rPr>
              <w:t>Description</w:t>
            </w:r>
          </w:p>
        </w:tc>
      </w:tr>
      <w:tr w:rsidR="00683033" w14:paraId="02080657" w14:textId="77777777" w:rsidTr="00683033">
        <w:trPr>
          <w:jc w:val="center"/>
        </w:trPr>
        <w:tc>
          <w:tcPr>
            <w:tcW w:w="4680" w:type="dxa"/>
            <w:shd w:val="clear" w:color="auto" w:fill="FFFFFF"/>
            <w:tcMar>
              <w:top w:w="100" w:type="dxa"/>
              <w:left w:w="100" w:type="dxa"/>
              <w:bottom w:w="100" w:type="dxa"/>
              <w:right w:w="100" w:type="dxa"/>
            </w:tcMar>
          </w:tcPr>
          <w:p w14:paraId="3DE587F0" w14:textId="77777777" w:rsidR="00683033" w:rsidRDefault="00683033" w:rsidP="00683033">
            <w:pPr>
              <w:rPr>
                <w:b/>
              </w:rPr>
            </w:pPr>
            <w:r>
              <w:rPr>
                <w:b/>
              </w:rPr>
              <w:t>Binary</w:t>
            </w:r>
          </w:p>
        </w:tc>
        <w:tc>
          <w:tcPr>
            <w:tcW w:w="4680" w:type="dxa"/>
            <w:shd w:val="clear" w:color="auto" w:fill="FFFFFF"/>
            <w:tcMar>
              <w:top w:w="100" w:type="dxa"/>
              <w:left w:w="100" w:type="dxa"/>
              <w:bottom w:w="100" w:type="dxa"/>
              <w:right w:w="100" w:type="dxa"/>
            </w:tcMar>
          </w:tcPr>
          <w:p w14:paraId="299CDE47" w14:textId="77777777" w:rsidR="00683033" w:rsidRPr="00683033" w:rsidRDefault="00683033" w:rsidP="00683033">
            <w:r w:rsidRPr="00683033">
              <w:t>Specifies binary data.</w:t>
            </w:r>
          </w:p>
        </w:tc>
      </w:tr>
      <w:tr w:rsidR="00683033" w14:paraId="2924157A" w14:textId="77777777" w:rsidTr="00683033">
        <w:trPr>
          <w:jc w:val="center"/>
        </w:trPr>
        <w:tc>
          <w:tcPr>
            <w:tcW w:w="4680" w:type="dxa"/>
            <w:shd w:val="clear" w:color="auto" w:fill="FFFFFF"/>
            <w:tcMar>
              <w:top w:w="100" w:type="dxa"/>
              <w:left w:w="100" w:type="dxa"/>
              <w:bottom w:w="100" w:type="dxa"/>
              <w:right w:w="100" w:type="dxa"/>
            </w:tcMar>
          </w:tcPr>
          <w:p w14:paraId="08E7E218" w14:textId="77777777" w:rsidR="00683033" w:rsidRDefault="00683033" w:rsidP="00683033">
            <w:pPr>
              <w:rPr>
                <w:b/>
              </w:rPr>
            </w:pPr>
            <w:r>
              <w:rPr>
                <w:b/>
              </w:rPr>
              <w:t>Hexadecimal</w:t>
            </w:r>
          </w:p>
        </w:tc>
        <w:tc>
          <w:tcPr>
            <w:tcW w:w="4680" w:type="dxa"/>
            <w:shd w:val="clear" w:color="auto" w:fill="FFFFFF"/>
            <w:tcMar>
              <w:top w:w="100" w:type="dxa"/>
              <w:left w:w="100" w:type="dxa"/>
              <w:bottom w:w="100" w:type="dxa"/>
              <w:right w:w="100" w:type="dxa"/>
            </w:tcMar>
          </w:tcPr>
          <w:p w14:paraId="42D965D3" w14:textId="77777777" w:rsidR="00683033" w:rsidRPr="00683033" w:rsidRDefault="00683033" w:rsidP="00683033">
            <w:r w:rsidRPr="00683033">
              <w:t>Specifies hexadecimal data.</w:t>
            </w:r>
          </w:p>
        </w:tc>
      </w:tr>
      <w:tr w:rsidR="00683033" w14:paraId="14CAE331" w14:textId="77777777" w:rsidTr="00683033">
        <w:trPr>
          <w:jc w:val="center"/>
        </w:trPr>
        <w:tc>
          <w:tcPr>
            <w:tcW w:w="4680" w:type="dxa"/>
            <w:shd w:val="clear" w:color="auto" w:fill="FFFFFF"/>
            <w:tcMar>
              <w:top w:w="100" w:type="dxa"/>
              <w:left w:w="100" w:type="dxa"/>
              <w:bottom w:w="100" w:type="dxa"/>
              <w:right w:w="100" w:type="dxa"/>
            </w:tcMar>
          </w:tcPr>
          <w:p w14:paraId="6858BEF6" w14:textId="77777777" w:rsidR="00683033" w:rsidRDefault="00683033" w:rsidP="00683033">
            <w:pPr>
              <w:rPr>
                <w:b/>
              </w:rPr>
            </w:pPr>
            <w:r>
              <w:rPr>
                <w:b/>
              </w:rPr>
              <w:t>Text</w:t>
            </w:r>
          </w:p>
        </w:tc>
        <w:tc>
          <w:tcPr>
            <w:tcW w:w="4680" w:type="dxa"/>
            <w:shd w:val="clear" w:color="auto" w:fill="FFFFFF"/>
            <w:tcMar>
              <w:top w:w="100" w:type="dxa"/>
              <w:left w:w="100" w:type="dxa"/>
              <w:bottom w:w="100" w:type="dxa"/>
              <w:right w:w="100" w:type="dxa"/>
            </w:tcMar>
          </w:tcPr>
          <w:p w14:paraId="2FA2D4CF" w14:textId="77777777" w:rsidR="00683033" w:rsidRPr="00683033" w:rsidRDefault="00683033" w:rsidP="00683033">
            <w:r w:rsidRPr="00683033">
              <w:t>Specifies text.</w:t>
            </w:r>
          </w:p>
        </w:tc>
      </w:tr>
      <w:tr w:rsidR="00683033" w14:paraId="5F5A1B33" w14:textId="77777777" w:rsidTr="00683033">
        <w:trPr>
          <w:jc w:val="center"/>
        </w:trPr>
        <w:tc>
          <w:tcPr>
            <w:tcW w:w="4680" w:type="dxa"/>
            <w:shd w:val="clear" w:color="auto" w:fill="FFFFFF"/>
            <w:tcMar>
              <w:top w:w="100" w:type="dxa"/>
              <w:left w:w="100" w:type="dxa"/>
              <w:bottom w:w="100" w:type="dxa"/>
              <w:right w:w="100" w:type="dxa"/>
            </w:tcMar>
          </w:tcPr>
          <w:p w14:paraId="467A880C" w14:textId="77777777" w:rsidR="00683033" w:rsidRDefault="00683033" w:rsidP="00683033">
            <w:pPr>
              <w:rPr>
                <w:b/>
              </w:rPr>
            </w:pPr>
            <w:r>
              <w:rPr>
                <w:b/>
              </w:rPr>
              <w:t>Other</w:t>
            </w:r>
          </w:p>
        </w:tc>
        <w:tc>
          <w:tcPr>
            <w:tcW w:w="4680" w:type="dxa"/>
            <w:shd w:val="clear" w:color="auto" w:fill="FFFFFF"/>
            <w:tcMar>
              <w:top w:w="100" w:type="dxa"/>
              <w:left w:w="100" w:type="dxa"/>
              <w:bottom w:w="100" w:type="dxa"/>
              <w:right w:w="100" w:type="dxa"/>
            </w:tcMar>
          </w:tcPr>
          <w:p w14:paraId="65C20581" w14:textId="77777777" w:rsidR="00683033" w:rsidRPr="00683033" w:rsidRDefault="00683033" w:rsidP="00683033">
            <w:r w:rsidRPr="00683033">
              <w:t>Specifies any other type of data from the ones listed.</w:t>
            </w:r>
          </w:p>
        </w:tc>
      </w:tr>
    </w:tbl>
    <w:p w14:paraId="1ED25E9A" w14:textId="77777777" w:rsidR="00683033" w:rsidRDefault="00683033" w:rsidP="00683033"/>
    <w:p w14:paraId="02AB7AA3" w14:textId="77777777" w:rsidR="00683033" w:rsidRDefault="00683033" w:rsidP="00683033">
      <w:pPr>
        <w:pStyle w:val="Heading3"/>
      </w:pPr>
      <w:bookmarkStart w:id="305" w:name="_Toc425409717"/>
      <w:bookmarkStart w:id="306" w:name="_Toc450634666"/>
      <w:r>
        <w:t xml:space="preserve">DataSizeUnitsEnum </w:t>
      </w:r>
      <w:bookmarkEnd w:id="305"/>
      <w:r>
        <w:t>Enumeration</w:t>
      </w:r>
      <w:bookmarkEnd w:id="306"/>
    </w:p>
    <w:p w14:paraId="078C64D5" w14:textId="22388141" w:rsidR="00683033" w:rsidRPr="00683033" w:rsidRDefault="00683033"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4E731D">
        <w:t>73</w:t>
      </w:r>
      <w:r w:rsidRPr="00683033">
        <w:t xml:space="preserve">. Literals of the </w:t>
      </w:r>
      <w:r w:rsidRPr="005A3C85">
        <w:rPr>
          <w:rFonts w:ascii="Courier New" w:hAnsi="Courier New" w:cs="Courier New"/>
        </w:rPr>
        <w:t>DataSizeUnitsEnum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AB4E7DF" w14:textId="77777777" w:rsidTr="00683033">
        <w:trPr>
          <w:jc w:val="center"/>
        </w:trPr>
        <w:tc>
          <w:tcPr>
            <w:tcW w:w="4680" w:type="dxa"/>
            <w:shd w:val="clear" w:color="auto" w:fill="BFBFBF"/>
            <w:tcMar>
              <w:top w:w="100" w:type="dxa"/>
              <w:left w:w="100" w:type="dxa"/>
              <w:bottom w:w="100" w:type="dxa"/>
              <w:right w:w="100" w:type="dxa"/>
            </w:tcMar>
          </w:tcPr>
          <w:p w14:paraId="3004F9E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9F3D811" w14:textId="77777777" w:rsidR="00683033" w:rsidRPr="00683033" w:rsidRDefault="00683033" w:rsidP="00683033">
            <w:pPr>
              <w:rPr>
                <w:b/>
                <w:color w:val="000000"/>
              </w:rPr>
            </w:pPr>
            <w:r w:rsidRPr="00683033">
              <w:rPr>
                <w:b/>
                <w:color w:val="000000"/>
              </w:rPr>
              <w:t>Description</w:t>
            </w:r>
          </w:p>
        </w:tc>
      </w:tr>
      <w:tr w:rsidR="00683033" w14:paraId="4F4B195D" w14:textId="77777777" w:rsidTr="00683033">
        <w:trPr>
          <w:jc w:val="center"/>
        </w:trPr>
        <w:tc>
          <w:tcPr>
            <w:tcW w:w="4680" w:type="dxa"/>
            <w:shd w:val="clear" w:color="auto" w:fill="FFFFFF"/>
            <w:tcMar>
              <w:top w:w="100" w:type="dxa"/>
              <w:left w:w="100" w:type="dxa"/>
              <w:bottom w:w="100" w:type="dxa"/>
              <w:right w:w="100" w:type="dxa"/>
            </w:tcMar>
          </w:tcPr>
          <w:p w14:paraId="79301027" w14:textId="77777777" w:rsidR="00683033" w:rsidRDefault="00683033" w:rsidP="00683033">
            <w:pPr>
              <w:rPr>
                <w:b/>
              </w:rPr>
            </w:pPr>
            <w:r>
              <w:rPr>
                <w:b/>
              </w:rPr>
              <w:t>Bytes</w:t>
            </w:r>
          </w:p>
        </w:tc>
        <w:tc>
          <w:tcPr>
            <w:tcW w:w="4680" w:type="dxa"/>
            <w:shd w:val="clear" w:color="auto" w:fill="FFFFFF"/>
            <w:tcMar>
              <w:top w:w="100" w:type="dxa"/>
              <w:left w:w="100" w:type="dxa"/>
              <w:bottom w:w="100" w:type="dxa"/>
              <w:right w:w="100" w:type="dxa"/>
            </w:tcMar>
          </w:tcPr>
          <w:p w14:paraId="43E8A692" w14:textId="77777777" w:rsidR="00683033" w:rsidRPr="00683033" w:rsidRDefault="00683033" w:rsidP="00683033">
            <w:r w:rsidRPr="00683033">
              <w:t>Specifies an object size in Bytes.</w:t>
            </w:r>
          </w:p>
        </w:tc>
      </w:tr>
      <w:tr w:rsidR="00683033" w14:paraId="349C1C9B" w14:textId="77777777" w:rsidTr="00683033">
        <w:trPr>
          <w:jc w:val="center"/>
        </w:trPr>
        <w:tc>
          <w:tcPr>
            <w:tcW w:w="4680" w:type="dxa"/>
            <w:shd w:val="clear" w:color="auto" w:fill="FFFFFF"/>
            <w:tcMar>
              <w:top w:w="100" w:type="dxa"/>
              <w:left w:w="100" w:type="dxa"/>
              <w:bottom w:w="100" w:type="dxa"/>
              <w:right w:w="100" w:type="dxa"/>
            </w:tcMar>
          </w:tcPr>
          <w:p w14:paraId="0F18D4F6" w14:textId="77777777" w:rsidR="00683033" w:rsidRDefault="00683033" w:rsidP="00683033">
            <w:pPr>
              <w:rPr>
                <w:b/>
              </w:rPr>
            </w:pPr>
            <w:r>
              <w:rPr>
                <w:b/>
              </w:rPr>
              <w:t>Kilobytes</w:t>
            </w:r>
          </w:p>
        </w:tc>
        <w:tc>
          <w:tcPr>
            <w:tcW w:w="4680" w:type="dxa"/>
            <w:shd w:val="clear" w:color="auto" w:fill="FFFFFF"/>
            <w:tcMar>
              <w:top w:w="100" w:type="dxa"/>
              <w:left w:w="100" w:type="dxa"/>
              <w:bottom w:w="100" w:type="dxa"/>
              <w:right w:w="100" w:type="dxa"/>
            </w:tcMar>
          </w:tcPr>
          <w:p w14:paraId="46AEA27B" w14:textId="77777777" w:rsidR="00683033" w:rsidRPr="00683033" w:rsidRDefault="00683033" w:rsidP="00683033">
            <w:r w:rsidRPr="00683033">
              <w:t>Specifies an object size in Kilobytes.</w:t>
            </w:r>
          </w:p>
        </w:tc>
      </w:tr>
      <w:tr w:rsidR="00683033" w14:paraId="1017D834" w14:textId="77777777" w:rsidTr="00683033">
        <w:trPr>
          <w:jc w:val="center"/>
        </w:trPr>
        <w:tc>
          <w:tcPr>
            <w:tcW w:w="4680" w:type="dxa"/>
            <w:shd w:val="clear" w:color="auto" w:fill="FFFFFF"/>
            <w:tcMar>
              <w:top w:w="100" w:type="dxa"/>
              <w:left w:w="100" w:type="dxa"/>
              <w:bottom w:w="100" w:type="dxa"/>
              <w:right w:w="100" w:type="dxa"/>
            </w:tcMar>
          </w:tcPr>
          <w:p w14:paraId="64022A91" w14:textId="77777777" w:rsidR="00683033" w:rsidRDefault="00683033" w:rsidP="00683033">
            <w:pPr>
              <w:rPr>
                <w:b/>
              </w:rPr>
            </w:pPr>
            <w:r>
              <w:rPr>
                <w:b/>
              </w:rPr>
              <w:t>Megabytes</w:t>
            </w:r>
          </w:p>
        </w:tc>
        <w:tc>
          <w:tcPr>
            <w:tcW w:w="4680" w:type="dxa"/>
            <w:shd w:val="clear" w:color="auto" w:fill="FFFFFF"/>
            <w:tcMar>
              <w:top w:w="100" w:type="dxa"/>
              <w:left w:w="100" w:type="dxa"/>
              <w:bottom w:w="100" w:type="dxa"/>
              <w:right w:w="100" w:type="dxa"/>
            </w:tcMar>
          </w:tcPr>
          <w:p w14:paraId="4227E8B9" w14:textId="77777777" w:rsidR="00683033" w:rsidRPr="00683033" w:rsidRDefault="00683033" w:rsidP="00683033">
            <w:r w:rsidRPr="00683033">
              <w:t>Specifies an object size in Megabytes.</w:t>
            </w:r>
          </w:p>
        </w:tc>
      </w:tr>
    </w:tbl>
    <w:p w14:paraId="7DCDF1F1" w14:textId="77777777" w:rsidR="00683033" w:rsidRDefault="00683033" w:rsidP="00683033"/>
    <w:p w14:paraId="0D437656" w14:textId="40730B5D" w:rsidR="000376EF" w:rsidRDefault="000376EF" w:rsidP="00481481">
      <w:pPr>
        <w:pStyle w:val="Heading3"/>
      </w:pPr>
      <w:bookmarkStart w:id="307" w:name="_Toc450634667"/>
      <w:r>
        <w:t xml:space="preserve">DatatypeEnum </w:t>
      </w:r>
      <w:bookmarkEnd w:id="137"/>
      <w:r w:rsidR="00481481">
        <w:t>Enumeration</w:t>
      </w:r>
      <w:bookmarkEnd w:id="307"/>
    </w:p>
    <w:p w14:paraId="701F6B0D" w14:textId="1B209BE3" w:rsidR="000376EF" w:rsidRPr="00683033" w:rsidRDefault="000376EF"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4E731D">
        <w:t>74</w:t>
      </w:r>
      <w:r w:rsidRPr="00683033">
        <w:t xml:space="preserve">. Literals of the </w:t>
      </w:r>
      <w:r w:rsidRPr="005A3C85">
        <w:rPr>
          <w:rFonts w:ascii="Courier New" w:hAnsi="Courier New" w:cs="Courier New"/>
        </w:rPr>
        <w:t>DatatypeEnum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4430B8E9" w14:textId="77777777" w:rsidTr="00683033">
        <w:trPr>
          <w:jc w:val="center"/>
        </w:trPr>
        <w:tc>
          <w:tcPr>
            <w:tcW w:w="4680" w:type="dxa"/>
            <w:shd w:val="clear" w:color="auto" w:fill="BFBFBF"/>
            <w:tcMar>
              <w:top w:w="100" w:type="dxa"/>
              <w:left w:w="100" w:type="dxa"/>
              <w:bottom w:w="100" w:type="dxa"/>
              <w:right w:w="100" w:type="dxa"/>
            </w:tcMar>
          </w:tcPr>
          <w:p w14:paraId="005AB934"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37FAD86" w14:textId="77777777" w:rsidR="000376EF" w:rsidRPr="00683033" w:rsidRDefault="000376EF" w:rsidP="00683033">
            <w:pPr>
              <w:rPr>
                <w:b/>
                <w:color w:val="000000"/>
              </w:rPr>
            </w:pPr>
            <w:r w:rsidRPr="00683033">
              <w:rPr>
                <w:b/>
                <w:color w:val="000000"/>
              </w:rPr>
              <w:t>Description</w:t>
            </w:r>
          </w:p>
        </w:tc>
      </w:tr>
      <w:tr w:rsidR="000376EF" w14:paraId="274E5CAB" w14:textId="77777777" w:rsidTr="00683033">
        <w:trPr>
          <w:jc w:val="center"/>
        </w:trPr>
        <w:tc>
          <w:tcPr>
            <w:tcW w:w="4680" w:type="dxa"/>
            <w:shd w:val="clear" w:color="auto" w:fill="FFFFFF"/>
            <w:tcMar>
              <w:top w:w="100" w:type="dxa"/>
              <w:left w:w="100" w:type="dxa"/>
              <w:bottom w:w="100" w:type="dxa"/>
              <w:right w:w="100" w:type="dxa"/>
            </w:tcMar>
          </w:tcPr>
          <w:p w14:paraId="1C329298" w14:textId="77777777" w:rsidR="000376EF" w:rsidRDefault="000376EF" w:rsidP="00683033">
            <w:pPr>
              <w:rPr>
                <w:b/>
              </w:rPr>
            </w:pPr>
            <w:r>
              <w:rPr>
                <w:b/>
              </w:rPr>
              <w:t>string</w:t>
            </w:r>
          </w:p>
        </w:tc>
        <w:tc>
          <w:tcPr>
            <w:tcW w:w="4680" w:type="dxa"/>
            <w:shd w:val="clear" w:color="auto" w:fill="FFFFFF"/>
            <w:tcMar>
              <w:top w:w="100" w:type="dxa"/>
              <w:left w:w="100" w:type="dxa"/>
              <w:bottom w:w="100" w:type="dxa"/>
              <w:right w:w="100" w:type="dxa"/>
            </w:tcMar>
          </w:tcPr>
          <w:p w14:paraId="5B2EA3CA" w14:textId="77777777" w:rsidR="000376EF" w:rsidRPr="00683033" w:rsidRDefault="000376EF" w:rsidP="00683033">
            <w:r w:rsidRPr="00683033">
              <w:t xml:space="preserve">Specifies the string datatype as it applies to the W3C standard. See http://www.w3.org/TR/xmlschema-2/#string for </w:t>
            </w:r>
            <w:r w:rsidRPr="00683033">
              <w:lastRenderedPageBreak/>
              <w:t>more information.</w:t>
            </w:r>
          </w:p>
        </w:tc>
      </w:tr>
      <w:tr w:rsidR="000376EF" w14:paraId="26AF6427" w14:textId="77777777" w:rsidTr="00683033">
        <w:trPr>
          <w:jc w:val="center"/>
        </w:trPr>
        <w:tc>
          <w:tcPr>
            <w:tcW w:w="4680" w:type="dxa"/>
            <w:shd w:val="clear" w:color="auto" w:fill="FFFFFF"/>
            <w:tcMar>
              <w:top w:w="100" w:type="dxa"/>
              <w:left w:w="100" w:type="dxa"/>
              <w:bottom w:w="100" w:type="dxa"/>
              <w:right w:w="100" w:type="dxa"/>
            </w:tcMar>
          </w:tcPr>
          <w:p w14:paraId="0445CF43" w14:textId="77777777" w:rsidR="000376EF" w:rsidRDefault="000376EF" w:rsidP="00683033">
            <w:pPr>
              <w:rPr>
                <w:b/>
              </w:rPr>
            </w:pPr>
            <w:r>
              <w:rPr>
                <w:b/>
              </w:rPr>
              <w:lastRenderedPageBreak/>
              <w:t>int</w:t>
            </w:r>
          </w:p>
        </w:tc>
        <w:tc>
          <w:tcPr>
            <w:tcW w:w="4680" w:type="dxa"/>
            <w:shd w:val="clear" w:color="auto" w:fill="FFFFFF"/>
            <w:tcMar>
              <w:top w:w="100" w:type="dxa"/>
              <w:left w:w="100" w:type="dxa"/>
              <w:bottom w:w="100" w:type="dxa"/>
              <w:right w:w="100" w:type="dxa"/>
            </w:tcMar>
          </w:tcPr>
          <w:p w14:paraId="052CE73B" w14:textId="77777777" w:rsidR="000376EF" w:rsidRPr="00683033" w:rsidRDefault="000376EF" w:rsidP="00683033">
            <w:r w:rsidRPr="00683033">
              <w:t>Specifies the int datatype as it applies to the W3C standard for int. See http://www.w3.org/TR/xmlschema-2/#int for more information.</w:t>
            </w:r>
          </w:p>
        </w:tc>
      </w:tr>
      <w:tr w:rsidR="000376EF" w14:paraId="391D5119" w14:textId="77777777" w:rsidTr="00683033">
        <w:trPr>
          <w:jc w:val="center"/>
        </w:trPr>
        <w:tc>
          <w:tcPr>
            <w:tcW w:w="4680" w:type="dxa"/>
            <w:shd w:val="clear" w:color="auto" w:fill="FFFFFF"/>
            <w:tcMar>
              <w:top w:w="100" w:type="dxa"/>
              <w:left w:w="100" w:type="dxa"/>
              <w:bottom w:w="100" w:type="dxa"/>
              <w:right w:w="100" w:type="dxa"/>
            </w:tcMar>
          </w:tcPr>
          <w:p w14:paraId="31A1FBF8" w14:textId="77777777" w:rsidR="000376EF" w:rsidRDefault="000376EF" w:rsidP="00683033">
            <w:pPr>
              <w:rPr>
                <w:b/>
              </w:rPr>
            </w:pPr>
            <w:r>
              <w:rPr>
                <w:b/>
              </w:rPr>
              <w:t>float</w:t>
            </w:r>
          </w:p>
        </w:tc>
        <w:tc>
          <w:tcPr>
            <w:tcW w:w="4680" w:type="dxa"/>
            <w:shd w:val="clear" w:color="auto" w:fill="FFFFFF"/>
            <w:tcMar>
              <w:top w:w="100" w:type="dxa"/>
              <w:left w:w="100" w:type="dxa"/>
              <w:bottom w:w="100" w:type="dxa"/>
              <w:right w:w="100" w:type="dxa"/>
            </w:tcMar>
          </w:tcPr>
          <w:p w14:paraId="2E4C1DBB" w14:textId="59D99D7B" w:rsidR="000376EF" w:rsidRPr="00683033" w:rsidRDefault="000376EF" w:rsidP="00683033">
            <w:r w:rsidRPr="00683033">
              <w:t xml:space="preserve">Specifies the float datatype as it </w:t>
            </w:r>
            <w:r w:rsidR="002947F9" w:rsidRPr="00683033">
              <w:t>applies</w:t>
            </w:r>
            <w:r w:rsidRPr="00683033">
              <w:t xml:space="preserve"> to the W3C standard. See http://www.w3.org/TR/xmlschema-2/#float for more information.</w:t>
            </w:r>
          </w:p>
        </w:tc>
      </w:tr>
      <w:tr w:rsidR="000376EF" w14:paraId="7E99F764" w14:textId="77777777" w:rsidTr="00683033">
        <w:trPr>
          <w:jc w:val="center"/>
        </w:trPr>
        <w:tc>
          <w:tcPr>
            <w:tcW w:w="4680" w:type="dxa"/>
            <w:shd w:val="clear" w:color="auto" w:fill="FFFFFF"/>
            <w:tcMar>
              <w:top w:w="100" w:type="dxa"/>
              <w:left w:w="100" w:type="dxa"/>
              <w:bottom w:w="100" w:type="dxa"/>
              <w:right w:w="100" w:type="dxa"/>
            </w:tcMar>
          </w:tcPr>
          <w:p w14:paraId="34BCEE78" w14:textId="77777777" w:rsidR="000376EF" w:rsidRDefault="000376EF" w:rsidP="00683033">
            <w:pPr>
              <w:rPr>
                <w:b/>
              </w:rPr>
            </w:pPr>
            <w:r>
              <w:rPr>
                <w:b/>
              </w:rPr>
              <w:t>date</w:t>
            </w:r>
          </w:p>
        </w:tc>
        <w:tc>
          <w:tcPr>
            <w:tcW w:w="4680" w:type="dxa"/>
            <w:shd w:val="clear" w:color="auto" w:fill="FFFFFF"/>
            <w:tcMar>
              <w:top w:w="100" w:type="dxa"/>
              <w:left w:w="100" w:type="dxa"/>
              <w:bottom w:w="100" w:type="dxa"/>
              <w:right w:w="100" w:type="dxa"/>
            </w:tcMar>
          </w:tcPr>
          <w:p w14:paraId="4F1548E2" w14:textId="6D3E0FE8" w:rsidR="000376EF" w:rsidRPr="00683033" w:rsidRDefault="000376EF" w:rsidP="00683033">
            <w:r w:rsidRPr="00683033">
              <w:t xml:space="preserve">Specifies a date, which </w:t>
            </w:r>
            <w:r w:rsidR="002A12F9">
              <w:t>is usually in the form yyyy-mm-</w:t>
            </w:r>
            <w:r w:rsidRPr="00683033">
              <w:t>dd as it applies to the W3C standard. See http://www.w3.org/TR/xmlschema-2/#date for more information.</w:t>
            </w:r>
          </w:p>
        </w:tc>
      </w:tr>
      <w:tr w:rsidR="000376EF" w14:paraId="6E16D2B7" w14:textId="77777777" w:rsidTr="00683033">
        <w:trPr>
          <w:jc w:val="center"/>
        </w:trPr>
        <w:tc>
          <w:tcPr>
            <w:tcW w:w="4680" w:type="dxa"/>
            <w:shd w:val="clear" w:color="auto" w:fill="FFFFFF"/>
            <w:tcMar>
              <w:top w:w="100" w:type="dxa"/>
              <w:left w:w="100" w:type="dxa"/>
              <w:bottom w:w="100" w:type="dxa"/>
              <w:right w:w="100" w:type="dxa"/>
            </w:tcMar>
          </w:tcPr>
          <w:p w14:paraId="73B4A9BE" w14:textId="77777777" w:rsidR="000376EF" w:rsidRDefault="000376EF" w:rsidP="00683033">
            <w:pPr>
              <w:rPr>
                <w:b/>
              </w:rPr>
            </w:pPr>
            <w:r>
              <w:rPr>
                <w:b/>
              </w:rPr>
              <w:t>positiveInteger</w:t>
            </w:r>
          </w:p>
        </w:tc>
        <w:tc>
          <w:tcPr>
            <w:tcW w:w="4680" w:type="dxa"/>
            <w:shd w:val="clear" w:color="auto" w:fill="FFFFFF"/>
            <w:tcMar>
              <w:top w:w="100" w:type="dxa"/>
              <w:left w:w="100" w:type="dxa"/>
              <w:bottom w:w="100" w:type="dxa"/>
              <w:right w:w="100" w:type="dxa"/>
            </w:tcMar>
          </w:tcPr>
          <w:p w14:paraId="74E0C5F2" w14:textId="77777777" w:rsidR="000376EF" w:rsidRPr="00683033" w:rsidRDefault="000376EF" w:rsidP="00683033">
            <w:r w:rsidRPr="00683033">
              <w:t>Specifies a positive integer in the infinite set {1,2,...} as it applies to the W3C standard. See http://www.w3.org/TR/xmlschema-2/#positiveInteger for more information.</w:t>
            </w:r>
          </w:p>
        </w:tc>
      </w:tr>
      <w:tr w:rsidR="000376EF" w14:paraId="67981888" w14:textId="77777777" w:rsidTr="00683033">
        <w:trPr>
          <w:jc w:val="center"/>
        </w:trPr>
        <w:tc>
          <w:tcPr>
            <w:tcW w:w="4680" w:type="dxa"/>
            <w:shd w:val="clear" w:color="auto" w:fill="FFFFFF"/>
            <w:tcMar>
              <w:top w:w="100" w:type="dxa"/>
              <w:left w:w="100" w:type="dxa"/>
              <w:bottom w:w="100" w:type="dxa"/>
              <w:right w:w="100" w:type="dxa"/>
            </w:tcMar>
          </w:tcPr>
          <w:p w14:paraId="7C9EB5C8" w14:textId="77777777" w:rsidR="000376EF" w:rsidRDefault="000376EF" w:rsidP="00683033">
            <w:pPr>
              <w:rPr>
                <w:b/>
              </w:rPr>
            </w:pPr>
            <w:r>
              <w:rPr>
                <w:b/>
              </w:rPr>
              <w:t>unsignedInt</w:t>
            </w:r>
          </w:p>
        </w:tc>
        <w:tc>
          <w:tcPr>
            <w:tcW w:w="4680" w:type="dxa"/>
            <w:shd w:val="clear" w:color="auto" w:fill="FFFFFF"/>
            <w:tcMar>
              <w:top w:w="100" w:type="dxa"/>
              <w:left w:w="100" w:type="dxa"/>
              <w:bottom w:w="100" w:type="dxa"/>
              <w:right w:w="100" w:type="dxa"/>
            </w:tcMar>
          </w:tcPr>
          <w:p w14:paraId="6FB0AADF" w14:textId="77777777" w:rsidR="000376EF" w:rsidRPr="00683033" w:rsidRDefault="000376EF" w:rsidP="00683033">
            <w:r w:rsidRPr="00683033">
              <w:t>Specifies an unsigned integer, which is a nonnegative integer in the set {0,1,2,...,4294967295} as it applies to the W3C standard. See http://www.w3.org/TR/xmlschema-2/#unsignedInt for more information.</w:t>
            </w:r>
          </w:p>
        </w:tc>
      </w:tr>
      <w:tr w:rsidR="000376EF" w14:paraId="77CE0799" w14:textId="77777777" w:rsidTr="00683033">
        <w:trPr>
          <w:jc w:val="center"/>
        </w:trPr>
        <w:tc>
          <w:tcPr>
            <w:tcW w:w="4680" w:type="dxa"/>
            <w:shd w:val="clear" w:color="auto" w:fill="FFFFFF"/>
            <w:tcMar>
              <w:top w:w="100" w:type="dxa"/>
              <w:left w:w="100" w:type="dxa"/>
              <w:bottom w:w="100" w:type="dxa"/>
              <w:right w:w="100" w:type="dxa"/>
            </w:tcMar>
          </w:tcPr>
          <w:p w14:paraId="50F20C6C" w14:textId="77777777" w:rsidR="000376EF" w:rsidRDefault="000376EF" w:rsidP="00683033">
            <w:pPr>
              <w:rPr>
                <w:b/>
              </w:rPr>
            </w:pPr>
            <w:r>
              <w:rPr>
                <w:b/>
              </w:rPr>
              <w:t>dateTime</w:t>
            </w:r>
          </w:p>
        </w:tc>
        <w:tc>
          <w:tcPr>
            <w:tcW w:w="4680" w:type="dxa"/>
            <w:shd w:val="clear" w:color="auto" w:fill="FFFFFF"/>
            <w:tcMar>
              <w:top w:w="100" w:type="dxa"/>
              <w:left w:w="100" w:type="dxa"/>
              <w:bottom w:w="100" w:type="dxa"/>
              <w:right w:w="100" w:type="dxa"/>
            </w:tcMar>
          </w:tcPr>
          <w:p w14:paraId="70D35E1A" w14:textId="77777777" w:rsidR="000376EF" w:rsidRPr="00683033" w:rsidRDefault="000376EF" w:rsidP="00683033">
            <w:r w:rsidRPr="00683033">
              <w:t>Specifies a date in full format including both date and time as it applies to the W3C standard. See http://www.w3.org/TR/xmlschema-2/#dateTime for more information.</w:t>
            </w:r>
          </w:p>
        </w:tc>
      </w:tr>
      <w:tr w:rsidR="000376EF" w14:paraId="444F84A8" w14:textId="77777777" w:rsidTr="00683033">
        <w:trPr>
          <w:jc w:val="center"/>
        </w:trPr>
        <w:tc>
          <w:tcPr>
            <w:tcW w:w="4680" w:type="dxa"/>
            <w:shd w:val="clear" w:color="auto" w:fill="FFFFFF"/>
            <w:tcMar>
              <w:top w:w="100" w:type="dxa"/>
              <w:left w:w="100" w:type="dxa"/>
              <w:bottom w:w="100" w:type="dxa"/>
              <w:right w:w="100" w:type="dxa"/>
            </w:tcMar>
          </w:tcPr>
          <w:p w14:paraId="36067809" w14:textId="77777777" w:rsidR="000376EF" w:rsidRDefault="000376EF" w:rsidP="00683033">
            <w:pPr>
              <w:rPr>
                <w:b/>
              </w:rPr>
            </w:pPr>
            <w:r>
              <w:rPr>
                <w:b/>
              </w:rPr>
              <w:t>time</w:t>
            </w:r>
          </w:p>
        </w:tc>
        <w:tc>
          <w:tcPr>
            <w:tcW w:w="4680" w:type="dxa"/>
            <w:shd w:val="clear" w:color="auto" w:fill="FFFFFF"/>
            <w:tcMar>
              <w:top w:w="100" w:type="dxa"/>
              <w:left w:w="100" w:type="dxa"/>
              <w:bottom w:w="100" w:type="dxa"/>
              <w:right w:w="100" w:type="dxa"/>
            </w:tcMar>
          </w:tcPr>
          <w:p w14:paraId="3137CA10" w14:textId="77777777" w:rsidR="000376EF" w:rsidRPr="00683033" w:rsidRDefault="000376EF" w:rsidP="00683033">
            <w:r w:rsidRPr="00683033">
              <w:t>Specifies a time as it applies to the W3C standard. See http://www.w3.org/TR/xmlschema-2/#time for more information.</w:t>
            </w:r>
          </w:p>
        </w:tc>
      </w:tr>
      <w:tr w:rsidR="000376EF" w14:paraId="764D9D63" w14:textId="77777777" w:rsidTr="00683033">
        <w:trPr>
          <w:jc w:val="center"/>
        </w:trPr>
        <w:tc>
          <w:tcPr>
            <w:tcW w:w="4680" w:type="dxa"/>
            <w:shd w:val="clear" w:color="auto" w:fill="FFFFFF"/>
            <w:tcMar>
              <w:top w:w="100" w:type="dxa"/>
              <w:left w:w="100" w:type="dxa"/>
              <w:bottom w:w="100" w:type="dxa"/>
              <w:right w:w="100" w:type="dxa"/>
            </w:tcMar>
          </w:tcPr>
          <w:p w14:paraId="39A0E764" w14:textId="77777777" w:rsidR="000376EF" w:rsidRDefault="000376EF" w:rsidP="00683033">
            <w:pPr>
              <w:rPr>
                <w:b/>
              </w:rPr>
            </w:pPr>
            <w:r>
              <w:rPr>
                <w:b/>
              </w:rPr>
              <w:t>boolean</w:t>
            </w:r>
          </w:p>
        </w:tc>
        <w:tc>
          <w:tcPr>
            <w:tcW w:w="4680" w:type="dxa"/>
            <w:shd w:val="clear" w:color="auto" w:fill="FFFFFF"/>
            <w:tcMar>
              <w:top w:w="100" w:type="dxa"/>
              <w:left w:w="100" w:type="dxa"/>
              <w:bottom w:w="100" w:type="dxa"/>
              <w:right w:w="100" w:type="dxa"/>
            </w:tcMar>
          </w:tcPr>
          <w:p w14:paraId="6CD9B04E" w14:textId="77777777" w:rsidR="000376EF" w:rsidRPr="00683033" w:rsidRDefault="000376EF" w:rsidP="00683033">
            <w:r w:rsidRPr="00683033">
              <w:t>Specifies a boolean value in the set {true,false,1,0} as it applies to the W3C standard. See http://www.w3.org/TR/xmlschema-2/#boolean for more information.</w:t>
            </w:r>
          </w:p>
        </w:tc>
      </w:tr>
      <w:tr w:rsidR="000376EF" w14:paraId="789F4F8A" w14:textId="77777777" w:rsidTr="00683033">
        <w:trPr>
          <w:jc w:val="center"/>
        </w:trPr>
        <w:tc>
          <w:tcPr>
            <w:tcW w:w="4680" w:type="dxa"/>
            <w:shd w:val="clear" w:color="auto" w:fill="FFFFFF"/>
            <w:tcMar>
              <w:top w:w="100" w:type="dxa"/>
              <w:left w:w="100" w:type="dxa"/>
              <w:bottom w:w="100" w:type="dxa"/>
              <w:right w:w="100" w:type="dxa"/>
            </w:tcMar>
          </w:tcPr>
          <w:p w14:paraId="1A9BE550" w14:textId="77777777" w:rsidR="000376EF" w:rsidRDefault="000376EF" w:rsidP="00683033">
            <w:pPr>
              <w:rPr>
                <w:b/>
              </w:rPr>
            </w:pPr>
            <w:r>
              <w:rPr>
                <w:b/>
              </w:rPr>
              <w:t>name</w:t>
            </w:r>
          </w:p>
        </w:tc>
        <w:tc>
          <w:tcPr>
            <w:tcW w:w="4680" w:type="dxa"/>
            <w:shd w:val="clear" w:color="auto" w:fill="FFFFFF"/>
            <w:tcMar>
              <w:top w:w="100" w:type="dxa"/>
              <w:left w:w="100" w:type="dxa"/>
              <w:bottom w:w="100" w:type="dxa"/>
              <w:right w:w="100" w:type="dxa"/>
            </w:tcMar>
          </w:tcPr>
          <w:p w14:paraId="69B8FBC3" w14:textId="77777777" w:rsidR="000376EF" w:rsidRPr="00683033" w:rsidRDefault="000376EF" w:rsidP="00683033">
            <w:r w:rsidRPr="00683033">
              <w:t>Specifies a name (which represents XML Names) as it applies to the W3C standard. See http://www.w3.org/TR/xmlschema-2/#Name and http://www.w3.org/TR/2000/WD-xml-2e-20000814#dt-name for more information.</w:t>
            </w:r>
          </w:p>
        </w:tc>
      </w:tr>
      <w:tr w:rsidR="000376EF" w14:paraId="492C4961" w14:textId="77777777" w:rsidTr="00683033">
        <w:trPr>
          <w:jc w:val="center"/>
        </w:trPr>
        <w:tc>
          <w:tcPr>
            <w:tcW w:w="4680" w:type="dxa"/>
            <w:shd w:val="clear" w:color="auto" w:fill="FFFFFF"/>
            <w:tcMar>
              <w:top w:w="100" w:type="dxa"/>
              <w:left w:w="100" w:type="dxa"/>
              <w:bottom w:w="100" w:type="dxa"/>
              <w:right w:w="100" w:type="dxa"/>
            </w:tcMar>
          </w:tcPr>
          <w:p w14:paraId="12BB49F6" w14:textId="77777777" w:rsidR="000376EF" w:rsidRDefault="000376EF" w:rsidP="00683033">
            <w:pPr>
              <w:rPr>
                <w:b/>
              </w:rPr>
            </w:pPr>
            <w:r>
              <w:rPr>
                <w:b/>
              </w:rPr>
              <w:t>long</w:t>
            </w:r>
          </w:p>
        </w:tc>
        <w:tc>
          <w:tcPr>
            <w:tcW w:w="4680" w:type="dxa"/>
            <w:shd w:val="clear" w:color="auto" w:fill="FFFFFF"/>
            <w:tcMar>
              <w:top w:w="100" w:type="dxa"/>
              <w:left w:w="100" w:type="dxa"/>
              <w:bottom w:w="100" w:type="dxa"/>
              <w:right w:w="100" w:type="dxa"/>
            </w:tcMar>
          </w:tcPr>
          <w:p w14:paraId="36111A57" w14:textId="77777777" w:rsidR="000376EF" w:rsidRPr="00683033" w:rsidRDefault="000376EF" w:rsidP="00683033">
            <w:r w:rsidRPr="00683033">
              <w:t xml:space="preserve">Specifies a long integer, which is an integer whose maximum value is 9223372036854775807 </w:t>
            </w:r>
            <w:r w:rsidRPr="00683033">
              <w:lastRenderedPageBreak/>
              <w:t>and minimum value is -9223372036854775808 as it applies to the W3C standard. See http://www.w3.org/TR/xmlschema-2/#long for more information.</w:t>
            </w:r>
          </w:p>
        </w:tc>
      </w:tr>
      <w:tr w:rsidR="000376EF" w14:paraId="18C3862F" w14:textId="77777777" w:rsidTr="00683033">
        <w:trPr>
          <w:jc w:val="center"/>
        </w:trPr>
        <w:tc>
          <w:tcPr>
            <w:tcW w:w="4680" w:type="dxa"/>
            <w:shd w:val="clear" w:color="auto" w:fill="FFFFFF"/>
            <w:tcMar>
              <w:top w:w="100" w:type="dxa"/>
              <w:left w:w="100" w:type="dxa"/>
              <w:bottom w:w="100" w:type="dxa"/>
              <w:right w:w="100" w:type="dxa"/>
            </w:tcMar>
          </w:tcPr>
          <w:p w14:paraId="4307FCE8" w14:textId="77777777" w:rsidR="000376EF" w:rsidRDefault="000376EF" w:rsidP="00683033">
            <w:pPr>
              <w:rPr>
                <w:b/>
              </w:rPr>
            </w:pPr>
            <w:r>
              <w:rPr>
                <w:b/>
              </w:rPr>
              <w:lastRenderedPageBreak/>
              <w:t>unsignedLong</w:t>
            </w:r>
          </w:p>
        </w:tc>
        <w:tc>
          <w:tcPr>
            <w:tcW w:w="4680" w:type="dxa"/>
            <w:shd w:val="clear" w:color="auto" w:fill="FFFFFF"/>
            <w:tcMar>
              <w:top w:w="100" w:type="dxa"/>
              <w:left w:w="100" w:type="dxa"/>
              <w:bottom w:w="100" w:type="dxa"/>
              <w:right w:w="100" w:type="dxa"/>
            </w:tcMar>
          </w:tcPr>
          <w:p w14:paraId="247E34FD" w14:textId="77777777" w:rsidR="000376EF" w:rsidRPr="00683033" w:rsidRDefault="000376EF" w:rsidP="00683033">
            <w:r w:rsidRPr="00683033">
              <w:t>Specifies an unsigned long integer, which is an integer whose maximum value is 18446744073709551615 and minimum value is 0 as it applies to the W3C standard. See http://www.w3.org/TR/xmlschema-2/#unsignedLong for more information.</w:t>
            </w:r>
          </w:p>
        </w:tc>
      </w:tr>
      <w:tr w:rsidR="000376EF" w14:paraId="2AC12783" w14:textId="77777777" w:rsidTr="00683033">
        <w:trPr>
          <w:jc w:val="center"/>
        </w:trPr>
        <w:tc>
          <w:tcPr>
            <w:tcW w:w="4680" w:type="dxa"/>
            <w:shd w:val="clear" w:color="auto" w:fill="FFFFFF"/>
            <w:tcMar>
              <w:top w:w="100" w:type="dxa"/>
              <w:left w:w="100" w:type="dxa"/>
              <w:bottom w:w="100" w:type="dxa"/>
              <w:right w:w="100" w:type="dxa"/>
            </w:tcMar>
          </w:tcPr>
          <w:p w14:paraId="1FFF7C5D" w14:textId="77777777" w:rsidR="000376EF" w:rsidRDefault="000376EF" w:rsidP="00683033">
            <w:pPr>
              <w:rPr>
                <w:b/>
              </w:rPr>
            </w:pPr>
            <w:r>
              <w:rPr>
                <w:b/>
              </w:rPr>
              <w:t>duration</w:t>
            </w:r>
          </w:p>
        </w:tc>
        <w:tc>
          <w:tcPr>
            <w:tcW w:w="4680" w:type="dxa"/>
            <w:shd w:val="clear" w:color="auto" w:fill="FFFFFF"/>
            <w:tcMar>
              <w:top w:w="100" w:type="dxa"/>
              <w:left w:w="100" w:type="dxa"/>
              <w:bottom w:w="100" w:type="dxa"/>
              <w:right w:w="100" w:type="dxa"/>
            </w:tcMar>
          </w:tcPr>
          <w:p w14:paraId="2752B39C" w14:textId="77777777" w:rsidR="000376EF" w:rsidRPr="00683033" w:rsidRDefault="000376EF" w:rsidP="00683033">
            <w:r w:rsidRPr="00683033">
              <w:t>Specifies a length of time in the extended format PnYn MnDTnH nMnS, where nY represents the number of years, nM the number of months, nD the number of days, 'T' is the date/time separator, nH the number of hours, nM the number of minutes and nS the number of seconds, as it applies to the W3 standard. See http://www.w3.org/TR/xmlschema-2/#duration for more information.</w:t>
            </w:r>
          </w:p>
        </w:tc>
      </w:tr>
      <w:tr w:rsidR="000376EF" w14:paraId="51AA24CC" w14:textId="77777777" w:rsidTr="00683033">
        <w:trPr>
          <w:jc w:val="center"/>
        </w:trPr>
        <w:tc>
          <w:tcPr>
            <w:tcW w:w="4680" w:type="dxa"/>
            <w:shd w:val="clear" w:color="auto" w:fill="FFFFFF"/>
            <w:tcMar>
              <w:top w:w="100" w:type="dxa"/>
              <w:left w:w="100" w:type="dxa"/>
              <w:bottom w:w="100" w:type="dxa"/>
              <w:right w:w="100" w:type="dxa"/>
            </w:tcMar>
          </w:tcPr>
          <w:p w14:paraId="4F159D23" w14:textId="77777777" w:rsidR="000376EF" w:rsidRDefault="000376EF" w:rsidP="00683033">
            <w:pPr>
              <w:rPr>
                <w:b/>
              </w:rPr>
            </w:pPr>
            <w:r>
              <w:rPr>
                <w:b/>
              </w:rPr>
              <w:t>double</w:t>
            </w:r>
          </w:p>
        </w:tc>
        <w:tc>
          <w:tcPr>
            <w:tcW w:w="4680" w:type="dxa"/>
            <w:shd w:val="clear" w:color="auto" w:fill="FFFFFF"/>
            <w:tcMar>
              <w:top w:w="100" w:type="dxa"/>
              <w:left w:w="100" w:type="dxa"/>
              <w:bottom w:w="100" w:type="dxa"/>
              <w:right w:w="100" w:type="dxa"/>
            </w:tcMar>
          </w:tcPr>
          <w:p w14:paraId="0B3A2BAC" w14:textId="77777777" w:rsidR="000376EF" w:rsidRPr="00683033" w:rsidRDefault="000376EF" w:rsidP="00683033">
            <w:r w:rsidRPr="00683033">
              <w:t>Specifies a decimal of datatype double as it is patterned after the IEEE double-precision 64-bit floating point type (IEEE 754-1985) and as it applies to the W3C standard. See http://www.w3.org/TR/xmlschema-2/#double for more information.</w:t>
            </w:r>
          </w:p>
        </w:tc>
      </w:tr>
      <w:tr w:rsidR="000376EF" w14:paraId="75DB6870" w14:textId="77777777" w:rsidTr="00683033">
        <w:trPr>
          <w:jc w:val="center"/>
        </w:trPr>
        <w:tc>
          <w:tcPr>
            <w:tcW w:w="4680" w:type="dxa"/>
            <w:shd w:val="clear" w:color="auto" w:fill="FFFFFF"/>
            <w:tcMar>
              <w:top w:w="100" w:type="dxa"/>
              <w:left w:w="100" w:type="dxa"/>
              <w:bottom w:w="100" w:type="dxa"/>
              <w:right w:w="100" w:type="dxa"/>
            </w:tcMar>
          </w:tcPr>
          <w:p w14:paraId="0752929C" w14:textId="77777777" w:rsidR="000376EF" w:rsidRDefault="000376EF" w:rsidP="00683033">
            <w:pPr>
              <w:rPr>
                <w:b/>
              </w:rPr>
            </w:pPr>
            <w:r>
              <w:rPr>
                <w:b/>
              </w:rPr>
              <w:t>nonNegativeInteger</w:t>
            </w:r>
          </w:p>
        </w:tc>
        <w:tc>
          <w:tcPr>
            <w:tcW w:w="4680" w:type="dxa"/>
            <w:shd w:val="clear" w:color="auto" w:fill="FFFFFF"/>
            <w:tcMar>
              <w:top w:w="100" w:type="dxa"/>
              <w:left w:w="100" w:type="dxa"/>
              <w:bottom w:w="100" w:type="dxa"/>
              <w:right w:w="100" w:type="dxa"/>
            </w:tcMar>
          </w:tcPr>
          <w:p w14:paraId="05CF1EC0" w14:textId="77777777" w:rsidR="000376EF" w:rsidRPr="00683033" w:rsidRDefault="000376EF" w:rsidP="00683033">
            <w:r w:rsidRPr="00683033">
              <w:t>Specifies a non-negative integer in the infinite set {0,1,2,...} as it applies to the W3C standard. See http://www.w3.org/TR/xmlschema-2/#nonNegativeInteger for more information.</w:t>
            </w:r>
          </w:p>
        </w:tc>
      </w:tr>
      <w:tr w:rsidR="000376EF" w14:paraId="5056D09E" w14:textId="77777777" w:rsidTr="00683033">
        <w:trPr>
          <w:jc w:val="center"/>
        </w:trPr>
        <w:tc>
          <w:tcPr>
            <w:tcW w:w="4680" w:type="dxa"/>
            <w:shd w:val="clear" w:color="auto" w:fill="FFFFFF"/>
            <w:tcMar>
              <w:top w:w="100" w:type="dxa"/>
              <w:left w:w="100" w:type="dxa"/>
              <w:bottom w:w="100" w:type="dxa"/>
              <w:right w:w="100" w:type="dxa"/>
            </w:tcMar>
          </w:tcPr>
          <w:p w14:paraId="7D4295D5" w14:textId="77777777" w:rsidR="000376EF" w:rsidRDefault="000376EF" w:rsidP="00683033">
            <w:pPr>
              <w:rPr>
                <w:b/>
              </w:rPr>
            </w:pPr>
            <w:r>
              <w:rPr>
                <w:b/>
              </w:rPr>
              <w:t>hexBinary</w:t>
            </w:r>
          </w:p>
        </w:tc>
        <w:tc>
          <w:tcPr>
            <w:tcW w:w="4680" w:type="dxa"/>
            <w:shd w:val="clear" w:color="auto" w:fill="FFFFFF"/>
            <w:tcMar>
              <w:top w:w="100" w:type="dxa"/>
              <w:left w:w="100" w:type="dxa"/>
              <w:bottom w:w="100" w:type="dxa"/>
              <w:right w:w="100" w:type="dxa"/>
            </w:tcMar>
          </w:tcPr>
          <w:p w14:paraId="7E7B0409" w14:textId="77777777" w:rsidR="000376EF" w:rsidRPr="00683033" w:rsidRDefault="000376EF" w:rsidP="00683033">
            <w:r w:rsidRPr="00683033">
              <w:t>Specifies arbitrary hex-encoded binary data as it applies to the W3C standard. See http://www.w3.org/TR/xmlschema-2/#hexBinary for more information.</w:t>
            </w:r>
          </w:p>
        </w:tc>
      </w:tr>
      <w:tr w:rsidR="000376EF" w14:paraId="37EC595F" w14:textId="77777777" w:rsidTr="00683033">
        <w:trPr>
          <w:jc w:val="center"/>
        </w:trPr>
        <w:tc>
          <w:tcPr>
            <w:tcW w:w="4680" w:type="dxa"/>
            <w:shd w:val="clear" w:color="auto" w:fill="FFFFFF"/>
            <w:tcMar>
              <w:top w:w="100" w:type="dxa"/>
              <w:left w:w="100" w:type="dxa"/>
              <w:bottom w:w="100" w:type="dxa"/>
              <w:right w:w="100" w:type="dxa"/>
            </w:tcMar>
          </w:tcPr>
          <w:p w14:paraId="2D8E2746" w14:textId="77777777" w:rsidR="000376EF" w:rsidRDefault="000376EF" w:rsidP="00683033">
            <w:pPr>
              <w:rPr>
                <w:b/>
              </w:rPr>
            </w:pPr>
            <w:r>
              <w:rPr>
                <w:b/>
              </w:rPr>
              <w:t>anyURI</w:t>
            </w:r>
          </w:p>
        </w:tc>
        <w:tc>
          <w:tcPr>
            <w:tcW w:w="4680" w:type="dxa"/>
            <w:shd w:val="clear" w:color="auto" w:fill="FFFFFF"/>
            <w:tcMar>
              <w:top w:w="100" w:type="dxa"/>
              <w:left w:w="100" w:type="dxa"/>
              <w:bottom w:w="100" w:type="dxa"/>
              <w:right w:w="100" w:type="dxa"/>
            </w:tcMar>
          </w:tcPr>
          <w:p w14:paraId="41857528" w14:textId="77777777" w:rsidR="000376EF" w:rsidRPr="00683033" w:rsidRDefault="000376EF" w:rsidP="00683033">
            <w:r w:rsidRPr="00683033">
              <w:t>Specifies a Uniform Resource Identifier Reference (URI) as it applies to the W3C standard and to RFC 2396, as amended by RFC 2732. See http://www.w3.org/TR/xmlschema-2/#anyURI for more information.</w:t>
            </w:r>
          </w:p>
        </w:tc>
      </w:tr>
      <w:tr w:rsidR="000376EF" w14:paraId="30EA3275" w14:textId="77777777" w:rsidTr="00683033">
        <w:trPr>
          <w:jc w:val="center"/>
        </w:trPr>
        <w:tc>
          <w:tcPr>
            <w:tcW w:w="4680" w:type="dxa"/>
            <w:shd w:val="clear" w:color="auto" w:fill="FFFFFF"/>
            <w:tcMar>
              <w:top w:w="100" w:type="dxa"/>
              <w:left w:w="100" w:type="dxa"/>
              <w:bottom w:w="100" w:type="dxa"/>
              <w:right w:w="100" w:type="dxa"/>
            </w:tcMar>
          </w:tcPr>
          <w:p w14:paraId="012D6330" w14:textId="77777777" w:rsidR="000376EF" w:rsidRDefault="000376EF" w:rsidP="00683033">
            <w:pPr>
              <w:rPr>
                <w:b/>
              </w:rPr>
            </w:pPr>
            <w:r>
              <w:rPr>
                <w:b/>
              </w:rPr>
              <w:t>base64Binary</w:t>
            </w:r>
          </w:p>
        </w:tc>
        <w:tc>
          <w:tcPr>
            <w:tcW w:w="4680" w:type="dxa"/>
            <w:shd w:val="clear" w:color="auto" w:fill="FFFFFF"/>
            <w:tcMar>
              <w:top w:w="100" w:type="dxa"/>
              <w:left w:w="100" w:type="dxa"/>
              <w:bottom w:w="100" w:type="dxa"/>
              <w:right w:w="100" w:type="dxa"/>
            </w:tcMar>
          </w:tcPr>
          <w:p w14:paraId="4542DB77" w14:textId="77777777" w:rsidR="000376EF" w:rsidRPr="00683033" w:rsidRDefault="000376EF" w:rsidP="00683033">
            <w:r w:rsidRPr="00683033">
              <w:t>Specifies base64-encoded arbitrary binary data as it applies to the W3C standard. See http://www.w3.org/TR/xmlschema-2/#base64Binary for more information.</w:t>
            </w:r>
          </w:p>
        </w:tc>
      </w:tr>
      <w:tr w:rsidR="000376EF" w14:paraId="34F53BCC" w14:textId="77777777" w:rsidTr="00683033">
        <w:trPr>
          <w:jc w:val="center"/>
        </w:trPr>
        <w:tc>
          <w:tcPr>
            <w:tcW w:w="4680" w:type="dxa"/>
            <w:shd w:val="clear" w:color="auto" w:fill="FFFFFF"/>
            <w:tcMar>
              <w:top w:w="100" w:type="dxa"/>
              <w:left w:w="100" w:type="dxa"/>
              <w:bottom w:w="100" w:type="dxa"/>
              <w:right w:w="100" w:type="dxa"/>
            </w:tcMar>
          </w:tcPr>
          <w:p w14:paraId="239E89B9" w14:textId="77777777" w:rsidR="000376EF" w:rsidRDefault="000376EF" w:rsidP="00683033">
            <w:pPr>
              <w:rPr>
                <w:b/>
              </w:rPr>
            </w:pPr>
            <w:r>
              <w:rPr>
                <w:b/>
              </w:rPr>
              <w:t>IPv4 Address</w:t>
            </w:r>
          </w:p>
        </w:tc>
        <w:tc>
          <w:tcPr>
            <w:tcW w:w="4680" w:type="dxa"/>
            <w:shd w:val="clear" w:color="auto" w:fill="FFFFFF"/>
            <w:tcMar>
              <w:top w:w="100" w:type="dxa"/>
              <w:left w:w="100" w:type="dxa"/>
              <w:bottom w:w="100" w:type="dxa"/>
              <w:right w:w="100" w:type="dxa"/>
            </w:tcMar>
          </w:tcPr>
          <w:p w14:paraId="1416422C" w14:textId="77777777" w:rsidR="000376EF" w:rsidRPr="00683033" w:rsidRDefault="000376EF" w:rsidP="00683033">
            <w:r w:rsidRPr="00683033">
              <w:t xml:space="preserve">Specifies an IPV4 address in dotted decimal form. </w:t>
            </w:r>
            <w:r w:rsidRPr="00683033">
              <w:lastRenderedPageBreak/>
              <w:t>CIDR notation is also accepted.</w:t>
            </w:r>
          </w:p>
        </w:tc>
      </w:tr>
      <w:tr w:rsidR="000376EF" w14:paraId="1C095CC0" w14:textId="77777777" w:rsidTr="00683033">
        <w:trPr>
          <w:jc w:val="center"/>
        </w:trPr>
        <w:tc>
          <w:tcPr>
            <w:tcW w:w="4680" w:type="dxa"/>
            <w:shd w:val="clear" w:color="auto" w:fill="FFFFFF"/>
            <w:tcMar>
              <w:top w:w="100" w:type="dxa"/>
              <w:left w:w="100" w:type="dxa"/>
              <w:bottom w:w="100" w:type="dxa"/>
              <w:right w:w="100" w:type="dxa"/>
            </w:tcMar>
          </w:tcPr>
          <w:p w14:paraId="3F03C239" w14:textId="77777777" w:rsidR="000376EF" w:rsidRDefault="000376EF" w:rsidP="00683033">
            <w:pPr>
              <w:rPr>
                <w:b/>
              </w:rPr>
            </w:pPr>
            <w:r>
              <w:rPr>
                <w:b/>
              </w:rPr>
              <w:lastRenderedPageBreak/>
              <w:t>IPv6 Address</w:t>
            </w:r>
          </w:p>
        </w:tc>
        <w:tc>
          <w:tcPr>
            <w:tcW w:w="4680" w:type="dxa"/>
            <w:shd w:val="clear" w:color="auto" w:fill="FFFFFF"/>
            <w:tcMar>
              <w:top w:w="100" w:type="dxa"/>
              <w:left w:w="100" w:type="dxa"/>
              <w:bottom w:w="100" w:type="dxa"/>
              <w:right w:w="100" w:type="dxa"/>
            </w:tcMar>
          </w:tcPr>
          <w:p w14:paraId="0E3ED8A1" w14:textId="77777777" w:rsidR="000376EF" w:rsidRPr="00683033" w:rsidRDefault="000376EF" w:rsidP="00683033">
            <w:r w:rsidRPr="00683033">
              <w:t>Specifies an IPV6 address, which is represented by eight groups of 16-bit hexadecimal values separated by colons (:) in the form a:b:c:d:e:f:g:h. CIDR notation is also accepted.</w:t>
            </w:r>
          </w:p>
        </w:tc>
      </w:tr>
      <w:tr w:rsidR="000376EF" w14:paraId="390FDCD8" w14:textId="77777777" w:rsidTr="00683033">
        <w:trPr>
          <w:jc w:val="center"/>
        </w:trPr>
        <w:tc>
          <w:tcPr>
            <w:tcW w:w="4680" w:type="dxa"/>
            <w:shd w:val="clear" w:color="auto" w:fill="FFFFFF"/>
            <w:tcMar>
              <w:top w:w="100" w:type="dxa"/>
              <w:left w:w="100" w:type="dxa"/>
              <w:bottom w:w="100" w:type="dxa"/>
              <w:right w:w="100" w:type="dxa"/>
            </w:tcMar>
          </w:tcPr>
          <w:p w14:paraId="2E37F76F" w14:textId="77777777" w:rsidR="000376EF" w:rsidRDefault="000376EF" w:rsidP="00683033">
            <w:pPr>
              <w:rPr>
                <w:b/>
              </w:rPr>
            </w:pPr>
            <w:r>
              <w:rPr>
                <w:b/>
              </w:rPr>
              <w:t>Host Name</w:t>
            </w:r>
          </w:p>
        </w:tc>
        <w:tc>
          <w:tcPr>
            <w:tcW w:w="4680" w:type="dxa"/>
            <w:shd w:val="clear" w:color="auto" w:fill="FFFFFF"/>
            <w:tcMar>
              <w:top w:w="100" w:type="dxa"/>
              <w:left w:w="100" w:type="dxa"/>
              <w:bottom w:w="100" w:type="dxa"/>
              <w:right w:w="100" w:type="dxa"/>
            </w:tcMar>
          </w:tcPr>
          <w:p w14:paraId="341C3451" w14:textId="77777777" w:rsidR="000376EF" w:rsidRPr="00683033" w:rsidRDefault="000376EF" w:rsidP="00683033">
            <w:r w:rsidRPr="00683033">
              <w:t>Specifies a host name. For compatibility reasons, this could be any string. Even so, it is best to use the proper notation for the given host type. For example, web hostnames should be written as fully qualified hostnames in practice.</w:t>
            </w:r>
          </w:p>
        </w:tc>
      </w:tr>
      <w:tr w:rsidR="000376EF" w14:paraId="73EF45F6" w14:textId="77777777" w:rsidTr="00683033">
        <w:trPr>
          <w:jc w:val="center"/>
        </w:trPr>
        <w:tc>
          <w:tcPr>
            <w:tcW w:w="4680" w:type="dxa"/>
            <w:shd w:val="clear" w:color="auto" w:fill="FFFFFF"/>
            <w:tcMar>
              <w:top w:w="100" w:type="dxa"/>
              <w:left w:w="100" w:type="dxa"/>
              <w:bottom w:w="100" w:type="dxa"/>
              <w:right w:w="100" w:type="dxa"/>
            </w:tcMar>
          </w:tcPr>
          <w:p w14:paraId="30982702" w14:textId="77777777" w:rsidR="000376EF" w:rsidRDefault="000376EF" w:rsidP="00683033">
            <w:pPr>
              <w:rPr>
                <w:b/>
              </w:rPr>
            </w:pPr>
            <w:r>
              <w:rPr>
                <w:b/>
              </w:rPr>
              <w:t>MAC Address</w:t>
            </w:r>
          </w:p>
        </w:tc>
        <w:tc>
          <w:tcPr>
            <w:tcW w:w="4680" w:type="dxa"/>
            <w:shd w:val="clear" w:color="auto" w:fill="FFFFFF"/>
            <w:tcMar>
              <w:top w:w="100" w:type="dxa"/>
              <w:left w:w="100" w:type="dxa"/>
              <w:bottom w:w="100" w:type="dxa"/>
              <w:right w:w="100" w:type="dxa"/>
            </w:tcMar>
          </w:tcPr>
          <w:p w14:paraId="581D37B7" w14:textId="655A7E33" w:rsidR="000376EF" w:rsidRPr="00683033" w:rsidRDefault="000376EF" w:rsidP="00683033">
            <w:r w:rsidRPr="00683033">
              <w:t xml:space="preserve">Specifies a MAC address, which is represented by six groups of 2 </w:t>
            </w:r>
            <w:r w:rsidR="002947F9" w:rsidRPr="00683033">
              <w:t>hexadecimal</w:t>
            </w:r>
            <w:r w:rsidRPr="00683033">
              <w:t xml:space="preserve"> digits, separated by hyphens (-) or colons (:) in transmission order.</w:t>
            </w:r>
          </w:p>
        </w:tc>
      </w:tr>
      <w:tr w:rsidR="000376EF" w14:paraId="7FF2FEC5" w14:textId="77777777" w:rsidTr="00683033">
        <w:trPr>
          <w:jc w:val="center"/>
        </w:trPr>
        <w:tc>
          <w:tcPr>
            <w:tcW w:w="4680" w:type="dxa"/>
            <w:shd w:val="clear" w:color="auto" w:fill="FFFFFF"/>
            <w:tcMar>
              <w:top w:w="100" w:type="dxa"/>
              <w:left w:w="100" w:type="dxa"/>
              <w:bottom w:w="100" w:type="dxa"/>
              <w:right w:w="100" w:type="dxa"/>
            </w:tcMar>
          </w:tcPr>
          <w:p w14:paraId="3D5BF071" w14:textId="77777777" w:rsidR="000376EF" w:rsidRDefault="000376EF" w:rsidP="00683033">
            <w:pPr>
              <w:rPr>
                <w:b/>
              </w:rPr>
            </w:pPr>
            <w:r>
              <w:rPr>
                <w:b/>
              </w:rPr>
              <w:t>Domain Name</w:t>
            </w:r>
          </w:p>
        </w:tc>
        <w:tc>
          <w:tcPr>
            <w:tcW w:w="4680" w:type="dxa"/>
            <w:shd w:val="clear" w:color="auto" w:fill="FFFFFF"/>
            <w:tcMar>
              <w:top w:w="100" w:type="dxa"/>
              <w:left w:w="100" w:type="dxa"/>
              <w:bottom w:w="100" w:type="dxa"/>
              <w:right w:w="100" w:type="dxa"/>
            </w:tcMar>
          </w:tcPr>
          <w:p w14:paraId="0B24057B" w14:textId="77777777" w:rsidR="000376EF" w:rsidRPr="00683033" w:rsidRDefault="000376EF" w:rsidP="00683033">
            <w:r w:rsidRPr="00683033">
              <w:t>Specifies a domain name, which is represented by a series of labels concatenated with dots conforming to the rules in RFC 1035, RFC 1123, and RFC 2181.</w:t>
            </w:r>
          </w:p>
        </w:tc>
      </w:tr>
      <w:tr w:rsidR="000376EF" w14:paraId="79E672B2" w14:textId="77777777" w:rsidTr="00683033">
        <w:trPr>
          <w:jc w:val="center"/>
        </w:trPr>
        <w:tc>
          <w:tcPr>
            <w:tcW w:w="4680" w:type="dxa"/>
            <w:shd w:val="clear" w:color="auto" w:fill="FFFFFF"/>
            <w:tcMar>
              <w:top w:w="100" w:type="dxa"/>
              <w:left w:w="100" w:type="dxa"/>
              <w:bottom w:w="100" w:type="dxa"/>
              <w:right w:w="100" w:type="dxa"/>
            </w:tcMar>
          </w:tcPr>
          <w:p w14:paraId="2824C986" w14:textId="77777777" w:rsidR="000376EF" w:rsidRDefault="000376EF" w:rsidP="00683033">
            <w:pPr>
              <w:rPr>
                <w:b/>
              </w:rPr>
            </w:pPr>
            <w:r>
              <w:rPr>
                <w:b/>
              </w:rPr>
              <w:t>URI</w:t>
            </w:r>
          </w:p>
        </w:tc>
        <w:tc>
          <w:tcPr>
            <w:tcW w:w="4680" w:type="dxa"/>
            <w:shd w:val="clear" w:color="auto" w:fill="FFFFFF"/>
            <w:tcMar>
              <w:top w:w="100" w:type="dxa"/>
              <w:left w:w="100" w:type="dxa"/>
              <w:bottom w:w="100" w:type="dxa"/>
              <w:right w:w="100" w:type="dxa"/>
            </w:tcMar>
          </w:tcPr>
          <w:p w14:paraId="2653DA32" w14:textId="77777777" w:rsidR="000376EF" w:rsidRPr="00683033" w:rsidRDefault="000376EF" w:rsidP="00683033">
            <w:r w:rsidRPr="00683033">
              <w:t>Specifies a Uniform Resource Identifier, which identifies a name or resource and can act as a URL or URN.</w:t>
            </w:r>
          </w:p>
        </w:tc>
      </w:tr>
      <w:tr w:rsidR="000376EF" w14:paraId="1C9F266F" w14:textId="77777777" w:rsidTr="00683033">
        <w:trPr>
          <w:jc w:val="center"/>
        </w:trPr>
        <w:tc>
          <w:tcPr>
            <w:tcW w:w="4680" w:type="dxa"/>
            <w:shd w:val="clear" w:color="auto" w:fill="FFFFFF"/>
            <w:tcMar>
              <w:top w:w="100" w:type="dxa"/>
              <w:left w:w="100" w:type="dxa"/>
              <w:bottom w:w="100" w:type="dxa"/>
              <w:right w:w="100" w:type="dxa"/>
            </w:tcMar>
          </w:tcPr>
          <w:p w14:paraId="18CB2242" w14:textId="77777777" w:rsidR="000376EF" w:rsidRDefault="000376EF" w:rsidP="00683033">
            <w:pPr>
              <w:rPr>
                <w:b/>
              </w:rPr>
            </w:pPr>
            <w:r>
              <w:rPr>
                <w:b/>
              </w:rPr>
              <w:t>TimeZone</w:t>
            </w:r>
          </w:p>
        </w:tc>
        <w:tc>
          <w:tcPr>
            <w:tcW w:w="4680" w:type="dxa"/>
            <w:shd w:val="clear" w:color="auto" w:fill="FFFFFF"/>
            <w:tcMar>
              <w:top w:w="100" w:type="dxa"/>
              <w:left w:w="100" w:type="dxa"/>
              <w:bottom w:w="100" w:type="dxa"/>
              <w:right w:w="100" w:type="dxa"/>
            </w:tcMar>
          </w:tcPr>
          <w:p w14:paraId="43EE00BD" w14:textId="77777777" w:rsidR="000376EF" w:rsidRPr="00683033" w:rsidRDefault="000376EF" w:rsidP="00683033">
            <w:r w:rsidRPr="00683033">
              <w:t>Specifies a timezone in UTC notation (UTC+number).</w:t>
            </w:r>
          </w:p>
        </w:tc>
      </w:tr>
      <w:tr w:rsidR="000376EF" w14:paraId="6267B9AD" w14:textId="77777777" w:rsidTr="00683033">
        <w:trPr>
          <w:jc w:val="center"/>
        </w:trPr>
        <w:tc>
          <w:tcPr>
            <w:tcW w:w="4680" w:type="dxa"/>
            <w:shd w:val="clear" w:color="auto" w:fill="FFFFFF"/>
            <w:tcMar>
              <w:top w:w="100" w:type="dxa"/>
              <w:left w:w="100" w:type="dxa"/>
              <w:bottom w:w="100" w:type="dxa"/>
              <w:right w:w="100" w:type="dxa"/>
            </w:tcMar>
          </w:tcPr>
          <w:p w14:paraId="209226A6" w14:textId="77777777" w:rsidR="000376EF" w:rsidRDefault="000376EF" w:rsidP="00683033">
            <w:pPr>
              <w:rPr>
                <w:b/>
              </w:rPr>
            </w:pPr>
            <w:r>
              <w:rPr>
                <w:b/>
              </w:rPr>
              <w:t>Octal</w:t>
            </w:r>
          </w:p>
        </w:tc>
        <w:tc>
          <w:tcPr>
            <w:tcW w:w="4680" w:type="dxa"/>
            <w:shd w:val="clear" w:color="auto" w:fill="FFFFFF"/>
            <w:tcMar>
              <w:top w:w="100" w:type="dxa"/>
              <w:left w:w="100" w:type="dxa"/>
              <w:bottom w:w="100" w:type="dxa"/>
              <w:right w:w="100" w:type="dxa"/>
            </w:tcMar>
          </w:tcPr>
          <w:p w14:paraId="21E17C3B" w14:textId="77777777" w:rsidR="000376EF" w:rsidRPr="00683033" w:rsidRDefault="000376EF" w:rsidP="00683033">
            <w:r w:rsidRPr="00683033">
              <w:t>Specifies arbitrary octal (base-8) encoded data.</w:t>
            </w:r>
          </w:p>
        </w:tc>
      </w:tr>
      <w:tr w:rsidR="000376EF" w14:paraId="7875943B" w14:textId="77777777" w:rsidTr="00683033">
        <w:trPr>
          <w:jc w:val="center"/>
        </w:trPr>
        <w:tc>
          <w:tcPr>
            <w:tcW w:w="4680" w:type="dxa"/>
            <w:shd w:val="clear" w:color="auto" w:fill="FFFFFF"/>
            <w:tcMar>
              <w:top w:w="100" w:type="dxa"/>
              <w:left w:w="100" w:type="dxa"/>
              <w:bottom w:w="100" w:type="dxa"/>
              <w:right w:w="100" w:type="dxa"/>
            </w:tcMar>
          </w:tcPr>
          <w:p w14:paraId="404AFE4F"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180AFC16" w14:textId="77777777" w:rsidR="000376EF" w:rsidRPr="00683033" w:rsidRDefault="000376EF" w:rsidP="00683033">
            <w:r w:rsidRPr="00683033">
              <w:t>Specifies arbitrary binary encoded data.</w:t>
            </w:r>
          </w:p>
        </w:tc>
      </w:tr>
      <w:tr w:rsidR="000376EF" w14:paraId="1B3A3C8A" w14:textId="77777777" w:rsidTr="00683033">
        <w:trPr>
          <w:jc w:val="center"/>
        </w:trPr>
        <w:tc>
          <w:tcPr>
            <w:tcW w:w="4680" w:type="dxa"/>
            <w:shd w:val="clear" w:color="auto" w:fill="FFFFFF"/>
            <w:tcMar>
              <w:top w:w="100" w:type="dxa"/>
              <w:left w:w="100" w:type="dxa"/>
              <w:bottom w:w="100" w:type="dxa"/>
              <w:right w:w="100" w:type="dxa"/>
            </w:tcMar>
          </w:tcPr>
          <w:p w14:paraId="51C49D22" w14:textId="77777777" w:rsidR="000376EF" w:rsidRDefault="000376EF" w:rsidP="00683033">
            <w:pPr>
              <w:rPr>
                <w:b/>
              </w:rPr>
            </w:pPr>
            <w:r>
              <w:rPr>
                <w:b/>
              </w:rPr>
              <w:t>BinHex</w:t>
            </w:r>
          </w:p>
        </w:tc>
        <w:tc>
          <w:tcPr>
            <w:tcW w:w="4680" w:type="dxa"/>
            <w:shd w:val="clear" w:color="auto" w:fill="FFFFFF"/>
            <w:tcMar>
              <w:top w:w="100" w:type="dxa"/>
              <w:left w:w="100" w:type="dxa"/>
              <w:bottom w:w="100" w:type="dxa"/>
              <w:right w:w="100" w:type="dxa"/>
            </w:tcMar>
          </w:tcPr>
          <w:p w14:paraId="7ECD0B5F" w14:textId="77777777" w:rsidR="000376EF" w:rsidRPr="00683033" w:rsidRDefault="000376EF" w:rsidP="00683033">
            <w:r w:rsidRPr="00683033">
              <w:t>Specifies arbitrary data encoded in the Mac OS-originated BinHex format.</w:t>
            </w:r>
          </w:p>
        </w:tc>
      </w:tr>
      <w:tr w:rsidR="000376EF" w14:paraId="29A0A430" w14:textId="77777777" w:rsidTr="00683033">
        <w:trPr>
          <w:jc w:val="center"/>
        </w:trPr>
        <w:tc>
          <w:tcPr>
            <w:tcW w:w="4680" w:type="dxa"/>
            <w:shd w:val="clear" w:color="auto" w:fill="FFFFFF"/>
            <w:tcMar>
              <w:top w:w="100" w:type="dxa"/>
              <w:left w:w="100" w:type="dxa"/>
              <w:bottom w:w="100" w:type="dxa"/>
              <w:right w:w="100" w:type="dxa"/>
            </w:tcMar>
          </w:tcPr>
          <w:p w14:paraId="24314BE2" w14:textId="77777777" w:rsidR="000376EF" w:rsidRDefault="000376EF" w:rsidP="00683033">
            <w:pPr>
              <w:rPr>
                <w:b/>
              </w:rPr>
            </w:pPr>
            <w:r>
              <w:rPr>
                <w:b/>
              </w:rPr>
              <w:t>Subnet Mask</w:t>
            </w:r>
          </w:p>
        </w:tc>
        <w:tc>
          <w:tcPr>
            <w:tcW w:w="4680" w:type="dxa"/>
            <w:shd w:val="clear" w:color="auto" w:fill="FFFFFF"/>
            <w:tcMar>
              <w:top w:w="100" w:type="dxa"/>
              <w:left w:w="100" w:type="dxa"/>
              <w:bottom w:w="100" w:type="dxa"/>
              <w:right w:w="100" w:type="dxa"/>
            </w:tcMar>
          </w:tcPr>
          <w:p w14:paraId="1238D719" w14:textId="77777777" w:rsidR="000376EF" w:rsidRPr="00683033" w:rsidRDefault="000376EF" w:rsidP="00683033">
            <w:r w:rsidRPr="00683033">
              <w:t>Specifies a subnet mask in IPv4 or IPv6 notation.</w:t>
            </w:r>
          </w:p>
        </w:tc>
      </w:tr>
      <w:tr w:rsidR="000376EF" w14:paraId="59CB54A1" w14:textId="77777777" w:rsidTr="00683033">
        <w:trPr>
          <w:jc w:val="center"/>
        </w:trPr>
        <w:tc>
          <w:tcPr>
            <w:tcW w:w="4680" w:type="dxa"/>
            <w:shd w:val="clear" w:color="auto" w:fill="FFFFFF"/>
            <w:tcMar>
              <w:top w:w="100" w:type="dxa"/>
              <w:left w:w="100" w:type="dxa"/>
              <w:bottom w:w="100" w:type="dxa"/>
              <w:right w:w="100" w:type="dxa"/>
            </w:tcMar>
          </w:tcPr>
          <w:p w14:paraId="12C79191" w14:textId="77777777" w:rsidR="000376EF" w:rsidRDefault="000376EF" w:rsidP="00683033">
            <w:pPr>
              <w:rPr>
                <w:b/>
              </w:rPr>
            </w:pPr>
            <w:r>
              <w:rPr>
                <w:b/>
              </w:rPr>
              <w:t>UUID/GUID</w:t>
            </w:r>
          </w:p>
        </w:tc>
        <w:tc>
          <w:tcPr>
            <w:tcW w:w="4680" w:type="dxa"/>
            <w:shd w:val="clear" w:color="auto" w:fill="FFFFFF"/>
            <w:tcMar>
              <w:top w:w="100" w:type="dxa"/>
              <w:left w:w="100" w:type="dxa"/>
              <w:bottom w:w="100" w:type="dxa"/>
              <w:right w:w="100" w:type="dxa"/>
            </w:tcMar>
          </w:tcPr>
          <w:p w14:paraId="0D283023" w14:textId="77777777" w:rsidR="000376EF" w:rsidRPr="00683033" w:rsidRDefault="000376EF" w:rsidP="00683033">
            <w:r w:rsidRPr="00683033">
              <w:t>Specifies a globally/universally unique ID represented as a 32-character hexadecimal string. See ISO/IEC 11578:1996 Information technology -- Open Systems Interconnection -- Remote Procedure Call - http://www.iso.ch/cate/d2229.html.</w:t>
            </w:r>
          </w:p>
        </w:tc>
      </w:tr>
      <w:tr w:rsidR="000376EF" w14:paraId="614AB9DB" w14:textId="77777777" w:rsidTr="00683033">
        <w:trPr>
          <w:jc w:val="center"/>
        </w:trPr>
        <w:tc>
          <w:tcPr>
            <w:tcW w:w="4680" w:type="dxa"/>
            <w:shd w:val="clear" w:color="auto" w:fill="FFFFFF"/>
            <w:tcMar>
              <w:top w:w="100" w:type="dxa"/>
              <w:left w:w="100" w:type="dxa"/>
              <w:bottom w:w="100" w:type="dxa"/>
              <w:right w:w="100" w:type="dxa"/>
            </w:tcMar>
          </w:tcPr>
          <w:p w14:paraId="687A7AE1" w14:textId="77777777" w:rsidR="000376EF" w:rsidRDefault="000376EF" w:rsidP="00683033">
            <w:pPr>
              <w:rPr>
                <w:b/>
              </w:rPr>
            </w:pPr>
            <w:r>
              <w:rPr>
                <w:b/>
              </w:rPr>
              <w:t>Collection</w:t>
            </w:r>
          </w:p>
        </w:tc>
        <w:tc>
          <w:tcPr>
            <w:tcW w:w="4680" w:type="dxa"/>
            <w:shd w:val="clear" w:color="auto" w:fill="FFFFFF"/>
            <w:tcMar>
              <w:top w:w="100" w:type="dxa"/>
              <w:left w:w="100" w:type="dxa"/>
              <w:bottom w:w="100" w:type="dxa"/>
              <w:right w:w="100" w:type="dxa"/>
            </w:tcMar>
          </w:tcPr>
          <w:p w14:paraId="3DC8F423" w14:textId="77777777" w:rsidR="000376EF" w:rsidRPr="00683033" w:rsidRDefault="000376EF" w:rsidP="00683033">
            <w:r w:rsidRPr="00683033">
              <w:t>Specifies data represented as a container of multiple data of a shared elemental type.</w:t>
            </w:r>
          </w:p>
        </w:tc>
      </w:tr>
      <w:tr w:rsidR="000376EF" w14:paraId="3A409313" w14:textId="77777777" w:rsidTr="00683033">
        <w:trPr>
          <w:jc w:val="center"/>
        </w:trPr>
        <w:tc>
          <w:tcPr>
            <w:tcW w:w="4680" w:type="dxa"/>
            <w:shd w:val="clear" w:color="auto" w:fill="FFFFFF"/>
            <w:tcMar>
              <w:top w:w="100" w:type="dxa"/>
              <w:left w:w="100" w:type="dxa"/>
              <w:bottom w:w="100" w:type="dxa"/>
              <w:right w:w="100" w:type="dxa"/>
            </w:tcMar>
          </w:tcPr>
          <w:p w14:paraId="0AC8E9EB" w14:textId="77777777" w:rsidR="000376EF" w:rsidRDefault="000376EF" w:rsidP="00683033">
            <w:pPr>
              <w:rPr>
                <w:b/>
              </w:rPr>
            </w:pPr>
            <w:r>
              <w:rPr>
                <w:b/>
              </w:rPr>
              <w:lastRenderedPageBreak/>
              <w:t>CVE ID</w:t>
            </w:r>
          </w:p>
        </w:tc>
        <w:tc>
          <w:tcPr>
            <w:tcW w:w="4680" w:type="dxa"/>
            <w:shd w:val="clear" w:color="auto" w:fill="FFFFFF"/>
            <w:tcMar>
              <w:top w:w="100" w:type="dxa"/>
              <w:left w:w="100" w:type="dxa"/>
              <w:bottom w:w="100" w:type="dxa"/>
              <w:right w:w="100" w:type="dxa"/>
            </w:tcMar>
          </w:tcPr>
          <w:p w14:paraId="58C28A4D" w14:textId="77777777" w:rsidR="000376EF" w:rsidRPr="00683033" w:rsidRDefault="000376EF" w:rsidP="00683033">
            <w:r w:rsidRPr="00683033">
              <w:t>Specifies a CVE ID, expressed as CVE- appended by a four-digit integer, a - and another four-digit integer, as in CVE-2012-1234.</w:t>
            </w:r>
          </w:p>
        </w:tc>
      </w:tr>
      <w:tr w:rsidR="000376EF" w14:paraId="342DCC8E" w14:textId="77777777" w:rsidTr="00683033">
        <w:trPr>
          <w:jc w:val="center"/>
        </w:trPr>
        <w:tc>
          <w:tcPr>
            <w:tcW w:w="4680" w:type="dxa"/>
            <w:shd w:val="clear" w:color="auto" w:fill="FFFFFF"/>
            <w:tcMar>
              <w:top w:w="100" w:type="dxa"/>
              <w:left w:w="100" w:type="dxa"/>
              <w:bottom w:w="100" w:type="dxa"/>
              <w:right w:w="100" w:type="dxa"/>
            </w:tcMar>
          </w:tcPr>
          <w:p w14:paraId="5A571758" w14:textId="77777777" w:rsidR="000376EF" w:rsidRDefault="000376EF" w:rsidP="00683033">
            <w:pPr>
              <w:rPr>
                <w:b/>
              </w:rPr>
            </w:pPr>
            <w:r>
              <w:rPr>
                <w:b/>
              </w:rPr>
              <w:t>CWE ID</w:t>
            </w:r>
          </w:p>
        </w:tc>
        <w:tc>
          <w:tcPr>
            <w:tcW w:w="4680" w:type="dxa"/>
            <w:shd w:val="clear" w:color="auto" w:fill="FFFFFF"/>
            <w:tcMar>
              <w:top w:w="100" w:type="dxa"/>
              <w:left w:w="100" w:type="dxa"/>
              <w:bottom w:w="100" w:type="dxa"/>
              <w:right w:w="100" w:type="dxa"/>
            </w:tcMar>
          </w:tcPr>
          <w:p w14:paraId="5A2763D5" w14:textId="77777777" w:rsidR="000376EF" w:rsidRPr="00683033" w:rsidRDefault="000376EF" w:rsidP="00683033">
            <w:r w:rsidRPr="00683033">
              <w:t>Specifies a CWE ID, expressed as CWE- appended by an integer.</w:t>
            </w:r>
          </w:p>
        </w:tc>
      </w:tr>
      <w:tr w:rsidR="000376EF" w14:paraId="2741F4E6" w14:textId="77777777" w:rsidTr="00683033">
        <w:trPr>
          <w:jc w:val="center"/>
        </w:trPr>
        <w:tc>
          <w:tcPr>
            <w:tcW w:w="4680" w:type="dxa"/>
            <w:shd w:val="clear" w:color="auto" w:fill="FFFFFF"/>
            <w:tcMar>
              <w:top w:w="100" w:type="dxa"/>
              <w:left w:w="100" w:type="dxa"/>
              <w:bottom w:w="100" w:type="dxa"/>
              <w:right w:w="100" w:type="dxa"/>
            </w:tcMar>
          </w:tcPr>
          <w:p w14:paraId="5C0D25D2" w14:textId="77777777" w:rsidR="000376EF" w:rsidRDefault="000376EF" w:rsidP="00683033">
            <w:pPr>
              <w:rPr>
                <w:b/>
              </w:rPr>
            </w:pPr>
            <w:r>
              <w:rPr>
                <w:b/>
              </w:rPr>
              <w:t>CAPEC ID</w:t>
            </w:r>
          </w:p>
        </w:tc>
        <w:tc>
          <w:tcPr>
            <w:tcW w:w="4680" w:type="dxa"/>
            <w:shd w:val="clear" w:color="auto" w:fill="FFFFFF"/>
            <w:tcMar>
              <w:top w:w="100" w:type="dxa"/>
              <w:left w:w="100" w:type="dxa"/>
              <w:bottom w:w="100" w:type="dxa"/>
              <w:right w:w="100" w:type="dxa"/>
            </w:tcMar>
          </w:tcPr>
          <w:p w14:paraId="7F70D901" w14:textId="77777777" w:rsidR="000376EF" w:rsidRPr="00683033" w:rsidRDefault="000376EF" w:rsidP="00683033">
            <w:r w:rsidRPr="00683033">
              <w:t>Specifies a CAPEC ID, expressed as CAPEC- appended by an integer.</w:t>
            </w:r>
          </w:p>
        </w:tc>
      </w:tr>
      <w:tr w:rsidR="000376EF" w14:paraId="02885F2C" w14:textId="77777777" w:rsidTr="00683033">
        <w:trPr>
          <w:jc w:val="center"/>
        </w:trPr>
        <w:tc>
          <w:tcPr>
            <w:tcW w:w="4680" w:type="dxa"/>
            <w:shd w:val="clear" w:color="auto" w:fill="FFFFFF"/>
            <w:tcMar>
              <w:top w:w="100" w:type="dxa"/>
              <w:left w:w="100" w:type="dxa"/>
              <w:bottom w:w="100" w:type="dxa"/>
              <w:right w:w="100" w:type="dxa"/>
            </w:tcMar>
          </w:tcPr>
          <w:p w14:paraId="285CE702" w14:textId="77777777" w:rsidR="000376EF" w:rsidRDefault="000376EF" w:rsidP="00683033">
            <w:pPr>
              <w:rPr>
                <w:b/>
              </w:rPr>
            </w:pPr>
            <w:r>
              <w:rPr>
                <w:b/>
              </w:rPr>
              <w:t>CCE ID</w:t>
            </w:r>
          </w:p>
        </w:tc>
        <w:tc>
          <w:tcPr>
            <w:tcW w:w="4680" w:type="dxa"/>
            <w:shd w:val="clear" w:color="auto" w:fill="FFFFFF"/>
            <w:tcMar>
              <w:top w:w="100" w:type="dxa"/>
              <w:left w:w="100" w:type="dxa"/>
              <w:bottom w:w="100" w:type="dxa"/>
              <w:right w:w="100" w:type="dxa"/>
            </w:tcMar>
          </w:tcPr>
          <w:p w14:paraId="0F170E32" w14:textId="77777777" w:rsidR="000376EF" w:rsidRPr="00683033" w:rsidRDefault="000376EF" w:rsidP="00683033">
            <w:r w:rsidRPr="00683033">
              <w:t>Specifies a CCE ID, expressed as CCE- appended by an integer.</w:t>
            </w:r>
          </w:p>
        </w:tc>
      </w:tr>
      <w:tr w:rsidR="000376EF" w14:paraId="2295387A" w14:textId="77777777" w:rsidTr="00683033">
        <w:trPr>
          <w:jc w:val="center"/>
        </w:trPr>
        <w:tc>
          <w:tcPr>
            <w:tcW w:w="4680" w:type="dxa"/>
            <w:shd w:val="clear" w:color="auto" w:fill="FFFFFF"/>
            <w:tcMar>
              <w:top w:w="100" w:type="dxa"/>
              <w:left w:w="100" w:type="dxa"/>
              <w:bottom w:w="100" w:type="dxa"/>
              <w:right w:w="100" w:type="dxa"/>
            </w:tcMar>
          </w:tcPr>
          <w:p w14:paraId="44B7C7A4" w14:textId="77777777" w:rsidR="000376EF" w:rsidRDefault="000376EF" w:rsidP="00683033">
            <w:pPr>
              <w:rPr>
                <w:b/>
              </w:rPr>
            </w:pPr>
            <w:r>
              <w:rPr>
                <w:b/>
              </w:rPr>
              <w:t>CPE Name</w:t>
            </w:r>
          </w:p>
        </w:tc>
        <w:tc>
          <w:tcPr>
            <w:tcW w:w="4680" w:type="dxa"/>
            <w:shd w:val="clear" w:color="auto" w:fill="FFFFFF"/>
            <w:tcMar>
              <w:top w:w="100" w:type="dxa"/>
              <w:left w:w="100" w:type="dxa"/>
              <w:bottom w:w="100" w:type="dxa"/>
              <w:right w:w="100" w:type="dxa"/>
            </w:tcMar>
          </w:tcPr>
          <w:p w14:paraId="5972C24F" w14:textId="77777777" w:rsidR="000376EF" w:rsidRPr="00683033" w:rsidRDefault="000376EF" w:rsidP="00683033">
            <w:r w:rsidRPr="00683033">
              <w:t>Specifies a CPE Name. See http://cpe.mitre.org/specification/archive/version2.0/cpe-specification_2.0.pdf for more information.</w:t>
            </w:r>
          </w:p>
        </w:tc>
      </w:tr>
    </w:tbl>
    <w:p w14:paraId="51A469C0" w14:textId="77777777" w:rsidR="000376EF" w:rsidRDefault="000376EF" w:rsidP="000376EF"/>
    <w:p w14:paraId="796532A7" w14:textId="77777777" w:rsidR="00683033" w:rsidRDefault="00683033" w:rsidP="00683033">
      <w:pPr>
        <w:pStyle w:val="Heading3"/>
      </w:pPr>
      <w:bookmarkStart w:id="308" w:name="_Toc425409718"/>
      <w:bookmarkStart w:id="309" w:name="_Toc425409715"/>
      <w:bookmarkStart w:id="310" w:name="_Toc450634668"/>
      <w:r>
        <w:t xml:space="preserve">DatePrecisionEnum </w:t>
      </w:r>
      <w:bookmarkEnd w:id="308"/>
      <w:r>
        <w:t>Enumeration</w:t>
      </w:r>
      <w:bookmarkEnd w:id="310"/>
    </w:p>
    <w:p w14:paraId="3A5532F8" w14:textId="1575ADF8" w:rsidR="00683033" w:rsidRPr="00683033" w:rsidRDefault="00683033"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4E731D">
        <w:t>75</w:t>
      </w:r>
      <w:r w:rsidRPr="00683033">
        <w:t xml:space="preserve">. Literals of the </w:t>
      </w:r>
      <w:r w:rsidRPr="005A3C85">
        <w:rPr>
          <w:rFonts w:ascii="Courier New" w:hAnsi="Courier New" w:cs="Courier New"/>
        </w:rPr>
        <w:t>DatePrecisionEnum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E7197AD" w14:textId="77777777" w:rsidTr="00683033">
        <w:trPr>
          <w:jc w:val="center"/>
        </w:trPr>
        <w:tc>
          <w:tcPr>
            <w:tcW w:w="4680" w:type="dxa"/>
            <w:shd w:val="clear" w:color="auto" w:fill="BFBFBF"/>
            <w:tcMar>
              <w:top w:w="100" w:type="dxa"/>
              <w:left w:w="100" w:type="dxa"/>
              <w:bottom w:w="100" w:type="dxa"/>
              <w:right w:w="100" w:type="dxa"/>
            </w:tcMar>
          </w:tcPr>
          <w:p w14:paraId="71912922"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8E403C5" w14:textId="77777777" w:rsidR="00683033" w:rsidRPr="00683033" w:rsidRDefault="00683033" w:rsidP="00683033">
            <w:pPr>
              <w:rPr>
                <w:b/>
                <w:color w:val="000000"/>
              </w:rPr>
            </w:pPr>
            <w:r w:rsidRPr="00683033">
              <w:rPr>
                <w:b/>
                <w:color w:val="000000"/>
              </w:rPr>
              <w:t>Description</w:t>
            </w:r>
          </w:p>
        </w:tc>
      </w:tr>
      <w:tr w:rsidR="00683033" w14:paraId="72F8E5A8" w14:textId="77777777" w:rsidTr="00683033">
        <w:trPr>
          <w:jc w:val="center"/>
        </w:trPr>
        <w:tc>
          <w:tcPr>
            <w:tcW w:w="4680" w:type="dxa"/>
            <w:shd w:val="clear" w:color="auto" w:fill="FFFFFF"/>
            <w:tcMar>
              <w:top w:w="100" w:type="dxa"/>
              <w:left w:w="100" w:type="dxa"/>
              <w:bottom w:w="100" w:type="dxa"/>
              <w:right w:w="100" w:type="dxa"/>
            </w:tcMar>
          </w:tcPr>
          <w:p w14:paraId="36D48C09" w14:textId="77777777" w:rsidR="00683033" w:rsidRDefault="00683033" w:rsidP="00683033">
            <w:pPr>
              <w:rPr>
                <w:b/>
              </w:rPr>
            </w:pPr>
            <w:r>
              <w:rPr>
                <w:b/>
              </w:rPr>
              <w:t>year</w:t>
            </w:r>
          </w:p>
        </w:tc>
        <w:tc>
          <w:tcPr>
            <w:tcW w:w="4680" w:type="dxa"/>
            <w:shd w:val="clear" w:color="auto" w:fill="FFFFFF"/>
            <w:tcMar>
              <w:top w:w="100" w:type="dxa"/>
              <w:left w:w="100" w:type="dxa"/>
              <w:bottom w:w="100" w:type="dxa"/>
              <w:right w:w="100" w:type="dxa"/>
            </w:tcMar>
          </w:tcPr>
          <w:p w14:paraId="130CF3FD" w14:textId="77777777" w:rsidR="00683033" w:rsidRPr="00683033" w:rsidRDefault="00683033" w:rsidP="00683033">
            <w:r w:rsidRPr="00683033">
              <w:t>Date is precise to the given year.</w:t>
            </w:r>
          </w:p>
        </w:tc>
      </w:tr>
      <w:tr w:rsidR="00683033" w14:paraId="21243CDB" w14:textId="77777777" w:rsidTr="00683033">
        <w:trPr>
          <w:jc w:val="center"/>
        </w:trPr>
        <w:tc>
          <w:tcPr>
            <w:tcW w:w="4680" w:type="dxa"/>
            <w:shd w:val="clear" w:color="auto" w:fill="FFFFFF"/>
            <w:tcMar>
              <w:top w:w="100" w:type="dxa"/>
              <w:left w:w="100" w:type="dxa"/>
              <w:bottom w:w="100" w:type="dxa"/>
              <w:right w:w="100" w:type="dxa"/>
            </w:tcMar>
          </w:tcPr>
          <w:p w14:paraId="518F5970" w14:textId="77777777" w:rsidR="00683033" w:rsidRDefault="00683033" w:rsidP="00683033">
            <w:pPr>
              <w:rPr>
                <w:b/>
              </w:rPr>
            </w:pPr>
            <w:r>
              <w:rPr>
                <w:b/>
              </w:rPr>
              <w:t>month</w:t>
            </w:r>
          </w:p>
        </w:tc>
        <w:tc>
          <w:tcPr>
            <w:tcW w:w="4680" w:type="dxa"/>
            <w:shd w:val="clear" w:color="auto" w:fill="FFFFFF"/>
            <w:tcMar>
              <w:top w:w="100" w:type="dxa"/>
              <w:left w:w="100" w:type="dxa"/>
              <w:bottom w:w="100" w:type="dxa"/>
              <w:right w:w="100" w:type="dxa"/>
            </w:tcMar>
          </w:tcPr>
          <w:p w14:paraId="0366FDD3" w14:textId="77777777" w:rsidR="00683033" w:rsidRPr="00683033" w:rsidRDefault="00683033" w:rsidP="00683033">
            <w:r w:rsidRPr="00683033">
              <w:t>Date is precise to the given month.</w:t>
            </w:r>
          </w:p>
        </w:tc>
      </w:tr>
      <w:tr w:rsidR="00683033" w14:paraId="5E225FE8" w14:textId="77777777" w:rsidTr="00683033">
        <w:trPr>
          <w:jc w:val="center"/>
        </w:trPr>
        <w:tc>
          <w:tcPr>
            <w:tcW w:w="4680" w:type="dxa"/>
            <w:shd w:val="clear" w:color="auto" w:fill="FFFFFF"/>
            <w:tcMar>
              <w:top w:w="100" w:type="dxa"/>
              <w:left w:w="100" w:type="dxa"/>
              <w:bottom w:w="100" w:type="dxa"/>
              <w:right w:w="100" w:type="dxa"/>
            </w:tcMar>
          </w:tcPr>
          <w:p w14:paraId="063F4FB1" w14:textId="77777777" w:rsidR="00683033" w:rsidRDefault="00683033" w:rsidP="00683033">
            <w:pPr>
              <w:rPr>
                <w:b/>
              </w:rPr>
            </w:pPr>
            <w:r>
              <w:rPr>
                <w:b/>
              </w:rPr>
              <w:t>day</w:t>
            </w:r>
          </w:p>
        </w:tc>
        <w:tc>
          <w:tcPr>
            <w:tcW w:w="4680" w:type="dxa"/>
            <w:shd w:val="clear" w:color="auto" w:fill="FFFFFF"/>
            <w:tcMar>
              <w:top w:w="100" w:type="dxa"/>
              <w:left w:w="100" w:type="dxa"/>
              <w:bottom w:w="100" w:type="dxa"/>
              <w:right w:w="100" w:type="dxa"/>
            </w:tcMar>
          </w:tcPr>
          <w:p w14:paraId="45E0DA45" w14:textId="77777777" w:rsidR="00683033" w:rsidRPr="00683033" w:rsidRDefault="00683033" w:rsidP="00683033">
            <w:r w:rsidRPr="00683033">
              <w:t>Date is precise to the given day.</w:t>
            </w:r>
          </w:p>
        </w:tc>
      </w:tr>
    </w:tbl>
    <w:p w14:paraId="040C29D9" w14:textId="77777777" w:rsidR="00683033" w:rsidRDefault="00683033" w:rsidP="00683033">
      <w:pPr>
        <w:pStyle w:val="Heading3"/>
      </w:pPr>
      <w:bookmarkStart w:id="311" w:name="_Toc425409722"/>
      <w:bookmarkStart w:id="312" w:name="_Toc450634669"/>
      <w:r>
        <w:t xml:space="preserve">EndiannessTypeEnum </w:t>
      </w:r>
      <w:bookmarkEnd w:id="311"/>
      <w:r>
        <w:t>Enumeration</w:t>
      </w:r>
      <w:bookmarkEnd w:id="312"/>
    </w:p>
    <w:p w14:paraId="61AE2EFD" w14:textId="290422D1" w:rsidR="00683033" w:rsidRPr="00683033" w:rsidRDefault="00683033"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4E731D">
        <w:t>76</w:t>
      </w:r>
      <w:r w:rsidRPr="00683033">
        <w:t xml:space="preserve">. Literals of the </w:t>
      </w:r>
      <w:r w:rsidRPr="005A3C85">
        <w:rPr>
          <w:rFonts w:ascii="Courier New" w:hAnsi="Courier New" w:cs="Courier New"/>
        </w:rPr>
        <w:t>EndiannessTypeEnum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BF07613" w14:textId="77777777" w:rsidTr="00683033">
        <w:trPr>
          <w:jc w:val="center"/>
        </w:trPr>
        <w:tc>
          <w:tcPr>
            <w:tcW w:w="4680" w:type="dxa"/>
            <w:shd w:val="clear" w:color="auto" w:fill="BFBFBF"/>
            <w:tcMar>
              <w:top w:w="100" w:type="dxa"/>
              <w:left w:w="100" w:type="dxa"/>
              <w:bottom w:w="100" w:type="dxa"/>
              <w:right w:w="100" w:type="dxa"/>
            </w:tcMar>
          </w:tcPr>
          <w:p w14:paraId="724D92D9"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507811A" w14:textId="77777777" w:rsidR="00683033" w:rsidRPr="00683033" w:rsidRDefault="00683033" w:rsidP="00683033">
            <w:pPr>
              <w:rPr>
                <w:b/>
                <w:color w:val="000000"/>
              </w:rPr>
            </w:pPr>
            <w:r w:rsidRPr="00683033">
              <w:rPr>
                <w:b/>
                <w:color w:val="000000"/>
              </w:rPr>
              <w:t>Description</w:t>
            </w:r>
          </w:p>
        </w:tc>
      </w:tr>
      <w:tr w:rsidR="00683033" w14:paraId="561C899D" w14:textId="77777777" w:rsidTr="00683033">
        <w:trPr>
          <w:jc w:val="center"/>
        </w:trPr>
        <w:tc>
          <w:tcPr>
            <w:tcW w:w="4680" w:type="dxa"/>
            <w:shd w:val="clear" w:color="auto" w:fill="FFFFFF"/>
            <w:tcMar>
              <w:top w:w="100" w:type="dxa"/>
              <w:left w:w="100" w:type="dxa"/>
              <w:bottom w:w="100" w:type="dxa"/>
              <w:right w:w="100" w:type="dxa"/>
            </w:tcMar>
          </w:tcPr>
          <w:p w14:paraId="42EE7026" w14:textId="77777777" w:rsidR="00683033" w:rsidRDefault="00683033" w:rsidP="00683033">
            <w:pPr>
              <w:rPr>
                <w:b/>
              </w:rPr>
            </w:pPr>
            <w:r>
              <w:rPr>
                <w:b/>
              </w:rPr>
              <w:t>Big-endian</w:t>
            </w:r>
          </w:p>
        </w:tc>
        <w:tc>
          <w:tcPr>
            <w:tcW w:w="4680" w:type="dxa"/>
            <w:shd w:val="clear" w:color="auto" w:fill="FFFFFF"/>
            <w:tcMar>
              <w:top w:w="100" w:type="dxa"/>
              <w:left w:w="100" w:type="dxa"/>
              <w:bottom w:w="100" w:type="dxa"/>
              <w:right w:w="100" w:type="dxa"/>
            </w:tcMar>
          </w:tcPr>
          <w:p w14:paraId="505132F4" w14:textId="77777777" w:rsidR="00683033" w:rsidRPr="00683033" w:rsidRDefault="00683033" w:rsidP="00683033">
            <w:r w:rsidRPr="00683033">
              <w:t>The Big-endian value specifies a big-endian byte ordering.</w:t>
            </w:r>
          </w:p>
        </w:tc>
      </w:tr>
      <w:tr w:rsidR="00683033" w14:paraId="1FE3CC9B" w14:textId="77777777" w:rsidTr="00683033">
        <w:trPr>
          <w:jc w:val="center"/>
        </w:trPr>
        <w:tc>
          <w:tcPr>
            <w:tcW w:w="4680" w:type="dxa"/>
            <w:shd w:val="clear" w:color="auto" w:fill="FFFFFF"/>
            <w:tcMar>
              <w:top w:w="100" w:type="dxa"/>
              <w:left w:w="100" w:type="dxa"/>
              <w:bottom w:w="100" w:type="dxa"/>
              <w:right w:w="100" w:type="dxa"/>
            </w:tcMar>
          </w:tcPr>
          <w:p w14:paraId="1FD8371C" w14:textId="77777777" w:rsidR="00683033" w:rsidRDefault="00683033" w:rsidP="00683033">
            <w:pPr>
              <w:rPr>
                <w:b/>
              </w:rPr>
            </w:pPr>
            <w:r>
              <w:rPr>
                <w:b/>
              </w:rPr>
              <w:t>Little-endian</w:t>
            </w:r>
          </w:p>
        </w:tc>
        <w:tc>
          <w:tcPr>
            <w:tcW w:w="4680" w:type="dxa"/>
            <w:shd w:val="clear" w:color="auto" w:fill="FFFFFF"/>
            <w:tcMar>
              <w:top w:w="100" w:type="dxa"/>
              <w:left w:w="100" w:type="dxa"/>
              <w:bottom w:w="100" w:type="dxa"/>
              <w:right w:w="100" w:type="dxa"/>
            </w:tcMar>
          </w:tcPr>
          <w:p w14:paraId="44C6F64D" w14:textId="77777777" w:rsidR="00683033" w:rsidRPr="00683033" w:rsidRDefault="00683033" w:rsidP="00683033">
            <w:r w:rsidRPr="00683033">
              <w:t>The Little-endian value specifies a little-endian byte ordering.</w:t>
            </w:r>
          </w:p>
        </w:tc>
      </w:tr>
      <w:tr w:rsidR="00683033" w14:paraId="3E67A1DD" w14:textId="77777777" w:rsidTr="00683033">
        <w:trPr>
          <w:jc w:val="center"/>
        </w:trPr>
        <w:tc>
          <w:tcPr>
            <w:tcW w:w="4680" w:type="dxa"/>
            <w:shd w:val="clear" w:color="auto" w:fill="FFFFFF"/>
            <w:tcMar>
              <w:top w:w="100" w:type="dxa"/>
              <w:left w:w="100" w:type="dxa"/>
              <w:bottom w:w="100" w:type="dxa"/>
              <w:right w:w="100" w:type="dxa"/>
            </w:tcMar>
          </w:tcPr>
          <w:p w14:paraId="012D079E" w14:textId="77777777" w:rsidR="00683033" w:rsidRDefault="00683033" w:rsidP="00683033">
            <w:pPr>
              <w:rPr>
                <w:b/>
              </w:rPr>
            </w:pPr>
            <w:r>
              <w:rPr>
                <w:b/>
              </w:rPr>
              <w:t>Middle-endian</w:t>
            </w:r>
          </w:p>
        </w:tc>
        <w:tc>
          <w:tcPr>
            <w:tcW w:w="4680" w:type="dxa"/>
            <w:shd w:val="clear" w:color="auto" w:fill="FFFFFF"/>
            <w:tcMar>
              <w:top w:w="100" w:type="dxa"/>
              <w:left w:w="100" w:type="dxa"/>
              <w:bottom w:w="100" w:type="dxa"/>
              <w:right w:w="100" w:type="dxa"/>
            </w:tcMar>
          </w:tcPr>
          <w:p w14:paraId="3789D971" w14:textId="77777777" w:rsidR="00683033" w:rsidRPr="00683033" w:rsidRDefault="00683033" w:rsidP="00683033">
            <w:r w:rsidRPr="00683033">
              <w:t>The Middle-endian value specifies a middle-endian byte ordering.</w:t>
            </w:r>
          </w:p>
        </w:tc>
      </w:tr>
    </w:tbl>
    <w:p w14:paraId="28B96A1D" w14:textId="77777777" w:rsidR="00683033" w:rsidRDefault="00683033" w:rsidP="00683033"/>
    <w:p w14:paraId="4B97B230" w14:textId="77777777" w:rsidR="00683033" w:rsidRDefault="00683033" w:rsidP="00683033">
      <w:pPr>
        <w:pStyle w:val="Heading3"/>
      </w:pPr>
      <w:bookmarkStart w:id="313" w:name="_Toc450634670"/>
      <w:r>
        <w:lastRenderedPageBreak/>
        <w:t>Layer4ProtocolEnum Enumeration</w:t>
      </w:r>
      <w:bookmarkEnd w:id="313"/>
    </w:p>
    <w:p w14:paraId="159BB79A" w14:textId="5E6F6D2D" w:rsidR="00683033" w:rsidRPr="00683033" w:rsidRDefault="00683033"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4E731D">
        <w:t>77</w:t>
      </w:r>
      <w:r w:rsidRPr="00683033">
        <w:t xml:space="preserve">. Literals of the </w:t>
      </w:r>
      <w:r w:rsidRPr="005A3C85">
        <w:rPr>
          <w:rFonts w:ascii="Courier New" w:hAnsi="Courier New" w:cs="Courier New"/>
        </w:rPr>
        <w:t>Layer4ProtocolEnum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B99F447" w14:textId="77777777" w:rsidTr="00683033">
        <w:trPr>
          <w:jc w:val="center"/>
        </w:trPr>
        <w:tc>
          <w:tcPr>
            <w:tcW w:w="4680" w:type="dxa"/>
            <w:shd w:val="clear" w:color="auto" w:fill="BFBFBF"/>
            <w:tcMar>
              <w:top w:w="100" w:type="dxa"/>
              <w:left w:w="100" w:type="dxa"/>
              <w:bottom w:w="100" w:type="dxa"/>
              <w:right w:w="100" w:type="dxa"/>
            </w:tcMar>
          </w:tcPr>
          <w:p w14:paraId="11DF5275"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F6B1F3B" w14:textId="77777777" w:rsidR="00683033" w:rsidRPr="00683033" w:rsidRDefault="00683033" w:rsidP="00683033">
            <w:pPr>
              <w:rPr>
                <w:b/>
                <w:color w:val="000000"/>
              </w:rPr>
            </w:pPr>
            <w:r w:rsidRPr="00683033">
              <w:rPr>
                <w:b/>
                <w:color w:val="000000"/>
              </w:rPr>
              <w:t>Description</w:t>
            </w:r>
          </w:p>
        </w:tc>
      </w:tr>
      <w:tr w:rsidR="00683033" w14:paraId="74B7B0F7" w14:textId="77777777" w:rsidTr="00683033">
        <w:trPr>
          <w:jc w:val="center"/>
        </w:trPr>
        <w:tc>
          <w:tcPr>
            <w:tcW w:w="4680" w:type="dxa"/>
            <w:shd w:val="clear" w:color="auto" w:fill="FFFFFF"/>
            <w:tcMar>
              <w:top w:w="100" w:type="dxa"/>
              <w:left w:w="100" w:type="dxa"/>
              <w:bottom w:w="100" w:type="dxa"/>
              <w:right w:w="100" w:type="dxa"/>
            </w:tcMar>
          </w:tcPr>
          <w:p w14:paraId="2C3CF31A" w14:textId="77777777" w:rsidR="00683033" w:rsidRDefault="00683033" w:rsidP="00683033">
            <w:pPr>
              <w:rPr>
                <w:b/>
              </w:rPr>
            </w:pPr>
            <w:r>
              <w:rPr>
                <w:b/>
              </w:rPr>
              <w:t>TCP</w:t>
            </w:r>
          </w:p>
        </w:tc>
        <w:tc>
          <w:tcPr>
            <w:tcW w:w="4680" w:type="dxa"/>
            <w:shd w:val="clear" w:color="auto" w:fill="FFFFFF"/>
            <w:tcMar>
              <w:top w:w="100" w:type="dxa"/>
              <w:left w:w="100" w:type="dxa"/>
              <w:bottom w:w="100" w:type="dxa"/>
              <w:right w:w="100" w:type="dxa"/>
            </w:tcMar>
          </w:tcPr>
          <w:p w14:paraId="394705D6" w14:textId="77777777" w:rsidR="00683033" w:rsidRPr="00683033" w:rsidRDefault="00683033" w:rsidP="00683033">
            <w:r w:rsidRPr="00683033">
              <w:t>Specifies the Transmission Control Protocol.</w:t>
            </w:r>
          </w:p>
        </w:tc>
      </w:tr>
      <w:tr w:rsidR="00683033" w14:paraId="14B5A2F5" w14:textId="77777777" w:rsidTr="00683033">
        <w:trPr>
          <w:jc w:val="center"/>
        </w:trPr>
        <w:tc>
          <w:tcPr>
            <w:tcW w:w="4680" w:type="dxa"/>
            <w:shd w:val="clear" w:color="auto" w:fill="FFFFFF"/>
            <w:tcMar>
              <w:top w:w="100" w:type="dxa"/>
              <w:left w:w="100" w:type="dxa"/>
              <w:bottom w:w="100" w:type="dxa"/>
              <w:right w:w="100" w:type="dxa"/>
            </w:tcMar>
          </w:tcPr>
          <w:p w14:paraId="460CE5D9" w14:textId="77777777" w:rsidR="00683033" w:rsidRDefault="00683033" w:rsidP="00683033">
            <w:pPr>
              <w:rPr>
                <w:b/>
              </w:rPr>
            </w:pPr>
            <w:r>
              <w:rPr>
                <w:b/>
              </w:rPr>
              <w:t>UDP</w:t>
            </w:r>
          </w:p>
        </w:tc>
        <w:tc>
          <w:tcPr>
            <w:tcW w:w="4680" w:type="dxa"/>
            <w:shd w:val="clear" w:color="auto" w:fill="FFFFFF"/>
            <w:tcMar>
              <w:top w:w="100" w:type="dxa"/>
              <w:left w:w="100" w:type="dxa"/>
              <w:bottom w:w="100" w:type="dxa"/>
              <w:right w:w="100" w:type="dxa"/>
            </w:tcMar>
          </w:tcPr>
          <w:p w14:paraId="77DA81E2" w14:textId="77777777" w:rsidR="00683033" w:rsidRPr="00683033" w:rsidRDefault="00683033" w:rsidP="00683033">
            <w:r w:rsidRPr="00683033">
              <w:t>Specifies the User Datagram Protocol.</w:t>
            </w:r>
          </w:p>
        </w:tc>
      </w:tr>
      <w:tr w:rsidR="00683033" w14:paraId="6E03D601" w14:textId="77777777" w:rsidTr="00683033">
        <w:trPr>
          <w:jc w:val="center"/>
        </w:trPr>
        <w:tc>
          <w:tcPr>
            <w:tcW w:w="4680" w:type="dxa"/>
            <w:shd w:val="clear" w:color="auto" w:fill="FFFFFF"/>
            <w:tcMar>
              <w:top w:w="100" w:type="dxa"/>
              <w:left w:w="100" w:type="dxa"/>
              <w:bottom w:w="100" w:type="dxa"/>
              <w:right w:w="100" w:type="dxa"/>
            </w:tcMar>
          </w:tcPr>
          <w:p w14:paraId="17393B31" w14:textId="77777777" w:rsidR="00683033" w:rsidRDefault="00683033" w:rsidP="00683033">
            <w:pPr>
              <w:rPr>
                <w:b/>
              </w:rPr>
            </w:pPr>
            <w:r>
              <w:rPr>
                <w:b/>
              </w:rPr>
              <w:t>AH</w:t>
            </w:r>
          </w:p>
        </w:tc>
        <w:tc>
          <w:tcPr>
            <w:tcW w:w="4680" w:type="dxa"/>
            <w:shd w:val="clear" w:color="auto" w:fill="FFFFFF"/>
            <w:tcMar>
              <w:top w:w="100" w:type="dxa"/>
              <w:left w:w="100" w:type="dxa"/>
              <w:bottom w:w="100" w:type="dxa"/>
              <w:right w:w="100" w:type="dxa"/>
            </w:tcMar>
          </w:tcPr>
          <w:p w14:paraId="09A08465" w14:textId="77777777" w:rsidR="00683033" w:rsidRPr="00683033" w:rsidRDefault="00683033" w:rsidP="00683033">
            <w:r w:rsidRPr="00683033">
              <w:t>Specifies the Authentication Header protocol.</w:t>
            </w:r>
          </w:p>
        </w:tc>
      </w:tr>
      <w:tr w:rsidR="00683033" w14:paraId="20BC467B" w14:textId="77777777" w:rsidTr="00683033">
        <w:trPr>
          <w:jc w:val="center"/>
        </w:trPr>
        <w:tc>
          <w:tcPr>
            <w:tcW w:w="4680" w:type="dxa"/>
            <w:shd w:val="clear" w:color="auto" w:fill="FFFFFF"/>
            <w:tcMar>
              <w:top w:w="100" w:type="dxa"/>
              <w:left w:w="100" w:type="dxa"/>
              <w:bottom w:w="100" w:type="dxa"/>
              <w:right w:w="100" w:type="dxa"/>
            </w:tcMar>
          </w:tcPr>
          <w:p w14:paraId="2435D0DD" w14:textId="77777777" w:rsidR="00683033" w:rsidRDefault="00683033" w:rsidP="00683033">
            <w:pPr>
              <w:rPr>
                <w:b/>
              </w:rPr>
            </w:pPr>
            <w:r>
              <w:rPr>
                <w:b/>
              </w:rPr>
              <w:t>ESP</w:t>
            </w:r>
          </w:p>
        </w:tc>
        <w:tc>
          <w:tcPr>
            <w:tcW w:w="4680" w:type="dxa"/>
            <w:shd w:val="clear" w:color="auto" w:fill="FFFFFF"/>
            <w:tcMar>
              <w:top w:w="100" w:type="dxa"/>
              <w:left w:w="100" w:type="dxa"/>
              <w:bottom w:w="100" w:type="dxa"/>
              <w:right w:w="100" w:type="dxa"/>
            </w:tcMar>
          </w:tcPr>
          <w:p w14:paraId="3F9A625C" w14:textId="77777777" w:rsidR="00683033" w:rsidRPr="00683033" w:rsidRDefault="00683033" w:rsidP="00683033">
            <w:r w:rsidRPr="00683033">
              <w:t>Specifies the Encapsulating Security Payload protocol.</w:t>
            </w:r>
          </w:p>
        </w:tc>
      </w:tr>
      <w:tr w:rsidR="00683033" w14:paraId="419A4ED9" w14:textId="77777777" w:rsidTr="00683033">
        <w:trPr>
          <w:jc w:val="center"/>
        </w:trPr>
        <w:tc>
          <w:tcPr>
            <w:tcW w:w="4680" w:type="dxa"/>
            <w:shd w:val="clear" w:color="auto" w:fill="FFFFFF"/>
            <w:tcMar>
              <w:top w:w="100" w:type="dxa"/>
              <w:left w:w="100" w:type="dxa"/>
              <w:bottom w:w="100" w:type="dxa"/>
              <w:right w:w="100" w:type="dxa"/>
            </w:tcMar>
          </w:tcPr>
          <w:p w14:paraId="71E8951A" w14:textId="77777777" w:rsidR="00683033" w:rsidRDefault="00683033" w:rsidP="00683033">
            <w:pPr>
              <w:rPr>
                <w:b/>
              </w:rPr>
            </w:pPr>
            <w:r>
              <w:rPr>
                <w:b/>
              </w:rPr>
              <w:t>GRE</w:t>
            </w:r>
          </w:p>
        </w:tc>
        <w:tc>
          <w:tcPr>
            <w:tcW w:w="4680" w:type="dxa"/>
            <w:shd w:val="clear" w:color="auto" w:fill="FFFFFF"/>
            <w:tcMar>
              <w:top w:w="100" w:type="dxa"/>
              <w:left w:w="100" w:type="dxa"/>
              <w:bottom w:w="100" w:type="dxa"/>
              <w:right w:w="100" w:type="dxa"/>
            </w:tcMar>
          </w:tcPr>
          <w:p w14:paraId="02ACFE09" w14:textId="77777777" w:rsidR="00683033" w:rsidRPr="00683033" w:rsidRDefault="00683033" w:rsidP="00683033">
            <w:r w:rsidRPr="00683033">
              <w:t>Specifies the Generic Routing Encapsulation protocol.</w:t>
            </w:r>
          </w:p>
        </w:tc>
      </w:tr>
      <w:tr w:rsidR="00683033" w14:paraId="2E353F16" w14:textId="77777777" w:rsidTr="00683033">
        <w:trPr>
          <w:jc w:val="center"/>
        </w:trPr>
        <w:tc>
          <w:tcPr>
            <w:tcW w:w="4680" w:type="dxa"/>
            <w:shd w:val="clear" w:color="auto" w:fill="FFFFFF"/>
            <w:tcMar>
              <w:top w:w="100" w:type="dxa"/>
              <w:left w:w="100" w:type="dxa"/>
              <w:bottom w:w="100" w:type="dxa"/>
              <w:right w:w="100" w:type="dxa"/>
            </w:tcMar>
          </w:tcPr>
          <w:p w14:paraId="57CFC1C9" w14:textId="77777777" w:rsidR="00683033" w:rsidRDefault="00683033" w:rsidP="00683033">
            <w:pPr>
              <w:rPr>
                <w:b/>
              </w:rPr>
            </w:pPr>
            <w:r>
              <w:rPr>
                <w:b/>
              </w:rPr>
              <w:t>IL</w:t>
            </w:r>
          </w:p>
        </w:tc>
        <w:tc>
          <w:tcPr>
            <w:tcW w:w="4680" w:type="dxa"/>
            <w:shd w:val="clear" w:color="auto" w:fill="FFFFFF"/>
            <w:tcMar>
              <w:top w:w="100" w:type="dxa"/>
              <w:left w:w="100" w:type="dxa"/>
              <w:bottom w:w="100" w:type="dxa"/>
              <w:right w:w="100" w:type="dxa"/>
            </w:tcMar>
          </w:tcPr>
          <w:p w14:paraId="584A1C87" w14:textId="77777777" w:rsidR="00683033" w:rsidRPr="00683033" w:rsidRDefault="00683033" w:rsidP="00683033">
            <w:r w:rsidRPr="00683033">
              <w:t>Specifies the Internet Link protocol.</w:t>
            </w:r>
          </w:p>
        </w:tc>
      </w:tr>
      <w:tr w:rsidR="00683033" w14:paraId="1B068B26" w14:textId="77777777" w:rsidTr="00683033">
        <w:trPr>
          <w:jc w:val="center"/>
        </w:trPr>
        <w:tc>
          <w:tcPr>
            <w:tcW w:w="4680" w:type="dxa"/>
            <w:shd w:val="clear" w:color="auto" w:fill="FFFFFF"/>
            <w:tcMar>
              <w:top w:w="100" w:type="dxa"/>
              <w:left w:w="100" w:type="dxa"/>
              <w:bottom w:w="100" w:type="dxa"/>
              <w:right w:w="100" w:type="dxa"/>
            </w:tcMar>
          </w:tcPr>
          <w:p w14:paraId="4BC1F2E0" w14:textId="77777777" w:rsidR="00683033" w:rsidRDefault="00683033" w:rsidP="00683033">
            <w:pPr>
              <w:rPr>
                <w:b/>
              </w:rPr>
            </w:pPr>
            <w:r>
              <w:rPr>
                <w:b/>
              </w:rPr>
              <w:t>SCTP</w:t>
            </w:r>
          </w:p>
        </w:tc>
        <w:tc>
          <w:tcPr>
            <w:tcW w:w="4680" w:type="dxa"/>
            <w:shd w:val="clear" w:color="auto" w:fill="FFFFFF"/>
            <w:tcMar>
              <w:top w:w="100" w:type="dxa"/>
              <w:left w:w="100" w:type="dxa"/>
              <w:bottom w:w="100" w:type="dxa"/>
              <w:right w:w="100" w:type="dxa"/>
            </w:tcMar>
          </w:tcPr>
          <w:p w14:paraId="6A8F6AF1" w14:textId="77777777" w:rsidR="00683033" w:rsidRPr="00683033" w:rsidRDefault="00683033" w:rsidP="00683033">
            <w:r w:rsidRPr="00683033">
              <w:t>Specifies the Stream Control Transmission Protocol.</w:t>
            </w:r>
          </w:p>
        </w:tc>
      </w:tr>
      <w:tr w:rsidR="00683033" w14:paraId="3735FA9C" w14:textId="77777777" w:rsidTr="00683033">
        <w:trPr>
          <w:jc w:val="center"/>
        </w:trPr>
        <w:tc>
          <w:tcPr>
            <w:tcW w:w="4680" w:type="dxa"/>
            <w:shd w:val="clear" w:color="auto" w:fill="FFFFFF"/>
            <w:tcMar>
              <w:top w:w="100" w:type="dxa"/>
              <w:left w:w="100" w:type="dxa"/>
              <w:bottom w:w="100" w:type="dxa"/>
              <w:right w:w="100" w:type="dxa"/>
            </w:tcMar>
          </w:tcPr>
          <w:p w14:paraId="65150459" w14:textId="77777777" w:rsidR="00683033" w:rsidRDefault="00683033" w:rsidP="00683033">
            <w:pPr>
              <w:rPr>
                <w:b/>
              </w:rPr>
            </w:pPr>
            <w:r>
              <w:rPr>
                <w:b/>
              </w:rPr>
              <w:t>Sinec H1</w:t>
            </w:r>
          </w:p>
        </w:tc>
        <w:tc>
          <w:tcPr>
            <w:tcW w:w="4680" w:type="dxa"/>
            <w:shd w:val="clear" w:color="auto" w:fill="FFFFFF"/>
            <w:tcMar>
              <w:top w:w="100" w:type="dxa"/>
              <w:left w:w="100" w:type="dxa"/>
              <w:bottom w:w="100" w:type="dxa"/>
              <w:right w:w="100" w:type="dxa"/>
            </w:tcMar>
          </w:tcPr>
          <w:p w14:paraId="7254B879" w14:textId="77777777" w:rsidR="00683033" w:rsidRPr="00683033" w:rsidRDefault="00683033" w:rsidP="00683033">
            <w:r w:rsidRPr="00683033">
              <w:t>Specifies the Siemens Sinec H1 protocol.</w:t>
            </w:r>
          </w:p>
        </w:tc>
      </w:tr>
      <w:tr w:rsidR="00683033" w14:paraId="33867182" w14:textId="77777777" w:rsidTr="00683033">
        <w:trPr>
          <w:jc w:val="center"/>
        </w:trPr>
        <w:tc>
          <w:tcPr>
            <w:tcW w:w="4680" w:type="dxa"/>
            <w:shd w:val="clear" w:color="auto" w:fill="FFFFFF"/>
            <w:tcMar>
              <w:top w:w="100" w:type="dxa"/>
              <w:left w:w="100" w:type="dxa"/>
              <w:bottom w:w="100" w:type="dxa"/>
              <w:right w:w="100" w:type="dxa"/>
            </w:tcMar>
          </w:tcPr>
          <w:p w14:paraId="2CDC07DE" w14:textId="77777777" w:rsidR="00683033" w:rsidRDefault="00683033" w:rsidP="00683033">
            <w:pPr>
              <w:rPr>
                <w:b/>
              </w:rPr>
            </w:pPr>
            <w:r>
              <w:rPr>
                <w:b/>
              </w:rPr>
              <w:t>SPX</w:t>
            </w:r>
          </w:p>
        </w:tc>
        <w:tc>
          <w:tcPr>
            <w:tcW w:w="4680" w:type="dxa"/>
            <w:shd w:val="clear" w:color="auto" w:fill="FFFFFF"/>
            <w:tcMar>
              <w:top w:w="100" w:type="dxa"/>
              <w:left w:w="100" w:type="dxa"/>
              <w:bottom w:w="100" w:type="dxa"/>
              <w:right w:w="100" w:type="dxa"/>
            </w:tcMar>
          </w:tcPr>
          <w:p w14:paraId="10269748" w14:textId="77777777" w:rsidR="00683033" w:rsidRPr="00683033" w:rsidRDefault="00683033" w:rsidP="00683033">
            <w:r w:rsidRPr="00683033">
              <w:t>Specifies the Sequenced Packet Exchange protocol.</w:t>
            </w:r>
          </w:p>
        </w:tc>
      </w:tr>
      <w:tr w:rsidR="00683033" w14:paraId="39898A15" w14:textId="77777777" w:rsidTr="00683033">
        <w:trPr>
          <w:jc w:val="center"/>
        </w:trPr>
        <w:tc>
          <w:tcPr>
            <w:tcW w:w="4680" w:type="dxa"/>
            <w:shd w:val="clear" w:color="auto" w:fill="FFFFFF"/>
            <w:tcMar>
              <w:top w:w="100" w:type="dxa"/>
              <w:left w:w="100" w:type="dxa"/>
              <w:bottom w:w="100" w:type="dxa"/>
              <w:right w:w="100" w:type="dxa"/>
            </w:tcMar>
          </w:tcPr>
          <w:p w14:paraId="47BD6596" w14:textId="77777777" w:rsidR="00683033" w:rsidRDefault="00683033" w:rsidP="00683033">
            <w:pPr>
              <w:rPr>
                <w:b/>
              </w:rPr>
            </w:pPr>
            <w:r>
              <w:rPr>
                <w:b/>
              </w:rPr>
              <w:t>DCCP</w:t>
            </w:r>
          </w:p>
        </w:tc>
        <w:tc>
          <w:tcPr>
            <w:tcW w:w="4680" w:type="dxa"/>
            <w:shd w:val="clear" w:color="auto" w:fill="FFFFFF"/>
            <w:tcMar>
              <w:top w:w="100" w:type="dxa"/>
              <w:left w:w="100" w:type="dxa"/>
              <w:bottom w:w="100" w:type="dxa"/>
              <w:right w:w="100" w:type="dxa"/>
            </w:tcMar>
          </w:tcPr>
          <w:p w14:paraId="47EF11C5" w14:textId="77777777" w:rsidR="00683033" w:rsidRPr="00683033" w:rsidRDefault="00683033" w:rsidP="00683033">
            <w:r w:rsidRPr="00683033">
              <w:t>Specifies the Datagram Congestion Control Protocol.</w:t>
            </w:r>
          </w:p>
        </w:tc>
      </w:tr>
    </w:tbl>
    <w:p w14:paraId="6C832776" w14:textId="77777777" w:rsidR="00683033" w:rsidRDefault="00683033" w:rsidP="00683033"/>
    <w:p w14:paraId="2B79C4E4" w14:textId="0F99C036" w:rsidR="000376EF" w:rsidRDefault="000376EF" w:rsidP="00481481">
      <w:pPr>
        <w:pStyle w:val="Heading3"/>
      </w:pPr>
      <w:bookmarkStart w:id="314" w:name="_Toc450634671"/>
      <w:r>
        <w:t xml:space="preserve">PatternTypeEnum </w:t>
      </w:r>
      <w:bookmarkEnd w:id="309"/>
      <w:r w:rsidR="00481481">
        <w:t>Enumeration</w:t>
      </w:r>
      <w:bookmarkEnd w:id="314"/>
    </w:p>
    <w:p w14:paraId="79832602" w14:textId="40B3B236" w:rsidR="000376EF" w:rsidRPr="00683033" w:rsidRDefault="000376EF"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4E731D">
        <w:t>78</w:t>
      </w:r>
      <w:r w:rsidRPr="00683033">
        <w:t xml:space="preserve">. Literals of the </w:t>
      </w:r>
      <w:r w:rsidRPr="005A3C85">
        <w:rPr>
          <w:rFonts w:ascii="Courier New" w:hAnsi="Courier New" w:cs="Courier New"/>
        </w:rPr>
        <w:t>PatternTypeEnum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3DBCCC53" w14:textId="77777777" w:rsidTr="00683033">
        <w:trPr>
          <w:jc w:val="center"/>
        </w:trPr>
        <w:tc>
          <w:tcPr>
            <w:tcW w:w="4680" w:type="dxa"/>
            <w:shd w:val="clear" w:color="auto" w:fill="BFBFBF"/>
            <w:tcMar>
              <w:top w:w="100" w:type="dxa"/>
              <w:left w:w="100" w:type="dxa"/>
              <w:bottom w:w="100" w:type="dxa"/>
              <w:right w:w="100" w:type="dxa"/>
            </w:tcMar>
          </w:tcPr>
          <w:p w14:paraId="375609FF"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ACA4B6F" w14:textId="77777777" w:rsidR="000376EF" w:rsidRPr="00683033" w:rsidRDefault="000376EF" w:rsidP="00683033">
            <w:pPr>
              <w:rPr>
                <w:b/>
                <w:color w:val="000000"/>
              </w:rPr>
            </w:pPr>
            <w:r w:rsidRPr="00683033">
              <w:rPr>
                <w:b/>
                <w:color w:val="000000"/>
              </w:rPr>
              <w:t>Description</w:t>
            </w:r>
          </w:p>
        </w:tc>
      </w:tr>
      <w:tr w:rsidR="000376EF" w14:paraId="2BF771DB" w14:textId="77777777" w:rsidTr="00683033">
        <w:trPr>
          <w:jc w:val="center"/>
        </w:trPr>
        <w:tc>
          <w:tcPr>
            <w:tcW w:w="4680" w:type="dxa"/>
            <w:shd w:val="clear" w:color="auto" w:fill="FFFFFF"/>
            <w:tcMar>
              <w:top w:w="100" w:type="dxa"/>
              <w:left w:w="100" w:type="dxa"/>
              <w:bottom w:w="100" w:type="dxa"/>
              <w:right w:w="100" w:type="dxa"/>
            </w:tcMar>
          </w:tcPr>
          <w:p w14:paraId="0EF74E51" w14:textId="77777777" w:rsidR="000376EF" w:rsidRDefault="000376EF" w:rsidP="00683033">
            <w:pPr>
              <w:rPr>
                <w:b/>
              </w:rPr>
            </w:pPr>
            <w:r>
              <w:rPr>
                <w:b/>
              </w:rPr>
              <w:t>Regex</w:t>
            </w:r>
          </w:p>
        </w:tc>
        <w:tc>
          <w:tcPr>
            <w:tcW w:w="4680" w:type="dxa"/>
            <w:shd w:val="clear" w:color="auto" w:fill="FFFFFF"/>
            <w:tcMar>
              <w:top w:w="100" w:type="dxa"/>
              <w:left w:w="100" w:type="dxa"/>
              <w:bottom w:w="100" w:type="dxa"/>
              <w:right w:w="100" w:type="dxa"/>
            </w:tcMar>
          </w:tcPr>
          <w:p w14:paraId="40843BD0" w14:textId="77777777" w:rsidR="000376EF" w:rsidRPr="00683033" w:rsidRDefault="000376EF" w:rsidP="00683033">
            <w:r w:rsidRPr="00683033">
              <w:t>Specifies the regular expression pattern type.</w:t>
            </w:r>
          </w:p>
        </w:tc>
      </w:tr>
      <w:tr w:rsidR="000376EF" w14:paraId="59B552B7" w14:textId="77777777" w:rsidTr="00683033">
        <w:trPr>
          <w:jc w:val="center"/>
        </w:trPr>
        <w:tc>
          <w:tcPr>
            <w:tcW w:w="4680" w:type="dxa"/>
            <w:shd w:val="clear" w:color="auto" w:fill="FFFFFF"/>
            <w:tcMar>
              <w:top w:w="100" w:type="dxa"/>
              <w:left w:w="100" w:type="dxa"/>
              <w:bottom w:w="100" w:type="dxa"/>
              <w:right w:w="100" w:type="dxa"/>
            </w:tcMar>
          </w:tcPr>
          <w:p w14:paraId="4ED7A97C"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428DEC76" w14:textId="77777777" w:rsidR="000376EF" w:rsidRPr="00683033" w:rsidRDefault="000376EF" w:rsidP="00683033">
            <w:r w:rsidRPr="00683033">
              <w:t>Specifies the binary (bit operations) pattern type.</w:t>
            </w:r>
          </w:p>
        </w:tc>
      </w:tr>
      <w:tr w:rsidR="000376EF" w14:paraId="3A52910E" w14:textId="77777777" w:rsidTr="00683033">
        <w:trPr>
          <w:jc w:val="center"/>
        </w:trPr>
        <w:tc>
          <w:tcPr>
            <w:tcW w:w="4680" w:type="dxa"/>
            <w:shd w:val="clear" w:color="auto" w:fill="FFFFFF"/>
            <w:tcMar>
              <w:top w:w="100" w:type="dxa"/>
              <w:left w:w="100" w:type="dxa"/>
              <w:bottom w:w="100" w:type="dxa"/>
              <w:right w:w="100" w:type="dxa"/>
            </w:tcMar>
          </w:tcPr>
          <w:p w14:paraId="1C332D3F" w14:textId="77777777" w:rsidR="000376EF" w:rsidRDefault="000376EF" w:rsidP="00683033">
            <w:pPr>
              <w:rPr>
                <w:b/>
              </w:rPr>
            </w:pPr>
            <w:r>
              <w:rPr>
                <w:b/>
              </w:rPr>
              <w:t>XPath</w:t>
            </w:r>
          </w:p>
        </w:tc>
        <w:tc>
          <w:tcPr>
            <w:tcW w:w="4680" w:type="dxa"/>
            <w:shd w:val="clear" w:color="auto" w:fill="FFFFFF"/>
            <w:tcMar>
              <w:top w:w="100" w:type="dxa"/>
              <w:left w:w="100" w:type="dxa"/>
              <w:bottom w:w="100" w:type="dxa"/>
              <w:right w:w="100" w:type="dxa"/>
            </w:tcMar>
          </w:tcPr>
          <w:p w14:paraId="725B798A" w14:textId="77777777" w:rsidR="000376EF" w:rsidRPr="00683033" w:rsidRDefault="000376EF" w:rsidP="00683033">
            <w:r w:rsidRPr="00683033">
              <w:t>Specifies the XPath 1.0 expression pattern type.</w:t>
            </w:r>
          </w:p>
        </w:tc>
      </w:tr>
    </w:tbl>
    <w:p w14:paraId="0C938B8C" w14:textId="77777777" w:rsidR="000376EF" w:rsidRDefault="000376EF" w:rsidP="000376EF"/>
    <w:p w14:paraId="43D6A072" w14:textId="77777777" w:rsidR="00683033" w:rsidRDefault="00683033" w:rsidP="00683033">
      <w:pPr>
        <w:pStyle w:val="Heading3"/>
      </w:pPr>
      <w:bookmarkStart w:id="315" w:name="_Toc425409724"/>
      <w:bookmarkStart w:id="316" w:name="_Toc425409719"/>
      <w:bookmarkStart w:id="317" w:name="_Toc450634672"/>
      <w:r>
        <w:lastRenderedPageBreak/>
        <w:t xml:space="preserve">RegionalRegistryTypeEnum </w:t>
      </w:r>
      <w:bookmarkEnd w:id="315"/>
      <w:r>
        <w:t>Enumeration</w:t>
      </w:r>
      <w:bookmarkEnd w:id="317"/>
    </w:p>
    <w:p w14:paraId="1BD6054A" w14:textId="0D8A4E8E" w:rsidR="00683033" w:rsidRPr="00683033" w:rsidRDefault="00683033" w:rsidP="00906649">
      <w:pPr>
        <w:pStyle w:val="Caption"/>
      </w:pPr>
      <w:r w:rsidRPr="00683033">
        <w:t xml:space="preserve">Table </w:t>
      </w:r>
      <w:r w:rsidR="00290C1A">
        <w:fldChar w:fldCharType="begin"/>
      </w:r>
      <w:r w:rsidR="00290C1A">
        <w:instrText xml:space="preserve"> STYLEREF 1 \s </w:instrText>
      </w:r>
      <w:r w:rsidR="00290C1A">
        <w:fldChar w:fldCharType="separate"/>
      </w:r>
      <w:r w:rsidR="00287B43">
        <w:rPr>
          <w:noProof/>
        </w:rPr>
        <w:t>3</w:t>
      </w:r>
      <w:r w:rsidR="00290C1A">
        <w:rPr>
          <w:noProof/>
        </w:rPr>
        <w:fldChar w:fldCharType="end"/>
      </w:r>
      <w:r w:rsidR="00287B43">
        <w:noBreakHyphen/>
      </w:r>
      <w:r w:rsidR="004E731D">
        <w:t>79</w:t>
      </w:r>
      <w:r w:rsidRPr="00683033">
        <w:t xml:space="preserve">. Literals of the </w:t>
      </w:r>
      <w:r w:rsidRPr="005A3C85">
        <w:rPr>
          <w:rFonts w:ascii="Courier New" w:hAnsi="Courier New" w:cs="Courier New"/>
        </w:rPr>
        <w:t>RegionalRegistryTypeEnum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533A4E8" w14:textId="77777777" w:rsidTr="00683033">
        <w:trPr>
          <w:jc w:val="center"/>
        </w:trPr>
        <w:tc>
          <w:tcPr>
            <w:tcW w:w="4680" w:type="dxa"/>
            <w:shd w:val="clear" w:color="auto" w:fill="BFBFBF"/>
            <w:tcMar>
              <w:top w:w="100" w:type="dxa"/>
              <w:left w:w="100" w:type="dxa"/>
              <w:bottom w:w="100" w:type="dxa"/>
              <w:right w:w="100" w:type="dxa"/>
            </w:tcMar>
          </w:tcPr>
          <w:p w14:paraId="7C95B37B"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6138074" w14:textId="77777777" w:rsidR="00683033" w:rsidRPr="00683033" w:rsidRDefault="00683033" w:rsidP="00683033">
            <w:pPr>
              <w:rPr>
                <w:b/>
                <w:color w:val="000000"/>
              </w:rPr>
            </w:pPr>
            <w:r w:rsidRPr="00683033">
              <w:rPr>
                <w:b/>
                <w:color w:val="000000"/>
              </w:rPr>
              <w:t>Description</w:t>
            </w:r>
          </w:p>
        </w:tc>
      </w:tr>
      <w:tr w:rsidR="00683033" w14:paraId="171C810E" w14:textId="77777777" w:rsidTr="00683033">
        <w:trPr>
          <w:jc w:val="center"/>
        </w:trPr>
        <w:tc>
          <w:tcPr>
            <w:tcW w:w="4680" w:type="dxa"/>
            <w:shd w:val="clear" w:color="auto" w:fill="FFFFFF"/>
            <w:tcMar>
              <w:top w:w="100" w:type="dxa"/>
              <w:left w:w="100" w:type="dxa"/>
              <w:bottom w:w="100" w:type="dxa"/>
              <w:right w:w="100" w:type="dxa"/>
            </w:tcMar>
          </w:tcPr>
          <w:p w14:paraId="294A05B1" w14:textId="77777777" w:rsidR="00683033" w:rsidRDefault="00683033" w:rsidP="00683033">
            <w:pPr>
              <w:rPr>
                <w:b/>
              </w:rPr>
            </w:pPr>
            <w:r>
              <w:rPr>
                <w:b/>
              </w:rPr>
              <w:t>AfriNIC</w:t>
            </w:r>
          </w:p>
        </w:tc>
        <w:tc>
          <w:tcPr>
            <w:tcW w:w="4680" w:type="dxa"/>
            <w:shd w:val="clear" w:color="auto" w:fill="FFFFFF"/>
            <w:tcMar>
              <w:top w:w="100" w:type="dxa"/>
              <w:left w:w="100" w:type="dxa"/>
              <w:bottom w:w="100" w:type="dxa"/>
              <w:right w:w="100" w:type="dxa"/>
            </w:tcMar>
          </w:tcPr>
          <w:p w14:paraId="17C90DA0" w14:textId="77777777" w:rsidR="00683033" w:rsidRPr="00683033" w:rsidRDefault="00683033" w:rsidP="00683033">
            <w:r w:rsidRPr="00683033">
              <w:t>AfriNIC stands for African Network Information Centre, and is the RIR for Africa.</w:t>
            </w:r>
          </w:p>
        </w:tc>
      </w:tr>
      <w:tr w:rsidR="00683033" w14:paraId="4F0C242F" w14:textId="77777777" w:rsidTr="00683033">
        <w:trPr>
          <w:jc w:val="center"/>
        </w:trPr>
        <w:tc>
          <w:tcPr>
            <w:tcW w:w="4680" w:type="dxa"/>
            <w:shd w:val="clear" w:color="auto" w:fill="FFFFFF"/>
            <w:tcMar>
              <w:top w:w="100" w:type="dxa"/>
              <w:left w:w="100" w:type="dxa"/>
              <w:bottom w:w="100" w:type="dxa"/>
              <w:right w:w="100" w:type="dxa"/>
            </w:tcMar>
          </w:tcPr>
          <w:p w14:paraId="3B8FA5F7" w14:textId="77777777" w:rsidR="00683033" w:rsidRDefault="00683033" w:rsidP="00683033">
            <w:pPr>
              <w:rPr>
                <w:b/>
              </w:rPr>
            </w:pPr>
            <w:r>
              <w:rPr>
                <w:b/>
              </w:rPr>
              <w:t>ARIN</w:t>
            </w:r>
          </w:p>
        </w:tc>
        <w:tc>
          <w:tcPr>
            <w:tcW w:w="4680" w:type="dxa"/>
            <w:shd w:val="clear" w:color="auto" w:fill="FFFFFF"/>
            <w:tcMar>
              <w:top w:w="100" w:type="dxa"/>
              <w:left w:w="100" w:type="dxa"/>
              <w:bottom w:w="100" w:type="dxa"/>
              <w:right w:w="100" w:type="dxa"/>
            </w:tcMar>
          </w:tcPr>
          <w:p w14:paraId="10DED132" w14:textId="77777777" w:rsidR="00683033" w:rsidRPr="00683033" w:rsidRDefault="00683033" w:rsidP="00683033">
            <w:r w:rsidRPr="00683033">
              <w:t>ARIN stands for American Registry for Internet Numbers, and is the RIR for the United States, Canada, several parts of the Caribbean Region, and Antarctica.</w:t>
            </w:r>
          </w:p>
        </w:tc>
      </w:tr>
      <w:tr w:rsidR="00683033" w14:paraId="3E9523CF" w14:textId="77777777" w:rsidTr="00683033">
        <w:trPr>
          <w:jc w:val="center"/>
        </w:trPr>
        <w:tc>
          <w:tcPr>
            <w:tcW w:w="4680" w:type="dxa"/>
            <w:shd w:val="clear" w:color="auto" w:fill="FFFFFF"/>
            <w:tcMar>
              <w:top w:w="100" w:type="dxa"/>
              <w:left w:w="100" w:type="dxa"/>
              <w:bottom w:w="100" w:type="dxa"/>
              <w:right w:w="100" w:type="dxa"/>
            </w:tcMar>
          </w:tcPr>
          <w:p w14:paraId="1FD501AF" w14:textId="77777777" w:rsidR="00683033" w:rsidRDefault="00683033" w:rsidP="00683033">
            <w:pPr>
              <w:rPr>
                <w:b/>
              </w:rPr>
            </w:pPr>
            <w:r>
              <w:rPr>
                <w:b/>
              </w:rPr>
              <w:t>APNIC</w:t>
            </w:r>
          </w:p>
        </w:tc>
        <w:tc>
          <w:tcPr>
            <w:tcW w:w="4680" w:type="dxa"/>
            <w:shd w:val="clear" w:color="auto" w:fill="FFFFFF"/>
            <w:tcMar>
              <w:top w:w="100" w:type="dxa"/>
              <w:left w:w="100" w:type="dxa"/>
              <w:bottom w:w="100" w:type="dxa"/>
              <w:right w:w="100" w:type="dxa"/>
            </w:tcMar>
          </w:tcPr>
          <w:p w14:paraId="49AE4B8C" w14:textId="77777777" w:rsidR="00683033" w:rsidRPr="00683033" w:rsidRDefault="00683033" w:rsidP="00683033">
            <w:r w:rsidRPr="00683033">
              <w:t>APNIC stands for Asia-Pacific Network Information Centre, and is the RIR for Asia, Australia, New Zealand, and neighboring countries.</w:t>
            </w:r>
          </w:p>
        </w:tc>
      </w:tr>
      <w:tr w:rsidR="00683033" w14:paraId="6C1AD1B0" w14:textId="77777777" w:rsidTr="00683033">
        <w:trPr>
          <w:jc w:val="center"/>
        </w:trPr>
        <w:tc>
          <w:tcPr>
            <w:tcW w:w="4680" w:type="dxa"/>
            <w:shd w:val="clear" w:color="auto" w:fill="FFFFFF"/>
            <w:tcMar>
              <w:top w:w="100" w:type="dxa"/>
              <w:left w:w="100" w:type="dxa"/>
              <w:bottom w:w="100" w:type="dxa"/>
              <w:right w:w="100" w:type="dxa"/>
            </w:tcMar>
          </w:tcPr>
          <w:p w14:paraId="7A8B8FE4" w14:textId="77777777" w:rsidR="00683033" w:rsidRDefault="00683033" w:rsidP="00683033">
            <w:pPr>
              <w:rPr>
                <w:b/>
              </w:rPr>
            </w:pPr>
            <w:r>
              <w:rPr>
                <w:b/>
              </w:rPr>
              <w:t>LACNIC</w:t>
            </w:r>
          </w:p>
        </w:tc>
        <w:tc>
          <w:tcPr>
            <w:tcW w:w="4680" w:type="dxa"/>
            <w:shd w:val="clear" w:color="auto" w:fill="FFFFFF"/>
            <w:tcMar>
              <w:top w:w="100" w:type="dxa"/>
              <w:left w:w="100" w:type="dxa"/>
              <w:bottom w:w="100" w:type="dxa"/>
              <w:right w:w="100" w:type="dxa"/>
            </w:tcMar>
          </w:tcPr>
          <w:p w14:paraId="571C19E9" w14:textId="77777777" w:rsidR="00683033" w:rsidRPr="00683033" w:rsidRDefault="00683033" w:rsidP="00683033">
            <w:r w:rsidRPr="00683033">
              <w:t>LACNIC stands for Latin American and Caribbean Network Information Centre, and is the RIR for Latin America and parts of the Caribbean region.</w:t>
            </w:r>
          </w:p>
        </w:tc>
      </w:tr>
      <w:tr w:rsidR="00683033" w14:paraId="26D585AD" w14:textId="77777777" w:rsidTr="00683033">
        <w:trPr>
          <w:jc w:val="center"/>
        </w:trPr>
        <w:tc>
          <w:tcPr>
            <w:tcW w:w="4680" w:type="dxa"/>
            <w:shd w:val="clear" w:color="auto" w:fill="FFFFFF"/>
            <w:tcMar>
              <w:top w:w="100" w:type="dxa"/>
              <w:left w:w="100" w:type="dxa"/>
              <w:bottom w:w="100" w:type="dxa"/>
              <w:right w:w="100" w:type="dxa"/>
            </w:tcMar>
          </w:tcPr>
          <w:p w14:paraId="5BEB492B" w14:textId="77777777" w:rsidR="00683033" w:rsidRDefault="00683033" w:rsidP="00683033">
            <w:pPr>
              <w:rPr>
                <w:b/>
              </w:rPr>
            </w:pPr>
            <w:r>
              <w:rPr>
                <w:b/>
              </w:rPr>
              <w:t>RIPE NCC</w:t>
            </w:r>
          </w:p>
        </w:tc>
        <w:tc>
          <w:tcPr>
            <w:tcW w:w="4680" w:type="dxa"/>
            <w:shd w:val="clear" w:color="auto" w:fill="FFFFFF"/>
            <w:tcMar>
              <w:top w:w="100" w:type="dxa"/>
              <w:left w:w="100" w:type="dxa"/>
              <w:bottom w:w="100" w:type="dxa"/>
              <w:right w:w="100" w:type="dxa"/>
            </w:tcMar>
          </w:tcPr>
          <w:p w14:paraId="6C62D6C0" w14:textId="77777777" w:rsidR="00683033" w:rsidRPr="00683033" w:rsidRDefault="00683033" w:rsidP="00683033">
            <w:r w:rsidRPr="00683033">
              <w:t>RIPE NCC stands for Réseaux IP Européens Network Coordination Centre, and is the RIR for Europe, Russia, the Middle East, and Central Asia.</w:t>
            </w:r>
          </w:p>
        </w:tc>
      </w:tr>
    </w:tbl>
    <w:p w14:paraId="6876167C" w14:textId="77777777" w:rsidR="00683033" w:rsidRPr="00E65E66" w:rsidRDefault="00683033" w:rsidP="00683033"/>
    <w:p w14:paraId="15498EAE" w14:textId="77777777" w:rsidR="00683033" w:rsidRPr="0041375F" w:rsidRDefault="00683033" w:rsidP="00683033"/>
    <w:p w14:paraId="41F377D0" w14:textId="77777777" w:rsidR="00683033" w:rsidRPr="0041375F" w:rsidRDefault="00683033" w:rsidP="00683033"/>
    <w:p w14:paraId="34482ECB" w14:textId="77777777" w:rsidR="00683033" w:rsidRDefault="00683033" w:rsidP="00683033">
      <w:pPr>
        <w:pStyle w:val="Heading1"/>
        <w:sectPr w:rsidR="00683033" w:rsidSect="007D2945">
          <w:pgSz w:w="12240" w:h="15840" w:code="1"/>
          <w:pgMar w:top="1440" w:right="1440" w:bottom="720" w:left="1440" w:header="720" w:footer="720" w:gutter="0"/>
          <w:cols w:space="720"/>
          <w:docGrid w:linePitch="360"/>
        </w:sectPr>
      </w:pPr>
    </w:p>
    <w:p w14:paraId="63DE4377" w14:textId="71928692" w:rsidR="00231EDA" w:rsidRDefault="00231EDA" w:rsidP="00481481">
      <w:pPr>
        <w:pStyle w:val="Heading3"/>
      </w:pPr>
      <w:bookmarkStart w:id="318" w:name="_Toc425409720"/>
      <w:bookmarkStart w:id="319" w:name="_Toc450634673"/>
      <w:bookmarkEnd w:id="316"/>
      <w:r>
        <w:lastRenderedPageBreak/>
        <w:t xml:space="preserve">SIDTypeEnum </w:t>
      </w:r>
      <w:bookmarkEnd w:id="318"/>
      <w:r w:rsidR="00481481">
        <w:t>Enumeration</w:t>
      </w:r>
      <w:bookmarkEnd w:id="319"/>
    </w:p>
    <w:p w14:paraId="60CF1068" w14:textId="173BBACA" w:rsidR="00231EDA" w:rsidRPr="00683033" w:rsidRDefault="00231EDA" w:rsidP="00906649">
      <w:pPr>
        <w:pStyle w:val="Caption"/>
      </w:pPr>
      <w:r w:rsidRPr="00683033">
        <w:t xml:space="preserve">Table </w:t>
      </w:r>
      <w:r w:rsidR="0075795A">
        <w:t>3</w:t>
      </w:r>
      <w:r w:rsidR="00287B43">
        <w:noBreakHyphen/>
      </w:r>
      <w:r w:rsidR="004E731D">
        <w:t>80</w:t>
      </w:r>
      <w:r w:rsidRPr="00683033">
        <w:t xml:space="preserve">. Literals of the </w:t>
      </w:r>
      <w:r w:rsidRPr="005A3C85">
        <w:rPr>
          <w:rFonts w:ascii="Courier New" w:hAnsi="Courier New" w:cs="Courier New"/>
        </w:rPr>
        <w:t>SIDTypeEnum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16EFA5F0" w14:textId="77777777" w:rsidTr="00683033">
        <w:trPr>
          <w:jc w:val="center"/>
        </w:trPr>
        <w:tc>
          <w:tcPr>
            <w:tcW w:w="4680" w:type="dxa"/>
            <w:shd w:val="clear" w:color="auto" w:fill="BFBFBF"/>
            <w:tcMar>
              <w:top w:w="100" w:type="dxa"/>
              <w:left w:w="100" w:type="dxa"/>
              <w:bottom w:w="100" w:type="dxa"/>
              <w:right w:w="100" w:type="dxa"/>
            </w:tcMar>
          </w:tcPr>
          <w:p w14:paraId="02B5605E" w14:textId="77777777" w:rsidR="00231EDA" w:rsidRDefault="00231EDA"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33EAFEC" w14:textId="77777777" w:rsidR="00231EDA" w:rsidRPr="00683033" w:rsidRDefault="00231EDA" w:rsidP="00683033">
            <w:pPr>
              <w:rPr>
                <w:b/>
                <w:color w:val="000000"/>
              </w:rPr>
            </w:pPr>
            <w:r w:rsidRPr="00683033">
              <w:rPr>
                <w:b/>
                <w:color w:val="000000"/>
              </w:rPr>
              <w:t>Description</w:t>
            </w:r>
          </w:p>
        </w:tc>
      </w:tr>
      <w:tr w:rsidR="00231EDA" w14:paraId="650F9920" w14:textId="77777777" w:rsidTr="00683033">
        <w:trPr>
          <w:jc w:val="center"/>
        </w:trPr>
        <w:tc>
          <w:tcPr>
            <w:tcW w:w="4680" w:type="dxa"/>
            <w:shd w:val="clear" w:color="auto" w:fill="FFFFFF"/>
            <w:tcMar>
              <w:top w:w="100" w:type="dxa"/>
              <w:left w:w="100" w:type="dxa"/>
              <w:bottom w:w="100" w:type="dxa"/>
              <w:right w:w="100" w:type="dxa"/>
            </w:tcMar>
          </w:tcPr>
          <w:p w14:paraId="02BDB151" w14:textId="77777777" w:rsidR="00231EDA" w:rsidRDefault="00231EDA" w:rsidP="00683033">
            <w:pPr>
              <w:rPr>
                <w:b/>
              </w:rPr>
            </w:pPr>
            <w:r>
              <w:rPr>
                <w:b/>
              </w:rPr>
              <w:t>SidTypeUser</w:t>
            </w:r>
          </w:p>
        </w:tc>
        <w:tc>
          <w:tcPr>
            <w:tcW w:w="4680" w:type="dxa"/>
            <w:shd w:val="clear" w:color="auto" w:fill="FFFFFF"/>
            <w:tcMar>
              <w:top w:w="100" w:type="dxa"/>
              <w:left w:w="100" w:type="dxa"/>
              <w:bottom w:w="100" w:type="dxa"/>
              <w:right w:w="100" w:type="dxa"/>
            </w:tcMar>
          </w:tcPr>
          <w:p w14:paraId="42482711" w14:textId="77777777" w:rsidR="00231EDA" w:rsidRPr="00683033" w:rsidRDefault="00231EDA" w:rsidP="00683033">
            <w:r w:rsidRPr="00683033">
              <w:t>Indicates a SID of type User.</w:t>
            </w:r>
          </w:p>
        </w:tc>
      </w:tr>
      <w:tr w:rsidR="00231EDA" w14:paraId="56F67C96" w14:textId="77777777" w:rsidTr="00683033">
        <w:trPr>
          <w:jc w:val="center"/>
        </w:trPr>
        <w:tc>
          <w:tcPr>
            <w:tcW w:w="4680" w:type="dxa"/>
            <w:shd w:val="clear" w:color="auto" w:fill="FFFFFF"/>
            <w:tcMar>
              <w:top w:w="100" w:type="dxa"/>
              <w:left w:w="100" w:type="dxa"/>
              <w:bottom w:w="100" w:type="dxa"/>
              <w:right w:w="100" w:type="dxa"/>
            </w:tcMar>
          </w:tcPr>
          <w:p w14:paraId="2272591D" w14:textId="77777777" w:rsidR="00231EDA" w:rsidRDefault="00231EDA" w:rsidP="00683033">
            <w:pPr>
              <w:rPr>
                <w:b/>
              </w:rPr>
            </w:pPr>
            <w:r>
              <w:rPr>
                <w:b/>
              </w:rPr>
              <w:t>SidTypeGroup</w:t>
            </w:r>
          </w:p>
        </w:tc>
        <w:tc>
          <w:tcPr>
            <w:tcW w:w="4680" w:type="dxa"/>
            <w:shd w:val="clear" w:color="auto" w:fill="FFFFFF"/>
            <w:tcMar>
              <w:top w:w="100" w:type="dxa"/>
              <w:left w:w="100" w:type="dxa"/>
              <w:bottom w:w="100" w:type="dxa"/>
              <w:right w:w="100" w:type="dxa"/>
            </w:tcMar>
          </w:tcPr>
          <w:p w14:paraId="17D16403" w14:textId="77777777" w:rsidR="00231EDA" w:rsidRPr="00683033" w:rsidRDefault="00231EDA" w:rsidP="00683033">
            <w:r w:rsidRPr="00683033">
              <w:t>Indicates a SID of type Group.</w:t>
            </w:r>
          </w:p>
        </w:tc>
      </w:tr>
      <w:tr w:rsidR="00231EDA" w14:paraId="434E5DE8" w14:textId="77777777" w:rsidTr="00683033">
        <w:trPr>
          <w:jc w:val="center"/>
        </w:trPr>
        <w:tc>
          <w:tcPr>
            <w:tcW w:w="4680" w:type="dxa"/>
            <w:shd w:val="clear" w:color="auto" w:fill="FFFFFF"/>
            <w:tcMar>
              <w:top w:w="100" w:type="dxa"/>
              <w:left w:w="100" w:type="dxa"/>
              <w:bottom w:w="100" w:type="dxa"/>
              <w:right w:w="100" w:type="dxa"/>
            </w:tcMar>
          </w:tcPr>
          <w:p w14:paraId="49167ADB" w14:textId="77777777" w:rsidR="00231EDA" w:rsidRDefault="00231EDA" w:rsidP="00683033">
            <w:pPr>
              <w:rPr>
                <w:b/>
              </w:rPr>
            </w:pPr>
            <w:r>
              <w:rPr>
                <w:b/>
              </w:rPr>
              <w:t>SidTypeDomain</w:t>
            </w:r>
          </w:p>
        </w:tc>
        <w:tc>
          <w:tcPr>
            <w:tcW w:w="4680" w:type="dxa"/>
            <w:shd w:val="clear" w:color="auto" w:fill="FFFFFF"/>
            <w:tcMar>
              <w:top w:w="100" w:type="dxa"/>
              <w:left w:w="100" w:type="dxa"/>
              <w:bottom w:w="100" w:type="dxa"/>
              <w:right w:w="100" w:type="dxa"/>
            </w:tcMar>
          </w:tcPr>
          <w:p w14:paraId="7E7400C4" w14:textId="77777777" w:rsidR="00231EDA" w:rsidRPr="00683033" w:rsidRDefault="00231EDA" w:rsidP="00683033">
            <w:r w:rsidRPr="00683033">
              <w:t>Indicates a SID of type Domain.</w:t>
            </w:r>
          </w:p>
        </w:tc>
      </w:tr>
      <w:tr w:rsidR="00231EDA" w14:paraId="10467E78" w14:textId="77777777" w:rsidTr="00683033">
        <w:trPr>
          <w:jc w:val="center"/>
        </w:trPr>
        <w:tc>
          <w:tcPr>
            <w:tcW w:w="4680" w:type="dxa"/>
            <w:shd w:val="clear" w:color="auto" w:fill="FFFFFF"/>
            <w:tcMar>
              <w:top w:w="100" w:type="dxa"/>
              <w:left w:w="100" w:type="dxa"/>
              <w:bottom w:w="100" w:type="dxa"/>
              <w:right w:w="100" w:type="dxa"/>
            </w:tcMar>
          </w:tcPr>
          <w:p w14:paraId="30756D1E" w14:textId="77777777" w:rsidR="00231EDA" w:rsidRDefault="00231EDA" w:rsidP="00683033">
            <w:pPr>
              <w:rPr>
                <w:b/>
              </w:rPr>
            </w:pPr>
            <w:r>
              <w:rPr>
                <w:b/>
              </w:rPr>
              <w:t>SidTypeAlias</w:t>
            </w:r>
          </w:p>
        </w:tc>
        <w:tc>
          <w:tcPr>
            <w:tcW w:w="4680" w:type="dxa"/>
            <w:shd w:val="clear" w:color="auto" w:fill="FFFFFF"/>
            <w:tcMar>
              <w:top w:w="100" w:type="dxa"/>
              <w:left w:w="100" w:type="dxa"/>
              <w:bottom w:w="100" w:type="dxa"/>
              <w:right w:w="100" w:type="dxa"/>
            </w:tcMar>
          </w:tcPr>
          <w:p w14:paraId="23E7D797" w14:textId="77777777" w:rsidR="00231EDA" w:rsidRPr="00683033" w:rsidRDefault="00231EDA" w:rsidP="00683033">
            <w:r w:rsidRPr="00683033">
              <w:t>Indicates a SID of type Alias.</w:t>
            </w:r>
          </w:p>
        </w:tc>
      </w:tr>
      <w:tr w:rsidR="00231EDA" w14:paraId="07CE194C" w14:textId="77777777" w:rsidTr="00683033">
        <w:trPr>
          <w:jc w:val="center"/>
        </w:trPr>
        <w:tc>
          <w:tcPr>
            <w:tcW w:w="4680" w:type="dxa"/>
            <w:shd w:val="clear" w:color="auto" w:fill="FFFFFF"/>
            <w:tcMar>
              <w:top w:w="100" w:type="dxa"/>
              <w:left w:w="100" w:type="dxa"/>
              <w:bottom w:w="100" w:type="dxa"/>
              <w:right w:w="100" w:type="dxa"/>
            </w:tcMar>
          </w:tcPr>
          <w:p w14:paraId="7B6E876C" w14:textId="77777777" w:rsidR="00231EDA" w:rsidRDefault="00231EDA" w:rsidP="00683033">
            <w:pPr>
              <w:rPr>
                <w:b/>
              </w:rPr>
            </w:pPr>
            <w:r>
              <w:rPr>
                <w:b/>
              </w:rPr>
              <w:t>SidTypeWellKnownGroup</w:t>
            </w:r>
          </w:p>
        </w:tc>
        <w:tc>
          <w:tcPr>
            <w:tcW w:w="4680" w:type="dxa"/>
            <w:shd w:val="clear" w:color="auto" w:fill="FFFFFF"/>
            <w:tcMar>
              <w:top w:w="100" w:type="dxa"/>
              <w:left w:w="100" w:type="dxa"/>
              <w:bottom w:w="100" w:type="dxa"/>
              <w:right w:w="100" w:type="dxa"/>
            </w:tcMar>
          </w:tcPr>
          <w:p w14:paraId="5A4E4586" w14:textId="77777777" w:rsidR="00231EDA" w:rsidRPr="00683033" w:rsidRDefault="00231EDA" w:rsidP="00683033">
            <w:r w:rsidRPr="00683033">
              <w:t>Indicates a SID for a well-known group.</w:t>
            </w:r>
          </w:p>
        </w:tc>
      </w:tr>
      <w:tr w:rsidR="00231EDA" w14:paraId="31FDE6F3" w14:textId="77777777" w:rsidTr="00683033">
        <w:trPr>
          <w:jc w:val="center"/>
        </w:trPr>
        <w:tc>
          <w:tcPr>
            <w:tcW w:w="4680" w:type="dxa"/>
            <w:shd w:val="clear" w:color="auto" w:fill="FFFFFF"/>
            <w:tcMar>
              <w:top w:w="100" w:type="dxa"/>
              <w:left w:w="100" w:type="dxa"/>
              <w:bottom w:w="100" w:type="dxa"/>
              <w:right w:w="100" w:type="dxa"/>
            </w:tcMar>
          </w:tcPr>
          <w:p w14:paraId="08AD3681" w14:textId="77777777" w:rsidR="00231EDA" w:rsidRDefault="00231EDA" w:rsidP="00683033">
            <w:pPr>
              <w:rPr>
                <w:b/>
              </w:rPr>
            </w:pPr>
            <w:r>
              <w:rPr>
                <w:b/>
              </w:rPr>
              <w:t>SidTypeDeletedAccount</w:t>
            </w:r>
          </w:p>
        </w:tc>
        <w:tc>
          <w:tcPr>
            <w:tcW w:w="4680" w:type="dxa"/>
            <w:shd w:val="clear" w:color="auto" w:fill="FFFFFF"/>
            <w:tcMar>
              <w:top w:w="100" w:type="dxa"/>
              <w:left w:w="100" w:type="dxa"/>
              <w:bottom w:w="100" w:type="dxa"/>
              <w:right w:w="100" w:type="dxa"/>
            </w:tcMar>
          </w:tcPr>
          <w:p w14:paraId="7810A7AF" w14:textId="77777777" w:rsidR="00231EDA" w:rsidRPr="00683033" w:rsidRDefault="00231EDA" w:rsidP="00683033">
            <w:r w:rsidRPr="00683033">
              <w:t>Indicates a SID for a deleted account.</w:t>
            </w:r>
          </w:p>
        </w:tc>
      </w:tr>
      <w:tr w:rsidR="00231EDA" w14:paraId="6E884184" w14:textId="77777777" w:rsidTr="00683033">
        <w:trPr>
          <w:jc w:val="center"/>
        </w:trPr>
        <w:tc>
          <w:tcPr>
            <w:tcW w:w="4680" w:type="dxa"/>
            <w:shd w:val="clear" w:color="auto" w:fill="FFFFFF"/>
            <w:tcMar>
              <w:top w:w="100" w:type="dxa"/>
              <w:left w:w="100" w:type="dxa"/>
              <w:bottom w:w="100" w:type="dxa"/>
              <w:right w:w="100" w:type="dxa"/>
            </w:tcMar>
          </w:tcPr>
          <w:p w14:paraId="7491D436" w14:textId="77777777" w:rsidR="00231EDA" w:rsidRDefault="00231EDA" w:rsidP="00683033">
            <w:pPr>
              <w:rPr>
                <w:b/>
              </w:rPr>
            </w:pPr>
            <w:r>
              <w:rPr>
                <w:b/>
              </w:rPr>
              <w:t>SidTypeInvalid</w:t>
            </w:r>
          </w:p>
        </w:tc>
        <w:tc>
          <w:tcPr>
            <w:tcW w:w="4680" w:type="dxa"/>
            <w:shd w:val="clear" w:color="auto" w:fill="FFFFFF"/>
            <w:tcMar>
              <w:top w:w="100" w:type="dxa"/>
              <w:left w:w="100" w:type="dxa"/>
              <w:bottom w:w="100" w:type="dxa"/>
              <w:right w:w="100" w:type="dxa"/>
            </w:tcMar>
          </w:tcPr>
          <w:p w14:paraId="198716F4" w14:textId="77777777" w:rsidR="00231EDA" w:rsidRPr="00683033" w:rsidRDefault="00231EDA" w:rsidP="00683033">
            <w:r w:rsidRPr="00683033">
              <w:t>Indicates an invalid SID.</w:t>
            </w:r>
          </w:p>
        </w:tc>
      </w:tr>
      <w:tr w:rsidR="00231EDA" w14:paraId="3EDB3461" w14:textId="77777777" w:rsidTr="00683033">
        <w:trPr>
          <w:jc w:val="center"/>
        </w:trPr>
        <w:tc>
          <w:tcPr>
            <w:tcW w:w="4680" w:type="dxa"/>
            <w:shd w:val="clear" w:color="auto" w:fill="FFFFFF"/>
            <w:tcMar>
              <w:top w:w="100" w:type="dxa"/>
              <w:left w:w="100" w:type="dxa"/>
              <w:bottom w:w="100" w:type="dxa"/>
              <w:right w:w="100" w:type="dxa"/>
            </w:tcMar>
          </w:tcPr>
          <w:p w14:paraId="7C464B9A" w14:textId="77777777" w:rsidR="00231EDA" w:rsidRDefault="00231EDA" w:rsidP="00683033">
            <w:pPr>
              <w:rPr>
                <w:b/>
              </w:rPr>
            </w:pPr>
            <w:r>
              <w:rPr>
                <w:b/>
              </w:rPr>
              <w:t>SidTypeUnknown</w:t>
            </w:r>
          </w:p>
        </w:tc>
        <w:tc>
          <w:tcPr>
            <w:tcW w:w="4680" w:type="dxa"/>
            <w:shd w:val="clear" w:color="auto" w:fill="FFFFFF"/>
            <w:tcMar>
              <w:top w:w="100" w:type="dxa"/>
              <w:left w:w="100" w:type="dxa"/>
              <w:bottom w:w="100" w:type="dxa"/>
              <w:right w:w="100" w:type="dxa"/>
            </w:tcMar>
          </w:tcPr>
          <w:p w14:paraId="2FCF4D74" w14:textId="77777777" w:rsidR="00231EDA" w:rsidRPr="00683033" w:rsidRDefault="00231EDA" w:rsidP="00683033">
            <w:r w:rsidRPr="00683033">
              <w:t>Indicates a SID of unknown type.</w:t>
            </w:r>
          </w:p>
        </w:tc>
      </w:tr>
      <w:tr w:rsidR="00231EDA" w14:paraId="2657DAF5" w14:textId="77777777" w:rsidTr="00683033">
        <w:trPr>
          <w:jc w:val="center"/>
        </w:trPr>
        <w:tc>
          <w:tcPr>
            <w:tcW w:w="4680" w:type="dxa"/>
            <w:shd w:val="clear" w:color="auto" w:fill="FFFFFF"/>
            <w:tcMar>
              <w:top w:w="100" w:type="dxa"/>
              <w:left w:w="100" w:type="dxa"/>
              <w:bottom w:w="100" w:type="dxa"/>
              <w:right w:w="100" w:type="dxa"/>
            </w:tcMar>
          </w:tcPr>
          <w:p w14:paraId="7A7553E3" w14:textId="77777777" w:rsidR="00231EDA" w:rsidRDefault="00231EDA" w:rsidP="00683033">
            <w:pPr>
              <w:rPr>
                <w:b/>
              </w:rPr>
            </w:pPr>
            <w:r>
              <w:rPr>
                <w:b/>
              </w:rPr>
              <w:t>SidTypeComputer</w:t>
            </w:r>
          </w:p>
        </w:tc>
        <w:tc>
          <w:tcPr>
            <w:tcW w:w="4680" w:type="dxa"/>
            <w:shd w:val="clear" w:color="auto" w:fill="FFFFFF"/>
            <w:tcMar>
              <w:top w:w="100" w:type="dxa"/>
              <w:left w:w="100" w:type="dxa"/>
              <w:bottom w:w="100" w:type="dxa"/>
              <w:right w:w="100" w:type="dxa"/>
            </w:tcMar>
          </w:tcPr>
          <w:p w14:paraId="022025D4" w14:textId="77777777" w:rsidR="00231EDA" w:rsidRPr="00683033" w:rsidRDefault="00231EDA" w:rsidP="00683033">
            <w:r w:rsidRPr="00683033">
              <w:t>Indicates a SID for a computer.</w:t>
            </w:r>
          </w:p>
        </w:tc>
      </w:tr>
      <w:tr w:rsidR="00231EDA" w14:paraId="22C6EC06" w14:textId="77777777" w:rsidTr="00683033">
        <w:trPr>
          <w:jc w:val="center"/>
        </w:trPr>
        <w:tc>
          <w:tcPr>
            <w:tcW w:w="4680" w:type="dxa"/>
            <w:shd w:val="clear" w:color="auto" w:fill="FFFFFF"/>
            <w:tcMar>
              <w:top w:w="100" w:type="dxa"/>
              <w:left w:w="100" w:type="dxa"/>
              <w:bottom w:w="100" w:type="dxa"/>
              <w:right w:w="100" w:type="dxa"/>
            </w:tcMar>
          </w:tcPr>
          <w:p w14:paraId="1377B18A" w14:textId="77777777" w:rsidR="00231EDA" w:rsidRDefault="00231EDA" w:rsidP="00683033">
            <w:pPr>
              <w:rPr>
                <w:b/>
              </w:rPr>
            </w:pPr>
            <w:r>
              <w:rPr>
                <w:b/>
              </w:rPr>
              <w:t>SidTypeLabel</w:t>
            </w:r>
          </w:p>
        </w:tc>
        <w:tc>
          <w:tcPr>
            <w:tcW w:w="4680" w:type="dxa"/>
            <w:shd w:val="clear" w:color="auto" w:fill="FFFFFF"/>
            <w:tcMar>
              <w:top w:w="100" w:type="dxa"/>
              <w:left w:w="100" w:type="dxa"/>
              <w:bottom w:w="100" w:type="dxa"/>
              <w:right w:w="100" w:type="dxa"/>
            </w:tcMar>
          </w:tcPr>
          <w:p w14:paraId="71E2BF04" w14:textId="77777777" w:rsidR="00231EDA" w:rsidRPr="00683033" w:rsidRDefault="00231EDA" w:rsidP="00683033">
            <w:r w:rsidRPr="00683033">
              <w:t>Indicates a mandatory integrity label SID.</w:t>
            </w:r>
          </w:p>
        </w:tc>
      </w:tr>
    </w:tbl>
    <w:p w14:paraId="4459677D" w14:textId="77777777" w:rsidR="00231EDA" w:rsidRDefault="00231EDA" w:rsidP="00231EDA"/>
    <w:p w14:paraId="32275AE7" w14:textId="77777777" w:rsidR="00683033" w:rsidRDefault="00683033" w:rsidP="00683033">
      <w:pPr>
        <w:pStyle w:val="Heading3"/>
      </w:pPr>
      <w:bookmarkStart w:id="320" w:name="_Toc425409708"/>
      <w:bookmarkStart w:id="321" w:name="_Toc425409721"/>
      <w:bookmarkStart w:id="322" w:name="_Toc450634674"/>
      <w:r>
        <w:t xml:space="preserve">SourceClassTypeEnum </w:t>
      </w:r>
      <w:bookmarkEnd w:id="320"/>
      <w:r>
        <w:t>Enumeration</w:t>
      </w:r>
      <w:bookmarkEnd w:id="322"/>
    </w:p>
    <w:p w14:paraId="2AD71FF1" w14:textId="6C017BBE" w:rsidR="00683033" w:rsidRPr="00683033" w:rsidRDefault="00683033" w:rsidP="00906649">
      <w:pPr>
        <w:pStyle w:val="Caption"/>
      </w:pPr>
      <w:r w:rsidRPr="00683033">
        <w:t xml:space="preserve">Table </w:t>
      </w:r>
      <w:r w:rsidR="002D4AAB">
        <w:t>3</w:t>
      </w:r>
      <w:r w:rsidR="00287B43">
        <w:noBreakHyphen/>
      </w:r>
      <w:r w:rsidR="004E731D">
        <w:t>81</w:t>
      </w:r>
      <w:r w:rsidRPr="00683033">
        <w:t xml:space="preserve">. Literals of the </w:t>
      </w:r>
      <w:r w:rsidRPr="005A3C85">
        <w:rPr>
          <w:rFonts w:ascii="Courier New" w:hAnsi="Courier New" w:cs="Courier New"/>
        </w:rPr>
        <w:t>SourceClassTypeEnum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17D991D4" w14:textId="77777777" w:rsidTr="00683033">
        <w:trPr>
          <w:jc w:val="center"/>
        </w:trPr>
        <w:tc>
          <w:tcPr>
            <w:tcW w:w="4680" w:type="dxa"/>
            <w:shd w:val="clear" w:color="auto" w:fill="BFBFBF"/>
            <w:tcMar>
              <w:top w:w="100" w:type="dxa"/>
              <w:left w:w="100" w:type="dxa"/>
              <w:bottom w:w="100" w:type="dxa"/>
              <w:right w:w="100" w:type="dxa"/>
            </w:tcMar>
          </w:tcPr>
          <w:p w14:paraId="19F13A18"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64E6084" w14:textId="77777777" w:rsidR="00683033" w:rsidRPr="00683033" w:rsidRDefault="00683033" w:rsidP="00683033">
            <w:pPr>
              <w:rPr>
                <w:b/>
                <w:color w:val="000000"/>
              </w:rPr>
            </w:pPr>
            <w:r w:rsidRPr="00683033">
              <w:rPr>
                <w:b/>
                <w:color w:val="000000"/>
              </w:rPr>
              <w:t>Description</w:t>
            </w:r>
          </w:p>
        </w:tc>
      </w:tr>
      <w:tr w:rsidR="00683033" w14:paraId="7AEF67F4" w14:textId="77777777" w:rsidTr="00683033">
        <w:trPr>
          <w:jc w:val="center"/>
        </w:trPr>
        <w:tc>
          <w:tcPr>
            <w:tcW w:w="4680" w:type="dxa"/>
            <w:shd w:val="clear" w:color="auto" w:fill="FFFFFF"/>
            <w:tcMar>
              <w:top w:w="100" w:type="dxa"/>
              <w:left w:w="100" w:type="dxa"/>
              <w:bottom w:w="100" w:type="dxa"/>
              <w:right w:w="100" w:type="dxa"/>
            </w:tcMar>
          </w:tcPr>
          <w:p w14:paraId="10BC3EBF" w14:textId="77777777" w:rsidR="00683033" w:rsidRDefault="00683033" w:rsidP="00683033">
            <w:pPr>
              <w:rPr>
                <w:b/>
              </w:rPr>
            </w:pPr>
            <w:r>
              <w:rPr>
                <w:b/>
              </w:rPr>
              <w:t>Network</w:t>
            </w:r>
          </w:p>
        </w:tc>
        <w:tc>
          <w:tcPr>
            <w:tcW w:w="4680" w:type="dxa"/>
            <w:shd w:val="clear" w:color="auto" w:fill="FFFFFF"/>
            <w:tcMar>
              <w:top w:w="100" w:type="dxa"/>
              <w:left w:w="100" w:type="dxa"/>
              <w:bottom w:w="100" w:type="dxa"/>
              <w:right w:w="100" w:type="dxa"/>
            </w:tcMar>
          </w:tcPr>
          <w:p w14:paraId="20BFD8DD" w14:textId="77777777" w:rsidR="00683033" w:rsidRPr="00683033" w:rsidRDefault="00683033" w:rsidP="00683033">
            <w:r w:rsidRPr="00683033">
              <w:t>Describes a Network-based cyber observation.</w:t>
            </w:r>
          </w:p>
        </w:tc>
      </w:tr>
      <w:tr w:rsidR="00683033" w14:paraId="4F5825FE" w14:textId="77777777" w:rsidTr="00683033">
        <w:trPr>
          <w:jc w:val="center"/>
        </w:trPr>
        <w:tc>
          <w:tcPr>
            <w:tcW w:w="4680" w:type="dxa"/>
            <w:shd w:val="clear" w:color="auto" w:fill="FFFFFF"/>
            <w:tcMar>
              <w:top w:w="100" w:type="dxa"/>
              <w:left w:w="100" w:type="dxa"/>
              <w:bottom w:w="100" w:type="dxa"/>
              <w:right w:w="100" w:type="dxa"/>
            </w:tcMar>
          </w:tcPr>
          <w:p w14:paraId="4D73FB65" w14:textId="77777777" w:rsidR="00683033" w:rsidRDefault="00683033" w:rsidP="00683033">
            <w:pPr>
              <w:rPr>
                <w:b/>
              </w:rPr>
            </w:pPr>
            <w:r>
              <w:rPr>
                <w:b/>
              </w:rPr>
              <w:t>System</w:t>
            </w:r>
          </w:p>
        </w:tc>
        <w:tc>
          <w:tcPr>
            <w:tcW w:w="4680" w:type="dxa"/>
            <w:shd w:val="clear" w:color="auto" w:fill="FFFFFF"/>
            <w:tcMar>
              <w:top w:w="100" w:type="dxa"/>
              <w:left w:w="100" w:type="dxa"/>
              <w:bottom w:w="100" w:type="dxa"/>
              <w:right w:w="100" w:type="dxa"/>
            </w:tcMar>
          </w:tcPr>
          <w:p w14:paraId="75801FFD" w14:textId="77777777" w:rsidR="00683033" w:rsidRPr="00683033" w:rsidRDefault="00683033" w:rsidP="00683033">
            <w:r w:rsidRPr="00683033">
              <w:t>Describes a System-based cyber observation.</w:t>
            </w:r>
          </w:p>
        </w:tc>
      </w:tr>
      <w:tr w:rsidR="00683033" w14:paraId="17BA01E8" w14:textId="77777777" w:rsidTr="00683033">
        <w:trPr>
          <w:jc w:val="center"/>
        </w:trPr>
        <w:tc>
          <w:tcPr>
            <w:tcW w:w="4680" w:type="dxa"/>
            <w:shd w:val="clear" w:color="auto" w:fill="FFFFFF"/>
            <w:tcMar>
              <w:top w:w="100" w:type="dxa"/>
              <w:left w:w="100" w:type="dxa"/>
              <w:bottom w:w="100" w:type="dxa"/>
              <w:right w:w="100" w:type="dxa"/>
            </w:tcMar>
          </w:tcPr>
          <w:p w14:paraId="03B66F7F" w14:textId="77777777" w:rsidR="00683033" w:rsidRDefault="00683033" w:rsidP="00683033">
            <w:pPr>
              <w:rPr>
                <w:b/>
              </w:rPr>
            </w:pPr>
            <w:r>
              <w:rPr>
                <w:b/>
              </w:rPr>
              <w:t>Software</w:t>
            </w:r>
          </w:p>
        </w:tc>
        <w:tc>
          <w:tcPr>
            <w:tcW w:w="4680" w:type="dxa"/>
            <w:shd w:val="clear" w:color="auto" w:fill="FFFFFF"/>
            <w:tcMar>
              <w:top w:w="100" w:type="dxa"/>
              <w:left w:w="100" w:type="dxa"/>
              <w:bottom w:w="100" w:type="dxa"/>
              <w:right w:w="100" w:type="dxa"/>
            </w:tcMar>
          </w:tcPr>
          <w:p w14:paraId="08E01609" w14:textId="77777777" w:rsidR="00683033" w:rsidRPr="00683033" w:rsidRDefault="00683033" w:rsidP="00683033">
            <w:r w:rsidRPr="00683033">
              <w:t>Describes a Software-based cyber observation.</w:t>
            </w:r>
          </w:p>
        </w:tc>
      </w:tr>
    </w:tbl>
    <w:p w14:paraId="55E7E251" w14:textId="77777777" w:rsidR="00683033" w:rsidRDefault="00683033" w:rsidP="00683033"/>
    <w:p w14:paraId="3C031DAA" w14:textId="77777777" w:rsidR="00683033" w:rsidRDefault="00683033" w:rsidP="00683033">
      <w:pPr>
        <w:pStyle w:val="Heading3"/>
      </w:pPr>
      <w:bookmarkStart w:id="323" w:name="_Toc425409709"/>
      <w:bookmarkStart w:id="324" w:name="_Toc450634675"/>
      <w:r>
        <w:t xml:space="preserve">SourceTypeEnum </w:t>
      </w:r>
      <w:bookmarkEnd w:id="323"/>
      <w:r>
        <w:t>Enumeration</w:t>
      </w:r>
      <w:bookmarkEnd w:id="324"/>
    </w:p>
    <w:p w14:paraId="5E95D541" w14:textId="70F9424D" w:rsidR="00683033" w:rsidRPr="00683033" w:rsidRDefault="00683033" w:rsidP="00906649">
      <w:pPr>
        <w:pStyle w:val="Caption"/>
      </w:pPr>
      <w:r w:rsidRPr="00683033">
        <w:t xml:space="preserve">Table </w:t>
      </w:r>
      <w:r w:rsidR="004E731D">
        <w:t>3-82</w:t>
      </w:r>
      <w:r w:rsidRPr="00683033">
        <w:t xml:space="preserve">. Literals of the </w:t>
      </w:r>
      <w:r w:rsidRPr="005A3C85">
        <w:rPr>
          <w:rFonts w:ascii="Courier New" w:hAnsi="Courier New" w:cs="Courier New"/>
        </w:rPr>
        <w:t>SourceTypeEnum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E565EB7" w14:textId="77777777" w:rsidTr="00683033">
        <w:trPr>
          <w:jc w:val="center"/>
        </w:trPr>
        <w:tc>
          <w:tcPr>
            <w:tcW w:w="4680" w:type="dxa"/>
            <w:shd w:val="clear" w:color="auto" w:fill="BFBFBF"/>
            <w:tcMar>
              <w:top w:w="100" w:type="dxa"/>
              <w:left w:w="100" w:type="dxa"/>
              <w:bottom w:w="100" w:type="dxa"/>
              <w:right w:w="100" w:type="dxa"/>
            </w:tcMar>
          </w:tcPr>
          <w:p w14:paraId="3522F7E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98E2CB8" w14:textId="77777777" w:rsidR="00683033" w:rsidRPr="00683033" w:rsidRDefault="00683033" w:rsidP="00683033">
            <w:pPr>
              <w:rPr>
                <w:b/>
                <w:color w:val="000000"/>
              </w:rPr>
            </w:pPr>
            <w:r w:rsidRPr="00683033">
              <w:rPr>
                <w:b/>
                <w:color w:val="000000"/>
              </w:rPr>
              <w:t>Description</w:t>
            </w:r>
          </w:p>
        </w:tc>
      </w:tr>
      <w:tr w:rsidR="00683033" w14:paraId="154033EC" w14:textId="77777777" w:rsidTr="00683033">
        <w:trPr>
          <w:jc w:val="center"/>
        </w:trPr>
        <w:tc>
          <w:tcPr>
            <w:tcW w:w="4680" w:type="dxa"/>
            <w:shd w:val="clear" w:color="auto" w:fill="FFFFFF"/>
            <w:tcMar>
              <w:top w:w="100" w:type="dxa"/>
              <w:left w:w="100" w:type="dxa"/>
              <w:bottom w:w="100" w:type="dxa"/>
              <w:right w:w="100" w:type="dxa"/>
            </w:tcMar>
          </w:tcPr>
          <w:p w14:paraId="527C8472" w14:textId="77777777" w:rsidR="00683033" w:rsidRDefault="00683033" w:rsidP="00683033">
            <w:pPr>
              <w:rPr>
                <w:b/>
              </w:rPr>
            </w:pPr>
            <w:r>
              <w:rPr>
                <w:b/>
              </w:rPr>
              <w:lastRenderedPageBreak/>
              <w:t>Tool</w:t>
            </w:r>
          </w:p>
        </w:tc>
        <w:tc>
          <w:tcPr>
            <w:tcW w:w="4680" w:type="dxa"/>
            <w:shd w:val="clear" w:color="auto" w:fill="FFFFFF"/>
            <w:tcMar>
              <w:top w:w="100" w:type="dxa"/>
              <w:left w:w="100" w:type="dxa"/>
              <w:bottom w:w="100" w:type="dxa"/>
              <w:right w:w="100" w:type="dxa"/>
            </w:tcMar>
          </w:tcPr>
          <w:p w14:paraId="0DF1EDE5" w14:textId="77777777" w:rsidR="00683033" w:rsidRPr="00683033" w:rsidRDefault="00683033" w:rsidP="00683033">
            <w:r w:rsidRPr="00683033">
              <w:t>Describes a cyber observation made using various tools, such as scanners, firewalls, gateways, protection systems, and detection systems. See ToolTypeEnum for a more complete list of tools that CybOX supports.</w:t>
            </w:r>
          </w:p>
        </w:tc>
      </w:tr>
      <w:tr w:rsidR="00683033" w14:paraId="2315742A" w14:textId="77777777" w:rsidTr="00683033">
        <w:trPr>
          <w:jc w:val="center"/>
        </w:trPr>
        <w:tc>
          <w:tcPr>
            <w:tcW w:w="4680" w:type="dxa"/>
            <w:shd w:val="clear" w:color="auto" w:fill="FFFFFF"/>
            <w:tcMar>
              <w:top w:w="100" w:type="dxa"/>
              <w:left w:w="100" w:type="dxa"/>
              <w:bottom w:w="100" w:type="dxa"/>
              <w:right w:w="100" w:type="dxa"/>
            </w:tcMar>
          </w:tcPr>
          <w:p w14:paraId="5B14B462" w14:textId="77777777" w:rsidR="00683033" w:rsidRDefault="00683033" w:rsidP="00683033">
            <w:pPr>
              <w:rPr>
                <w:b/>
              </w:rPr>
            </w:pPr>
            <w:r>
              <w:rPr>
                <w:b/>
              </w:rPr>
              <w:t>Analysis</w:t>
            </w:r>
          </w:p>
        </w:tc>
        <w:tc>
          <w:tcPr>
            <w:tcW w:w="4680" w:type="dxa"/>
            <w:shd w:val="clear" w:color="auto" w:fill="FFFFFF"/>
            <w:tcMar>
              <w:top w:w="100" w:type="dxa"/>
              <w:left w:w="100" w:type="dxa"/>
              <w:bottom w:w="100" w:type="dxa"/>
              <w:right w:w="100" w:type="dxa"/>
            </w:tcMar>
          </w:tcPr>
          <w:p w14:paraId="4458F0AA" w14:textId="77777777" w:rsidR="00683033" w:rsidRPr="00683033" w:rsidRDefault="00683033" w:rsidP="00683033">
            <w:r w:rsidRPr="00683033">
              <w:t xml:space="preserve">Describes a cyber observation made from analysis methods, such as Static and Dynamic methods. See </w:t>
            </w:r>
            <w:r w:rsidRPr="002947F9">
              <w:rPr>
                <w:rFonts w:ascii="Courier New" w:hAnsi="Courier New" w:cs="Courier New"/>
              </w:rPr>
              <w:t>AnalysisMethodTypeEnum</w:t>
            </w:r>
            <w:r w:rsidRPr="00683033">
              <w:t xml:space="preserve"> for a more complete list of methods that CybOX supports.</w:t>
            </w:r>
          </w:p>
        </w:tc>
      </w:tr>
      <w:tr w:rsidR="00683033" w14:paraId="501ACBD1" w14:textId="77777777" w:rsidTr="00683033">
        <w:trPr>
          <w:jc w:val="center"/>
        </w:trPr>
        <w:tc>
          <w:tcPr>
            <w:tcW w:w="4680" w:type="dxa"/>
            <w:shd w:val="clear" w:color="auto" w:fill="FFFFFF"/>
            <w:tcMar>
              <w:top w:w="100" w:type="dxa"/>
              <w:left w:w="100" w:type="dxa"/>
              <w:bottom w:w="100" w:type="dxa"/>
              <w:right w:w="100" w:type="dxa"/>
            </w:tcMar>
          </w:tcPr>
          <w:p w14:paraId="091630E6" w14:textId="77777777" w:rsidR="00683033" w:rsidRDefault="00683033" w:rsidP="00683033">
            <w:pPr>
              <w:rPr>
                <w:b/>
              </w:rPr>
            </w:pPr>
            <w:r>
              <w:rPr>
                <w:b/>
              </w:rPr>
              <w:t>Information Source</w:t>
            </w:r>
          </w:p>
        </w:tc>
        <w:tc>
          <w:tcPr>
            <w:tcW w:w="4680" w:type="dxa"/>
            <w:shd w:val="clear" w:color="auto" w:fill="FFFFFF"/>
            <w:tcMar>
              <w:top w:w="100" w:type="dxa"/>
              <w:left w:w="100" w:type="dxa"/>
              <w:bottom w:w="100" w:type="dxa"/>
              <w:right w:w="100" w:type="dxa"/>
            </w:tcMar>
          </w:tcPr>
          <w:p w14:paraId="335E9F87" w14:textId="77777777" w:rsidR="00683033" w:rsidRPr="00683033" w:rsidRDefault="00683033" w:rsidP="00683033">
            <w:r w:rsidRPr="00683033">
              <w:t xml:space="preserve">Describes a cyber observation made using other information sources, such as logs, Device Driver APIs, and TPM output data. See </w:t>
            </w:r>
            <w:r w:rsidRPr="002947F9">
              <w:rPr>
                <w:rFonts w:ascii="Courier New" w:hAnsi="Courier New" w:cs="Courier New"/>
              </w:rPr>
              <w:t>InformationSourceTypeEnum</w:t>
            </w:r>
            <w:r w:rsidRPr="00683033">
              <w:t xml:space="preserve"> for a more complete list of information sources that CybOX supports.</w:t>
            </w:r>
          </w:p>
        </w:tc>
      </w:tr>
    </w:tbl>
    <w:p w14:paraId="459A1F48" w14:textId="77777777" w:rsidR="00683033" w:rsidRDefault="00683033" w:rsidP="00683033">
      <w:pPr>
        <w:pStyle w:val="Heading3"/>
      </w:pPr>
      <w:bookmarkStart w:id="325" w:name="_Toc425409711"/>
      <w:bookmarkStart w:id="326" w:name="_Ref428537416"/>
      <w:bookmarkStart w:id="327" w:name="_Toc450634676"/>
      <w:bookmarkEnd w:id="70"/>
      <w:bookmarkEnd w:id="76"/>
      <w:bookmarkEnd w:id="321"/>
      <w:r>
        <w:t>TimePrecisionEnum Enumeration</w:t>
      </w:r>
      <w:bookmarkEnd w:id="327"/>
    </w:p>
    <w:p w14:paraId="44AEF5C2" w14:textId="44AD561D" w:rsidR="00683033" w:rsidRPr="00683033" w:rsidRDefault="00683033" w:rsidP="00906649">
      <w:pPr>
        <w:pStyle w:val="Caption"/>
      </w:pPr>
      <w:r w:rsidRPr="00683033">
        <w:t xml:space="preserve">Table </w:t>
      </w:r>
      <w:r w:rsidR="0057054B">
        <w:t>3</w:t>
      </w:r>
      <w:r w:rsidR="00287B43">
        <w:noBreakHyphen/>
      </w:r>
      <w:r w:rsidR="004E731D">
        <w:t>83</w:t>
      </w:r>
      <w:r w:rsidRPr="00683033">
        <w:t xml:space="preserve">. Literals of the </w:t>
      </w:r>
      <w:r w:rsidRPr="005A3C85">
        <w:rPr>
          <w:rFonts w:ascii="Courier New" w:hAnsi="Courier New" w:cs="Courier New"/>
        </w:rPr>
        <w:t>TimePrecisionEnum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33F5AE87" w14:textId="77777777" w:rsidTr="00683033">
        <w:trPr>
          <w:jc w:val="center"/>
        </w:trPr>
        <w:tc>
          <w:tcPr>
            <w:tcW w:w="4680" w:type="dxa"/>
            <w:shd w:val="clear" w:color="auto" w:fill="BFBFBF"/>
            <w:tcMar>
              <w:top w:w="100" w:type="dxa"/>
              <w:left w:w="100" w:type="dxa"/>
              <w:bottom w:w="100" w:type="dxa"/>
              <w:right w:w="100" w:type="dxa"/>
            </w:tcMar>
          </w:tcPr>
          <w:p w14:paraId="0716DCD6"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322AA8D" w14:textId="77777777" w:rsidR="00683033" w:rsidRPr="00683033" w:rsidRDefault="00683033" w:rsidP="00683033">
            <w:pPr>
              <w:rPr>
                <w:b/>
                <w:color w:val="000000"/>
              </w:rPr>
            </w:pPr>
            <w:r w:rsidRPr="00683033">
              <w:rPr>
                <w:b/>
                <w:color w:val="000000"/>
              </w:rPr>
              <w:t>Description</w:t>
            </w:r>
          </w:p>
        </w:tc>
      </w:tr>
      <w:tr w:rsidR="00683033" w14:paraId="6A09A5A6" w14:textId="77777777" w:rsidTr="00683033">
        <w:trPr>
          <w:jc w:val="center"/>
        </w:trPr>
        <w:tc>
          <w:tcPr>
            <w:tcW w:w="4680" w:type="dxa"/>
            <w:shd w:val="clear" w:color="auto" w:fill="FFFFFF"/>
            <w:tcMar>
              <w:top w:w="100" w:type="dxa"/>
              <w:left w:w="100" w:type="dxa"/>
              <w:bottom w:w="100" w:type="dxa"/>
              <w:right w:w="100" w:type="dxa"/>
            </w:tcMar>
          </w:tcPr>
          <w:p w14:paraId="73353992" w14:textId="77777777" w:rsidR="00683033" w:rsidRDefault="00683033" w:rsidP="00683033">
            <w:pPr>
              <w:rPr>
                <w:b/>
              </w:rPr>
            </w:pPr>
            <w:r>
              <w:rPr>
                <w:b/>
              </w:rPr>
              <w:t>hour</w:t>
            </w:r>
          </w:p>
        </w:tc>
        <w:tc>
          <w:tcPr>
            <w:tcW w:w="4680" w:type="dxa"/>
            <w:shd w:val="clear" w:color="auto" w:fill="FFFFFF"/>
            <w:tcMar>
              <w:top w:w="100" w:type="dxa"/>
              <w:left w:w="100" w:type="dxa"/>
              <w:bottom w:w="100" w:type="dxa"/>
              <w:right w:w="100" w:type="dxa"/>
            </w:tcMar>
          </w:tcPr>
          <w:p w14:paraId="5BEE8FA5" w14:textId="77777777" w:rsidR="00683033" w:rsidRPr="00683033" w:rsidRDefault="00683033" w:rsidP="00683033">
            <w:r w:rsidRPr="00683033">
              <w:t>Time is precise to the given hour.</w:t>
            </w:r>
          </w:p>
        </w:tc>
      </w:tr>
      <w:tr w:rsidR="00683033" w14:paraId="1F52310C" w14:textId="77777777" w:rsidTr="00683033">
        <w:trPr>
          <w:jc w:val="center"/>
        </w:trPr>
        <w:tc>
          <w:tcPr>
            <w:tcW w:w="4680" w:type="dxa"/>
            <w:shd w:val="clear" w:color="auto" w:fill="FFFFFF"/>
            <w:tcMar>
              <w:top w:w="100" w:type="dxa"/>
              <w:left w:w="100" w:type="dxa"/>
              <w:bottom w:w="100" w:type="dxa"/>
              <w:right w:w="100" w:type="dxa"/>
            </w:tcMar>
          </w:tcPr>
          <w:p w14:paraId="0F24C30D" w14:textId="77777777" w:rsidR="00683033" w:rsidRDefault="00683033" w:rsidP="00683033">
            <w:pPr>
              <w:rPr>
                <w:b/>
              </w:rPr>
            </w:pPr>
            <w:r>
              <w:rPr>
                <w:b/>
              </w:rPr>
              <w:t>minute</w:t>
            </w:r>
          </w:p>
        </w:tc>
        <w:tc>
          <w:tcPr>
            <w:tcW w:w="4680" w:type="dxa"/>
            <w:shd w:val="clear" w:color="auto" w:fill="FFFFFF"/>
            <w:tcMar>
              <w:top w:w="100" w:type="dxa"/>
              <w:left w:w="100" w:type="dxa"/>
              <w:bottom w:w="100" w:type="dxa"/>
              <w:right w:w="100" w:type="dxa"/>
            </w:tcMar>
          </w:tcPr>
          <w:p w14:paraId="105B72DD" w14:textId="77777777" w:rsidR="00683033" w:rsidRPr="00683033" w:rsidRDefault="00683033" w:rsidP="00683033">
            <w:r w:rsidRPr="00683033">
              <w:t>Time is precise to the given minute.</w:t>
            </w:r>
          </w:p>
        </w:tc>
      </w:tr>
      <w:tr w:rsidR="00683033" w14:paraId="3F90F16A" w14:textId="77777777" w:rsidTr="00683033">
        <w:trPr>
          <w:jc w:val="center"/>
        </w:trPr>
        <w:tc>
          <w:tcPr>
            <w:tcW w:w="4680" w:type="dxa"/>
            <w:shd w:val="clear" w:color="auto" w:fill="FFFFFF"/>
            <w:tcMar>
              <w:top w:w="100" w:type="dxa"/>
              <w:left w:w="100" w:type="dxa"/>
              <w:bottom w:w="100" w:type="dxa"/>
              <w:right w:w="100" w:type="dxa"/>
            </w:tcMar>
          </w:tcPr>
          <w:p w14:paraId="2F306C02" w14:textId="77777777" w:rsidR="00683033" w:rsidRDefault="00683033" w:rsidP="00683033">
            <w:pPr>
              <w:rPr>
                <w:b/>
              </w:rPr>
            </w:pPr>
            <w:r>
              <w:rPr>
                <w:b/>
              </w:rPr>
              <w:t>second</w:t>
            </w:r>
          </w:p>
        </w:tc>
        <w:tc>
          <w:tcPr>
            <w:tcW w:w="4680" w:type="dxa"/>
            <w:shd w:val="clear" w:color="auto" w:fill="FFFFFF"/>
            <w:tcMar>
              <w:top w:w="100" w:type="dxa"/>
              <w:left w:w="100" w:type="dxa"/>
              <w:bottom w:w="100" w:type="dxa"/>
              <w:right w:w="100" w:type="dxa"/>
            </w:tcMar>
          </w:tcPr>
          <w:p w14:paraId="6FAC499D" w14:textId="77777777" w:rsidR="00683033" w:rsidRPr="00683033" w:rsidRDefault="00683033" w:rsidP="00683033">
            <w:r w:rsidRPr="00683033">
              <w:t>Time is precise to the given second (including fractional seconds).</w:t>
            </w:r>
          </w:p>
        </w:tc>
      </w:tr>
    </w:tbl>
    <w:p w14:paraId="368A4035" w14:textId="77777777" w:rsidR="00683033" w:rsidRDefault="00683033" w:rsidP="00683033"/>
    <w:p w14:paraId="02F55FC1" w14:textId="77777777" w:rsidR="00683033" w:rsidRDefault="00683033" w:rsidP="00683033">
      <w:pPr>
        <w:pStyle w:val="Heading3"/>
      </w:pPr>
      <w:bookmarkStart w:id="328" w:name="_Toc450634677"/>
      <w:r>
        <w:t xml:space="preserve">ToolReferenceTypeEnum </w:t>
      </w:r>
      <w:bookmarkEnd w:id="325"/>
      <w:r>
        <w:t>Enumeration</w:t>
      </w:r>
      <w:bookmarkEnd w:id="328"/>
    </w:p>
    <w:p w14:paraId="1A672E35" w14:textId="6ADFE8FB" w:rsidR="00683033" w:rsidRPr="00683033" w:rsidRDefault="00683033" w:rsidP="00906649">
      <w:pPr>
        <w:pStyle w:val="Caption"/>
      </w:pPr>
      <w:r w:rsidRPr="00683033">
        <w:t xml:space="preserve">Table </w:t>
      </w:r>
      <w:r w:rsidR="00C631C8">
        <w:t>3</w:t>
      </w:r>
      <w:r w:rsidR="00287B43">
        <w:noBreakHyphen/>
      </w:r>
      <w:r w:rsidR="004E731D">
        <w:t>84</w:t>
      </w:r>
      <w:r w:rsidRPr="00683033">
        <w:t xml:space="preserve">. Literals of the </w:t>
      </w:r>
      <w:r w:rsidRPr="005A3C85">
        <w:rPr>
          <w:rFonts w:ascii="Courier New" w:hAnsi="Courier New" w:cs="Courier New"/>
        </w:rPr>
        <w:t>ToolReferenceTypeEnum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652E847" w14:textId="77777777" w:rsidTr="00683033">
        <w:trPr>
          <w:jc w:val="center"/>
        </w:trPr>
        <w:tc>
          <w:tcPr>
            <w:tcW w:w="4680" w:type="dxa"/>
            <w:shd w:val="clear" w:color="auto" w:fill="BFBFBF"/>
            <w:tcMar>
              <w:top w:w="100" w:type="dxa"/>
              <w:left w:w="100" w:type="dxa"/>
              <w:bottom w:w="100" w:type="dxa"/>
              <w:right w:w="100" w:type="dxa"/>
            </w:tcMar>
          </w:tcPr>
          <w:p w14:paraId="0364587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BA3647D" w14:textId="77777777" w:rsidR="00683033" w:rsidRPr="00683033" w:rsidRDefault="00683033" w:rsidP="00683033">
            <w:pPr>
              <w:rPr>
                <w:b/>
                <w:color w:val="000000"/>
              </w:rPr>
            </w:pPr>
            <w:r w:rsidRPr="00683033">
              <w:rPr>
                <w:b/>
                <w:color w:val="000000"/>
              </w:rPr>
              <w:t>Description</w:t>
            </w:r>
          </w:p>
        </w:tc>
      </w:tr>
      <w:tr w:rsidR="00683033" w14:paraId="50E5B737" w14:textId="77777777" w:rsidTr="00683033">
        <w:trPr>
          <w:jc w:val="center"/>
        </w:trPr>
        <w:tc>
          <w:tcPr>
            <w:tcW w:w="4680" w:type="dxa"/>
            <w:shd w:val="clear" w:color="auto" w:fill="FFFFFF"/>
            <w:tcMar>
              <w:top w:w="100" w:type="dxa"/>
              <w:left w:w="100" w:type="dxa"/>
              <w:bottom w:w="100" w:type="dxa"/>
              <w:right w:w="100" w:type="dxa"/>
            </w:tcMar>
          </w:tcPr>
          <w:p w14:paraId="35A5AF9B" w14:textId="77777777" w:rsidR="00683033" w:rsidRDefault="00683033" w:rsidP="00683033">
            <w:pPr>
              <w:rPr>
                <w:b/>
              </w:rPr>
            </w:pPr>
            <w:r>
              <w:rPr>
                <w:b/>
              </w:rPr>
              <w:t>Documentation</w:t>
            </w:r>
          </w:p>
        </w:tc>
        <w:tc>
          <w:tcPr>
            <w:tcW w:w="4680" w:type="dxa"/>
            <w:shd w:val="clear" w:color="auto" w:fill="FFFFFF"/>
            <w:tcMar>
              <w:top w:w="100" w:type="dxa"/>
              <w:left w:w="100" w:type="dxa"/>
              <w:bottom w:w="100" w:type="dxa"/>
              <w:right w:w="100" w:type="dxa"/>
            </w:tcMar>
          </w:tcPr>
          <w:p w14:paraId="304E8F8C" w14:textId="77777777" w:rsidR="00683033" w:rsidRPr="00683033" w:rsidRDefault="00683033" w:rsidP="00683033">
            <w:r w:rsidRPr="00683033">
              <w:t>The reference is to documentation about the identified tool.</w:t>
            </w:r>
          </w:p>
        </w:tc>
      </w:tr>
      <w:tr w:rsidR="00683033" w14:paraId="15A20D7E" w14:textId="77777777" w:rsidTr="00683033">
        <w:trPr>
          <w:jc w:val="center"/>
        </w:trPr>
        <w:tc>
          <w:tcPr>
            <w:tcW w:w="4680" w:type="dxa"/>
            <w:shd w:val="clear" w:color="auto" w:fill="FFFFFF"/>
            <w:tcMar>
              <w:top w:w="100" w:type="dxa"/>
              <w:left w:w="100" w:type="dxa"/>
              <w:bottom w:w="100" w:type="dxa"/>
              <w:right w:w="100" w:type="dxa"/>
            </w:tcMar>
          </w:tcPr>
          <w:p w14:paraId="17B28C27" w14:textId="77777777" w:rsidR="00683033" w:rsidRDefault="00683033" w:rsidP="00683033">
            <w:pPr>
              <w:rPr>
                <w:b/>
              </w:rPr>
            </w:pPr>
            <w:r>
              <w:rPr>
                <w:b/>
              </w:rPr>
              <w:t>Source</w:t>
            </w:r>
          </w:p>
        </w:tc>
        <w:tc>
          <w:tcPr>
            <w:tcW w:w="4680" w:type="dxa"/>
            <w:shd w:val="clear" w:color="auto" w:fill="FFFFFF"/>
            <w:tcMar>
              <w:top w:w="100" w:type="dxa"/>
              <w:left w:w="100" w:type="dxa"/>
              <w:bottom w:w="100" w:type="dxa"/>
              <w:right w:w="100" w:type="dxa"/>
            </w:tcMar>
          </w:tcPr>
          <w:p w14:paraId="37B77F79" w14:textId="77777777" w:rsidR="00683033" w:rsidRPr="00683033" w:rsidRDefault="00683033" w:rsidP="00683033">
            <w:r w:rsidRPr="00683033">
              <w:t>The reference is to source code for the identified tool.</w:t>
            </w:r>
          </w:p>
        </w:tc>
      </w:tr>
      <w:tr w:rsidR="00683033" w14:paraId="62AED6BE" w14:textId="77777777" w:rsidTr="00683033">
        <w:trPr>
          <w:jc w:val="center"/>
        </w:trPr>
        <w:tc>
          <w:tcPr>
            <w:tcW w:w="4680" w:type="dxa"/>
            <w:shd w:val="clear" w:color="auto" w:fill="FFFFFF"/>
            <w:tcMar>
              <w:top w:w="100" w:type="dxa"/>
              <w:left w:w="100" w:type="dxa"/>
              <w:bottom w:w="100" w:type="dxa"/>
              <w:right w:w="100" w:type="dxa"/>
            </w:tcMar>
          </w:tcPr>
          <w:p w14:paraId="04EC47A9" w14:textId="77777777" w:rsidR="00683033" w:rsidRDefault="00683033" w:rsidP="00683033">
            <w:pPr>
              <w:rPr>
                <w:b/>
              </w:rPr>
            </w:pPr>
            <w:r>
              <w:rPr>
                <w:b/>
              </w:rPr>
              <w:t>Download</w:t>
            </w:r>
          </w:p>
        </w:tc>
        <w:tc>
          <w:tcPr>
            <w:tcW w:w="4680" w:type="dxa"/>
            <w:shd w:val="clear" w:color="auto" w:fill="FFFFFF"/>
            <w:tcMar>
              <w:top w:w="100" w:type="dxa"/>
              <w:left w:w="100" w:type="dxa"/>
              <w:bottom w:w="100" w:type="dxa"/>
              <w:right w:w="100" w:type="dxa"/>
            </w:tcMar>
          </w:tcPr>
          <w:p w14:paraId="7785CA4D" w14:textId="77777777" w:rsidR="00683033" w:rsidRPr="00683033" w:rsidRDefault="00683033" w:rsidP="00683033">
            <w:r w:rsidRPr="00683033">
              <w:t>The reference is to where an executable version of the tool can be downloaded.</w:t>
            </w:r>
          </w:p>
        </w:tc>
      </w:tr>
      <w:tr w:rsidR="00683033" w14:paraId="7036D060" w14:textId="77777777" w:rsidTr="00683033">
        <w:trPr>
          <w:jc w:val="center"/>
        </w:trPr>
        <w:tc>
          <w:tcPr>
            <w:tcW w:w="4680" w:type="dxa"/>
            <w:shd w:val="clear" w:color="auto" w:fill="FFFFFF"/>
            <w:tcMar>
              <w:top w:w="100" w:type="dxa"/>
              <w:left w:w="100" w:type="dxa"/>
              <w:bottom w:w="100" w:type="dxa"/>
              <w:right w:w="100" w:type="dxa"/>
            </w:tcMar>
          </w:tcPr>
          <w:p w14:paraId="68713114" w14:textId="77777777" w:rsidR="00683033" w:rsidRDefault="00683033" w:rsidP="00683033">
            <w:pPr>
              <w:rPr>
                <w:b/>
              </w:rPr>
            </w:pPr>
            <w:r>
              <w:rPr>
                <w:b/>
              </w:rPr>
              <w:t>Execute</w:t>
            </w:r>
          </w:p>
        </w:tc>
        <w:tc>
          <w:tcPr>
            <w:tcW w:w="4680" w:type="dxa"/>
            <w:shd w:val="clear" w:color="auto" w:fill="FFFFFF"/>
            <w:tcMar>
              <w:top w:w="100" w:type="dxa"/>
              <w:left w:w="100" w:type="dxa"/>
              <w:bottom w:w="100" w:type="dxa"/>
              <w:right w:w="100" w:type="dxa"/>
            </w:tcMar>
          </w:tcPr>
          <w:p w14:paraId="5974C858" w14:textId="77777777" w:rsidR="00683033" w:rsidRPr="00683033" w:rsidRDefault="00683033" w:rsidP="00683033">
            <w:r w:rsidRPr="00683033">
              <w:t>The reference is to the tool implemented as an online service.</w:t>
            </w:r>
          </w:p>
        </w:tc>
      </w:tr>
      <w:tr w:rsidR="00683033" w14:paraId="456AFF1E" w14:textId="77777777" w:rsidTr="00683033">
        <w:trPr>
          <w:jc w:val="center"/>
        </w:trPr>
        <w:tc>
          <w:tcPr>
            <w:tcW w:w="4680" w:type="dxa"/>
            <w:shd w:val="clear" w:color="auto" w:fill="FFFFFF"/>
            <w:tcMar>
              <w:top w:w="100" w:type="dxa"/>
              <w:left w:w="100" w:type="dxa"/>
              <w:bottom w:w="100" w:type="dxa"/>
              <w:right w:w="100" w:type="dxa"/>
            </w:tcMar>
          </w:tcPr>
          <w:p w14:paraId="01E4EF1C" w14:textId="77777777" w:rsidR="00683033" w:rsidRDefault="00683033" w:rsidP="00683033">
            <w:pPr>
              <w:rPr>
                <w:b/>
              </w:rPr>
            </w:pPr>
            <w:r>
              <w:rPr>
                <w:b/>
              </w:rPr>
              <w:lastRenderedPageBreak/>
              <w:t>Other</w:t>
            </w:r>
          </w:p>
        </w:tc>
        <w:tc>
          <w:tcPr>
            <w:tcW w:w="4680" w:type="dxa"/>
            <w:shd w:val="clear" w:color="auto" w:fill="FFFFFF"/>
            <w:tcMar>
              <w:top w:w="100" w:type="dxa"/>
              <w:left w:w="100" w:type="dxa"/>
              <w:bottom w:w="100" w:type="dxa"/>
              <w:right w:w="100" w:type="dxa"/>
            </w:tcMar>
          </w:tcPr>
          <w:p w14:paraId="46B5BEF1" w14:textId="77777777" w:rsidR="00683033" w:rsidRPr="00683033" w:rsidRDefault="00683033" w:rsidP="00683033">
            <w:r w:rsidRPr="00683033">
              <w:t>The reference is to material about the tool not covered by other values in this enumeration.</w:t>
            </w:r>
          </w:p>
        </w:tc>
      </w:tr>
    </w:tbl>
    <w:p w14:paraId="34C9EB08" w14:textId="77777777" w:rsidR="00683033" w:rsidRDefault="00683033" w:rsidP="00683033"/>
    <w:p w14:paraId="15227DF9" w14:textId="7FA72831" w:rsidR="00AE0702" w:rsidRDefault="00AE0702" w:rsidP="00FD22AC">
      <w:pPr>
        <w:pStyle w:val="Heading1"/>
      </w:pPr>
      <w:bookmarkStart w:id="329" w:name="_Toc450634678"/>
      <w:r w:rsidRPr="00FD22AC">
        <w:lastRenderedPageBreak/>
        <w:t>Conformance</w:t>
      </w:r>
      <w:bookmarkEnd w:id="68"/>
      <w:bookmarkEnd w:id="326"/>
      <w:bookmarkEnd w:id="329"/>
    </w:p>
    <w:p w14:paraId="3342D760" w14:textId="77777777" w:rsidR="005D5B33" w:rsidRDefault="005D5B33" w:rsidP="005D5B33">
      <w:pPr>
        <w:spacing w:before="0" w:after="0"/>
      </w:pPr>
      <w:r>
        <w:t>Implementations have discretion over which parts (components, properties, extensions, controlled vocabularies, etc.) of CybOX they implement (e.g., Observable/Object).</w:t>
      </w:r>
    </w:p>
    <w:p w14:paraId="264D480E" w14:textId="77777777" w:rsidR="005D5B33" w:rsidRDefault="005D5B33" w:rsidP="005D5B33">
      <w:pPr>
        <w:spacing w:before="0" w:after="0"/>
      </w:pPr>
      <w:r>
        <w:t xml:space="preserve"> </w:t>
      </w:r>
    </w:p>
    <w:p w14:paraId="7DD2142E" w14:textId="77777777" w:rsidR="005D5B33" w:rsidRDefault="005D5B33" w:rsidP="005D5B3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5D1368" w14:textId="77777777" w:rsidR="005D5B33" w:rsidRDefault="005D5B33" w:rsidP="005D5B33">
      <w:pPr>
        <w:spacing w:before="0" w:after="0"/>
      </w:pPr>
      <w:r>
        <w:t xml:space="preserve"> </w:t>
      </w:r>
    </w:p>
    <w:p w14:paraId="30BE6FCC" w14:textId="77777777" w:rsidR="005D5B33" w:rsidRDefault="005D5B33" w:rsidP="005D5B3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4D3B80F" w14:textId="77777777" w:rsidR="005D5B33" w:rsidRDefault="005D5B33" w:rsidP="005D5B33">
      <w:pPr>
        <w:spacing w:before="0" w:after="0"/>
      </w:pPr>
      <w:r>
        <w:t xml:space="preserve"> </w:t>
      </w:r>
    </w:p>
    <w:p w14:paraId="19BF9BEF" w14:textId="1948CDDA" w:rsidR="00E304F9" w:rsidRPr="00E304F9" w:rsidRDefault="005D5B33" w:rsidP="005D5B33">
      <w:pPr>
        <w:spacing w:before="0" w:after="0"/>
      </w:pPr>
      <w:r>
        <w:t>The conformance section of this document is intentionally broad and attempts to reiterate what already exists in this document.</w:t>
      </w:r>
    </w:p>
    <w:p w14:paraId="33CE5C5A" w14:textId="52AAB191" w:rsidR="00DE0A0C" w:rsidRDefault="00DE0A0C" w:rsidP="00DE0A0C">
      <w:pPr>
        <w:pStyle w:val="AppendixHeading1"/>
      </w:pPr>
      <w:bookmarkStart w:id="330" w:name="_Toc450634679"/>
      <w:r>
        <w:lastRenderedPageBreak/>
        <w:t>Acknowledgements</w:t>
      </w:r>
      <w:bookmarkEnd w:id="330"/>
    </w:p>
    <w:p w14:paraId="6FF54032" w14:textId="77777777" w:rsidR="00DC7E8A" w:rsidRDefault="00DC7E8A" w:rsidP="00DC7E8A">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9120E3" w:rsidRPr="0019172A" w14:paraId="1A692E01" w14:textId="77777777" w:rsidTr="00B84504">
        <w:tc>
          <w:tcPr>
            <w:tcW w:w="5035" w:type="dxa"/>
          </w:tcPr>
          <w:p w14:paraId="26413046" w14:textId="77777777" w:rsidR="009120E3" w:rsidRPr="0019172A" w:rsidRDefault="009120E3" w:rsidP="00B84504">
            <w:pPr>
              <w:rPr>
                <w:b/>
              </w:rPr>
            </w:pPr>
            <w:r w:rsidRPr="0019172A">
              <w:rPr>
                <w:b/>
              </w:rPr>
              <w:t>Aetna</w:t>
            </w:r>
          </w:p>
          <w:p w14:paraId="2DE5BA4F" w14:textId="77777777" w:rsidR="009120E3" w:rsidRPr="0019172A" w:rsidRDefault="009120E3" w:rsidP="00B84504">
            <w:r w:rsidRPr="0019172A">
              <w:t xml:space="preserve">    David Crawford</w:t>
            </w:r>
          </w:p>
          <w:p w14:paraId="61292A1C" w14:textId="77777777" w:rsidR="009120E3" w:rsidRPr="0019172A" w:rsidRDefault="009120E3" w:rsidP="00B84504">
            <w:pPr>
              <w:rPr>
                <w:b/>
                <w:color w:val="000000"/>
              </w:rPr>
            </w:pPr>
            <w:r w:rsidRPr="0019172A">
              <w:rPr>
                <w:b/>
                <w:color w:val="000000"/>
              </w:rPr>
              <w:t>AIT Austrian Institute of Technology</w:t>
            </w:r>
          </w:p>
          <w:p w14:paraId="034163F8" w14:textId="77777777" w:rsidR="009120E3" w:rsidRPr="0019172A" w:rsidRDefault="009120E3" w:rsidP="00B84504">
            <w:r w:rsidRPr="0019172A">
              <w:t xml:space="preserve">    Roman Fiedler</w:t>
            </w:r>
          </w:p>
          <w:p w14:paraId="7EA4D4DE" w14:textId="77777777" w:rsidR="009120E3" w:rsidRPr="0019172A" w:rsidRDefault="009120E3" w:rsidP="00B84504">
            <w:r w:rsidRPr="0019172A">
              <w:t xml:space="preserve">    Florian Skopik</w:t>
            </w:r>
          </w:p>
          <w:p w14:paraId="14873633" w14:textId="77777777" w:rsidR="009120E3" w:rsidRPr="0019172A" w:rsidRDefault="009120E3" w:rsidP="00B84504">
            <w:pPr>
              <w:rPr>
                <w:b/>
                <w:color w:val="000000"/>
              </w:rPr>
            </w:pPr>
            <w:r w:rsidRPr="0019172A">
              <w:rPr>
                <w:b/>
                <w:color w:val="000000"/>
              </w:rPr>
              <w:t>Australia and New Zealand Banking Group (ANZ Bank)</w:t>
            </w:r>
          </w:p>
          <w:p w14:paraId="2236FC26" w14:textId="77777777" w:rsidR="009120E3" w:rsidRPr="0019172A" w:rsidRDefault="009120E3" w:rsidP="00B84504">
            <w:r w:rsidRPr="0019172A">
              <w:t xml:space="preserve">    Dean Thompson</w:t>
            </w:r>
          </w:p>
          <w:p w14:paraId="32740B6E" w14:textId="77777777" w:rsidR="009120E3" w:rsidRPr="0019172A" w:rsidRDefault="009120E3" w:rsidP="00B84504">
            <w:pPr>
              <w:rPr>
                <w:b/>
              </w:rPr>
            </w:pPr>
            <w:r w:rsidRPr="0019172A">
              <w:rPr>
                <w:b/>
              </w:rPr>
              <w:t>Blue Coat Systems, Inc.</w:t>
            </w:r>
          </w:p>
          <w:p w14:paraId="28E75BB2" w14:textId="77777777" w:rsidR="009120E3" w:rsidRPr="0019172A" w:rsidRDefault="009120E3" w:rsidP="00B84504">
            <w:r w:rsidRPr="0019172A">
              <w:t xml:space="preserve">    Owen Johnson</w:t>
            </w:r>
          </w:p>
          <w:p w14:paraId="4EB5823F" w14:textId="77777777" w:rsidR="009120E3" w:rsidRPr="0019172A" w:rsidRDefault="009120E3" w:rsidP="00B84504">
            <w:r w:rsidRPr="0019172A">
              <w:t xml:space="preserve">    Bret Jordan</w:t>
            </w:r>
          </w:p>
          <w:p w14:paraId="245288C6" w14:textId="77777777" w:rsidR="009120E3" w:rsidRPr="0019172A" w:rsidRDefault="009120E3" w:rsidP="00B84504">
            <w:pPr>
              <w:rPr>
                <w:b/>
              </w:rPr>
            </w:pPr>
            <w:r w:rsidRPr="0019172A">
              <w:rPr>
                <w:b/>
              </w:rPr>
              <w:t>Century Link</w:t>
            </w:r>
          </w:p>
          <w:p w14:paraId="0D55DE43" w14:textId="77777777" w:rsidR="009120E3" w:rsidRPr="0019172A" w:rsidRDefault="009120E3" w:rsidP="00B84504">
            <w:r w:rsidRPr="0019172A">
              <w:t xml:space="preserve">    Cory Kennedy</w:t>
            </w:r>
          </w:p>
          <w:p w14:paraId="323C6B03" w14:textId="77777777" w:rsidR="009120E3" w:rsidRPr="0019172A" w:rsidRDefault="009120E3" w:rsidP="00B84504">
            <w:pPr>
              <w:rPr>
                <w:b/>
              </w:rPr>
            </w:pPr>
            <w:r w:rsidRPr="0019172A">
              <w:rPr>
                <w:b/>
              </w:rPr>
              <w:t>CIRCL</w:t>
            </w:r>
          </w:p>
          <w:p w14:paraId="52E20E2E" w14:textId="77777777" w:rsidR="009120E3" w:rsidRPr="0019172A" w:rsidRDefault="009120E3" w:rsidP="00B84504">
            <w:r w:rsidRPr="0019172A">
              <w:rPr>
                <w:b/>
              </w:rPr>
              <w:t xml:space="preserve">    </w:t>
            </w:r>
            <w:r w:rsidRPr="0019172A">
              <w:t>Alexandre Dulaunoy</w:t>
            </w:r>
          </w:p>
          <w:p w14:paraId="4546EE7A" w14:textId="77777777" w:rsidR="009120E3" w:rsidRPr="0019172A" w:rsidRDefault="009120E3" w:rsidP="00B84504">
            <w:r w:rsidRPr="0019172A">
              <w:t xml:space="preserve">    Andras Iklody    </w:t>
            </w:r>
          </w:p>
          <w:p w14:paraId="4D378A26" w14:textId="77777777" w:rsidR="009120E3" w:rsidRPr="0019172A" w:rsidRDefault="009120E3" w:rsidP="00B84504">
            <w:pPr>
              <w:rPr>
                <w:color w:val="000000"/>
              </w:rPr>
            </w:pPr>
            <w:r w:rsidRPr="0019172A">
              <w:rPr>
                <w:color w:val="000000"/>
              </w:rPr>
              <w:t xml:space="preserve">    Raphaël Vinot</w:t>
            </w:r>
          </w:p>
          <w:p w14:paraId="66BBA6C0" w14:textId="77777777" w:rsidR="009120E3" w:rsidRPr="0019172A" w:rsidRDefault="009120E3" w:rsidP="00B84504">
            <w:pPr>
              <w:rPr>
                <w:b/>
              </w:rPr>
            </w:pPr>
            <w:r w:rsidRPr="0019172A">
              <w:rPr>
                <w:b/>
              </w:rPr>
              <w:t>Citrix Systems</w:t>
            </w:r>
          </w:p>
          <w:p w14:paraId="47F8F083" w14:textId="77777777" w:rsidR="009120E3" w:rsidRPr="0019172A" w:rsidRDefault="009120E3" w:rsidP="00B84504">
            <w:r w:rsidRPr="0019172A">
              <w:t xml:space="preserve">    Joey Peloquin</w:t>
            </w:r>
          </w:p>
          <w:p w14:paraId="342FA67C" w14:textId="77777777" w:rsidR="009120E3" w:rsidRPr="0019172A" w:rsidRDefault="009120E3" w:rsidP="00B84504">
            <w:pPr>
              <w:rPr>
                <w:b/>
              </w:rPr>
            </w:pPr>
            <w:r w:rsidRPr="0019172A">
              <w:rPr>
                <w:b/>
              </w:rPr>
              <w:t>Dell</w:t>
            </w:r>
          </w:p>
          <w:p w14:paraId="2312B52C" w14:textId="77777777" w:rsidR="009120E3" w:rsidRPr="0019172A" w:rsidRDefault="009120E3" w:rsidP="00B84504">
            <w:r w:rsidRPr="0019172A">
              <w:t xml:space="preserve">    Will Urbanski</w:t>
            </w:r>
          </w:p>
          <w:p w14:paraId="1FBD0F76" w14:textId="77777777" w:rsidR="009120E3" w:rsidRPr="0019172A" w:rsidRDefault="009120E3" w:rsidP="00B84504">
            <w:r w:rsidRPr="0019172A">
              <w:t xml:space="preserve">    Jeff Williams</w:t>
            </w:r>
          </w:p>
          <w:p w14:paraId="3306D75E" w14:textId="77777777" w:rsidR="009120E3" w:rsidRPr="0019172A" w:rsidRDefault="009120E3" w:rsidP="00B84504">
            <w:pPr>
              <w:rPr>
                <w:b/>
              </w:rPr>
            </w:pPr>
            <w:r w:rsidRPr="0019172A">
              <w:rPr>
                <w:b/>
              </w:rPr>
              <w:t>DTCC</w:t>
            </w:r>
          </w:p>
          <w:p w14:paraId="2880FF27" w14:textId="77777777" w:rsidR="009120E3" w:rsidRPr="0019172A" w:rsidRDefault="009120E3" w:rsidP="00B84504">
            <w:r w:rsidRPr="0019172A">
              <w:t xml:space="preserve">    Dan Brown</w:t>
            </w:r>
          </w:p>
          <w:p w14:paraId="77C93203" w14:textId="77777777" w:rsidR="009120E3" w:rsidRPr="0019172A" w:rsidRDefault="009120E3" w:rsidP="00B84504">
            <w:r w:rsidRPr="0019172A">
              <w:t xml:space="preserve">    Gordon Hundley</w:t>
            </w:r>
          </w:p>
          <w:p w14:paraId="7C909BCA" w14:textId="77777777" w:rsidR="009120E3" w:rsidRPr="0019172A" w:rsidRDefault="009120E3" w:rsidP="00B84504">
            <w:r w:rsidRPr="0019172A">
              <w:t xml:space="preserve">    Chris Koutras</w:t>
            </w:r>
          </w:p>
          <w:p w14:paraId="52B59A94" w14:textId="77777777" w:rsidR="009120E3" w:rsidRPr="0019172A" w:rsidRDefault="009120E3" w:rsidP="00B84504">
            <w:pPr>
              <w:rPr>
                <w:b/>
              </w:rPr>
            </w:pPr>
            <w:r w:rsidRPr="0019172A">
              <w:rPr>
                <w:b/>
              </w:rPr>
              <w:t>EMC</w:t>
            </w:r>
          </w:p>
          <w:p w14:paraId="1BF805E5" w14:textId="77777777" w:rsidR="009120E3" w:rsidRPr="0019172A" w:rsidRDefault="009120E3" w:rsidP="00B84504">
            <w:r w:rsidRPr="0019172A">
              <w:t xml:space="preserve">    Robert Griffin</w:t>
            </w:r>
          </w:p>
          <w:p w14:paraId="1506EBC6" w14:textId="77777777" w:rsidR="009120E3" w:rsidRPr="0019172A" w:rsidRDefault="009120E3" w:rsidP="00B84504">
            <w:r w:rsidRPr="0019172A">
              <w:t xml:space="preserve">    Jeff Odom</w:t>
            </w:r>
          </w:p>
          <w:p w14:paraId="458FCCA4" w14:textId="77777777" w:rsidR="009120E3" w:rsidRPr="0019172A" w:rsidRDefault="009120E3" w:rsidP="00B84504">
            <w:r w:rsidRPr="0019172A">
              <w:t xml:space="preserve">    Ravi Sharda</w:t>
            </w:r>
          </w:p>
          <w:p w14:paraId="38AA94E2" w14:textId="77777777" w:rsidR="009120E3" w:rsidRPr="0019172A" w:rsidRDefault="009120E3" w:rsidP="00B84504">
            <w:pPr>
              <w:rPr>
                <w:b/>
                <w:color w:val="000000"/>
              </w:rPr>
            </w:pPr>
            <w:r w:rsidRPr="0019172A">
              <w:rPr>
                <w:b/>
                <w:color w:val="000000"/>
              </w:rPr>
              <w:t>Financial Services Information Sharing and Analysis Center (FS-ISAC)</w:t>
            </w:r>
          </w:p>
          <w:p w14:paraId="031E6BC3" w14:textId="77777777" w:rsidR="009120E3" w:rsidRPr="0019172A" w:rsidRDefault="009120E3" w:rsidP="00B84504">
            <w:pPr>
              <w:rPr>
                <w:color w:val="000000"/>
              </w:rPr>
            </w:pPr>
            <w:r w:rsidRPr="0019172A">
              <w:rPr>
                <w:b/>
                <w:color w:val="000000"/>
              </w:rPr>
              <w:t xml:space="preserve">    </w:t>
            </w:r>
            <w:r w:rsidRPr="0019172A">
              <w:rPr>
                <w:color w:val="000000"/>
              </w:rPr>
              <w:t>David Eilken</w:t>
            </w:r>
          </w:p>
          <w:p w14:paraId="4118BA28" w14:textId="77777777" w:rsidR="009120E3" w:rsidRPr="0019172A" w:rsidRDefault="009120E3" w:rsidP="00B84504">
            <w:pPr>
              <w:rPr>
                <w:color w:val="000000"/>
              </w:rPr>
            </w:pPr>
            <w:r w:rsidRPr="0019172A">
              <w:rPr>
                <w:color w:val="000000"/>
              </w:rPr>
              <w:t xml:space="preserve">    Chris Ricard</w:t>
            </w:r>
          </w:p>
          <w:p w14:paraId="6CAA71B7" w14:textId="77777777" w:rsidR="009120E3" w:rsidRPr="0019172A" w:rsidRDefault="009120E3" w:rsidP="00B84504">
            <w:pPr>
              <w:rPr>
                <w:b/>
                <w:color w:val="000000"/>
              </w:rPr>
            </w:pPr>
            <w:r w:rsidRPr="0019172A">
              <w:rPr>
                <w:b/>
                <w:color w:val="000000"/>
              </w:rPr>
              <w:t>Fortinet Inc.</w:t>
            </w:r>
          </w:p>
          <w:p w14:paraId="61D95A83" w14:textId="77777777" w:rsidR="009120E3" w:rsidRPr="0019172A" w:rsidRDefault="009120E3" w:rsidP="00B84504">
            <w:pPr>
              <w:rPr>
                <w:color w:val="000000"/>
              </w:rPr>
            </w:pPr>
            <w:r w:rsidRPr="0019172A">
              <w:rPr>
                <w:color w:val="000000"/>
              </w:rPr>
              <w:t xml:space="preserve">    Gavin Chow</w:t>
            </w:r>
          </w:p>
          <w:p w14:paraId="6A72361E" w14:textId="77777777" w:rsidR="009120E3" w:rsidRPr="0019172A" w:rsidRDefault="009120E3" w:rsidP="00B84504">
            <w:pPr>
              <w:rPr>
                <w:color w:val="000000"/>
              </w:rPr>
            </w:pPr>
            <w:r w:rsidRPr="0019172A">
              <w:rPr>
                <w:color w:val="000000"/>
              </w:rPr>
              <w:t xml:space="preserve">    Kenichi Terashita</w:t>
            </w:r>
          </w:p>
          <w:p w14:paraId="3A9317A2" w14:textId="77777777" w:rsidR="009120E3" w:rsidRPr="0019172A" w:rsidRDefault="009120E3" w:rsidP="00B84504">
            <w:pPr>
              <w:rPr>
                <w:b/>
                <w:color w:val="000000"/>
              </w:rPr>
            </w:pPr>
            <w:r w:rsidRPr="0019172A">
              <w:rPr>
                <w:b/>
                <w:color w:val="000000"/>
              </w:rPr>
              <w:t>Fujitsu Limited</w:t>
            </w:r>
          </w:p>
          <w:p w14:paraId="37FE698F" w14:textId="77777777" w:rsidR="009120E3" w:rsidRPr="0019172A" w:rsidRDefault="009120E3" w:rsidP="00B84504">
            <w:pPr>
              <w:rPr>
                <w:color w:val="000000"/>
              </w:rPr>
            </w:pPr>
            <w:r w:rsidRPr="0019172A">
              <w:rPr>
                <w:color w:val="000000"/>
              </w:rPr>
              <w:lastRenderedPageBreak/>
              <w:t xml:space="preserve">    Neil Edwards</w:t>
            </w:r>
          </w:p>
          <w:p w14:paraId="36246645" w14:textId="77777777" w:rsidR="009120E3" w:rsidRPr="0019172A" w:rsidRDefault="009120E3" w:rsidP="00B84504">
            <w:pPr>
              <w:rPr>
                <w:color w:val="000000"/>
              </w:rPr>
            </w:pPr>
            <w:r w:rsidRPr="0019172A">
              <w:rPr>
                <w:color w:val="000000"/>
              </w:rPr>
              <w:t xml:space="preserve">    Frederick Hirsch</w:t>
            </w:r>
          </w:p>
          <w:p w14:paraId="2D743E4F" w14:textId="77777777" w:rsidR="009120E3" w:rsidRPr="0019172A" w:rsidRDefault="009120E3" w:rsidP="00B84504">
            <w:pPr>
              <w:rPr>
                <w:color w:val="000000"/>
              </w:rPr>
            </w:pPr>
            <w:r w:rsidRPr="0019172A">
              <w:rPr>
                <w:color w:val="000000"/>
              </w:rPr>
              <w:t xml:space="preserve">    Ryusuke Masuoka</w:t>
            </w:r>
          </w:p>
          <w:p w14:paraId="5F871CFC" w14:textId="77777777" w:rsidR="009120E3" w:rsidRPr="0019172A" w:rsidRDefault="009120E3" w:rsidP="00B84504">
            <w:pPr>
              <w:rPr>
                <w:color w:val="000000"/>
              </w:rPr>
            </w:pPr>
            <w:r w:rsidRPr="0019172A">
              <w:rPr>
                <w:color w:val="000000"/>
              </w:rPr>
              <w:t xml:space="preserve">    Daisuke Murabayashi</w:t>
            </w:r>
          </w:p>
          <w:p w14:paraId="5D6FE9E7" w14:textId="77777777" w:rsidR="009120E3" w:rsidRPr="0019172A" w:rsidRDefault="009120E3" w:rsidP="00B84504">
            <w:pPr>
              <w:rPr>
                <w:b/>
                <w:color w:val="000000"/>
              </w:rPr>
            </w:pPr>
            <w:r w:rsidRPr="0019172A">
              <w:rPr>
                <w:b/>
                <w:color w:val="000000"/>
              </w:rPr>
              <w:t>Google Inc.</w:t>
            </w:r>
          </w:p>
          <w:p w14:paraId="296D3483" w14:textId="77777777" w:rsidR="009120E3" w:rsidRPr="0019172A" w:rsidRDefault="009120E3" w:rsidP="00B84504">
            <w:pPr>
              <w:rPr>
                <w:color w:val="000000"/>
              </w:rPr>
            </w:pPr>
            <w:r w:rsidRPr="0019172A">
              <w:rPr>
                <w:color w:val="000000"/>
              </w:rPr>
              <w:t xml:space="preserve">    Mark Risher</w:t>
            </w:r>
          </w:p>
          <w:p w14:paraId="5D844727" w14:textId="77777777" w:rsidR="009120E3" w:rsidRPr="0019172A" w:rsidRDefault="009120E3" w:rsidP="00B84504">
            <w:pPr>
              <w:rPr>
                <w:b/>
                <w:color w:val="000000"/>
              </w:rPr>
            </w:pPr>
            <w:r w:rsidRPr="0019172A">
              <w:rPr>
                <w:b/>
                <w:color w:val="000000"/>
              </w:rPr>
              <w:t>Hitachi, Ltd.</w:t>
            </w:r>
          </w:p>
          <w:p w14:paraId="36AA7A89" w14:textId="77777777" w:rsidR="009120E3" w:rsidRPr="0019172A" w:rsidRDefault="009120E3" w:rsidP="00B84504">
            <w:pPr>
              <w:rPr>
                <w:color w:val="000000"/>
              </w:rPr>
            </w:pPr>
            <w:r w:rsidRPr="0019172A">
              <w:rPr>
                <w:color w:val="000000"/>
              </w:rPr>
              <w:t xml:space="preserve">    Kazuo Noguchi</w:t>
            </w:r>
          </w:p>
          <w:p w14:paraId="452BABAB" w14:textId="77777777" w:rsidR="009120E3" w:rsidRPr="0019172A" w:rsidRDefault="009120E3" w:rsidP="00B84504">
            <w:pPr>
              <w:rPr>
                <w:color w:val="000000"/>
              </w:rPr>
            </w:pPr>
            <w:r w:rsidRPr="0019172A">
              <w:rPr>
                <w:color w:val="000000"/>
              </w:rPr>
              <w:t xml:space="preserve">    Akihito Sawada</w:t>
            </w:r>
          </w:p>
          <w:p w14:paraId="3765870E" w14:textId="77777777" w:rsidR="009120E3" w:rsidRPr="0019172A" w:rsidRDefault="009120E3" w:rsidP="00B84504">
            <w:pPr>
              <w:rPr>
                <w:color w:val="000000"/>
              </w:rPr>
            </w:pPr>
            <w:r w:rsidRPr="0019172A">
              <w:rPr>
                <w:color w:val="000000"/>
              </w:rPr>
              <w:t xml:space="preserve">    Masato Terada</w:t>
            </w:r>
          </w:p>
          <w:p w14:paraId="4CFAE5F3" w14:textId="77777777" w:rsidR="009120E3" w:rsidRPr="0019172A" w:rsidRDefault="009120E3" w:rsidP="00B84504">
            <w:pPr>
              <w:rPr>
                <w:color w:val="000000"/>
              </w:rPr>
            </w:pPr>
            <w:r w:rsidRPr="0019172A">
              <w:rPr>
                <w:b/>
                <w:color w:val="000000"/>
              </w:rPr>
              <w:t>iboss, Inc</w:t>
            </w:r>
            <w:r w:rsidRPr="0019172A">
              <w:rPr>
                <w:color w:val="000000"/>
              </w:rPr>
              <w:t>.</w:t>
            </w:r>
          </w:p>
          <w:p w14:paraId="50546827" w14:textId="77777777" w:rsidR="009120E3" w:rsidRPr="0019172A" w:rsidRDefault="009120E3" w:rsidP="00B84504">
            <w:pPr>
              <w:rPr>
                <w:color w:val="000000"/>
              </w:rPr>
            </w:pPr>
            <w:r w:rsidRPr="0019172A">
              <w:rPr>
                <w:color w:val="000000"/>
              </w:rPr>
              <w:t xml:space="preserve">    Paul Martini</w:t>
            </w:r>
          </w:p>
          <w:p w14:paraId="512C87F1" w14:textId="77777777" w:rsidR="009120E3" w:rsidRPr="0019172A" w:rsidRDefault="009120E3" w:rsidP="00B84504">
            <w:pPr>
              <w:rPr>
                <w:b/>
                <w:color w:val="000000"/>
              </w:rPr>
            </w:pPr>
            <w:r w:rsidRPr="0019172A">
              <w:rPr>
                <w:b/>
                <w:color w:val="000000"/>
              </w:rPr>
              <w:t>Individual</w:t>
            </w:r>
          </w:p>
          <w:p w14:paraId="34681858" w14:textId="77777777" w:rsidR="009120E3" w:rsidRPr="0019172A" w:rsidRDefault="009120E3" w:rsidP="00B84504">
            <w:pPr>
              <w:rPr>
                <w:color w:val="000000"/>
              </w:rPr>
            </w:pPr>
            <w:r w:rsidRPr="0019172A">
              <w:rPr>
                <w:color w:val="000000"/>
              </w:rPr>
              <w:t xml:space="preserve">    Jerome Athias</w:t>
            </w:r>
          </w:p>
          <w:p w14:paraId="187AC21C" w14:textId="77777777" w:rsidR="009120E3" w:rsidRPr="0019172A" w:rsidRDefault="009120E3" w:rsidP="00B84504">
            <w:pPr>
              <w:rPr>
                <w:color w:val="000000"/>
              </w:rPr>
            </w:pPr>
            <w:r w:rsidRPr="0019172A">
              <w:rPr>
                <w:color w:val="000000"/>
              </w:rPr>
              <w:t xml:space="preserve">    Peter Brown</w:t>
            </w:r>
          </w:p>
          <w:p w14:paraId="3875735B" w14:textId="77777777" w:rsidR="009120E3" w:rsidRPr="0019172A" w:rsidRDefault="009120E3" w:rsidP="00B84504">
            <w:pPr>
              <w:rPr>
                <w:color w:val="000000"/>
              </w:rPr>
            </w:pPr>
            <w:r w:rsidRPr="0019172A">
              <w:rPr>
                <w:color w:val="000000"/>
              </w:rPr>
              <w:t xml:space="preserve">    Elysa Jones</w:t>
            </w:r>
          </w:p>
          <w:p w14:paraId="0CD732F8" w14:textId="77777777" w:rsidR="009120E3" w:rsidRPr="0019172A" w:rsidRDefault="009120E3" w:rsidP="00B84504">
            <w:pPr>
              <w:rPr>
                <w:color w:val="000000"/>
              </w:rPr>
            </w:pPr>
            <w:r w:rsidRPr="0019172A">
              <w:rPr>
                <w:color w:val="000000"/>
              </w:rPr>
              <w:t xml:space="preserve">    Sanjiv Kalkar</w:t>
            </w:r>
          </w:p>
          <w:p w14:paraId="36CAFD74" w14:textId="77777777" w:rsidR="009120E3" w:rsidRPr="0019172A" w:rsidRDefault="009120E3" w:rsidP="00B84504">
            <w:pPr>
              <w:rPr>
                <w:color w:val="000000"/>
              </w:rPr>
            </w:pPr>
            <w:r w:rsidRPr="0019172A">
              <w:rPr>
                <w:color w:val="000000"/>
              </w:rPr>
              <w:t xml:space="preserve">    Bar Lockwood</w:t>
            </w:r>
          </w:p>
          <w:p w14:paraId="246A2F2C" w14:textId="77777777" w:rsidR="009120E3" w:rsidRPr="0019172A" w:rsidRDefault="009120E3" w:rsidP="00B84504">
            <w:pPr>
              <w:rPr>
                <w:color w:val="000000"/>
              </w:rPr>
            </w:pPr>
            <w:r w:rsidRPr="0019172A">
              <w:rPr>
                <w:color w:val="000000"/>
              </w:rPr>
              <w:t xml:space="preserve">    Terry MacDonald</w:t>
            </w:r>
          </w:p>
          <w:p w14:paraId="18A07145" w14:textId="77777777" w:rsidR="009120E3" w:rsidRPr="0019172A" w:rsidRDefault="009120E3" w:rsidP="00B84504">
            <w:pPr>
              <w:rPr>
                <w:color w:val="000000"/>
              </w:rPr>
            </w:pPr>
            <w:r w:rsidRPr="0019172A">
              <w:rPr>
                <w:color w:val="000000"/>
              </w:rPr>
              <w:t xml:space="preserve">    Alex Pinto</w:t>
            </w:r>
          </w:p>
          <w:p w14:paraId="5E262614" w14:textId="77777777" w:rsidR="009120E3" w:rsidRPr="0019172A" w:rsidRDefault="009120E3" w:rsidP="00B84504">
            <w:pPr>
              <w:rPr>
                <w:b/>
                <w:color w:val="000000"/>
              </w:rPr>
            </w:pPr>
            <w:r w:rsidRPr="0019172A">
              <w:rPr>
                <w:b/>
                <w:color w:val="000000"/>
              </w:rPr>
              <w:t>Intel Corporation</w:t>
            </w:r>
          </w:p>
          <w:p w14:paraId="788FA813" w14:textId="77777777" w:rsidR="009120E3" w:rsidRPr="0019172A" w:rsidRDefault="009120E3" w:rsidP="00B84504">
            <w:pPr>
              <w:rPr>
                <w:color w:val="000000"/>
              </w:rPr>
            </w:pPr>
            <w:r w:rsidRPr="0019172A">
              <w:rPr>
                <w:color w:val="000000"/>
              </w:rPr>
              <w:t xml:space="preserve">    Tim Casey</w:t>
            </w:r>
          </w:p>
          <w:p w14:paraId="3A2FE6CD" w14:textId="77777777" w:rsidR="009120E3" w:rsidRPr="0019172A" w:rsidRDefault="009120E3" w:rsidP="00B84504">
            <w:pPr>
              <w:rPr>
                <w:color w:val="000000"/>
              </w:rPr>
            </w:pPr>
            <w:r w:rsidRPr="0019172A">
              <w:rPr>
                <w:color w:val="000000"/>
              </w:rPr>
              <w:t xml:space="preserve">    Kent Landfield</w:t>
            </w:r>
          </w:p>
          <w:p w14:paraId="5AB610BA" w14:textId="77777777" w:rsidR="009120E3" w:rsidRPr="0019172A" w:rsidRDefault="009120E3" w:rsidP="00B84504">
            <w:pPr>
              <w:rPr>
                <w:b/>
                <w:color w:val="000000"/>
              </w:rPr>
            </w:pPr>
            <w:r w:rsidRPr="0019172A">
              <w:rPr>
                <w:b/>
                <w:color w:val="000000"/>
              </w:rPr>
              <w:t>JPMorgan Chase Bank, N.A.</w:t>
            </w:r>
          </w:p>
          <w:p w14:paraId="15AC89A3" w14:textId="77777777" w:rsidR="009120E3" w:rsidRPr="0019172A" w:rsidRDefault="009120E3" w:rsidP="00B84504">
            <w:pPr>
              <w:rPr>
                <w:color w:val="000000"/>
              </w:rPr>
            </w:pPr>
            <w:r w:rsidRPr="0019172A">
              <w:rPr>
                <w:b/>
                <w:color w:val="000000"/>
              </w:rPr>
              <w:t xml:space="preserve">    </w:t>
            </w:r>
            <w:r w:rsidRPr="0019172A">
              <w:rPr>
                <w:color w:val="000000"/>
              </w:rPr>
              <w:t>Terrence Driscoll</w:t>
            </w:r>
          </w:p>
          <w:p w14:paraId="1728F26E" w14:textId="77777777" w:rsidR="009120E3" w:rsidRPr="0019172A" w:rsidRDefault="009120E3" w:rsidP="00B84504">
            <w:pPr>
              <w:rPr>
                <w:color w:val="000000"/>
              </w:rPr>
            </w:pPr>
            <w:r w:rsidRPr="0019172A">
              <w:rPr>
                <w:color w:val="000000"/>
              </w:rPr>
              <w:t xml:space="preserve">    David Laurance</w:t>
            </w:r>
          </w:p>
          <w:p w14:paraId="18E932FD" w14:textId="77777777" w:rsidR="009120E3" w:rsidRPr="0019172A" w:rsidRDefault="009120E3" w:rsidP="00B84504">
            <w:pPr>
              <w:rPr>
                <w:b/>
                <w:color w:val="000000"/>
              </w:rPr>
            </w:pPr>
            <w:r w:rsidRPr="0019172A">
              <w:rPr>
                <w:b/>
                <w:color w:val="000000"/>
              </w:rPr>
              <w:t>LookingGlass</w:t>
            </w:r>
          </w:p>
          <w:p w14:paraId="4555E342" w14:textId="77777777" w:rsidR="009120E3" w:rsidRPr="0019172A" w:rsidRDefault="009120E3" w:rsidP="00B84504">
            <w:pPr>
              <w:rPr>
                <w:color w:val="000000"/>
              </w:rPr>
            </w:pPr>
            <w:r w:rsidRPr="0019172A">
              <w:rPr>
                <w:color w:val="000000"/>
              </w:rPr>
              <w:t xml:space="preserve">    Allan Thomson</w:t>
            </w:r>
          </w:p>
          <w:p w14:paraId="0AFC4288" w14:textId="77777777" w:rsidR="009120E3" w:rsidRPr="0019172A" w:rsidRDefault="009120E3" w:rsidP="00B84504">
            <w:pPr>
              <w:rPr>
                <w:color w:val="000000"/>
              </w:rPr>
            </w:pPr>
            <w:r w:rsidRPr="0019172A">
              <w:rPr>
                <w:color w:val="000000"/>
              </w:rPr>
              <w:t xml:space="preserve">    Lee Vorthman</w:t>
            </w:r>
          </w:p>
          <w:p w14:paraId="0A910FEF" w14:textId="77777777" w:rsidR="009120E3" w:rsidRPr="0019172A" w:rsidRDefault="009120E3" w:rsidP="00B84504">
            <w:pPr>
              <w:rPr>
                <w:b/>
                <w:color w:val="000000"/>
              </w:rPr>
            </w:pPr>
            <w:r w:rsidRPr="0019172A">
              <w:rPr>
                <w:b/>
                <w:color w:val="000000"/>
              </w:rPr>
              <w:t>Mitre Corporation</w:t>
            </w:r>
          </w:p>
          <w:p w14:paraId="7A1D03F6" w14:textId="77777777" w:rsidR="009120E3" w:rsidRPr="0019172A" w:rsidRDefault="009120E3" w:rsidP="00B84504">
            <w:pPr>
              <w:rPr>
                <w:color w:val="000000"/>
              </w:rPr>
            </w:pPr>
            <w:r w:rsidRPr="0019172A">
              <w:rPr>
                <w:color w:val="000000"/>
              </w:rPr>
              <w:t xml:space="preserve">    Greg Back</w:t>
            </w:r>
          </w:p>
          <w:p w14:paraId="462DE0CA" w14:textId="77777777" w:rsidR="009120E3" w:rsidRPr="0019172A" w:rsidRDefault="009120E3" w:rsidP="00B84504">
            <w:pPr>
              <w:rPr>
                <w:color w:val="000000"/>
              </w:rPr>
            </w:pPr>
            <w:r w:rsidRPr="0019172A">
              <w:rPr>
                <w:color w:val="000000"/>
              </w:rPr>
              <w:t xml:space="preserve">    Jonathan Baker</w:t>
            </w:r>
          </w:p>
          <w:p w14:paraId="691578ED" w14:textId="77777777" w:rsidR="009120E3" w:rsidRPr="0019172A" w:rsidRDefault="009120E3" w:rsidP="00B84504">
            <w:pPr>
              <w:rPr>
                <w:color w:val="000000"/>
              </w:rPr>
            </w:pPr>
            <w:r w:rsidRPr="0019172A">
              <w:rPr>
                <w:color w:val="000000"/>
              </w:rPr>
              <w:t xml:space="preserve">    Sean Barnum</w:t>
            </w:r>
          </w:p>
          <w:p w14:paraId="77CD0A3D" w14:textId="77777777" w:rsidR="009120E3" w:rsidRPr="0019172A" w:rsidRDefault="009120E3" w:rsidP="00B84504">
            <w:pPr>
              <w:rPr>
                <w:color w:val="000000"/>
              </w:rPr>
            </w:pPr>
            <w:r w:rsidRPr="0019172A">
              <w:rPr>
                <w:color w:val="000000"/>
              </w:rPr>
              <w:t xml:space="preserve">    Desiree Beck</w:t>
            </w:r>
          </w:p>
          <w:p w14:paraId="100EC6D1" w14:textId="77777777" w:rsidR="009120E3" w:rsidRPr="0019172A" w:rsidRDefault="009120E3" w:rsidP="00B84504">
            <w:pPr>
              <w:rPr>
                <w:color w:val="000000"/>
              </w:rPr>
            </w:pPr>
            <w:r w:rsidRPr="0019172A">
              <w:rPr>
                <w:color w:val="000000"/>
              </w:rPr>
              <w:t xml:space="preserve">    Nicole Gong</w:t>
            </w:r>
          </w:p>
          <w:p w14:paraId="21EDEEC2" w14:textId="77777777" w:rsidR="009120E3" w:rsidRPr="0019172A" w:rsidRDefault="009120E3" w:rsidP="00B84504">
            <w:pPr>
              <w:rPr>
                <w:color w:val="000000"/>
              </w:rPr>
            </w:pPr>
            <w:r w:rsidRPr="0019172A">
              <w:rPr>
                <w:color w:val="000000"/>
              </w:rPr>
              <w:t xml:space="preserve">    Jasen Jacobsen</w:t>
            </w:r>
          </w:p>
          <w:p w14:paraId="3FED501C" w14:textId="77777777" w:rsidR="009120E3" w:rsidRPr="0019172A" w:rsidRDefault="009120E3" w:rsidP="00B84504">
            <w:pPr>
              <w:rPr>
                <w:color w:val="000000"/>
              </w:rPr>
            </w:pPr>
            <w:r w:rsidRPr="0019172A">
              <w:rPr>
                <w:color w:val="000000"/>
              </w:rPr>
              <w:t xml:space="preserve">    Ivan Kirillov</w:t>
            </w:r>
          </w:p>
          <w:p w14:paraId="0E270E87" w14:textId="77777777" w:rsidR="009120E3" w:rsidRPr="0019172A" w:rsidRDefault="009120E3" w:rsidP="00B84504">
            <w:pPr>
              <w:rPr>
                <w:color w:val="000000"/>
              </w:rPr>
            </w:pPr>
            <w:r w:rsidRPr="0019172A">
              <w:rPr>
                <w:color w:val="000000"/>
              </w:rPr>
              <w:t xml:space="preserve">    Richard Piazza</w:t>
            </w:r>
          </w:p>
          <w:p w14:paraId="0B65080B" w14:textId="77777777" w:rsidR="009120E3" w:rsidRPr="0019172A" w:rsidRDefault="009120E3" w:rsidP="00B84504">
            <w:pPr>
              <w:rPr>
                <w:color w:val="000000"/>
              </w:rPr>
            </w:pPr>
            <w:r w:rsidRPr="0019172A">
              <w:rPr>
                <w:color w:val="000000"/>
              </w:rPr>
              <w:t xml:space="preserve">    Jon Salwen</w:t>
            </w:r>
          </w:p>
          <w:p w14:paraId="3DF24DE9" w14:textId="77777777" w:rsidR="009120E3" w:rsidRPr="0019172A" w:rsidRDefault="009120E3" w:rsidP="00B84504">
            <w:pPr>
              <w:rPr>
                <w:color w:val="000000"/>
              </w:rPr>
            </w:pPr>
            <w:r w:rsidRPr="0019172A">
              <w:rPr>
                <w:color w:val="000000"/>
              </w:rPr>
              <w:t xml:space="preserve">    Charles Schmidt</w:t>
            </w:r>
          </w:p>
          <w:p w14:paraId="13A3BB2A" w14:textId="77777777" w:rsidR="009120E3" w:rsidRPr="0019172A" w:rsidRDefault="009120E3" w:rsidP="00B84504">
            <w:pPr>
              <w:rPr>
                <w:color w:val="000000"/>
              </w:rPr>
            </w:pPr>
            <w:r w:rsidRPr="0019172A">
              <w:rPr>
                <w:color w:val="000000"/>
              </w:rPr>
              <w:t xml:space="preserve">    Emmanuelle Vargas-Gonzalez</w:t>
            </w:r>
          </w:p>
          <w:p w14:paraId="0B4FF3BB" w14:textId="77777777" w:rsidR="009120E3" w:rsidRPr="0019172A" w:rsidRDefault="009120E3" w:rsidP="00B84504">
            <w:pPr>
              <w:rPr>
                <w:color w:val="000000"/>
              </w:rPr>
            </w:pPr>
            <w:r w:rsidRPr="0019172A">
              <w:rPr>
                <w:color w:val="000000"/>
              </w:rPr>
              <w:t xml:space="preserve">    John Wunder</w:t>
            </w:r>
          </w:p>
          <w:p w14:paraId="15460CA0" w14:textId="77777777" w:rsidR="009120E3" w:rsidRPr="0019172A" w:rsidRDefault="009120E3" w:rsidP="00B84504">
            <w:pPr>
              <w:rPr>
                <w:b/>
                <w:color w:val="000000"/>
              </w:rPr>
            </w:pPr>
            <w:r w:rsidRPr="0019172A">
              <w:rPr>
                <w:b/>
                <w:color w:val="000000"/>
              </w:rPr>
              <w:t>National Council of ISACs (NCI)</w:t>
            </w:r>
          </w:p>
          <w:p w14:paraId="3B5F18BD" w14:textId="77777777" w:rsidR="009120E3" w:rsidRPr="0019172A" w:rsidRDefault="009120E3" w:rsidP="00B84504">
            <w:pPr>
              <w:rPr>
                <w:color w:val="000000"/>
              </w:rPr>
            </w:pPr>
            <w:r w:rsidRPr="0019172A">
              <w:rPr>
                <w:color w:val="000000"/>
              </w:rPr>
              <w:t xml:space="preserve">    Scott Algeier</w:t>
            </w:r>
          </w:p>
          <w:p w14:paraId="4A44D07E" w14:textId="77777777" w:rsidR="009120E3" w:rsidRPr="0019172A" w:rsidRDefault="009120E3" w:rsidP="00B84504">
            <w:pPr>
              <w:rPr>
                <w:color w:val="000000"/>
              </w:rPr>
            </w:pPr>
            <w:r w:rsidRPr="0019172A">
              <w:rPr>
                <w:color w:val="000000"/>
              </w:rPr>
              <w:lastRenderedPageBreak/>
              <w:t xml:space="preserve">    Denise Anderson</w:t>
            </w:r>
          </w:p>
          <w:p w14:paraId="4CFF56B4" w14:textId="77777777" w:rsidR="009120E3" w:rsidRPr="0019172A" w:rsidRDefault="009120E3" w:rsidP="00B84504">
            <w:pPr>
              <w:rPr>
                <w:color w:val="000000"/>
              </w:rPr>
            </w:pPr>
            <w:r w:rsidRPr="0019172A">
              <w:rPr>
                <w:color w:val="000000"/>
              </w:rPr>
              <w:t xml:space="preserve">    Josh Poster</w:t>
            </w:r>
          </w:p>
          <w:p w14:paraId="7AAE0490" w14:textId="77777777" w:rsidR="009120E3" w:rsidRPr="0019172A" w:rsidRDefault="009120E3" w:rsidP="00B84504">
            <w:pPr>
              <w:rPr>
                <w:b/>
                <w:color w:val="000000"/>
              </w:rPr>
            </w:pPr>
            <w:r w:rsidRPr="0019172A">
              <w:rPr>
                <w:b/>
                <w:color w:val="000000"/>
              </w:rPr>
              <w:t>NEC Corporation</w:t>
            </w:r>
          </w:p>
          <w:p w14:paraId="00F20BF7" w14:textId="77777777" w:rsidR="009120E3" w:rsidRPr="0019172A" w:rsidRDefault="009120E3" w:rsidP="00B84504">
            <w:pPr>
              <w:rPr>
                <w:color w:val="000000"/>
              </w:rPr>
            </w:pPr>
            <w:r w:rsidRPr="0019172A">
              <w:rPr>
                <w:color w:val="000000"/>
              </w:rPr>
              <w:t xml:space="preserve">    Takahiro Kakumaru</w:t>
            </w:r>
          </w:p>
          <w:p w14:paraId="60C1BBC0" w14:textId="77777777" w:rsidR="009120E3" w:rsidRPr="0019172A" w:rsidRDefault="009120E3" w:rsidP="00B84504">
            <w:pPr>
              <w:rPr>
                <w:b/>
                <w:color w:val="000000"/>
              </w:rPr>
            </w:pPr>
            <w:r w:rsidRPr="0019172A">
              <w:rPr>
                <w:b/>
                <w:color w:val="000000"/>
              </w:rPr>
              <w:t>North American Energy Standards Board</w:t>
            </w:r>
          </w:p>
          <w:p w14:paraId="034C975C" w14:textId="77777777" w:rsidR="009120E3" w:rsidRPr="0019172A" w:rsidRDefault="009120E3" w:rsidP="00B84504">
            <w:pPr>
              <w:rPr>
                <w:color w:val="000000"/>
              </w:rPr>
            </w:pPr>
            <w:r w:rsidRPr="0019172A">
              <w:rPr>
                <w:color w:val="000000"/>
              </w:rPr>
              <w:t xml:space="preserve">    David Darnell</w:t>
            </w:r>
          </w:p>
          <w:p w14:paraId="2C5764DD" w14:textId="77777777" w:rsidR="009120E3" w:rsidRPr="0019172A" w:rsidRDefault="009120E3" w:rsidP="00B84504">
            <w:pPr>
              <w:rPr>
                <w:b/>
                <w:color w:val="000000"/>
              </w:rPr>
            </w:pPr>
            <w:r w:rsidRPr="0019172A">
              <w:rPr>
                <w:b/>
                <w:color w:val="000000"/>
              </w:rPr>
              <w:t>Object Management Group</w:t>
            </w:r>
          </w:p>
          <w:p w14:paraId="2FC52DDB" w14:textId="77777777" w:rsidR="009120E3" w:rsidRPr="0019172A" w:rsidRDefault="009120E3" w:rsidP="00B84504">
            <w:pPr>
              <w:rPr>
                <w:color w:val="000000"/>
              </w:rPr>
            </w:pPr>
            <w:r w:rsidRPr="0019172A">
              <w:rPr>
                <w:color w:val="000000"/>
              </w:rPr>
              <w:t xml:space="preserve">    Cory Casanave</w:t>
            </w:r>
          </w:p>
          <w:p w14:paraId="3A7D048C" w14:textId="77777777" w:rsidR="009120E3" w:rsidRPr="0019172A" w:rsidRDefault="009120E3" w:rsidP="00B84504">
            <w:pPr>
              <w:rPr>
                <w:b/>
                <w:color w:val="000000"/>
              </w:rPr>
            </w:pPr>
            <w:r w:rsidRPr="0019172A">
              <w:rPr>
                <w:b/>
                <w:color w:val="000000"/>
              </w:rPr>
              <w:t>Palo Alto Networks</w:t>
            </w:r>
          </w:p>
          <w:p w14:paraId="69244E77" w14:textId="77777777" w:rsidR="009120E3" w:rsidRPr="0019172A" w:rsidRDefault="009120E3" w:rsidP="00B84504">
            <w:pPr>
              <w:rPr>
                <w:color w:val="000000"/>
              </w:rPr>
            </w:pPr>
            <w:r w:rsidRPr="0019172A">
              <w:rPr>
                <w:color w:val="000000"/>
              </w:rPr>
              <w:t xml:space="preserve">    Vishaal Hariprasad</w:t>
            </w:r>
          </w:p>
          <w:p w14:paraId="30E322BE" w14:textId="77777777" w:rsidR="009120E3" w:rsidRPr="0019172A" w:rsidRDefault="009120E3" w:rsidP="00B84504">
            <w:pPr>
              <w:rPr>
                <w:color w:val="000000"/>
              </w:rPr>
            </w:pPr>
            <w:r w:rsidRPr="0019172A">
              <w:rPr>
                <w:b/>
                <w:color w:val="000000"/>
              </w:rPr>
              <w:t>Queralt, Inc</w:t>
            </w:r>
            <w:r w:rsidRPr="0019172A">
              <w:rPr>
                <w:color w:val="000000"/>
              </w:rPr>
              <w:t>.</w:t>
            </w:r>
          </w:p>
          <w:p w14:paraId="14B8A200" w14:textId="77777777" w:rsidR="009120E3" w:rsidRPr="0019172A" w:rsidRDefault="009120E3" w:rsidP="00B84504">
            <w:pPr>
              <w:rPr>
                <w:color w:val="000000"/>
              </w:rPr>
            </w:pPr>
            <w:r w:rsidRPr="0019172A">
              <w:rPr>
                <w:color w:val="000000"/>
              </w:rPr>
              <w:t xml:space="preserve">    John Tolbert</w:t>
            </w:r>
          </w:p>
          <w:p w14:paraId="0A2B9EB6" w14:textId="77777777" w:rsidR="009120E3" w:rsidRPr="0019172A" w:rsidRDefault="009120E3" w:rsidP="00B84504">
            <w:pPr>
              <w:rPr>
                <w:b/>
                <w:color w:val="000000"/>
              </w:rPr>
            </w:pPr>
            <w:r w:rsidRPr="0019172A">
              <w:rPr>
                <w:b/>
                <w:color w:val="000000"/>
              </w:rPr>
              <w:t>Resilient Systems, Inc.</w:t>
            </w:r>
          </w:p>
          <w:p w14:paraId="4674753F" w14:textId="77777777" w:rsidR="009120E3" w:rsidRPr="0019172A" w:rsidRDefault="009120E3" w:rsidP="00B84504">
            <w:pPr>
              <w:rPr>
                <w:color w:val="000000"/>
              </w:rPr>
            </w:pPr>
            <w:r w:rsidRPr="0019172A">
              <w:rPr>
                <w:color w:val="000000"/>
              </w:rPr>
              <w:t xml:space="preserve">    Ted Julian</w:t>
            </w:r>
          </w:p>
          <w:p w14:paraId="7CC2D683" w14:textId="77777777" w:rsidR="009120E3" w:rsidRPr="0019172A" w:rsidRDefault="009120E3" w:rsidP="00B84504">
            <w:pPr>
              <w:rPr>
                <w:b/>
                <w:color w:val="000000"/>
              </w:rPr>
            </w:pPr>
            <w:r w:rsidRPr="0019172A">
              <w:rPr>
                <w:b/>
                <w:color w:val="000000"/>
              </w:rPr>
              <w:t>Securonix</w:t>
            </w:r>
          </w:p>
          <w:p w14:paraId="59AC5D9E" w14:textId="77777777" w:rsidR="009120E3" w:rsidRPr="0019172A" w:rsidRDefault="009120E3" w:rsidP="00B84504">
            <w:pPr>
              <w:rPr>
                <w:color w:val="000000"/>
              </w:rPr>
            </w:pPr>
            <w:r w:rsidRPr="0019172A">
              <w:rPr>
                <w:color w:val="000000"/>
              </w:rPr>
              <w:t xml:space="preserve">    Igor Baikalov</w:t>
            </w:r>
          </w:p>
          <w:p w14:paraId="44906451" w14:textId="77777777" w:rsidR="009120E3" w:rsidRPr="0019172A" w:rsidRDefault="009120E3" w:rsidP="00B84504">
            <w:pPr>
              <w:rPr>
                <w:b/>
                <w:color w:val="000000"/>
              </w:rPr>
            </w:pPr>
            <w:r w:rsidRPr="0019172A">
              <w:rPr>
                <w:b/>
                <w:color w:val="000000"/>
              </w:rPr>
              <w:t>Siemens AG</w:t>
            </w:r>
          </w:p>
          <w:p w14:paraId="7265632B" w14:textId="77777777" w:rsidR="009120E3" w:rsidRPr="0019172A" w:rsidRDefault="009120E3" w:rsidP="00B84504">
            <w:pPr>
              <w:rPr>
                <w:color w:val="000000"/>
              </w:rPr>
            </w:pPr>
            <w:r w:rsidRPr="0019172A">
              <w:rPr>
                <w:color w:val="000000"/>
              </w:rPr>
              <w:t xml:space="preserve">    Bernd Grobauer</w:t>
            </w:r>
          </w:p>
          <w:p w14:paraId="369A7078" w14:textId="77777777" w:rsidR="009120E3" w:rsidRPr="0019172A" w:rsidRDefault="009120E3" w:rsidP="00B84504">
            <w:pPr>
              <w:rPr>
                <w:b/>
                <w:color w:val="000000"/>
              </w:rPr>
            </w:pPr>
            <w:r w:rsidRPr="0019172A">
              <w:rPr>
                <w:b/>
                <w:color w:val="000000"/>
              </w:rPr>
              <w:t>Soltra</w:t>
            </w:r>
          </w:p>
          <w:p w14:paraId="5DD96B35" w14:textId="77777777" w:rsidR="009120E3" w:rsidRPr="0019172A" w:rsidRDefault="009120E3" w:rsidP="00B84504">
            <w:pPr>
              <w:rPr>
                <w:color w:val="000000"/>
              </w:rPr>
            </w:pPr>
            <w:r w:rsidRPr="0019172A">
              <w:rPr>
                <w:color w:val="000000"/>
              </w:rPr>
              <w:t xml:space="preserve">    John Anderson</w:t>
            </w:r>
          </w:p>
          <w:p w14:paraId="78F2B242" w14:textId="77777777" w:rsidR="009120E3" w:rsidRPr="0019172A" w:rsidRDefault="009120E3" w:rsidP="00B84504">
            <w:pPr>
              <w:rPr>
                <w:color w:val="000000"/>
              </w:rPr>
            </w:pPr>
            <w:r w:rsidRPr="0019172A">
              <w:rPr>
                <w:color w:val="000000"/>
              </w:rPr>
              <w:t xml:space="preserve">    Aishwarya Asok Kumar</w:t>
            </w:r>
          </w:p>
          <w:p w14:paraId="11AD7E4C" w14:textId="77777777" w:rsidR="009120E3" w:rsidRPr="0019172A" w:rsidRDefault="009120E3" w:rsidP="00B84504">
            <w:pPr>
              <w:rPr>
                <w:color w:val="000000"/>
              </w:rPr>
            </w:pPr>
            <w:r w:rsidRPr="0019172A">
              <w:rPr>
                <w:color w:val="000000"/>
              </w:rPr>
              <w:t xml:space="preserve">    Peter Ayasse</w:t>
            </w:r>
          </w:p>
          <w:p w14:paraId="47D2E7E0" w14:textId="77777777" w:rsidR="009120E3" w:rsidRPr="0019172A" w:rsidRDefault="009120E3" w:rsidP="00B84504">
            <w:pPr>
              <w:rPr>
                <w:color w:val="000000"/>
              </w:rPr>
            </w:pPr>
            <w:r w:rsidRPr="0019172A">
              <w:rPr>
                <w:color w:val="000000"/>
              </w:rPr>
              <w:t xml:space="preserve">    Jeff Beekman</w:t>
            </w:r>
          </w:p>
          <w:p w14:paraId="0116540C" w14:textId="77777777" w:rsidR="009120E3" w:rsidRPr="0019172A" w:rsidRDefault="009120E3" w:rsidP="00B84504">
            <w:pPr>
              <w:rPr>
                <w:color w:val="000000"/>
              </w:rPr>
            </w:pPr>
            <w:r w:rsidRPr="0019172A">
              <w:rPr>
                <w:color w:val="000000"/>
              </w:rPr>
              <w:t xml:space="preserve">    Michael Butt</w:t>
            </w:r>
          </w:p>
          <w:p w14:paraId="50A2F167" w14:textId="77777777" w:rsidR="009120E3" w:rsidRPr="0019172A" w:rsidRDefault="009120E3" w:rsidP="00B84504">
            <w:pPr>
              <w:rPr>
                <w:color w:val="000000"/>
              </w:rPr>
            </w:pPr>
            <w:r w:rsidRPr="0019172A">
              <w:rPr>
                <w:color w:val="000000"/>
              </w:rPr>
              <w:t xml:space="preserve">    Cynthia Camacho</w:t>
            </w:r>
          </w:p>
          <w:p w14:paraId="1613DA3B" w14:textId="77777777" w:rsidR="009120E3" w:rsidRPr="0019172A" w:rsidRDefault="009120E3" w:rsidP="00B84504">
            <w:pPr>
              <w:rPr>
                <w:color w:val="000000"/>
              </w:rPr>
            </w:pPr>
            <w:r w:rsidRPr="0019172A">
              <w:rPr>
                <w:color w:val="000000"/>
              </w:rPr>
              <w:t xml:space="preserve">    Aharon Chernin</w:t>
            </w:r>
          </w:p>
          <w:p w14:paraId="12A7D843" w14:textId="77777777" w:rsidR="009120E3" w:rsidRPr="0019172A" w:rsidRDefault="009120E3" w:rsidP="00B84504">
            <w:pPr>
              <w:rPr>
                <w:color w:val="000000"/>
              </w:rPr>
            </w:pPr>
            <w:r w:rsidRPr="0019172A">
              <w:rPr>
                <w:color w:val="000000"/>
              </w:rPr>
              <w:t xml:space="preserve">    Mark Clancy</w:t>
            </w:r>
          </w:p>
          <w:p w14:paraId="4C20391D" w14:textId="77777777" w:rsidR="009120E3" w:rsidRPr="0019172A" w:rsidRDefault="009120E3" w:rsidP="00B84504">
            <w:pPr>
              <w:rPr>
                <w:color w:val="000000"/>
              </w:rPr>
            </w:pPr>
            <w:r w:rsidRPr="0019172A">
              <w:rPr>
                <w:color w:val="000000"/>
              </w:rPr>
              <w:t xml:space="preserve">    Brady Cotton</w:t>
            </w:r>
          </w:p>
          <w:p w14:paraId="0B3BDEE9" w14:textId="77777777" w:rsidR="009120E3" w:rsidRPr="0019172A" w:rsidRDefault="009120E3" w:rsidP="00B84504">
            <w:pPr>
              <w:rPr>
                <w:color w:val="000000"/>
              </w:rPr>
            </w:pPr>
            <w:r w:rsidRPr="0019172A">
              <w:rPr>
                <w:color w:val="000000"/>
              </w:rPr>
              <w:t xml:space="preserve">    Trey Darley</w:t>
            </w:r>
          </w:p>
          <w:p w14:paraId="12E34E2A" w14:textId="77777777" w:rsidR="009120E3" w:rsidRPr="0019172A" w:rsidRDefault="009120E3" w:rsidP="00B84504">
            <w:pPr>
              <w:rPr>
                <w:color w:val="000000"/>
              </w:rPr>
            </w:pPr>
            <w:r w:rsidRPr="0019172A">
              <w:rPr>
                <w:color w:val="000000"/>
              </w:rPr>
              <w:t xml:space="preserve">    Mark Davidson</w:t>
            </w:r>
          </w:p>
          <w:p w14:paraId="353A599B" w14:textId="77777777" w:rsidR="009120E3" w:rsidRPr="0019172A" w:rsidRDefault="009120E3" w:rsidP="00B84504">
            <w:pPr>
              <w:rPr>
                <w:color w:val="000000"/>
              </w:rPr>
            </w:pPr>
            <w:r w:rsidRPr="0019172A">
              <w:rPr>
                <w:color w:val="000000"/>
              </w:rPr>
              <w:t xml:space="preserve">    Paul Dion</w:t>
            </w:r>
          </w:p>
          <w:p w14:paraId="1A8C5991" w14:textId="77777777" w:rsidR="009120E3" w:rsidRPr="0019172A" w:rsidRDefault="009120E3" w:rsidP="00B84504">
            <w:pPr>
              <w:rPr>
                <w:color w:val="000000"/>
              </w:rPr>
            </w:pPr>
            <w:r w:rsidRPr="0019172A">
              <w:rPr>
                <w:color w:val="000000"/>
              </w:rPr>
              <w:t xml:space="preserve">    Daniel Dye</w:t>
            </w:r>
          </w:p>
          <w:p w14:paraId="1554C361" w14:textId="77777777" w:rsidR="009120E3" w:rsidRPr="0019172A" w:rsidRDefault="009120E3" w:rsidP="00B84504">
            <w:pPr>
              <w:rPr>
                <w:color w:val="000000"/>
              </w:rPr>
            </w:pPr>
            <w:r w:rsidRPr="0019172A">
              <w:rPr>
                <w:color w:val="000000"/>
              </w:rPr>
              <w:t xml:space="preserve">    Robert Hutto</w:t>
            </w:r>
          </w:p>
          <w:p w14:paraId="6FD82073" w14:textId="77777777" w:rsidR="009120E3" w:rsidRPr="0019172A" w:rsidRDefault="009120E3" w:rsidP="00B84504">
            <w:pPr>
              <w:rPr>
                <w:color w:val="000000"/>
              </w:rPr>
            </w:pPr>
            <w:r w:rsidRPr="0019172A">
              <w:rPr>
                <w:color w:val="000000"/>
              </w:rPr>
              <w:t xml:space="preserve">    Raymond Keckler</w:t>
            </w:r>
          </w:p>
          <w:p w14:paraId="5161CF2B" w14:textId="77777777" w:rsidR="009120E3" w:rsidRPr="0019172A" w:rsidRDefault="009120E3" w:rsidP="00B84504">
            <w:pPr>
              <w:rPr>
                <w:color w:val="000000"/>
              </w:rPr>
            </w:pPr>
            <w:r w:rsidRPr="0019172A">
              <w:rPr>
                <w:color w:val="000000"/>
              </w:rPr>
              <w:t xml:space="preserve">    Ali Khan</w:t>
            </w:r>
          </w:p>
          <w:p w14:paraId="305573F9" w14:textId="77777777" w:rsidR="009120E3" w:rsidRPr="0019172A" w:rsidRDefault="009120E3" w:rsidP="00B84504">
            <w:pPr>
              <w:rPr>
                <w:color w:val="000000"/>
              </w:rPr>
            </w:pPr>
            <w:r w:rsidRPr="0019172A">
              <w:rPr>
                <w:color w:val="000000"/>
              </w:rPr>
              <w:t xml:space="preserve">    Chris Kiehl</w:t>
            </w:r>
          </w:p>
          <w:p w14:paraId="594ED8A5" w14:textId="77777777" w:rsidR="009120E3" w:rsidRPr="0019172A" w:rsidRDefault="009120E3" w:rsidP="00B84504">
            <w:pPr>
              <w:rPr>
                <w:color w:val="000000"/>
              </w:rPr>
            </w:pPr>
            <w:r w:rsidRPr="0019172A">
              <w:rPr>
                <w:color w:val="000000"/>
              </w:rPr>
              <w:t xml:space="preserve">    Clayton Long</w:t>
            </w:r>
          </w:p>
          <w:p w14:paraId="40DA0CD4" w14:textId="77777777" w:rsidR="009120E3" w:rsidRPr="0019172A" w:rsidRDefault="009120E3" w:rsidP="00B84504">
            <w:pPr>
              <w:rPr>
                <w:color w:val="000000"/>
              </w:rPr>
            </w:pPr>
            <w:r w:rsidRPr="0019172A">
              <w:rPr>
                <w:color w:val="000000"/>
              </w:rPr>
              <w:t xml:space="preserve">    Michael Pepin</w:t>
            </w:r>
          </w:p>
          <w:p w14:paraId="082B0785" w14:textId="77777777" w:rsidR="009120E3" w:rsidRPr="0019172A" w:rsidRDefault="009120E3" w:rsidP="00B84504">
            <w:pPr>
              <w:rPr>
                <w:color w:val="000000"/>
              </w:rPr>
            </w:pPr>
            <w:r w:rsidRPr="0019172A">
              <w:rPr>
                <w:color w:val="000000"/>
              </w:rPr>
              <w:t xml:space="preserve">    Natalie Suarez</w:t>
            </w:r>
          </w:p>
          <w:p w14:paraId="75CC3F5F" w14:textId="77777777" w:rsidR="009120E3" w:rsidRPr="0019172A" w:rsidRDefault="009120E3" w:rsidP="00B84504">
            <w:pPr>
              <w:rPr>
                <w:color w:val="000000"/>
              </w:rPr>
            </w:pPr>
            <w:r w:rsidRPr="0019172A">
              <w:rPr>
                <w:color w:val="000000"/>
              </w:rPr>
              <w:t xml:space="preserve">    David Waters</w:t>
            </w:r>
          </w:p>
          <w:p w14:paraId="37A81959" w14:textId="77777777" w:rsidR="009120E3" w:rsidRPr="0019172A" w:rsidRDefault="009120E3" w:rsidP="00B84504">
            <w:pPr>
              <w:rPr>
                <w:color w:val="000000"/>
              </w:rPr>
            </w:pPr>
            <w:r w:rsidRPr="0019172A">
              <w:rPr>
                <w:color w:val="000000"/>
              </w:rPr>
              <w:t xml:space="preserve">    Benjamin Yates</w:t>
            </w:r>
          </w:p>
          <w:p w14:paraId="46E12C4B" w14:textId="77777777" w:rsidR="009120E3" w:rsidRPr="0019172A" w:rsidRDefault="009120E3" w:rsidP="00B84504">
            <w:pPr>
              <w:rPr>
                <w:b/>
                <w:color w:val="000000"/>
              </w:rPr>
            </w:pPr>
            <w:r w:rsidRPr="0019172A">
              <w:rPr>
                <w:b/>
                <w:color w:val="000000"/>
              </w:rPr>
              <w:t>Symantec Corp.</w:t>
            </w:r>
          </w:p>
          <w:p w14:paraId="476D2598" w14:textId="77777777" w:rsidR="009120E3" w:rsidRPr="0019172A" w:rsidRDefault="009120E3" w:rsidP="00B84504">
            <w:pPr>
              <w:rPr>
                <w:color w:val="000000"/>
              </w:rPr>
            </w:pPr>
            <w:r w:rsidRPr="0019172A">
              <w:rPr>
                <w:color w:val="000000"/>
              </w:rPr>
              <w:t xml:space="preserve">    Curtis Kostrosky</w:t>
            </w:r>
          </w:p>
          <w:p w14:paraId="414804B9" w14:textId="77777777" w:rsidR="009120E3" w:rsidRPr="0019172A" w:rsidRDefault="009120E3" w:rsidP="00B84504">
            <w:pPr>
              <w:rPr>
                <w:b/>
                <w:color w:val="000000"/>
              </w:rPr>
            </w:pPr>
            <w:r w:rsidRPr="0019172A">
              <w:rPr>
                <w:b/>
                <w:color w:val="000000"/>
              </w:rPr>
              <w:t>The Boeing Company</w:t>
            </w:r>
          </w:p>
          <w:p w14:paraId="02E9F225" w14:textId="77777777" w:rsidR="009120E3" w:rsidRPr="0019172A" w:rsidRDefault="009120E3" w:rsidP="00B84504">
            <w:pPr>
              <w:rPr>
                <w:color w:val="000000"/>
              </w:rPr>
            </w:pPr>
            <w:r w:rsidRPr="0019172A">
              <w:rPr>
                <w:color w:val="000000"/>
              </w:rPr>
              <w:lastRenderedPageBreak/>
              <w:t xml:space="preserve">    Crystal Hayes</w:t>
            </w:r>
          </w:p>
          <w:p w14:paraId="63FB2D1C" w14:textId="77777777" w:rsidR="009120E3" w:rsidRPr="0019172A" w:rsidRDefault="009120E3" w:rsidP="00B84504">
            <w:pPr>
              <w:rPr>
                <w:b/>
                <w:color w:val="000000"/>
              </w:rPr>
            </w:pPr>
            <w:r w:rsidRPr="0019172A">
              <w:rPr>
                <w:b/>
                <w:color w:val="000000"/>
              </w:rPr>
              <w:t>ThreatQuotient, Inc.</w:t>
            </w:r>
          </w:p>
          <w:p w14:paraId="35FE89CE" w14:textId="77777777" w:rsidR="009120E3" w:rsidRPr="0019172A" w:rsidRDefault="009120E3" w:rsidP="00B84504">
            <w:pPr>
              <w:rPr>
                <w:color w:val="000000"/>
              </w:rPr>
            </w:pPr>
            <w:r w:rsidRPr="0019172A">
              <w:rPr>
                <w:color w:val="000000"/>
              </w:rPr>
              <w:t xml:space="preserve">    Ryan Trost</w:t>
            </w:r>
          </w:p>
          <w:p w14:paraId="00F96D45" w14:textId="77777777" w:rsidR="009120E3" w:rsidRPr="0019172A" w:rsidRDefault="009120E3" w:rsidP="00B84504">
            <w:pPr>
              <w:rPr>
                <w:b/>
                <w:color w:val="000000"/>
              </w:rPr>
            </w:pPr>
            <w:r w:rsidRPr="0019172A">
              <w:rPr>
                <w:b/>
                <w:color w:val="000000"/>
              </w:rPr>
              <w:t>U.S. Bank</w:t>
            </w:r>
          </w:p>
          <w:p w14:paraId="7BE1A3D7" w14:textId="77777777" w:rsidR="009120E3" w:rsidRPr="0019172A" w:rsidRDefault="009120E3" w:rsidP="00B84504">
            <w:pPr>
              <w:rPr>
                <w:color w:val="000000"/>
              </w:rPr>
            </w:pPr>
            <w:r w:rsidRPr="0019172A">
              <w:rPr>
                <w:color w:val="000000"/>
              </w:rPr>
              <w:t xml:space="preserve">    Mark Angel</w:t>
            </w:r>
          </w:p>
          <w:p w14:paraId="1A575CA8" w14:textId="77777777" w:rsidR="009120E3" w:rsidRPr="0019172A" w:rsidRDefault="009120E3" w:rsidP="00B84504">
            <w:pPr>
              <w:rPr>
                <w:color w:val="000000"/>
              </w:rPr>
            </w:pPr>
            <w:r w:rsidRPr="0019172A">
              <w:rPr>
                <w:color w:val="000000"/>
              </w:rPr>
              <w:t xml:space="preserve">    Brad Butts</w:t>
            </w:r>
          </w:p>
          <w:p w14:paraId="248A471D" w14:textId="77777777" w:rsidR="009120E3" w:rsidRPr="0019172A" w:rsidRDefault="009120E3" w:rsidP="00B84504">
            <w:pPr>
              <w:rPr>
                <w:color w:val="000000"/>
              </w:rPr>
            </w:pPr>
            <w:r w:rsidRPr="0019172A">
              <w:rPr>
                <w:color w:val="000000"/>
              </w:rPr>
              <w:t xml:space="preserve">    Brian Fay</w:t>
            </w:r>
          </w:p>
          <w:p w14:paraId="67D6F235" w14:textId="77777777" w:rsidR="009120E3" w:rsidRPr="0019172A" w:rsidRDefault="009120E3" w:rsidP="00B84504">
            <w:pPr>
              <w:rPr>
                <w:color w:val="000000"/>
              </w:rPr>
            </w:pPr>
            <w:r w:rsidRPr="0019172A">
              <w:rPr>
                <w:color w:val="000000"/>
              </w:rPr>
              <w:t xml:space="preserve">    Mona Magathan</w:t>
            </w:r>
          </w:p>
          <w:p w14:paraId="3C16D0D1" w14:textId="77777777" w:rsidR="009120E3" w:rsidRPr="0019172A" w:rsidRDefault="009120E3" w:rsidP="00B84504">
            <w:pPr>
              <w:rPr>
                <w:color w:val="000000"/>
              </w:rPr>
            </w:pPr>
            <w:r w:rsidRPr="0019172A">
              <w:rPr>
                <w:color w:val="000000"/>
              </w:rPr>
              <w:t xml:space="preserve">    Yevgen Sautin</w:t>
            </w:r>
          </w:p>
          <w:p w14:paraId="5255BB8A" w14:textId="77777777" w:rsidR="009120E3" w:rsidRPr="0019172A" w:rsidRDefault="009120E3" w:rsidP="00B84504">
            <w:pPr>
              <w:rPr>
                <w:b/>
                <w:color w:val="000000"/>
              </w:rPr>
            </w:pPr>
            <w:r w:rsidRPr="0019172A">
              <w:rPr>
                <w:b/>
                <w:color w:val="000000"/>
              </w:rPr>
              <w:t>US Department of Defense (DoD)</w:t>
            </w:r>
          </w:p>
          <w:p w14:paraId="3E088043" w14:textId="77777777" w:rsidR="009120E3" w:rsidRPr="0019172A" w:rsidRDefault="009120E3" w:rsidP="00B84504">
            <w:pPr>
              <w:rPr>
                <w:color w:val="000000"/>
              </w:rPr>
            </w:pPr>
            <w:r w:rsidRPr="0019172A">
              <w:rPr>
                <w:color w:val="000000"/>
              </w:rPr>
              <w:t xml:space="preserve">    James Bohling</w:t>
            </w:r>
          </w:p>
          <w:p w14:paraId="672D7017" w14:textId="77777777" w:rsidR="009120E3" w:rsidRPr="0019172A" w:rsidRDefault="009120E3" w:rsidP="00B84504">
            <w:pPr>
              <w:rPr>
                <w:color w:val="000000"/>
              </w:rPr>
            </w:pPr>
            <w:r w:rsidRPr="0019172A">
              <w:rPr>
                <w:color w:val="000000"/>
              </w:rPr>
              <w:t xml:space="preserve">    Eoghan Casey</w:t>
            </w:r>
          </w:p>
          <w:p w14:paraId="553215D2" w14:textId="77777777" w:rsidR="009120E3" w:rsidRPr="0019172A" w:rsidRDefault="009120E3" w:rsidP="00B84504">
            <w:pPr>
              <w:rPr>
                <w:color w:val="000000"/>
              </w:rPr>
            </w:pPr>
            <w:r w:rsidRPr="0019172A">
              <w:rPr>
                <w:color w:val="000000"/>
              </w:rPr>
              <w:t xml:space="preserve">    Gary Katz</w:t>
            </w:r>
          </w:p>
          <w:p w14:paraId="7D7BEF9A" w14:textId="77777777" w:rsidR="009120E3" w:rsidRPr="0019172A" w:rsidRDefault="009120E3" w:rsidP="00B84504">
            <w:pPr>
              <w:rPr>
                <w:color w:val="000000"/>
              </w:rPr>
            </w:pPr>
            <w:r w:rsidRPr="0019172A">
              <w:rPr>
                <w:color w:val="000000"/>
              </w:rPr>
              <w:t xml:space="preserve">    Jeffrey Mates</w:t>
            </w:r>
          </w:p>
          <w:p w14:paraId="16A3F0BE" w14:textId="77777777" w:rsidR="009120E3" w:rsidRPr="0019172A" w:rsidRDefault="009120E3" w:rsidP="00B84504">
            <w:pPr>
              <w:rPr>
                <w:b/>
                <w:color w:val="000000"/>
              </w:rPr>
            </w:pPr>
            <w:r w:rsidRPr="0019172A">
              <w:rPr>
                <w:b/>
                <w:color w:val="000000"/>
              </w:rPr>
              <w:t>VeriSign</w:t>
            </w:r>
          </w:p>
          <w:p w14:paraId="2A575E00" w14:textId="77777777" w:rsidR="009120E3" w:rsidRPr="0019172A" w:rsidRDefault="009120E3" w:rsidP="00B84504">
            <w:pPr>
              <w:rPr>
                <w:color w:val="000000"/>
              </w:rPr>
            </w:pPr>
            <w:r w:rsidRPr="0019172A">
              <w:rPr>
                <w:color w:val="000000"/>
              </w:rPr>
              <w:t xml:space="preserve">    Robert Coderre</w:t>
            </w:r>
          </w:p>
          <w:p w14:paraId="74BDE995" w14:textId="77777777" w:rsidR="009120E3" w:rsidRPr="0019172A" w:rsidRDefault="009120E3" w:rsidP="00B84504">
            <w:pPr>
              <w:rPr>
                <w:color w:val="000000"/>
              </w:rPr>
            </w:pPr>
            <w:r w:rsidRPr="0019172A">
              <w:rPr>
                <w:color w:val="000000"/>
              </w:rPr>
              <w:t xml:space="preserve">    Kyle Maxwell</w:t>
            </w:r>
          </w:p>
          <w:p w14:paraId="34B6F330" w14:textId="77777777" w:rsidR="009120E3" w:rsidRPr="0019172A" w:rsidRDefault="009120E3" w:rsidP="00B84504">
            <w:r w:rsidRPr="0019172A">
              <w:rPr>
                <w:color w:val="000000"/>
              </w:rPr>
              <w:t xml:space="preserve">    Eric Osterweil</w:t>
            </w:r>
            <w:r w:rsidRPr="0019172A">
              <w:rPr>
                <w:b/>
                <w:color w:val="000000"/>
              </w:rPr>
              <w:t xml:space="preserve"> </w:t>
            </w:r>
            <w:r w:rsidRPr="0019172A">
              <w:t xml:space="preserve">    </w:t>
            </w:r>
          </w:p>
        </w:tc>
        <w:tc>
          <w:tcPr>
            <w:tcW w:w="4410" w:type="dxa"/>
          </w:tcPr>
          <w:p w14:paraId="699C4E3A" w14:textId="77777777" w:rsidR="009120E3" w:rsidRPr="0019172A" w:rsidRDefault="009120E3" w:rsidP="00B84504">
            <w:pPr>
              <w:rPr>
                <w:b/>
                <w:color w:val="000000"/>
              </w:rPr>
            </w:pPr>
            <w:r w:rsidRPr="0019172A">
              <w:rPr>
                <w:b/>
                <w:color w:val="000000"/>
              </w:rPr>
              <w:lastRenderedPageBreak/>
              <w:t>Airbus Group SAS</w:t>
            </w:r>
          </w:p>
          <w:p w14:paraId="2C720673" w14:textId="77777777" w:rsidR="009120E3" w:rsidRPr="0019172A" w:rsidRDefault="009120E3" w:rsidP="00B84504">
            <w:r w:rsidRPr="0019172A">
              <w:t xml:space="preserve">    Joerg Eschweiler</w:t>
            </w:r>
          </w:p>
          <w:p w14:paraId="2D6E3B87" w14:textId="77777777" w:rsidR="009120E3" w:rsidRPr="0019172A" w:rsidRDefault="009120E3" w:rsidP="00B84504">
            <w:r w:rsidRPr="0019172A">
              <w:t xml:space="preserve">    Marcos Orallo</w:t>
            </w:r>
          </w:p>
          <w:p w14:paraId="78EE6409" w14:textId="77777777" w:rsidR="009120E3" w:rsidRPr="0019172A" w:rsidRDefault="009120E3" w:rsidP="00B84504">
            <w:pPr>
              <w:rPr>
                <w:b/>
                <w:color w:val="000000"/>
              </w:rPr>
            </w:pPr>
            <w:r w:rsidRPr="0019172A">
              <w:rPr>
                <w:b/>
                <w:color w:val="000000"/>
              </w:rPr>
              <w:t>Anomali</w:t>
            </w:r>
          </w:p>
          <w:p w14:paraId="6C809DBC" w14:textId="77777777" w:rsidR="009120E3" w:rsidRPr="0019172A" w:rsidRDefault="009120E3" w:rsidP="00B84504">
            <w:r w:rsidRPr="0019172A">
              <w:t xml:space="preserve">    Ryan Clough</w:t>
            </w:r>
          </w:p>
          <w:p w14:paraId="1D3027DD" w14:textId="77777777" w:rsidR="009120E3" w:rsidRPr="0019172A" w:rsidRDefault="009120E3" w:rsidP="00B84504">
            <w:r w:rsidRPr="0019172A">
              <w:t xml:space="preserve">    Wei Huang</w:t>
            </w:r>
          </w:p>
          <w:p w14:paraId="5B7618C8" w14:textId="77777777" w:rsidR="009120E3" w:rsidRPr="0019172A" w:rsidRDefault="009120E3" w:rsidP="00B84504">
            <w:r w:rsidRPr="0019172A">
              <w:t xml:space="preserve">    Hugh Njemanze</w:t>
            </w:r>
          </w:p>
          <w:p w14:paraId="5CA1A624" w14:textId="77777777" w:rsidR="009120E3" w:rsidRPr="0019172A" w:rsidRDefault="009120E3" w:rsidP="00B84504">
            <w:r w:rsidRPr="0019172A">
              <w:t xml:space="preserve">    Katie Pelusi</w:t>
            </w:r>
          </w:p>
          <w:p w14:paraId="406FAC16" w14:textId="77777777" w:rsidR="009120E3" w:rsidRPr="0019172A" w:rsidRDefault="009120E3" w:rsidP="00B84504">
            <w:r w:rsidRPr="0019172A">
              <w:t xml:space="preserve">    Aaron Shelmire</w:t>
            </w:r>
          </w:p>
          <w:p w14:paraId="1729AF3F" w14:textId="77777777" w:rsidR="009120E3" w:rsidRPr="0019172A" w:rsidRDefault="009120E3" w:rsidP="00B84504">
            <w:r w:rsidRPr="0019172A">
              <w:t xml:space="preserve">    Jason Trost</w:t>
            </w:r>
          </w:p>
          <w:p w14:paraId="3534C2E7" w14:textId="77777777" w:rsidR="009120E3" w:rsidRPr="0019172A" w:rsidRDefault="009120E3" w:rsidP="00B84504">
            <w:pPr>
              <w:rPr>
                <w:b/>
              </w:rPr>
            </w:pPr>
            <w:r w:rsidRPr="0019172A">
              <w:rPr>
                <w:b/>
              </w:rPr>
              <w:t>Bank of America</w:t>
            </w:r>
          </w:p>
          <w:p w14:paraId="4425E88A" w14:textId="77777777" w:rsidR="009120E3" w:rsidRPr="0019172A" w:rsidRDefault="009120E3" w:rsidP="00B84504">
            <w:r w:rsidRPr="0019172A">
              <w:t xml:space="preserve">    Alexander Foley</w:t>
            </w:r>
          </w:p>
          <w:p w14:paraId="7D56E10D" w14:textId="77777777" w:rsidR="009120E3" w:rsidRPr="0019172A" w:rsidRDefault="009120E3" w:rsidP="00B84504">
            <w:pPr>
              <w:rPr>
                <w:b/>
                <w:color w:val="000000"/>
              </w:rPr>
            </w:pPr>
            <w:r w:rsidRPr="0019172A">
              <w:rPr>
                <w:b/>
                <w:color w:val="000000"/>
              </w:rPr>
              <w:t>Center for Internet Security (CIS)</w:t>
            </w:r>
          </w:p>
          <w:p w14:paraId="0904B7A5" w14:textId="77777777" w:rsidR="009120E3" w:rsidRPr="0019172A" w:rsidRDefault="009120E3" w:rsidP="00B84504">
            <w:r w:rsidRPr="0019172A">
              <w:t xml:space="preserve">    Sarah Kelley</w:t>
            </w:r>
          </w:p>
          <w:p w14:paraId="1505FB9A" w14:textId="77777777" w:rsidR="009120E3" w:rsidRPr="0019172A" w:rsidRDefault="009120E3" w:rsidP="00B84504">
            <w:pPr>
              <w:rPr>
                <w:b/>
                <w:color w:val="000000"/>
              </w:rPr>
            </w:pPr>
            <w:r w:rsidRPr="0019172A">
              <w:rPr>
                <w:b/>
                <w:color w:val="000000"/>
              </w:rPr>
              <w:t>Check Point Software Technologies</w:t>
            </w:r>
          </w:p>
          <w:p w14:paraId="21920170" w14:textId="77777777" w:rsidR="009120E3" w:rsidRPr="0019172A" w:rsidRDefault="009120E3" w:rsidP="00B84504">
            <w:pPr>
              <w:rPr>
                <w:color w:val="000000"/>
              </w:rPr>
            </w:pPr>
            <w:r w:rsidRPr="0019172A">
              <w:rPr>
                <w:b/>
                <w:color w:val="000000"/>
              </w:rPr>
              <w:t xml:space="preserve">    </w:t>
            </w:r>
            <w:r w:rsidRPr="0019172A">
              <w:rPr>
                <w:color w:val="000000"/>
              </w:rPr>
              <w:t>Ron Davidson</w:t>
            </w:r>
          </w:p>
          <w:p w14:paraId="794DEBE4" w14:textId="77777777" w:rsidR="009120E3" w:rsidRPr="0019172A" w:rsidRDefault="009120E3" w:rsidP="00B84504">
            <w:pPr>
              <w:rPr>
                <w:b/>
                <w:color w:val="000000"/>
              </w:rPr>
            </w:pPr>
            <w:r w:rsidRPr="0019172A">
              <w:rPr>
                <w:b/>
                <w:color w:val="000000"/>
              </w:rPr>
              <w:t>Cisco Systems</w:t>
            </w:r>
          </w:p>
          <w:p w14:paraId="3D5F9199" w14:textId="77777777" w:rsidR="009120E3" w:rsidRPr="0019172A" w:rsidRDefault="009120E3" w:rsidP="00B84504">
            <w:pPr>
              <w:rPr>
                <w:color w:val="000000"/>
              </w:rPr>
            </w:pPr>
            <w:r w:rsidRPr="0019172A">
              <w:rPr>
                <w:color w:val="000000"/>
              </w:rPr>
              <w:t xml:space="preserve">    Syam Appala</w:t>
            </w:r>
          </w:p>
          <w:p w14:paraId="16617985" w14:textId="77777777" w:rsidR="009120E3" w:rsidRPr="0019172A" w:rsidRDefault="009120E3" w:rsidP="00B84504">
            <w:pPr>
              <w:rPr>
                <w:color w:val="000000"/>
              </w:rPr>
            </w:pPr>
            <w:r w:rsidRPr="0019172A">
              <w:rPr>
                <w:color w:val="000000"/>
              </w:rPr>
              <w:t xml:space="preserve">    Ted Bedwell</w:t>
            </w:r>
          </w:p>
          <w:p w14:paraId="347F9C1D" w14:textId="77777777" w:rsidR="009120E3" w:rsidRPr="0019172A" w:rsidRDefault="009120E3" w:rsidP="00B84504">
            <w:pPr>
              <w:rPr>
                <w:color w:val="000000"/>
              </w:rPr>
            </w:pPr>
            <w:r w:rsidRPr="0019172A">
              <w:rPr>
                <w:color w:val="000000"/>
              </w:rPr>
              <w:t xml:space="preserve">    David McGrew</w:t>
            </w:r>
          </w:p>
          <w:p w14:paraId="1E94D23D" w14:textId="77777777" w:rsidR="009120E3" w:rsidRPr="0019172A" w:rsidRDefault="009120E3" w:rsidP="00B84504">
            <w:pPr>
              <w:rPr>
                <w:color w:val="000000"/>
              </w:rPr>
            </w:pPr>
            <w:r w:rsidRPr="0019172A">
              <w:rPr>
                <w:color w:val="000000"/>
              </w:rPr>
              <w:t xml:space="preserve">    Pavan Reddy</w:t>
            </w:r>
          </w:p>
          <w:p w14:paraId="4E522F7F" w14:textId="77777777" w:rsidR="009120E3" w:rsidRPr="0019172A" w:rsidRDefault="009120E3" w:rsidP="00B84504">
            <w:pPr>
              <w:rPr>
                <w:color w:val="000000"/>
              </w:rPr>
            </w:pPr>
            <w:r w:rsidRPr="0019172A">
              <w:rPr>
                <w:color w:val="000000"/>
              </w:rPr>
              <w:t xml:space="preserve">    Omar Santos</w:t>
            </w:r>
          </w:p>
          <w:p w14:paraId="41F503F6" w14:textId="77777777" w:rsidR="009120E3" w:rsidRPr="0019172A" w:rsidRDefault="009120E3" w:rsidP="00B84504">
            <w:pPr>
              <w:rPr>
                <w:color w:val="000000"/>
              </w:rPr>
            </w:pPr>
            <w:r w:rsidRPr="0019172A">
              <w:rPr>
                <w:color w:val="000000"/>
              </w:rPr>
              <w:t xml:space="preserve">    Jyoti Verma</w:t>
            </w:r>
          </w:p>
          <w:p w14:paraId="6FA5D2A0" w14:textId="77777777" w:rsidR="009120E3" w:rsidRPr="0019172A" w:rsidRDefault="009120E3" w:rsidP="00B84504">
            <w:pPr>
              <w:rPr>
                <w:b/>
                <w:color w:val="000000"/>
              </w:rPr>
            </w:pPr>
            <w:r w:rsidRPr="0019172A">
              <w:rPr>
                <w:b/>
                <w:color w:val="000000"/>
              </w:rPr>
              <w:t>Cyber Threat Intelligence Network, Inc. (CTIN)</w:t>
            </w:r>
          </w:p>
          <w:p w14:paraId="478E314C" w14:textId="77777777" w:rsidR="009120E3" w:rsidRPr="0019172A" w:rsidRDefault="009120E3" w:rsidP="00B84504">
            <w:pPr>
              <w:rPr>
                <w:color w:val="000000"/>
              </w:rPr>
            </w:pPr>
            <w:r w:rsidRPr="0019172A">
              <w:rPr>
                <w:b/>
                <w:color w:val="000000"/>
              </w:rPr>
              <w:t xml:space="preserve">    </w:t>
            </w:r>
            <w:r w:rsidRPr="0019172A">
              <w:rPr>
                <w:color w:val="000000"/>
              </w:rPr>
              <w:t>Doug DePeppe</w:t>
            </w:r>
          </w:p>
          <w:p w14:paraId="3505FD1D" w14:textId="77777777" w:rsidR="009120E3" w:rsidRPr="0019172A" w:rsidRDefault="009120E3" w:rsidP="00B84504">
            <w:pPr>
              <w:rPr>
                <w:color w:val="000000"/>
              </w:rPr>
            </w:pPr>
            <w:r w:rsidRPr="0019172A">
              <w:rPr>
                <w:color w:val="000000"/>
              </w:rPr>
              <w:t xml:space="preserve">    Jane Ginn</w:t>
            </w:r>
          </w:p>
          <w:p w14:paraId="41CC0678" w14:textId="77777777" w:rsidR="009120E3" w:rsidRPr="0019172A" w:rsidRDefault="009120E3" w:rsidP="00B84504">
            <w:pPr>
              <w:rPr>
                <w:color w:val="000000"/>
              </w:rPr>
            </w:pPr>
            <w:r w:rsidRPr="0019172A">
              <w:rPr>
                <w:color w:val="000000"/>
              </w:rPr>
              <w:t xml:space="preserve">    Ben Othman</w:t>
            </w:r>
          </w:p>
          <w:p w14:paraId="4B2107A1" w14:textId="77777777" w:rsidR="009120E3" w:rsidRPr="0019172A" w:rsidRDefault="009120E3" w:rsidP="00B84504">
            <w:pPr>
              <w:rPr>
                <w:b/>
                <w:color w:val="000000"/>
              </w:rPr>
            </w:pPr>
            <w:r w:rsidRPr="0019172A">
              <w:rPr>
                <w:b/>
                <w:color w:val="000000"/>
              </w:rPr>
              <w:t>DHS Office of Cybersecurity and Communications (CS&amp;C)</w:t>
            </w:r>
          </w:p>
          <w:p w14:paraId="4D2E83C1" w14:textId="77777777" w:rsidR="009120E3" w:rsidRPr="0019172A" w:rsidRDefault="009120E3" w:rsidP="00B84504">
            <w:pPr>
              <w:rPr>
                <w:color w:val="000000"/>
              </w:rPr>
            </w:pPr>
            <w:r w:rsidRPr="0019172A">
              <w:rPr>
                <w:b/>
                <w:color w:val="000000"/>
              </w:rPr>
              <w:t xml:space="preserve">    </w:t>
            </w:r>
            <w:r w:rsidRPr="0019172A">
              <w:rPr>
                <w:color w:val="000000"/>
              </w:rPr>
              <w:t>Richard Struse</w:t>
            </w:r>
          </w:p>
          <w:p w14:paraId="0C815BE8" w14:textId="77777777" w:rsidR="009120E3" w:rsidRPr="0019172A" w:rsidRDefault="009120E3" w:rsidP="00B84504">
            <w:pPr>
              <w:rPr>
                <w:color w:val="000000"/>
              </w:rPr>
            </w:pPr>
            <w:r w:rsidRPr="0019172A">
              <w:rPr>
                <w:color w:val="000000"/>
              </w:rPr>
              <w:t xml:space="preserve">    Marlon Taylor</w:t>
            </w:r>
          </w:p>
          <w:p w14:paraId="59AF901F" w14:textId="77777777" w:rsidR="009120E3" w:rsidRPr="0019172A" w:rsidRDefault="009120E3" w:rsidP="00B84504">
            <w:pPr>
              <w:rPr>
                <w:b/>
                <w:color w:val="000000"/>
              </w:rPr>
            </w:pPr>
            <w:r w:rsidRPr="0019172A">
              <w:rPr>
                <w:b/>
                <w:color w:val="000000"/>
              </w:rPr>
              <w:t>EclecticIQ</w:t>
            </w:r>
          </w:p>
          <w:p w14:paraId="3F38E1FC" w14:textId="77777777" w:rsidR="009120E3" w:rsidRPr="0019172A" w:rsidRDefault="009120E3" w:rsidP="00B84504">
            <w:pPr>
              <w:rPr>
                <w:color w:val="000000"/>
              </w:rPr>
            </w:pPr>
            <w:r w:rsidRPr="0019172A">
              <w:rPr>
                <w:color w:val="000000"/>
              </w:rPr>
              <w:t xml:space="preserve">    Marko Dragoljevic</w:t>
            </w:r>
          </w:p>
          <w:p w14:paraId="04424988" w14:textId="77777777" w:rsidR="009120E3" w:rsidRPr="0019172A" w:rsidRDefault="009120E3" w:rsidP="00B84504">
            <w:pPr>
              <w:rPr>
                <w:color w:val="000000"/>
              </w:rPr>
            </w:pPr>
            <w:r w:rsidRPr="0019172A">
              <w:rPr>
                <w:color w:val="000000"/>
              </w:rPr>
              <w:t xml:space="preserve">    Joep Gommers</w:t>
            </w:r>
          </w:p>
          <w:p w14:paraId="7E0B96BB" w14:textId="77777777" w:rsidR="009120E3" w:rsidRPr="0019172A" w:rsidRDefault="009120E3" w:rsidP="00B84504">
            <w:pPr>
              <w:rPr>
                <w:color w:val="000000"/>
              </w:rPr>
            </w:pPr>
            <w:r w:rsidRPr="0019172A">
              <w:rPr>
                <w:color w:val="000000"/>
              </w:rPr>
              <w:t xml:space="preserve">    Sergey Polzunov</w:t>
            </w:r>
          </w:p>
          <w:p w14:paraId="1DA28A35" w14:textId="77777777" w:rsidR="009120E3" w:rsidRPr="0019172A" w:rsidRDefault="009120E3" w:rsidP="00B84504">
            <w:pPr>
              <w:rPr>
                <w:color w:val="000000"/>
              </w:rPr>
            </w:pPr>
            <w:r w:rsidRPr="0019172A">
              <w:rPr>
                <w:color w:val="000000"/>
              </w:rPr>
              <w:t xml:space="preserve">    Rutger Prins</w:t>
            </w:r>
          </w:p>
          <w:p w14:paraId="7F9CD9E8" w14:textId="77777777" w:rsidR="009120E3" w:rsidRPr="0019172A" w:rsidRDefault="009120E3" w:rsidP="00B84504">
            <w:pPr>
              <w:rPr>
                <w:color w:val="000000"/>
              </w:rPr>
            </w:pPr>
            <w:r w:rsidRPr="0019172A">
              <w:rPr>
                <w:color w:val="000000"/>
              </w:rPr>
              <w:t xml:space="preserve">    Andrei Sîrghi</w:t>
            </w:r>
          </w:p>
          <w:p w14:paraId="3F60A480" w14:textId="77777777" w:rsidR="009120E3" w:rsidRPr="0019172A" w:rsidRDefault="009120E3" w:rsidP="00B84504">
            <w:pPr>
              <w:rPr>
                <w:color w:val="000000"/>
              </w:rPr>
            </w:pPr>
            <w:r w:rsidRPr="0019172A">
              <w:rPr>
                <w:color w:val="000000"/>
              </w:rPr>
              <w:lastRenderedPageBreak/>
              <w:t xml:space="preserve">    Raymon van der Velde</w:t>
            </w:r>
          </w:p>
          <w:p w14:paraId="799388DB" w14:textId="77777777" w:rsidR="009120E3" w:rsidRPr="0019172A" w:rsidRDefault="009120E3" w:rsidP="00B84504">
            <w:pPr>
              <w:rPr>
                <w:b/>
                <w:color w:val="000000"/>
              </w:rPr>
            </w:pPr>
            <w:r w:rsidRPr="0019172A">
              <w:rPr>
                <w:b/>
                <w:color w:val="000000"/>
              </w:rPr>
              <w:t>eSentire, Inc.</w:t>
            </w:r>
          </w:p>
          <w:p w14:paraId="2BF628E7" w14:textId="77777777" w:rsidR="009120E3" w:rsidRPr="0019172A" w:rsidRDefault="009120E3" w:rsidP="00B84504">
            <w:pPr>
              <w:rPr>
                <w:color w:val="000000"/>
              </w:rPr>
            </w:pPr>
            <w:r w:rsidRPr="0019172A">
              <w:rPr>
                <w:color w:val="000000"/>
              </w:rPr>
              <w:t xml:space="preserve">    Jacob Gajek</w:t>
            </w:r>
          </w:p>
          <w:p w14:paraId="1D8BFCC3" w14:textId="77777777" w:rsidR="009120E3" w:rsidRPr="0019172A" w:rsidRDefault="009120E3" w:rsidP="00B84504">
            <w:pPr>
              <w:rPr>
                <w:b/>
                <w:color w:val="000000"/>
              </w:rPr>
            </w:pPr>
            <w:r w:rsidRPr="0019172A">
              <w:rPr>
                <w:b/>
                <w:color w:val="000000"/>
              </w:rPr>
              <w:t>FireEye, Inc.</w:t>
            </w:r>
          </w:p>
          <w:p w14:paraId="1E6C8C53" w14:textId="77777777" w:rsidR="009120E3" w:rsidRPr="0019172A" w:rsidRDefault="009120E3" w:rsidP="00B84504">
            <w:pPr>
              <w:rPr>
                <w:color w:val="000000"/>
              </w:rPr>
            </w:pPr>
            <w:r w:rsidRPr="0019172A">
              <w:rPr>
                <w:color w:val="000000"/>
              </w:rPr>
              <w:t xml:space="preserve">    Phillip Boles</w:t>
            </w:r>
          </w:p>
          <w:p w14:paraId="45500A91" w14:textId="77777777" w:rsidR="009120E3" w:rsidRPr="0019172A" w:rsidRDefault="009120E3" w:rsidP="00B84504">
            <w:pPr>
              <w:rPr>
                <w:color w:val="000000"/>
              </w:rPr>
            </w:pPr>
            <w:r w:rsidRPr="0019172A">
              <w:rPr>
                <w:color w:val="000000"/>
              </w:rPr>
              <w:t xml:space="preserve">    Pavan Gorakav</w:t>
            </w:r>
          </w:p>
          <w:p w14:paraId="2AB24248" w14:textId="77777777" w:rsidR="009120E3" w:rsidRPr="0019172A" w:rsidRDefault="009120E3" w:rsidP="00B84504">
            <w:pPr>
              <w:rPr>
                <w:color w:val="000000"/>
              </w:rPr>
            </w:pPr>
            <w:r w:rsidRPr="0019172A">
              <w:rPr>
                <w:color w:val="000000"/>
              </w:rPr>
              <w:t xml:space="preserve">    Anuj Kumar</w:t>
            </w:r>
          </w:p>
          <w:p w14:paraId="13A58353" w14:textId="77777777" w:rsidR="009120E3" w:rsidRPr="0019172A" w:rsidRDefault="009120E3" w:rsidP="00B84504">
            <w:pPr>
              <w:rPr>
                <w:color w:val="000000"/>
              </w:rPr>
            </w:pPr>
            <w:r w:rsidRPr="0019172A">
              <w:rPr>
                <w:color w:val="000000"/>
              </w:rPr>
              <w:t xml:space="preserve">    Shyamal Pandya</w:t>
            </w:r>
          </w:p>
          <w:p w14:paraId="4FABBF59" w14:textId="77777777" w:rsidR="009120E3" w:rsidRPr="0019172A" w:rsidRDefault="009120E3" w:rsidP="00B84504">
            <w:pPr>
              <w:rPr>
                <w:color w:val="000000"/>
              </w:rPr>
            </w:pPr>
            <w:r w:rsidRPr="0019172A">
              <w:rPr>
                <w:color w:val="000000"/>
              </w:rPr>
              <w:t xml:space="preserve">    Paul Patrick</w:t>
            </w:r>
          </w:p>
          <w:p w14:paraId="0AD89C04" w14:textId="77777777" w:rsidR="009120E3" w:rsidRPr="0019172A" w:rsidRDefault="009120E3" w:rsidP="00B84504">
            <w:pPr>
              <w:rPr>
                <w:color w:val="000000"/>
              </w:rPr>
            </w:pPr>
            <w:r w:rsidRPr="0019172A">
              <w:rPr>
                <w:color w:val="000000"/>
              </w:rPr>
              <w:t xml:space="preserve">    Scott Shreve</w:t>
            </w:r>
          </w:p>
          <w:p w14:paraId="32E60166" w14:textId="77777777" w:rsidR="009120E3" w:rsidRPr="0019172A" w:rsidRDefault="009120E3" w:rsidP="00B84504">
            <w:pPr>
              <w:rPr>
                <w:b/>
                <w:color w:val="000000"/>
              </w:rPr>
            </w:pPr>
            <w:r w:rsidRPr="0019172A">
              <w:rPr>
                <w:b/>
                <w:color w:val="000000"/>
              </w:rPr>
              <w:t>Fox-IT</w:t>
            </w:r>
          </w:p>
          <w:p w14:paraId="3CD06585" w14:textId="77777777" w:rsidR="009120E3" w:rsidRPr="0019172A" w:rsidRDefault="009120E3" w:rsidP="00B84504">
            <w:pPr>
              <w:rPr>
                <w:color w:val="000000"/>
              </w:rPr>
            </w:pPr>
            <w:r w:rsidRPr="0019172A">
              <w:rPr>
                <w:color w:val="000000"/>
              </w:rPr>
              <w:t xml:space="preserve">    Sarah Brown</w:t>
            </w:r>
          </w:p>
          <w:p w14:paraId="21D37363" w14:textId="77777777" w:rsidR="009120E3" w:rsidRPr="0019172A" w:rsidRDefault="009120E3" w:rsidP="00B84504">
            <w:pPr>
              <w:rPr>
                <w:b/>
                <w:color w:val="000000"/>
              </w:rPr>
            </w:pPr>
            <w:r w:rsidRPr="0019172A">
              <w:rPr>
                <w:b/>
                <w:color w:val="000000"/>
              </w:rPr>
              <w:t>Georgetown University</w:t>
            </w:r>
          </w:p>
          <w:p w14:paraId="47FE6F29" w14:textId="77777777" w:rsidR="009120E3" w:rsidRPr="0019172A" w:rsidRDefault="009120E3" w:rsidP="00B84504">
            <w:pPr>
              <w:rPr>
                <w:color w:val="000000"/>
              </w:rPr>
            </w:pPr>
            <w:r w:rsidRPr="0019172A">
              <w:rPr>
                <w:color w:val="000000"/>
              </w:rPr>
              <w:t xml:space="preserve">    Eric Burger</w:t>
            </w:r>
          </w:p>
          <w:p w14:paraId="06FB5BB4" w14:textId="77777777" w:rsidR="009120E3" w:rsidRPr="0019172A" w:rsidRDefault="009120E3" w:rsidP="00B84504">
            <w:pPr>
              <w:rPr>
                <w:b/>
                <w:color w:val="000000"/>
              </w:rPr>
            </w:pPr>
            <w:r w:rsidRPr="0019172A">
              <w:rPr>
                <w:b/>
                <w:color w:val="000000"/>
              </w:rPr>
              <w:t>Hewlett Packard Enterprise (HPE)</w:t>
            </w:r>
          </w:p>
          <w:p w14:paraId="73F9B9C4" w14:textId="77777777" w:rsidR="009120E3" w:rsidRPr="0019172A" w:rsidRDefault="009120E3" w:rsidP="00B84504">
            <w:pPr>
              <w:rPr>
                <w:color w:val="000000"/>
              </w:rPr>
            </w:pPr>
            <w:r w:rsidRPr="0019172A">
              <w:rPr>
                <w:color w:val="000000"/>
              </w:rPr>
              <w:t xml:space="preserve">    Tomas Sander</w:t>
            </w:r>
          </w:p>
          <w:p w14:paraId="4E5888F1" w14:textId="77777777" w:rsidR="009120E3" w:rsidRPr="0019172A" w:rsidRDefault="009120E3" w:rsidP="00B84504">
            <w:pPr>
              <w:rPr>
                <w:b/>
                <w:color w:val="000000"/>
              </w:rPr>
            </w:pPr>
            <w:r w:rsidRPr="0019172A">
              <w:rPr>
                <w:b/>
                <w:color w:val="000000"/>
              </w:rPr>
              <w:t>IBM</w:t>
            </w:r>
          </w:p>
          <w:p w14:paraId="358A5F64" w14:textId="77777777" w:rsidR="009120E3" w:rsidRPr="0019172A" w:rsidRDefault="009120E3" w:rsidP="00B84504">
            <w:pPr>
              <w:rPr>
                <w:color w:val="000000"/>
              </w:rPr>
            </w:pPr>
            <w:r w:rsidRPr="0019172A">
              <w:rPr>
                <w:color w:val="000000"/>
              </w:rPr>
              <w:t xml:space="preserve">    Peter Allor</w:t>
            </w:r>
          </w:p>
          <w:p w14:paraId="187A5101" w14:textId="77777777" w:rsidR="009120E3" w:rsidRPr="0019172A" w:rsidRDefault="009120E3" w:rsidP="00B84504">
            <w:pPr>
              <w:rPr>
                <w:color w:val="000000"/>
              </w:rPr>
            </w:pPr>
            <w:r w:rsidRPr="0019172A">
              <w:rPr>
                <w:color w:val="000000"/>
              </w:rPr>
              <w:t xml:space="preserve">    Eldan Ben-Haim</w:t>
            </w:r>
          </w:p>
          <w:p w14:paraId="27824664" w14:textId="77777777" w:rsidR="009120E3" w:rsidRPr="0019172A" w:rsidRDefault="009120E3" w:rsidP="00B84504">
            <w:pPr>
              <w:rPr>
                <w:color w:val="000000"/>
              </w:rPr>
            </w:pPr>
            <w:r w:rsidRPr="0019172A">
              <w:rPr>
                <w:color w:val="000000"/>
              </w:rPr>
              <w:t xml:space="preserve">    Sandra Hernandez</w:t>
            </w:r>
          </w:p>
          <w:p w14:paraId="4BD3388E" w14:textId="77777777" w:rsidR="009120E3" w:rsidRPr="0019172A" w:rsidRDefault="009120E3" w:rsidP="00B84504">
            <w:pPr>
              <w:rPr>
                <w:color w:val="000000"/>
              </w:rPr>
            </w:pPr>
            <w:r w:rsidRPr="0019172A">
              <w:rPr>
                <w:color w:val="000000"/>
              </w:rPr>
              <w:t xml:space="preserve">    Jason Keirstead</w:t>
            </w:r>
          </w:p>
          <w:p w14:paraId="012D6B58" w14:textId="77777777" w:rsidR="009120E3" w:rsidRPr="0019172A" w:rsidRDefault="009120E3" w:rsidP="00B84504">
            <w:pPr>
              <w:rPr>
                <w:color w:val="000000"/>
              </w:rPr>
            </w:pPr>
            <w:r w:rsidRPr="0019172A">
              <w:rPr>
                <w:color w:val="000000"/>
              </w:rPr>
              <w:t xml:space="preserve">    John Morris</w:t>
            </w:r>
          </w:p>
          <w:p w14:paraId="467BB495" w14:textId="77777777" w:rsidR="009120E3" w:rsidRPr="0019172A" w:rsidRDefault="009120E3" w:rsidP="00B84504">
            <w:pPr>
              <w:rPr>
                <w:color w:val="000000"/>
              </w:rPr>
            </w:pPr>
            <w:r w:rsidRPr="0019172A">
              <w:rPr>
                <w:color w:val="000000"/>
              </w:rPr>
              <w:t xml:space="preserve">    Laura Rusu</w:t>
            </w:r>
          </w:p>
          <w:p w14:paraId="12CB9904" w14:textId="77777777" w:rsidR="009120E3" w:rsidRPr="0019172A" w:rsidRDefault="009120E3" w:rsidP="00B84504">
            <w:pPr>
              <w:rPr>
                <w:color w:val="000000"/>
              </w:rPr>
            </w:pPr>
            <w:r w:rsidRPr="0019172A">
              <w:rPr>
                <w:color w:val="000000"/>
              </w:rPr>
              <w:t xml:space="preserve">    Ron Williams</w:t>
            </w:r>
          </w:p>
          <w:p w14:paraId="27B9E813" w14:textId="77777777" w:rsidR="009120E3" w:rsidRPr="0019172A" w:rsidRDefault="009120E3" w:rsidP="00B84504">
            <w:pPr>
              <w:rPr>
                <w:b/>
                <w:color w:val="000000"/>
              </w:rPr>
            </w:pPr>
            <w:r w:rsidRPr="0019172A">
              <w:rPr>
                <w:b/>
                <w:color w:val="000000"/>
              </w:rPr>
              <w:t>IID</w:t>
            </w:r>
          </w:p>
          <w:p w14:paraId="2208EE88" w14:textId="77777777" w:rsidR="009120E3" w:rsidRPr="0019172A" w:rsidRDefault="009120E3" w:rsidP="00B84504">
            <w:pPr>
              <w:rPr>
                <w:color w:val="000000"/>
              </w:rPr>
            </w:pPr>
            <w:r w:rsidRPr="0019172A">
              <w:rPr>
                <w:color w:val="000000"/>
              </w:rPr>
              <w:t xml:space="preserve">    Chris Richardson</w:t>
            </w:r>
          </w:p>
          <w:p w14:paraId="4BB391C6" w14:textId="77777777" w:rsidR="009120E3" w:rsidRPr="0019172A" w:rsidRDefault="009120E3" w:rsidP="00B84504">
            <w:pPr>
              <w:rPr>
                <w:b/>
                <w:color w:val="000000"/>
              </w:rPr>
            </w:pPr>
            <w:r w:rsidRPr="0019172A">
              <w:rPr>
                <w:b/>
                <w:color w:val="000000"/>
              </w:rPr>
              <w:t>Integrated Networking Technologies, Inc.</w:t>
            </w:r>
          </w:p>
          <w:p w14:paraId="42EC45E0" w14:textId="77777777" w:rsidR="009120E3" w:rsidRPr="0019172A" w:rsidRDefault="009120E3" w:rsidP="00B84504">
            <w:pPr>
              <w:rPr>
                <w:color w:val="000000"/>
              </w:rPr>
            </w:pPr>
            <w:r w:rsidRPr="0019172A">
              <w:rPr>
                <w:b/>
                <w:color w:val="000000"/>
              </w:rPr>
              <w:t xml:space="preserve">    </w:t>
            </w:r>
            <w:r w:rsidRPr="0019172A">
              <w:rPr>
                <w:color w:val="000000"/>
              </w:rPr>
              <w:t>Patrick Maroney</w:t>
            </w:r>
          </w:p>
          <w:p w14:paraId="7D418042" w14:textId="77777777" w:rsidR="009120E3" w:rsidRPr="0019172A" w:rsidRDefault="009120E3" w:rsidP="00B84504">
            <w:pPr>
              <w:rPr>
                <w:b/>
                <w:color w:val="000000"/>
              </w:rPr>
            </w:pPr>
            <w:r w:rsidRPr="0019172A">
              <w:rPr>
                <w:b/>
                <w:color w:val="000000"/>
              </w:rPr>
              <w:t>Johns Hopkins University Applied Physics Laboratory</w:t>
            </w:r>
          </w:p>
          <w:p w14:paraId="54E254AB" w14:textId="77777777" w:rsidR="009120E3" w:rsidRPr="0019172A" w:rsidRDefault="009120E3" w:rsidP="00B84504">
            <w:pPr>
              <w:rPr>
                <w:color w:val="000000"/>
              </w:rPr>
            </w:pPr>
            <w:r w:rsidRPr="0019172A">
              <w:rPr>
                <w:color w:val="000000"/>
              </w:rPr>
              <w:t xml:space="preserve">    Karin Marr</w:t>
            </w:r>
          </w:p>
          <w:p w14:paraId="09D70528" w14:textId="77777777" w:rsidR="009120E3" w:rsidRPr="0019172A" w:rsidRDefault="009120E3" w:rsidP="00B84504">
            <w:pPr>
              <w:rPr>
                <w:color w:val="000000"/>
              </w:rPr>
            </w:pPr>
            <w:r w:rsidRPr="0019172A">
              <w:rPr>
                <w:color w:val="000000"/>
              </w:rPr>
              <w:t xml:space="preserve">    Julie Modlin</w:t>
            </w:r>
          </w:p>
          <w:p w14:paraId="18ED8BA0" w14:textId="77777777" w:rsidR="009120E3" w:rsidRPr="0019172A" w:rsidRDefault="009120E3" w:rsidP="00B84504">
            <w:pPr>
              <w:rPr>
                <w:color w:val="000000"/>
              </w:rPr>
            </w:pPr>
            <w:r w:rsidRPr="0019172A">
              <w:rPr>
                <w:color w:val="000000"/>
              </w:rPr>
              <w:t xml:space="preserve">    Mark Moss</w:t>
            </w:r>
          </w:p>
          <w:p w14:paraId="6C124686" w14:textId="77777777" w:rsidR="009120E3" w:rsidRPr="0019172A" w:rsidRDefault="009120E3" w:rsidP="00B84504">
            <w:pPr>
              <w:rPr>
                <w:color w:val="000000"/>
              </w:rPr>
            </w:pPr>
            <w:r w:rsidRPr="0019172A">
              <w:rPr>
                <w:color w:val="000000"/>
              </w:rPr>
              <w:t xml:space="preserve">    Pamela Smith</w:t>
            </w:r>
          </w:p>
          <w:p w14:paraId="142874E0" w14:textId="77777777" w:rsidR="009120E3" w:rsidRPr="0019172A" w:rsidRDefault="009120E3" w:rsidP="00B84504">
            <w:pPr>
              <w:rPr>
                <w:b/>
                <w:color w:val="000000"/>
              </w:rPr>
            </w:pPr>
            <w:r w:rsidRPr="0019172A">
              <w:rPr>
                <w:b/>
                <w:color w:val="000000"/>
              </w:rPr>
              <w:t>Kaiser Permanente</w:t>
            </w:r>
          </w:p>
          <w:p w14:paraId="6F1861F4" w14:textId="77777777" w:rsidR="009120E3" w:rsidRPr="0019172A" w:rsidRDefault="009120E3" w:rsidP="00B84504">
            <w:pPr>
              <w:rPr>
                <w:color w:val="000000"/>
              </w:rPr>
            </w:pPr>
            <w:r w:rsidRPr="0019172A">
              <w:rPr>
                <w:color w:val="000000"/>
              </w:rPr>
              <w:t xml:space="preserve">    Russell Culpepper</w:t>
            </w:r>
          </w:p>
          <w:p w14:paraId="1572D0C5" w14:textId="77777777" w:rsidR="009120E3" w:rsidRPr="0019172A" w:rsidRDefault="009120E3" w:rsidP="00B84504">
            <w:pPr>
              <w:rPr>
                <w:color w:val="000000"/>
              </w:rPr>
            </w:pPr>
            <w:r w:rsidRPr="0019172A">
              <w:rPr>
                <w:color w:val="000000"/>
              </w:rPr>
              <w:t xml:space="preserve">    Beth Pumo</w:t>
            </w:r>
          </w:p>
          <w:p w14:paraId="70BFC43E" w14:textId="77777777" w:rsidR="009120E3" w:rsidRPr="0019172A" w:rsidRDefault="009120E3" w:rsidP="00B84504">
            <w:pPr>
              <w:rPr>
                <w:b/>
                <w:color w:val="000000"/>
              </w:rPr>
            </w:pPr>
            <w:r w:rsidRPr="0019172A">
              <w:rPr>
                <w:b/>
                <w:color w:val="000000"/>
              </w:rPr>
              <w:t>Lumeta Corporation</w:t>
            </w:r>
          </w:p>
          <w:p w14:paraId="07D884F3" w14:textId="77777777" w:rsidR="009120E3" w:rsidRPr="0019172A" w:rsidRDefault="009120E3" w:rsidP="00B84504">
            <w:pPr>
              <w:rPr>
                <w:color w:val="000000"/>
              </w:rPr>
            </w:pPr>
            <w:r w:rsidRPr="0019172A">
              <w:rPr>
                <w:color w:val="000000"/>
              </w:rPr>
              <w:t xml:space="preserve">    Brandon Hoffman</w:t>
            </w:r>
          </w:p>
          <w:p w14:paraId="18710CA9" w14:textId="77777777" w:rsidR="009120E3" w:rsidRPr="0019172A" w:rsidRDefault="009120E3" w:rsidP="00B84504">
            <w:pPr>
              <w:rPr>
                <w:b/>
                <w:color w:val="000000"/>
              </w:rPr>
            </w:pPr>
            <w:r w:rsidRPr="0019172A">
              <w:rPr>
                <w:b/>
                <w:color w:val="000000"/>
              </w:rPr>
              <w:t>MTG Management Consultants, LLC.</w:t>
            </w:r>
          </w:p>
          <w:p w14:paraId="43FF7394" w14:textId="77777777" w:rsidR="009120E3" w:rsidRPr="0019172A" w:rsidRDefault="009120E3" w:rsidP="00B84504">
            <w:pPr>
              <w:rPr>
                <w:color w:val="000000"/>
              </w:rPr>
            </w:pPr>
            <w:r w:rsidRPr="0019172A">
              <w:rPr>
                <w:color w:val="000000"/>
              </w:rPr>
              <w:t xml:space="preserve">    James Cabral</w:t>
            </w:r>
          </w:p>
          <w:p w14:paraId="3A01D9D8" w14:textId="77777777" w:rsidR="009120E3" w:rsidRPr="0019172A" w:rsidRDefault="009120E3" w:rsidP="00B84504">
            <w:pPr>
              <w:rPr>
                <w:b/>
                <w:color w:val="000000"/>
              </w:rPr>
            </w:pPr>
            <w:r w:rsidRPr="0019172A">
              <w:rPr>
                <w:b/>
                <w:color w:val="000000"/>
              </w:rPr>
              <w:t>National Security Agency</w:t>
            </w:r>
          </w:p>
          <w:p w14:paraId="740F0E94" w14:textId="77777777" w:rsidR="009120E3" w:rsidRPr="0019172A" w:rsidRDefault="009120E3" w:rsidP="00B84504">
            <w:pPr>
              <w:rPr>
                <w:color w:val="000000"/>
              </w:rPr>
            </w:pPr>
            <w:r w:rsidRPr="0019172A">
              <w:rPr>
                <w:color w:val="000000"/>
              </w:rPr>
              <w:t xml:space="preserve">    Mike Boyle</w:t>
            </w:r>
          </w:p>
          <w:p w14:paraId="00AF3F2D" w14:textId="77777777" w:rsidR="009120E3" w:rsidRPr="0019172A" w:rsidRDefault="009120E3" w:rsidP="00B84504">
            <w:pPr>
              <w:rPr>
                <w:color w:val="000000"/>
              </w:rPr>
            </w:pPr>
            <w:r w:rsidRPr="0019172A">
              <w:rPr>
                <w:color w:val="000000"/>
              </w:rPr>
              <w:t xml:space="preserve">    Jessica Fitzgerald-McKay</w:t>
            </w:r>
          </w:p>
          <w:p w14:paraId="5E175B1E" w14:textId="77777777" w:rsidR="009120E3" w:rsidRPr="0019172A" w:rsidRDefault="009120E3" w:rsidP="00B84504">
            <w:pPr>
              <w:rPr>
                <w:b/>
                <w:color w:val="000000"/>
              </w:rPr>
            </w:pPr>
            <w:r w:rsidRPr="0019172A">
              <w:rPr>
                <w:b/>
                <w:color w:val="000000"/>
              </w:rPr>
              <w:lastRenderedPageBreak/>
              <w:t>New Context Services, Inc.</w:t>
            </w:r>
          </w:p>
          <w:p w14:paraId="410F6976" w14:textId="77777777" w:rsidR="009120E3" w:rsidRPr="0019172A" w:rsidRDefault="009120E3" w:rsidP="00B84504">
            <w:pPr>
              <w:rPr>
                <w:color w:val="000000"/>
              </w:rPr>
            </w:pPr>
            <w:r w:rsidRPr="0019172A">
              <w:rPr>
                <w:color w:val="000000"/>
              </w:rPr>
              <w:t xml:space="preserve">    John-Mark Gurney</w:t>
            </w:r>
          </w:p>
          <w:p w14:paraId="074DB7D3" w14:textId="77777777" w:rsidR="009120E3" w:rsidRPr="0019172A" w:rsidRDefault="009120E3" w:rsidP="00B84504">
            <w:pPr>
              <w:rPr>
                <w:color w:val="000000"/>
              </w:rPr>
            </w:pPr>
            <w:r w:rsidRPr="0019172A">
              <w:rPr>
                <w:color w:val="000000"/>
              </w:rPr>
              <w:t xml:space="preserve">    Christian Hunt</w:t>
            </w:r>
          </w:p>
          <w:p w14:paraId="4B91D8F7" w14:textId="77777777" w:rsidR="009120E3" w:rsidRPr="0019172A" w:rsidRDefault="009120E3" w:rsidP="00B84504">
            <w:pPr>
              <w:rPr>
                <w:color w:val="000000"/>
              </w:rPr>
            </w:pPr>
            <w:r w:rsidRPr="0019172A">
              <w:rPr>
                <w:color w:val="000000"/>
              </w:rPr>
              <w:t xml:space="preserve">    James Moler</w:t>
            </w:r>
          </w:p>
          <w:p w14:paraId="353D683A" w14:textId="77777777" w:rsidR="009120E3" w:rsidRPr="0019172A" w:rsidRDefault="009120E3" w:rsidP="00B84504">
            <w:pPr>
              <w:rPr>
                <w:color w:val="000000"/>
              </w:rPr>
            </w:pPr>
            <w:r w:rsidRPr="0019172A">
              <w:rPr>
                <w:color w:val="000000"/>
              </w:rPr>
              <w:t xml:space="preserve">    Daniel Riedel</w:t>
            </w:r>
          </w:p>
          <w:p w14:paraId="0FD45383" w14:textId="77777777" w:rsidR="009120E3" w:rsidRPr="0019172A" w:rsidRDefault="009120E3" w:rsidP="00B84504">
            <w:pPr>
              <w:rPr>
                <w:color w:val="000000"/>
              </w:rPr>
            </w:pPr>
            <w:r w:rsidRPr="0019172A">
              <w:rPr>
                <w:color w:val="000000"/>
              </w:rPr>
              <w:t xml:space="preserve">    Andrew Storms</w:t>
            </w:r>
          </w:p>
          <w:p w14:paraId="5F948548" w14:textId="77777777" w:rsidR="009120E3" w:rsidRPr="0019172A" w:rsidRDefault="009120E3" w:rsidP="00B84504">
            <w:pPr>
              <w:rPr>
                <w:b/>
                <w:color w:val="000000"/>
              </w:rPr>
            </w:pPr>
            <w:r w:rsidRPr="0019172A">
              <w:rPr>
                <w:b/>
                <w:color w:val="000000"/>
              </w:rPr>
              <w:t>OASIS</w:t>
            </w:r>
          </w:p>
          <w:p w14:paraId="5FC9F9F0" w14:textId="77777777" w:rsidR="009120E3" w:rsidRPr="0019172A" w:rsidRDefault="009120E3" w:rsidP="00B84504">
            <w:pPr>
              <w:rPr>
                <w:color w:val="000000"/>
              </w:rPr>
            </w:pPr>
            <w:r w:rsidRPr="0019172A">
              <w:rPr>
                <w:color w:val="000000"/>
              </w:rPr>
              <w:t xml:space="preserve">    James Bryce Clark</w:t>
            </w:r>
          </w:p>
          <w:p w14:paraId="628663C5" w14:textId="77777777" w:rsidR="009120E3" w:rsidRPr="0019172A" w:rsidRDefault="009120E3" w:rsidP="00B84504">
            <w:pPr>
              <w:rPr>
                <w:color w:val="000000"/>
              </w:rPr>
            </w:pPr>
            <w:r w:rsidRPr="0019172A">
              <w:rPr>
                <w:color w:val="000000"/>
              </w:rPr>
              <w:t xml:space="preserve">    Robin Cover</w:t>
            </w:r>
          </w:p>
          <w:p w14:paraId="58AE78DF" w14:textId="77777777" w:rsidR="009120E3" w:rsidRPr="0019172A" w:rsidRDefault="009120E3" w:rsidP="00B84504">
            <w:pPr>
              <w:rPr>
                <w:color w:val="000000"/>
              </w:rPr>
            </w:pPr>
            <w:r w:rsidRPr="0019172A">
              <w:rPr>
                <w:color w:val="000000"/>
              </w:rPr>
              <w:t xml:space="preserve">    Chet Ensign</w:t>
            </w:r>
          </w:p>
          <w:p w14:paraId="385FE9F7" w14:textId="77777777" w:rsidR="009120E3" w:rsidRPr="0019172A" w:rsidRDefault="009120E3" w:rsidP="00B84504">
            <w:pPr>
              <w:rPr>
                <w:b/>
                <w:color w:val="000000"/>
              </w:rPr>
            </w:pPr>
            <w:r w:rsidRPr="0019172A">
              <w:rPr>
                <w:b/>
                <w:color w:val="000000"/>
              </w:rPr>
              <w:t>Open Identity Exchange</w:t>
            </w:r>
          </w:p>
          <w:p w14:paraId="529F723C" w14:textId="77777777" w:rsidR="009120E3" w:rsidRPr="0019172A" w:rsidRDefault="009120E3" w:rsidP="00B84504">
            <w:pPr>
              <w:rPr>
                <w:color w:val="000000"/>
              </w:rPr>
            </w:pPr>
            <w:r w:rsidRPr="0019172A">
              <w:rPr>
                <w:color w:val="000000"/>
              </w:rPr>
              <w:t xml:space="preserve">    Don Thibeau</w:t>
            </w:r>
          </w:p>
          <w:p w14:paraId="49EE48E7" w14:textId="77777777" w:rsidR="009120E3" w:rsidRPr="0019172A" w:rsidRDefault="009120E3" w:rsidP="00B84504">
            <w:pPr>
              <w:rPr>
                <w:b/>
                <w:color w:val="000000"/>
              </w:rPr>
            </w:pPr>
            <w:r w:rsidRPr="0019172A">
              <w:rPr>
                <w:b/>
                <w:color w:val="000000"/>
              </w:rPr>
              <w:t>PhishMe Inc.</w:t>
            </w:r>
          </w:p>
          <w:p w14:paraId="556FAF57" w14:textId="77777777" w:rsidR="009120E3" w:rsidRPr="0019172A" w:rsidRDefault="009120E3" w:rsidP="00B84504">
            <w:pPr>
              <w:rPr>
                <w:color w:val="000000"/>
              </w:rPr>
            </w:pPr>
            <w:r w:rsidRPr="0019172A">
              <w:rPr>
                <w:color w:val="000000"/>
              </w:rPr>
              <w:t xml:space="preserve">    Josh Larkins</w:t>
            </w:r>
          </w:p>
          <w:p w14:paraId="38A68C40" w14:textId="77777777" w:rsidR="009120E3" w:rsidRPr="0019172A" w:rsidRDefault="009120E3" w:rsidP="00B84504">
            <w:pPr>
              <w:rPr>
                <w:b/>
                <w:color w:val="000000"/>
              </w:rPr>
            </w:pPr>
            <w:r w:rsidRPr="0019172A">
              <w:rPr>
                <w:b/>
                <w:color w:val="000000"/>
              </w:rPr>
              <w:t>Raytheon Company-SAS</w:t>
            </w:r>
          </w:p>
          <w:p w14:paraId="685F3F73" w14:textId="77777777" w:rsidR="009120E3" w:rsidRPr="0019172A" w:rsidRDefault="009120E3" w:rsidP="00B84504">
            <w:pPr>
              <w:rPr>
                <w:color w:val="000000"/>
              </w:rPr>
            </w:pPr>
            <w:r w:rsidRPr="0019172A">
              <w:rPr>
                <w:color w:val="000000"/>
              </w:rPr>
              <w:t xml:space="preserve">    Daniel Wyschogrod</w:t>
            </w:r>
          </w:p>
          <w:p w14:paraId="29121491" w14:textId="77777777" w:rsidR="009120E3" w:rsidRPr="0019172A" w:rsidRDefault="009120E3" w:rsidP="00B84504">
            <w:pPr>
              <w:rPr>
                <w:b/>
                <w:color w:val="000000"/>
              </w:rPr>
            </w:pPr>
            <w:r w:rsidRPr="0019172A">
              <w:rPr>
                <w:b/>
                <w:color w:val="000000"/>
              </w:rPr>
              <w:t>Retail Cyber Intelligence Sharing Center (R-CISC)</w:t>
            </w:r>
          </w:p>
          <w:p w14:paraId="35ABC6D5" w14:textId="77777777" w:rsidR="009120E3" w:rsidRPr="0019172A" w:rsidRDefault="009120E3" w:rsidP="00B84504">
            <w:pPr>
              <w:rPr>
                <w:color w:val="000000"/>
              </w:rPr>
            </w:pPr>
            <w:r w:rsidRPr="0019172A">
              <w:rPr>
                <w:color w:val="000000"/>
              </w:rPr>
              <w:t xml:space="preserve">    Brian Engle</w:t>
            </w:r>
          </w:p>
          <w:p w14:paraId="19F7B026" w14:textId="77777777" w:rsidR="009120E3" w:rsidRPr="0019172A" w:rsidRDefault="009120E3" w:rsidP="00B84504">
            <w:pPr>
              <w:rPr>
                <w:b/>
                <w:color w:val="000000"/>
              </w:rPr>
            </w:pPr>
            <w:r w:rsidRPr="0019172A">
              <w:rPr>
                <w:b/>
                <w:color w:val="000000"/>
              </w:rPr>
              <w:t>Semper Fortis Solutions</w:t>
            </w:r>
          </w:p>
          <w:p w14:paraId="4E2D6251" w14:textId="77777777" w:rsidR="009120E3" w:rsidRPr="0019172A" w:rsidRDefault="009120E3" w:rsidP="00B84504">
            <w:pPr>
              <w:rPr>
                <w:color w:val="000000"/>
              </w:rPr>
            </w:pPr>
            <w:r w:rsidRPr="0019172A">
              <w:rPr>
                <w:color w:val="000000"/>
              </w:rPr>
              <w:t xml:space="preserve">    Joseph Brand</w:t>
            </w:r>
          </w:p>
          <w:p w14:paraId="3E21A653" w14:textId="77777777" w:rsidR="009120E3" w:rsidRPr="0019172A" w:rsidRDefault="009120E3" w:rsidP="00B84504">
            <w:pPr>
              <w:rPr>
                <w:b/>
                <w:color w:val="000000"/>
              </w:rPr>
            </w:pPr>
            <w:r w:rsidRPr="0019172A">
              <w:rPr>
                <w:b/>
                <w:color w:val="000000"/>
              </w:rPr>
              <w:t>Splunk Inc.</w:t>
            </w:r>
          </w:p>
          <w:p w14:paraId="2BF6A362" w14:textId="77777777" w:rsidR="009120E3" w:rsidRPr="0019172A" w:rsidRDefault="009120E3" w:rsidP="00B84504">
            <w:pPr>
              <w:rPr>
                <w:color w:val="000000"/>
              </w:rPr>
            </w:pPr>
            <w:r w:rsidRPr="0019172A">
              <w:rPr>
                <w:color w:val="000000"/>
              </w:rPr>
              <w:t xml:space="preserve">    Cedric LeRoux</w:t>
            </w:r>
          </w:p>
          <w:p w14:paraId="2FE6A94A" w14:textId="77777777" w:rsidR="009120E3" w:rsidRPr="0019172A" w:rsidRDefault="009120E3" w:rsidP="00B84504">
            <w:pPr>
              <w:rPr>
                <w:color w:val="000000"/>
              </w:rPr>
            </w:pPr>
            <w:r w:rsidRPr="0019172A">
              <w:rPr>
                <w:color w:val="000000"/>
              </w:rPr>
              <w:t xml:space="preserve">    Brian Luger</w:t>
            </w:r>
          </w:p>
          <w:p w14:paraId="3EF948AF" w14:textId="77777777" w:rsidR="009120E3" w:rsidRPr="0019172A" w:rsidRDefault="009120E3" w:rsidP="00B84504">
            <w:pPr>
              <w:rPr>
                <w:color w:val="000000"/>
              </w:rPr>
            </w:pPr>
            <w:r w:rsidRPr="0019172A">
              <w:rPr>
                <w:color w:val="000000"/>
              </w:rPr>
              <w:t xml:space="preserve">    Kathy Wang</w:t>
            </w:r>
          </w:p>
          <w:p w14:paraId="7C664261" w14:textId="77777777" w:rsidR="009120E3" w:rsidRPr="0019172A" w:rsidRDefault="009120E3" w:rsidP="00B84504">
            <w:pPr>
              <w:rPr>
                <w:b/>
                <w:color w:val="000000"/>
              </w:rPr>
            </w:pPr>
            <w:r w:rsidRPr="0019172A">
              <w:rPr>
                <w:b/>
                <w:color w:val="000000"/>
              </w:rPr>
              <w:t>TELUS</w:t>
            </w:r>
          </w:p>
          <w:p w14:paraId="7A0D7726" w14:textId="77777777" w:rsidR="009120E3" w:rsidRPr="0019172A" w:rsidRDefault="009120E3" w:rsidP="00B84504">
            <w:pPr>
              <w:rPr>
                <w:color w:val="000000"/>
              </w:rPr>
            </w:pPr>
            <w:r w:rsidRPr="0019172A">
              <w:rPr>
                <w:color w:val="000000"/>
              </w:rPr>
              <w:t xml:space="preserve">    Greg Reaume</w:t>
            </w:r>
          </w:p>
          <w:p w14:paraId="71A0ED01" w14:textId="77777777" w:rsidR="009120E3" w:rsidRPr="0019172A" w:rsidRDefault="009120E3" w:rsidP="00B84504">
            <w:pPr>
              <w:rPr>
                <w:color w:val="000000"/>
              </w:rPr>
            </w:pPr>
            <w:r w:rsidRPr="0019172A">
              <w:rPr>
                <w:color w:val="000000"/>
              </w:rPr>
              <w:t xml:space="preserve">    Alan Steer</w:t>
            </w:r>
          </w:p>
          <w:p w14:paraId="45B13779" w14:textId="77777777" w:rsidR="009120E3" w:rsidRPr="0019172A" w:rsidRDefault="009120E3" w:rsidP="00B84504">
            <w:pPr>
              <w:rPr>
                <w:b/>
                <w:color w:val="000000"/>
              </w:rPr>
            </w:pPr>
            <w:r w:rsidRPr="0019172A">
              <w:rPr>
                <w:b/>
                <w:color w:val="000000"/>
              </w:rPr>
              <w:t>Threat Intelligence Pty Ltd</w:t>
            </w:r>
          </w:p>
          <w:p w14:paraId="3AA9FD64" w14:textId="77777777" w:rsidR="009120E3" w:rsidRPr="0019172A" w:rsidRDefault="009120E3" w:rsidP="00B84504">
            <w:pPr>
              <w:rPr>
                <w:color w:val="000000"/>
              </w:rPr>
            </w:pPr>
            <w:r w:rsidRPr="0019172A">
              <w:rPr>
                <w:color w:val="000000"/>
              </w:rPr>
              <w:t xml:space="preserve">    Tyron Miller</w:t>
            </w:r>
          </w:p>
          <w:p w14:paraId="266AB667" w14:textId="77777777" w:rsidR="009120E3" w:rsidRPr="0019172A" w:rsidRDefault="009120E3" w:rsidP="00B84504">
            <w:pPr>
              <w:rPr>
                <w:color w:val="000000"/>
              </w:rPr>
            </w:pPr>
            <w:r w:rsidRPr="0019172A">
              <w:rPr>
                <w:color w:val="000000"/>
              </w:rPr>
              <w:t xml:space="preserve">    Andrew van der Stock</w:t>
            </w:r>
          </w:p>
          <w:p w14:paraId="66E4556C" w14:textId="77777777" w:rsidR="009120E3" w:rsidRPr="0019172A" w:rsidRDefault="009120E3" w:rsidP="00B84504">
            <w:pPr>
              <w:rPr>
                <w:b/>
                <w:color w:val="000000"/>
              </w:rPr>
            </w:pPr>
            <w:r w:rsidRPr="0019172A">
              <w:rPr>
                <w:b/>
                <w:color w:val="000000"/>
              </w:rPr>
              <w:t>ThreatConnect, Inc.</w:t>
            </w:r>
          </w:p>
          <w:p w14:paraId="60ADFF6D" w14:textId="77777777" w:rsidR="009120E3" w:rsidRPr="0019172A" w:rsidRDefault="009120E3" w:rsidP="00B84504">
            <w:pPr>
              <w:rPr>
                <w:color w:val="000000"/>
              </w:rPr>
            </w:pPr>
            <w:r w:rsidRPr="0019172A">
              <w:rPr>
                <w:color w:val="000000"/>
              </w:rPr>
              <w:t xml:space="preserve">    Wade Baker</w:t>
            </w:r>
          </w:p>
          <w:p w14:paraId="0E2CE7B8" w14:textId="77777777" w:rsidR="009120E3" w:rsidRPr="0019172A" w:rsidRDefault="009120E3" w:rsidP="00B84504">
            <w:pPr>
              <w:rPr>
                <w:color w:val="000000"/>
              </w:rPr>
            </w:pPr>
            <w:r w:rsidRPr="0019172A">
              <w:rPr>
                <w:color w:val="000000"/>
              </w:rPr>
              <w:t xml:space="preserve">    Cole Iliff</w:t>
            </w:r>
          </w:p>
          <w:p w14:paraId="6BC23FA1" w14:textId="77777777" w:rsidR="009120E3" w:rsidRPr="0019172A" w:rsidRDefault="009120E3" w:rsidP="00B84504">
            <w:pPr>
              <w:rPr>
                <w:color w:val="000000"/>
              </w:rPr>
            </w:pPr>
            <w:r w:rsidRPr="0019172A">
              <w:rPr>
                <w:color w:val="000000"/>
              </w:rPr>
              <w:t xml:space="preserve">    Andrew Pendergast</w:t>
            </w:r>
          </w:p>
          <w:p w14:paraId="160FEFC3" w14:textId="77777777" w:rsidR="009120E3" w:rsidRPr="0019172A" w:rsidRDefault="009120E3" w:rsidP="00B84504">
            <w:pPr>
              <w:rPr>
                <w:color w:val="000000"/>
              </w:rPr>
            </w:pPr>
            <w:r w:rsidRPr="0019172A">
              <w:rPr>
                <w:color w:val="000000"/>
              </w:rPr>
              <w:t xml:space="preserve">    Ben Schmoker</w:t>
            </w:r>
          </w:p>
          <w:p w14:paraId="7C6DD172" w14:textId="77777777" w:rsidR="009120E3" w:rsidRPr="0019172A" w:rsidRDefault="009120E3" w:rsidP="00B84504">
            <w:pPr>
              <w:rPr>
                <w:color w:val="000000"/>
              </w:rPr>
            </w:pPr>
            <w:r w:rsidRPr="0019172A">
              <w:rPr>
                <w:color w:val="000000"/>
              </w:rPr>
              <w:t xml:space="preserve">    Jason Spies</w:t>
            </w:r>
          </w:p>
          <w:p w14:paraId="1C08F8CE" w14:textId="77777777" w:rsidR="009120E3" w:rsidRPr="0019172A" w:rsidRDefault="009120E3" w:rsidP="00B84504">
            <w:pPr>
              <w:rPr>
                <w:b/>
                <w:color w:val="000000"/>
              </w:rPr>
            </w:pPr>
            <w:r w:rsidRPr="0019172A">
              <w:rPr>
                <w:b/>
                <w:color w:val="000000"/>
              </w:rPr>
              <w:t>TruSTAR Technology</w:t>
            </w:r>
          </w:p>
          <w:p w14:paraId="1F3DAA04" w14:textId="77777777" w:rsidR="009120E3" w:rsidRPr="0019172A" w:rsidRDefault="009120E3" w:rsidP="00B84504">
            <w:pPr>
              <w:rPr>
                <w:color w:val="000000"/>
              </w:rPr>
            </w:pPr>
            <w:r w:rsidRPr="0019172A">
              <w:rPr>
                <w:color w:val="000000"/>
              </w:rPr>
              <w:t xml:space="preserve">    Chris Roblee</w:t>
            </w:r>
          </w:p>
          <w:p w14:paraId="1BB01141" w14:textId="77777777" w:rsidR="009120E3" w:rsidRPr="0019172A" w:rsidRDefault="009120E3" w:rsidP="00B84504">
            <w:pPr>
              <w:rPr>
                <w:b/>
                <w:color w:val="000000"/>
              </w:rPr>
            </w:pPr>
            <w:r w:rsidRPr="0019172A">
              <w:rPr>
                <w:b/>
                <w:color w:val="000000"/>
              </w:rPr>
              <w:t>United Kingdom Cabinet Office</w:t>
            </w:r>
          </w:p>
          <w:p w14:paraId="4C92AE20" w14:textId="77777777" w:rsidR="009120E3" w:rsidRPr="0019172A" w:rsidRDefault="009120E3" w:rsidP="00B84504">
            <w:pPr>
              <w:rPr>
                <w:color w:val="000000"/>
              </w:rPr>
            </w:pPr>
            <w:r w:rsidRPr="0019172A">
              <w:rPr>
                <w:color w:val="000000"/>
              </w:rPr>
              <w:t xml:space="preserve">    Iain Brown</w:t>
            </w:r>
          </w:p>
          <w:p w14:paraId="322ECE5A" w14:textId="77777777" w:rsidR="009120E3" w:rsidRPr="0019172A" w:rsidRDefault="009120E3" w:rsidP="00B84504">
            <w:pPr>
              <w:rPr>
                <w:color w:val="000000"/>
              </w:rPr>
            </w:pPr>
            <w:r w:rsidRPr="0019172A">
              <w:rPr>
                <w:color w:val="000000"/>
              </w:rPr>
              <w:t xml:space="preserve">    Adam Cooper</w:t>
            </w:r>
          </w:p>
          <w:p w14:paraId="48AF2C89" w14:textId="77777777" w:rsidR="009120E3" w:rsidRPr="0019172A" w:rsidRDefault="009120E3" w:rsidP="00B84504">
            <w:pPr>
              <w:rPr>
                <w:color w:val="000000"/>
              </w:rPr>
            </w:pPr>
            <w:r w:rsidRPr="0019172A">
              <w:rPr>
                <w:color w:val="000000"/>
              </w:rPr>
              <w:t xml:space="preserve">    Mike McLellan</w:t>
            </w:r>
          </w:p>
          <w:p w14:paraId="034C5572" w14:textId="77777777" w:rsidR="009120E3" w:rsidRPr="0019172A" w:rsidRDefault="009120E3" w:rsidP="00B84504">
            <w:pPr>
              <w:rPr>
                <w:color w:val="000000"/>
              </w:rPr>
            </w:pPr>
            <w:r w:rsidRPr="0019172A">
              <w:rPr>
                <w:color w:val="000000"/>
              </w:rPr>
              <w:t xml:space="preserve">    Chris O’Brien</w:t>
            </w:r>
          </w:p>
          <w:p w14:paraId="2276A971" w14:textId="77777777" w:rsidR="009120E3" w:rsidRPr="0019172A" w:rsidRDefault="009120E3" w:rsidP="00B84504">
            <w:pPr>
              <w:rPr>
                <w:color w:val="000000"/>
              </w:rPr>
            </w:pPr>
            <w:r w:rsidRPr="0019172A">
              <w:rPr>
                <w:color w:val="000000"/>
              </w:rPr>
              <w:lastRenderedPageBreak/>
              <w:t xml:space="preserve">    James Penman</w:t>
            </w:r>
          </w:p>
          <w:p w14:paraId="3D4F2247" w14:textId="77777777" w:rsidR="009120E3" w:rsidRPr="0019172A" w:rsidRDefault="009120E3" w:rsidP="00B84504">
            <w:pPr>
              <w:rPr>
                <w:color w:val="000000"/>
              </w:rPr>
            </w:pPr>
            <w:r w:rsidRPr="0019172A">
              <w:rPr>
                <w:color w:val="000000"/>
              </w:rPr>
              <w:t xml:space="preserve">    Howard Staple</w:t>
            </w:r>
          </w:p>
          <w:p w14:paraId="1FE2E08D" w14:textId="77777777" w:rsidR="009120E3" w:rsidRPr="0019172A" w:rsidRDefault="009120E3" w:rsidP="00B84504">
            <w:pPr>
              <w:rPr>
                <w:color w:val="000000"/>
              </w:rPr>
            </w:pPr>
            <w:r w:rsidRPr="0019172A">
              <w:rPr>
                <w:color w:val="000000"/>
              </w:rPr>
              <w:t xml:space="preserve">    Chris Taylor</w:t>
            </w:r>
          </w:p>
          <w:p w14:paraId="5DCD4422" w14:textId="77777777" w:rsidR="009120E3" w:rsidRPr="0019172A" w:rsidRDefault="009120E3" w:rsidP="00B84504">
            <w:pPr>
              <w:rPr>
                <w:color w:val="000000"/>
              </w:rPr>
            </w:pPr>
            <w:r w:rsidRPr="0019172A">
              <w:rPr>
                <w:color w:val="000000"/>
              </w:rPr>
              <w:t xml:space="preserve">    Laurie Thomson</w:t>
            </w:r>
          </w:p>
          <w:p w14:paraId="26BBAE0F" w14:textId="77777777" w:rsidR="009120E3" w:rsidRPr="0019172A" w:rsidRDefault="009120E3" w:rsidP="00B84504">
            <w:pPr>
              <w:rPr>
                <w:color w:val="000000"/>
              </w:rPr>
            </w:pPr>
            <w:r w:rsidRPr="0019172A">
              <w:rPr>
                <w:color w:val="000000"/>
              </w:rPr>
              <w:t xml:space="preserve">    Alastair Treharne</w:t>
            </w:r>
          </w:p>
          <w:p w14:paraId="091149E6" w14:textId="77777777" w:rsidR="009120E3" w:rsidRPr="0019172A" w:rsidRDefault="009120E3" w:rsidP="00B84504">
            <w:pPr>
              <w:rPr>
                <w:color w:val="000000"/>
              </w:rPr>
            </w:pPr>
            <w:r w:rsidRPr="0019172A">
              <w:rPr>
                <w:color w:val="000000"/>
              </w:rPr>
              <w:t xml:space="preserve">    Julian White</w:t>
            </w:r>
          </w:p>
          <w:p w14:paraId="774CA4DD" w14:textId="77777777" w:rsidR="009120E3" w:rsidRPr="0019172A" w:rsidRDefault="009120E3" w:rsidP="00B84504">
            <w:pPr>
              <w:rPr>
                <w:color w:val="000000"/>
              </w:rPr>
            </w:pPr>
            <w:r w:rsidRPr="0019172A">
              <w:rPr>
                <w:color w:val="000000"/>
              </w:rPr>
              <w:t xml:space="preserve">    Bethany Yates</w:t>
            </w:r>
          </w:p>
          <w:p w14:paraId="525DA7D9" w14:textId="77777777" w:rsidR="009120E3" w:rsidRPr="0019172A" w:rsidRDefault="009120E3" w:rsidP="00B84504">
            <w:pPr>
              <w:rPr>
                <w:b/>
                <w:color w:val="000000"/>
              </w:rPr>
            </w:pPr>
            <w:r w:rsidRPr="0019172A">
              <w:rPr>
                <w:b/>
                <w:color w:val="000000"/>
              </w:rPr>
              <w:t>US Department of Homeland Security</w:t>
            </w:r>
          </w:p>
          <w:p w14:paraId="6DFD0985" w14:textId="77777777" w:rsidR="009120E3" w:rsidRPr="0019172A" w:rsidRDefault="009120E3" w:rsidP="00B84504">
            <w:pPr>
              <w:rPr>
                <w:color w:val="000000"/>
              </w:rPr>
            </w:pPr>
            <w:r w:rsidRPr="0019172A">
              <w:rPr>
                <w:color w:val="000000"/>
              </w:rPr>
              <w:t xml:space="preserve">    Evette Maynard-Noel</w:t>
            </w:r>
          </w:p>
          <w:p w14:paraId="1F631D6B" w14:textId="77777777" w:rsidR="009120E3" w:rsidRPr="0019172A" w:rsidRDefault="009120E3" w:rsidP="00B84504">
            <w:pPr>
              <w:rPr>
                <w:color w:val="000000"/>
              </w:rPr>
            </w:pPr>
            <w:r w:rsidRPr="0019172A">
              <w:rPr>
                <w:color w:val="000000"/>
              </w:rPr>
              <w:t xml:space="preserve">    Justin Stekervetz</w:t>
            </w:r>
          </w:p>
          <w:p w14:paraId="386C4D24" w14:textId="77777777" w:rsidR="009120E3" w:rsidRPr="0019172A" w:rsidRDefault="009120E3" w:rsidP="00B84504">
            <w:pPr>
              <w:rPr>
                <w:b/>
                <w:color w:val="000000"/>
              </w:rPr>
            </w:pPr>
            <w:r w:rsidRPr="0019172A">
              <w:rPr>
                <w:b/>
                <w:color w:val="000000"/>
              </w:rPr>
              <w:t>ViaSat, Inc.</w:t>
            </w:r>
          </w:p>
          <w:p w14:paraId="2DD82B8E" w14:textId="77777777" w:rsidR="009120E3" w:rsidRPr="0019172A" w:rsidRDefault="009120E3" w:rsidP="00B84504">
            <w:pPr>
              <w:rPr>
                <w:color w:val="000000"/>
              </w:rPr>
            </w:pPr>
            <w:r w:rsidRPr="0019172A">
              <w:rPr>
                <w:color w:val="000000"/>
              </w:rPr>
              <w:t xml:space="preserve">    Lee Chieffalo</w:t>
            </w:r>
          </w:p>
          <w:p w14:paraId="590BB961" w14:textId="77777777" w:rsidR="009120E3" w:rsidRPr="0019172A" w:rsidRDefault="009120E3" w:rsidP="00B84504">
            <w:pPr>
              <w:rPr>
                <w:color w:val="000000"/>
              </w:rPr>
            </w:pPr>
            <w:r w:rsidRPr="0019172A">
              <w:rPr>
                <w:color w:val="000000"/>
              </w:rPr>
              <w:t xml:space="preserve">    Wilson Figueroa</w:t>
            </w:r>
          </w:p>
          <w:p w14:paraId="31D3B36D" w14:textId="77777777" w:rsidR="009120E3" w:rsidRPr="0019172A" w:rsidRDefault="009120E3" w:rsidP="00B84504">
            <w:pPr>
              <w:rPr>
                <w:color w:val="000000"/>
              </w:rPr>
            </w:pPr>
            <w:r w:rsidRPr="0019172A">
              <w:rPr>
                <w:color w:val="000000"/>
              </w:rPr>
              <w:t xml:space="preserve">    Andrew May</w:t>
            </w:r>
          </w:p>
          <w:p w14:paraId="219739BC" w14:textId="77777777" w:rsidR="009120E3" w:rsidRPr="0019172A" w:rsidRDefault="009120E3" w:rsidP="00B84504">
            <w:pPr>
              <w:rPr>
                <w:b/>
                <w:color w:val="000000"/>
              </w:rPr>
            </w:pPr>
            <w:r w:rsidRPr="0019172A">
              <w:rPr>
                <w:b/>
                <w:color w:val="000000"/>
              </w:rPr>
              <w:t>Yaana Technologies, LLC</w:t>
            </w:r>
          </w:p>
          <w:p w14:paraId="418EB2AB" w14:textId="77777777" w:rsidR="009120E3" w:rsidRPr="0019172A" w:rsidRDefault="009120E3" w:rsidP="00B84504">
            <w:r w:rsidRPr="0019172A">
              <w:rPr>
                <w:color w:val="000000"/>
              </w:rPr>
              <w:t xml:space="preserve">    Anthony Rutkowski</w:t>
            </w:r>
          </w:p>
        </w:tc>
      </w:tr>
    </w:tbl>
    <w:p w14:paraId="501694B5" w14:textId="77777777" w:rsidR="009120E3" w:rsidRDefault="009120E3" w:rsidP="009120E3">
      <w:pPr>
        <w:pStyle w:val="Contributor"/>
      </w:pPr>
    </w:p>
    <w:p w14:paraId="738F4A98" w14:textId="0D53D460" w:rsidR="00C76CAA" w:rsidRPr="00C76CAA" w:rsidRDefault="009120E3" w:rsidP="009120E3">
      <w:r>
        <w:t>The authors would also like to thank the larger CybOX Community for its input and help in reviewing this document.</w:t>
      </w:r>
    </w:p>
    <w:p w14:paraId="465B77E3" w14:textId="77777777" w:rsidR="00A05FDF" w:rsidRDefault="00A05FDF" w:rsidP="00A05FDF">
      <w:pPr>
        <w:pStyle w:val="AppendixHeading1"/>
      </w:pPr>
      <w:bookmarkStart w:id="331" w:name="_Toc85472898"/>
      <w:bookmarkStart w:id="332" w:name="_Toc287332014"/>
      <w:bookmarkStart w:id="333" w:name="_Toc450634680"/>
      <w:r>
        <w:lastRenderedPageBreak/>
        <w:t>Revision History</w:t>
      </w:r>
      <w:bookmarkEnd w:id="331"/>
      <w:bookmarkEnd w:id="332"/>
      <w:bookmarkEnd w:id="3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253BB267" w14:textId="77777777" w:rsidTr="00B4723F">
        <w:tc>
          <w:tcPr>
            <w:tcW w:w="136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608" w:type="dxa"/>
          </w:tcPr>
          <w:p w14:paraId="025F8345" w14:textId="77777777" w:rsidR="00A05FDF" w:rsidRPr="00C7321D" w:rsidRDefault="00A05FDF" w:rsidP="00AC5012">
            <w:pPr>
              <w:rPr>
                <w:b/>
              </w:rPr>
            </w:pPr>
            <w:r w:rsidRPr="00C7321D">
              <w:rPr>
                <w:b/>
              </w:rPr>
              <w:t>Changes Made</w:t>
            </w:r>
          </w:p>
        </w:tc>
      </w:tr>
      <w:tr w:rsidR="005E4ABA" w14:paraId="3C57FCC7" w14:textId="77777777" w:rsidTr="00B4723F">
        <w:tc>
          <w:tcPr>
            <w:tcW w:w="1368" w:type="dxa"/>
          </w:tcPr>
          <w:p w14:paraId="7E37E612" w14:textId="2EEEC627" w:rsidR="005E4ABA" w:rsidRDefault="005E4ABA" w:rsidP="005E4ABA">
            <w:r>
              <w:t>wd01</w:t>
            </w:r>
          </w:p>
        </w:tc>
        <w:tc>
          <w:tcPr>
            <w:tcW w:w="1980" w:type="dxa"/>
          </w:tcPr>
          <w:p w14:paraId="41822A6A" w14:textId="3D3F275B" w:rsidR="005E4ABA" w:rsidRDefault="00A634D7"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60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Beck, Desiree A." w:date="2015-11-08T18:42:00Z" w:initials="BDA">
    <w:p w14:paraId="195C9875" w14:textId="68F6396C" w:rsidR="00B84504" w:rsidRDefault="00B8450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5C987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D0944E" w14:textId="77777777" w:rsidR="00290C1A" w:rsidRDefault="00290C1A" w:rsidP="008C100C">
      <w:r>
        <w:separator/>
      </w:r>
    </w:p>
    <w:p w14:paraId="77D6591D" w14:textId="77777777" w:rsidR="00290C1A" w:rsidRDefault="00290C1A" w:rsidP="008C100C"/>
    <w:p w14:paraId="75259323" w14:textId="77777777" w:rsidR="00290C1A" w:rsidRDefault="00290C1A" w:rsidP="008C100C"/>
    <w:p w14:paraId="3D8A8B3E" w14:textId="77777777" w:rsidR="00290C1A" w:rsidRDefault="00290C1A" w:rsidP="008C100C"/>
    <w:p w14:paraId="070CA829" w14:textId="77777777" w:rsidR="00290C1A" w:rsidRDefault="00290C1A" w:rsidP="008C100C"/>
    <w:p w14:paraId="0B9BF02F" w14:textId="77777777" w:rsidR="00290C1A" w:rsidRDefault="00290C1A" w:rsidP="008C100C"/>
    <w:p w14:paraId="7859F2E5" w14:textId="77777777" w:rsidR="00290C1A" w:rsidRDefault="00290C1A" w:rsidP="008C100C"/>
  </w:endnote>
  <w:endnote w:type="continuationSeparator" w:id="0">
    <w:p w14:paraId="71B5F03D" w14:textId="77777777" w:rsidR="00290C1A" w:rsidRDefault="00290C1A" w:rsidP="008C100C">
      <w:r>
        <w:continuationSeparator/>
      </w:r>
    </w:p>
    <w:p w14:paraId="6BCE381D" w14:textId="77777777" w:rsidR="00290C1A" w:rsidRDefault="00290C1A" w:rsidP="008C100C"/>
    <w:p w14:paraId="614B965C" w14:textId="77777777" w:rsidR="00290C1A" w:rsidRDefault="00290C1A" w:rsidP="008C100C"/>
    <w:p w14:paraId="2BD441EE" w14:textId="77777777" w:rsidR="00290C1A" w:rsidRDefault="00290C1A" w:rsidP="008C100C"/>
    <w:p w14:paraId="08F220A1" w14:textId="77777777" w:rsidR="00290C1A" w:rsidRDefault="00290C1A" w:rsidP="008C100C"/>
    <w:p w14:paraId="4BDA79CF" w14:textId="77777777" w:rsidR="00290C1A" w:rsidRDefault="00290C1A" w:rsidP="008C100C"/>
    <w:p w14:paraId="177FD251" w14:textId="77777777" w:rsidR="00290C1A" w:rsidRDefault="00290C1A" w:rsidP="008C100C"/>
  </w:endnote>
  <w:endnote w:id="1">
    <w:p w14:paraId="7FA23D07" w14:textId="77777777" w:rsidR="00B84504" w:rsidRDefault="00B84504" w:rsidP="00E9355D">
      <w:pPr>
        <w:pStyle w:val="EndnoteText"/>
      </w:pPr>
      <w:r>
        <w:rPr>
          <w:rStyle w:val="EndnoteReference"/>
        </w:rPr>
        <w:endnoteRef/>
      </w:r>
      <w:r>
        <w:t xml:space="preserve"> </w:t>
      </w:r>
      <w:r w:rsidRPr="00582F43">
        <w:rPr>
          <w:rFonts w:cs="Courier New"/>
        </w:rPr>
        <w:t>Note that all defined vocabulary enumerations have version numbers in their names to facilitate additions to the enumerations that are backward compatible.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5301D" w14:textId="0EBA3648" w:rsidR="00B84504" w:rsidRPr="00195F88" w:rsidRDefault="00B84504"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w:t>
    </w:r>
    <w:r>
      <w:rPr>
        <w:sz w:val="16"/>
        <w:szCs w:val="16"/>
        <w:lang w:val="en-US"/>
      </w:rPr>
      <w:t>2</w:t>
    </w:r>
    <w:r>
      <w:rPr>
        <w:sz w:val="16"/>
        <w:szCs w:val="16"/>
      </w:rPr>
      <w:t>-co</w:t>
    </w:r>
    <w:r>
      <w:rPr>
        <w:sz w:val="16"/>
        <w:szCs w:val="16"/>
        <w:lang w:val="en-US"/>
      </w:rPr>
      <w:t>mmon</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0104C49C" w:rsidR="00B84504" w:rsidRPr="00195F88" w:rsidRDefault="00B8450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E4AED">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E4AED">
      <w:rPr>
        <w:rStyle w:val="PageNumber"/>
        <w:noProof/>
        <w:sz w:val="16"/>
        <w:szCs w:val="16"/>
      </w:rPr>
      <w:t>89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241C98" w14:textId="77777777" w:rsidR="00290C1A" w:rsidRDefault="00290C1A" w:rsidP="008C100C">
      <w:r>
        <w:separator/>
      </w:r>
    </w:p>
    <w:p w14:paraId="5669F777" w14:textId="77777777" w:rsidR="00290C1A" w:rsidRDefault="00290C1A" w:rsidP="008C100C"/>
  </w:footnote>
  <w:footnote w:type="continuationSeparator" w:id="0">
    <w:p w14:paraId="642C9EA3" w14:textId="77777777" w:rsidR="00290C1A" w:rsidRDefault="00290C1A" w:rsidP="008C100C">
      <w:r>
        <w:continuationSeparator/>
      </w:r>
    </w:p>
    <w:p w14:paraId="1ECEB18D" w14:textId="77777777" w:rsidR="00290C1A" w:rsidRDefault="00290C1A"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83A2847C"/>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7E2"/>
    <w:rsid w:val="00015A5F"/>
    <w:rsid w:val="00021C1D"/>
    <w:rsid w:val="00024C43"/>
    <w:rsid w:val="00025117"/>
    <w:rsid w:val="00027F84"/>
    <w:rsid w:val="00031092"/>
    <w:rsid w:val="0003132D"/>
    <w:rsid w:val="00035E41"/>
    <w:rsid w:val="000376EF"/>
    <w:rsid w:val="0004134F"/>
    <w:rsid w:val="00043898"/>
    <w:rsid w:val="00044FD1"/>
    <w:rsid w:val="00047D0D"/>
    <w:rsid w:val="0005092E"/>
    <w:rsid w:val="00076EFC"/>
    <w:rsid w:val="0007750D"/>
    <w:rsid w:val="00096E2D"/>
    <w:rsid w:val="000A5802"/>
    <w:rsid w:val="000B071A"/>
    <w:rsid w:val="000B7C0E"/>
    <w:rsid w:val="000C107B"/>
    <w:rsid w:val="000C471B"/>
    <w:rsid w:val="000C79E9"/>
    <w:rsid w:val="000D0D19"/>
    <w:rsid w:val="000D655B"/>
    <w:rsid w:val="000E04D8"/>
    <w:rsid w:val="000E28CA"/>
    <w:rsid w:val="000E4AE6"/>
    <w:rsid w:val="000E7840"/>
    <w:rsid w:val="000F0AF5"/>
    <w:rsid w:val="000F36D1"/>
    <w:rsid w:val="000F3A82"/>
    <w:rsid w:val="000F3C22"/>
    <w:rsid w:val="000F76F8"/>
    <w:rsid w:val="00101FF7"/>
    <w:rsid w:val="0010255A"/>
    <w:rsid w:val="001045F5"/>
    <w:rsid w:val="001057D2"/>
    <w:rsid w:val="0010644F"/>
    <w:rsid w:val="00106F56"/>
    <w:rsid w:val="00113511"/>
    <w:rsid w:val="0012387E"/>
    <w:rsid w:val="00123F2F"/>
    <w:rsid w:val="00124A9D"/>
    <w:rsid w:val="00125EA7"/>
    <w:rsid w:val="00130765"/>
    <w:rsid w:val="00131A46"/>
    <w:rsid w:val="00132EB2"/>
    <w:rsid w:val="00137CF2"/>
    <w:rsid w:val="001439A5"/>
    <w:rsid w:val="00143CD0"/>
    <w:rsid w:val="00145400"/>
    <w:rsid w:val="001463B0"/>
    <w:rsid w:val="00147F63"/>
    <w:rsid w:val="00155251"/>
    <w:rsid w:val="00161BA8"/>
    <w:rsid w:val="00163EB3"/>
    <w:rsid w:val="00165F54"/>
    <w:rsid w:val="001666D4"/>
    <w:rsid w:val="00175406"/>
    <w:rsid w:val="00176B0C"/>
    <w:rsid w:val="001777AE"/>
    <w:rsid w:val="00177DED"/>
    <w:rsid w:val="00177E6F"/>
    <w:rsid w:val="001847BD"/>
    <w:rsid w:val="00184DC6"/>
    <w:rsid w:val="0018579F"/>
    <w:rsid w:val="001945A5"/>
    <w:rsid w:val="00195F88"/>
    <w:rsid w:val="00197A54"/>
    <w:rsid w:val="001A1CA3"/>
    <w:rsid w:val="001A2A2C"/>
    <w:rsid w:val="001A6A77"/>
    <w:rsid w:val="001A7143"/>
    <w:rsid w:val="001B103C"/>
    <w:rsid w:val="001B35CA"/>
    <w:rsid w:val="001B4D0D"/>
    <w:rsid w:val="001B7087"/>
    <w:rsid w:val="001B7A53"/>
    <w:rsid w:val="001D1D6C"/>
    <w:rsid w:val="001E0F04"/>
    <w:rsid w:val="001E392A"/>
    <w:rsid w:val="001E46CF"/>
    <w:rsid w:val="001E4AED"/>
    <w:rsid w:val="001E6E29"/>
    <w:rsid w:val="001F05E0"/>
    <w:rsid w:val="001F2095"/>
    <w:rsid w:val="001F5106"/>
    <w:rsid w:val="00204B53"/>
    <w:rsid w:val="00211AB3"/>
    <w:rsid w:val="00213B1C"/>
    <w:rsid w:val="0022282B"/>
    <w:rsid w:val="00222CA1"/>
    <w:rsid w:val="00225C3B"/>
    <w:rsid w:val="00231EDA"/>
    <w:rsid w:val="0023364D"/>
    <w:rsid w:val="0023482D"/>
    <w:rsid w:val="00236D8D"/>
    <w:rsid w:val="0024267C"/>
    <w:rsid w:val="00243FB9"/>
    <w:rsid w:val="00244EC3"/>
    <w:rsid w:val="002459CF"/>
    <w:rsid w:val="002473A5"/>
    <w:rsid w:val="0025332A"/>
    <w:rsid w:val="00264A82"/>
    <w:rsid w:val="00264EFB"/>
    <w:rsid w:val="00266B32"/>
    <w:rsid w:val="00272E33"/>
    <w:rsid w:val="00273E05"/>
    <w:rsid w:val="0027568E"/>
    <w:rsid w:val="00275FD8"/>
    <w:rsid w:val="002813EC"/>
    <w:rsid w:val="00283F60"/>
    <w:rsid w:val="00284BAD"/>
    <w:rsid w:val="00285557"/>
    <w:rsid w:val="00285F85"/>
    <w:rsid w:val="00286B5F"/>
    <w:rsid w:val="00286EC7"/>
    <w:rsid w:val="00287B43"/>
    <w:rsid w:val="00290C1A"/>
    <w:rsid w:val="002947F9"/>
    <w:rsid w:val="0029503E"/>
    <w:rsid w:val="00295C45"/>
    <w:rsid w:val="00296631"/>
    <w:rsid w:val="002A12F9"/>
    <w:rsid w:val="002A5CA9"/>
    <w:rsid w:val="002B0B0D"/>
    <w:rsid w:val="002B197B"/>
    <w:rsid w:val="002B7BE1"/>
    <w:rsid w:val="002B7E99"/>
    <w:rsid w:val="002C0868"/>
    <w:rsid w:val="002C1A8A"/>
    <w:rsid w:val="002D0FAE"/>
    <w:rsid w:val="002D4AAB"/>
    <w:rsid w:val="002E2E85"/>
    <w:rsid w:val="002E45B2"/>
    <w:rsid w:val="002F10CA"/>
    <w:rsid w:val="002F7EA1"/>
    <w:rsid w:val="003029BC"/>
    <w:rsid w:val="00310E8A"/>
    <w:rsid w:val="003129C6"/>
    <w:rsid w:val="00321AD6"/>
    <w:rsid w:val="00331D14"/>
    <w:rsid w:val="00333344"/>
    <w:rsid w:val="00336B17"/>
    <w:rsid w:val="003374BB"/>
    <w:rsid w:val="003423A1"/>
    <w:rsid w:val="003426DD"/>
    <w:rsid w:val="0034645D"/>
    <w:rsid w:val="0034742A"/>
    <w:rsid w:val="003476C1"/>
    <w:rsid w:val="00353EC5"/>
    <w:rsid w:val="0035402B"/>
    <w:rsid w:val="00365437"/>
    <w:rsid w:val="00366A49"/>
    <w:rsid w:val="00367B68"/>
    <w:rsid w:val="003817AC"/>
    <w:rsid w:val="003818FB"/>
    <w:rsid w:val="00382DBF"/>
    <w:rsid w:val="00387375"/>
    <w:rsid w:val="003A433A"/>
    <w:rsid w:val="003B0E37"/>
    <w:rsid w:val="003B4801"/>
    <w:rsid w:val="003B60FC"/>
    <w:rsid w:val="003C18EF"/>
    <w:rsid w:val="003C232D"/>
    <w:rsid w:val="003C39BF"/>
    <w:rsid w:val="003C4B36"/>
    <w:rsid w:val="003C61EA"/>
    <w:rsid w:val="003D1945"/>
    <w:rsid w:val="003D641E"/>
    <w:rsid w:val="003E7082"/>
    <w:rsid w:val="003E7E73"/>
    <w:rsid w:val="003F04E0"/>
    <w:rsid w:val="003F487C"/>
    <w:rsid w:val="00401C24"/>
    <w:rsid w:val="00404B48"/>
    <w:rsid w:val="00412A4B"/>
    <w:rsid w:val="0041375F"/>
    <w:rsid w:val="00417AFA"/>
    <w:rsid w:val="004226B7"/>
    <w:rsid w:val="004258D4"/>
    <w:rsid w:val="00437809"/>
    <w:rsid w:val="004405E6"/>
    <w:rsid w:val="004411AE"/>
    <w:rsid w:val="00442A5C"/>
    <w:rsid w:val="00455BAA"/>
    <w:rsid w:val="0045763E"/>
    <w:rsid w:val="00463B76"/>
    <w:rsid w:val="00466176"/>
    <w:rsid w:val="004718C0"/>
    <w:rsid w:val="00481481"/>
    <w:rsid w:val="0048683B"/>
    <w:rsid w:val="004925B5"/>
    <w:rsid w:val="0049494A"/>
    <w:rsid w:val="00496CE5"/>
    <w:rsid w:val="00497647"/>
    <w:rsid w:val="004A3843"/>
    <w:rsid w:val="004B0764"/>
    <w:rsid w:val="004B196B"/>
    <w:rsid w:val="004B203E"/>
    <w:rsid w:val="004B6768"/>
    <w:rsid w:val="004C1F0A"/>
    <w:rsid w:val="004C4D7C"/>
    <w:rsid w:val="004C51E4"/>
    <w:rsid w:val="004C5FAB"/>
    <w:rsid w:val="004D09E0"/>
    <w:rsid w:val="004D0E5E"/>
    <w:rsid w:val="004D3DAD"/>
    <w:rsid w:val="004E731D"/>
    <w:rsid w:val="004F390D"/>
    <w:rsid w:val="004F6BAC"/>
    <w:rsid w:val="00506AC3"/>
    <w:rsid w:val="005126F2"/>
    <w:rsid w:val="005129C0"/>
    <w:rsid w:val="0051443F"/>
    <w:rsid w:val="00514964"/>
    <w:rsid w:val="0051640A"/>
    <w:rsid w:val="0052099F"/>
    <w:rsid w:val="00522359"/>
    <w:rsid w:val="00522E14"/>
    <w:rsid w:val="00522EAA"/>
    <w:rsid w:val="00535F4F"/>
    <w:rsid w:val="00542191"/>
    <w:rsid w:val="00544386"/>
    <w:rsid w:val="005457A4"/>
    <w:rsid w:val="00545FD1"/>
    <w:rsid w:val="00547D8B"/>
    <w:rsid w:val="00554323"/>
    <w:rsid w:val="005549F5"/>
    <w:rsid w:val="0057054B"/>
    <w:rsid w:val="00576770"/>
    <w:rsid w:val="00582DE2"/>
    <w:rsid w:val="00587EDE"/>
    <w:rsid w:val="00590FE3"/>
    <w:rsid w:val="00596C3F"/>
    <w:rsid w:val="005A293B"/>
    <w:rsid w:val="005A3C85"/>
    <w:rsid w:val="005A5369"/>
    <w:rsid w:val="005A5E41"/>
    <w:rsid w:val="005B122E"/>
    <w:rsid w:val="005B30A5"/>
    <w:rsid w:val="005B6990"/>
    <w:rsid w:val="005C491B"/>
    <w:rsid w:val="005C5807"/>
    <w:rsid w:val="005D2EE1"/>
    <w:rsid w:val="005D5B33"/>
    <w:rsid w:val="005E1EC5"/>
    <w:rsid w:val="005E2ED1"/>
    <w:rsid w:val="005E2FCB"/>
    <w:rsid w:val="005E4ABA"/>
    <w:rsid w:val="005E587C"/>
    <w:rsid w:val="005E5FAB"/>
    <w:rsid w:val="005F272F"/>
    <w:rsid w:val="00602CA3"/>
    <w:rsid w:val="00603D4F"/>
    <w:rsid w:val="006047D8"/>
    <w:rsid w:val="006107FC"/>
    <w:rsid w:val="00626AF6"/>
    <w:rsid w:val="0063077B"/>
    <w:rsid w:val="00633D82"/>
    <w:rsid w:val="00643397"/>
    <w:rsid w:val="00655EA0"/>
    <w:rsid w:val="00660185"/>
    <w:rsid w:val="0067544F"/>
    <w:rsid w:val="00676C71"/>
    <w:rsid w:val="00680C0F"/>
    <w:rsid w:val="00683033"/>
    <w:rsid w:val="0068398A"/>
    <w:rsid w:val="00685D12"/>
    <w:rsid w:val="00690DC8"/>
    <w:rsid w:val="00697E77"/>
    <w:rsid w:val="006A0568"/>
    <w:rsid w:val="006A0BE4"/>
    <w:rsid w:val="006A1B10"/>
    <w:rsid w:val="006A3869"/>
    <w:rsid w:val="006A48F3"/>
    <w:rsid w:val="006A6A3A"/>
    <w:rsid w:val="006B019D"/>
    <w:rsid w:val="006B6557"/>
    <w:rsid w:val="006B65C7"/>
    <w:rsid w:val="006C0BC1"/>
    <w:rsid w:val="006C7154"/>
    <w:rsid w:val="006C787E"/>
    <w:rsid w:val="006D31DB"/>
    <w:rsid w:val="006E41B3"/>
    <w:rsid w:val="006E4329"/>
    <w:rsid w:val="006E6BA7"/>
    <w:rsid w:val="006F2371"/>
    <w:rsid w:val="006F38C6"/>
    <w:rsid w:val="006F40AF"/>
    <w:rsid w:val="00702C32"/>
    <w:rsid w:val="00705A95"/>
    <w:rsid w:val="0071217C"/>
    <w:rsid w:val="007165BD"/>
    <w:rsid w:val="00722B38"/>
    <w:rsid w:val="00727F08"/>
    <w:rsid w:val="0073248C"/>
    <w:rsid w:val="00735E3A"/>
    <w:rsid w:val="0074463C"/>
    <w:rsid w:val="007446FC"/>
    <w:rsid w:val="00745446"/>
    <w:rsid w:val="00754545"/>
    <w:rsid w:val="007548C6"/>
    <w:rsid w:val="00755A38"/>
    <w:rsid w:val="00756F35"/>
    <w:rsid w:val="0075795A"/>
    <w:rsid w:val="00760005"/>
    <w:rsid w:val="0076113A"/>
    <w:rsid w:val="007611CD"/>
    <w:rsid w:val="00764E55"/>
    <w:rsid w:val="0077347A"/>
    <w:rsid w:val="0077736A"/>
    <w:rsid w:val="007816D7"/>
    <w:rsid w:val="00787D42"/>
    <w:rsid w:val="0079422B"/>
    <w:rsid w:val="007A390A"/>
    <w:rsid w:val="007A450F"/>
    <w:rsid w:val="007A66E5"/>
    <w:rsid w:val="007B0F1D"/>
    <w:rsid w:val="007C159F"/>
    <w:rsid w:val="007C2C52"/>
    <w:rsid w:val="007D079E"/>
    <w:rsid w:val="007D2945"/>
    <w:rsid w:val="007E3373"/>
    <w:rsid w:val="007E3A0F"/>
    <w:rsid w:val="007E5AC1"/>
    <w:rsid w:val="007E6FAA"/>
    <w:rsid w:val="007F5126"/>
    <w:rsid w:val="00806D7D"/>
    <w:rsid w:val="00822F9B"/>
    <w:rsid w:val="00834149"/>
    <w:rsid w:val="008341CC"/>
    <w:rsid w:val="008354A2"/>
    <w:rsid w:val="00843735"/>
    <w:rsid w:val="00844B2F"/>
    <w:rsid w:val="00846CD4"/>
    <w:rsid w:val="00850263"/>
    <w:rsid w:val="00851329"/>
    <w:rsid w:val="00852E10"/>
    <w:rsid w:val="008546B3"/>
    <w:rsid w:val="00860008"/>
    <w:rsid w:val="008677C6"/>
    <w:rsid w:val="00870C64"/>
    <w:rsid w:val="00871E5A"/>
    <w:rsid w:val="008721D3"/>
    <w:rsid w:val="00873AAF"/>
    <w:rsid w:val="00874517"/>
    <w:rsid w:val="008829A8"/>
    <w:rsid w:val="00882FC4"/>
    <w:rsid w:val="008861B4"/>
    <w:rsid w:val="00890065"/>
    <w:rsid w:val="008A3512"/>
    <w:rsid w:val="008A6250"/>
    <w:rsid w:val="008A7CD0"/>
    <w:rsid w:val="008B35FC"/>
    <w:rsid w:val="008C100C"/>
    <w:rsid w:val="008C7396"/>
    <w:rsid w:val="008D0109"/>
    <w:rsid w:val="008D0E1C"/>
    <w:rsid w:val="008D23C9"/>
    <w:rsid w:val="008D4493"/>
    <w:rsid w:val="008D464F"/>
    <w:rsid w:val="008F284B"/>
    <w:rsid w:val="008F61FB"/>
    <w:rsid w:val="00903BE1"/>
    <w:rsid w:val="0090611B"/>
    <w:rsid w:val="00906649"/>
    <w:rsid w:val="00906B48"/>
    <w:rsid w:val="00907227"/>
    <w:rsid w:val="00911151"/>
    <w:rsid w:val="009120E3"/>
    <w:rsid w:val="0092062A"/>
    <w:rsid w:val="00933200"/>
    <w:rsid w:val="00933ED8"/>
    <w:rsid w:val="00934E8B"/>
    <w:rsid w:val="00942CE6"/>
    <w:rsid w:val="00950638"/>
    <w:rsid w:val="00951C02"/>
    <w:rsid w:val="009523EF"/>
    <w:rsid w:val="00953B48"/>
    <w:rsid w:val="00960657"/>
    <w:rsid w:val="009608FD"/>
    <w:rsid w:val="00960D49"/>
    <w:rsid w:val="00973641"/>
    <w:rsid w:val="00976D67"/>
    <w:rsid w:val="00995224"/>
    <w:rsid w:val="009A1CFF"/>
    <w:rsid w:val="009A44D0"/>
    <w:rsid w:val="009A4C1B"/>
    <w:rsid w:val="009A6341"/>
    <w:rsid w:val="009B61E7"/>
    <w:rsid w:val="009B702E"/>
    <w:rsid w:val="009B762A"/>
    <w:rsid w:val="009B7D44"/>
    <w:rsid w:val="009C7DCE"/>
    <w:rsid w:val="009D2D48"/>
    <w:rsid w:val="009E5ACB"/>
    <w:rsid w:val="009E741D"/>
    <w:rsid w:val="009E7AE3"/>
    <w:rsid w:val="009F2583"/>
    <w:rsid w:val="009F2B37"/>
    <w:rsid w:val="009F3441"/>
    <w:rsid w:val="009F3D9B"/>
    <w:rsid w:val="009F57D5"/>
    <w:rsid w:val="00A001B9"/>
    <w:rsid w:val="00A01E27"/>
    <w:rsid w:val="00A03151"/>
    <w:rsid w:val="00A046ED"/>
    <w:rsid w:val="00A0548F"/>
    <w:rsid w:val="00A05FDF"/>
    <w:rsid w:val="00A25145"/>
    <w:rsid w:val="00A306D4"/>
    <w:rsid w:val="00A3504B"/>
    <w:rsid w:val="00A36268"/>
    <w:rsid w:val="00A3729B"/>
    <w:rsid w:val="00A43B46"/>
    <w:rsid w:val="00A44E81"/>
    <w:rsid w:val="00A471E7"/>
    <w:rsid w:val="00A50716"/>
    <w:rsid w:val="00A519D8"/>
    <w:rsid w:val="00A634D7"/>
    <w:rsid w:val="00A656CC"/>
    <w:rsid w:val="00A710C8"/>
    <w:rsid w:val="00A7156D"/>
    <w:rsid w:val="00A736CB"/>
    <w:rsid w:val="00A73D45"/>
    <w:rsid w:val="00A82802"/>
    <w:rsid w:val="00A83CAA"/>
    <w:rsid w:val="00A85148"/>
    <w:rsid w:val="00A861B3"/>
    <w:rsid w:val="00A9135E"/>
    <w:rsid w:val="00AA7BD8"/>
    <w:rsid w:val="00AB1803"/>
    <w:rsid w:val="00AC5012"/>
    <w:rsid w:val="00AD0665"/>
    <w:rsid w:val="00AD0F45"/>
    <w:rsid w:val="00AD36D7"/>
    <w:rsid w:val="00AD6C00"/>
    <w:rsid w:val="00AE0702"/>
    <w:rsid w:val="00AE6B19"/>
    <w:rsid w:val="00AF5EEC"/>
    <w:rsid w:val="00AF76D8"/>
    <w:rsid w:val="00B00560"/>
    <w:rsid w:val="00B029C8"/>
    <w:rsid w:val="00B02A10"/>
    <w:rsid w:val="00B07128"/>
    <w:rsid w:val="00B07AA6"/>
    <w:rsid w:val="00B102EC"/>
    <w:rsid w:val="00B103B8"/>
    <w:rsid w:val="00B1331E"/>
    <w:rsid w:val="00B17793"/>
    <w:rsid w:val="00B2415D"/>
    <w:rsid w:val="00B2602B"/>
    <w:rsid w:val="00B351FD"/>
    <w:rsid w:val="00B35271"/>
    <w:rsid w:val="00B4105E"/>
    <w:rsid w:val="00B42477"/>
    <w:rsid w:val="00B45345"/>
    <w:rsid w:val="00B4723F"/>
    <w:rsid w:val="00B53807"/>
    <w:rsid w:val="00B56878"/>
    <w:rsid w:val="00B569DB"/>
    <w:rsid w:val="00B574AA"/>
    <w:rsid w:val="00B6077E"/>
    <w:rsid w:val="00B6129E"/>
    <w:rsid w:val="00B626A7"/>
    <w:rsid w:val="00B62E2E"/>
    <w:rsid w:val="00B641A5"/>
    <w:rsid w:val="00B64B2A"/>
    <w:rsid w:val="00B70740"/>
    <w:rsid w:val="00B7092A"/>
    <w:rsid w:val="00B73C27"/>
    <w:rsid w:val="00B80CDB"/>
    <w:rsid w:val="00B81F6F"/>
    <w:rsid w:val="00B84429"/>
    <w:rsid w:val="00B84504"/>
    <w:rsid w:val="00B96FDB"/>
    <w:rsid w:val="00BA2083"/>
    <w:rsid w:val="00BA4606"/>
    <w:rsid w:val="00BA4C67"/>
    <w:rsid w:val="00BB3225"/>
    <w:rsid w:val="00BB7471"/>
    <w:rsid w:val="00BB757A"/>
    <w:rsid w:val="00BC3827"/>
    <w:rsid w:val="00BC439B"/>
    <w:rsid w:val="00BC7C54"/>
    <w:rsid w:val="00BC7EB6"/>
    <w:rsid w:val="00BD5C4F"/>
    <w:rsid w:val="00BD74E8"/>
    <w:rsid w:val="00BD7567"/>
    <w:rsid w:val="00BE0637"/>
    <w:rsid w:val="00BE1CE0"/>
    <w:rsid w:val="00C025BB"/>
    <w:rsid w:val="00C02DEC"/>
    <w:rsid w:val="00C0449D"/>
    <w:rsid w:val="00C05B34"/>
    <w:rsid w:val="00C20C97"/>
    <w:rsid w:val="00C23558"/>
    <w:rsid w:val="00C30375"/>
    <w:rsid w:val="00C32606"/>
    <w:rsid w:val="00C360AB"/>
    <w:rsid w:val="00C37680"/>
    <w:rsid w:val="00C4156E"/>
    <w:rsid w:val="00C45F5B"/>
    <w:rsid w:val="00C51066"/>
    <w:rsid w:val="00C52EFC"/>
    <w:rsid w:val="00C54388"/>
    <w:rsid w:val="00C55580"/>
    <w:rsid w:val="00C6111F"/>
    <w:rsid w:val="00C631C8"/>
    <w:rsid w:val="00C71349"/>
    <w:rsid w:val="00C71F46"/>
    <w:rsid w:val="00C7242E"/>
    <w:rsid w:val="00C7321D"/>
    <w:rsid w:val="00C76CAA"/>
    <w:rsid w:val="00C77916"/>
    <w:rsid w:val="00C87BEB"/>
    <w:rsid w:val="00C90C43"/>
    <w:rsid w:val="00C9139F"/>
    <w:rsid w:val="00CA025D"/>
    <w:rsid w:val="00CA2698"/>
    <w:rsid w:val="00CA5C37"/>
    <w:rsid w:val="00CB79F4"/>
    <w:rsid w:val="00CC1E84"/>
    <w:rsid w:val="00CC4D2B"/>
    <w:rsid w:val="00CC5EC1"/>
    <w:rsid w:val="00CC7659"/>
    <w:rsid w:val="00CD11BA"/>
    <w:rsid w:val="00CE06CB"/>
    <w:rsid w:val="00CE1F32"/>
    <w:rsid w:val="00CE5D0F"/>
    <w:rsid w:val="00CF6E21"/>
    <w:rsid w:val="00D00DC8"/>
    <w:rsid w:val="00D06421"/>
    <w:rsid w:val="00D07FE0"/>
    <w:rsid w:val="00D142A8"/>
    <w:rsid w:val="00D17F06"/>
    <w:rsid w:val="00D20183"/>
    <w:rsid w:val="00D23099"/>
    <w:rsid w:val="00D339F4"/>
    <w:rsid w:val="00D34E24"/>
    <w:rsid w:val="00D3597E"/>
    <w:rsid w:val="00D42981"/>
    <w:rsid w:val="00D43CB9"/>
    <w:rsid w:val="00D44D6F"/>
    <w:rsid w:val="00D4553A"/>
    <w:rsid w:val="00D46F31"/>
    <w:rsid w:val="00D5207A"/>
    <w:rsid w:val="00D54431"/>
    <w:rsid w:val="00D56563"/>
    <w:rsid w:val="00D57FAD"/>
    <w:rsid w:val="00D702C4"/>
    <w:rsid w:val="00D8216B"/>
    <w:rsid w:val="00D82655"/>
    <w:rsid w:val="00D852A1"/>
    <w:rsid w:val="00D87019"/>
    <w:rsid w:val="00D9445E"/>
    <w:rsid w:val="00DA4276"/>
    <w:rsid w:val="00DA5475"/>
    <w:rsid w:val="00DB3AA0"/>
    <w:rsid w:val="00DB7C1F"/>
    <w:rsid w:val="00DC0F5C"/>
    <w:rsid w:val="00DC3E18"/>
    <w:rsid w:val="00DC4797"/>
    <w:rsid w:val="00DC6A79"/>
    <w:rsid w:val="00DC7E8A"/>
    <w:rsid w:val="00DD73AA"/>
    <w:rsid w:val="00DE0A0C"/>
    <w:rsid w:val="00DE46EE"/>
    <w:rsid w:val="00DE6F0E"/>
    <w:rsid w:val="00DF1F29"/>
    <w:rsid w:val="00DF22D1"/>
    <w:rsid w:val="00DF27A3"/>
    <w:rsid w:val="00DF595E"/>
    <w:rsid w:val="00DF5EAF"/>
    <w:rsid w:val="00DF6769"/>
    <w:rsid w:val="00E01912"/>
    <w:rsid w:val="00E07B11"/>
    <w:rsid w:val="00E10AA6"/>
    <w:rsid w:val="00E10EA9"/>
    <w:rsid w:val="00E135F8"/>
    <w:rsid w:val="00E156F3"/>
    <w:rsid w:val="00E21636"/>
    <w:rsid w:val="00E2255A"/>
    <w:rsid w:val="00E230BA"/>
    <w:rsid w:val="00E23202"/>
    <w:rsid w:val="00E304F9"/>
    <w:rsid w:val="00E31A55"/>
    <w:rsid w:val="00E33380"/>
    <w:rsid w:val="00E35706"/>
    <w:rsid w:val="00E36FE1"/>
    <w:rsid w:val="00E4299F"/>
    <w:rsid w:val="00E43C11"/>
    <w:rsid w:val="00E5171B"/>
    <w:rsid w:val="00E52B2C"/>
    <w:rsid w:val="00E55D99"/>
    <w:rsid w:val="00E62DFD"/>
    <w:rsid w:val="00E64B25"/>
    <w:rsid w:val="00E65E66"/>
    <w:rsid w:val="00E71CA9"/>
    <w:rsid w:val="00E7674F"/>
    <w:rsid w:val="00E8622C"/>
    <w:rsid w:val="00E9034C"/>
    <w:rsid w:val="00E9355D"/>
    <w:rsid w:val="00E947B6"/>
    <w:rsid w:val="00EA5765"/>
    <w:rsid w:val="00EA5F27"/>
    <w:rsid w:val="00EB1833"/>
    <w:rsid w:val="00EC1016"/>
    <w:rsid w:val="00EC4D9D"/>
    <w:rsid w:val="00EC5C05"/>
    <w:rsid w:val="00EC66AB"/>
    <w:rsid w:val="00ED0A1B"/>
    <w:rsid w:val="00ED6FA5"/>
    <w:rsid w:val="00EE0649"/>
    <w:rsid w:val="00EE261F"/>
    <w:rsid w:val="00EE32B1"/>
    <w:rsid w:val="00EE3C80"/>
    <w:rsid w:val="00EF13E6"/>
    <w:rsid w:val="00EF5B8E"/>
    <w:rsid w:val="00EF760A"/>
    <w:rsid w:val="00F003C0"/>
    <w:rsid w:val="00F047E4"/>
    <w:rsid w:val="00F05BC2"/>
    <w:rsid w:val="00F063D0"/>
    <w:rsid w:val="00F07E6A"/>
    <w:rsid w:val="00F10B93"/>
    <w:rsid w:val="00F10E6E"/>
    <w:rsid w:val="00F20235"/>
    <w:rsid w:val="00F27904"/>
    <w:rsid w:val="00F30821"/>
    <w:rsid w:val="00F42CBE"/>
    <w:rsid w:val="00F4520B"/>
    <w:rsid w:val="00F458F2"/>
    <w:rsid w:val="00F47177"/>
    <w:rsid w:val="00F51DC8"/>
    <w:rsid w:val="00F5240A"/>
    <w:rsid w:val="00F524F4"/>
    <w:rsid w:val="00F53893"/>
    <w:rsid w:val="00F633FA"/>
    <w:rsid w:val="00F636FC"/>
    <w:rsid w:val="00F71C6F"/>
    <w:rsid w:val="00F75E6B"/>
    <w:rsid w:val="00F77780"/>
    <w:rsid w:val="00F7784C"/>
    <w:rsid w:val="00F80D4E"/>
    <w:rsid w:val="00F8281E"/>
    <w:rsid w:val="00F94051"/>
    <w:rsid w:val="00F97624"/>
    <w:rsid w:val="00FA361D"/>
    <w:rsid w:val="00FA4D7E"/>
    <w:rsid w:val="00FA6B41"/>
    <w:rsid w:val="00FB384A"/>
    <w:rsid w:val="00FB3A75"/>
    <w:rsid w:val="00FB5ABC"/>
    <w:rsid w:val="00FB67E2"/>
    <w:rsid w:val="00FC197D"/>
    <w:rsid w:val="00FC5615"/>
    <w:rsid w:val="00FD11E6"/>
    <w:rsid w:val="00FD22AC"/>
    <w:rsid w:val="00FD42C1"/>
    <w:rsid w:val="00FD445B"/>
    <w:rsid w:val="00FD5507"/>
    <w:rsid w:val="00FD5BDC"/>
    <w:rsid w:val="00FD6784"/>
    <w:rsid w:val="00FE0798"/>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D00DC8"/>
    <w:pPr>
      <w:spacing w:before="40" w:after="40"/>
      <w:ind w:left="2160" w:hanging="1800"/>
    </w:pPr>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06649"/>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 w:type="paragraph" w:styleId="NoSpacing">
    <w:name w:val="No Spacing"/>
    <w:uiPriority w:val="1"/>
    <w:qFormat/>
    <w:rsid w:val="00E9355D"/>
    <w:rPr>
      <w:rFonts w:asciiTheme="minorHAnsi" w:hAnsiTheme="minorHAnsi" w:cstheme="minorHAnsi"/>
      <w:sz w:val="24"/>
      <w:szCs w:val="24"/>
    </w:rPr>
  </w:style>
  <w:style w:type="character" w:customStyle="1" w:styleId="arrow">
    <w:name w:val="arrow"/>
    <w:basedOn w:val="DefaultParagraphFont"/>
    <w:rsid w:val="00CB7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46544924">
      <w:bodyDiv w:val="1"/>
      <w:marLeft w:val="0"/>
      <w:marRight w:val="0"/>
      <w:marTop w:val="0"/>
      <w:marBottom w:val="0"/>
      <w:divBdr>
        <w:top w:val="none" w:sz="0" w:space="0" w:color="auto"/>
        <w:left w:val="none" w:sz="0" w:space="0" w:color="auto"/>
        <w:bottom w:val="none" w:sz="0" w:space="0" w:color="auto"/>
        <w:right w:val="none" w:sz="0" w:space="0" w:color="auto"/>
      </w:divBdr>
    </w:div>
    <w:div w:id="78180790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6999656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tandards.ieee.org/reading/ieee/std_public/description/busarch/754-1985_desc.html"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7.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www.iso.org/iso/home/standards/iso8601.htm" TargetMode="External"/><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1.xml"/><Relationship Id="rId54"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www.ietf.org/rfc/rfc2045.txt" TargetMode="External"/><Relationship Id="rId40" Type="http://schemas.openxmlformats.org/officeDocument/2006/relationships/hyperlink" Target="http://cpe.mitre.org" TargetMode="External"/><Relationship Id="rId45" Type="http://schemas.openxmlformats.org/officeDocument/2006/relationships/image" Target="media/image9.png"/><Relationship Id="rId53"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s://www.ietf.org/rfc/rfc3986.txt" TargetMode="External"/><Relationship Id="rId49" Type="http://schemas.openxmlformats.org/officeDocument/2006/relationships/image" Target="media/image13.png"/><Relationship Id="rId57"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image" Target="media/image8.png"/><Relationship Id="rId52"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hyperlink" Target="(https:/www.iana.org/assignments/character-sets/character-sets.xhtml" TargetMode="External"/><Relationship Id="rId48" Type="http://schemas.openxmlformats.org/officeDocument/2006/relationships/image" Target="media/image12.png"/><Relationship Id="rId56" Type="http://schemas.microsoft.com/office/2011/relationships/people" Target="people.xml"/><Relationship Id="rId8" Type="http://schemas.openxmlformats.org/officeDocument/2006/relationships/hyperlink" Target="https://www.oasis-open.org/committees/cti/" TargetMode="External"/><Relationship Id="rId51" Type="http://schemas.openxmlformats.org/officeDocument/2006/relationships/hyperlink" Target="http://www.loc.gov/standards/iso639-2/php/code_list.php%20"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6930C-34FE-4AC8-B5FD-812652FC4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25</TotalTime>
  <Pages>1</Pages>
  <Words>21827</Words>
  <Characters>124416</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CybOX Version 2.1.1 Part 2: Common</vt:lpstr>
    </vt:vector>
  </TitlesOfParts>
  <Company/>
  <LinksUpToDate>false</LinksUpToDate>
  <CharactersWithSpaces>145952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2: Common</dc:title>
  <dc:subject/>
  <dc:creator>OASIS Cyber Threat Intelligence (CTI) TC</dc:creator>
  <cp:keywords/>
  <dc:description>insert abstract text</dc:description>
  <cp:lastModifiedBy>Piazza, Rich</cp:lastModifiedBy>
  <cp:revision>245</cp:revision>
  <cp:lastPrinted>2011-08-05T16:21:00Z</cp:lastPrinted>
  <dcterms:created xsi:type="dcterms:W3CDTF">2015-11-08T23:27:00Z</dcterms:created>
  <dcterms:modified xsi:type="dcterms:W3CDTF">2016-05-10T13:06:00Z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