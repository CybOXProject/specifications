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C57663A" w:rsidR="004C1E72" w:rsidRPr="000D6631" w:rsidRDefault="00B92F54" w:rsidP="00865D48">
      <w:pPr>
        <w:pStyle w:val="Title"/>
        <w:jc w:val="center"/>
        <w:rPr>
          <w:rStyle w:val="BookTitle"/>
          <w:color w:val="000000" w:themeColor="text1"/>
          <w:sz w:val="56"/>
          <w:szCs w:val="48"/>
        </w:rPr>
      </w:pPr>
      <w:r>
        <w:rPr>
          <w:rStyle w:val="BookTitle"/>
          <w:color w:val="000000" w:themeColor="text1"/>
          <w:sz w:val="56"/>
          <w:szCs w:val="48"/>
        </w:rPr>
        <w:t>CybOX</w:t>
      </w:r>
      <w:r w:rsidR="003C03D8" w:rsidRPr="000D6631">
        <w:rPr>
          <w:rStyle w:val="BookTitle"/>
          <w:color w:val="000000" w:themeColor="text1"/>
          <w:sz w:val="56"/>
          <w:szCs w:val="48"/>
        </w:rPr>
        <w:t xml:space="preserve">™ </w:t>
      </w:r>
      <w:r>
        <w:rPr>
          <w:rStyle w:val="BookTitle"/>
          <w:color w:val="000000" w:themeColor="text1"/>
          <w:sz w:val="56"/>
          <w:szCs w:val="48"/>
        </w:rPr>
        <w:t>2.1</w:t>
      </w:r>
    </w:p>
    <w:p w14:paraId="3984E774" w14:textId="58D45315"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w:t>
      </w:r>
      <w:r w:rsidR="00B92F54">
        <w:rPr>
          <w:rStyle w:val="BookTitle"/>
          <w:color w:val="000000" w:themeColor="text1"/>
          <w:sz w:val="48"/>
          <w:szCs w:val="48"/>
        </w:rPr>
        <w:t>ore</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w:t>
      </w:r>
      <w:r w:rsidR="00B92F54">
        <w:rPr>
          <w:rStyle w:val="BookTitle"/>
          <w:color w:val="000000" w:themeColor="text1"/>
          <w:sz w:val="48"/>
          <w:szCs w:val="48"/>
        </w:rPr>
        <w:t>v2.1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42ECDB8E" w:rsidR="00843252" w:rsidRPr="00430A40" w:rsidRDefault="006355F8" w:rsidP="00843252">
      <w:pPr>
        <w:jc w:val="center"/>
        <w:rPr>
          <w:rStyle w:val="BookTitle"/>
          <w:b w:val="0"/>
        </w:rPr>
      </w:pPr>
      <w:r>
        <w:rPr>
          <w:rStyle w:val="BookTitle"/>
          <w:b w:val="0"/>
        </w:rPr>
        <w:t xml:space="preserve">July </w:t>
      </w:r>
      <w:r w:rsidR="00702E69">
        <w:rPr>
          <w:rStyle w:val="BookTitle"/>
          <w:b w:val="0"/>
        </w:rPr>
        <w:t>31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D98A762"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w:t>
      </w:r>
      <w:r w:rsidR="00B92F54" w:rsidRPr="00B92F54">
        <w:rPr>
          <w:i/>
          <w:iCs/>
          <w:sz w:val="23"/>
          <w:szCs w:val="23"/>
        </w:rPr>
        <w:t xml:space="preserve">Cyber Observable eXpression </w:t>
      </w:r>
      <w:r w:rsidR="00B92F54">
        <w:rPr>
          <w:i/>
          <w:iCs/>
          <w:sz w:val="23"/>
          <w:szCs w:val="23"/>
        </w:rPr>
        <w:t>(CybO</w:t>
      </w:r>
      <w:r w:rsidRPr="0036286D">
        <w:rPr>
          <w:i/>
          <w:iCs/>
          <w:sz w:val="23"/>
          <w:szCs w:val="23"/>
        </w:rPr>
        <w:t>X</w:t>
      </w:r>
      <w:r w:rsidRPr="00B92F54">
        <w:rPr>
          <w:i/>
          <w:iCs/>
          <w:sz w:val="23"/>
          <w:szCs w:val="23"/>
          <w:vertAlign w:val="superscript"/>
        </w:rPr>
        <w:t>TM</w:t>
      </w:r>
      <w:r w:rsidRPr="0036286D">
        <w:rPr>
          <w:i/>
          <w:iCs/>
          <w:sz w:val="23"/>
          <w:szCs w:val="23"/>
        </w:rPr>
        <w:t xml:space="preserve">) </w:t>
      </w:r>
      <w:r w:rsidR="00B92F54" w:rsidRPr="00B92F54">
        <w:rPr>
          <w:i/>
          <w:iCs/>
          <w:sz w:val="23"/>
          <w:szCs w:val="23"/>
        </w:rPr>
        <w:t>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w:t>
      </w:r>
      <w:r w:rsidRPr="0036286D">
        <w:rPr>
          <w:i/>
          <w:iCs/>
          <w:sz w:val="23"/>
          <w:szCs w:val="23"/>
        </w:rPr>
        <w:t xml:space="preserve"> This specification </w:t>
      </w:r>
      <w:r w:rsidR="00050C6A" w:rsidRPr="0036286D">
        <w:rPr>
          <w:i/>
          <w:iCs/>
          <w:sz w:val="23"/>
          <w:szCs w:val="23"/>
        </w:rPr>
        <w:t xml:space="preserve">document </w:t>
      </w:r>
      <w:r w:rsidRPr="0036286D">
        <w:rPr>
          <w:i/>
          <w:iCs/>
          <w:sz w:val="23"/>
          <w:szCs w:val="23"/>
        </w:rPr>
        <w:t xml:space="preserve">defines the </w:t>
      </w:r>
      <w:r w:rsidR="00B92F54">
        <w:rPr>
          <w:i/>
          <w:iCs/>
          <w:sz w:val="23"/>
          <w:szCs w:val="23"/>
        </w:rPr>
        <w:t>Core data model</w:t>
      </w:r>
      <w:r w:rsidRPr="0036286D">
        <w:rPr>
          <w:i/>
          <w:iCs/>
          <w:sz w:val="23"/>
          <w:szCs w:val="23"/>
        </w:rPr>
        <w:t>, which</w:t>
      </w:r>
      <w:r w:rsidR="00AD6A06">
        <w:rPr>
          <w:i/>
          <w:sz w:val="23"/>
          <w:szCs w:val="23"/>
        </w:rPr>
        <w:t xml:space="preserve"> is one of the fundamental data models for CybOX content.</w:t>
      </w:r>
      <w:r w:rsidR="00E35CFD" w:rsidRPr="0036286D">
        <w:rPr>
          <w:i/>
          <w:sz w:val="23"/>
          <w:szCs w:val="23"/>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40B20DD0" w:rsidR="00843252" w:rsidRDefault="00E9592D" w:rsidP="00126F8F">
      <w:r>
        <w:t xml:space="preserve">The authors would like to thank the </w:t>
      </w:r>
      <w:r w:rsidR="00B92F54">
        <w:t>CybOX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4F86FB89" w:rsidR="00843252" w:rsidRDefault="00B92F54" w:rsidP="00126F8F">
      <w:r>
        <w:t>CybOX</w:t>
      </w:r>
      <w:r w:rsidR="0045334F" w:rsidRPr="00E9592D">
        <w:t xml:space="preserve">, the </w:t>
      </w:r>
      <w:r>
        <w:t>CybOX</w:t>
      </w:r>
      <w:r w:rsidR="0045334F" w:rsidRPr="00E9592D">
        <w:t xml:space="preserve"> logo, </w:t>
      </w:r>
      <w:r w:rsidR="00F7000C">
        <w:t xml:space="preserve">and </w:t>
      </w:r>
      <w:r>
        <w:t>STIX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4ADE933D" w:rsidR="00045142" w:rsidRPr="00430A40" w:rsidRDefault="00045142" w:rsidP="00126F8F">
      <w:pPr>
        <w:rPr>
          <w:sz w:val="32"/>
        </w:rPr>
      </w:pPr>
      <w:r w:rsidRPr="00430A40">
        <w:rPr>
          <w:szCs w:val="22"/>
        </w:rPr>
        <w:t xml:space="preserve">MITRE PROVIDES </w:t>
      </w:r>
      <w:r w:rsidR="00B92F54">
        <w:rPr>
          <w:szCs w:val="22"/>
        </w:rPr>
        <w:t>CYBOX</w:t>
      </w:r>
      <w:r w:rsidRPr="00430A40">
        <w:rPr>
          <w:szCs w:val="22"/>
        </w:rPr>
        <w:t xml:space="preserve"> "AS IS" AND MAKES NO WARRANTY, EXPRESS OR IMPLIED, AS TO THE ACCURACY, CAPABILITY, EFFICIENCY, MERCHANTABILITY, OR FUNCTIONING OF </w:t>
      </w:r>
      <w:r w:rsidR="00B92F54">
        <w:rPr>
          <w:szCs w:val="22"/>
        </w:rPr>
        <w:t>CYBOX</w:t>
      </w:r>
      <w:r w:rsidRPr="00430A40">
        <w:rPr>
          <w:szCs w:val="22"/>
        </w:rPr>
        <w:t xml:space="preserve">. IN NO EVENT WILL MITRE BE LIABLE FOR ANY GENERAL, CONSEQUENTIAL, INDIRECT, INCIDENTAL, EXEMPLARY, OR SPECIAL DAMAGES, RELATED TO </w:t>
      </w:r>
      <w:r w:rsidR="00B92F54">
        <w:rPr>
          <w:szCs w:val="22"/>
        </w:rPr>
        <w:t>CYBOX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4798867B" w:rsidR="00045142" w:rsidRPr="00430A40" w:rsidRDefault="00045142" w:rsidP="00126F8F">
      <w:pPr>
        <w:rPr>
          <w:sz w:val="28"/>
        </w:rPr>
        <w:sectPr w:rsidR="00045142" w:rsidRPr="00430A40" w:rsidSect="00717CE7">
          <w:headerReference w:type="first" r:id="rId12"/>
          <w:footerReference w:type="first" r:id="rId13"/>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B92F54">
        <w:rPr>
          <w:szCs w:val="22"/>
        </w:rPr>
        <w:t>CybOX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B92F54">
        <w:rPr>
          <w:szCs w:val="22"/>
        </w:rPr>
        <w:t>cybox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D81467D" w14:textId="77777777" w:rsidR="00457D0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6119866" w:history="1">
            <w:r w:rsidR="00457D06" w:rsidRPr="00F4440B">
              <w:rPr>
                <w:rStyle w:val="Hyperlink"/>
              </w:rPr>
              <w:t>1</w:t>
            </w:r>
            <w:r w:rsidR="00457D06">
              <w:rPr>
                <w:rFonts w:eastAsiaTheme="minorEastAsia" w:cstheme="minorBidi"/>
                <w:b w:val="0"/>
                <w:sz w:val="22"/>
                <w:szCs w:val="22"/>
              </w:rPr>
              <w:tab/>
            </w:r>
            <w:r w:rsidR="00457D06" w:rsidRPr="00F4440B">
              <w:rPr>
                <w:rStyle w:val="Hyperlink"/>
              </w:rPr>
              <w:t>Introduction</w:t>
            </w:r>
            <w:r w:rsidR="00457D06">
              <w:rPr>
                <w:webHidden/>
              </w:rPr>
              <w:tab/>
            </w:r>
            <w:r w:rsidR="00457D06">
              <w:rPr>
                <w:webHidden/>
              </w:rPr>
              <w:fldChar w:fldCharType="begin"/>
            </w:r>
            <w:r w:rsidR="00457D06">
              <w:rPr>
                <w:webHidden/>
              </w:rPr>
              <w:instrText xml:space="preserve"> PAGEREF _Toc426119866 \h </w:instrText>
            </w:r>
            <w:r w:rsidR="00457D06">
              <w:rPr>
                <w:webHidden/>
              </w:rPr>
            </w:r>
            <w:r w:rsidR="00457D06">
              <w:rPr>
                <w:webHidden/>
              </w:rPr>
              <w:fldChar w:fldCharType="separate"/>
            </w:r>
            <w:r w:rsidR="00457D06">
              <w:rPr>
                <w:webHidden/>
              </w:rPr>
              <w:t>1</w:t>
            </w:r>
            <w:r w:rsidR="00457D06">
              <w:rPr>
                <w:webHidden/>
              </w:rPr>
              <w:fldChar w:fldCharType="end"/>
            </w:r>
          </w:hyperlink>
        </w:p>
        <w:p w14:paraId="0379F9AA" w14:textId="77777777" w:rsidR="00457D06" w:rsidRDefault="00457D06">
          <w:pPr>
            <w:pStyle w:val="TOC2"/>
            <w:tabs>
              <w:tab w:val="left" w:pos="880"/>
              <w:tab w:val="right" w:leader="dot" w:pos="8630"/>
            </w:tabs>
            <w:rPr>
              <w:rFonts w:eastAsiaTheme="minorEastAsia" w:cstheme="minorBidi"/>
              <w:noProof/>
              <w:sz w:val="22"/>
              <w:szCs w:val="22"/>
            </w:rPr>
          </w:pPr>
          <w:hyperlink w:anchor="_Toc426119867" w:history="1">
            <w:r w:rsidRPr="00F4440B">
              <w:rPr>
                <w:rStyle w:val="Hyperlink"/>
                <w:noProof/>
              </w:rPr>
              <w:t>1.1</w:t>
            </w:r>
            <w:r>
              <w:rPr>
                <w:rFonts w:eastAsiaTheme="minorEastAsia" w:cstheme="minorBidi"/>
                <w:noProof/>
                <w:sz w:val="22"/>
                <w:szCs w:val="22"/>
              </w:rPr>
              <w:tab/>
            </w:r>
            <w:r w:rsidRPr="00F4440B">
              <w:rPr>
                <w:rStyle w:val="Hyperlink"/>
                <w:noProof/>
              </w:rPr>
              <w:t>CybOX Specification Documents</w:t>
            </w:r>
            <w:r>
              <w:rPr>
                <w:noProof/>
                <w:webHidden/>
              </w:rPr>
              <w:tab/>
            </w:r>
            <w:r>
              <w:rPr>
                <w:noProof/>
                <w:webHidden/>
              </w:rPr>
              <w:fldChar w:fldCharType="begin"/>
            </w:r>
            <w:r>
              <w:rPr>
                <w:noProof/>
                <w:webHidden/>
              </w:rPr>
              <w:instrText xml:space="preserve"> PAGEREF _Toc426119867 \h </w:instrText>
            </w:r>
            <w:r>
              <w:rPr>
                <w:noProof/>
                <w:webHidden/>
              </w:rPr>
            </w:r>
            <w:r>
              <w:rPr>
                <w:noProof/>
                <w:webHidden/>
              </w:rPr>
              <w:fldChar w:fldCharType="separate"/>
            </w:r>
            <w:r>
              <w:rPr>
                <w:noProof/>
                <w:webHidden/>
              </w:rPr>
              <w:t>1</w:t>
            </w:r>
            <w:r>
              <w:rPr>
                <w:noProof/>
                <w:webHidden/>
              </w:rPr>
              <w:fldChar w:fldCharType="end"/>
            </w:r>
          </w:hyperlink>
        </w:p>
        <w:p w14:paraId="796B9079" w14:textId="77777777" w:rsidR="00457D06" w:rsidRDefault="00457D06">
          <w:pPr>
            <w:pStyle w:val="TOC2"/>
            <w:tabs>
              <w:tab w:val="left" w:pos="880"/>
              <w:tab w:val="right" w:leader="dot" w:pos="8630"/>
            </w:tabs>
            <w:rPr>
              <w:rFonts w:eastAsiaTheme="minorEastAsia" w:cstheme="minorBidi"/>
              <w:noProof/>
              <w:sz w:val="22"/>
              <w:szCs w:val="22"/>
            </w:rPr>
          </w:pPr>
          <w:hyperlink w:anchor="_Toc426119868" w:history="1">
            <w:r w:rsidRPr="00F4440B">
              <w:rPr>
                <w:rStyle w:val="Hyperlink"/>
                <w:noProof/>
              </w:rPr>
              <w:t>1.2</w:t>
            </w:r>
            <w:r>
              <w:rPr>
                <w:rFonts w:eastAsiaTheme="minorEastAsia" w:cstheme="minorBidi"/>
                <w:noProof/>
                <w:sz w:val="22"/>
                <w:szCs w:val="22"/>
              </w:rPr>
              <w:tab/>
            </w:r>
            <w:r w:rsidRPr="00F4440B">
              <w:rPr>
                <w:rStyle w:val="Hyperlink"/>
                <w:noProof/>
              </w:rPr>
              <w:t>Document Conventions</w:t>
            </w:r>
            <w:r>
              <w:rPr>
                <w:noProof/>
                <w:webHidden/>
              </w:rPr>
              <w:tab/>
            </w:r>
            <w:r>
              <w:rPr>
                <w:noProof/>
                <w:webHidden/>
              </w:rPr>
              <w:fldChar w:fldCharType="begin"/>
            </w:r>
            <w:r>
              <w:rPr>
                <w:noProof/>
                <w:webHidden/>
              </w:rPr>
              <w:instrText xml:space="preserve"> PAGEREF _Toc426119868 \h </w:instrText>
            </w:r>
            <w:r>
              <w:rPr>
                <w:noProof/>
                <w:webHidden/>
              </w:rPr>
            </w:r>
            <w:r>
              <w:rPr>
                <w:noProof/>
                <w:webHidden/>
              </w:rPr>
              <w:fldChar w:fldCharType="separate"/>
            </w:r>
            <w:r>
              <w:rPr>
                <w:noProof/>
                <w:webHidden/>
              </w:rPr>
              <w:t>1</w:t>
            </w:r>
            <w:r>
              <w:rPr>
                <w:noProof/>
                <w:webHidden/>
              </w:rPr>
              <w:fldChar w:fldCharType="end"/>
            </w:r>
          </w:hyperlink>
        </w:p>
        <w:p w14:paraId="2E92681F" w14:textId="77777777" w:rsidR="00457D06" w:rsidRDefault="00457D06">
          <w:pPr>
            <w:pStyle w:val="TOC3"/>
            <w:tabs>
              <w:tab w:val="left" w:pos="1320"/>
              <w:tab w:val="right" w:leader="dot" w:pos="8630"/>
            </w:tabs>
            <w:rPr>
              <w:rFonts w:eastAsiaTheme="minorEastAsia" w:cstheme="minorBidi"/>
              <w:noProof/>
              <w:sz w:val="22"/>
              <w:szCs w:val="22"/>
            </w:rPr>
          </w:pPr>
          <w:hyperlink w:anchor="_Toc426119869" w:history="1">
            <w:r w:rsidRPr="00F4440B">
              <w:rPr>
                <w:rStyle w:val="Hyperlink"/>
                <w:noProof/>
              </w:rPr>
              <w:t>1.2.1</w:t>
            </w:r>
            <w:r>
              <w:rPr>
                <w:rFonts w:eastAsiaTheme="minorEastAsia" w:cstheme="minorBidi"/>
                <w:noProof/>
                <w:sz w:val="22"/>
                <w:szCs w:val="22"/>
              </w:rPr>
              <w:tab/>
            </w:r>
            <w:r w:rsidRPr="00F4440B">
              <w:rPr>
                <w:rStyle w:val="Hyperlink"/>
                <w:noProof/>
              </w:rPr>
              <w:t>Keywords</w:t>
            </w:r>
            <w:r>
              <w:rPr>
                <w:noProof/>
                <w:webHidden/>
              </w:rPr>
              <w:tab/>
            </w:r>
            <w:r>
              <w:rPr>
                <w:noProof/>
                <w:webHidden/>
              </w:rPr>
              <w:fldChar w:fldCharType="begin"/>
            </w:r>
            <w:r>
              <w:rPr>
                <w:noProof/>
                <w:webHidden/>
              </w:rPr>
              <w:instrText xml:space="preserve"> PAGEREF _Toc426119869 \h </w:instrText>
            </w:r>
            <w:r>
              <w:rPr>
                <w:noProof/>
                <w:webHidden/>
              </w:rPr>
            </w:r>
            <w:r>
              <w:rPr>
                <w:noProof/>
                <w:webHidden/>
              </w:rPr>
              <w:fldChar w:fldCharType="separate"/>
            </w:r>
            <w:r>
              <w:rPr>
                <w:noProof/>
                <w:webHidden/>
              </w:rPr>
              <w:t>2</w:t>
            </w:r>
            <w:r>
              <w:rPr>
                <w:noProof/>
                <w:webHidden/>
              </w:rPr>
              <w:fldChar w:fldCharType="end"/>
            </w:r>
          </w:hyperlink>
        </w:p>
        <w:p w14:paraId="41B131F9" w14:textId="77777777" w:rsidR="00457D06" w:rsidRDefault="00457D06">
          <w:pPr>
            <w:pStyle w:val="TOC3"/>
            <w:tabs>
              <w:tab w:val="left" w:pos="1320"/>
              <w:tab w:val="right" w:leader="dot" w:pos="8630"/>
            </w:tabs>
            <w:rPr>
              <w:rFonts w:eastAsiaTheme="minorEastAsia" w:cstheme="minorBidi"/>
              <w:noProof/>
              <w:sz w:val="22"/>
              <w:szCs w:val="22"/>
            </w:rPr>
          </w:pPr>
          <w:hyperlink w:anchor="_Toc426119870" w:history="1">
            <w:r w:rsidRPr="00F4440B">
              <w:rPr>
                <w:rStyle w:val="Hyperlink"/>
                <w:noProof/>
              </w:rPr>
              <w:t>1.2.2</w:t>
            </w:r>
            <w:r>
              <w:rPr>
                <w:rFonts w:eastAsiaTheme="minorEastAsia" w:cstheme="minorBidi"/>
                <w:noProof/>
                <w:sz w:val="22"/>
                <w:szCs w:val="22"/>
              </w:rPr>
              <w:tab/>
            </w:r>
            <w:r w:rsidRPr="00F4440B">
              <w:rPr>
                <w:rStyle w:val="Hyperlink"/>
                <w:noProof/>
              </w:rPr>
              <w:t>Fonts</w:t>
            </w:r>
            <w:r>
              <w:rPr>
                <w:noProof/>
                <w:webHidden/>
              </w:rPr>
              <w:tab/>
            </w:r>
            <w:r>
              <w:rPr>
                <w:noProof/>
                <w:webHidden/>
              </w:rPr>
              <w:fldChar w:fldCharType="begin"/>
            </w:r>
            <w:r>
              <w:rPr>
                <w:noProof/>
                <w:webHidden/>
              </w:rPr>
              <w:instrText xml:space="preserve"> PAGEREF _Toc426119870 \h </w:instrText>
            </w:r>
            <w:r>
              <w:rPr>
                <w:noProof/>
                <w:webHidden/>
              </w:rPr>
            </w:r>
            <w:r>
              <w:rPr>
                <w:noProof/>
                <w:webHidden/>
              </w:rPr>
              <w:fldChar w:fldCharType="separate"/>
            </w:r>
            <w:r>
              <w:rPr>
                <w:noProof/>
                <w:webHidden/>
              </w:rPr>
              <w:t>2</w:t>
            </w:r>
            <w:r>
              <w:rPr>
                <w:noProof/>
                <w:webHidden/>
              </w:rPr>
              <w:fldChar w:fldCharType="end"/>
            </w:r>
          </w:hyperlink>
        </w:p>
        <w:p w14:paraId="45D6E696" w14:textId="77777777" w:rsidR="00457D06" w:rsidRDefault="00457D06">
          <w:pPr>
            <w:pStyle w:val="TOC3"/>
            <w:tabs>
              <w:tab w:val="left" w:pos="1320"/>
              <w:tab w:val="right" w:leader="dot" w:pos="8630"/>
            </w:tabs>
            <w:rPr>
              <w:rFonts w:eastAsiaTheme="minorEastAsia" w:cstheme="minorBidi"/>
              <w:noProof/>
              <w:sz w:val="22"/>
              <w:szCs w:val="22"/>
            </w:rPr>
          </w:pPr>
          <w:hyperlink w:anchor="_Toc426119871" w:history="1">
            <w:r w:rsidRPr="00F4440B">
              <w:rPr>
                <w:rStyle w:val="Hyperlink"/>
                <w:noProof/>
              </w:rPr>
              <w:t>1.2.3</w:t>
            </w:r>
            <w:r>
              <w:rPr>
                <w:rFonts w:eastAsiaTheme="minorEastAsia" w:cstheme="minorBidi"/>
                <w:noProof/>
                <w:sz w:val="22"/>
                <w:szCs w:val="22"/>
              </w:rPr>
              <w:tab/>
            </w:r>
            <w:r w:rsidRPr="00F4440B">
              <w:rPr>
                <w:rStyle w:val="Hyperlink"/>
                <w:noProof/>
              </w:rPr>
              <w:t>UML Package References</w:t>
            </w:r>
            <w:r>
              <w:rPr>
                <w:noProof/>
                <w:webHidden/>
              </w:rPr>
              <w:tab/>
            </w:r>
            <w:r>
              <w:rPr>
                <w:noProof/>
                <w:webHidden/>
              </w:rPr>
              <w:fldChar w:fldCharType="begin"/>
            </w:r>
            <w:r>
              <w:rPr>
                <w:noProof/>
                <w:webHidden/>
              </w:rPr>
              <w:instrText xml:space="preserve"> PAGEREF _Toc426119871 \h </w:instrText>
            </w:r>
            <w:r>
              <w:rPr>
                <w:noProof/>
                <w:webHidden/>
              </w:rPr>
            </w:r>
            <w:r>
              <w:rPr>
                <w:noProof/>
                <w:webHidden/>
              </w:rPr>
              <w:fldChar w:fldCharType="separate"/>
            </w:r>
            <w:r>
              <w:rPr>
                <w:noProof/>
                <w:webHidden/>
              </w:rPr>
              <w:t>2</w:t>
            </w:r>
            <w:r>
              <w:rPr>
                <w:noProof/>
                <w:webHidden/>
              </w:rPr>
              <w:fldChar w:fldCharType="end"/>
            </w:r>
          </w:hyperlink>
        </w:p>
        <w:p w14:paraId="6058ED1F" w14:textId="77777777" w:rsidR="00457D06" w:rsidRDefault="00457D06">
          <w:pPr>
            <w:pStyle w:val="TOC3"/>
            <w:tabs>
              <w:tab w:val="left" w:pos="1320"/>
              <w:tab w:val="right" w:leader="dot" w:pos="8630"/>
            </w:tabs>
            <w:rPr>
              <w:rFonts w:eastAsiaTheme="minorEastAsia" w:cstheme="minorBidi"/>
              <w:noProof/>
              <w:sz w:val="22"/>
              <w:szCs w:val="22"/>
            </w:rPr>
          </w:pPr>
          <w:hyperlink w:anchor="_Toc426119872" w:history="1">
            <w:r w:rsidRPr="00F4440B">
              <w:rPr>
                <w:rStyle w:val="Hyperlink"/>
                <w:noProof/>
              </w:rPr>
              <w:t>1.2.4</w:t>
            </w:r>
            <w:r>
              <w:rPr>
                <w:rFonts w:eastAsiaTheme="minorEastAsia" w:cstheme="minorBidi"/>
                <w:noProof/>
                <w:sz w:val="22"/>
                <w:szCs w:val="22"/>
              </w:rPr>
              <w:tab/>
            </w:r>
            <w:r w:rsidRPr="00F4440B">
              <w:rPr>
                <w:rStyle w:val="Hyperlink"/>
                <w:noProof/>
              </w:rPr>
              <w:t>UML Diagrams</w:t>
            </w:r>
            <w:r>
              <w:rPr>
                <w:noProof/>
                <w:webHidden/>
              </w:rPr>
              <w:tab/>
            </w:r>
            <w:r>
              <w:rPr>
                <w:noProof/>
                <w:webHidden/>
              </w:rPr>
              <w:fldChar w:fldCharType="begin"/>
            </w:r>
            <w:r>
              <w:rPr>
                <w:noProof/>
                <w:webHidden/>
              </w:rPr>
              <w:instrText xml:space="preserve"> PAGEREF _Toc426119872 \h </w:instrText>
            </w:r>
            <w:r>
              <w:rPr>
                <w:noProof/>
                <w:webHidden/>
              </w:rPr>
            </w:r>
            <w:r>
              <w:rPr>
                <w:noProof/>
                <w:webHidden/>
              </w:rPr>
              <w:fldChar w:fldCharType="separate"/>
            </w:r>
            <w:r>
              <w:rPr>
                <w:noProof/>
                <w:webHidden/>
              </w:rPr>
              <w:t>2</w:t>
            </w:r>
            <w:r>
              <w:rPr>
                <w:noProof/>
                <w:webHidden/>
              </w:rPr>
              <w:fldChar w:fldCharType="end"/>
            </w:r>
          </w:hyperlink>
        </w:p>
        <w:p w14:paraId="4E8D95ED" w14:textId="77777777" w:rsidR="00457D06" w:rsidRDefault="00457D06">
          <w:pPr>
            <w:pStyle w:val="TOC4"/>
            <w:tabs>
              <w:tab w:val="left" w:pos="1760"/>
              <w:tab w:val="right" w:leader="dot" w:pos="8630"/>
            </w:tabs>
            <w:rPr>
              <w:noProof/>
              <w:sz w:val="22"/>
            </w:rPr>
          </w:pPr>
          <w:hyperlink w:anchor="_Toc426119873" w:history="1">
            <w:r w:rsidRPr="00F4440B">
              <w:rPr>
                <w:rStyle w:val="Hyperlink"/>
                <w:noProof/>
              </w:rPr>
              <w:t>1.2.4.1</w:t>
            </w:r>
            <w:r>
              <w:rPr>
                <w:noProof/>
                <w:sz w:val="22"/>
              </w:rPr>
              <w:tab/>
            </w:r>
            <w:r w:rsidRPr="00F4440B">
              <w:rPr>
                <w:rStyle w:val="Hyperlink"/>
                <w:noProof/>
              </w:rPr>
              <w:t>Class Properties</w:t>
            </w:r>
            <w:r>
              <w:rPr>
                <w:noProof/>
                <w:webHidden/>
              </w:rPr>
              <w:tab/>
            </w:r>
            <w:r>
              <w:rPr>
                <w:noProof/>
                <w:webHidden/>
              </w:rPr>
              <w:fldChar w:fldCharType="begin"/>
            </w:r>
            <w:r>
              <w:rPr>
                <w:noProof/>
                <w:webHidden/>
              </w:rPr>
              <w:instrText xml:space="preserve"> PAGEREF _Toc426119873 \h </w:instrText>
            </w:r>
            <w:r>
              <w:rPr>
                <w:noProof/>
                <w:webHidden/>
              </w:rPr>
            </w:r>
            <w:r>
              <w:rPr>
                <w:noProof/>
                <w:webHidden/>
              </w:rPr>
              <w:fldChar w:fldCharType="separate"/>
            </w:r>
            <w:r>
              <w:rPr>
                <w:noProof/>
                <w:webHidden/>
              </w:rPr>
              <w:t>3</w:t>
            </w:r>
            <w:r>
              <w:rPr>
                <w:noProof/>
                <w:webHidden/>
              </w:rPr>
              <w:fldChar w:fldCharType="end"/>
            </w:r>
          </w:hyperlink>
        </w:p>
        <w:p w14:paraId="28BD92DF" w14:textId="77777777" w:rsidR="00457D06" w:rsidRDefault="00457D06">
          <w:pPr>
            <w:pStyle w:val="TOC4"/>
            <w:tabs>
              <w:tab w:val="left" w:pos="1760"/>
              <w:tab w:val="right" w:leader="dot" w:pos="8630"/>
            </w:tabs>
            <w:rPr>
              <w:noProof/>
              <w:sz w:val="22"/>
            </w:rPr>
          </w:pPr>
          <w:hyperlink w:anchor="_Toc426119874" w:history="1">
            <w:r w:rsidRPr="00F4440B">
              <w:rPr>
                <w:rStyle w:val="Hyperlink"/>
                <w:noProof/>
              </w:rPr>
              <w:t>1.2.4.2</w:t>
            </w:r>
            <w:r>
              <w:rPr>
                <w:noProof/>
                <w:sz w:val="22"/>
              </w:rPr>
              <w:tab/>
            </w:r>
            <w:r w:rsidRPr="00F4440B">
              <w:rPr>
                <w:rStyle w:val="Hyperlink"/>
                <w:noProof/>
              </w:rPr>
              <w:t>Diagram Icons and Arrow Types</w:t>
            </w:r>
            <w:r>
              <w:rPr>
                <w:noProof/>
                <w:webHidden/>
              </w:rPr>
              <w:tab/>
            </w:r>
            <w:r>
              <w:rPr>
                <w:noProof/>
                <w:webHidden/>
              </w:rPr>
              <w:fldChar w:fldCharType="begin"/>
            </w:r>
            <w:r>
              <w:rPr>
                <w:noProof/>
                <w:webHidden/>
              </w:rPr>
              <w:instrText xml:space="preserve"> PAGEREF _Toc426119874 \h </w:instrText>
            </w:r>
            <w:r>
              <w:rPr>
                <w:noProof/>
                <w:webHidden/>
              </w:rPr>
            </w:r>
            <w:r>
              <w:rPr>
                <w:noProof/>
                <w:webHidden/>
              </w:rPr>
              <w:fldChar w:fldCharType="separate"/>
            </w:r>
            <w:r>
              <w:rPr>
                <w:noProof/>
                <w:webHidden/>
              </w:rPr>
              <w:t>3</w:t>
            </w:r>
            <w:r>
              <w:rPr>
                <w:noProof/>
                <w:webHidden/>
              </w:rPr>
              <w:fldChar w:fldCharType="end"/>
            </w:r>
          </w:hyperlink>
        </w:p>
        <w:p w14:paraId="0BB82C76" w14:textId="77777777" w:rsidR="00457D06" w:rsidRDefault="00457D06">
          <w:pPr>
            <w:pStyle w:val="TOC4"/>
            <w:tabs>
              <w:tab w:val="left" w:pos="1760"/>
              <w:tab w:val="right" w:leader="dot" w:pos="8630"/>
            </w:tabs>
            <w:rPr>
              <w:noProof/>
              <w:sz w:val="22"/>
            </w:rPr>
          </w:pPr>
          <w:hyperlink w:anchor="_Toc426119875" w:history="1">
            <w:r w:rsidRPr="00F4440B">
              <w:rPr>
                <w:rStyle w:val="Hyperlink"/>
                <w:noProof/>
              </w:rPr>
              <w:t>1.2.4.3</w:t>
            </w:r>
            <w:r>
              <w:rPr>
                <w:noProof/>
                <w:sz w:val="22"/>
              </w:rPr>
              <w:tab/>
            </w:r>
            <w:r w:rsidRPr="00F4440B">
              <w:rPr>
                <w:rStyle w:val="Hyperlink"/>
                <w:noProof/>
              </w:rPr>
              <w:t>Color Coding</w:t>
            </w:r>
            <w:r>
              <w:rPr>
                <w:noProof/>
                <w:webHidden/>
              </w:rPr>
              <w:tab/>
            </w:r>
            <w:r>
              <w:rPr>
                <w:noProof/>
                <w:webHidden/>
              </w:rPr>
              <w:fldChar w:fldCharType="begin"/>
            </w:r>
            <w:r>
              <w:rPr>
                <w:noProof/>
                <w:webHidden/>
              </w:rPr>
              <w:instrText xml:space="preserve"> PAGEREF _Toc426119875 \h </w:instrText>
            </w:r>
            <w:r>
              <w:rPr>
                <w:noProof/>
                <w:webHidden/>
              </w:rPr>
            </w:r>
            <w:r>
              <w:rPr>
                <w:noProof/>
                <w:webHidden/>
              </w:rPr>
              <w:fldChar w:fldCharType="separate"/>
            </w:r>
            <w:r>
              <w:rPr>
                <w:noProof/>
                <w:webHidden/>
              </w:rPr>
              <w:t>4</w:t>
            </w:r>
            <w:r>
              <w:rPr>
                <w:noProof/>
                <w:webHidden/>
              </w:rPr>
              <w:fldChar w:fldCharType="end"/>
            </w:r>
          </w:hyperlink>
        </w:p>
        <w:p w14:paraId="338E6E3B" w14:textId="77777777" w:rsidR="00457D06" w:rsidRDefault="00457D06">
          <w:pPr>
            <w:pStyle w:val="TOC3"/>
            <w:tabs>
              <w:tab w:val="left" w:pos="1320"/>
              <w:tab w:val="right" w:leader="dot" w:pos="8630"/>
            </w:tabs>
            <w:rPr>
              <w:rFonts w:eastAsiaTheme="minorEastAsia" w:cstheme="minorBidi"/>
              <w:noProof/>
              <w:sz w:val="22"/>
              <w:szCs w:val="22"/>
            </w:rPr>
          </w:pPr>
          <w:hyperlink w:anchor="_Toc426119876" w:history="1">
            <w:r w:rsidRPr="00F4440B">
              <w:rPr>
                <w:rStyle w:val="Hyperlink"/>
                <w:noProof/>
              </w:rPr>
              <w:t>1.2.5</w:t>
            </w:r>
            <w:r>
              <w:rPr>
                <w:rFonts w:eastAsiaTheme="minorEastAsia" w:cstheme="minorBidi"/>
                <w:noProof/>
                <w:sz w:val="22"/>
                <w:szCs w:val="22"/>
              </w:rPr>
              <w:tab/>
            </w:r>
            <w:r w:rsidRPr="00F4440B">
              <w:rPr>
                <w:rStyle w:val="Hyperlink"/>
                <w:noProof/>
              </w:rPr>
              <w:t>Property Table Notation</w:t>
            </w:r>
            <w:r>
              <w:rPr>
                <w:noProof/>
                <w:webHidden/>
              </w:rPr>
              <w:tab/>
            </w:r>
            <w:r>
              <w:rPr>
                <w:noProof/>
                <w:webHidden/>
              </w:rPr>
              <w:fldChar w:fldCharType="begin"/>
            </w:r>
            <w:r>
              <w:rPr>
                <w:noProof/>
                <w:webHidden/>
              </w:rPr>
              <w:instrText xml:space="preserve"> PAGEREF _Toc426119876 \h </w:instrText>
            </w:r>
            <w:r>
              <w:rPr>
                <w:noProof/>
                <w:webHidden/>
              </w:rPr>
            </w:r>
            <w:r>
              <w:rPr>
                <w:noProof/>
                <w:webHidden/>
              </w:rPr>
              <w:fldChar w:fldCharType="separate"/>
            </w:r>
            <w:r>
              <w:rPr>
                <w:noProof/>
                <w:webHidden/>
              </w:rPr>
              <w:t>4</w:t>
            </w:r>
            <w:r>
              <w:rPr>
                <w:noProof/>
                <w:webHidden/>
              </w:rPr>
              <w:fldChar w:fldCharType="end"/>
            </w:r>
          </w:hyperlink>
        </w:p>
        <w:p w14:paraId="7A278C38" w14:textId="77777777" w:rsidR="00457D06" w:rsidRDefault="00457D06">
          <w:pPr>
            <w:pStyle w:val="TOC3"/>
            <w:tabs>
              <w:tab w:val="left" w:pos="1320"/>
              <w:tab w:val="right" w:leader="dot" w:pos="8630"/>
            </w:tabs>
            <w:rPr>
              <w:rFonts w:eastAsiaTheme="minorEastAsia" w:cstheme="minorBidi"/>
              <w:noProof/>
              <w:sz w:val="22"/>
              <w:szCs w:val="22"/>
            </w:rPr>
          </w:pPr>
          <w:hyperlink w:anchor="_Toc426119877" w:history="1">
            <w:r w:rsidRPr="00F4440B">
              <w:rPr>
                <w:rStyle w:val="Hyperlink"/>
                <w:noProof/>
              </w:rPr>
              <w:t>1.2.6</w:t>
            </w:r>
            <w:r>
              <w:rPr>
                <w:rFonts w:eastAsiaTheme="minorEastAsia" w:cstheme="minorBidi"/>
                <w:noProof/>
                <w:sz w:val="22"/>
                <w:szCs w:val="22"/>
              </w:rPr>
              <w:tab/>
            </w:r>
            <w:r w:rsidRPr="00F4440B">
              <w:rPr>
                <w:rStyle w:val="Hyperlink"/>
                <w:noProof/>
              </w:rPr>
              <w:t>Property and Class Descriptions</w:t>
            </w:r>
            <w:r>
              <w:rPr>
                <w:noProof/>
                <w:webHidden/>
              </w:rPr>
              <w:tab/>
            </w:r>
            <w:r>
              <w:rPr>
                <w:noProof/>
                <w:webHidden/>
              </w:rPr>
              <w:fldChar w:fldCharType="begin"/>
            </w:r>
            <w:r>
              <w:rPr>
                <w:noProof/>
                <w:webHidden/>
              </w:rPr>
              <w:instrText xml:space="preserve"> PAGEREF _Toc426119877 \h </w:instrText>
            </w:r>
            <w:r>
              <w:rPr>
                <w:noProof/>
                <w:webHidden/>
              </w:rPr>
            </w:r>
            <w:r>
              <w:rPr>
                <w:noProof/>
                <w:webHidden/>
              </w:rPr>
              <w:fldChar w:fldCharType="separate"/>
            </w:r>
            <w:r>
              <w:rPr>
                <w:noProof/>
                <w:webHidden/>
              </w:rPr>
              <w:t>4</w:t>
            </w:r>
            <w:r>
              <w:rPr>
                <w:noProof/>
                <w:webHidden/>
              </w:rPr>
              <w:fldChar w:fldCharType="end"/>
            </w:r>
          </w:hyperlink>
        </w:p>
        <w:p w14:paraId="5A3B48C9" w14:textId="77777777" w:rsidR="00457D06" w:rsidRDefault="00457D06">
          <w:pPr>
            <w:pStyle w:val="TOC1"/>
            <w:rPr>
              <w:rFonts w:eastAsiaTheme="minorEastAsia" w:cstheme="minorBidi"/>
              <w:b w:val="0"/>
              <w:sz w:val="22"/>
              <w:szCs w:val="22"/>
            </w:rPr>
          </w:pPr>
          <w:hyperlink w:anchor="_Toc426119878" w:history="1">
            <w:r w:rsidRPr="00F4440B">
              <w:rPr>
                <w:rStyle w:val="Hyperlink"/>
              </w:rPr>
              <w:t>2</w:t>
            </w:r>
            <w:r>
              <w:rPr>
                <w:rFonts w:eastAsiaTheme="minorEastAsia" w:cstheme="minorBidi"/>
                <w:b w:val="0"/>
                <w:sz w:val="22"/>
                <w:szCs w:val="22"/>
              </w:rPr>
              <w:tab/>
            </w:r>
            <w:r w:rsidRPr="00F4440B">
              <w:rPr>
                <w:rStyle w:val="Hyperlink"/>
              </w:rPr>
              <w:t>Background Information</w:t>
            </w:r>
            <w:r>
              <w:rPr>
                <w:webHidden/>
              </w:rPr>
              <w:tab/>
            </w:r>
            <w:r>
              <w:rPr>
                <w:webHidden/>
              </w:rPr>
              <w:fldChar w:fldCharType="begin"/>
            </w:r>
            <w:r>
              <w:rPr>
                <w:webHidden/>
              </w:rPr>
              <w:instrText xml:space="preserve"> PAGEREF _Toc426119878 \h </w:instrText>
            </w:r>
            <w:r>
              <w:rPr>
                <w:webHidden/>
              </w:rPr>
            </w:r>
            <w:r>
              <w:rPr>
                <w:webHidden/>
              </w:rPr>
              <w:fldChar w:fldCharType="separate"/>
            </w:r>
            <w:r>
              <w:rPr>
                <w:webHidden/>
              </w:rPr>
              <w:t>6</w:t>
            </w:r>
            <w:r>
              <w:rPr>
                <w:webHidden/>
              </w:rPr>
              <w:fldChar w:fldCharType="end"/>
            </w:r>
          </w:hyperlink>
        </w:p>
        <w:p w14:paraId="2F643E62" w14:textId="77777777" w:rsidR="00457D06" w:rsidRDefault="00457D06">
          <w:pPr>
            <w:pStyle w:val="TOC2"/>
            <w:tabs>
              <w:tab w:val="left" w:pos="880"/>
              <w:tab w:val="right" w:leader="dot" w:pos="8630"/>
            </w:tabs>
            <w:rPr>
              <w:rFonts w:eastAsiaTheme="minorEastAsia" w:cstheme="minorBidi"/>
              <w:noProof/>
              <w:sz w:val="22"/>
              <w:szCs w:val="22"/>
            </w:rPr>
          </w:pPr>
          <w:hyperlink w:anchor="_Toc426119879" w:history="1">
            <w:r w:rsidRPr="00F4440B">
              <w:rPr>
                <w:rStyle w:val="Hyperlink"/>
                <w:noProof/>
              </w:rPr>
              <w:t>2.1</w:t>
            </w:r>
            <w:r>
              <w:rPr>
                <w:rFonts w:eastAsiaTheme="minorEastAsia" w:cstheme="minorBidi"/>
                <w:noProof/>
                <w:sz w:val="22"/>
                <w:szCs w:val="22"/>
              </w:rPr>
              <w:tab/>
            </w:r>
            <w:r w:rsidRPr="00F4440B">
              <w:rPr>
                <w:rStyle w:val="Hyperlink"/>
                <w:noProof/>
              </w:rPr>
              <w:t>Cyber Observables</w:t>
            </w:r>
            <w:r>
              <w:rPr>
                <w:noProof/>
                <w:webHidden/>
              </w:rPr>
              <w:tab/>
            </w:r>
            <w:r>
              <w:rPr>
                <w:noProof/>
                <w:webHidden/>
              </w:rPr>
              <w:fldChar w:fldCharType="begin"/>
            </w:r>
            <w:r>
              <w:rPr>
                <w:noProof/>
                <w:webHidden/>
              </w:rPr>
              <w:instrText xml:space="preserve"> PAGEREF _Toc426119879 \h </w:instrText>
            </w:r>
            <w:r>
              <w:rPr>
                <w:noProof/>
                <w:webHidden/>
              </w:rPr>
            </w:r>
            <w:r>
              <w:rPr>
                <w:noProof/>
                <w:webHidden/>
              </w:rPr>
              <w:fldChar w:fldCharType="separate"/>
            </w:r>
            <w:r>
              <w:rPr>
                <w:noProof/>
                <w:webHidden/>
              </w:rPr>
              <w:t>6</w:t>
            </w:r>
            <w:r>
              <w:rPr>
                <w:noProof/>
                <w:webHidden/>
              </w:rPr>
              <w:fldChar w:fldCharType="end"/>
            </w:r>
          </w:hyperlink>
        </w:p>
        <w:p w14:paraId="33B9F6A4" w14:textId="77777777" w:rsidR="00457D06" w:rsidRDefault="00457D06">
          <w:pPr>
            <w:pStyle w:val="TOC1"/>
            <w:rPr>
              <w:rFonts w:eastAsiaTheme="minorEastAsia" w:cstheme="minorBidi"/>
              <w:b w:val="0"/>
              <w:sz w:val="22"/>
              <w:szCs w:val="22"/>
            </w:rPr>
          </w:pPr>
          <w:hyperlink w:anchor="_Toc426119880" w:history="1">
            <w:r w:rsidRPr="00F4440B">
              <w:rPr>
                <w:rStyle w:val="Hyperlink"/>
              </w:rPr>
              <w:t>3</w:t>
            </w:r>
            <w:r>
              <w:rPr>
                <w:rFonts w:eastAsiaTheme="minorEastAsia" w:cstheme="minorBidi"/>
                <w:b w:val="0"/>
                <w:sz w:val="22"/>
                <w:szCs w:val="22"/>
              </w:rPr>
              <w:tab/>
            </w:r>
            <w:r w:rsidRPr="00F4440B">
              <w:rPr>
                <w:rStyle w:val="Hyperlink"/>
              </w:rPr>
              <w:t>CybOX Core Data Model</w:t>
            </w:r>
            <w:r>
              <w:rPr>
                <w:webHidden/>
              </w:rPr>
              <w:tab/>
            </w:r>
            <w:r>
              <w:rPr>
                <w:webHidden/>
              </w:rPr>
              <w:fldChar w:fldCharType="begin"/>
            </w:r>
            <w:r>
              <w:rPr>
                <w:webHidden/>
              </w:rPr>
              <w:instrText xml:space="preserve"> PAGEREF _Toc426119880 \h </w:instrText>
            </w:r>
            <w:r>
              <w:rPr>
                <w:webHidden/>
              </w:rPr>
            </w:r>
            <w:r>
              <w:rPr>
                <w:webHidden/>
              </w:rPr>
              <w:fldChar w:fldCharType="separate"/>
            </w:r>
            <w:r>
              <w:rPr>
                <w:webHidden/>
              </w:rPr>
              <w:t>7</w:t>
            </w:r>
            <w:r>
              <w:rPr>
                <w:webHidden/>
              </w:rPr>
              <w:fldChar w:fldCharType="end"/>
            </w:r>
          </w:hyperlink>
        </w:p>
        <w:p w14:paraId="0037BE89" w14:textId="77777777" w:rsidR="00457D06" w:rsidRDefault="00457D06">
          <w:pPr>
            <w:pStyle w:val="TOC2"/>
            <w:tabs>
              <w:tab w:val="left" w:pos="880"/>
              <w:tab w:val="right" w:leader="dot" w:pos="8630"/>
            </w:tabs>
            <w:rPr>
              <w:rFonts w:eastAsiaTheme="minorEastAsia" w:cstheme="minorBidi"/>
              <w:noProof/>
              <w:sz w:val="22"/>
              <w:szCs w:val="22"/>
            </w:rPr>
          </w:pPr>
          <w:hyperlink w:anchor="_Toc426119881" w:history="1">
            <w:r w:rsidRPr="00F4440B">
              <w:rPr>
                <w:rStyle w:val="Hyperlink"/>
                <w:noProof/>
              </w:rPr>
              <w:t>3.1</w:t>
            </w:r>
            <w:r>
              <w:rPr>
                <w:rFonts w:eastAsiaTheme="minorEastAsia" w:cstheme="minorBidi"/>
                <w:noProof/>
                <w:sz w:val="22"/>
                <w:szCs w:val="22"/>
              </w:rPr>
              <w:tab/>
            </w:r>
            <w:r w:rsidRPr="00F4440B">
              <w:rPr>
                <w:rStyle w:val="Hyperlink"/>
                <w:noProof/>
              </w:rPr>
              <w:t>Primary Classes</w:t>
            </w:r>
            <w:r>
              <w:rPr>
                <w:noProof/>
                <w:webHidden/>
              </w:rPr>
              <w:tab/>
            </w:r>
            <w:r>
              <w:rPr>
                <w:noProof/>
                <w:webHidden/>
              </w:rPr>
              <w:fldChar w:fldCharType="begin"/>
            </w:r>
            <w:r>
              <w:rPr>
                <w:noProof/>
                <w:webHidden/>
              </w:rPr>
              <w:instrText xml:space="preserve"> PAGEREF _Toc426119881 \h </w:instrText>
            </w:r>
            <w:r>
              <w:rPr>
                <w:noProof/>
                <w:webHidden/>
              </w:rPr>
            </w:r>
            <w:r>
              <w:rPr>
                <w:noProof/>
                <w:webHidden/>
              </w:rPr>
              <w:fldChar w:fldCharType="separate"/>
            </w:r>
            <w:r>
              <w:rPr>
                <w:noProof/>
                <w:webHidden/>
              </w:rPr>
              <w:t>7</w:t>
            </w:r>
            <w:r>
              <w:rPr>
                <w:noProof/>
                <w:webHidden/>
              </w:rPr>
              <w:fldChar w:fldCharType="end"/>
            </w:r>
          </w:hyperlink>
        </w:p>
        <w:p w14:paraId="75952FC9" w14:textId="77777777" w:rsidR="00457D06" w:rsidRDefault="00457D06">
          <w:pPr>
            <w:pStyle w:val="TOC3"/>
            <w:tabs>
              <w:tab w:val="left" w:pos="1320"/>
              <w:tab w:val="right" w:leader="dot" w:pos="8630"/>
            </w:tabs>
            <w:rPr>
              <w:rFonts w:eastAsiaTheme="minorEastAsia" w:cstheme="minorBidi"/>
              <w:noProof/>
              <w:sz w:val="22"/>
              <w:szCs w:val="22"/>
            </w:rPr>
          </w:pPr>
          <w:hyperlink w:anchor="_Toc426119882" w:history="1">
            <w:r w:rsidRPr="00F4440B">
              <w:rPr>
                <w:rStyle w:val="Hyperlink"/>
                <w:noProof/>
              </w:rPr>
              <w:t>3.1.1</w:t>
            </w:r>
            <w:r>
              <w:rPr>
                <w:rFonts w:eastAsiaTheme="minorEastAsia" w:cstheme="minorBidi"/>
                <w:noProof/>
                <w:sz w:val="22"/>
                <w:szCs w:val="22"/>
              </w:rPr>
              <w:tab/>
            </w:r>
            <w:r w:rsidRPr="00F4440B">
              <w:rPr>
                <w:rStyle w:val="Hyperlink"/>
                <w:noProof/>
              </w:rPr>
              <w:t>ActionType Class</w:t>
            </w:r>
            <w:r>
              <w:rPr>
                <w:noProof/>
                <w:webHidden/>
              </w:rPr>
              <w:tab/>
            </w:r>
            <w:r>
              <w:rPr>
                <w:noProof/>
                <w:webHidden/>
              </w:rPr>
              <w:fldChar w:fldCharType="begin"/>
            </w:r>
            <w:r>
              <w:rPr>
                <w:noProof/>
                <w:webHidden/>
              </w:rPr>
              <w:instrText xml:space="preserve"> PAGEREF _Toc426119882 \h </w:instrText>
            </w:r>
            <w:r>
              <w:rPr>
                <w:noProof/>
                <w:webHidden/>
              </w:rPr>
            </w:r>
            <w:r>
              <w:rPr>
                <w:noProof/>
                <w:webHidden/>
              </w:rPr>
              <w:fldChar w:fldCharType="separate"/>
            </w:r>
            <w:r>
              <w:rPr>
                <w:noProof/>
                <w:webHidden/>
              </w:rPr>
              <w:t>7</w:t>
            </w:r>
            <w:r>
              <w:rPr>
                <w:noProof/>
                <w:webHidden/>
              </w:rPr>
              <w:fldChar w:fldCharType="end"/>
            </w:r>
          </w:hyperlink>
        </w:p>
        <w:p w14:paraId="77571DB1" w14:textId="77777777" w:rsidR="00457D06" w:rsidRDefault="00457D06">
          <w:pPr>
            <w:pStyle w:val="TOC3"/>
            <w:tabs>
              <w:tab w:val="left" w:pos="1320"/>
              <w:tab w:val="right" w:leader="dot" w:pos="8630"/>
            </w:tabs>
            <w:rPr>
              <w:rFonts w:eastAsiaTheme="minorEastAsia" w:cstheme="minorBidi"/>
              <w:noProof/>
              <w:sz w:val="22"/>
              <w:szCs w:val="22"/>
            </w:rPr>
          </w:pPr>
          <w:hyperlink w:anchor="_Toc426119883" w:history="1">
            <w:r w:rsidRPr="00F4440B">
              <w:rPr>
                <w:rStyle w:val="Hyperlink"/>
                <w:noProof/>
              </w:rPr>
              <w:t>3.1.2</w:t>
            </w:r>
            <w:r>
              <w:rPr>
                <w:rFonts w:eastAsiaTheme="minorEastAsia" w:cstheme="minorBidi"/>
                <w:noProof/>
                <w:sz w:val="22"/>
                <w:szCs w:val="22"/>
              </w:rPr>
              <w:tab/>
            </w:r>
            <w:r w:rsidRPr="00F4440B">
              <w:rPr>
                <w:rStyle w:val="Hyperlink"/>
                <w:noProof/>
              </w:rPr>
              <w:t>EventType Class</w:t>
            </w:r>
            <w:r>
              <w:rPr>
                <w:noProof/>
                <w:webHidden/>
              </w:rPr>
              <w:tab/>
            </w:r>
            <w:r>
              <w:rPr>
                <w:noProof/>
                <w:webHidden/>
              </w:rPr>
              <w:fldChar w:fldCharType="begin"/>
            </w:r>
            <w:r>
              <w:rPr>
                <w:noProof/>
                <w:webHidden/>
              </w:rPr>
              <w:instrText xml:space="preserve"> PAGEREF _Toc426119883 \h </w:instrText>
            </w:r>
            <w:r>
              <w:rPr>
                <w:noProof/>
                <w:webHidden/>
              </w:rPr>
            </w:r>
            <w:r>
              <w:rPr>
                <w:noProof/>
                <w:webHidden/>
              </w:rPr>
              <w:fldChar w:fldCharType="separate"/>
            </w:r>
            <w:r>
              <w:rPr>
                <w:noProof/>
                <w:webHidden/>
              </w:rPr>
              <w:t>10</w:t>
            </w:r>
            <w:r>
              <w:rPr>
                <w:noProof/>
                <w:webHidden/>
              </w:rPr>
              <w:fldChar w:fldCharType="end"/>
            </w:r>
          </w:hyperlink>
        </w:p>
        <w:p w14:paraId="641AF846" w14:textId="77777777" w:rsidR="00457D06" w:rsidRDefault="00457D06">
          <w:pPr>
            <w:pStyle w:val="TOC3"/>
            <w:tabs>
              <w:tab w:val="left" w:pos="1320"/>
              <w:tab w:val="right" w:leader="dot" w:pos="8630"/>
            </w:tabs>
            <w:rPr>
              <w:rFonts w:eastAsiaTheme="minorEastAsia" w:cstheme="minorBidi"/>
              <w:noProof/>
              <w:sz w:val="22"/>
              <w:szCs w:val="22"/>
            </w:rPr>
          </w:pPr>
          <w:hyperlink w:anchor="_Toc426119884" w:history="1">
            <w:r w:rsidRPr="00F4440B">
              <w:rPr>
                <w:rStyle w:val="Hyperlink"/>
                <w:noProof/>
              </w:rPr>
              <w:t>3.1.3</w:t>
            </w:r>
            <w:r>
              <w:rPr>
                <w:rFonts w:eastAsiaTheme="minorEastAsia" w:cstheme="minorBidi"/>
                <w:noProof/>
                <w:sz w:val="22"/>
                <w:szCs w:val="22"/>
              </w:rPr>
              <w:tab/>
            </w:r>
            <w:r w:rsidRPr="00F4440B">
              <w:rPr>
                <w:rStyle w:val="Hyperlink"/>
                <w:noProof/>
              </w:rPr>
              <w:t>ObjectType Class</w:t>
            </w:r>
            <w:r>
              <w:rPr>
                <w:noProof/>
                <w:webHidden/>
              </w:rPr>
              <w:tab/>
            </w:r>
            <w:r>
              <w:rPr>
                <w:noProof/>
                <w:webHidden/>
              </w:rPr>
              <w:fldChar w:fldCharType="begin"/>
            </w:r>
            <w:r>
              <w:rPr>
                <w:noProof/>
                <w:webHidden/>
              </w:rPr>
              <w:instrText xml:space="preserve"> PAGEREF _Toc426119884 \h </w:instrText>
            </w:r>
            <w:r>
              <w:rPr>
                <w:noProof/>
                <w:webHidden/>
              </w:rPr>
            </w:r>
            <w:r>
              <w:rPr>
                <w:noProof/>
                <w:webHidden/>
              </w:rPr>
              <w:fldChar w:fldCharType="separate"/>
            </w:r>
            <w:r>
              <w:rPr>
                <w:noProof/>
                <w:webHidden/>
              </w:rPr>
              <w:t>11</w:t>
            </w:r>
            <w:r>
              <w:rPr>
                <w:noProof/>
                <w:webHidden/>
              </w:rPr>
              <w:fldChar w:fldCharType="end"/>
            </w:r>
          </w:hyperlink>
        </w:p>
        <w:p w14:paraId="79B381B3" w14:textId="77777777" w:rsidR="00457D06" w:rsidRDefault="00457D06">
          <w:pPr>
            <w:pStyle w:val="TOC3"/>
            <w:tabs>
              <w:tab w:val="left" w:pos="1320"/>
              <w:tab w:val="right" w:leader="dot" w:pos="8630"/>
            </w:tabs>
            <w:rPr>
              <w:rFonts w:eastAsiaTheme="minorEastAsia" w:cstheme="minorBidi"/>
              <w:noProof/>
              <w:sz w:val="22"/>
              <w:szCs w:val="22"/>
            </w:rPr>
          </w:pPr>
          <w:hyperlink w:anchor="_Toc426119885" w:history="1">
            <w:r w:rsidRPr="00F4440B">
              <w:rPr>
                <w:rStyle w:val="Hyperlink"/>
                <w:noProof/>
              </w:rPr>
              <w:t>3.1.4</w:t>
            </w:r>
            <w:r>
              <w:rPr>
                <w:rFonts w:eastAsiaTheme="minorEastAsia" w:cstheme="minorBidi"/>
                <w:noProof/>
                <w:sz w:val="22"/>
                <w:szCs w:val="22"/>
              </w:rPr>
              <w:tab/>
            </w:r>
            <w:r w:rsidRPr="00F4440B">
              <w:rPr>
                <w:rStyle w:val="Hyperlink"/>
                <w:noProof/>
              </w:rPr>
              <w:t>ObservableType Class</w:t>
            </w:r>
            <w:r>
              <w:rPr>
                <w:noProof/>
                <w:webHidden/>
              </w:rPr>
              <w:tab/>
            </w:r>
            <w:r>
              <w:rPr>
                <w:noProof/>
                <w:webHidden/>
              </w:rPr>
              <w:fldChar w:fldCharType="begin"/>
            </w:r>
            <w:r>
              <w:rPr>
                <w:noProof/>
                <w:webHidden/>
              </w:rPr>
              <w:instrText xml:space="preserve"> PAGEREF _Toc426119885 \h </w:instrText>
            </w:r>
            <w:r>
              <w:rPr>
                <w:noProof/>
                <w:webHidden/>
              </w:rPr>
            </w:r>
            <w:r>
              <w:rPr>
                <w:noProof/>
                <w:webHidden/>
              </w:rPr>
              <w:fldChar w:fldCharType="separate"/>
            </w:r>
            <w:r>
              <w:rPr>
                <w:noProof/>
                <w:webHidden/>
              </w:rPr>
              <w:t>13</w:t>
            </w:r>
            <w:r>
              <w:rPr>
                <w:noProof/>
                <w:webHidden/>
              </w:rPr>
              <w:fldChar w:fldCharType="end"/>
            </w:r>
          </w:hyperlink>
        </w:p>
        <w:p w14:paraId="76839BEC" w14:textId="77777777" w:rsidR="00457D06" w:rsidRDefault="00457D06">
          <w:pPr>
            <w:pStyle w:val="TOC2"/>
            <w:tabs>
              <w:tab w:val="left" w:pos="880"/>
              <w:tab w:val="right" w:leader="dot" w:pos="8630"/>
            </w:tabs>
            <w:rPr>
              <w:rFonts w:eastAsiaTheme="minorEastAsia" w:cstheme="minorBidi"/>
              <w:noProof/>
              <w:sz w:val="22"/>
              <w:szCs w:val="22"/>
            </w:rPr>
          </w:pPr>
          <w:hyperlink w:anchor="_Toc426119886" w:history="1">
            <w:r w:rsidRPr="00F4440B">
              <w:rPr>
                <w:rStyle w:val="Hyperlink"/>
                <w:noProof/>
              </w:rPr>
              <w:t>3.2</w:t>
            </w:r>
            <w:r>
              <w:rPr>
                <w:rFonts w:eastAsiaTheme="minorEastAsia" w:cstheme="minorBidi"/>
                <w:noProof/>
                <w:sz w:val="22"/>
                <w:szCs w:val="22"/>
              </w:rPr>
              <w:tab/>
            </w:r>
            <w:r w:rsidRPr="00F4440B">
              <w:rPr>
                <w:rStyle w:val="Hyperlink"/>
                <w:noProof/>
              </w:rPr>
              <w:t>Secondary Classes</w:t>
            </w:r>
            <w:r>
              <w:rPr>
                <w:noProof/>
                <w:webHidden/>
              </w:rPr>
              <w:tab/>
            </w:r>
            <w:r>
              <w:rPr>
                <w:noProof/>
                <w:webHidden/>
              </w:rPr>
              <w:fldChar w:fldCharType="begin"/>
            </w:r>
            <w:r>
              <w:rPr>
                <w:noProof/>
                <w:webHidden/>
              </w:rPr>
              <w:instrText xml:space="preserve"> PAGEREF _Toc426119886 \h </w:instrText>
            </w:r>
            <w:r>
              <w:rPr>
                <w:noProof/>
                <w:webHidden/>
              </w:rPr>
            </w:r>
            <w:r>
              <w:rPr>
                <w:noProof/>
                <w:webHidden/>
              </w:rPr>
              <w:fldChar w:fldCharType="separate"/>
            </w:r>
            <w:r>
              <w:rPr>
                <w:noProof/>
                <w:webHidden/>
              </w:rPr>
              <w:t>15</w:t>
            </w:r>
            <w:r>
              <w:rPr>
                <w:noProof/>
                <w:webHidden/>
              </w:rPr>
              <w:fldChar w:fldCharType="end"/>
            </w:r>
          </w:hyperlink>
        </w:p>
        <w:p w14:paraId="32019C27" w14:textId="77777777" w:rsidR="00457D06" w:rsidRDefault="00457D06">
          <w:pPr>
            <w:pStyle w:val="TOC3"/>
            <w:tabs>
              <w:tab w:val="left" w:pos="1320"/>
              <w:tab w:val="right" w:leader="dot" w:pos="8630"/>
            </w:tabs>
            <w:rPr>
              <w:rFonts w:eastAsiaTheme="minorEastAsia" w:cstheme="minorBidi"/>
              <w:noProof/>
              <w:sz w:val="22"/>
              <w:szCs w:val="22"/>
            </w:rPr>
          </w:pPr>
          <w:hyperlink w:anchor="_Toc426119887" w:history="1">
            <w:r w:rsidRPr="00F4440B">
              <w:rPr>
                <w:rStyle w:val="Hyperlink"/>
                <w:noProof/>
              </w:rPr>
              <w:t>3.2.1</w:t>
            </w:r>
            <w:r>
              <w:rPr>
                <w:rFonts w:eastAsiaTheme="minorEastAsia" w:cstheme="minorBidi"/>
                <w:noProof/>
                <w:sz w:val="22"/>
                <w:szCs w:val="22"/>
              </w:rPr>
              <w:tab/>
            </w:r>
            <w:r w:rsidRPr="00F4440B">
              <w:rPr>
                <w:rStyle w:val="Hyperlink"/>
                <w:noProof/>
              </w:rPr>
              <w:t>ActionArgumentType Class</w:t>
            </w:r>
            <w:r>
              <w:rPr>
                <w:noProof/>
                <w:webHidden/>
              </w:rPr>
              <w:tab/>
            </w:r>
            <w:r>
              <w:rPr>
                <w:noProof/>
                <w:webHidden/>
              </w:rPr>
              <w:fldChar w:fldCharType="begin"/>
            </w:r>
            <w:r>
              <w:rPr>
                <w:noProof/>
                <w:webHidden/>
              </w:rPr>
              <w:instrText xml:space="preserve"> PAGEREF _Toc426119887 \h </w:instrText>
            </w:r>
            <w:r>
              <w:rPr>
                <w:noProof/>
                <w:webHidden/>
              </w:rPr>
            </w:r>
            <w:r>
              <w:rPr>
                <w:noProof/>
                <w:webHidden/>
              </w:rPr>
              <w:fldChar w:fldCharType="separate"/>
            </w:r>
            <w:r>
              <w:rPr>
                <w:noProof/>
                <w:webHidden/>
              </w:rPr>
              <w:t>15</w:t>
            </w:r>
            <w:r>
              <w:rPr>
                <w:noProof/>
                <w:webHidden/>
              </w:rPr>
              <w:fldChar w:fldCharType="end"/>
            </w:r>
          </w:hyperlink>
        </w:p>
        <w:p w14:paraId="02D061E8" w14:textId="77777777" w:rsidR="00457D06" w:rsidRDefault="00457D06">
          <w:pPr>
            <w:pStyle w:val="TOC3"/>
            <w:tabs>
              <w:tab w:val="left" w:pos="1320"/>
              <w:tab w:val="right" w:leader="dot" w:pos="8630"/>
            </w:tabs>
            <w:rPr>
              <w:rFonts w:eastAsiaTheme="minorEastAsia" w:cstheme="minorBidi"/>
              <w:noProof/>
              <w:sz w:val="22"/>
              <w:szCs w:val="22"/>
            </w:rPr>
          </w:pPr>
          <w:hyperlink w:anchor="_Toc426119888" w:history="1">
            <w:r w:rsidRPr="00F4440B">
              <w:rPr>
                <w:rStyle w:val="Hyperlink"/>
                <w:noProof/>
              </w:rPr>
              <w:t>3.2.2</w:t>
            </w:r>
            <w:r>
              <w:rPr>
                <w:rFonts w:eastAsiaTheme="minorEastAsia" w:cstheme="minorBidi"/>
                <w:noProof/>
                <w:sz w:val="22"/>
                <w:szCs w:val="22"/>
              </w:rPr>
              <w:tab/>
            </w:r>
            <w:r w:rsidRPr="00F4440B">
              <w:rPr>
                <w:rStyle w:val="Hyperlink"/>
                <w:noProof/>
              </w:rPr>
              <w:t>ActionPertinentObjectPropertyType Class</w:t>
            </w:r>
            <w:r>
              <w:rPr>
                <w:noProof/>
                <w:webHidden/>
              </w:rPr>
              <w:tab/>
            </w:r>
            <w:r>
              <w:rPr>
                <w:noProof/>
                <w:webHidden/>
              </w:rPr>
              <w:fldChar w:fldCharType="begin"/>
            </w:r>
            <w:r>
              <w:rPr>
                <w:noProof/>
                <w:webHidden/>
              </w:rPr>
              <w:instrText xml:space="preserve"> PAGEREF _Toc426119888 \h </w:instrText>
            </w:r>
            <w:r>
              <w:rPr>
                <w:noProof/>
                <w:webHidden/>
              </w:rPr>
            </w:r>
            <w:r>
              <w:rPr>
                <w:noProof/>
                <w:webHidden/>
              </w:rPr>
              <w:fldChar w:fldCharType="separate"/>
            </w:r>
            <w:r>
              <w:rPr>
                <w:noProof/>
                <w:webHidden/>
              </w:rPr>
              <w:t>16</w:t>
            </w:r>
            <w:r>
              <w:rPr>
                <w:noProof/>
                <w:webHidden/>
              </w:rPr>
              <w:fldChar w:fldCharType="end"/>
            </w:r>
          </w:hyperlink>
        </w:p>
        <w:p w14:paraId="0F48BDAD" w14:textId="77777777" w:rsidR="00457D06" w:rsidRDefault="00457D06">
          <w:pPr>
            <w:pStyle w:val="TOC3"/>
            <w:tabs>
              <w:tab w:val="left" w:pos="1320"/>
              <w:tab w:val="right" w:leader="dot" w:pos="8630"/>
            </w:tabs>
            <w:rPr>
              <w:rFonts w:eastAsiaTheme="minorEastAsia" w:cstheme="minorBidi"/>
              <w:noProof/>
              <w:sz w:val="22"/>
              <w:szCs w:val="22"/>
            </w:rPr>
          </w:pPr>
          <w:hyperlink w:anchor="_Toc426119889" w:history="1">
            <w:r w:rsidRPr="00F4440B">
              <w:rPr>
                <w:rStyle w:val="Hyperlink"/>
                <w:noProof/>
              </w:rPr>
              <w:t>3.2.3</w:t>
            </w:r>
            <w:r>
              <w:rPr>
                <w:rFonts w:eastAsiaTheme="minorEastAsia" w:cstheme="minorBidi"/>
                <w:noProof/>
                <w:sz w:val="22"/>
                <w:szCs w:val="22"/>
              </w:rPr>
              <w:tab/>
            </w:r>
            <w:r w:rsidRPr="00F4440B">
              <w:rPr>
                <w:rStyle w:val="Hyperlink"/>
                <w:noProof/>
              </w:rPr>
              <w:t>ActionRelationshipType Class</w:t>
            </w:r>
            <w:r>
              <w:rPr>
                <w:noProof/>
                <w:webHidden/>
              </w:rPr>
              <w:tab/>
            </w:r>
            <w:r>
              <w:rPr>
                <w:noProof/>
                <w:webHidden/>
              </w:rPr>
              <w:fldChar w:fldCharType="begin"/>
            </w:r>
            <w:r>
              <w:rPr>
                <w:noProof/>
                <w:webHidden/>
              </w:rPr>
              <w:instrText xml:space="preserve"> PAGEREF _Toc426119889 \h </w:instrText>
            </w:r>
            <w:r>
              <w:rPr>
                <w:noProof/>
                <w:webHidden/>
              </w:rPr>
            </w:r>
            <w:r>
              <w:rPr>
                <w:noProof/>
                <w:webHidden/>
              </w:rPr>
              <w:fldChar w:fldCharType="separate"/>
            </w:r>
            <w:r>
              <w:rPr>
                <w:noProof/>
                <w:webHidden/>
              </w:rPr>
              <w:t>17</w:t>
            </w:r>
            <w:r>
              <w:rPr>
                <w:noProof/>
                <w:webHidden/>
              </w:rPr>
              <w:fldChar w:fldCharType="end"/>
            </w:r>
          </w:hyperlink>
        </w:p>
        <w:p w14:paraId="74A158C2" w14:textId="77777777" w:rsidR="00457D06" w:rsidRDefault="00457D06">
          <w:pPr>
            <w:pStyle w:val="TOC4"/>
            <w:tabs>
              <w:tab w:val="left" w:pos="1760"/>
              <w:tab w:val="right" w:leader="dot" w:pos="8630"/>
            </w:tabs>
            <w:rPr>
              <w:noProof/>
              <w:sz w:val="22"/>
            </w:rPr>
          </w:pPr>
          <w:hyperlink w:anchor="_Toc426119890" w:history="1">
            <w:r w:rsidRPr="00F4440B">
              <w:rPr>
                <w:rStyle w:val="Hyperlink"/>
                <w:noProof/>
              </w:rPr>
              <w:t>3.2.3.1</w:t>
            </w:r>
            <w:r>
              <w:rPr>
                <w:noProof/>
                <w:sz w:val="22"/>
              </w:rPr>
              <w:tab/>
            </w:r>
            <w:r w:rsidRPr="00F4440B">
              <w:rPr>
                <w:rStyle w:val="Hyperlink"/>
                <w:noProof/>
              </w:rPr>
              <w:t>ActionReferenceType Class</w:t>
            </w:r>
            <w:r>
              <w:rPr>
                <w:noProof/>
                <w:webHidden/>
              </w:rPr>
              <w:tab/>
            </w:r>
            <w:r>
              <w:rPr>
                <w:noProof/>
                <w:webHidden/>
              </w:rPr>
              <w:fldChar w:fldCharType="begin"/>
            </w:r>
            <w:r>
              <w:rPr>
                <w:noProof/>
                <w:webHidden/>
              </w:rPr>
              <w:instrText xml:space="preserve"> PAGEREF _Toc426119890 \h </w:instrText>
            </w:r>
            <w:r>
              <w:rPr>
                <w:noProof/>
                <w:webHidden/>
              </w:rPr>
            </w:r>
            <w:r>
              <w:rPr>
                <w:noProof/>
                <w:webHidden/>
              </w:rPr>
              <w:fldChar w:fldCharType="separate"/>
            </w:r>
            <w:r>
              <w:rPr>
                <w:noProof/>
                <w:webHidden/>
              </w:rPr>
              <w:t>18</w:t>
            </w:r>
            <w:r>
              <w:rPr>
                <w:noProof/>
                <w:webHidden/>
              </w:rPr>
              <w:fldChar w:fldCharType="end"/>
            </w:r>
          </w:hyperlink>
        </w:p>
        <w:p w14:paraId="6CD7032F" w14:textId="77777777" w:rsidR="00457D06" w:rsidRDefault="00457D06">
          <w:pPr>
            <w:pStyle w:val="TOC3"/>
            <w:tabs>
              <w:tab w:val="left" w:pos="1320"/>
              <w:tab w:val="right" w:leader="dot" w:pos="8630"/>
            </w:tabs>
            <w:rPr>
              <w:rFonts w:eastAsiaTheme="minorEastAsia" w:cstheme="minorBidi"/>
              <w:noProof/>
              <w:sz w:val="22"/>
              <w:szCs w:val="22"/>
            </w:rPr>
          </w:pPr>
          <w:hyperlink w:anchor="_Toc426119891" w:history="1">
            <w:r w:rsidRPr="00F4440B">
              <w:rPr>
                <w:rStyle w:val="Hyperlink"/>
                <w:noProof/>
              </w:rPr>
              <w:t>3.2.4</w:t>
            </w:r>
            <w:r>
              <w:rPr>
                <w:rFonts w:eastAsiaTheme="minorEastAsia" w:cstheme="minorBidi"/>
                <w:noProof/>
                <w:sz w:val="22"/>
                <w:szCs w:val="22"/>
              </w:rPr>
              <w:tab/>
            </w:r>
            <w:r w:rsidRPr="00F4440B">
              <w:rPr>
                <w:rStyle w:val="Hyperlink"/>
                <w:noProof/>
              </w:rPr>
              <w:t>AssociatedObjectType Class</w:t>
            </w:r>
            <w:r>
              <w:rPr>
                <w:noProof/>
                <w:webHidden/>
              </w:rPr>
              <w:tab/>
            </w:r>
            <w:r>
              <w:rPr>
                <w:noProof/>
                <w:webHidden/>
              </w:rPr>
              <w:fldChar w:fldCharType="begin"/>
            </w:r>
            <w:r>
              <w:rPr>
                <w:noProof/>
                <w:webHidden/>
              </w:rPr>
              <w:instrText xml:space="preserve"> PAGEREF _Toc426119891 \h </w:instrText>
            </w:r>
            <w:r>
              <w:rPr>
                <w:noProof/>
                <w:webHidden/>
              </w:rPr>
            </w:r>
            <w:r>
              <w:rPr>
                <w:noProof/>
                <w:webHidden/>
              </w:rPr>
              <w:fldChar w:fldCharType="separate"/>
            </w:r>
            <w:r>
              <w:rPr>
                <w:noProof/>
                <w:webHidden/>
              </w:rPr>
              <w:t>18</w:t>
            </w:r>
            <w:r>
              <w:rPr>
                <w:noProof/>
                <w:webHidden/>
              </w:rPr>
              <w:fldChar w:fldCharType="end"/>
            </w:r>
          </w:hyperlink>
        </w:p>
        <w:p w14:paraId="0FA213E5" w14:textId="77777777" w:rsidR="00457D06" w:rsidRDefault="00457D06">
          <w:pPr>
            <w:pStyle w:val="TOC3"/>
            <w:tabs>
              <w:tab w:val="left" w:pos="1320"/>
              <w:tab w:val="right" w:leader="dot" w:pos="8630"/>
            </w:tabs>
            <w:rPr>
              <w:rFonts w:eastAsiaTheme="minorEastAsia" w:cstheme="minorBidi"/>
              <w:noProof/>
              <w:sz w:val="22"/>
              <w:szCs w:val="22"/>
            </w:rPr>
          </w:pPr>
          <w:hyperlink w:anchor="_Toc426119892" w:history="1">
            <w:r w:rsidRPr="00F4440B">
              <w:rPr>
                <w:rStyle w:val="Hyperlink"/>
                <w:noProof/>
              </w:rPr>
              <w:t>3.2.5</w:t>
            </w:r>
            <w:r>
              <w:rPr>
                <w:rFonts w:eastAsiaTheme="minorEastAsia" w:cstheme="minorBidi"/>
                <w:noProof/>
                <w:sz w:val="22"/>
                <w:szCs w:val="22"/>
              </w:rPr>
              <w:tab/>
            </w:r>
            <w:r w:rsidRPr="00F4440B">
              <w:rPr>
                <w:rStyle w:val="Hyperlink"/>
                <w:noProof/>
              </w:rPr>
              <w:t>DomainSpecificObjectPropertiesType Class</w:t>
            </w:r>
            <w:r>
              <w:rPr>
                <w:noProof/>
                <w:webHidden/>
              </w:rPr>
              <w:tab/>
            </w:r>
            <w:r>
              <w:rPr>
                <w:noProof/>
                <w:webHidden/>
              </w:rPr>
              <w:fldChar w:fldCharType="begin"/>
            </w:r>
            <w:r>
              <w:rPr>
                <w:noProof/>
                <w:webHidden/>
              </w:rPr>
              <w:instrText xml:space="preserve"> PAGEREF _Toc426119892 \h </w:instrText>
            </w:r>
            <w:r>
              <w:rPr>
                <w:noProof/>
                <w:webHidden/>
              </w:rPr>
            </w:r>
            <w:r>
              <w:rPr>
                <w:noProof/>
                <w:webHidden/>
              </w:rPr>
              <w:fldChar w:fldCharType="separate"/>
            </w:r>
            <w:r>
              <w:rPr>
                <w:noProof/>
                <w:webHidden/>
              </w:rPr>
              <w:t>19</w:t>
            </w:r>
            <w:r>
              <w:rPr>
                <w:noProof/>
                <w:webHidden/>
              </w:rPr>
              <w:fldChar w:fldCharType="end"/>
            </w:r>
          </w:hyperlink>
        </w:p>
        <w:p w14:paraId="57E1E85F" w14:textId="77777777" w:rsidR="00457D06" w:rsidRDefault="00457D06">
          <w:pPr>
            <w:pStyle w:val="TOC3"/>
            <w:tabs>
              <w:tab w:val="left" w:pos="1320"/>
              <w:tab w:val="right" w:leader="dot" w:pos="8630"/>
            </w:tabs>
            <w:rPr>
              <w:rFonts w:eastAsiaTheme="minorEastAsia" w:cstheme="minorBidi"/>
              <w:noProof/>
              <w:sz w:val="22"/>
              <w:szCs w:val="22"/>
            </w:rPr>
          </w:pPr>
          <w:hyperlink w:anchor="_Toc426119893" w:history="1">
            <w:r w:rsidRPr="00F4440B">
              <w:rPr>
                <w:rStyle w:val="Hyperlink"/>
                <w:noProof/>
              </w:rPr>
              <w:t>3.2.6</w:t>
            </w:r>
            <w:r>
              <w:rPr>
                <w:rFonts w:eastAsiaTheme="minorEastAsia" w:cstheme="minorBidi"/>
                <w:noProof/>
                <w:sz w:val="22"/>
                <w:szCs w:val="22"/>
              </w:rPr>
              <w:tab/>
            </w:r>
            <w:r w:rsidRPr="00F4440B">
              <w:rPr>
                <w:rStyle w:val="Hyperlink"/>
                <w:noProof/>
              </w:rPr>
              <w:t>FrequencyType Class</w:t>
            </w:r>
            <w:r>
              <w:rPr>
                <w:noProof/>
                <w:webHidden/>
              </w:rPr>
              <w:tab/>
            </w:r>
            <w:r>
              <w:rPr>
                <w:noProof/>
                <w:webHidden/>
              </w:rPr>
              <w:fldChar w:fldCharType="begin"/>
            </w:r>
            <w:r>
              <w:rPr>
                <w:noProof/>
                <w:webHidden/>
              </w:rPr>
              <w:instrText xml:space="preserve"> PAGEREF _Toc426119893 \h </w:instrText>
            </w:r>
            <w:r>
              <w:rPr>
                <w:noProof/>
                <w:webHidden/>
              </w:rPr>
            </w:r>
            <w:r>
              <w:rPr>
                <w:noProof/>
                <w:webHidden/>
              </w:rPr>
              <w:fldChar w:fldCharType="separate"/>
            </w:r>
            <w:r>
              <w:rPr>
                <w:noProof/>
                <w:webHidden/>
              </w:rPr>
              <w:t>19</w:t>
            </w:r>
            <w:r>
              <w:rPr>
                <w:noProof/>
                <w:webHidden/>
              </w:rPr>
              <w:fldChar w:fldCharType="end"/>
            </w:r>
          </w:hyperlink>
        </w:p>
        <w:p w14:paraId="109C567D" w14:textId="77777777" w:rsidR="00457D06" w:rsidRDefault="00457D06">
          <w:pPr>
            <w:pStyle w:val="TOC3"/>
            <w:tabs>
              <w:tab w:val="left" w:pos="1320"/>
              <w:tab w:val="right" w:leader="dot" w:pos="8630"/>
            </w:tabs>
            <w:rPr>
              <w:rFonts w:eastAsiaTheme="minorEastAsia" w:cstheme="minorBidi"/>
              <w:noProof/>
              <w:sz w:val="22"/>
              <w:szCs w:val="22"/>
            </w:rPr>
          </w:pPr>
          <w:hyperlink w:anchor="_Toc426119894" w:history="1">
            <w:r w:rsidRPr="00F4440B">
              <w:rPr>
                <w:rStyle w:val="Hyperlink"/>
                <w:noProof/>
              </w:rPr>
              <w:t>3.2.7</w:t>
            </w:r>
            <w:r>
              <w:rPr>
                <w:rFonts w:eastAsiaTheme="minorEastAsia" w:cstheme="minorBidi"/>
                <w:noProof/>
                <w:sz w:val="22"/>
                <w:szCs w:val="22"/>
              </w:rPr>
              <w:tab/>
            </w:r>
            <w:r w:rsidRPr="00F4440B">
              <w:rPr>
                <w:rStyle w:val="Hyperlink"/>
                <w:noProof/>
              </w:rPr>
              <w:t>ObfuscationTechniqueType Class</w:t>
            </w:r>
            <w:r>
              <w:rPr>
                <w:noProof/>
                <w:webHidden/>
              </w:rPr>
              <w:tab/>
            </w:r>
            <w:r>
              <w:rPr>
                <w:noProof/>
                <w:webHidden/>
              </w:rPr>
              <w:fldChar w:fldCharType="begin"/>
            </w:r>
            <w:r>
              <w:rPr>
                <w:noProof/>
                <w:webHidden/>
              </w:rPr>
              <w:instrText xml:space="preserve"> PAGEREF _Toc426119894 \h </w:instrText>
            </w:r>
            <w:r>
              <w:rPr>
                <w:noProof/>
                <w:webHidden/>
              </w:rPr>
            </w:r>
            <w:r>
              <w:rPr>
                <w:noProof/>
                <w:webHidden/>
              </w:rPr>
              <w:fldChar w:fldCharType="separate"/>
            </w:r>
            <w:r>
              <w:rPr>
                <w:noProof/>
                <w:webHidden/>
              </w:rPr>
              <w:t>20</w:t>
            </w:r>
            <w:r>
              <w:rPr>
                <w:noProof/>
                <w:webHidden/>
              </w:rPr>
              <w:fldChar w:fldCharType="end"/>
            </w:r>
          </w:hyperlink>
        </w:p>
        <w:p w14:paraId="58AEA1F2" w14:textId="77777777" w:rsidR="00457D06" w:rsidRDefault="00457D06">
          <w:pPr>
            <w:pStyle w:val="TOC3"/>
            <w:tabs>
              <w:tab w:val="left" w:pos="1320"/>
              <w:tab w:val="right" w:leader="dot" w:pos="8630"/>
            </w:tabs>
            <w:rPr>
              <w:rFonts w:eastAsiaTheme="minorEastAsia" w:cstheme="minorBidi"/>
              <w:noProof/>
              <w:sz w:val="22"/>
              <w:szCs w:val="22"/>
            </w:rPr>
          </w:pPr>
          <w:hyperlink w:anchor="_Toc426119895" w:history="1">
            <w:r w:rsidRPr="00F4440B">
              <w:rPr>
                <w:rStyle w:val="Hyperlink"/>
                <w:noProof/>
              </w:rPr>
              <w:t>3.2.8</w:t>
            </w:r>
            <w:r>
              <w:rPr>
                <w:rFonts w:eastAsiaTheme="minorEastAsia" w:cstheme="minorBidi"/>
                <w:noProof/>
                <w:sz w:val="22"/>
                <w:szCs w:val="22"/>
              </w:rPr>
              <w:tab/>
            </w:r>
            <w:r w:rsidRPr="00F4440B">
              <w:rPr>
                <w:rStyle w:val="Hyperlink"/>
                <w:noProof/>
              </w:rPr>
              <w:t>ObservableCompositionType Class</w:t>
            </w:r>
            <w:r>
              <w:rPr>
                <w:noProof/>
                <w:webHidden/>
              </w:rPr>
              <w:tab/>
            </w:r>
            <w:r>
              <w:rPr>
                <w:noProof/>
                <w:webHidden/>
              </w:rPr>
              <w:fldChar w:fldCharType="begin"/>
            </w:r>
            <w:r>
              <w:rPr>
                <w:noProof/>
                <w:webHidden/>
              </w:rPr>
              <w:instrText xml:space="preserve"> PAGEREF _Toc426119895 \h </w:instrText>
            </w:r>
            <w:r>
              <w:rPr>
                <w:noProof/>
                <w:webHidden/>
              </w:rPr>
            </w:r>
            <w:r>
              <w:rPr>
                <w:noProof/>
                <w:webHidden/>
              </w:rPr>
              <w:fldChar w:fldCharType="separate"/>
            </w:r>
            <w:r>
              <w:rPr>
                <w:noProof/>
                <w:webHidden/>
              </w:rPr>
              <w:t>20</w:t>
            </w:r>
            <w:r>
              <w:rPr>
                <w:noProof/>
                <w:webHidden/>
              </w:rPr>
              <w:fldChar w:fldCharType="end"/>
            </w:r>
          </w:hyperlink>
        </w:p>
        <w:p w14:paraId="3E87A505" w14:textId="77777777" w:rsidR="00457D06" w:rsidRDefault="00457D06">
          <w:pPr>
            <w:pStyle w:val="TOC3"/>
            <w:tabs>
              <w:tab w:val="left" w:pos="1320"/>
              <w:tab w:val="right" w:leader="dot" w:pos="8630"/>
            </w:tabs>
            <w:rPr>
              <w:rFonts w:eastAsiaTheme="minorEastAsia" w:cstheme="minorBidi"/>
              <w:noProof/>
              <w:sz w:val="22"/>
              <w:szCs w:val="22"/>
            </w:rPr>
          </w:pPr>
          <w:hyperlink w:anchor="_Toc426119896" w:history="1">
            <w:r w:rsidRPr="00F4440B">
              <w:rPr>
                <w:rStyle w:val="Hyperlink"/>
                <w:noProof/>
              </w:rPr>
              <w:t>3.2.9</w:t>
            </w:r>
            <w:r>
              <w:rPr>
                <w:rFonts w:eastAsiaTheme="minorEastAsia" w:cstheme="minorBidi"/>
                <w:noProof/>
                <w:sz w:val="22"/>
                <w:szCs w:val="22"/>
              </w:rPr>
              <w:tab/>
            </w:r>
            <w:r w:rsidRPr="00F4440B">
              <w:rPr>
                <w:rStyle w:val="Hyperlink"/>
                <w:noProof/>
              </w:rPr>
              <w:t>PatternFidelityType Class</w:t>
            </w:r>
            <w:r>
              <w:rPr>
                <w:noProof/>
                <w:webHidden/>
              </w:rPr>
              <w:tab/>
            </w:r>
            <w:r>
              <w:rPr>
                <w:noProof/>
                <w:webHidden/>
              </w:rPr>
              <w:fldChar w:fldCharType="begin"/>
            </w:r>
            <w:r>
              <w:rPr>
                <w:noProof/>
                <w:webHidden/>
              </w:rPr>
              <w:instrText xml:space="preserve"> PAGEREF _Toc426119896 \h </w:instrText>
            </w:r>
            <w:r>
              <w:rPr>
                <w:noProof/>
                <w:webHidden/>
              </w:rPr>
            </w:r>
            <w:r>
              <w:rPr>
                <w:noProof/>
                <w:webHidden/>
              </w:rPr>
              <w:fldChar w:fldCharType="separate"/>
            </w:r>
            <w:r>
              <w:rPr>
                <w:noProof/>
                <w:webHidden/>
              </w:rPr>
              <w:t>21</w:t>
            </w:r>
            <w:r>
              <w:rPr>
                <w:noProof/>
                <w:webHidden/>
              </w:rPr>
              <w:fldChar w:fldCharType="end"/>
            </w:r>
          </w:hyperlink>
        </w:p>
        <w:p w14:paraId="74D27E11" w14:textId="77777777" w:rsidR="00457D06" w:rsidRDefault="00457D06">
          <w:pPr>
            <w:pStyle w:val="TOC3"/>
            <w:tabs>
              <w:tab w:val="left" w:pos="1320"/>
              <w:tab w:val="right" w:leader="dot" w:pos="8630"/>
            </w:tabs>
            <w:rPr>
              <w:rFonts w:eastAsiaTheme="minorEastAsia" w:cstheme="minorBidi"/>
              <w:noProof/>
              <w:sz w:val="22"/>
              <w:szCs w:val="22"/>
            </w:rPr>
          </w:pPr>
          <w:hyperlink w:anchor="_Toc426119897" w:history="1">
            <w:r w:rsidRPr="00F4440B">
              <w:rPr>
                <w:rStyle w:val="Hyperlink"/>
                <w:noProof/>
              </w:rPr>
              <w:t>3.2.10</w:t>
            </w:r>
            <w:r>
              <w:rPr>
                <w:rFonts w:eastAsiaTheme="minorEastAsia" w:cstheme="minorBidi"/>
                <w:noProof/>
                <w:sz w:val="22"/>
                <w:szCs w:val="22"/>
              </w:rPr>
              <w:tab/>
            </w:r>
            <w:r w:rsidRPr="00F4440B">
              <w:rPr>
                <w:rStyle w:val="Hyperlink"/>
                <w:noProof/>
              </w:rPr>
              <w:t>RelatedObjectType Class</w:t>
            </w:r>
            <w:r>
              <w:rPr>
                <w:noProof/>
                <w:webHidden/>
              </w:rPr>
              <w:tab/>
            </w:r>
            <w:r>
              <w:rPr>
                <w:noProof/>
                <w:webHidden/>
              </w:rPr>
              <w:fldChar w:fldCharType="begin"/>
            </w:r>
            <w:r>
              <w:rPr>
                <w:noProof/>
                <w:webHidden/>
              </w:rPr>
              <w:instrText xml:space="preserve"> PAGEREF _Toc426119897 \h </w:instrText>
            </w:r>
            <w:r>
              <w:rPr>
                <w:noProof/>
                <w:webHidden/>
              </w:rPr>
            </w:r>
            <w:r>
              <w:rPr>
                <w:noProof/>
                <w:webHidden/>
              </w:rPr>
              <w:fldChar w:fldCharType="separate"/>
            </w:r>
            <w:r>
              <w:rPr>
                <w:noProof/>
                <w:webHidden/>
              </w:rPr>
              <w:t>21</w:t>
            </w:r>
            <w:r>
              <w:rPr>
                <w:noProof/>
                <w:webHidden/>
              </w:rPr>
              <w:fldChar w:fldCharType="end"/>
            </w:r>
          </w:hyperlink>
        </w:p>
        <w:p w14:paraId="4A3B366E" w14:textId="77777777" w:rsidR="00457D06" w:rsidRDefault="00457D06">
          <w:pPr>
            <w:pStyle w:val="TOC2"/>
            <w:tabs>
              <w:tab w:val="left" w:pos="880"/>
              <w:tab w:val="right" w:leader="dot" w:pos="8630"/>
            </w:tabs>
            <w:rPr>
              <w:rFonts w:eastAsiaTheme="minorEastAsia" w:cstheme="minorBidi"/>
              <w:noProof/>
              <w:sz w:val="22"/>
              <w:szCs w:val="22"/>
            </w:rPr>
          </w:pPr>
          <w:hyperlink w:anchor="_Toc426119898" w:history="1">
            <w:r w:rsidRPr="00F4440B">
              <w:rPr>
                <w:rStyle w:val="Hyperlink"/>
                <w:noProof/>
              </w:rPr>
              <w:t>3.3</w:t>
            </w:r>
            <w:r>
              <w:rPr>
                <w:rFonts w:eastAsiaTheme="minorEastAsia" w:cstheme="minorBidi"/>
                <w:noProof/>
                <w:sz w:val="22"/>
                <w:szCs w:val="22"/>
              </w:rPr>
              <w:tab/>
            </w:r>
            <w:r w:rsidRPr="00F4440B">
              <w:rPr>
                <w:rStyle w:val="Hyperlink"/>
                <w:noProof/>
              </w:rPr>
              <w:t>Content Aggregation Classes</w:t>
            </w:r>
            <w:r>
              <w:rPr>
                <w:noProof/>
                <w:webHidden/>
              </w:rPr>
              <w:tab/>
            </w:r>
            <w:r>
              <w:rPr>
                <w:noProof/>
                <w:webHidden/>
              </w:rPr>
              <w:fldChar w:fldCharType="begin"/>
            </w:r>
            <w:r>
              <w:rPr>
                <w:noProof/>
                <w:webHidden/>
              </w:rPr>
              <w:instrText xml:space="preserve"> PAGEREF _Toc426119898 \h </w:instrText>
            </w:r>
            <w:r>
              <w:rPr>
                <w:noProof/>
                <w:webHidden/>
              </w:rPr>
            </w:r>
            <w:r>
              <w:rPr>
                <w:noProof/>
                <w:webHidden/>
              </w:rPr>
              <w:fldChar w:fldCharType="separate"/>
            </w:r>
            <w:r>
              <w:rPr>
                <w:noProof/>
                <w:webHidden/>
              </w:rPr>
              <w:t>22</w:t>
            </w:r>
            <w:r>
              <w:rPr>
                <w:noProof/>
                <w:webHidden/>
              </w:rPr>
              <w:fldChar w:fldCharType="end"/>
            </w:r>
          </w:hyperlink>
        </w:p>
        <w:p w14:paraId="5CA3F54C" w14:textId="77777777" w:rsidR="00457D06" w:rsidRDefault="00457D06">
          <w:pPr>
            <w:pStyle w:val="TOC3"/>
            <w:tabs>
              <w:tab w:val="left" w:pos="1320"/>
              <w:tab w:val="right" w:leader="dot" w:pos="8630"/>
            </w:tabs>
            <w:rPr>
              <w:rFonts w:eastAsiaTheme="minorEastAsia" w:cstheme="minorBidi"/>
              <w:noProof/>
              <w:sz w:val="22"/>
              <w:szCs w:val="22"/>
            </w:rPr>
          </w:pPr>
          <w:hyperlink w:anchor="_Toc426119899" w:history="1">
            <w:r w:rsidRPr="00F4440B">
              <w:rPr>
                <w:rStyle w:val="Hyperlink"/>
                <w:noProof/>
              </w:rPr>
              <w:t>3.3.1</w:t>
            </w:r>
            <w:r>
              <w:rPr>
                <w:rFonts w:eastAsiaTheme="minorEastAsia" w:cstheme="minorBidi"/>
                <w:noProof/>
                <w:sz w:val="22"/>
                <w:szCs w:val="22"/>
              </w:rPr>
              <w:tab/>
            </w:r>
            <w:r w:rsidRPr="00F4440B">
              <w:rPr>
                <w:rStyle w:val="Hyperlink"/>
                <w:noProof/>
              </w:rPr>
              <w:t>ActionAliasesType Class</w:t>
            </w:r>
            <w:r>
              <w:rPr>
                <w:noProof/>
                <w:webHidden/>
              </w:rPr>
              <w:tab/>
            </w:r>
            <w:r>
              <w:rPr>
                <w:noProof/>
                <w:webHidden/>
              </w:rPr>
              <w:fldChar w:fldCharType="begin"/>
            </w:r>
            <w:r>
              <w:rPr>
                <w:noProof/>
                <w:webHidden/>
              </w:rPr>
              <w:instrText xml:space="preserve"> PAGEREF _Toc426119899 \h </w:instrText>
            </w:r>
            <w:r>
              <w:rPr>
                <w:noProof/>
                <w:webHidden/>
              </w:rPr>
            </w:r>
            <w:r>
              <w:rPr>
                <w:noProof/>
                <w:webHidden/>
              </w:rPr>
              <w:fldChar w:fldCharType="separate"/>
            </w:r>
            <w:r>
              <w:rPr>
                <w:noProof/>
                <w:webHidden/>
              </w:rPr>
              <w:t>22</w:t>
            </w:r>
            <w:r>
              <w:rPr>
                <w:noProof/>
                <w:webHidden/>
              </w:rPr>
              <w:fldChar w:fldCharType="end"/>
            </w:r>
          </w:hyperlink>
        </w:p>
        <w:p w14:paraId="19064E90" w14:textId="77777777" w:rsidR="00457D06" w:rsidRDefault="00457D06">
          <w:pPr>
            <w:pStyle w:val="TOC3"/>
            <w:tabs>
              <w:tab w:val="left" w:pos="1320"/>
              <w:tab w:val="right" w:leader="dot" w:pos="8630"/>
            </w:tabs>
            <w:rPr>
              <w:rFonts w:eastAsiaTheme="minorEastAsia" w:cstheme="minorBidi"/>
              <w:noProof/>
              <w:sz w:val="22"/>
              <w:szCs w:val="22"/>
            </w:rPr>
          </w:pPr>
          <w:hyperlink w:anchor="_Toc426119900" w:history="1">
            <w:r w:rsidRPr="00F4440B">
              <w:rPr>
                <w:rStyle w:val="Hyperlink"/>
                <w:noProof/>
              </w:rPr>
              <w:t>3.3.2</w:t>
            </w:r>
            <w:r>
              <w:rPr>
                <w:rFonts w:eastAsiaTheme="minorEastAsia" w:cstheme="minorBidi"/>
                <w:noProof/>
                <w:sz w:val="22"/>
                <w:szCs w:val="22"/>
              </w:rPr>
              <w:tab/>
            </w:r>
            <w:r w:rsidRPr="00F4440B">
              <w:rPr>
                <w:rStyle w:val="Hyperlink"/>
                <w:noProof/>
              </w:rPr>
              <w:t>ActionArgumentsType Class</w:t>
            </w:r>
            <w:r>
              <w:rPr>
                <w:noProof/>
                <w:webHidden/>
              </w:rPr>
              <w:tab/>
            </w:r>
            <w:r>
              <w:rPr>
                <w:noProof/>
                <w:webHidden/>
              </w:rPr>
              <w:fldChar w:fldCharType="begin"/>
            </w:r>
            <w:r>
              <w:rPr>
                <w:noProof/>
                <w:webHidden/>
              </w:rPr>
              <w:instrText xml:space="preserve"> PAGEREF _Toc426119900 \h </w:instrText>
            </w:r>
            <w:r>
              <w:rPr>
                <w:noProof/>
                <w:webHidden/>
              </w:rPr>
            </w:r>
            <w:r>
              <w:rPr>
                <w:noProof/>
                <w:webHidden/>
              </w:rPr>
              <w:fldChar w:fldCharType="separate"/>
            </w:r>
            <w:r>
              <w:rPr>
                <w:noProof/>
                <w:webHidden/>
              </w:rPr>
              <w:t>23</w:t>
            </w:r>
            <w:r>
              <w:rPr>
                <w:noProof/>
                <w:webHidden/>
              </w:rPr>
              <w:fldChar w:fldCharType="end"/>
            </w:r>
          </w:hyperlink>
        </w:p>
        <w:p w14:paraId="220097A5" w14:textId="77777777" w:rsidR="00457D06" w:rsidRDefault="00457D06">
          <w:pPr>
            <w:pStyle w:val="TOC3"/>
            <w:tabs>
              <w:tab w:val="left" w:pos="1320"/>
              <w:tab w:val="right" w:leader="dot" w:pos="8630"/>
            </w:tabs>
            <w:rPr>
              <w:rFonts w:eastAsiaTheme="minorEastAsia" w:cstheme="minorBidi"/>
              <w:noProof/>
              <w:sz w:val="22"/>
              <w:szCs w:val="22"/>
            </w:rPr>
          </w:pPr>
          <w:hyperlink w:anchor="_Toc426119901" w:history="1">
            <w:r w:rsidRPr="00F4440B">
              <w:rPr>
                <w:rStyle w:val="Hyperlink"/>
                <w:noProof/>
              </w:rPr>
              <w:t>3.3.3</w:t>
            </w:r>
            <w:r>
              <w:rPr>
                <w:rFonts w:eastAsiaTheme="minorEastAsia" w:cstheme="minorBidi"/>
                <w:noProof/>
                <w:sz w:val="22"/>
                <w:szCs w:val="22"/>
              </w:rPr>
              <w:tab/>
            </w:r>
            <w:r w:rsidRPr="00F4440B">
              <w:rPr>
                <w:rStyle w:val="Hyperlink"/>
                <w:noProof/>
              </w:rPr>
              <w:t>ActionPertinentObjectPropertiesType Class</w:t>
            </w:r>
            <w:r>
              <w:rPr>
                <w:noProof/>
                <w:webHidden/>
              </w:rPr>
              <w:tab/>
            </w:r>
            <w:r>
              <w:rPr>
                <w:noProof/>
                <w:webHidden/>
              </w:rPr>
              <w:fldChar w:fldCharType="begin"/>
            </w:r>
            <w:r>
              <w:rPr>
                <w:noProof/>
                <w:webHidden/>
              </w:rPr>
              <w:instrText xml:space="preserve"> PAGEREF _Toc426119901 \h </w:instrText>
            </w:r>
            <w:r>
              <w:rPr>
                <w:noProof/>
                <w:webHidden/>
              </w:rPr>
            </w:r>
            <w:r>
              <w:rPr>
                <w:noProof/>
                <w:webHidden/>
              </w:rPr>
              <w:fldChar w:fldCharType="separate"/>
            </w:r>
            <w:r>
              <w:rPr>
                <w:noProof/>
                <w:webHidden/>
              </w:rPr>
              <w:t>23</w:t>
            </w:r>
            <w:r>
              <w:rPr>
                <w:noProof/>
                <w:webHidden/>
              </w:rPr>
              <w:fldChar w:fldCharType="end"/>
            </w:r>
          </w:hyperlink>
        </w:p>
        <w:p w14:paraId="0BC66AAA" w14:textId="77777777" w:rsidR="00457D06" w:rsidRDefault="00457D06">
          <w:pPr>
            <w:pStyle w:val="TOC3"/>
            <w:tabs>
              <w:tab w:val="left" w:pos="1320"/>
              <w:tab w:val="right" w:leader="dot" w:pos="8630"/>
            </w:tabs>
            <w:rPr>
              <w:rFonts w:eastAsiaTheme="minorEastAsia" w:cstheme="minorBidi"/>
              <w:noProof/>
              <w:sz w:val="22"/>
              <w:szCs w:val="22"/>
            </w:rPr>
          </w:pPr>
          <w:hyperlink w:anchor="_Toc426119902" w:history="1">
            <w:r w:rsidRPr="00F4440B">
              <w:rPr>
                <w:rStyle w:val="Hyperlink"/>
                <w:noProof/>
              </w:rPr>
              <w:t>3.3.4</w:t>
            </w:r>
            <w:r>
              <w:rPr>
                <w:rFonts w:eastAsiaTheme="minorEastAsia" w:cstheme="minorBidi"/>
                <w:noProof/>
                <w:sz w:val="22"/>
                <w:szCs w:val="22"/>
              </w:rPr>
              <w:tab/>
            </w:r>
            <w:r w:rsidRPr="00F4440B">
              <w:rPr>
                <w:rStyle w:val="Hyperlink"/>
                <w:noProof/>
              </w:rPr>
              <w:t>ActionRelationshipsType Class</w:t>
            </w:r>
            <w:r>
              <w:rPr>
                <w:noProof/>
                <w:webHidden/>
              </w:rPr>
              <w:tab/>
            </w:r>
            <w:r>
              <w:rPr>
                <w:noProof/>
                <w:webHidden/>
              </w:rPr>
              <w:fldChar w:fldCharType="begin"/>
            </w:r>
            <w:r>
              <w:rPr>
                <w:noProof/>
                <w:webHidden/>
              </w:rPr>
              <w:instrText xml:space="preserve"> PAGEREF _Toc426119902 \h </w:instrText>
            </w:r>
            <w:r>
              <w:rPr>
                <w:noProof/>
                <w:webHidden/>
              </w:rPr>
            </w:r>
            <w:r>
              <w:rPr>
                <w:noProof/>
                <w:webHidden/>
              </w:rPr>
              <w:fldChar w:fldCharType="separate"/>
            </w:r>
            <w:r>
              <w:rPr>
                <w:noProof/>
                <w:webHidden/>
              </w:rPr>
              <w:t>23</w:t>
            </w:r>
            <w:r>
              <w:rPr>
                <w:noProof/>
                <w:webHidden/>
              </w:rPr>
              <w:fldChar w:fldCharType="end"/>
            </w:r>
          </w:hyperlink>
        </w:p>
        <w:p w14:paraId="55F6A771" w14:textId="77777777" w:rsidR="00457D06" w:rsidRDefault="00457D06">
          <w:pPr>
            <w:pStyle w:val="TOC3"/>
            <w:tabs>
              <w:tab w:val="left" w:pos="1320"/>
              <w:tab w:val="right" w:leader="dot" w:pos="8630"/>
            </w:tabs>
            <w:rPr>
              <w:rFonts w:eastAsiaTheme="minorEastAsia" w:cstheme="minorBidi"/>
              <w:noProof/>
              <w:sz w:val="22"/>
              <w:szCs w:val="22"/>
            </w:rPr>
          </w:pPr>
          <w:hyperlink w:anchor="_Toc426119903" w:history="1">
            <w:r w:rsidRPr="00F4440B">
              <w:rPr>
                <w:rStyle w:val="Hyperlink"/>
                <w:noProof/>
              </w:rPr>
              <w:t>3.3.5</w:t>
            </w:r>
            <w:r>
              <w:rPr>
                <w:rFonts w:eastAsiaTheme="minorEastAsia" w:cstheme="minorBidi"/>
                <w:noProof/>
                <w:sz w:val="22"/>
                <w:szCs w:val="22"/>
              </w:rPr>
              <w:tab/>
            </w:r>
            <w:r w:rsidRPr="00F4440B">
              <w:rPr>
                <w:rStyle w:val="Hyperlink"/>
                <w:noProof/>
              </w:rPr>
              <w:t>ActionsType Class</w:t>
            </w:r>
            <w:r>
              <w:rPr>
                <w:noProof/>
                <w:webHidden/>
              </w:rPr>
              <w:tab/>
            </w:r>
            <w:r>
              <w:rPr>
                <w:noProof/>
                <w:webHidden/>
              </w:rPr>
              <w:fldChar w:fldCharType="begin"/>
            </w:r>
            <w:r>
              <w:rPr>
                <w:noProof/>
                <w:webHidden/>
              </w:rPr>
              <w:instrText xml:space="preserve"> PAGEREF _Toc426119903 \h </w:instrText>
            </w:r>
            <w:r>
              <w:rPr>
                <w:noProof/>
                <w:webHidden/>
              </w:rPr>
            </w:r>
            <w:r>
              <w:rPr>
                <w:noProof/>
                <w:webHidden/>
              </w:rPr>
              <w:fldChar w:fldCharType="separate"/>
            </w:r>
            <w:r>
              <w:rPr>
                <w:noProof/>
                <w:webHidden/>
              </w:rPr>
              <w:t>24</w:t>
            </w:r>
            <w:r>
              <w:rPr>
                <w:noProof/>
                <w:webHidden/>
              </w:rPr>
              <w:fldChar w:fldCharType="end"/>
            </w:r>
          </w:hyperlink>
        </w:p>
        <w:p w14:paraId="72826FEA" w14:textId="77777777" w:rsidR="00457D06" w:rsidRDefault="00457D06">
          <w:pPr>
            <w:pStyle w:val="TOC3"/>
            <w:tabs>
              <w:tab w:val="left" w:pos="1320"/>
              <w:tab w:val="right" w:leader="dot" w:pos="8630"/>
            </w:tabs>
            <w:rPr>
              <w:rFonts w:eastAsiaTheme="minorEastAsia" w:cstheme="minorBidi"/>
              <w:noProof/>
              <w:sz w:val="22"/>
              <w:szCs w:val="22"/>
            </w:rPr>
          </w:pPr>
          <w:hyperlink w:anchor="_Toc426119904" w:history="1">
            <w:r w:rsidRPr="00F4440B">
              <w:rPr>
                <w:rStyle w:val="Hyperlink"/>
                <w:noProof/>
              </w:rPr>
              <w:t>3.3.6</w:t>
            </w:r>
            <w:r>
              <w:rPr>
                <w:rFonts w:eastAsiaTheme="minorEastAsia" w:cstheme="minorBidi"/>
                <w:noProof/>
                <w:sz w:val="22"/>
                <w:szCs w:val="22"/>
              </w:rPr>
              <w:tab/>
            </w:r>
            <w:r w:rsidRPr="00F4440B">
              <w:rPr>
                <w:rStyle w:val="Hyperlink"/>
                <w:noProof/>
              </w:rPr>
              <w:t>AssociatedObjectsType Class</w:t>
            </w:r>
            <w:r>
              <w:rPr>
                <w:noProof/>
                <w:webHidden/>
              </w:rPr>
              <w:tab/>
            </w:r>
            <w:r>
              <w:rPr>
                <w:noProof/>
                <w:webHidden/>
              </w:rPr>
              <w:fldChar w:fldCharType="begin"/>
            </w:r>
            <w:r>
              <w:rPr>
                <w:noProof/>
                <w:webHidden/>
              </w:rPr>
              <w:instrText xml:space="preserve"> PAGEREF _Toc426119904 \h </w:instrText>
            </w:r>
            <w:r>
              <w:rPr>
                <w:noProof/>
                <w:webHidden/>
              </w:rPr>
            </w:r>
            <w:r>
              <w:rPr>
                <w:noProof/>
                <w:webHidden/>
              </w:rPr>
              <w:fldChar w:fldCharType="separate"/>
            </w:r>
            <w:r>
              <w:rPr>
                <w:noProof/>
                <w:webHidden/>
              </w:rPr>
              <w:t>24</w:t>
            </w:r>
            <w:r>
              <w:rPr>
                <w:noProof/>
                <w:webHidden/>
              </w:rPr>
              <w:fldChar w:fldCharType="end"/>
            </w:r>
          </w:hyperlink>
        </w:p>
        <w:p w14:paraId="110C6A5C" w14:textId="77777777" w:rsidR="00457D06" w:rsidRDefault="00457D06">
          <w:pPr>
            <w:pStyle w:val="TOC3"/>
            <w:tabs>
              <w:tab w:val="left" w:pos="1320"/>
              <w:tab w:val="right" w:leader="dot" w:pos="8630"/>
            </w:tabs>
            <w:rPr>
              <w:rFonts w:eastAsiaTheme="minorEastAsia" w:cstheme="minorBidi"/>
              <w:noProof/>
              <w:sz w:val="22"/>
              <w:szCs w:val="22"/>
            </w:rPr>
          </w:pPr>
          <w:hyperlink w:anchor="_Toc426119905" w:history="1">
            <w:r w:rsidRPr="00F4440B">
              <w:rPr>
                <w:rStyle w:val="Hyperlink"/>
                <w:noProof/>
              </w:rPr>
              <w:t>3.3.7</w:t>
            </w:r>
            <w:r>
              <w:rPr>
                <w:rFonts w:eastAsiaTheme="minorEastAsia" w:cstheme="minorBidi"/>
                <w:noProof/>
                <w:sz w:val="22"/>
                <w:szCs w:val="22"/>
              </w:rPr>
              <w:tab/>
            </w:r>
            <w:r w:rsidRPr="00F4440B">
              <w:rPr>
                <w:rStyle w:val="Hyperlink"/>
                <w:noProof/>
              </w:rPr>
              <w:t>KeywordsType Class</w:t>
            </w:r>
            <w:r>
              <w:rPr>
                <w:noProof/>
                <w:webHidden/>
              </w:rPr>
              <w:tab/>
            </w:r>
            <w:r>
              <w:rPr>
                <w:noProof/>
                <w:webHidden/>
              </w:rPr>
              <w:fldChar w:fldCharType="begin"/>
            </w:r>
            <w:r>
              <w:rPr>
                <w:noProof/>
                <w:webHidden/>
              </w:rPr>
              <w:instrText xml:space="preserve"> PAGEREF _Toc426119905 \h </w:instrText>
            </w:r>
            <w:r>
              <w:rPr>
                <w:noProof/>
                <w:webHidden/>
              </w:rPr>
            </w:r>
            <w:r>
              <w:rPr>
                <w:noProof/>
                <w:webHidden/>
              </w:rPr>
              <w:fldChar w:fldCharType="separate"/>
            </w:r>
            <w:r>
              <w:rPr>
                <w:noProof/>
                <w:webHidden/>
              </w:rPr>
              <w:t>25</w:t>
            </w:r>
            <w:r>
              <w:rPr>
                <w:noProof/>
                <w:webHidden/>
              </w:rPr>
              <w:fldChar w:fldCharType="end"/>
            </w:r>
          </w:hyperlink>
        </w:p>
        <w:p w14:paraId="2458F2C3" w14:textId="77777777" w:rsidR="00457D06" w:rsidRDefault="00457D06">
          <w:pPr>
            <w:pStyle w:val="TOC3"/>
            <w:tabs>
              <w:tab w:val="left" w:pos="1320"/>
              <w:tab w:val="right" w:leader="dot" w:pos="8630"/>
            </w:tabs>
            <w:rPr>
              <w:rFonts w:eastAsiaTheme="minorEastAsia" w:cstheme="minorBidi"/>
              <w:noProof/>
              <w:sz w:val="22"/>
              <w:szCs w:val="22"/>
            </w:rPr>
          </w:pPr>
          <w:hyperlink w:anchor="_Toc426119906" w:history="1">
            <w:r w:rsidRPr="00F4440B">
              <w:rPr>
                <w:rStyle w:val="Hyperlink"/>
                <w:noProof/>
              </w:rPr>
              <w:t>3.3.8</w:t>
            </w:r>
            <w:r>
              <w:rPr>
                <w:rFonts w:eastAsiaTheme="minorEastAsia" w:cstheme="minorBidi"/>
                <w:noProof/>
                <w:sz w:val="22"/>
                <w:szCs w:val="22"/>
              </w:rPr>
              <w:tab/>
            </w:r>
            <w:r w:rsidRPr="00F4440B">
              <w:rPr>
                <w:rStyle w:val="Hyperlink"/>
                <w:noProof/>
              </w:rPr>
              <w:t>ObfuscationTechniquesType Class</w:t>
            </w:r>
            <w:r>
              <w:rPr>
                <w:noProof/>
                <w:webHidden/>
              </w:rPr>
              <w:tab/>
            </w:r>
            <w:r>
              <w:rPr>
                <w:noProof/>
                <w:webHidden/>
              </w:rPr>
              <w:fldChar w:fldCharType="begin"/>
            </w:r>
            <w:r>
              <w:rPr>
                <w:noProof/>
                <w:webHidden/>
              </w:rPr>
              <w:instrText xml:space="preserve"> PAGEREF _Toc426119906 \h </w:instrText>
            </w:r>
            <w:r>
              <w:rPr>
                <w:noProof/>
                <w:webHidden/>
              </w:rPr>
            </w:r>
            <w:r>
              <w:rPr>
                <w:noProof/>
                <w:webHidden/>
              </w:rPr>
              <w:fldChar w:fldCharType="separate"/>
            </w:r>
            <w:r>
              <w:rPr>
                <w:noProof/>
                <w:webHidden/>
              </w:rPr>
              <w:t>25</w:t>
            </w:r>
            <w:r>
              <w:rPr>
                <w:noProof/>
                <w:webHidden/>
              </w:rPr>
              <w:fldChar w:fldCharType="end"/>
            </w:r>
          </w:hyperlink>
        </w:p>
        <w:p w14:paraId="0365E42E" w14:textId="77777777" w:rsidR="00457D06" w:rsidRDefault="00457D06">
          <w:pPr>
            <w:pStyle w:val="TOC3"/>
            <w:tabs>
              <w:tab w:val="left" w:pos="1320"/>
              <w:tab w:val="right" w:leader="dot" w:pos="8630"/>
            </w:tabs>
            <w:rPr>
              <w:rFonts w:eastAsiaTheme="minorEastAsia" w:cstheme="minorBidi"/>
              <w:noProof/>
              <w:sz w:val="22"/>
              <w:szCs w:val="22"/>
            </w:rPr>
          </w:pPr>
          <w:hyperlink w:anchor="_Toc426119907" w:history="1">
            <w:r w:rsidRPr="00F4440B">
              <w:rPr>
                <w:rStyle w:val="Hyperlink"/>
                <w:noProof/>
              </w:rPr>
              <w:t>3.3.9</w:t>
            </w:r>
            <w:r>
              <w:rPr>
                <w:rFonts w:eastAsiaTheme="minorEastAsia" w:cstheme="minorBidi"/>
                <w:noProof/>
                <w:sz w:val="22"/>
                <w:szCs w:val="22"/>
              </w:rPr>
              <w:tab/>
            </w:r>
            <w:r w:rsidRPr="00F4440B">
              <w:rPr>
                <w:rStyle w:val="Hyperlink"/>
                <w:noProof/>
              </w:rPr>
              <w:t>ObservablesType Class</w:t>
            </w:r>
            <w:r>
              <w:rPr>
                <w:noProof/>
                <w:webHidden/>
              </w:rPr>
              <w:tab/>
            </w:r>
            <w:r>
              <w:rPr>
                <w:noProof/>
                <w:webHidden/>
              </w:rPr>
              <w:fldChar w:fldCharType="begin"/>
            </w:r>
            <w:r>
              <w:rPr>
                <w:noProof/>
                <w:webHidden/>
              </w:rPr>
              <w:instrText xml:space="preserve"> PAGEREF _Toc426119907 \h </w:instrText>
            </w:r>
            <w:r>
              <w:rPr>
                <w:noProof/>
                <w:webHidden/>
              </w:rPr>
            </w:r>
            <w:r>
              <w:rPr>
                <w:noProof/>
                <w:webHidden/>
              </w:rPr>
              <w:fldChar w:fldCharType="separate"/>
            </w:r>
            <w:r>
              <w:rPr>
                <w:noProof/>
                <w:webHidden/>
              </w:rPr>
              <w:t>25</w:t>
            </w:r>
            <w:r>
              <w:rPr>
                <w:noProof/>
                <w:webHidden/>
              </w:rPr>
              <w:fldChar w:fldCharType="end"/>
            </w:r>
          </w:hyperlink>
        </w:p>
        <w:p w14:paraId="76EF7B2B" w14:textId="77777777" w:rsidR="00457D06" w:rsidRDefault="00457D06">
          <w:pPr>
            <w:pStyle w:val="TOC3"/>
            <w:tabs>
              <w:tab w:val="left" w:pos="1320"/>
              <w:tab w:val="right" w:leader="dot" w:pos="8630"/>
            </w:tabs>
            <w:rPr>
              <w:rFonts w:eastAsiaTheme="minorEastAsia" w:cstheme="minorBidi"/>
              <w:noProof/>
              <w:sz w:val="22"/>
              <w:szCs w:val="22"/>
            </w:rPr>
          </w:pPr>
          <w:hyperlink w:anchor="_Toc426119908" w:history="1">
            <w:r w:rsidRPr="00F4440B">
              <w:rPr>
                <w:rStyle w:val="Hyperlink"/>
                <w:noProof/>
              </w:rPr>
              <w:t>3.3.10</w:t>
            </w:r>
            <w:r>
              <w:rPr>
                <w:rFonts w:eastAsiaTheme="minorEastAsia" w:cstheme="minorBidi"/>
                <w:noProof/>
                <w:sz w:val="22"/>
                <w:szCs w:val="22"/>
              </w:rPr>
              <w:tab/>
            </w:r>
            <w:r w:rsidRPr="00F4440B">
              <w:rPr>
                <w:rStyle w:val="Hyperlink"/>
                <w:noProof/>
              </w:rPr>
              <w:t>PropertiesType Class</w:t>
            </w:r>
            <w:r>
              <w:rPr>
                <w:noProof/>
                <w:webHidden/>
              </w:rPr>
              <w:tab/>
            </w:r>
            <w:r>
              <w:rPr>
                <w:noProof/>
                <w:webHidden/>
              </w:rPr>
              <w:fldChar w:fldCharType="begin"/>
            </w:r>
            <w:r>
              <w:rPr>
                <w:noProof/>
                <w:webHidden/>
              </w:rPr>
              <w:instrText xml:space="preserve"> PAGEREF _Toc426119908 \h </w:instrText>
            </w:r>
            <w:r>
              <w:rPr>
                <w:noProof/>
                <w:webHidden/>
              </w:rPr>
            </w:r>
            <w:r>
              <w:rPr>
                <w:noProof/>
                <w:webHidden/>
              </w:rPr>
              <w:fldChar w:fldCharType="separate"/>
            </w:r>
            <w:r>
              <w:rPr>
                <w:noProof/>
                <w:webHidden/>
              </w:rPr>
              <w:t>26</w:t>
            </w:r>
            <w:r>
              <w:rPr>
                <w:noProof/>
                <w:webHidden/>
              </w:rPr>
              <w:fldChar w:fldCharType="end"/>
            </w:r>
          </w:hyperlink>
        </w:p>
        <w:p w14:paraId="5C55253E" w14:textId="77777777" w:rsidR="00457D06" w:rsidRDefault="00457D06">
          <w:pPr>
            <w:pStyle w:val="TOC3"/>
            <w:tabs>
              <w:tab w:val="left" w:pos="1320"/>
              <w:tab w:val="right" w:leader="dot" w:pos="8630"/>
            </w:tabs>
            <w:rPr>
              <w:rFonts w:eastAsiaTheme="minorEastAsia" w:cstheme="minorBidi"/>
              <w:noProof/>
              <w:sz w:val="22"/>
              <w:szCs w:val="22"/>
            </w:rPr>
          </w:pPr>
          <w:hyperlink w:anchor="_Toc426119909" w:history="1">
            <w:r w:rsidRPr="00F4440B">
              <w:rPr>
                <w:rStyle w:val="Hyperlink"/>
                <w:noProof/>
              </w:rPr>
              <w:t>3.3.11</w:t>
            </w:r>
            <w:r>
              <w:rPr>
                <w:rFonts w:eastAsiaTheme="minorEastAsia" w:cstheme="minorBidi"/>
                <w:noProof/>
                <w:sz w:val="22"/>
                <w:szCs w:val="22"/>
              </w:rPr>
              <w:tab/>
            </w:r>
            <w:r w:rsidRPr="00F4440B">
              <w:rPr>
                <w:rStyle w:val="Hyperlink"/>
                <w:noProof/>
              </w:rPr>
              <w:t>RelatedObjectsType Class</w:t>
            </w:r>
            <w:r>
              <w:rPr>
                <w:noProof/>
                <w:webHidden/>
              </w:rPr>
              <w:tab/>
            </w:r>
            <w:r>
              <w:rPr>
                <w:noProof/>
                <w:webHidden/>
              </w:rPr>
              <w:fldChar w:fldCharType="begin"/>
            </w:r>
            <w:r>
              <w:rPr>
                <w:noProof/>
                <w:webHidden/>
              </w:rPr>
              <w:instrText xml:space="preserve"> PAGEREF _Toc426119909 \h </w:instrText>
            </w:r>
            <w:r>
              <w:rPr>
                <w:noProof/>
                <w:webHidden/>
              </w:rPr>
            </w:r>
            <w:r>
              <w:rPr>
                <w:noProof/>
                <w:webHidden/>
              </w:rPr>
              <w:fldChar w:fldCharType="separate"/>
            </w:r>
            <w:r>
              <w:rPr>
                <w:noProof/>
                <w:webHidden/>
              </w:rPr>
              <w:t>27</w:t>
            </w:r>
            <w:r>
              <w:rPr>
                <w:noProof/>
                <w:webHidden/>
              </w:rPr>
              <w:fldChar w:fldCharType="end"/>
            </w:r>
          </w:hyperlink>
        </w:p>
        <w:p w14:paraId="4982A8D8" w14:textId="77777777" w:rsidR="00457D06" w:rsidRDefault="00457D06">
          <w:pPr>
            <w:pStyle w:val="TOC3"/>
            <w:tabs>
              <w:tab w:val="left" w:pos="1320"/>
              <w:tab w:val="right" w:leader="dot" w:pos="8630"/>
            </w:tabs>
            <w:rPr>
              <w:rFonts w:eastAsiaTheme="minorEastAsia" w:cstheme="minorBidi"/>
              <w:noProof/>
              <w:sz w:val="22"/>
              <w:szCs w:val="22"/>
            </w:rPr>
          </w:pPr>
          <w:hyperlink w:anchor="_Toc426119910" w:history="1">
            <w:r w:rsidRPr="00F4440B">
              <w:rPr>
                <w:rStyle w:val="Hyperlink"/>
                <w:noProof/>
              </w:rPr>
              <w:t>3.3.12</w:t>
            </w:r>
            <w:r>
              <w:rPr>
                <w:rFonts w:eastAsiaTheme="minorEastAsia" w:cstheme="minorBidi"/>
                <w:noProof/>
                <w:sz w:val="22"/>
                <w:szCs w:val="22"/>
              </w:rPr>
              <w:tab/>
            </w:r>
            <w:r w:rsidRPr="00F4440B">
              <w:rPr>
                <w:rStyle w:val="Hyperlink"/>
                <w:noProof/>
              </w:rPr>
              <w:t>ValuesType Class</w:t>
            </w:r>
            <w:r>
              <w:rPr>
                <w:noProof/>
                <w:webHidden/>
              </w:rPr>
              <w:tab/>
            </w:r>
            <w:r>
              <w:rPr>
                <w:noProof/>
                <w:webHidden/>
              </w:rPr>
              <w:fldChar w:fldCharType="begin"/>
            </w:r>
            <w:r>
              <w:rPr>
                <w:noProof/>
                <w:webHidden/>
              </w:rPr>
              <w:instrText xml:space="preserve"> PAGEREF _Toc426119910 \h </w:instrText>
            </w:r>
            <w:r>
              <w:rPr>
                <w:noProof/>
                <w:webHidden/>
              </w:rPr>
            </w:r>
            <w:r>
              <w:rPr>
                <w:noProof/>
                <w:webHidden/>
              </w:rPr>
              <w:fldChar w:fldCharType="separate"/>
            </w:r>
            <w:r>
              <w:rPr>
                <w:noProof/>
                <w:webHidden/>
              </w:rPr>
              <w:t>27</w:t>
            </w:r>
            <w:r>
              <w:rPr>
                <w:noProof/>
                <w:webHidden/>
              </w:rPr>
              <w:fldChar w:fldCharType="end"/>
            </w:r>
          </w:hyperlink>
        </w:p>
        <w:p w14:paraId="349440D5" w14:textId="77777777" w:rsidR="00457D06" w:rsidRDefault="00457D06">
          <w:pPr>
            <w:pStyle w:val="TOC2"/>
            <w:tabs>
              <w:tab w:val="left" w:pos="880"/>
              <w:tab w:val="right" w:leader="dot" w:pos="8630"/>
            </w:tabs>
            <w:rPr>
              <w:rFonts w:eastAsiaTheme="minorEastAsia" w:cstheme="minorBidi"/>
              <w:noProof/>
              <w:sz w:val="22"/>
              <w:szCs w:val="22"/>
            </w:rPr>
          </w:pPr>
          <w:hyperlink w:anchor="_Toc426119911" w:history="1">
            <w:r w:rsidRPr="00F4440B">
              <w:rPr>
                <w:rStyle w:val="Hyperlink"/>
                <w:noProof/>
              </w:rPr>
              <w:t>3.4</w:t>
            </w:r>
            <w:r>
              <w:rPr>
                <w:rFonts w:eastAsiaTheme="minorEastAsia" w:cstheme="minorBidi"/>
                <w:noProof/>
                <w:sz w:val="22"/>
                <w:szCs w:val="22"/>
              </w:rPr>
              <w:tab/>
            </w:r>
            <w:r w:rsidRPr="00F4440B">
              <w:rPr>
                <w:rStyle w:val="Hyperlink"/>
                <w:noProof/>
              </w:rPr>
              <w:t>Pool Classes</w:t>
            </w:r>
            <w:r>
              <w:rPr>
                <w:noProof/>
                <w:webHidden/>
              </w:rPr>
              <w:tab/>
            </w:r>
            <w:r>
              <w:rPr>
                <w:noProof/>
                <w:webHidden/>
              </w:rPr>
              <w:fldChar w:fldCharType="begin"/>
            </w:r>
            <w:r>
              <w:rPr>
                <w:noProof/>
                <w:webHidden/>
              </w:rPr>
              <w:instrText xml:space="preserve"> PAGEREF _Toc426119911 \h </w:instrText>
            </w:r>
            <w:r>
              <w:rPr>
                <w:noProof/>
                <w:webHidden/>
              </w:rPr>
            </w:r>
            <w:r>
              <w:rPr>
                <w:noProof/>
                <w:webHidden/>
              </w:rPr>
              <w:fldChar w:fldCharType="separate"/>
            </w:r>
            <w:r>
              <w:rPr>
                <w:noProof/>
                <w:webHidden/>
              </w:rPr>
              <w:t>28</w:t>
            </w:r>
            <w:r>
              <w:rPr>
                <w:noProof/>
                <w:webHidden/>
              </w:rPr>
              <w:fldChar w:fldCharType="end"/>
            </w:r>
          </w:hyperlink>
        </w:p>
        <w:p w14:paraId="36880777" w14:textId="77777777" w:rsidR="00457D06" w:rsidRDefault="00457D06">
          <w:pPr>
            <w:pStyle w:val="TOC3"/>
            <w:tabs>
              <w:tab w:val="left" w:pos="1320"/>
              <w:tab w:val="right" w:leader="dot" w:pos="8630"/>
            </w:tabs>
            <w:rPr>
              <w:rFonts w:eastAsiaTheme="minorEastAsia" w:cstheme="minorBidi"/>
              <w:noProof/>
              <w:sz w:val="22"/>
              <w:szCs w:val="22"/>
            </w:rPr>
          </w:pPr>
          <w:hyperlink w:anchor="_Toc426119912" w:history="1">
            <w:r w:rsidRPr="00F4440B">
              <w:rPr>
                <w:rStyle w:val="Hyperlink"/>
                <w:noProof/>
              </w:rPr>
              <w:t>3.4.1</w:t>
            </w:r>
            <w:r>
              <w:rPr>
                <w:rFonts w:eastAsiaTheme="minorEastAsia" w:cstheme="minorBidi"/>
                <w:noProof/>
                <w:sz w:val="22"/>
                <w:szCs w:val="22"/>
              </w:rPr>
              <w:tab/>
            </w:r>
            <w:r w:rsidRPr="00F4440B">
              <w:rPr>
                <w:rStyle w:val="Hyperlink"/>
                <w:noProof/>
              </w:rPr>
              <w:t>PoolsType Class</w:t>
            </w:r>
            <w:r>
              <w:rPr>
                <w:noProof/>
                <w:webHidden/>
              </w:rPr>
              <w:tab/>
            </w:r>
            <w:r>
              <w:rPr>
                <w:noProof/>
                <w:webHidden/>
              </w:rPr>
              <w:fldChar w:fldCharType="begin"/>
            </w:r>
            <w:r>
              <w:rPr>
                <w:noProof/>
                <w:webHidden/>
              </w:rPr>
              <w:instrText xml:space="preserve"> PAGEREF _Toc426119912 \h </w:instrText>
            </w:r>
            <w:r>
              <w:rPr>
                <w:noProof/>
                <w:webHidden/>
              </w:rPr>
            </w:r>
            <w:r>
              <w:rPr>
                <w:noProof/>
                <w:webHidden/>
              </w:rPr>
              <w:fldChar w:fldCharType="separate"/>
            </w:r>
            <w:r>
              <w:rPr>
                <w:noProof/>
                <w:webHidden/>
              </w:rPr>
              <w:t>28</w:t>
            </w:r>
            <w:r>
              <w:rPr>
                <w:noProof/>
                <w:webHidden/>
              </w:rPr>
              <w:fldChar w:fldCharType="end"/>
            </w:r>
          </w:hyperlink>
        </w:p>
        <w:p w14:paraId="1B934323" w14:textId="77777777" w:rsidR="00457D06" w:rsidRDefault="00457D06">
          <w:pPr>
            <w:pStyle w:val="TOC3"/>
            <w:tabs>
              <w:tab w:val="left" w:pos="1320"/>
              <w:tab w:val="right" w:leader="dot" w:pos="8630"/>
            </w:tabs>
            <w:rPr>
              <w:rFonts w:eastAsiaTheme="minorEastAsia" w:cstheme="minorBidi"/>
              <w:noProof/>
              <w:sz w:val="22"/>
              <w:szCs w:val="22"/>
            </w:rPr>
          </w:pPr>
          <w:hyperlink w:anchor="_Toc426119913" w:history="1">
            <w:r w:rsidRPr="00F4440B">
              <w:rPr>
                <w:rStyle w:val="Hyperlink"/>
                <w:noProof/>
              </w:rPr>
              <w:t>3.4.2</w:t>
            </w:r>
            <w:r>
              <w:rPr>
                <w:rFonts w:eastAsiaTheme="minorEastAsia" w:cstheme="minorBidi"/>
                <w:noProof/>
                <w:sz w:val="22"/>
                <w:szCs w:val="22"/>
              </w:rPr>
              <w:tab/>
            </w:r>
            <w:r w:rsidRPr="00F4440B">
              <w:rPr>
                <w:rStyle w:val="Hyperlink"/>
                <w:noProof/>
              </w:rPr>
              <w:t>EventPoolType Class</w:t>
            </w:r>
            <w:r>
              <w:rPr>
                <w:noProof/>
                <w:webHidden/>
              </w:rPr>
              <w:tab/>
            </w:r>
            <w:r>
              <w:rPr>
                <w:noProof/>
                <w:webHidden/>
              </w:rPr>
              <w:fldChar w:fldCharType="begin"/>
            </w:r>
            <w:r>
              <w:rPr>
                <w:noProof/>
                <w:webHidden/>
              </w:rPr>
              <w:instrText xml:space="preserve"> PAGEREF _Toc426119913 \h </w:instrText>
            </w:r>
            <w:r>
              <w:rPr>
                <w:noProof/>
                <w:webHidden/>
              </w:rPr>
            </w:r>
            <w:r>
              <w:rPr>
                <w:noProof/>
                <w:webHidden/>
              </w:rPr>
              <w:fldChar w:fldCharType="separate"/>
            </w:r>
            <w:r>
              <w:rPr>
                <w:noProof/>
                <w:webHidden/>
              </w:rPr>
              <w:t>28</w:t>
            </w:r>
            <w:r>
              <w:rPr>
                <w:noProof/>
                <w:webHidden/>
              </w:rPr>
              <w:fldChar w:fldCharType="end"/>
            </w:r>
          </w:hyperlink>
        </w:p>
        <w:p w14:paraId="7B83668F" w14:textId="77777777" w:rsidR="00457D06" w:rsidRDefault="00457D06">
          <w:pPr>
            <w:pStyle w:val="TOC3"/>
            <w:tabs>
              <w:tab w:val="left" w:pos="1320"/>
              <w:tab w:val="right" w:leader="dot" w:pos="8630"/>
            </w:tabs>
            <w:rPr>
              <w:rFonts w:eastAsiaTheme="minorEastAsia" w:cstheme="minorBidi"/>
              <w:noProof/>
              <w:sz w:val="22"/>
              <w:szCs w:val="22"/>
            </w:rPr>
          </w:pPr>
          <w:hyperlink w:anchor="_Toc426119914" w:history="1">
            <w:r w:rsidRPr="00F4440B">
              <w:rPr>
                <w:rStyle w:val="Hyperlink"/>
                <w:noProof/>
              </w:rPr>
              <w:t>3.4.3</w:t>
            </w:r>
            <w:r>
              <w:rPr>
                <w:rFonts w:eastAsiaTheme="minorEastAsia" w:cstheme="minorBidi"/>
                <w:noProof/>
                <w:sz w:val="22"/>
                <w:szCs w:val="22"/>
              </w:rPr>
              <w:tab/>
            </w:r>
            <w:r w:rsidRPr="00F4440B">
              <w:rPr>
                <w:rStyle w:val="Hyperlink"/>
                <w:noProof/>
              </w:rPr>
              <w:t>ActionPoolType Class</w:t>
            </w:r>
            <w:r>
              <w:rPr>
                <w:noProof/>
                <w:webHidden/>
              </w:rPr>
              <w:tab/>
            </w:r>
            <w:r>
              <w:rPr>
                <w:noProof/>
                <w:webHidden/>
              </w:rPr>
              <w:fldChar w:fldCharType="begin"/>
            </w:r>
            <w:r>
              <w:rPr>
                <w:noProof/>
                <w:webHidden/>
              </w:rPr>
              <w:instrText xml:space="preserve"> PAGEREF _Toc426119914 \h </w:instrText>
            </w:r>
            <w:r>
              <w:rPr>
                <w:noProof/>
                <w:webHidden/>
              </w:rPr>
            </w:r>
            <w:r>
              <w:rPr>
                <w:noProof/>
                <w:webHidden/>
              </w:rPr>
              <w:fldChar w:fldCharType="separate"/>
            </w:r>
            <w:r>
              <w:rPr>
                <w:noProof/>
                <w:webHidden/>
              </w:rPr>
              <w:t>29</w:t>
            </w:r>
            <w:r>
              <w:rPr>
                <w:noProof/>
                <w:webHidden/>
              </w:rPr>
              <w:fldChar w:fldCharType="end"/>
            </w:r>
          </w:hyperlink>
        </w:p>
        <w:p w14:paraId="7B027BC6" w14:textId="77777777" w:rsidR="00457D06" w:rsidRDefault="00457D06">
          <w:pPr>
            <w:pStyle w:val="TOC3"/>
            <w:tabs>
              <w:tab w:val="left" w:pos="1320"/>
              <w:tab w:val="right" w:leader="dot" w:pos="8630"/>
            </w:tabs>
            <w:rPr>
              <w:rFonts w:eastAsiaTheme="minorEastAsia" w:cstheme="minorBidi"/>
              <w:noProof/>
              <w:sz w:val="22"/>
              <w:szCs w:val="22"/>
            </w:rPr>
          </w:pPr>
          <w:hyperlink w:anchor="_Toc426119915" w:history="1">
            <w:r w:rsidRPr="00F4440B">
              <w:rPr>
                <w:rStyle w:val="Hyperlink"/>
                <w:noProof/>
              </w:rPr>
              <w:t>3.4.4</w:t>
            </w:r>
            <w:r>
              <w:rPr>
                <w:rFonts w:eastAsiaTheme="minorEastAsia" w:cstheme="minorBidi"/>
                <w:noProof/>
                <w:sz w:val="22"/>
                <w:szCs w:val="22"/>
              </w:rPr>
              <w:tab/>
            </w:r>
            <w:r w:rsidRPr="00F4440B">
              <w:rPr>
                <w:rStyle w:val="Hyperlink"/>
                <w:noProof/>
              </w:rPr>
              <w:t>ObjectPoolType Class</w:t>
            </w:r>
            <w:r>
              <w:rPr>
                <w:noProof/>
                <w:webHidden/>
              </w:rPr>
              <w:tab/>
            </w:r>
            <w:r>
              <w:rPr>
                <w:noProof/>
                <w:webHidden/>
              </w:rPr>
              <w:fldChar w:fldCharType="begin"/>
            </w:r>
            <w:r>
              <w:rPr>
                <w:noProof/>
                <w:webHidden/>
              </w:rPr>
              <w:instrText xml:space="preserve"> PAGEREF _Toc426119915 \h </w:instrText>
            </w:r>
            <w:r>
              <w:rPr>
                <w:noProof/>
                <w:webHidden/>
              </w:rPr>
            </w:r>
            <w:r>
              <w:rPr>
                <w:noProof/>
                <w:webHidden/>
              </w:rPr>
              <w:fldChar w:fldCharType="separate"/>
            </w:r>
            <w:r>
              <w:rPr>
                <w:noProof/>
                <w:webHidden/>
              </w:rPr>
              <w:t>29</w:t>
            </w:r>
            <w:r>
              <w:rPr>
                <w:noProof/>
                <w:webHidden/>
              </w:rPr>
              <w:fldChar w:fldCharType="end"/>
            </w:r>
          </w:hyperlink>
        </w:p>
        <w:p w14:paraId="295356A3" w14:textId="77777777" w:rsidR="00457D06" w:rsidRDefault="00457D06">
          <w:pPr>
            <w:pStyle w:val="TOC3"/>
            <w:tabs>
              <w:tab w:val="left" w:pos="1320"/>
              <w:tab w:val="right" w:leader="dot" w:pos="8630"/>
            </w:tabs>
            <w:rPr>
              <w:rFonts w:eastAsiaTheme="minorEastAsia" w:cstheme="minorBidi"/>
              <w:noProof/>
              <w:sz w:val="22"/>
              <w:szCs w:val="22"/>
            </w:rPr>
          </w:pPr>
          <w:hyperlink w:anchor="_Toc426119916" w:history="1">
            <w:r w:rsidRPr="00F4440B">
              <w:rPr>
                <w:rStyle w:val="Hyperlink"/>
                <w:noProof/>
              </w:rPr>
              <w:t>3.4.5</w:t>
            </w:r>
            <w:r>
              <w:rPr>
                <w:rFonts w:eastAsiaTheme="minorEastAsia" w:cstheme="minorBidi"/>
                <w:noProof/>
                <w:sz w:val="22"/>
                <w:szCs w:val="22"/>
              </w:rPr>
              <w:tab/>
            </w:r>
            <w:r w:rsidRPr="00F4440B">
              <w:rPr>
                <w:rStyle w:val="Hyperlink"/>
                <w:noProof/>
              </w:rPr>
              <w:t>PropertyPoolType Class</w:t>
            </w:r>
            <w:r>
              <w:rPr>
                <w:noProof/>
                <w:webHidden/>
              </w:rPr>
              <w:tab/>
            </w:r>
            <w:r>
              <w:rPr>
                <w:noProof/>
                <w:webHidden/>
              </w:rPr>
              <w:fldChar w:fldCharType="begin"/>
            </w:r>
            <w:r>
              <w:rPr>
                <w:noProof/>
                <w:webHidden/>
              </w:rPr>
              <w:instrText xml:space="preserve"> PAGEREF _Toc426119916 \h </w:instrText>
            </w:r>
            <w:r>
              <w:rPr>
                <w:noProof/>
                <w:webHidden/>
              </w:rPr>
            </w:r>
            <w:r>
              <w:rPr>
                <w:noProof/>
                <w:webHidden/>
              </w:rPr>
              <w:fldChar w:fldCharType="separate"/>
            </w:r>
            <w:r>
              <w:rPr>
                <w:noProof/>
                <w:webHidden/>
              </w:rPr>
              <w:t>30</w:t>
            </w:r>
            <w:r>
              <w:rPr>
                <w:noProof/>
                <w:webHidden/>
              </w:rPr>
              <w:fldChar w:fldCharType="end"/>
            </w:r>
          </w:hyperlink>
        </w:p>
        <w:p w14:paraId="7D2F80DB" w14:textId="77777777" w:rsidR="00457D06" w:rsidRDefault="00457D06">
          <w:pPr>
            <w:pStyle w:val="TOC2"/>
            <w:tabs>
              <w:tab w:val="left" w:pos="880"/>
              <w:tab w:val="right" w:leader="dot" w:pos="8630"/>
            </w:tabs>
            <w:rPr>
              <w:rFonts w:eastAsiaTheme="minorEastAsia" w:cstheme="minorBidi"/>
              <w:noProof/>
              <w:sz w:val="22"/>
              <w:szCs w:val="22"/>
            </w:rPr>
          </w:pPr>
          <w:hyperlink w:anchor="_Toc426119917" w:history="1">
            <w:r w:rsidRPr="00F4440B">
              <w:rPr>
                <w:rStyle w:val="Hyperlink"/>
                <w:noProof/>
              </w:rPr>
              <w:t>3.5</w:t>
            </w:r>
            <w:r>
              <w:rPr>
                <w:rFonts w:eastAsiaTheme="minorEastAsia" w:cstheme="minorBidi"/>
                <w:noProof/>
                <w:sz w:val="22"/>
                <w:szCs w:val="22"/>
              </w:rPr>
              <w:tab/>
            </w:r>
            <w:r w:rsidRPr="00F4440B">
              <w:rPr>
                <w:rStyle w:val="Hyperlink"/>
                <w:noProof/>
              </w:rPr>
              <w:t>Defined Effect Classes</w:t>
            </w:r>
            <w:r>
              <w:rPr>
                <w:noProof/>
                <w:webHidden/>
              </w:rPr>
              <w:tab/>
            </w:r>
            <w:r>
              <w:rPr>
                <w:noProof/>
                <w:webHidden/>
              </w:rPr>
              <w:fldChar w:fldCharType="begin"/>
            </w:r>
            <w:r>
              <w:rPr>
                <w:noProof/>
                <w:webHidden/>
              </w:rPr>
              <w:instrText xml:space="preserve"> PAGEREF _Toc426119917 \h </w:instrText>
            </w:r>
            <w:r>
              <w:rPr>
                <w:noProof/>
                <w:webHidden/>
              </w:rPr>
            </w:r>
            <w:r>
              <w:rPr>
                <w:noProof/>
                <w:webHidden/>
              </w:rPr>
              <w:fldChar w:fldCharType="separate"/>
            </w:r>
            <w:r>
              <w:rPr>
                <w:noProof/>
                <w:webHidden/>
              </w:rPr>
              <w:t>30</w:t>
            </w:r>
            <w:r>
              <w:rPr>
                <w:noProof/>
                <w:webHidden/>
              </w:rPr>
              <w:fldChar w:fldCharType="end"/>
            </w:r>
          </w:hyperlink>
        </w:p>
        <w:p w14:paraId="226F4301" w14:textId="77777777" w:rsidR="00457D06" w:rsidRDefault="00457D06">
          <w:pPr>
            <w:pStyle w:val="TOC3"/>
            <w:tabs>
              <w:tab w:val="left" w:pos="1320"/>
              <w:tab w:val="right" w:leader="dot" w:pos="8630"/>
            </w:tabs>
            <w:rPr>
              <w:rFonts w:eastAsiaTheme="minorEastAsia" w:cstheme="minorBidi"/>
              <w:noProof/>
              <w:sz w:val="22"/>
              <w:szCs w:val="22"/>
            </w:rPr>
          </w:pPr>
          <w:hyperlink w:anchor="_Toc426119918" w:history="1">
            <w:r w:rsidRPr="00F4440B">
              <w:rPr>
                <w:rStyle w:val="Hyperlink"/>
                <w:noProof/>
              </w:rPr>
              <w:t>3.5.1</w:t>
            </w:r>
            <w:r>
              <w:rPr>
                <w:rFonts w:eastAsiaTheme="minorEastAsia" w:cstheme="minorBidi"/>
                <w:noProof/>
                <w:sz w:val="22"/>
                <w:szCs w:val="22"/>
              </w:rPr>
              <w:tab/>
            </w:r>
            <w:r w:rsidRPr="00F4440B">
              <w:rPr>
                <w:rStyle w:val="Hyperlink"/>
                <w:noProof/>
              </w:rPr>
              <w:t>DefinedEffectType Class</w:t>
            </w:r>
            <w:r>
              <w:rPr>
                <w:noProof/>
                <w:webHidden/>
              </w:rPr>
              <w:tab/>
            </w:r>
            <w:r>
              <w:rPr>
                <w:noProof/>
                <w:webHidden/>
              </w:rPr>
              <w:fldChar w:fldCharType="begin"/>
            </w:r>
            <w:r>
              <w:rPr>
                <w:noProof/>
                <w:webHidden/>
              </w:rPr>
              <w:instrText xml:space="preserve"> PAGEREF _Toc426119918 \h </w:instrText>
            </w:r>
            <w:r>
              <w:rPr>
                <w:noProof/>
                <w:webHidden/>
              </w:rPr>
            </w:r>
            <w:r>
              <w:rPr>
                <w:noProof/>
                <w:webHidden/>
              </w:rPr>
              <w:fldChar w:fldCharType="separate"/>
            </w:r>
            <w:r>
              <w:rPr>
                <w:noProof/>
                <w:webHidden/>
              </w:rPr>
              <w:t>30</w:t>
            </w:r>
            <w:r>
              <w:rPr>
                <w:noProof/>
                <w:webHidden/>
              </w:rPr>
              <w:fldChar w:fldCharType="end"/>
            </w:r>
          </w:hyperlink>
        </w:p>
        <w:p w14:paraId="216A3124" w14:textId="77777777" w:rsidR="00457D06" w:rsidRDefault="00457D06">
          <w:pPr>
            <w:pStyle w:val="TOC3"/>
            <w:tabs>
              <w:tab w:val="left" w:pos="1320"/>
              <w:tab w:val="right" w:leader="dot" w:pos="8630"/>
            </w:tabs>
            <w:rPr>
              <w:rFonts w:eastAsiaTheme="minorEastAsia" w:cstheme="minorBidi"/>
              <w:noProof/>
              <w:sz w:val="22"/>
              <w:szCs w:val="22"/>
            </w:rPr>
          </w:pPr>
          <w:hyperlink w:anchor="_Toc426119919" w:history="1">
            <w:r w:rsidRPr="00F4440B">
              <w:rPr>
                <w:rStyle w:val="Hyperlink"/>
                <w:noProof/>
              </w:rPr>
              <w:t>3.5.2</w:t>
            </w:r>
            <w:r>
              <w:rPr>
                <w:rFonts w:eastAsiaTheme="minorEastAsia" w:cstheme="minorBidi"/>
                <w:noProof/>
                <w:sz w:val="22"/>
                <w:szCs w:val="22"/>
              </w:rPr>
              <w:tab/>
            </w:r>
            <w:r w:rsidRPr="00F4440B">
              <w:rPr>
                <w:rStyle w:val="Hyperlink"/>
                <w:noProof/>
              </w:rPr>
              <w:t>StateChangeEffectType Class</w:t>
            </w:r>
            <w:r>
              <w:rPr>
                <w:noProof/>
                <w:webHidden/>
              </w:rPr>
              <w:tab/>
            </w:r>
            <w:r>
              <w:rPr>
                <w:noProof/>
                <w:webHidden/>
              </w:rPr>
              <w:fldChar w:fldCharType="begin"/>
            </w:r>
            <w:r>
              <w:rPr>
                <w:noProof/>
                <w:webHidden/>
              </w:rPr>
              <w:instrText xml:space="preserve"> PAGEREF _Toc426119919 \h </w:instrText>
            </w:r>
            <w:r>
              <w:rPr>
                <w:noProof/>
                <w:webHidden/>
              </w:rPr>
            </w:r>
            <w:r>
              <w:rPr>
                <w:noProof/>
                <w:webHidden/>
              </w:rPr>
              <w:fldChar w:fldCharType="separate"/>
            </w:r>
            <w:r>
              <w:rPr>
                <w:noProof/>
                <w:webHidden/>
              </w:rPr>
              <w:t>31</w:t>
            </w:r>
            <w:r>
              <w:rPr>
                <w:noProof/>
                <w:webHidden/>
              </w:rPr>
              <w:fldChar w:fldCharType="end"/>
            </w:r>
          </w:hyperlink>
        </w:p>
        <w:p w14:paraId="01EBF944" w14:textId="77777777" w:rsidR="00457D06" w:rsidRDefault="00457D06">
          <w:pPr>
            <w:pStyle w:val="TOC3"/>
            <w:tabs>
              <w:tab w:val="left" w:pos="1320"/>
              <w:tab w:val="right" w:leader="dot" w:pos="8630"/>
            </w:tabs>
            <w:rPr>
              <w:rFonts w:eastAsiaTheme="minorEastAsia" w:cstheme="minorBidi"/>
              <w:noProof/>
              <w:sz w:val="22"/>
              <w:szCs w:val="22"/>
            </w:rPr>
          </w:pPr>
          <w:hyperlink w:anchor="_Toc426119920" w:history="1">
            <w:r w:rsidRPr="00F4440B">
              <w:rPr>
                <w:rStyle w:val="Hyperlink"/>
                <w:noProof/>
              </w:rPr>
              <w:t>3.5.3</w:t>
            </w:r>
            <w:r>
              <w:rPr>
                <w:rFonts w:eastAsiaTheme="minorEastAsia" w:cstheme="minorBidi"/>
                <w:noProof/>
                <w:sz w:val="22"/>
                <w:szCs w:val="22"/>
              </w:rPr>
              <w:tab/>
            </w:r>
            <w:r w:rsidRPr="00F4440B">
              <w:rPr>
                <w:rStyle w:val="Hyperlink"/>
                <w:noProof/>
              </w:rPr>
              <w:t>DataReadEffectType Class</w:t>
            </w:r>
            <w:r>
              <w:rPr>
                <w:noProof/>
                <w:webHidden/>
              </w:rPr>
              <w:tab/>
            </w:r>
            <w:r>
              <w:rPr>
                <w:noProof/>
                <w:webHidden/>
              </w:rPr>
              <w:fldChar w:fldCharType="begin"/>
            </w:r>
            <w:r>
              <w:rPr>
                <w:noProof/>
                <w:webHidden/>
              </w:rPr>
              <w:instrText xml:space="preserve"> PAGEREF _Toc426119920 \h </w:instrText>
            </w:r>
            <w:r>
              <w:rPr>
                <w:noProof/>
                <w:webHidden/>
              </w:rPr>
            </w:r>
            <w:r>
              <w:rPr>
                <w:noProof/>
                <w:webHidden/>
              </w:rPr>
              <w:fldChar w:fldCharType="separate"/>
            </w:r>
            <w:r>
              <w:rPr>
                <w:noProof/>
                <w:webHidden/>
              </w:rPr>
              <w:t>31</w:t>
            </w:r>
            <w:r>
              <w:rPr>
                <w:noProof/>
                <w:webHidden/>
              </w:rPr>
              <w:fldChar w:fldCharType="end"/>
            </w:r>
          </w:hyperlink>
        </w:p>
        <w:p w14:paraId="54C6483E" w14:textId="77777777" w:rsidR="00457D06" w:rsidRDefault="00457D06">
          <w:pPr>
            <w:pStyle w:val="TOC3"/>
            <w:tabs>
              <w:tab w:val="left" w:pos="1320"/>
              <w:tab w:val="right" w:leader="dot" w:pos="8630"/>
            </w:tabs>
            <w:rPr>
              <w:rFonts w:eastAsiaTheme="minorEastAsia" w:cstheme="minorBidi"/>
              <w:noProof/>
              <w:sz w:val="22"/>
              <w:szCs w:val="22"/>
            </w:rPr>
          </w:pPr>
          <w:hyperlink w:anchor="_Toc426119921" w:history="1">
            <w:r w:rsidRPr="00F4440B">
              <w:rPr>
                <w:rStyle w:val="Hyperlink"/>
                <w:noProof/>
              </w:rPr>
              <w:t>3.5.4</w:t>
            </w:r>
            <w:r>
              <w:rPr>
                <w:rFonts w:eastAsiaTheme="minorEastAsia" w:cstheme="minorBidi"/>
                <w:noProof/>
                <w:sz w:val="22"/>
                <w:szCs w:val="22"/>
              </w:rPr>
              <w:tab/>
            </w:r>
            <w:r w:rsidRPr="00F4440B">
              <w:rPr>
                <w:rStyle w:val="Hyperlink"/>
                <w:noProof/>
              </w:rPr>
              <w:t>DataWrittenEffectType Class</w:t>
            </w:r>
            <w:r>
              <w:rPr>
                <w:noProof/>
                <w:webHidden/>
              </w:rPr>
              <w:tab/>
            </w:r>
            <w:r>
              <w:rPr>
                <w:noProof/>
                <w:webHidden/>
              </w:rPr>
              <w:fldChar w:fldCharType="begin"/>
            </w:r>
            <w:r>
              <w:rPr>
                <w:noProof/>
                <w:webHidden/>
              </w:rPr>
              <w:instrText xml:space="preserve"> PAGEREF _Toc426119921 \h </w:instrText>
            </w:r>
            <w:r>
              <w:rPr>
                <w:noProof/>
                <w:webHidden/>
              </w:rPr>
            </w:r>
            <w:r>
              <w:rPr>
                <w:noProof/>
                <w:webHidden/>
              </w:rPr>
              <w:fldChar w:fldCharType="separate"/>
            </w:r>
            <w:r>
              <w:rPr>
                <w:noProof/>
                <w:webHidden/>
              </w:rPr>
              <w:t>32</w:t>
            </w:r>
            <w:r>
              <w:rPr>
                <w:noProof/>
                <w:webHidden/>
              </w:rPr>
              <w:fldChar w:fldCharType="end"/>
            </w:r>
          </w:hyperlink>
        </w:p>
        <w:p w14:paraId="55CE689D" w14:textId="77777777" w:rsidR="00457D06" w:rsidRDefault="00457D06">
          <w:pPr>
            <w:pStyle w:val="TOC3"/>
            <w:tabs>
              <w:tab w:val="left" w:pos="1320"/>
              <w:tab w:val="right" w:leader="dot" w:pos="8630"/>
            </w:tabs>
            <w:rPr>
              <w:rFonts w:eastAsiaTheme="minorEastAsia" w:cstheme="minorBidi"/>
              <w:noProof/>
              <w:sz w:val="22"/>
              <w:szCs w:val="22"/>
            </w:rPr>
          </w:pPr>
          <w:hyperlink w:anchor="_Toc426119922" w:history="1">
            <w:r w:rsidRPr="00F4440B">
              <w:rPr>
                <w:rStyle w:val="Hyperlink"/>
                <w:noProof/>
              </w:rPr>
              <w:t>3.5.5</w:t>
            </w:r>
            <w:r>
              <w:rPr>
                <w:rFonts w:eastAsiaTheme="minorEastAsia" w:cstheme="minorBidi"/>
                <w:noProof/>
                <w:sz w:val="22"/>
                <w:szCs w:val="22"/>
              </w:rPr>
              <w:tab/>
            </w:r>
            <w:r w:rsidRPr="00F4440B">
              <w:rPr>
                <w:rStyle w:val="Hyperlink"/>
                <w:noProof/>
              </w:rPr>
              <w:t>DataSentEffectType Class</w:t>
            </w:r>
            <w:r>
              <w:rPr>
                <w:noProof/>
                <w:webHidden/>
              </w:rPr>
              <w:tab/>
            </w:r>
            <w:r>
              <w:rPr>
                <w:noProof/>
                <w:webHidden/>
              </w:rPr>
              <w:fldChar w:fldCharType="begin"/>
            </w:r>
            <w:r>
              <w:rPr>
                <w:noProof/>
                <w:webHidden/>
              </w:rPr>
              <w:instrText xml:space="preserve"> PAGEREF _Toc426119922 \h </w:instrText>
            </w:r>
            <w:r>
              <w:rPr>
                <w:noProof/>
                <w:webHidden/>
              </w:rPr>
            </w:r>
            <w:r>
              <w:rPr>
                <w:noProof/>
                <w:webHidden/>
              </w:rPr>
              <w:fldChar w:fldCharType="separate"/>
            </w:r>
            <w:r>
              <w:rPr>
                <w:noProof/>
                <w:webHidden/>
              </w:rPr>
              <w:t>32</w:t>
            </w:r>
            <w:r>
              <w:rPr>
                <w:noProof/>
                <w:webHidden/>
              </w:rPr>
              <w:fldChar w:fldCharType="end"/>
            </w:r>
          </w:hyperlink>
        </w:p>
        <w:p w14:paraId="6A9023B4" w14:textId="77777777" w:rsidR="00457D06" w:rsidRDefault="00457D06">
          <w:pPr>
            <w:pStyle w:val="TOC3"/>
            <w:tabs>
              <w:tab w:val="left" w:pos="1320"/>
              <w:tab w:val="right" w:leader="dot" w:pos="8630"/>
            </w:tabs>
            <w:rPr>
              <w:rFonts w:eastAsiaTheme="minorEastAsia" w:cstheme="minorBidi"/>
              <w:noProof/>
              <w:sz w:val="22"/>
              <w:szCs w:val="22"/>
            </w:rPr>
          </w:pPr>
          <w:hyperlink w:anchor="_Toc426119923" w:history="1">
            <w:r w:rsidRPr="00F4440B">
              <w:rPr>
                <w:rStyle w:val="Hyperlink"/>
                <w:noProof/>
              </w:rPr>
              <w:t>3.5.6</w:t>
            </w:r>
            <w:r>
              <w:rPr>
                <w:rFonts w:eastAsiaTheme="minorEastAsia" w:cstheme="minorBidi"/>
                <w:noProof/>
                <w:sz w:val="22"/>
                <w:szCs w:val="22"/>
              </w:rPr>
              <w:tab/>
            </w:r>
            <w:r w:rsidRPr="00F4440B">
              <w:rPr>
                <w:rStyle w:val="Hyperlink"/>
                <w:noProof/>
              </w:rPr>
              <w:t>DataReceivedEffectType Class</w:t>
            </w:r>
            <w:r>
              <w:rPr>
                <w:noProof/>
                <w:webHidden/>
              </w:rPr>
              <w:tab/>
            </w:r>
            <w:r>
              <w:rPr>
                <w:noProof/>
                <w:webHidden/>
              </w:rPr>
              <w:fldChar w:fldCharType="begin"/>
            </w:r>
            <w:r>
              <w:rPr>
                <w:noProof/>
                <w:webHidden/>
              </w:rPr>
              <w:instrText xml:space="preserve"> PAGEREF _Toc426119923 \h </w:instrText>
            </w:r>
            <w:r>
              <w:rPr>
                <w:noProof/>
                <w:webHidden/>
              </w:rPr>
            </w:r>
            <w:r>
              <w:rPr>
                <w:noProof/>
                <w:webHidden/>
              </w:rPr>
              <w:fldChar w:fldCharType="separate"/>
            </w:r>
            <w:r>
              <w:rPr>
                <w:noProof/>
                <w:webHidden/>
              </w:rPr>
              <w:t>32</w:t>
            </w:r>
            <w:r>
              <w:rPr>
                <w:noProof/>
                <w:webHidden/>
              </w:rPr>
              <w:fldChar w:fldCharType="end"/>
            </w:r>
          </w:hyperlink>
        </w:p>
        <w:p w14:paraId="36B693F9" w14:textId="77777777" w:rsidR="00457D06" w:rsidRDefault="00457D06">
          <w:pPr>
            <w:pStyle w:val="TOC3"/>
            <w:tabs>
              <w:tab w:val="left" w:pos="1320"/>
              <w:tab w:val="right" w:leader="dot" w:pos="8630"/>
            </w:tabs>
            <w:rPr>
              <w:rFonts w:eastAsiaTheme="minorEastAsia" w:cstheme="minorBidi"/>
              <w:noProof/>
              <w:sz w:val="22"/>
              <w:szCs w:val="22"/>
            </w:rPr>
          </w:pPr>
          <w:hyperlink w:anchor="_Toc426119924" w:history="1">
            <w:r w:rsidRPr="00F4440B">
              <w:rPr>
                <w:rStyle w:val="Hyperlink"/>
                <w:noProof/>
              </w:rPr>
              <w:t>3.5.7</w:t>
            </w:r>
            <w:r>
              <w:rPr>
                <w:rFonts w:eastAsiaTheme="minorEastAsia" w:cstheme="minorBidi"/>
                <w:noProof/>
                <w:sz w:val="22"/>
                <w:szCs w:val="22"/>
              </w:rPr>
              <w:tab/>
            </w:r>
            <w:r w:rsidRPr="00F4440B">
              <w:rPr>
                <w:rStyle w:val="Hyperlink"/>
                <w:noProof/>
              </w:rPr>
              <w:t>PropertyReadEffectType Class</w:t>
            </w:r>
            <w:r>
              <w:rPr>
                <w:noProof/>
                <w:webHidden/>
              </w:rPr>
              <w:tab/>
            </w:r>
            <w:r>
              <w:rPr>
                <w:noProof/>
                <w:webHidden/>
              </w:rPr>
              <w:fldChar w:fldCharType="begin"/>
            </w:r>
            <w:r>
              <w:rPr>
                <w:noProof/>
                <w:webHidden/>
              </w:rPr>
              <w:instrText xml:space="preserve"> PAGEREF _Toc426119924 \h </w:instrText>
            </w:r>
            <w:r>
              <w:rPr>
                <w:noProof/>
                <w:webHidden/>
              </w:rPr>
            </w:r>
            <w:r>
              <w:rPr>
                <w:noProof/>
                <w:webHidden/>
              </w:rPr>
              <w:fldChar w:fldCharType="separate"/>
            </w:r>
            <w:r>
              <w:rPr>
                <w:noProof/>
                <w:webHidden/>
              </w:rPr>
              <w:t>33</w:t>
            </w:r>
            <w:r>
              <w:rPr>
                <w:noProof/>
                <w:webHidden/>
              </w:rPr>
              <w:fldChar w:fldCharType="end"/>
            </w:r>
          </w:hyperlink>
        </w:p>
        <w:p w14:paraId="15577A4C" w14:textId="77777777" w:rsidR="00457D06" w:rsidRDefault="00457D06">
          <w:pPr>
            <w:pStyle w:val="TOC3"/>
            <w:tabs>
              <w:tab w:val="left" w:pos="1320"/>
              <w:tab w:val="right" w:leader="dot" w:pos="8630"/>
            </w:tabs>
            <w:rPr>
              <w:rFonts w:eastAsiaTheme="minorEastAsia" w:cstheme="minorBidi"/>
              <w:noProof/>
              <w:sz w:val="22"/>
              <w:szCs w:val="22"/>
            </w:rPr>
          </w:pPr>
          <w:hyperlink w:anchor="_Toc426119925" w:history="1">
            <w:r w:rsidRPr="00F4440B">
              <w:rPr>
                <w:rStyle w:val="Hyperlink"/>
                <w:noProof/>
              </w:rPr>
              <w:t>3.5.8</w:t>
            </w:r>
            <w:r>
              <w:rPr>
                <w:rFonts w:eastAsiaTheme="minorEastAsia" w:cstheme="minorBidi"/>
                <w:noProof/>
                <w:sz w:val="22"/>
                <w:szCs w:val="22"/>
              </w:rPr>
              <w:tab/>
            </w:r>
            <w:r w:rsidRPr="00F4440B">
              <w:rPr>
                <w:rStyle w:val="Hyperlink"/>
                <w:noProof/>
              </w:rPr>
              <w:t>PropertiesEnumeratedEffectType Class</w:t>
            </w:r>
            <w:r>
              <w:rPr>
                <w:noProof/>
                <w:webHidden/>
              </w:rPr>
              <w:tab/>
            </w:r>
            <w:r>
              <w:rPr>
                <w:noProof/>
                <w:webHidden/>
              </w:rPr>
              <w:fldChar w:fldCharType="begin"/>
            </w:r>
            <w:r>
              <w:rPr>
                <w:noProof/>
                <w:webHidden/>
              </w:rPr>
              <w:instrText xml:space="preserve"> PAGEREF _Toc426119925 \h </w:instrText>
            </w:r>
            <w:r>
              <w:rPr>
                <w:noProof/>
                <w:webHidden/>
              </w:rPr>
            </w:r>
            <w:r>
              <w:rPr>
                <w:noProof/>
                <w:webHidden/>
              </w:rPr>
              <w:fldChar w:fldCharType="separate"/>
            </w:r>
            <w:r>
              <w:rPr>
                <w:noProof/>
                <w:webHidden/>
              </w:rPr>
              <w:t>33</w:t>
            </w:r>
            <w:r>
              <w:rPr>
                <w:noProof/>
                <w:webHidden/>
              </w:rPr>
              <w:fldChar w:fldCharType="end"/>
            </w:r>
          </w:hyperlink>
        </w:p>
        <w:p w14:paraId="57FB69FC" w14:textId="77777777" w:rsidR="00457D06" w:rsidRDefault="00457D06">
          <w:pPr>
            <w:pStyle w:val="TOC3"/>
            <w:tabs>
              <w:tab w:val="left" w:pos="1320"/>
              <w:tab w:val="right" w:leader="dot" w:pos="8630"/>
            </w:tabs>
            <w:rPr>
              <w:rFonts w:eastAsiaTheme="minorEastAsia" w:cstheme="minorBidi"/>
              <w:noProof/>
              <w:sz w:val="22"/>
              <w:szCs w:val="22"/>
            </w:rPr>
          </w:pPr>
          <w:hyperlink w:anchor="_Toc426119926" w:history="1">
            <w:r w:rsidRPr="00F4440B">
              <w:rPr>
                <w:rStyle w:val="Hyperlink"/>
                <w:noProof/>
              </w:rPr>
              <w:t>3.5.9</w:t>
            </w:r>
            <w:r>
              <w:rPr>
                <w:rFonts w:eastAsiaTheme="minorEastAsia" w:cstheme="minorBidi"/>
                <w:noProof/>
                <w:sz w:val="22"/>
                <w:szCs w:val="22"/>
              </w:rPr>
              <w:tab/>
            </w:r>
            <w:r w:rsidRPr="00F4440B">
              <w:rPr>
                <w:rStyle w:val="Hyperlink"/>
                <w:noProof/>
              </w:rPr>
              <w:t>ValuesEnumeratedEffectType Class</w:t>
            </w:r>
            <w:r>
              <w:rPr>
                <w:noProof/>
                <w:webHidden/>
              </w:rPr>
              <w:tab/>
            </w:r>
            <w:r>
              <w:rPr>
                <w:noProof/>
                <w:webHidden/>
              </w:rPr>
              <w:fldChar w:fldCharType="begin"/>
            </w:r>
            <w:r>
              <w:rPr>
                <w:noProof/>
                <w:webHidden/>
              </w:rPr>
              <w:instrText xml:space="preserve"> PAGEREF _Toc426119926 \h </w:instrText>
            </w:r>
            <w:r>
              <w:rPr>
                <w:noProof/>
                <w:webHidden/>
              </w:rPr>
            </w:r>
            <w:r>
              <w:rPr>
                <w:noProof/>
                <w:webHidden/>
              </w:rPr>
              <w:fldChar w:fldCharType="separate"/>
            </w:r>
            <w:r>
              <w:rPr>
                <w:noProof/>
                <w:webHidden/>
              </w:rPr>
              <w:t>34</w:t>
            </w:r>
            <w:r>
              <w:rPr>
                <w:noProof/>
                <w:webHidden/>
              </w:rPr>
              <w:fldChar w:fldCharType="end"/>
            </w:r>
          </w:hyperlink>
        </w:p>
        <w:p w14:paraId="631DC11C" w14:textId="77777777" w:rsidR="00457D06" w:rsidRDefault="00457D06">
          <w:pPr>
            <w:pStyle w:val="TOC3"/>
            <w:tabs>
              <w:tab w:val="left" w:pos="1320"/>
              <w:tab w:val="right" w:leader="dot" w:pos="8630"/>
            </w:tabs>
            <w:rPr>
              <w:rFonts w:eastAsiaTheme="minorEastAsia" w:cstheme="minorBidi"/>
              <w:noProof/>
              <w:sz w:val="22"/>
              <w:szCs w:val="22"/>
            </w:rPr>
          </w:pPr>
          <w:hyperlink w:anchor="_Toc426119927" w:history="1">
            <w:r w:rsidRPr="00F4440B">
              <w:rPr>
                <w:rStyle w:val="Hyperlink"/>
                <w:noProof/>
              </w:rPr>
              <w:t>3.5.10</w:t>
            </w:r>
            <w:r>
              <w:rPr>
                <w:rFonts w:eastAsiaTheme="minorEastAsia" w:cstheme="minorBidi"/>
                <w:noProof/>
                <w:sz w:val="22"/>
                <w:szCs w:val="22"/>
              </w:rPr>
              <w:tab/>
            </w:r>
            <w:r w:rsidRPr="00F4440B">
              <w:rPr>
                <w:rStyle w:val="Hyperlink"/>
                <w:noProof/>
              </w:rPr>
              <w:t>SendControlCodeEffectType Class</w:t>
            </w:r>
            <w:r>
              <w:rPr>
                <w:noProof/>
                <w:webHidden/>
              </w:rPr>
              <w:tab/>
            </w:r>
            <w:r>
              <w:rPr>
                <w:noProof/>
                <w:webHidden/>
              </w:rPr>
              <w:fldChar w:fldCharType="begin"/>
            </w:r>
            <w:r>
              <w:rPr>
                <w:noProof/>
                <w:webHidden/>
              </w:rPr>
              <w:instrText xml:space="preserve"> PAGEREF _Toc426119927 \h </w:instrText>
            </w:r>
            <w:r>
              <w:rPr>
                <w:noProof/>
                <w:webHidden/>
              </w:rPr>
            </w:r>
            <w:r>
              <w:rPr>
                <w:noProof/>
                <w:webHidden/>
              </w:rPr>
              <w:fldChar w:fldCharType="separate"/>
            </w:r>
            <w:r>
              <w:rPr>
                <w:noProof/>
                <w:webHidden/>
              </w:rPr>
              <w:t>34</w:t>
            </w:r>
            <w:r>
              <w:rPr>
                <w:noProof/>
                <w:webHidden/>
              </w:rPr>
              <w:fldChar w:fldCharType="end"/>
            </w:r>
          </w:hyperlink>
        </w:p>
        <w:p w14:paraId="078643D7" w14:textId="77777777" w:rsidR="00457D06" w:rsidRDefault="00457D06">
          <w:pPr>
            <w:pStyle w:val="TOC2"/>
            <w:tabs>
              <w:tab w:val="left" w:pos="880"/>
              <w:tab w:val="right" w:leader="dot" w:pos="8630"/>
            </w:tabs>
            <w:rPr>
              <w:rFonts w:eastAsiaTheme="minorEastAsia" w:cstheme="minorBidi"/>
              <w:noProof/>
              <w:sz w:val="22"/>
              <w:szCs w:val="22"/>
            </w:rPr>
          </w:pPr>
          <w:hyperlink w:anchor="_Toc426119928" w:history="1">
            <w:r w:rsidRPr="00F4440B">
              <w:rPr>
                <w:rStyle w:val="Hyperlink"/>
                <w:noProof/>
              </w:rPr>
              <w:t>3.6</w:t>
            </w:r>
            <w:r>
              <w:rPr>
                <w:rFonts w:eastAsiaTheme="minorEastAsia" w:cstheme="minorBidi"/>
                <w:noProof/>
                <w:sz w:val="22"/>
                <w:szCs w:val="22"/>
              </w:rPr>
              <w:tab/>
            </w:r>
            <w:r w:rsidRPr="00F4440B">
              <w:rPr>
                <w:rStyle w:val="Hyperlink"/>
                <w:noProof/>
              </w:rPr>
              <w:t>Enumerations</w:t>
            </w:r>
            <w:r>
              <w:rPr>
                <w:noProof/>
                <w:webHidden/>
              </w:rPr>
              <w:tab/>
            </w:r>
            <w:r>
              <w:rPr>
                <w:noProof/>
                <w:webHidden/>
              </w:rPr>
              <w:fldChar w:fldCharType="begin"/>
            </w:r>
            <w:r>
              <w:rPr>
                <w:noProof/>
                <w:webHidden/>
              </w:rPr>
              <w:instrText xml:space="preserve"> PAGEREF _Toc426119928 \h </w:instrText>
            </w:r>
            <w:r>
              <w:rPr>
                <w:noProof/>
                <w:webHidden/>
              </w:rPr>
            </w:r>
            <w:r>
              <w:rPr>
                <w:noProof/>
                <w:webHidden/>
              </w:rPr>
              <w:fldChar w:fldCharType="separate"/>
            </w:r>
            <w:r>
              <w:rPr>
                <w:noProof/>
                <w:webHidden/>
              </w:rPr>
              <w:t>35</w:t>
            </w:r>
            <w:r>
              <w:rPr>
                <w:noProof/>
                <w:webHidden/>
              </w:rPr>
              <w:fldChar w:fldCharType="end"/>
            </w:r>
          </w:hyperlink>
        </w:p>
        <w:p w14:paraId="44E53B77" w14:textId="77777777" w:rsidR="00457D06" w:rsidRDefault="00457D06">
          <w:pPr>
            <w:pStyle w:val="TOC3"/>
            <w:tabs>
              <w:tab w:val="left" w:pos="1320"/>
              <w:tab w:val="right" w:leader="dot" w:pos="8630"/>
            </w:tabs>
            <w:rPr>
              <w:rFonts w:eastAsiaTheme="minorEastAsia" w:cstheme="minorBidi"/>
              <w:noProof/>
              <w:sz w:val="22"/>
              <w:szCs w:val="22"/>
            </w:rPr>
          </w:pPr>
          <w:hyperlink w:anchor="_Toc426119929" w:history="1">
            <w:r w:rsidRPr="00F4440B">
              <w:rPr>
                <w:rStyle w:val="Hyperlink"/>
                <w:noProof/>
              </w:rPr>
              <w:t>3.6.1</w:t>
            </w:r>
            <w:r>
              <w:rPr>
                <w:rFonts w:eastAsiaTheme="minorEastAsia" w:cstheme="minorBidi"/>
                <w:noProof/>
                <w:sz w:val="22"/>
                <w:szCs w:val="22"/>
              </w:rPr>
              <w:tab/>
            </w:r>
            <w:r w:rsidRPr="00F4440B">
              <w:rPr>
                <w:rStyle w:val="Hyperlink"/>
                <w:noProof/>
              </w:rPr>
              <w:t>ActionStatusTypeEnum Enumeration</w:t>
            </w:r>
            <w:r>
              <w:rPr>
                <w:noProof/>
                <w:webHidden/>
              </w:rPr>
              <w:tab/>
            </w:r>
            <w:r>
              <w:rPr>
                <w:noProof/>
                <w:webHidden/>
              </w:rPr>
              <w:fldChar w:fldCharType="begin"/>
            </w:r>
            <w:r>
              <w:rPr>
                <w:noProof/>
                <w:webHidden/>
              </w:rPr>
              <w:instrText xml:space="preserve"> PAGEREF _Toc426119929 \h </w:instrText>
            </w:r>
            <w:r>
              <w:rPr>
                <w:noProof/>
                <w:webHidden/>
              </w:rPr>
            </w:r>
            <w:r>
              <w:rPr>
                <w:noProof/>
                <w:webHidden/>
              </w:rPr>
              <w:fldChar w:fldCharType="separate"/>
            </w:r>
            <w:r>
              <w:rPr>
                <w:noProof/>
                <w:webHidden/>
              </w:rPr>
              <w:t>35</w:t>
            </w:r>
            <w:r>
              <w:rPr>
                <w:noProof/>
                <w:webHidden/>
              </w:rPr>
              <w:fldChar w:fldCharType="end"/>
            </w:r>
          </w:hyperlink>
        </w:p>
        <w:p w14:paraId="29270C17" w14:textId="77777777" w:rsidR="00457D06" w:rsidRDefault="00457D06">
          <w:pPr>
            <w:pStyle w:val="TOC3"/>
            <w:tabs>
              <w:tab w:val="left" w:pos="1320"/>
              <w:tab w:val="right" w:leader="dot" w:pos="8630"/>
            </w:tabs>
            <w:rPr>
              <w:rFonts w:eastAsiaTheme="minorEastAsia" w:cstheme="minorBidi"/>
              <w:noProof/>
              <w:sz w:val="22"/>
              <w:szCs w:val="22"/>
            </w:rPr>
          </w:pPr>
          <w:hyperlink w:anchor="_Toc426119930" w:history="1">
            <w:r w:rsidRPr="00F4440B">
              <w:rPr>
                <w:rStyle w:val="Hyperlink"/>
                <w:noProof/>
              </w:rPr>
              <w:t>3.6.2</w:t>
            </w:r>
            <w:r>
              <w:rPr>
                <w:rFonts w:eastAsiaTheme="minorEastAsia" w:cstheme="minorBidi"/>
                <w:noProof/>
                <w:sz w:val="22"/>
                <w:szCs w:val="22"/>
              </w:rPr>
              <w:tab/>
            </w:r>
            <w:r w:rsidRPr="00F4440B">
              <w:rPr>
                <w:rStyle w:val="Hyperlink"/>
                <w:noProof/>
              </w:rPr>
              <w:t>ActionContextTypeEnum Enumeration</w:t>
            </w:r>
            <w:r>
              <w:rPr>
                <w:noProof/>
                <w:webHidden/>
              </w:rPr>
              <w:tab/>
            </w:r>
            <w:r>
              <w:rPr>
                <w:noProof/>
                <w:webHidden/>
              </w:rPr>
              <w:fldChar w:fldCharType="begin"/>
            </w:r>
            <w:r>
              <w:rPr>
                <w:noProof/>
                <w:webHidden/>
              </w:rPr>
              <w:instrText xml:space="preserve"> PAGEREF _Toc426119930 \h </w:instrText>
            </w:r>
            <w:r>
              <w:rPr>
                <w:noProof/>
                <w:webHidden/>
              </w:rPr>
            </w:r>
            <w:r>
              <w:rPr>
                <w:noProof/>
                <w:webHidden/>
              </w:rPr>
              <w:fldChar w:fldCharType="separate"/>
            </w:r>
            <w:r>
              <w:rPr>
                <w:noProof/>
                <w:webHidden/>
              </w:rPr>
              <w:t>36</w:t>
            </w:r>
            <w:r>
              <w:rPr>
                <w:noProof/>
                <w:webHidden/>
              </w:rPr>
              <w:fldChar w:fldCharType="end"/>
            </w:r>
          </w:hyperlink>
        </w:p>
        <w:p w14:paraId="5A07893F" w14:textId="77777777" w:rsidR="00457D06" w:rsidRDefault="00457D06">
          <w:pPr>
            <w:pStyle w:val="TOC3"/>
            <w:tabs>
              <w:tab w:val="left" w:pos="1320"/>
              <w:tab w:val="right" w:leader="dot" w:pos="8630"/>
            </w:tabs>
            <w:rPr>
              <w:rFonts w:eastAsiaTheme="minorEastAsia" w:cstheme="minorBidi"/>
              <w:noProof/>
              <w:sz w:val="22"/>
              <w:szCs w:val="22"/>
            </w:rPr>
          </w:pPr>
          <w:hyperlink w:anchor="_Toc426119931" w:history="1">
            <w:r w:rsidRPr="00F4440B">
              <w:rPr>
                <w:rStyle w:val="Hyperlink"/>
                <w:noProof/>
              </w:rPr>
              <w:t>3.6.3</w:t>
            </w:r>
            <w:r>
              <w:rPr>
                <w:rFonts w:eastAsiaTheme="minorEastAsia" w:cstheme="minorBidi"/>
                <w:noProof/>
                <w:sz w:val="22"/>
                <w:szCs w:val="22"/>
              </w:rPr>
              <w:tab/>
            </w:r>
            <w:r w:rsidRPr="00F4440B">
              <w:rPr>
                <w:rStyle w:val="Hyperlink"/>
                <w:noProof/>
              </w:rPr>
              <w:t>EaseOfObfuscationEnum Enumeration</w:t>
            </w:r>
            <w:r>
              <w:rPr>
                <w:noProof/>
                <w:webHidden/>
              </w:rPr>
              <w:tab/>
            </w:r>
            <w:r>
              <w:rPr>
                <w:noProof/>
                <w:webHidden/>
              </w:rPr>
              <w:fldChar w:fldCharType="begin"/>
            </w:r>
            <w:r>
              <w:rPr>
                <w:noProof/>
                <w:webHidden/>
              </w:rPr>
              <w:instrText xml:space="preserve"> PAGEREF _Toc426119931 \h </w:instrText>
            </w:r>
            <w:r>
              <w:rPr>
                <w:noProof/>
                <w:webHidden/>
              </w:rPr>
            </w:r>
            <w:r>
              <w:rPr>
                <w:noProof/>
                <w:webHidden/>
              </w:rPr>
              <w:fldChar w:fldCharType="separate"/>
            </w:r>
            <w:r>
              <w:rPr>
                <w:noProof/>
                <w:webHidden/>
              </w:rPr>
              <w:t>36</w:t>
            </w:r>
            <w:r>
              <w:rPr>
                <w:noProof/>
                <w:webHidden/>
              </w:rPr>
              <w:fldChar w:fldCharType="end"/>
            </w:r>
          </w:hyperlink>
        </w:p>
        <w:p w14:paraId="6E292D3F" w14:textId="77777777" w:rsidR="00457D06" w:rsidRDefault="00457D06">
          <w:pPr>
            <w:pStyle w:val="TOC3"/>
            <w:tabs>
              <w:tab w:val="left" w:pos="1320"/>
              <w:tab w:val="right" w:leader="dot" w:pos="8630"/>
            </w:tabs>
            <w:rPr>
              <w:rFonts w:eastAsiaTheme="minorEastAsia" w:cstheme="minorBidi"/>
              <w:noProof/>
              <w:sz w:val="22"/>
              <w:szCs w:val="22"/>
            </w:rPr>
          </w:pPr>
          <w:hyperlink w:anchor="_Toc426119932" w:history="1">
            <w:r w:rsidRPr="00F4440B">
              <w:rPr>
                <w:rStyle w:val="Hyperlink"/>
                <w:noProof/>
              </w:rPr>
              <w:t>3.6.4</w:t>
            </w:r>
            <w:r>
              <w:rPr>
                <w:rFonts w:eastAsiaTheme="minorEastAsia" w:cstheme="minorBidi"/>
                <w:noProof/>
                <w:sz w:val="22"/>
                <w:szCs w:val="22"/>
              </w:rPr>
              <w:tab/>
            </w:r>
            <w:r w:rsidRPr="00F4440B">
              <w:rPr>
                <w:rStyle w:val="Hyperlink"/>
                <w:noProof/>
              </w:rPr>
              <w:t>EffectTypeEnum Enumeration</w:t>
            </w:r>
            <w:r>
              <w:rPr>
                <w:noProof/>
                <w:webHidden/>
              </w:rPr>
              <w:tab/>
            </w:r>
            <w:r>
              <w:rPr>
                <w:noProof/>
                <w:webHidden/>
              </w:rPr>
              <w:fldChar w:fldCharType="begin"/>
            </w:r>
            <w:r>
              <w:rPr>
                <w:noProof/>
                <w:webHidden/>
              </w:rPr>
              <w:instrText xml:space="preserve"> PAGEREF _Toc426119932 \h </w:instrText>
            </w:r>
            <w:r>
              <w:rPr>
                <w:noProof/>
                <w:webHidden/>
              </w:rPr>
            </w:r>
            <w:r>
              <w:rPr>
                <w:noProof/>
                <w:webHidden/>
              </w:rPr>
              <w:fldChar w:fldCharType="separate"/>
            </w:r>
            <w:r>
              <w:rPr>
                <w:noProof/>
                <w:webHidden/>
              </w:rPr>
              <w:t>36</w:t>
            </w:r>
            <w:r>
              <w:rPr>
                <w:noProof/>
                <w:webHidden/>
              </w:rPr>
              <w:fldChar w:fldCharType="end"/>
            </w:r>
          </w:hyperlink>
        </w:p>
        <w:p w14:paraId="3CB9B14A" w14:textId="77777777" w:rsidR="00457D06" w:rsidRDefault="00457D06">
          <w:pPr>
            <w:pStyle w:val="TOC3"/>
            <w:tabs>
              <w:tab w:val="left" w:pos="1320"/>
              <w:tab w:val="right" w:leader="dot" w:pos="8630"/>
            </w:tabs>
            <w:rPr>
              <w:rFonts w:eastAsiaTheme="minorEastAsia" w:cstheme="minorBidi"/>
              <w:noProof/>
              <w:sz w:val="22"/>
              <w:szCs w:val="22"/>
            </w:rPr>
          </w:pPr>
          <w:hyperlink w:anchor="_Toc426119933" w:history="1">
            <w:r w:rsidRPr="00F4440B">
              <w:rPr>
                <w:rStyle w:val="Hyperlink"/>
                <w:noProof/>
              </w:rPr>
              <w:t>3.6.5</w:t>
            </w:r>
            <w:r>
              <w:rPr>
                <w:rFonts w:eastAsiaTheme="minorEastAsia" w:cstheme="minorBidi"/>
                <w:noProof/>
                <w:sz w:val="22"/>
                <w:szCs w:val="22"/>
              </w:rPr>
              <w:tab/>
            </w:r>
            <w:r w:rsidRPr="00F4440B">
              <w:rPr>
                <w:rStyle w:val="Hyperlink"/>
                <w:noProof/>
              </w:rPr>
              <w:t>NoisinessEnum Enumeration</w:t>
            </w:r>
            <w:r>
              <w:rPr>
                <w:noProof/>
                <w:webHidden/>
              </w:rPr>
              <w:tab/>
            </w:r>
            <w:r>
              <w:rPr>
                <w:noProof/>
                <w:webHidden/>
              </w:rPr>
              <w:fldChar w:fldCharType="begin"/>
            </w:r>
            <w:r>
              <w:rPr>
                <w:noProof/>
                <w:webHidden/>
              </w:rPr>
              <w:instrText xml:space="preserve"> PAGEREF _Toc426119933 \h </w:instrText>
            </w:r>
            <w:r>
              <w:rPr>
                <w:noProof/>
                <w:webHidden/>
              </w:rPr>
            </w:r>
            <w:r>
              <w:rPr>
                <w:noProof/>
                <w:webHidden/>
              </w:rPr>
              <w:fldChar w:fldCharType="separate"/>
            </w:r>
            <w:r>
              <w:rPr>
                <w:noProof/>
                <w:webHidden/>
              </w:rPr>
              <w:t>37</w:t>
            </w:r>
            <w:r>
              <w:rPr>
                <w:noProof/>
                <w:webHidden/>
              </w:rPr>
              <w:fldChar w:fldCharType="end"/>
            </w:r>
          </w:hyperlink>
        </w:p>
        <w:p w14:paraId="3AD330D6" w14:textId="77777777" w:rsidR="00457D06" w:rsidRDefault="00457D06">
          <w:pPr>
            <w:pStyle w:val="TOC3"/>
            <w:tabs>
              <w:tab w:val="left" w:pos="1320"/>
              <w:tab w:val="right" w:leader="dot" w:pos="8630"/>
            </w:tabs>
            <w:rPr>
              <w:rFonts w:eastAsiaTheme="minorEastAsia" w:cstheme="minorBidi"/>
              <w:noProof/>
              <w:sz w:val="22"/>
              <w:szCs w:val="22"/>
            </w:rPr>
          </w:pPr>
          <w:hyperlink w:anchor="_Toc426119934" w:history="1">
            <w:r w:rsidRPr="00F4440B">
              <w:rPr>
                <w:rStyle w:val="Hyperlink"/>
                <w:noProof/>
              </w:rPr>
              <w:t>3.6.6</w:t>
            </w:r>
            <w:r>
              <w:rPr>
                <w:rFonts w:eastAsiaTheme="minorEastAsia" w:cstheme="minorBidi"/>
                <w:noProof/>
                <w:sz w:val="22"/>
                <w:szCs w:val="22"/>
              </w:rPr>
              <w:tab/>
            </w:r>
            <w:r w:rsidRPr="00F4440B">
              <w:rPr>
                <w:rStyle w:val="Hyperlink"/>
                <w:noProof/>
              </w:rPr>
              <w:t>OperatorTypeEnum Enumeration</w:t>
            </w:r>
            <w:r>
              <w:rPr>
                <w:noProof/>
                <w:webHidden/>
              </w:rPr>
              <w:tab/>
            </w:r>
            <w:r>
              <w:rPr>
                <w:noProof/>
                <w:webHidden/>
              </w:rPr>
              <w:fldChar w:fldCharType="begin"/>
            </w:r>
            <w:r>
              <w:rPr>
                <w:noProof/>
                <w:webHidden/>
              </w:rPr>
              <w:instrText xml:space="preserve"> PAGEREF _Toc426119934 \h </w:instrText>
            </w:r>
            <w:r>
              <w:rPr>
                <w:noProof/>
                <w:webHidden/>
              </w:rPr>
            </w:r>
            <w:r>
              <w:rPr>
                <w:noProof/>
                <w:webHidden/>
              </w:rPr>
              <w:fldChar w:fldCharType="separate"/>
            </w:r>
            <w:r>
              <w:rPr>
                <w:noProof/>
                <w:webHidden/>
              </w:rPr>
              <w:t>38</w:t>
            </w:r>
            <w:r>
              <w:rPr>
                <w:noProof/>
                <w:webHidden/>
              </w:rPr>
              <w:fldChar w:fldCharType="end"/>
            </w:r>
          </w:hyperlink>
        </w:p>
        <w:p w14:paraId="53054A1F" w14:textId="77777777" w:rsidR="00457D06" w:rsidRDefault="00457D06">
          <w:pPr>
            <w:pStyle w:val="TOC3"/>
            <w:tabs>
              <w:tab w:val="left" w:pos="1320"/>
              <w:tab w:val="right" w:leader="dot" w:pos="8630"/>
            </w:tabs>
            <w:rPr>
              <w:rFonts w:eastAsiaTheme="minorEastAsia" w:cstheme="minorBidi"/>
              <w:noProof/>
              <w:sz w:val="22"/>
              <w:szCs w:val="22"/>
            </w:rPr>
          </w:pPr>
          <w:hyperlink w:anchor="_Toc426119935" w:history="1">
            <w:r w:rsidRPr="00F4440B">
              <w:rPr>
                <w:rStyle w:val="Hyperlink"/>
                <w:noProof/>
              </w:rPr>
              <w:t>3.6.7</w:t>
            </w:r>
            <w:r>
              <w:rPr>
                <w:rFonts w:eastAsiaTheme="minorEastAsia" w:cstheme="minorBidi"/>
                <w:noProof/>
                <w:sz w:val="22"/>
                <w:szCs w:val="22"/>
              </w:rPr>
              <w:tab/>
            </w:r>
            <w:r w:rsidRPr="00F4440B">
              <w:rPr>
                <w:rStyle w:val="Hyperlink"/>
                <w:noProof/>
              </w:rPr>
              <w:t>TrendEnum Enumeration</w:t>
            </w:r>
            <w:r>
              <w:rPr>
                <w:noProof/>
                <w:webHidden/>
              </w:rPr>
              <w:tab/>
            </w:r>
            <w:r>
              <w:rPr>
                <w:noProof/>
                <w:webHidden/>
              </w:rPr>
              <w:fldChar w:fldCharType="begin"/>
            </w:r>
            <w:r>
              <w:rPr>
                <w:noProof/>
                <w:webHidden/>
              </w:rPr>
              <w:instrText xml:space="preserve"> PAGEREF _Toc426119935 \h </w:instrText>
            </w:r>
            <w:r>
              <w:rPr>
                <w:noProof/>
                <w:webHidden/>
              </w:rPr>
            </w:r>
            <w:r>
              <w:rPr>
                <w:noProof/>
                <w:webHidden/>
              </w:rPr>
              <w:fldChar w:fldCharType="separate"/>
            </w:r>
            <w:r>
              <w:rPr>
                <w:noProof/>
                <w:webHidden/>
              </w:rPr>
              <w:t>38</w:t>
            </w:r>
            <w:r>
              <w:rPr>
                <w:noProof/>
                <w:webHidden/>
              </w:rPr>
              <w:fldChar w:fldCharType="end"/>
            </w:r>
          </w:hyperlink>
        </w:p>
        <w:p w14:paraId="0CF972F0" w14:textId="77777777" w:rsidR="00457D06" w:rsidRDefault="00457D06">
          <w:pPr>
            <w:pStyle w:val="TOC1"/>
            <w:rPr>
              <w:rFonts w:eastAsiaTheme="minorEastAsia" w:cstheme="minorBidi"/>
              <w:b w:val="0"/>
              <w:sz w:val="22"/>
              <w:szCs w:val="22"/>
            </w:rPr>
          </w:pPr>
          <w:hyperlink w:anchor="_Toc426119936" w:history="1">
            <w:r w:rsidRPr="00F4440B">
              <w:rPr>
                <w:rStyle w:val="Hyperlink"/>
              </w:rPr>
              <w:t>References</w:t>
            </w:r>
            <w:r>
              <w:rPr>
                <w:webHidden/>
              </w:rPr>
              <w:tab/>
            </w:r>
            <w:r>
              <w:rPr>
                <w:webHidden/>
              </w:rPr>
              <w:fldChar w:fldCharType="begin"/>
            </w:r>
            <w:r>
              <w:rPr>
                <w:webHidden/>
              </w:rPr>
              <w:instrText xml:space="preserve"> PAGEREF _Toc426119936 \h </w:instrText>
            </w:r>
            <w:r>
              <w:rPr>
                <w:webHidden/>
              </w:rPr>
            </w:r>
            <w:r>
              <w:rPr>
                <w:webHidden/>
              </w:rPr>
              <w:fldChar w:fldCharType="separate"/>
            </w:r>
            <w:r>
              <w:rPr>
                <w:webHidden/>
              </w:rPr>
              <w:t>39</w:t>
            </w:r>
            <w:r>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6119866"/>
      <w:bookmarkEnd w:id="0"/>
      <w:bookmarkEnd w:id="1"/>
      <w:r>
        <w:lastRenderedPageBreak/>
        <w:t>Introduction</w:t>
      </w:r>
      <w:bookmarkEnd w:id="2"/>
    </w:p>
    <w:p w14:paraId="72F49D00" w14:textId="5EC77F7A" w:rsidR="00B92F54" w:rsidRDefault="00B92F54" w:rsidP="0013077D">
      <w:pPr>
        <w:autoSpaceDE w:val="0"/>
        <w:autoSpaceDN w:val="0"/>
        <w:adjustRightInd w:val="0"/>
        <w:spacing w:after="240"/>
        <w:ind w:right="-270"/>
      </w:pPr>
      <w:r w:rsidRPr="00B92F54">
        <w:t>The Cyber Observable eXpression (CybOX</w:t>
      </w:r>
      <w:r w:rsidRPr="00B92F54">
        <w:rPr>
          <w:vertAlign w:val="superscript"/>
        </w:rPr>
        <w:t>TM</w:t>
      </w:r>
      <w:r w:rsidRPr="00B92F54">
        <w:t xml:space="preserve">) </w:t>
      </w:r>
      <w:r w:rsidR="00E26E70">
        <w:t>provides a common structure for representing cyber observables across and among the operational areas of enterprise cyber security</w:t>
      </w:r>
      <w:r w:rsidR="0013016B">
        <w:t>. CybOX</w:t>
      </w:r>
      <w:r w:rsidR="00E26E70">
        <w:t xml:space="preserve"> improves the consistency, efficiency, and interoperability of deployed tools and processes, </w:t>
      </w:r>
      <w:r w:rsidR="007D796B">
        <w:t xml:space="preserve">and it </w:t>
      </w:r>
      <w:r w:rsidR="00E26E70">
        <w:t>increases overall situational awareness by enabling the potential for detailed automatable sharing, mapping, detection, and analysis heuristics.</w:t>
      </w:r>
    </w:p>
    <w:p w14:paraId="0EEEA2F3" w14:textId="085B4D00" w:rsidR="003954C7" w:rsidRDefault="00B92F54" w:rsidP="007D796B">
      <w:pPr>
        <w:autoSpaceDE w:val="0"/>
        <w:autoSpaceDN w:val="0"/>
        <w:adjustRightInd w:val="0"/>
        <w:spacing w:after="240"/>
        <w:ind w:right="-270"/>
      </w:pPr>
      <w:r>
        <w:t>This document serves as the specification for the CybOX Core Version 1.2 data model</w:t>
      </w:r>
      <w:r w:rsidR="00090EA7">
        <w:t xml:space="preserve">, which is </w:t>
      </w:r>
      <w:r w:rsidR="006D5A08">
        <w:t>one of two fundamental data models for</w:t>
      </w:r>
      <w:r w:rsidR="00090EA7">
        <w:t xml:space="preserve"> CybOX content</w:t>
      </w:r>
      <w:r>
        <w:t xml:space="preserve">.  </w:t>
      </w:r>
      <w:r w:rsidR="00B069C1">
        <w:t xml:space="preserve">     </w:t>
      </w:r>
    </w:p>
    <w:p w14:paraId="0364F191" w14:textId="17054149"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457D06">
        <w:t>1.1</w:t>
      </w:r>
      <w:r w:rsidR="00583B0C">
        <w:fldChar w:fldCharType="end"/>
      </w:r>
      <w:r>
        <w:t xml:space="preserve"> we discuss </w:t>
      </w:r>
      <w:r w:rsidR="00270C09">
        <w:t>CybOX</w:t>
      </w:r>
      <w:r>
        <w:t xml:space="preserve"> specification documents, and in Section </w:t>
      </w:r>
      <w:r w:rsidR="005312E3">
        <w:fldChar w:fldCharType="begin"/>
      </w:r>
      <w:r w:rsidR="005312E3">
        <w:instrText xml:space="preserve"> REF _Ref394437867 \r \h </w:instrText>
      </w:r>
      <w:r w:rsidR="005312E3">
        <w:fldChar w:fldCharType="separate"/>
      </w:r>
      <w:r w:rsidR="00457D06">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457D06">
        <w:t>2</w:t>
      </w:r>
      <w:r w:rsidR="00583B0C">
        <w:fldChar w:fldCharType="end"/>
      </w:r>
      <w:r w:rsidR="00D06A35">
        <w:t xml:space="preserve">, we give background information necessary to fully understand the </w:t>
      </w:r>
      <w:r w:rsidR="00270C09">
        <w:t>Core</w:t>
      </w:r>
      <w:r w:rsidR="00D06A35">
        <w:t xml:space="preserve"> data model, and we present the </w:t>
      </w:r>
      <w:r w:rsidR="00270C09">
        <w:t>Core</w:t>
      </w:r>
      <w:r w:rsidR="005312E3">
        <w:t xml:space="preserve">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457D06">
        <w:t>3</w:t>
      </w:r>
      <w:r w:rsidR="00D06A35">
        <w:fldChar w:fldCharType="end"/>
      </w:r>
      <w:r w:rsidR="00D06A35">
        <w:t>.  References are provided in the final section.</w:t>
      </w:r>
    </w:p>
    <w:p w14:paraId="6A5261B8" w14:textId="6E64B184" w:rsidR="00182744" w:rsidRPr="002D7380" w:rsidRDefault="008059E4" w:rsidP="00715656">
      <w:pPr>
        <w:pStyle w:val="Heading2"/>
      </w:pPr>
      <w:bookmarkStart w:id="3" w:name="_Toc412205405"/>
      <w:bookmarkStart w:id="4" w:name="_Ref412300941"/>
      <w:bookmarkStart w:id="5" w:name="_Ref412622367"/>
      <w:bookmarkStart w:id="6" w:name="_Toc426119867"/>
      <w:r>
        <w:t>CybOX</w:t>
      </w:r>
      <w:r w:rsidR="00182744">
        <w:t xml:space="preserve"> Specification Documents</w:t>
      </w:r>
      <w:bookmarkEnd w:id="3"/>
      <w:bookmarkEnd w:id="4"/>
      <w:bookmarkEnd w:id="5"/>
      <w:bookmarkEnd w:id="6"/>
    </w:p>
    <w:p w14:paraId="757BD2E4" w14:textId="7A7BF4B2" w:rsidR="00182744" w:rsidRDefault="00182744" w:rsidP="0013077D">
      <w:pPr>
        <w:autoSpaceDE w:val="0"/>
        <w:autoSpaceDN w:val="0"/>
        <w:adjustRightInd w:val="0"/>
        <w:spacing w:after="240"/>
      </w:pPr>
      <w:r>
        <w:t xml:space="preserve">The </w:t>
      </w:r>
      <w:r w:rsidR="008059E4">
        <w:t>CybOX</w:t>
      </w:r>
      <w:r>
        <w:t xml:space="preserve">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w:t>
      </w:r>
      <w:r w:rsidR="008059E4">
        <w:t>CybOX</w:t>
      </w:r>
      <w:r>
        <w:t xml:space="preserve"> UML model.  </w:t>
      </w:r>
    </w:p>
    <w:p w14:paraId="497B7E9C" w14:textId="77777777" w:rsidR="003C75E6" w:rsidRDefault="00CC2964"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06ACE2" w14:textId="21B4F520" w:rsidR="00CC2964" w:rsidRDefault="00CC2964"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56691E" w14:textId="599F002B" w:rsidR="00182744" w:rsidRDefault="00182744" w:rsidP="0013077D">
      <w:pPr>
        <w:autoSpaceDE w:val="0"/>
        <w:autoSpaceDN w:val="0"/>
        <w:adjustRightInd w:val="0"/>
        <w:spacing w:after="240"/>
      </w:pPr>
      <w:r>
        <w:t xml:space="preserve">The </w:t>
      </w:r>
      <w:r w:rsidR="0096571E">
        <w:t>CybOX</w:t>
      </w:r>
      <w:r>
        <w:t xml:space="preserve"> specification overview document provides a comprehensive overview of th</w:t>
      </w:r>
      <w:r w:rsidR="001B05B4">
        <w:t xml:space="preserve">e full set of </w:t>
      </w:r>
      <w:r w:rsidR="0096571E">
        <w:t>CybOX</w:t>
      </w:r>
      <w:r w:rsidR="001B05B4">
        <w:t xml:space="preserve"> data models </w:t>
      </w:r>
      <w:r>
        <w:t>[</w:t>
      </w:r>
      <w:r w:rsidR="0096571E">
        <w:t>CybOX</w:t>
      </w:r>
      <w:r w:rsidRPr="00F7000C">
        <w:rPr>
          <w:vertAlign w:val="subscript"/>
        </w:rPr>
        <w:t>O</w:t>
      </w:r>
      <w:r w:rsidR="001B05B4">
        <w:t>]</w:t>
      </w:r>
      <w:r>
        <w:t xml:space="preserve">, which in addition to the </w:t>
      </w:r>
      <w:r w:rsidR="0096571E">
        <w:t xml:space="preserve">Core, Common, and numerous Object data models, includes a set of </w:t>
      </w:r>
      <w:r w:rsidRPr="00FC6DFE">
        <w:t xml:space="preserve">default </w:t>
      </w:r>
      <w:r>
        <w:t xml:space="preserve">controlled </w:t>
      </w:r>
      <w:r w:rsidRPr="00FC6DFE">
        <w:t>vocabularies</w:t>
      </w:r>
      <w:r>
        <w:t xml:space="preserve">. </w:t>
      </w:r>
      <w:r w:rsidR="0096571E">
        <w:t xml:space="preserve"> [CybOX</w:t>
      </w:r>
      <w:r w:rsidRPr="008F5ADE">
        <w:rPr>
          <w:vertAlign w:val="subscript"/>
        </w:rPr>
        <w:t>O</w:t>
      </w:r>
      <w:r>
        <w:t xml:space="preserve">] also summarizes the relationship of </w:t>
      </w:r>
      <w:r w:rsidR="0096571E">
        <w:t>CybOX</w:t>
      </w:r>
      <w:r>
        <w:t xml:space="preserve"> to other languages, and outlines general </w:t>
      </w:r>
      <w:r w:rsidR="0096571E">
        <w:t>CybO</w:t>
      </w:r>
      <w:r>
        <w:t>X data model conventions.</w:t>
      </w:r>
    </w:p>
    <w:p w14:paraId="657C04F3" w14:textId="0297D7A1"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w:t>
      </w:r>
      <w:r w:rsidR="007712D0">
        <w:rPr>
          <w:lang w:val="en"/>
        </w:rPr>
        <w:t>CybOX</w:t>
      </w:r>
      <w:r>
        <w:rPr>
          <w:lang w:val="en"/>
        </w:rPr>
        <w:t xml:space="preserve"> Website [</w:t>
      </w:r>
      <w:r w:rsidR="007712D0">
        <w:rPr>
          <w:lang w:val="en"/>
        </w:rPr>
        <w:t>CybO</w:t>
      </w:r>
      <w:r>
        <w:rPr>
          <w:lang w:val="en"/>
        </w:rPr>
        <w:t>X</w:t>
      </w:r>
      <w:r w:rsidR="002956D0">
        <w:rPr>
          <w:lang w:val="en"/>
        </w:rPr>
        <w:t>-</w:t>
      </w:r>
      <w:r w:rsidR="00BC5C0D">
        <w:rPr>
          <w:lang w:val="en"/>
        </w:rPr>
        <w:t>SPC</w:t>
      </w:r>
      <w:r>
        <w:rPr>
          <w:lang w:val="en"/>
        </w:rPr>
        <w:t>].</w:t>
      </w:r>
    </w:p>
    <w:p w14:paraId="49ECDF6C" w14:textId="77777777" w:rsidR="00D76C82" w:rsidRDefault="00D76C82" w:rsidP="00715656">
      <w:pPr>
        <w:pStyle w:val="Heading2"/>
      </w:pPr>
      <w:bookmarkStart w:id="7" w:name="_Ref394437867"/>
      <w:bookmarkStart w:id="8" w:name="_Ref388860303"/>
      <w:bookmarkStart w:id="9" w:name="_Toc389570601"/>
      <w:bookmarkStart w:id="10" w:name="_Toc389581071"/>
      <w:bookmarkStart w:id="11" w:name="_Toc426119868"/>
      <w:r>
        <w:t>Document Conventions</w:t>
      </w:r>
      <w:bookmarkEnd w:id="7"/>
      <w:bookmarkEnd w:id="11"/>
    </w:p>
    <w:p w14:paraId="1F4403AF" w14:textId="77777777" w:rsidR="00D76C82" w:rsidRPr="00B10014" w:rsidRDefault="00D76C82" w:rsidP="00D76C82">
      <w:r>
        <w:t>The following conventions are used in this document.</w:t>
      </w:r>
    </w:p>
    <w:p w14:paraId="0F4E1510" w14:textId="43D5B106" w:rsidR="00D76C82" w:rsidRDefault="00D76C82" w:rsidP="00B259AF">
      <w:pPr>
        <w:pStyle w:val="Heading3"/>
      </w:pPr>
      <w:bookmarkStart w:id="12" w:name="_Toc389570602"/>
      <w:bookmarkStart w:id="13" w:name="_Toc389581072"/>
      <w:bookmarkStart w:id="14" w:name="_Toc426119869"/>
      <w:r>
        <w:lastRenderedPageBreak/>
        <w:t>Key</w:t>
      </w:r>
      <w:r w:rsidR="00224FD3">
        <w:t>w</w:t>
      </w:r>
      <w:r>
        <w:t>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B259AF">
      <w:pPr>
        <w:pStyle w:val="Heading3"/>
      </w:pPr>
      <w:bookmarkStart w:id="15" w:name="_Toc389570603"/>
      <w:bookmarkStart w:id="16" w:name="_Toc389581073"/>
      <w:bookmarkStart w:id="17" w:name="_Toc426119870"/>
      <w:r>
        <w:t>Fonts</w:t>
      </w:r>
      <w:bookmarkEnd w:id="15"/>
      <w:bookmarkEnd w:id="16"/>
      <w:bookmarkEnd w:id="17"/>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6422BC65" w:rsidR="00D76C82" w:rsidRPr="007363FA" w:rsidRDefault="00D76C82" w:rsidP="00D76C82">
      <w:pPr>
        <w:pStyle w:val="Default"/>
        <w:numPr>
          <w:ilvl w:val="0"/>
          <w:numId w:val="4"/>
        </w:numPr>
        <w:ind w:left="720"/>
        <w:rPr>
          <w:sz w:val="22"/>
          <w:szCs w:val="22"/>
        </w:rPr>
      </w:pPr>
      <w:r>
        <w:t xml:space="preserve">Capitalization is used for </w:t>
      </w:r>
      <w:r w:rsidR="003C75E6">
        <w:t>CybOX</w:t>
      </w:r>
      <w:r w:rsidRPr="007363FA">
        <w:t xml:space="preserve"> </w:t>
      </w:r>
      <w:r>
        <w:t>h</w:t>
      </w:r>
      <w:r w:rsidRPr="007363FA">
        <w:t>igh level concepts</w:t>
      </w:r>
      <w:r>
        <w:t xml:space="preserve">, which are </w:t>
      </w:r>
      <w:r w:rsidRPr="007363FA">
        <w:t xml:space="preserve">defined </w:t>
      </w:r>
      <w:r>
        <w:t xml:space="preserve">in the </w:t>
      </w:r>
      <w:r w:rsidR="003C75E6">
        <w:t>CybOX</w:t>
      </w:r>
      <w:r>
        <w:t xml:space="preserve"> </w:t>
      </w:r>
      <w:r w:rsidR="009B2A84">
        <w:t>Specification Overview</w:t>
      </w:r>
      <w:r>
        <w:t xml:space="preserve"> [</w:t>
      </w:r>
      <w:r w:rsidR="003C75E6">
        <w:t>CybOX</w:t>
      </w:r>
      <w:r>
        <w:rPr>
          <w:vertAlign w:val="subscript"/>
        </w:rPr>
        <w:t>O</w:t>
      </w:r>
      <w:r>
        <w:t>].</w:t>
      </w:r>
    </w:p>
    <w:p w14:paraId="1412ABE2" w14:textId="77777777" w:rsidR="00D76C82" w:rsidRPr="007363FA" w:rsidRDefault="00D76C82" w:rsidP="00D76C82">
      <w:pPr>
        <w:pStyle w:val="Default"/>
        <w:ind w:left="720"/>
      </w:pPr>
    </w:p>
    <w:p w14:paraId="2B58B8BF" w14:textId="293A5C3A" w:rsidR="00D76C82" w:rsidRPr="007363FA" w:rsidRDefault="00D76C82" w:rsidP="00D76C82">
      <w:pPr>
        <w:pStyle w:val="Default"/>
        <w:ind w:left="720"/>
        <w:rPr>
          <w:sz w:val="22"/>
          <w:szCs w:val="22"/>
        </w:rPr>
      </w:pPr>
      <w:r w:rsidRPr="007363FA">
        <w:rPr>
          <w:u w:val="single"/>
        </w:rPr>
        <w:t>Examples</w:t>
      </w:r>
      <w:r w:rsidRPr="007363FA">
        <w:t xml:space="preserve">: </w:t>
      </w:r>
      <w:r w:rsidR="003C75E6">
        <w:t>Action, Object, Event, Property</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3804F4B7"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sidR="00584E6F">
        <w:rPr>
          <w:rFonts w:ascii="Courier New" w:hAnsi="Courier New" w:cs="Courier New"/>
        </w:rPr>
        <w:t>Action</w:t>
      </w:r>
      <w:r w:rsidR="009A517B">
        <w:rPr>
          <w:rFonts w:ascii="Courier New" w:hAnsi="Courier New" w:cs="Courier New"/>
        </w:rPr>
        <w:t>Type</w:t>
      </w:r>
      <w:r w:rsidRPr="007363FA">
        <w:rPr>
          <w:rFonts w:asciiTheme="minorHAnsi" w:hAnsiTheme="minorHAnsi" w:cs="Courier New"/>
        </w:rPr>
        <w:t xml:space="preserve">, </w:t>
      </w:r>
      <w:r w:rsidR="00584E6F">
        <w:rPr>
          <w:rFonts w:ascii="Courier New" w:hAnsi="Courier New" w:cs="Courier New"/>
        </w:rPr>
        <w:t>cybox</w:t>
      </w:r>
      <w:r w:rsidR="009A517B">
        <w:rPr>
          <w:rFonts w:ascii="Courier New" w:hAnsi="Courier New" w:cs="Courier New"/>
        </w:rPr>
        <w:t>Common</w:t>
      </w:r>
      <w:proofErr w:type="gramStart"/>
      <w:r w:rsidR="009A517B">
        <w:rPr>
          <w:rFonts w:ascii="Courier New" w:hAnsi="Courier New" w:cs="Courier New"/>
        </w:rPr>
        <w:t>:</w:t>
      </w:r>
      <w:r w:rsidR="00584E6F">
        <w:rPr>
          <w:rFonts w:ascii="Courier New" w:hAnsi="Courier New" w:cs="Courier New"/>
        </w:rPr>
        <w:t>BaseObjectProperty</w:t>
      </w:r>
      <w:r w:rsidR="009A517B">
        <w:rPr>
          <w:rFonts w:ascii="Courier New" w:hAnsi="Courier New" w:cs="Courier New"/>
        </w:rPr>
        <w:t>Type</w:t>
      </w:r>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3CAF98A7"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584E6F">
        <w:rPr>
          <w:rFonts w:asciiTheme="minorHAnsi" w:hAnsiTheme="minorHAnsi" w:cs="Courier New"/>
        </w:rPr>
        <w:t>Action</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584E6F">
        <w:rPr>
          <w:rFonts w:asciiTheme="minorHAnsi" w:hAnsiTheme="minorHAnsi" w:cs="Courier New"/>
        </w:rPr>
        <w:t xml:space="preserve"> named, </w:t>
      </w:r>
      <w:r>
        <w:rPr>
          <w:rFonts w:ascii="Courier New" w:hAnsi="Courier New" w:cs="Courier New"/>
        </w:rPr>
        <w:t>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4A0D8FD1"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sidR="00584E6F">
        <w:rPr>
          <w:szCs w:val="22"/>
        </w:rPr>
        <w:t>CybOX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3905730"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sidR="00584E6F">
        <w:rPr>
          <w:i/>
        </w:rPr>
        <w:t>HashName</w:t>
      </w:r>
      <w:r>
        <w:rPr>
          <w:i/>
        </w:rPr>
        <w:t>Vocab-1.0,</w:t>
      </w:r>
      <w:r w:rsidRPr="007363FA">
        <w:rPr>
          <w:i/>
        </w:rPr>
        <w:t>’</w:t>
      </w:r>
      <w:r>
        <w:rPr>
          <w:i/>
        </w:rPr>
        <w:t xml:space="preserve"> high, medium, low</w:t>
      </w:r>
    </w:p>
    <w:p w14:paraId="684541A6" w14:textId="5755B788" w:rsidR="00D76C82" w:rsidRDefault="005751A4" w:rsidP="00B259AF">
      <w:pPr>
        <w:pStyle w:val="Heading3"/>
      </w:pPr>
      <w:bookmarkStart w:id="18" w:name="_Ref394486021"/>
      <w:bookmarkStart w:id="19" w:name="_Toc426119871"/>
      <w:r>
        <w:t>UML Package</w:t>
      </w:r>
      <w:r w:rsidR="00135856">
        <w:t xml:space="preserve"> Reference</w:t>
      </w:r>
      <w:r w:rsidR="00AC1C37">
        <w:t>s</w:t>
      </w:r>
      <w:bookmarkEnd w:id="18"/>
      <w:bookmarkEnd w:id="19"/>
    </w:p>
    <w:p w14:paraId="32BD7A9C" w14:textId="2B8A2110" w:rsidR="005E7E0C" w:rsidRDefault="005E7E0C" w:rsidP="0013077D">
      <w:pPr>
        <w:spacing w:after="240"/>
      </w:pPr>
      <w:bookmarkStart w:id="20" w:name="_Toc389570605"/>
      <w:bookmarkStart w:id="21" w:name="_Toc389581075"/>
      <w:r>
        <w:t xml:space="preserve">Each </w:t>
      </w:r>
      <w:r w:rsidR="00FE4CFC">
        <w:t>CybOX</w:t>
      </w:r>
      <w:r>
        <w:t xml:space="preserve"> data model is captured in a different U</w:t>
      </w:r>
      <w:r w:rsidR="00FE4CFC">
        <w:t>ML package (e.g., Core package</w:t>
      </w:r>
      <w:r>
        <w:t xml:space="preserve">) where the packages together compose the full </w:t>
      </w:r>
      <w:r w:rsidR="00FE4CFC">
        <w:t>CybOX</w:t>
      </w:r>
      <w:r>
        <w:t xml:space="preserve">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E018D">
        <w:t>T</w:t>
      </w:r>
      <w:r>
        <w:t xml:space="preserve">he </w:t>
      </w:r>
      <w:r w:rsidR="00FE4CFC">
        <w:t>CybOX</w:t>
      </w:r>
      <w:r w:rsidR="003E0171">
        <w:rPr>
          <w:vertAlign w:val="superscript"/>
        </w:rPr>
        <w:t>TM</w:t>
      </w:r>
      <w:r w:rsidR="00FE4CFC">
        <w:t xml:space="preserve"> </w:t>
      </w:r>
      <w:r w:rsidR="0036286D">
        <w:t>2</w:t>
      </w:r>
      <w:r w:rsidR="00FE4CFC">
        <w:t>.1</w:t>
      </w:r>
      <w:r w:rsidR="003E0171">
        <w:t xml:space="preserve"> Specification Overview </w:t>
      </w:r>
      <w:r>
        <w:t>document [</w:t>
      </w:r>
      <w:r w:rsidR="00FE4CFC">
        <w:t>CybOX</w:t>
      </w:r>
      <w:r w:rsidRPr="004016B2">
        <w:rPr>
          <w:vertAlign w:val="subscript"/>
        </w:rPr>
        <w:t>O</w:t>
      </w:r>
      <w:r>
        <w:t xml:space="preserve">] contains </w:t>
      </w:r>
      <w:r w:rsidR="00FE4CFC">
        <w:t xml:space="preserve">the full </w:t>
      </w:r>
      <w:r>
        <w:t xml:space="preserve">list of </w:t>
      </w:r>
      <w:r w:rsidR="00FE4CFC">
        <w:t xml:space="preserve">CybOX </w:t>
      </w:r>
      <w:r>
        <w:t>packages</w:t>
      </w:r>
      <w:r w:rsidR="00FE4CFC">
        <w:t xml:space="preserve">, along with </w:t>
      </w:r>
      <w:r w:rsidR="006B717A" w:rsidRPr="00434BA0">
        <w:t xml:space="preserve">the associated prefix notations, descriptions, </w:t>
      </w:r>
      <w:r w:rsidR="00FE4CFC">
        <w:t xml:space="preserve">and </w:t>
      </w:r>
      <w:r w:rsidR="006B717A" w:rsidRPr="00434BA0">
        <w:t>examples</w:t>
      </w:r>
      <w:r>
        <w:t xml:space="preserve">. </w:t>
      </w:r>
    </w:p>
    <w:p w14:paraId="2A158C23" w14:textId="7C398012" w:rsidR="005E7E0C" w:rsidRDefault="005E7E0C" w:rsidP="0013077D">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FE4CFC">
        <w:t>Core</w:t>
      </w:r>
      <w:r w:rsidRPr="00B77F78">
        <w:t xml:space="preserve"> </w:t>
      </w:r>
      <w:r>
        <w:t xml:space="preserve">data model.  </w:t>
      </w:r>
    </w:p>
    <w:p w14:paraId="3EE0E211" w14:textId="622D7FFB" w:rsidR="00DD473F" w:rsidRPr="00904E02" w:rsidRDefault="00DD473F" w:rsidP="00B259AF">
      <w:pPr>
        <w:pStyle w:val="Heading3"/>
      </w:pPr>
      <w:bookmarkStart w:id="22" w:name="_Toc426119872"/>
      <w:r w:rsidRPr="00904E02">
        <w:t>UML Diagrams</w:t>
      </w:r>
      <w:bookmarkEnd w:id="20"/>
      <w:bookmarkEnd w:id="21"/>
      <w:bookmarkEnd w:id="22"/>
    </w:p>
    <w:p w14:paraId="46BF7044" w14:textId="134CB650" w:rsidR="005E7E0C" w:rsidRDefault="005E7E0C" w:rsidP="0013077D">
      <w:pPr>
        <w:spacing w:after="240"/>
      </w:pPr>
      <w:bookmarkStart w:id="23" w:name="_Toc398719452"/>
      <w:bookmarkStart w:id="24" w:name="_Toc389570606"/>
      <w:bookmarkStart w:id="25" w:name="_Toc389581076"/>
      <w:bookmarkStart w:id="26" w:name="_Ref394436861"/>
      <w:r>
        <w:t xml:space="preserve">This specification makes use of UML diagrams to visually depict relationships between </w:t>
      </w:r>
      <w:r w:rsidR="009D1DDD">
        <w:t>CybOX</w:t>
      </w:r>
      <w:r>
        <w:t xml:space="preserve"> Language constructs. Note that the diagrams have been extracted directly from the full UML model for </w:t>
      </w:r>
      <w:r w:rsidR="009D1DDD">
        <w:t>CybOX</w:t>
      </w:r>
      <w:r>
        <w:t xml:space="preserve">; they have not been constructed purely for inclusion in the specification documents.  Typically, diagrams are included for the primary class of a data </w:t>
      </w:r>
      <w:r>
        <w:lastRenderedPageBreak/>
        <w:t xml:space="preserve">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rsidR="009D1DDD">
        <w:t>CybOX</w:t>
      </w:r>
      <w:r>
        <w:t xml:space="preserve">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7" w:name="_Toc426119873"/>
      <w:r>
        <w:t>Class Properties</w:t>
      </w:r>
      <w:bookmarkEnd w:id="23"/>
      <w:bookmarkEnd w:id="27"/>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8" w:name="_Toc398719453"/>
      <w:bookmarkStart w:id="29" w:name="_Toc426119874"/>
      <w:r>
        <w:t>Diagram Icons and Arrow Types</w:t>
      </w:r>
      <w:bookmarkEnd w:id="28"/>
      <w:bookmarkEnd w:id="29"/>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457D06" w:rsidRPr="00305518">
        <w:t xml:space="preserve">Table </w:t>
      </w:r>
      <w:r w:rsidR="00457D06">
        <w:rPr>
          <w:noProof/>
        </w:rPr>
        <w:t>1</w:t>
      </w:r>
      <w:r w:rsidR="00457D06">
        <w:noBreakHyphen/>
      </w:r>
      <w:r w:rsidR="00457D06">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0" w:name="_Ref397637630"/>
      <w:bookmarkStart w:id="31" w:name="_Ref397935245"/>
      <w:bookmarkStart w:id="32"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57D0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57D06">
        <w:rPr>
          <w:noProof/>
          <w:color w:val="auto"/>
          <w:sz w:val="24"/>
        </w:rPr>
        <w:t>1</w:t>
      </w:r>
      <w:r>
        <w:rPr>
          <w:color w:val="auto"/>
          <w:sz w:val="24"/>
        </w:rPr>
        <w:fldChar w:fldCharType="end"/>
      </w:r>
      <w:bookmarkEnd w:id="30"/>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commentRangeStart w:id="33"/>
            <w:r w:rsidRPr="00DD35BA">
              <w:rPr>
                <w:b/>
              </w:rPr>
              <w:t>Description</w:t>
            </w:r>
            <w:commentRangeEnd w:id="33"/>
            <w:r w:rsidR="00457D06">
              <w:rPr>
                <w:rStyle w:val="CommentReference"/>
              </w:rPr>
              <w:commentReference w:id="33"/>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629C572A" w:rsidR="005E7E0C" w:rsidRDefault="009D1DDD"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22C8E1BE" wp14:editId="1975A082">
                  <wp:extent cx="201168" cy="229906"/>
                  <wp:effectExtent l="0" t="0" r="8890"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01168" cy="229906"/>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1pt;height:21pt" o:ole="">
                  <v:imagedata r:id="rId19" o:title=""/>
                </v:shape>
                <o:OLEObject Type="Embed" ProgID="PBrush" ShapeID="_x0000_i1077" DrawAspect="Content" ObjectID="_1499862280" r:id="rId20"/>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78" type="#_x0000_t75" style="width:14.25pt;height:14.25pt" o:ole="">
                  <v:imagedata r:id="rId22" o:title=""/>
                </v:shape>
                <o:OLEObject Type="Embed" ProgID="PBrush" ShapeID="_x0000_i1078" DrawAspect="Content" ObjectID="_1499862281" r:id="rId23"/>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79" type="#_x0000_t75" style="width:14.25pt;height:14.25pt" o:ole="">
                  <v:imagedata r:id="rId24" o:title=""/>
                </v:shape>
                <o:OLEObject Type="Embed" ProgID="PBrush" ShapeID="_x0000_i1079" DrawAspect="Content" ObjectID="_1499862282" r:id="rId25"/>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FE9542"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80" type="#_x0000_t75" style="width:57.75pt;height:35.25pt" o:ole="">
                  <v:imagedata r:id="rId26" o:title=""/>
                </v:shape>
                <o:OLEObject Type="Embed" ProgID="PBrush" ShapeID="_x0000_i1080" DrawAspect="Content" ObjectID="_1499862283" r:id="rId27"/>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Ref417296241"/>
      <w:bookmarkStart w:id="35" w:name="_Toc426119875"/>
      <w:r>
        <w:t>Color Coding</w:t>
      </w:r>
      <w:bookmarkEnd w:id="31"/>
      <w:bookmarkEnd w:id="32"/>
      <w:bookmarkEnd w:id="34"/>
      <w:bookmarkEnd w:id="35"/>
    </w:p>
    <w:p w14:paraId="45246827" w14:textId="3B00B75F" w:rsidR="00D53008" w:rsidRDefault="0052150C" w:rsidP="0013077D">
      <w:pPr>
        <w:spacing w:after="240"/>
      </w:pPr>
      <w:r>
        <w:t xml:space="preserve">The shapes of the UML diagrams are color coded to indicate the data model associated with a class.  The colors used in the </w:t>
      </w:r>
      <w:r w:rsidR="00A045E3">
        <w:t>Core</w:t>
      </w:r>
      <w:r>
        <w:t xml:space="preserve"> specification are illustrated via exemplars in </w:t>
      </w:r>
      <w:r w:rsidR="00331332">
        <w:fldChar w:fldCharType="begin"/>
      </w:r>
      <w:r w:rsidR="00331332">
        <w:instrText xml:space="preserve"> REF _Ref397676401 \h </w:instrText>
      </w:r>
      <w:r w:rsidR="00331332">
        <w:fldChar w:fldCharType="separate"/>
      </w:r>
      <w:r w:rsidR="00457D06" w:rsidRPr="000C4865">
        <w:t xml:space="preserve">Figure </w:t>
      </w:r>
      <w:r w:rsidR="00457D06">
        <w:rPr>
          <w:noProof/>
        </w:rPr>
        <w:t>1</w:t>
      </w:r>
      <w:r w:rsidR="00457D06">
        <w:noBreakHyphen/>
      </w:r>
      <w:r w:rsidR="00457D06">
        <w:rPr>
          <w:noProof/>
        </w:rPr>
        <w:t>1</w:t>
      </w:r>
      <w:r w:rsidR="00331332">
        <w:fldChar w:fldCharType="end"/>
      </w:r>
      <w:r w:rsidR="00D53008">
        <w:t>.</w:t>
      </w:r>
    </w:p>
    <w:p w14:paraId="20BC810D" w14:textId="48BCC16B" w:rsidR="00D53008" w:rsidRDefault="00A045E3" w:rsidP="00D53008">
      <w:pPr>
        <w:jc w:val="center"/>
      </w:pPr>
      <w:r>
        <w:rPr>
          <w:noProof/>
        </w:rPr>
        <w:t>[</w:t>
      </w:r>
      <w:r w:rsidRPr="00A045E3">
        <w:rPr>
          <w:noProof/>
          <w:highlight w:val="yellow"/>
        </w:rPr>
        <w:t>need diagram</w:t>
      </w:r>
      <w:r>
        <w:rPr>
          <w:noProof/>
        </w:rPr>
        <w:t>]</w:t>
      </w:r>
      <w:r w:rsidR="00EA2D50"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457D06">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457D06">
        <w:rPr>
          <w:noProof/>
          <w:color w:val="auto"/>
          <w:sz w:val="24"/>
        </w:rPr>
        <w:t>1</w:t>
      </w:r>
      <w:r w:rsidR="002D035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40D4A8E8" w:rsidR="00D76C82" w:rsidRPr="00210E1E" w:rsidRDefault="00D76C82" w:rsidP="00B259AF">
      <w:pPr>
        <w:pStyle w:val="Heading3"/>
      </w:pPr>
      <w:bookmarkStart w:id="37" w:name="_Toc426119876"/>
      <w:r>
        <w:t>Property Table Notation</w:t>
      </w:r>
      <w:bookmarkEnd w:id="24"/>
      <w:bookmarkEnd w:id="25"/>
      <w:bookmarkEnd w:id="26"/>
      <w:bookmarkEnd w:id="37"/>
    </w:p>
    <w:p w14:paraId="6706F1C4" w14:textId="33222374"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rsidR="00457D06">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A045E3">
        <w:t>Core</w:t>
      </w:r>
      <w:r>
        <w:t xml:space="preserve"> data model (see Section </w:t>
      </w:r>
      <w:r w:rsidR="000E5424">
        <w:fldChar w:fldCharType="begin"/>
      </w:r>
      <w:r w:rsidR="000E5424">
        <w:instrText xml:space="preserve"> REF _Ref394486021 \r \h </w:instrText>
      </w:r>
      <w:r w:rsidR="000E5424">
        <w:fldChar w:fldCharType="separate"/>
      </w:r>
      <w:r w:rsidR="00457D06">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B259AF">
      <w:pPr>
        <w:pStyle w:val="Heading3"/>
      </w:pPr>
      <w:bookmarkStart w:id="39" w:name="_Toc412205415"/>
      <w:bookmarkStart w:id="40" w:name="_Toc426119877"/>
      <w:r>
        <w:t>Property and Class Descriptions</w:t>
      </w:r>
      <w:bookmarkEnd w:id="39"/>
      <w:bookmarkEnd w:id="40"/>
    </w:p>
    <w:p w14:paraId="27266D85" w14:textId="7737016D" w:rsidR="005E7E0C" w:rsidRDefault="005E7E0C" w:rsidP="0013077D">
      <w:pPr>
        <w:spacing w:after="240"/>
      </w:pPr>
      <w:r>
        <w:t xml:space="preserve">Each class and property defined in </w:t>
      </w:r>
      <w:r w:rsidR="00A045E3">
        <w:t>CybOX</w:t>
      </w:r>
      <w:r>
        <w:t xml:space="preserve"> is described using the format, “The X property </w:t>
      </w:r>
      <w:r w:rsidRPr="00AD51D4">
        <w:rPr>
          <w:u w:val="single"/>
        </w:rPr>
        <w:t>verb</w:t>
      </w:r>
      <w:r>
        <w:rPr>
          <w:i/>
        </w:rPr>
        <w:t xml:space="preserve"> </w:t>
      </w:r>
      <w:r>
        <w:t xml:space="preserve">Y.”  For example, in the specification for the </w:t>
      </w:r>
      <w:r w:rsidR="00A045E3">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A045E3">
        <w:t>Action</w:t>
      </w:r>
      <w:r>
        <w:t>.”  In fact, the verb “specifies” could have been replaced by any number of alternatives: “defines,” “describes,” “contains,” “references,” etc.</w:t>
      </w:r>
    </w:p>
    <w:p w14:paraId="3FD1E9EA" w14:textId="45D9A326" w:rsidR="005E7E0C" w:rsidRDefault="005E7E0C" w:rsidP="0013077D">
      <w:pPr>
        <w:spacing w:after="240"/>
      </w:pPr>
      <w:r>
        <w:lastRenderedPageBreak/>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w:t>
      </w:r>
      <w:r w:rsidR="00A045E3">
        <w:t>CybOX</w:t>
      </w:r>
      <w:r>
        <w:t xml:space="preserve">.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3C74DA7" w14:textId="77777777" w:rsidTr="001956C8">
        <w:tc>
          <w:tcPr>
            <w:tcW w:w="1506"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512" w:type="dxa"/>
            <w:shd w:val="clear" w:color="auto" w:fill="BFBFBF" w:themeFill="background1" w:themeFillShade="BF"/>
            <w:vAlign w:val="center"/>
          </w:tcPr>
          <w:p w14:paraId="248B018D" w14:textId="53ADA642" w:rsidR="005E7E0C" w:rsidRPr="005330B0" w:rsidRDefault="00A045E3" w:rsidP="00B136D4">
            <w:pPr>
              <w:rPr>
                <w:b/>
              </w:rPr>
            </w:pPr>
            <w:r>
              <w:rPr>
                <w:b/>
              </w:rPr>
              <w:t>CybOX</w:t>
            </w:r>
            <w:r w:rsidR="005E7E0C" w:rsidRPr="005330B0">
              <w:rPr>
                <w:b/>
              </w:rPr>
              <w:t xml:space="preserve"> Definition</w:t>
            </w:r>
          </w:p>
        </w:tc>
      </w:tr>
      <w:tr w:rsidR="005E7E0C" w14:paraId="309EE7BB" w14:textId="77777777" w:rsidTr="001956C8">
        <w:tc>
          <w:tcPr>
            <w:tcW w:w="1506"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512"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1956C8">
        <w:tc>
          <w:tcPr>
            <w:tcW w:w="1506" w:type="dxa"/>
            <w:vAlign w:val="center"/>
          </w:tcPr>
          <w:p w14:paraId="5B2CB378" w14:textId="48865209" w:rsidR="005E7E0C" w:rsidRDefault="005E7E0C" w:rsidP="00B136D4"/>
        </w:tc>
        <w:tc>
          <w:tcPr>
            <w:tcW w:w="7512" w:type="dxa"/>
            <w:vAlign w:val="center"/>
          </w:tcPr>
          <w:p w14:paraId="7EC7E262" w14:textId="77777777" w:rsidR="00B67328" w:rsidRDefault="00B67328" w:rsidP="00B136D4">
            <w:r w:rsidRPr="00B67328">
              <w:rPr>
                <w:i/>
              </w:rPr>
              <w:t>Examples</w:t>
            </w:r>
            <w:r>
              <w:t>:</w:t>
            </w:r>
          </w:p>
          <w:p w14:paraId="5CEDE7D2" w14:textId="0B2F24D9" w:rsidR="005E7E0C" w:rsidRDefault="005E7E0C" w:rsidP="00B136D4">
            <w:r w:rsidRPr="00B90F5C">
              <w:t xml:space="preserve">The </w:t>
            </w:r>
            <w:r w:rsidR="00B03613"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rsidR="00B03613">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4B37A0B" w:rsidR="005E7E0C" w:rsidRPr="00484328" w:rsidRDefault="005E7E0C" w:rsidP="00B0361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w:t>
            </w:r>
            <w:r w:rsidR="00B03613">
              <w:rPr>
                <w:rFonts w:ascii="Calibri" w:hAnsi="Calibri"/>
              </w:rPr>
              <w:t>Action</w:t>
            </w:r>
            <w:r>
              <w:rPr>
                <w:rFonts w:ascii="Calibri" w:hAnsi="Calibri"/>
              </w:rPr>
              <w:t xml:space="preserve">.  </w:t>
            </w:r>
          </w:p>
        </w:tc>
      </w:tr>
      <w:tr w:rsidR="005E7E0C" w14:paraId="129C458C" w14:textId="77777777" w:rsidTr="001956C8">
        <w:tc>
          <w:tcPr>
            <w:tcW w:w="1506"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512"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1956C8">
        <w:trPr>
          <w:cantSplit/>
        </w:trPr>
        <w:tc>
          <w:tcPr>
            <w:tcW w:w="1506" w:type="dxa"/>
            <w:vAlign w:val="center"/>
          </w:tcPr>
          <w:p w14:paraId="1024D691" w14:textId="545A5B78" w:rsidR="005E7E0C" w:rsidRPr="00DD38CD" w:rsidRDefault="005E7E0C" w:rsidP="00B136D4"/>
        </w:tc>
        <w:tc>
          <w:tcPr>
            <w:tcW w:w="7512" w:type="dxa"/>
            <w:vAlign w:val="center"/>
          </w:tcPr>
          <w:p w14:paraId="71777260" w14:textId="6FE9C988" w:rsidR="00B67328" w:rsidRDefault="00B67328" w:rsidP="00B136D4">
            <w:r w:rsidRPr="00B67328">
              <w:rPr>
                <w:i/>
              </w:rPr>
              <w:t>Example</w:t>
            </w:r>
            <w:r w:rsidR="00B03613">
              <w:rPr>
                <w:i/>
              </w:rPr>
              <w:t>s</w:t>
            </w:r>
            <w:r>
              <w:t>:</w:t>
            </w:r>
          </w:p>
          <w:p w14:paraId="692C668D" w14:textId="7C25FF2E" w:rsidR="00B03613" w:rsidRPr="00B03613" w:rsidRDefault="00B0361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r w:rsidRPr="00B03613">
              <w:t>.</w:t>
            </w:r>
          </w:p>
          <w:p w14:paraId="1C5F7F81" w14:textId="08D07C10" w:rsidR="005E7E0C" w:rsidRPr="00EC3C28" w:rsidRDefault="00B0361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005E7E0C" w:rsidRPr="00B03613">
              <w:rPr>
                <w:rFonts w:ascii="Calibri" w:hAnsi="Calibri"/>
                <w:color w:val="000000"/>
              </w:rPr>
              <w:t xml:space="preserve">. </w:t>
            </w:r>
          </w:p>
        </w:tc>
      </w:tr>
      <w:tr w:rsidR="005E7E0C" w14:paraId="18FA97BB" w14:textId="77777777" w:rsidTr="001956C8">
        <w:tc>
          <w:tcPr>
            <w:tcW w:w="1506"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512"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1956C8">
        <w:tc>
          <w:tcPr>
            <w:tcW w:w="1506" w:type="dxa"/>
            <w:vAlign w:val="center"/>
          </w:tcPr>
          <w:p w14:paraId="609BA6FD" w14:textId="278A845D" w:rsidR="005E7E0C" w:rsidRPr="00D3144C" w:rsidRDefault="005E7E0C" w:rsidP="00B136D4"/>
        </w:tc>
        <w:tc>
          <w:tcPr>
            <w:tcW w:w="7512" w:type="dxa"/>
            <w:vAlign w:val="center"/>
          </w:tcPr>
          <w:p w14:paraId="3E9D7680" w14:textId="77777777" w:rsidR="00B67328" w:rsidRDefault="00B67328" w:rsidP="00B136D4">
            <w:r w:rsidRPr="00B67328">
              <w:rPr>
                <w:i/>
              </w:rPr>
              <w:t>Example</w:t>
            </w:r>
            <w:r>
              <w:t>:</w:t>
            </w:r>
          </w:p>
          <w:p w14:paraId="4E6231BE" w14:textId="03BAFE44" w:rsidR="00926591" w:rsidRPr="00926591" w:rsidRDefault="0092659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8"/>
      <w:bookmarkEnd w:id="9"/>
      <w:bookmarkEnd w:id="10"/>
      <w:bookmarkEnd w:id="38"/>
      <w:r>
        <w:br w:type="page"/>
      </w:r>
    </w:p>
    <w:p w14:paraId="7682C5EB" w14:textId="39D04702" w:rsidR="0059493F" w:rsidRDefault="0059493F" w:rsidP="008D1EA2">
      <w:pPr>
        <w:pStyle w:val="Heading1"/>
      </w:pPr>
      <w:bookmarkStart w:id="44" w:name="_Ref412622327"/>
      <w:bookmarkStart w:id="45" w:name="_Toc426119878"/>
      <w:r>
        <w:lastRenderedPageBreak/>
        <w:t>Background Information</w:t>
      </w:r>
      <w:bookmarkEnd w:id="44"/>
      <w:bookmarkEnd w:id="45"/>
    </w:p>
    <w:p w14:paraId="261DA18E" w14:textId="64A9E57A" w:rsidR="00E26E70" w:rsidRDefault="0059493F" w:rsidP="0059493F">
      <w:r>
        <w:t xml:space="preserve">In this section, we provide high level information about the </w:t>
      </w:r>
      <w:r w:rsidR="0013016B">
        <w:t>Core</w:t>
      </w:r>
      <w:r>
        <w:t xml:space="preserve"> data model that is necessary to fully understand the C</w:t>
      </w:r>
      <w:r w:rsidR="0013016B">
        <w:t>ore</w:t>
      </w:r>
      <w:r>
        <w:t xml:space="preserve"> data model specification details given in Section </w:t>
      </w:r>
      <w:r>
        <w:fldChar w:fldCharType="begin"/>
      </w:r>
      <w:r>
        <w:instrText xml:space="preserve"> REF _Ref390076669 \r \h </w:instrText>
      </w:r>
      <w:r>
        <w:fldChar w:fldCharType="separate"/>
      </w:r>
      <w:r w:rsidR="00457D06">
        <w:t>3</w:t>
      </w:r>
      <w:r>
        <w:fldChar w:fldCharType="end"/>
      </w:r>
      <w:r>
        <w:t>.</w:t>
      </w:r>
    </w:p>
    <w:p w14:paraId="64D56EBB" w14:textId="77777777" w:rsidR="0013016B" w:rsidRDefault="0013016B" w:rsidP="00715656">
      <w:pPr>
        <w:pStyle w:val="Heading2"/>
      </w:pPr>
      <w:bookmarkStart w:id="46" w:name="_Toc426119879"/>
      <w:r>
        <w:t>Cyber Observables</w:t>
      </w:r>
      <w:bookmarkEnd w:id="46"/>
    </w:p>
    <w:p w14:paraId="5010A56C" w14:textId="47F87E74" w:rsidR="0013016B" w:rsidRDefault="00DA7ABE" w:rsidP="000E31DE">
      <w:pPr>
        <w:spacing w:after="240"/>
      </w:pPr>
      <w:r>
        <w:t>A cyber observable is a dynamic</w:t>
      </w:r>
      <w:r w:rsidR="0013016B">
        <w:t xml:space="preserve"> event or </w:t>
      </w:r>
      <w:r>
        <w:t xml:space="preserve">a </w:t>
      </w:r>
      <w:r w:rsidR="0013016B">
        <w:t xml:space="preserve">stateful property that occurs, or may occur, in the operational cyber domain. Examples </w:t>
      </w:r>
      <w:r w:rsidR="006D0897">
        <w:t xml:space="preserve">of stateful properties </w:t>
      </w:r>
      <w:r w:rsidR="0013016B">
        <w:t>include the value of a registry key</w:t>
      </w:r>
      <w:r w:rsidR="006D0897">
        <w:t xml:space="preserve">, the MD5 hash of a file, </w:t>
      </w:r>
      <w:r w:rsidR="005D1961">
        <w:t xml:space="preserve">and </w:t>
      </w:r>
      <w:r w:rsidR="006D0897">
        <w:t>an IP address</w:t>
      </w:r>
      <w:r w:rsidR="005D1961">
        <w:t>. E</w:t>
      </w:r>
      <w:r w:rsidR="006D0897">
        <w:t xml:space="preserve">xamples of events include the </w:t>
      </w:r>
      <w:r w:rsidR="0013016B">
        <w:t>deletion of a file</w:t>
      </w:r>
      <w:r w:rsidR="006D0897">
        <w:t xml:space="preserve">, </w:t>
      </w:r>
      <w:r w:rsidR="0013016B">
        <w:t>the receipt of an http GET request</w:t>
      </w:r>
      <w:r w:rsidR="006D0897">
        <w:t>, and the creation of a remote thread.</w:t>
      </w:r>
    </w:p>
    <w:p w14:paraId="22477E5F" w14:textId="1682A497" w:rsidR="005612DB" w:rsidRPr="00A045E3" w:rsidRDefault="000E31DE" w:rsidP="00A045E3">
      <w:pPr>
        <w:spacing w:after="240"/>
      </w:pPr>
      <w:r>
        <w:t>A cyber observable and a cyber indicator are not the same. A cyber observable is a statement of fact, capturing what was observed or could be observed in the cyber operational domain. Cyber indiators are cyber observable patterns, such as a registry key value associated with a known bad actor or a spoofed email address used on a particular date.</w:t>
      </w:r>
      <w:bookmarkEnd w:id="41"/>
      <w:bookmarkEnd w:id="42"/>
      <w:bookmarkEnd w:id="43"/>
    </w:p>
    <w:p w14:paraId="6D29BD3E" w14:textId="77777777" w:rsidR="005612DB" w:rsidRPr="00066D78" w:rsidRDefault="005612DB" w:rsidP="00066D78">
      <w:pPr>
        <w:sectPr w:rsidR="005612DB" w:rsidRPr="00066D78" w:rsidSect="007E6B8C">
          <w:footerReference w:type="default" r:id="rId28"/>
          <w:pgSz w:w="12240" w:h="15840"/>
          <w:pgMar w:top="1440" w:right="1620" w:bottom="1440" w:left="1710" w:header="720" w:footer="720" w:gutter="0"/>
          <w:pgNumType w:start="1"/>
          <w:cols w:space="720"/>
          <w:docGrid w:linePitch="360"/>
        </w:sectPr>
      </w:pPr>
    </w:p>
    <w:p w14:paraId="10D9ABFA" w14:textId="2BD339D0" w:rsidR="00D97BFC" w:rsidRDefault="00751087" w:rsidP="00A84C70">
      <w:pPr>
        <w:pStyle w:val="Heading1"/>
      </w:pPr>
      <w:bookmarkStart w:id="47" w:name="_Ref390076669"/>
      <w:bookmarkStart w:id="48" w:name="_Ref391372260"/>
      <w:bookmarkStart w:id="49" w:name="_Toc426119880"/>
      <w:r>
        <w:lastRenderedPageBreak/>
        <w:t>CybOX</w:t>
      </w:r>
      <w:r w:rsidR="00700282">
        <w:t xml:space="preserve"> </w:t>
      </w:r>
      <w:r w:rsidR="00B92F54">
        <w:t>Core</w:t>
      </w:r>
      <w:r w:rsidR="00684BC2">
        <w:t xml:space="preserve"> Data</w:t>
      </w:r>
      <w:r w:rsidR="00FF79DB">
        <w:t xml:space="preserve"> </w:t>
      </w:r>
      <w:r w:rsidR="000A2C90">
        <w:t>Model</w:t>
      </w:r>
      <w:bookmarkEnd w:id="47"/>
      <w:bookmarkEnd w:id="48"/>
      <w:bookmarkEnd w:id="49"/>
    </w:p>
    <w:p w14:paraId="07E67D98" w14:textId="3F38D353" w:rsidR="004079A3" w:rsidRDefault="00700282" w:rsidP="00751087">
      <w:pPr>
        <w:spacing w:after="240"/>
      </w:pPr>
      <w:r>
        <w:t xml:space="preserve">The </w:t>
      </w:r>
      <w:r w:rsidR="001A1F4D">
        <w:t xml:space="preserve">CybOX Core data model defines a variety of classes. For discussion purposes, we have separated the classes into six categories (Sections </w:t>
      </w:r>
      <w:r w:rsidR="001A1F4D">
        <w:fldChar w:fldCharType="begin"/>
      </w:r>
      <w:r w:rsidR="001A1F4D">
        <w:instrText xml:space="preserve"> REF _Ref423775370 \r \h </w:instrText>
      </w:r>
      <w:r w:rsidR="001A1F4D">
        <w:fldChar w:fldCharType="separate"/>
      </w:r>
      <w:r w:rsidR="00457D06">
        <w:t>3.1</w:t>
      </w:r>
      <w:r w:rsidR="001A1F4D">
        <w:fldChar w:fldCharType="end"/>
      </w:r>
      <w:r w:rsidR="001A1F4D">
        <w:t xml:space="preserve"> through </w:t>
      </w:r>
      <w:r w:rsidR="001A1F4D">
        <w:fldChar w:fldCharType="begin"/>
      </w:r>
      <w:r w:rsidR="001A1F4D">
        <w:instrText xml:space="preserve"> REF _Ref423775385 \r \h </w:instrText>
      </w:r>
      <w:r w:rsidR="001A1F4D">
        <w:fldChar w:fldCharType="separate"/>
      </w:r>
      <w:r w:rsidR="00457D06">
        <w:t>3.5</w:t>
      </w:r>
      <w:r w:rsidR="001A1F4D">
        <w:fldChar w:fldCharType="end"/>
      </w:r>
      <w:r w:rsidR="001A1F4D">
        <w:t>), and within each category, we primarily define the classes in alphabetical order below, except for the cases when one class (a superclass) is specialized by other classes, in which case the superclass is defined first</w:t>
      </w:r>
      <w:r w:rsidR="007A10D0">
        <w:t xml:space="preserve"> (and the other classes are either listed alphabetically or in another order as explained)</w:t>
      </w:r>
      <w:r w:rsidR="001A1F4D">
        <w:t xml:space="preserve">. We list enumerations in Section </w:t>
      </w:r>
      <w:r w:rsidR="001A1F4D">
        <w:fldChar w:fldCharType="begin"/>
      </w:r>
      <w:r w:rsidR="001A1F4D">
        <w:instrText xml:space="preserve"> REF _Ref423775396 \r \h </w:instrText>
      </w:r>
      <w:r w:rsidR="001A1F4D">
        <w:fldChar w:fldCharType="separate"/>
      </w:r>
      <w:r w:rsidR="00457D06">
        <w:t>3.6</w:t>
      </w:r>
      <w:r w:rsidR="001A1F4D">
        <w:fldChar w:fldCharType="end"/>
      </w:r>
      <w:r w:rsidR="001A1F4D">
        <w:t xml:space="preserve">. </w:t>
      </w:r>
      <w:bookmarkStart w:id="50" w:name="_Ref394446305"/>
    </w:p>
    <w:p w14:paraId="0549240D" w14:textId="7981795D" w:rsidR="00E26E70" w:rsidRDefault="00E26E70" w:rsidP="00E26E70">
      <w:pPr>
        <w:pStyle w:val="Heading2"/>
      </w:pPr>
      <w:bookmarkStart w:id="51" w:name="_Ref423775370"/>
      <w:bookmarkStart w:id="52" w:name="_Toc426119881"/>
      <w:r>
        <w:t>Primary Classes</w:t>
      </w:r>
      <w:bookmarkEnd w:id="51"/>
      <w:bookmarkEnd w:id="52"/>
    </w:p>
    <w:p w14:paraId="2397DBFE" w14:textId="7DC07004" w:rsidR="00B0421F" w:rsidRPr="00B0421F" w:rsidRDefault="00B0421F" w:rsidP="00B0421F">
      <w:r>
        <w:t>The following classes are the primary classes in CybOX and enable the capture of Actions, Events, Objects, and Observables (Stateful Measures).</w:t>
      </w:r>
    </w:p>
    <w:p w14:paraId="385EF80E" w14:textId="77777777" w:rsidR="004B2536" w:rsidRDefault="004B2536" w:rsidP="00B259AF">
      <w:pPr>
        <w:pStyle w:val="Heading3"/>
      </w:pPr>
      <w:bookmarkStart w:id="53" w:name="_Toc426119882"/>
      <w:r>
        <w:t>ActionType Class</w:t>
      </w:r>
      <w:bookmarkEnd w:id="53"/>
    </w:p>
    <w:p w14:paraId="2E5EF546" w14:textId="60CEB333" w:rsidR="004B2536" w:rsidRPr="000068C2" w:rsidRDefault="004B2536" w:rsidP="006B6B0F">
      <w:pPr>
        <w:spacing w:after="240"/>
      </w:pPr>
      <w:r w:rsidRPr="000068C2">
        <w:t xml:space="preserve">The </w:t>
      </w:r>
      <w:r w:rsidRPr="000068C2">
        <w:rPr>
          <w:rFonts w:ascii="Courier New" w:hAnsi="Courier New" w:cs="Courier New"/>
        </w:rPr>
        <w:t>ActionType</w:t>
      </w:r>
      <w:r w:rsidRPr="000068C2">
        <w:t xml:space="preserve"> </w:t>
      </w:r>
      <w:r w:rsidR="002E7AE7" w:rsidRPr="000068C2">
        <w:t>class characterizes a c</w:t>
      </w:r>
      <w:r w:rsidRPr="000068C2">
        <w:t xml:space="preserve">yber observable </w:t>
      </w:r>
      <w:r w:rsidR="002E7AE7" w:rsidRPr="000068C2">
        <w:t>A</w:t>
      </w:r>
      <w:r w:rsidRPr="000068C2">
        <w:t>ction.</w:t>
      </w:r>
    </w:p>
    <w:p w14:paraId="0BF43D26" w14:textId="36E601FD" w:rsidR="004B2536" w:rsidRPr="000068C2" w:rsidRDefault="006B6B0F" w:rsidP="006B6B0F">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w:t>
      </w:r>
      <w:r w:rsidRPr="000068C2">
        <w:rPr>
          <w:b/>
        </w:rPr>
        <w:fldChar w:fldCharType="end"/>
      </w:r>
      <w:r w:rsidRPr="000068C2">
        <w:t xml:space="preserve">. </w:t>
      </w:r>
      <w:r w:rsidR="004B2536" w:rsidRPr="000068C2">
        <w:t xml:space="preserve">Properties of the </w:t>
      </w:r>
      <w:r w:rsidR="004B2536" w:rsidRPr="000068C2">
        <w:rPr>
          <w:rFonts w:ascii="Courier New" w:eastAsia="Courier New" w:hAnsi="Courier New" w:cs="Courier New"/>
        </w:rPr>
        <w:t>ActionType</w:t>
      </w:r>
      <w:r w:rsidR="004B253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B2536" w:rsidRPr="000068C2" w14:paraId="02AFBCC2" w14:textId="77777777" w:rsidTr="00392C6F">
        <w:trPr>
          <w:jc w:val="center"/>
        </w:trPr>
        <w:tc>
          <w:tcPr>
            <w:tcW w:w="2358" w:type="dxa"/>
            <w:shd w:val="clear" w:color="auto" w:fill="BFBFBF"/>
            <w:tcMar>
              <w:top w:w="100" w:type="dxa"/>
              <w:left w:w="100" w:type="dxa"/>
              <w:bottom w:w="100" w:type="dxa"/>
              <w:right w:w="100" w:type="dxa"/>
            </w:tcMar>
            <w:vAlign w:val="center"/>
          </w:tcPr>
          <w:p w14:paraId="33DA8F8E" w14:textId="77777777" w:rsidR="004B2536" w:rsidRPr="000068C2" w:rsidRDefault="004B2536" w:rsidP="00ED5DDC">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62C20FA1" w14:textId="77777777" w:rsidR="004B2536" w:rsidRPr="000068C2" w:rsidRDefault="004B2536" w:rsidP="00ED5DDC">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9DE738C" w14:textId="77777777" w:rsidR="004B2536" w:rsidRPr="000068C2" w:rsidRDefault="004B2536" w:rsidP="00ED5DDC">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6039673" w14:textId="77777777" w:rsidR="004B2536" w:rsidRPr="000068C2" w:rsidRDefault="004B2536" w:rsidP="00ED5DDC">
            <w:pPr>
              <w:rPr>
                <w:b/>
                <w:color w:val="000000"/>
              </w:rPr>
            </w:pPr>
            <w:r w:rsidRPr="000068C2">
              <w:rPr>
                <w:b/>
                <w:color w:val="000000"/>
              </w:rPr>
              <w:t>Description</w:t>
            </w:r>
          </w:p>
        </w:tc>
      </w:tr>
      <w:tr w:rsidR="004B2536" w:rsidRPr="000068C2" w14:paraId="3F721E59" w14:textId="77777777" w:rsidTr="00392C6F">
        <w:trPr>
          <w:jc w:val="center"/>
        </w:trPr>
        <w:tc>
          <w:tcPr>
            <w:tcW w:w="2358" w:type="dxa"/>
            <w:shd w:val="clear" w:color="auto" w:fill="FFFFFF"/>
            <w:tcMar>
              <w:top w:w="100" w:type="dxa"/>
              <w:left w:w="100" w:type="dxa"/>
              <w:bottom w:w="100" w:type="dxa"/>
              <w:right w:w="100" w:type="dxa"/>
            </w:tcMar>
            <w:vAlign w:val="center"/>
          </w:tcPr>
          <w:p w14:paraId="2AE8FF12" w14:textId="204C9B8F" w:rsidR="004B2536" w:rsidRPr="000068C2" w:rsidRDefault="00F5393E" w:rsidP="00ED5DDC">
            <w:pPr>
              <w:rPr>
                <w:b/>
              </w:rPr>
            </w:pPr>
            <w:r w:rsidRPr="000068C2">
              <w:rPr>
                <w:b/>
              </w:rPr>
              <w:t>i</w:t>
            </w:r>
            <w:r w:rsidR="004B2536" w:rsidRPr="000068C2">
              <w:rPr>
                <w:b/>
              </w:rPr>
              <w:t>d</w:t>
            </w:r>
          </w:p>
        </w:tc>
        <w:tc>
          <w:tcPr>
            <w:tcW w:w="2970" w:type="dxa"/>
            <w:shd w:val="clear" w:color="auto" w:fill="FFFFFF"/>
            <w:tcMar>
              <w:top w:w="100" w:type="dxa"/>
              <w:left w:w="100" w:type="dxa"/>
              <w:bottom w:w="100" w:type="dxa"/>
              <w:right w:w="100" w:type="dxa"/>
            </w:tcMar>
            <w:vAlign w:val="center"/>
          </w:tcPr>
          <w:p w14:paraId="04D380CF" w14:textId="77777777" w:rsidR="00ED5DDC" w:rsidRPr="000068C2" w:rsidRDefault="004B2536" w:rsidP="00ED5DDC">
            <w:pPr>
              <w:pStyle w:val="UMLTableType"/>
              <w:contextualSpacing w:val="0"/>
            </w:pPr>
            <w:r w:rsidRPr="000068C2">
              <w:t>basicDataTypes:</w:t>
            </w:r>
          </w:p>
          <w:p w14:paraId="478E2FE8" w14:textId="41013202" w:rsidR="004B2536" w:rsidRPr="000068C2" w:rsidRDefault="004B2536" w:rsidP="00ED5DDC">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4D0A402"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4330BA91" w14:textId="77777777" w:rsidR="004B2536" w:rsidRPr="000068C2" w:rsidRDefault="004B2536" w:rsidP="00ED5DDC">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Action.</w:t>
            </w:r>
          </w:p>
        </w:tc>
      </w:tr>
      <w:tr w:rsidR="004B2536" w:rsidRPr="000068C2" w14:paraId="4C801068" w14:textId="77777777" w:rsidTr="00392C6F">
        <w:trPr>
          <w:jc w:val="center"/>
        </w:trPr>
        <w:tc>
          <w:tcPr>
            <w:tcW w:w="2358" w:type="dxa"/>
            <w:shd w:val="clear" w:color="auto" w:fill="FFFFFF"/>
            <w:tcMar>
              <w:top w:w="100" w:type="dxa"/>
              <w:left w:w="100" w:type="dxa"/>
              <w:bottom w:w="100" w:type="dxa"/>
              <w:right w:w="100" w:type="dxa"/>
            </w:tcMar>
            <w:vAlign w:val="center"/>
          </w:tcPr>
          <w:p w14:paraId="180315B9" w14:textId="1B36A6A5" w:rsidR="004B2536" w:rsidRPr="000068C2" w:rsidRDefault="00F5393E" w:rsidP="00ED5DDC">
            <w:pPr>
              <w:rPr>
                <w:b/>
              </w:rPr>
            </w:pPr>
            <w:r w:rsidRPr="000068C2">
              <w:rPr>
                <w:b/>
              </w:rPr>
              <w:t>i</w:t>
            </w:r>
            <w:r w:rsidR="004B2536" w:rsidRPr="000068C2">
              <w:rPr>
                <w:b/>
              </w:rPr>
              <w:t>dref</w:t>
            </w:r>
          </w:p>
        </w:tc>
        <w:tc>
          <w:tcPr>
            <w:tcW w:w="2970" w:type="dxa"/>
            <w:shd w:val="clear" w:color="auto" w:fill="FFFFFF"/>
            <w:tcMar>
              <w:top w:w="100" w:type="dxa"/>
              <w:left w:w="100" w:type="dxa"/>
              <w:bottom w:w="100" w:type="dxa"/>
              <w:right w:w="100" w:type="dxa"/>
            </w:tcMar>
            <w:vAlign w:val="center"/>
          </w:tcPr>
          <w:p w14:paraId="65E84207" w14:textId="77777777" w:rsidR="00ED5DDC" w:rsidRPr="000068C2" w:rsidRDefault="004B2536" w:rsidP="00ED5DDC">
            <w:pPr>
              <w:pStyle w:val="UMLTableType"/>
              <w:contextualSpacing w:val="0"/>
            </w:pPr>
            <w:r w:rsidRPr="000068C2">
              <w:t>basicDataTypes:</w:t>
            </w:r>
          </w:p>
          <w:p w14:paraId="4965286F" w14:textId="1A39F571" w:rsidR="004B2536" w:rsidRPr="000068C2" w:rsidRDefault="004B2536" w:rsidP="00ED5DDC">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48CCF614"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A09293D" w14:textId="7E760D26" w:rsidR="007C3D7D" w:rsidRPr="000068C2" w:rsidRDefault="007C3D7D" w:rsidP="007C3D7D">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Action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ActionType</w:t>
            </w:r>
            <w:r w:rsidRPr="000068C2">
              <w:rPr>
                <w:sz w:val="22"/>
                <w:szCs w:val="22"/>
              </w:rPr>
              <w:t xml:space="preserve"> class SHOULD NOT hold any content</w:t>
            </w:r>
            <w:r w:rsidR="00CE0998" w:rsidRPr="000068C2">
              <w:rPr>
                <w:sz w:val="22"/>
                <w:szCs w:val="22"/>
              </w:rPr>
              <w:t>.</w:t>
            </w:r>
          </w:p>
        </w:tc>
      </w:tr>
      <w:tr w:rsidR="004B2536" w:rsidRPr="000068C2" w14:paraId="4D2854AD" w14:textId="77777777" w:rsidTr="00392C6F">
        <w:trPr>
          <w:jc w:val="center"/>
        </w:trPr>
        <w:tc>
          <w:tcPr>
            <w:tcW w:w="2358" w:type="dxa"/>
            <w:shd w:val="clear" w:color="auto" w:fill="FFFFFF"/>
            <w:tcMar>
              <w:top w:w="100" w:type="dxa"/>
              <w:left w:w="100" w:type="dxa"/>
              <w:bottom w:w="100" w:type="dxa"/>
              <w:right w:w="100" w:type="dxa"/>
            </w:tcMar>
            <w:vAlign w:val="center"/>
          </w:tcPr>
          <w:p w14:paraId="68023A60" w14:textId="77777777" w:rsidR="004B2536" w:rsidRPr="000068C2" w:rsidRDefault="004B2536" w:rsidP="00ED5DDC">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3C899CEF" w14:textId="77777777" w:rsidR="00ED5DDC" w:rsidRPr="000068C2" w:rsidRDefault="004B2536" w:rsidP="00ED5DDC">
            <w:pPr>
              <w:pStyle w:val="UMLTableType"/>
              <w:contextualSpacing w:val="0"/>
            </w:pPr>
            <w:r w:rsidRPr="000068C2">
              <w:t>basicDataTypes:</w:t>
            </w:r>
          </w:p>
          <w:p w14:paraId="3886517D" w14:textId="06564F19" w:rsidR="004B2536" w:rsidRPr="000068C2" w:rsidRDefault="004B2536" w:rsidP="00ED5DDC">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13F0EF5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1D1BC384" w14:textId="7CAAD143" w:rsidR="004B2536" w:rsidRPr="000068C2" w:rsidRDefault="004B2536" w:rsidP="007C3D7D">
            <w:pPr>
              <w:rPr>
                <w:sz w:val="22"/>
              </w:rPr>
            </w:pPr>
            <w:r w:rsidRPr="000068C2">
              <w:rPr>
                <w:sz w:val="22"/>
              </w:rPr>
              <w:t xml:space="preserve">The </w:t>
            </w:r>
            <w:r w:rsidRPr="000068C2">
              <w:rPr>
                <w:rFonts w:ascii="Courier New" w:hAnsi="Courier New" w:cs="Courier New"/>
                <w:sz w:val="22"/>
              </w:rPr>
              <w:t>ordinal_position</w:t>
            </w:r>
            <w:r w:rsidRPr="000068C2">
              <w:rPr>
                <w:sz w:val="22"/>
              </w:rPr>
              <w:t xml:space="preserve"> property </w:t>
            </w:r>
            <w:r w:rsidR="007C3D7D" w:rsidRPr="000068C2">
              <w:rPr>
                <w:sz w:val="22"/>
              </w:rPr>
              <w:t>specifies</w:t>
            </w:r>
            <w:r w:rsidRPr="000068C2">
              <w:rPr>
                <w:sz w:val="22"/>
              </w:rPr>
              <w:t xml:space="preserve"> the ordinal position </w:t>
            </w:r>
            <w:r w:rsidR="007C3D7D" w:rsidRPr="000068C2">
              <w:rPr>
                <w:rFonts w:ascii="Calibri" w:hAnsi="Calibri" w:cs="Arial"/>
                <w:sz w:val="22"/>
                <w:szCs w:val="22"/>
              </w:rPr>
              <w:t>(e.g., ‘</w:t>
            </w:r>
            <w:r w:rsidR="007C3D7D" w:rsidRPr="000068C2">
              <w:rPr>
                <w:rFonts w:ascii="Calibri" w:hAnsi="Calibri" w:cs="Arial"/>
                <w:i/>
                <w:iCs/>
                <w:sz w:val="22"/>
                <w:szCs w:val="22"/>
              </w:rPr>
              <w:t>1’</w:t>
            </w:r>
            <w:r w:rsidR="007C3D7D" w:rsidRPr="000068C2">
              <w:rPr>
                <w:rFonts w:ascii="Calibri" w:hAnsi="Calibri" w:cs="Arial"/>
                <w:sz w:val="22"/>
                <w:szCs w:val="22"/>
              </w:rPr>
              <w:t>, ‘</w:t>
            </w:r>
            <w:r w:rsidR="007C3D7D" w:rsidRPr="000068C2">
              <w:rPr>
                <w:rFonts w:ascii="Calibri" w:hAnsi="Calibri" w:cs="Arial"/>
                <w:i/>
                <w:iCs/>
                <w:sz w:val="22"/>
                <w:szCs w:val="22"/>
              </w:rPr>
              <w:t>2’</w:t>
            </w:r>
            <w:r w:rsidR="007C3D7D" w:rsidRPr="000068C2">
              <w:rPr>
                <w:rFonts w:ascii="Calibri" w:hAnsi="Calibri" w:cs="Arial"/>
                <w:sz w:val="22"/>
                <w:szCs w:val="22"/>
              </w:rPr>
              <w:t>, or ‘</w:t>
            </w:r>
            <w:r w:rsidR="007C3D7D" w:rsidRPr="000068C2">
              <w:rPr>
                <w:rFonts w:ascii="Calibri" w:hAnsi="Calibri" w:cs="Arial"/>
                <w:i/>
                <w:iCs/>
                <w:sz w:val="22"/>
                <w:szCs w:val="22"/>
              </w:rPr>
              <w:t>3’</w:t>
            </w:r>
            <w:r w:rsidR="007C3D7D" w:rsidRPr="000068C2">
              <w:rPr>
                <w:rFonts w:ascii="Calibri" w:hAnsi="Calibri" w:cs="Arial"/>
                <w:sz w:val="22"/>
                <w:szCs w:val="22"/>
              </w:rPr>
              <w:t xml:space="preserve">) </w:t>
            </w:r>
            <w:r w:rsidR="007C3D7D" w:rsidRPr="000068C2">
              <w:rPr>
                <w:sz w:val="22"/>
              </w:rPr>
              <w:t>of the A</w:t>
            </w:r>
            <w:r w:rsidRPr="000068C2">
              <w:rPr>
                <w:sz w:val="22"/>
              </w:rPr>
              <w:t xml:space="preserve">ction </w:t>
            </w:r>
            <w:r w:rsidR="007C3D7D" w:rsidRPr="000068C2">
              <w:rPr>
                <w:sz w:val="22"/>
              </w:rPr>
              <w:t>with within a series of A</w:t>
            </w:r>
            <w:r w:rsidRPr="000068C2">
              <w:rPr>
                <w:sz w:val="22"/>
              </w:rPr>
              <w:t>ctions.</w:t>
            </w:r>
          </w:p>
        </w:tc>
      </w:tr>
      <w:tr w:rsidR="004B2536" w:rsidRPr="000068C2" w14:paraId="58F8E408" w14:textId="77777777" w:rsidTr="00392C6F">
        <w:trPr>
          <w:jc w:val="center"/>
        </w:trPr>
        <w:tc>
          <w:tcPr>
            <w:tcW w:w="2358" w:type="dxa"/>
            <w:shd w:val="clear" w:color="auto" w:fill="FFFFFF"/>
            <w:tcMar>
              <w:top w:w="100" w:type="dxa"/>
              <w:left w:w="100" w:type="dxa"/>
              <w:bottom w:w="100" w:type="dxa"/>
              <w:right w:w="100" w:type="dxa"/>
            </w:tcMar>
            <w:vAlign w:val="center"/>
          </w:tcPr>
          <w:p w14:paraId="1F4553C1" w14:textId="77777777" w:rsidR="004B2536" w:rsidRPr="000068C2" w:rsidRDefault="004B2536" w:rsidP="00ED5DDC">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41AAE3F6" w14:textId="77777777" w:rsidR="004B2536" w:rsidRPr="000068C2" w:rsidRDefault="004B2536" w:rsidP="00ED5DDC">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53F82DD5"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3031992" w14:textId="4996DCA8" w:rsidR="004B2536" w:rsidRPr="000068C2" w:rsidRDefault="004B2536" w:rsidP="005A6B96">
            <w:pPr>
              <w:rPr>
                <w:sz w:val="22"/>
              </w:rPr>
            </w:pPr>
            <w:r w:rsidRPr="000068C2">
              <w:rPr>
                <w:sz w:val="22"/>
              </w:rPr>
              <w:t xml:space="preserve">The </w:t>
            </w:r>
            <w:r w:rsidRPr="000068C2">
              <w:rPr>
                <w:rFonts w:ascii="Courier New" w:hAnsi="Courier New" w:cs="Courier New"/>
                <w:sz w:val="22"/>
              </w:rPr>
              <w:t>action_status</w:t>
            </w:r>
            <w:r w:rsidRPr="000068C2">
              <w:rPr>
                <w:sz w:val="22"/>
              </w:rPr>
              <w:t xml:space="preserve"> property </w:t>
            </w:r>
            <w:r w:rsidR="005A6B96" w:rsidRPr="000068C2">
              <w:rPr>
                <w:sz w:val="22"/>
              </w:rPr>
              <w:t xml:space="preserve">specifies </w:t>
            </w:r>
            <w:r w:rsidRPr="000068C2">
              <w:rPr>
                <w:sz w:val="22"/>
              </w:rPr>
              <w:t xml:space="preserve">the status of the </w:t>
            </w:r>
            <w:r w:rsidR="005A6B96" w:rsidRPr="000068C2">
              <w:rPr>
                <w:sz w:val="22"/>
              </w:rPr>
              <w:t>A</w:t>
            </w:r>
            <w:r w:rsidRPr="000068C2">
              <w:rPr>
                <w:sz w:val="22"/>
              </w:rPr>
              <w:t>ction.</w:t>
            </w:r>
          </w:p>
        </w:tc>
      </w:tr>
      <w:tr w:rsidR="004B2536" w:rsidRPr="000068C2" w14:paraId="73BFF223" w14:textId="77777777" w:rsidTr="00392C6F">
        <w:trPr>
          <w:jc w:val="center"/>
        </w:trPr>
        <w:tc>
          <w:tcPr>
            <w:tcW w:w="2358" w:type="dxa"/>
            <w:shd w:val="clear" w:color="auto" w:fill="FFFFFF"/>
            <w:tcMar>
              <w:top w:w="100" w:type="dxa"/>
              <w:left w:w="100" w:type="dxa"/>
              <w:bottom w:w="100" w:type="dxa"/>
              <w:right w:w="100" w:type="dxa"/>
            </w:tcMar>
            <w:vAlign w:val="center"/>
          </w:tcPr>
          <w:p w14:paraId="5F50F99F" w14:textId="77777777" w:rsidR="004B2536" w:rsidRPr="000068C2" w:rsidRDefault="004B2536" w:rsidP="00ED5DDC">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4085261F" w14:textId="77777777" w:rsidR="004B2536" w:rsidRPr="000068C2" w:rsidRDefault="004B2536" w:rsidP="00ED5DDC">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4F14598A"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ABBDAA6" w14:textId="2238200D" w:rsidR="004B2536" w:rsidRPr="000068C2" w:rsidRDefault="004B2536" w:rsidP="005A6B96">
            <w:pPr>
              <w:rPr>
                <w:sz w:val="22"/>
              </w:rPr>
            </w:pPr>
            <w:r w:rsidRPr="000068C2">
              <w:rPr>
                <w:sz w:val="22"/>
              </w:rPr>
              <w:t xml:space="preserve">The </w:t>
            </w:r>
            <w:r w:rsidRPr="000068C2">
              <w:rPr>
                <w:rFonts w:ascii="Courier New" w:hAnsi="Courier New" w:cs="Courier New"/>
                <w:sz w:val="22"/>
              </w:rPr>
              <w:t>context</w:t>
            </w:r>
            <w:r w:rsidRPr="000068C2">
              <w:rPr>
                <w:sz w:val="22"/>
              </w:rPr>
              <w:t xml:space="preserve"> property </w:t>
            </w:r>
            <w:r w:rsidR="005A6B96" w:rsidRPr="000068C2">
              <w:rPr>
                <w:sz w:val="22"/>
              </w:rPr>
              <w:t xml:space="preserve">specifies the </w:t>
            </w:r>
            <w:r w:rsidRPr="000068C2">
              <w:rPr>
                <w:sz w:val="22"/>
              </w:rPr>
              <w:t>broad operational context in which the Action is relevant.</w:t>
            </w:r>
          </w:p>
        </w:tc>
      </w:tr>
      <w:tr w:rsidR="004B2536" w:rsidRPr="000068C2" w14:paraId="04284842" w14:textId="77777777" w:rsidTr="00392C6F">
        <w:trPr>
          <w:jc w:val="center"/>
        </w:trPr>
        <w:tc>
          <w:tcPr>
            <w:tcW w:w="2358" w:type="dxa"/>
            <w:shd w:val="clear" w:color="auto" w:fill="FFFFFF"/>
            <w:tcMar>
              <w:top w:w="100" w:type="dxa"/>
              <w:left w:w="100" w:type="dxa"/>
              <w:bottom w:w="100" w:type="dxa"/>
              <w:right w:w="100" w:type="dxa"/>
            </w:tcMar>
            <w:vAlign w:val="center"/>
          </w:tcPr>
          <w:p w14:paraId="25B90EC5" w14:textId="77777777" w:rsidR="004B2536" w:rsidRPr="000068C2" w:rsidRDefault="004B2536" w:rsidP="00ED5DDC">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35ABA21D" w14:textId="77777777" w:rsidR="00ED5DDC" w:rsidRPr="000068C2" w:rsidRDefault="004B2536" w:rsidP="00ED5DDC">
            <w:pPr>
              <w:pStyle w:val="UMLTableType"/>
              <w:contextualSpacing w:val="0"/>
            </w:pPr>
            <w:r w:rsidRPr="000068C2">
              <w:t>basicDataTypes:</w:t>
            </w:r>
          </w:p>
          <w:p w14:paraId="47785E54" w14:textId="147705A2" w:rsidR="004B2536" w:rsidRPr="000068C2" w:rsidRDefault="004B2536" w:rsidP="00ED5DDC">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6FC7904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5F71D34" w14:textId="0429C5B3" w:rsidR="00517D0C" w:rsidRPr="000068C2" w:rsidRDefault="00517D0C" w:rsidP="00517D0C">
            <w:pPr>
              <w:rPr>
                <w:sz w:val="22"/>
              </w:rPr>
            </w:pPr>
            <w:r w:rsidRPr="000068C2">
              <w:rPr>
                <w:rFonts w:ascii="Calibri" w:hAnsi="Calibri"/>
                <w:color w:val="000000"/>
                <w:sz w:val="22"/>
                <w:szCs w:val="22"/>
              </w:rPr>
              <w:t xml:space="preserve">The </w:t>
            </w:r>
            <w:r w:rsidRPr="000068C2">
              <w:rPr>
                <w:rFonts w:ascii="Courier New" w:hAnsi="Courier New" w:cs="Courier New"/>
                <w:color w:val="000000"/>
                <w:sz w:val="22"/>
                <w:szCs w:val="22"/>
              </w:rPr>
              <w:t>timestamp</w:t>
            </w:r>
            <w:r w:rsidRPr="000068C2">
              <w:rPr>
                <w:rFonts w:ascii="Calibri" w:hAnsi="Calibri"/>
                <w:color w:val="000000"/>
                <w:sz w:val="22"/>
                <w:szCs w:val="22"/>
              </w:rPr>
              <w:t xml:space="preserve"> property specifies the date and time at which the Action occurred or was observed.  To avoid ambiguity, all timestamps SHOULD include a specification of the time zone.</w:t>
            </w:r>
          </w:p>
        </w:tc>
      </w:tr>
      <w:tr w:rsidR="004B2536" w:rsidRPr="000068C2" w14:paraId="65A62401" w14:textId="77777777" w:rsidTr="00392C6F">
        <w:trPr>
          <w:jc w:val="center"/>
        </w:trPr>
        <w:tc>
          <w:tcPr>
            <w:tcW w:w="2358" w:type="dxa"/>
            <w:shd w:val="clear" w:color="auto" w:fill="FFFFFF"/>
            <w:tcMar>
              <w:top w:w="100" w:type="dxa"/>
              <w:left w:w="100" w:type="dxa"/>
              <w:bottom w:w="100" w:type="dxa"/>
              <w:right w:w="100" w:type="dxa"/>
            </w:tcMar>
            <w:vAlign w:val="center"/>
          </w:tcPr>
          <w:p w14:paraId="1868C2D4" w14:textId="77777777" w:rsidR="004B2536" w:rsidRPr="000068C2" w:rsidRDefault="004B2536" w:rsidP="00ED5DDC">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51372BF9" w14:textId="77777777" w:rsidR="00ED5DDC" w:rsidRPr="000068C2" w:rsidRDefault="004B2536" w:rsidP="00ED5DDC">
            <w:pPr>
              <w:pStyle w:val="UMLTableType"/>
              <w:contextualSpacing w:val="0"/>
            </w:pPr>
            <w:r w:rsidRPr="000068C2">
              <w:t>cyboxCommon:</w:t>
            </w:r>
          </w:p>
          <w:p w14:paraId="0606F0FF" w14:textId="4C9ED80E" w:rsidR="004B2536" w:rsidRPr="000068C2" w:rsidRDefault="004B2536" w:rsidP="00ED5DDC">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5358200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6D1B1FD" w14:textId="4BCFAE13" w:rsidR="00517D0C" w:rsidRPr="000068C2" w:rsidRDefault="00517D0C" w:rsidP="00ED5DDC">
            <w:pPr>
              <w:rPr>
                <w:sz w:val="22"/>
              </w:rPr>
            </w:pPr>
            <w:r w:rsidRPr="000068C2">
              <w:rPr>
                <w:rFonts w:ascii="Calibri" w:hAnsi="Calibri"/>
                <w:color w:val="000000"/>
                <w:sz w:val="22"/>
                <w:szCs w:val="22"/>
              </w:rPr>
              <w:t xml:space="preserve">The </w:t>
            </w:r>
            <w:r w:rsidRPr="000068C2">
              <w:rPr>
                <w:rFonts w:ascii="Courier New" w:hAnsi="Courier New" w:cs="Courier New"/>
                <w:color w:val="000000"/>
                <w:sz w:val="22"/>
                <w:szCs w:val="22"/>
              </w:rPr>
              <w:t>timestamp_precision</w:t>
            </w:r>
            <w:r w:rsidRPr="000068C2">
              <w:rPr>
                <w:rFonts w:ascii="Calibri" w:hAnsi="Calibri"/>
                <w:color w:val="000000"/>
                <w:sz w:val="22"/>
                <w:szCs w:val="22"/>
              </w:rPr>
              <w:t xml:space="preserve"> property specifies the granularity with which the </w:t>
            </w:r>
            <w:r w:rsidRPr="000068C2">
              <w:rPr>
                <w:rFonts w:ascii="Courier New" w:hAnsi="Courier New" w:cs="Courier New"/>
                <w:color w:val="000000"/>
                <w:sz w:val="22"/>
                <w:szCs w:val="22"/>
              </w:rPr>
              <w:t>timestamp</w:t>
            </w:r>
            <w:r w:rsidRPr="000068C2">
              <w:rPr>
                <w:rFonts w:ascii="Calibri" w:hAnsi="Calibri"/>
                <w:color w:val="000000"/>
                <w:sz w:val="22"/>
                <w:szCs w:val="22"/>
              </w:rPr>
              <w:t xml:space="preserve"> property should be considered, as specified by the </w:t>
            </w:r>
            <w:r w:rsidRPr="000068C2">
              <w:rPr>
                <w:rFonts w:ascii="Courier New" w:hAnsi="Courier New" w:cs="Courier New"/>
                <w:color w:val="000000"/>
                <w:sz w:val="22"/>
                <w:szCs w:val="22"/>
              </w:rPr>
              <w:t>DateTypePrecisionEnum</w:t>
            </w:r>
            <w:r w:rsidRPr="000068C2">
              <w:rPr>
                <w:rFonts w:ascii="Calibri" w:hAnsi="Calibri"/>
                <w:color w:val="000000"/>
                <w:sz w:val="22"/>
                <w:szCs w:val="22"/>
              </w:rPr>
              <w:t xml:space="preserve"> enumeration (e.g., '</w:t>
            </w:r>
            <w:r w:rsidRPr="000068C2">
              <w:rPr>
                <w:rFonts w:ascii="Calibri" w:hAnsi="Calibri"/>
                <w:i/>
                <w:iCs/>
                <w:color w:val="000000"/>
                <w:sz w:val="22"/>
                <w:szCs w:val="22"/>
              </w:rPr>
              <w:t>hour</w:t>
            </w:r>
            <w:r w:rsidRPr="000068C2">
              <w:rPr>
                <w:rFonts w:ascii="Calibri" w:hAnsi="Calibri"/>
                <w:color w:val="000000"/>
                <w:sz w:val="22"/>
                <w:szCs w:val="22"/>
              </w:rPr>
              <w:t>,' '</w:t>
            </w:r>
            <w:r w:rsidRPr="000068C2">
              <w:rPr>
                <w:rFonts w:ascii="Calibri" w:hAnsi="Calibri"/>
                <w:i/>
                <w:iCs/>
                <w:color w:val="000000"/>
                <w:sz w:val="22"/>
                <w:szCs w:val="22"/>
              </w:rPr>
              <w:t>minute</w:t>
            </w:r>
            <w:r w:rsidRPr="000068C2">
              <w:rPr>
                <w:rFonts w:ascii="Calibri" w:hAnsi="Calibri"/>
                <w:color w:val="000000"/>
                <w:sz w:val="22"/>
                <w:szCs w:val="22"/>
              </w:rPr>
              <w:t>').  If omitted, the default precision is ‘</w:t>
            </w:r>
            <w:r w:rsidRPr="000068C2">
              <w:rPr>
                <w:rFonts w:ascii="Calibri" w:hAnsi="Calibri"/>
                <w:i/>
                <w:iCs/>
                <w:color w:val="000000"/>
                <w:sz w:val="22"/>
                <w:szCs w:val="22"/>
              </w:rPr>
              <w:t>second</w:t>
            </w:r>
            <w:r w:rsidRPr="000068C2">
              <w:rPr>
                <w:rFonts w:ascii="Calibri" w:hAnsi="Calibri"/>
                <w:color w:val="000000"/>
                <w:sz w:val="22"/>
                <w:szCs w:val="22"/>
              </w:rPr>
              <w:t>.’ Digits in a timestamp that are beyond the specified precision should be zeroed out.</w:t>
            </w:r>
          </w:p>
        </w:tc>
      </w:tr>
      <w:tr w:rsidR="004B2536" w:rsidRPr="000068C2" w14:paraId="3D8FA1B6" w14:textId="77777777" w:rsidTr="00392C6F">
        <w:trPr>
          <w:jc w:val="center"/>
        </w:trPr>
        <w:tc>
          <w:tcPr>
            <w:tcW w:w="2358" w:type="dxa"/>
            <w:shd w:val="clear" w:color="auto" w:fill="FFFFFF"/>
            <w:tcMar>
              <w:top w:w="100" w:type="dxa"/>
              <w:left w:w="100" w:type="dxa"/>
              <w:bottom w:w="100" w:type="dxa"/>
              <w:right w:w="100" w:type="dxa"/>
            </w:tcMar>
            <w:vAlign w:val="center"/>
          </w:tcPr>
          <w:p w14:paraId="31C02630" w14:textId="77777777" w:rsidR="004B2536" w:rsidRPr="000068C2" w:rsidRDefault="004B2536" w:rsidP="00ED5DDC">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49783516" w14:textId="77777777" w:rsidR="00ED5DDC" w:rsidRPr="000068C2" w:rsidRDefault="004B2536" w:rsidP="00ED5DDC">
            <w:pPr>
              <w:pStyle w:val="UMLTableType"/>
              <w:contextualSpacing w:val="0"/>
            </w:pPr>
            <w:r w:rsidRPr="000068C2">
              <w:t>cyboxCommon:</w:t>
            </w:r>
          </w:p>
          <w:p w14:paraId="3385C186" w14:textId="239978BE" w:rsidR="004B2536" w:rsidRPr="000068C2" w:rsidRDefault="004B2536" w:rsidP="00ED5DDC">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D5E1376"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0D1D7148" w14:textId="312DA1AC" w:rsidR="004B2536" w:rsidRPr="000068C2" w:rsidRDefault="004B2536" w:rsidP="00C7766F">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 </w:t>
            </w:r>
            <w:r w:rsidR="00F5393E" w:rsidRPr="000068C2">
              <w:rPr>
                <w:sz w:val="22"/>
              </w:rPr>
              <w:t>specifies the type of the Action</w:t>
            </w:r>
            <w:r w:rsidR="003B4B89" w:rsidRPr="000068C2">
              <w:rPr>
                <w:sz w:val="22"/>
              </w:rPr>
              <w:t xml:space="preserve"> that was performed</w:t>
            </w:r>
            <w:r w:rsidRPr="000068C2">
              <w:rPr>
                <w:sz w:val="22"/>
              </w:rPr>
              <w:t xml:space="preserve">. Examples of potential </w:t>
            </w:r>
            <w:r w:rsidR="00F5393E" w:rsidRPr="000068C2">
              <w:rPr>
                <w:sz w:val="22"/>
              </w:rPr>
              <w:t xml:space="preserve">types include </w:t>
            </w:r>
            <w:r w:rsidR="00F5393E" w:rsidRPr="000068C2">
              <w:rPr>
                <w:i/>
                <w:sz w:val="22"/>
              </w:rPr>
              <w:t>compress, replicate</w:t>
            </w:r>
            <w:r w:rsidR="00F5393E" w:rsidRPr="000068C2">
              <w:rPr>
                <w:sz w:val="22"/>
              </w:rPr>
              <w:t xml:space="preserve">, and </w:t>
            </w:r>
            <w:r w:rsidR="00F5393E" w:rsidRPr="000068C2">
              <w:rPr>
                <w:i/>
                <w:sz w:val="22"/>
              </w:rPr>
              <w:t>suspend</w:t>
            </w:r>
            <w:r w:rsidR="00F5393E" w:rsidRPr="000068C2">
              <w:rPr>
                <w:sz w:val="22"/>
              </w:rPr>
              <w:t xml:space="preserve">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eastAsia="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00F5393E" w:rsidRPr="000068C2">
              <w:rPr>
                <w:sz w:val="22"/>
              </w:rPr>
              <w:t>‘</w:t>
            </w:r>
            <w:r w:rsidR="00F5393E" w:rsidRPr="000068C2">
              <w:rPr>
                <w:i/>
                <w:sz w:val="22"/>
              </w:rPr>
              <w:t>ActionTypeVocab-1.0</w:t>
            </w:r>
            <w:r w:rsidR="00F5393E" w:rsidRPr="000068C2">
              <w:rPr>
                <w:sz w:val="22"/>
              </w:rPr>
              <w:t>’.</w:t>
            </w:r>
          </w:p>
        </w:tc>
      </w:tr>
      <w:tr w:rsidR="004B2536" w:rsidRPr="000068C2" w14:paraId="3C32C42B" w14:textId="77777777" w:rsidTr="00392C6F">
        <w:trPr>
          <w:jc w:val="center"/>
        </w:trPr>
        <w:tc>
          <w:tcPr>
            <w:tcW w:w="2358" w:type="dxa"/>
            <w:shd w:val="clear" w:color="auto" w:fill="FFFFFF"/>
            <w:tcMar>
              <w:top w:w="100" w:type="dxa"/>
              <w:left w:w="100" w:type="dxa"/>
              <w:bottom w:w="100" w:type="dxa"/>
              <w:right w:w="100" w:type="dxa"/>
            </w:tcMar>
            <w:vAlign w:val="center"/>
          </w:tcPr>
          <w:p w14:paraId="4A3B92B1" w14:textId="77777777" w:rsidR="004B2536" w:rsidRPr="000068C2" w:rsidRDefault="004B2536" w:rsidP="00ED5DDC">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51B9CC24" w14:textId="77777777" w:rsidR="00ED5DDC" w:rsidRPr="000068C2" w:rsidRDefault="004B2536" w:rsidP="00ED5DDC">
            <w:pPr>
              <w:pStyle w:val="UMLTableType"/>
              <w:contextualSpacing w:val="0"/>
            </w:pPr>
            <w:r w:rsidRPr="000068C2">
              <w:t>cyboxCommon:</w:t>
            </w:r>
          </w:p>
          <w:p w14:paraId="6A776664" w14:textId="5FD966FB" w:rsidR="004B2536" w:rsidRPr="000068C2" w:rsidRDefault="004B2536" w:rsidP="00ED5DDC">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9FFF3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720EC89B" w14:textId="1D2D865F" w:rsidR="004B2536" w:rsidRPr="000068C2" w:rsidRDefault="004B2536" w:rsidP="00C7766F">
            <w:pPr>
              <w:rPr>
                <w:sz w:val="22"/>
              </w:rPr>
            </w:pPr>
            <w:r w:rsidRPr="000068C2">
              <w:rPr>
                <w:sz w:val="22"/>
              </w:rPr>
              <w:t xml:space="preserve">The </w:t>
            </w:r>
            <w:r w:rsidRPr="000068C2">
              <w:rPr>
                <w:rFonts w:ascii="Courier New" w:eastAsia="Courier New" w:hAnsi="Courier New" w:cs="Courier New"/>
                <w:sz w:val="22"/>
              </w:rPr>
              <w:t>Name</w:t>
            </w:r>
            <w:r w:rsidRPr="000068C2">
              <w:rPr>
                <w:sz w:val="22"/>
              </w:rPr>
              <w:t xml:space="preserve"> property </w:t>
            </w:r>
            <w:r w:rsidR="003B4B89" w:rsidRPr="000068C2">
              <w:rPr>
                <w:sz w:val="22"/>
              </w:rPr>
              <w:t>specifies the name of the Action that was performed.</w:t>
            </w:r>
            <w:r w:rsidRPr="000068C2">
              <w:rPr>
                <w:sz w:val="22"/>
              </w:rPr>
              <w:t xml:space="preserve"> Examples of potential </w:t>
            </w:r>
            <w:r w:rsidR="003B4B89" w:rsidRPr="000068C2">
              <w:rPr>
                <w:sz w:val="22"/>
              </w:rPr>
              <w:t xml:space="preserve">names include </w:t>
            </w:r>
            <w:r w:rsidR="003B4B89" w:rsidRPr="000068C2">
              <w:rPr>
                <w:i/>
                <w:sz w:val="22"/>
              </w:rPr>
              <w:t>add user, connect to socket</w:t>
            </w:r>
            <w:r w:rsidR="003B4B89" w:rsidRPr="000068C2">
              <w:rPr>
                <w:sz w:val="22"/>
              </w:rPr>
              <w:t xml:space="preserve">, and </w:t>
            </w:r>
            <w:r w:rsidR="003B4B89" w:rsidRPr="000068C2">
              <w:rPr>
                <w:i/>
                <w:sz w:val="22"/>
              </w:rPr>
              <w:t xml:space="preserve">monitor resgistry key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w:t>
            </w:r>
            <w:r w:rsidRPr="000068C2">
              <w:rPr>
                <w:sz w:val="22"/>
              </w:rPr>
              <w:lastRenderedPageBreak/>
              <w:t xml:space="preserve">possible values by referencing an externally-defined vocabulary or leveraging a formally defined vocabulary extending from the </w:t>
            </w:r>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gramEnd"/>
            <w:r w:rsidRPr="000068C2">
              <w:rPr>
                <w:rFonts w:eastAsia="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00F5393E" w:rsidRPr="000068C2">
              <w:rPr>
                <w:sz w:val="22"/>
              </w:rPr>
              <w:t>‘</w:t>
            </w:r>
            <w:r w:rsidR="00F5393E" w:rsidRPr="000068C2">
              <w:rPr>
                <w:i/>
                <w:sz w:val="22"/>
              </w:rPr>
              <w:t>Action</w:t>
            </w:r>
            <w:r w:rsidR="00676CAC" w:rsidRPr="000068C2">
              <w:rPr>
                <w:i/>
                <w:sz w:val="22"/>
              </w:rPr>
              <w:t>Name</w:t>
            </w:r>
            <w:r w:rsidR="00F5393E" w:rsidRPr="000068C2">
              <w:rPr>
                <w:i/>
                <w:sz w:val="22"/>
              </w:rPr>
              <w:t>Vocab-1.</w:t>
            </w:r>
            <w:r w:rsidR="00676CAC" w:rsidRPr="000068C2">
              <w:rPr>
                <w:i/>
                <w:sz w:val="22"/>
              </w:rPr>
              <w:t>1</w:t>
            </w:r>
            <w:r w:rsidR="00F5393E" w:rsidRPr="000068C2">
              <w:rPr>
                <w:sz w:val="22"/>
              </w:rPr>
              <w:t>’</w:t>
            </w:r>
            <w:r w:rsidRPr="000068C2">
              <w:rPr>
                <w:sz w:val="22"/>
              </w:rPr>
              <w:t>.</w:t>
            </w:r>
          </w:p>
        </w:tc>
      </w:tr>
      <w:tr w:rsidR="004B2536" w:rsidRPr="000068C2" w14:paraId="25460A4C" w14:textId="77777777" w:rsidTr="00392C6F">
        <w:trPr>
          <w:jc w:val="center"/>
        </w:trPr>
        <w:tc>
          <w:tcPr>
            <w:tcW w:w="2358" w:type="dxa"/>
            <w:shd w:val="clear" w:color="auto" w:fill="FFFFFF"/>
            <w:tcMar>
              <w:top w:w="100" w:type="dxa"/>
              <w:left w:w="100" w:type="dxa"/>
              <w:bottom w:w="100" w:type="dxa"/>
              <w:right w:w="100" w:type="dxa"/>
            </w:tcMar>
            <w:vAlign w:val="center"/>
          </w:tcPr>
          <w:p w14:paraId="029C6D2F" w14:textId="77777777" w:rsidR="004B2536" w:rsidRPr="000068C2" w:rsidRDefault="004B2536" w:rsidP="00ED5DDC">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32508639" w14:textId="77777777" w:rsidR="00ED5DDC" w:rsidRPr="000068C2" w:rsidRDefault="004B2536" w:rsidP="00ED5DDC">
            <w:pPr>
              <w:pStyle w:val="UMLTableType"/>
              <w:contextualSpacing w:val="0"/>
            </w:pPr>
            <w:r w:rsidRPr="000068C2">
              <w:t>cyboxCommon:</w:t>
            </w:r>
          </w:p>
          <w:p w14:paraId="46154318" w14:textId="563A06C8" w:rsidR="004B2536" w:rsidRPr="000068C2" w:rsidRDefault="004B2536" w:rsidP="00ED5DDC">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8BBD134"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18558E70" w14:textId="788F1A3D" w:rsidR="008D183D" w:rsidRPr="000068C2" w:rsidRDefault="008D183D" w:rsidP="008D183D">
            <w:pPr>
              <w:rPr>
                <w:sz w:val="22"/>
              </w:rPr>
            </w:pPr>
            <w:r w:rsidRPr="000068C2">
              <w:rPr>
                <w:sz w:val="22"/>
              </w:rPr>
              <w:t xml:space="preserve">The </w:t>
            </w:r>
            <w:r w:rsidRPr="000068C2">
              <w:rPr>
                <w:rFonts w:ascii="Courier New" w:hAnsi="Courier New" w:cs="Courier New"/>
                <w:sz w:val="22"/>
              </w:rPr>
              <w:t>Description</w:t>
            </w:r>
            <w:r w:rsidRPr="000068C2">
              <w:rPr>
                <w:sz w:val="22"/>
              </w:rPr>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0068C2">
              <w:rPr>
                <w:sz w:val="22"/>
              </w:rPr>
              <w:t xml:space="preserve"> property of the </w:t>
            </w:r>
            <w:r w:rsidRPr="000068C2">
              <w:rPr>
                <w:rFonts w:ascii="Courier New" w:hAnsi="Courier New" w:cs="Courier New"/>
                <w:sz w:val="22"/>
              </w:rPr>
              <w:t>StructuredTextType</w:t>
            </w:r>
            <w:r w:rsidRPr="000068C2">
              <w:rPr>
                <w:sz w:val="22"/>
              </w:rPr>
              <w:t xml:space="preserve"> class.</w:t>
            </w:r>
          </w:p>
        </w:tc>
      </w:tr>
      <w:tr w:rsidR="004B2536" w:rsidRPr="000068C2" w14:paraId="252F0C95" w14:textId="77777777" w:rsidTr="00392C6F">
        <w:trPr>
          <w:jc w:val="center"/>
        </w:trPr>
        <w:tc>
          <w:tcPr>
            <w:tcW w:w="2358" w:type="dxa"/>
            <w:shd w:val="clear" w:color="auto" w:fill="FFFFFF"/>
            <w:tcMar>
              <w:top w:w="100" w:type="dxa"/>
              <w:left w:w="100" w:type="dxa"/>
              <w:bottom w:w="100" w:type="dxa"/>
              <w:right w:w="100" w:type="dxa"/>
            </w:tcMar>
            <w:vAlign w:val="center"/>
          </w:tcPr>
          <w:p w14:paraId="0B05D483" w14:textId="77777777" w:rsidR="004B2536" w:rsidRPr="000068C2" w:rsidRDefault="004B2536" w:rsidP="00ED5DDC">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79B66354" w14:textId="77777777" w:rsidR="004B2536" w:rsidRPr="000068C2" w:rsidRDefault="004B2536" w:rsidP="00ED5DDC">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650D8121"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21FB351" w14:textId="5DEE378B" w:rsidR="004B2536" w:rsidRPr="000068C2" w:rsidRDefault="004B2536" w:rsidP="0032070B">
            <w:pPr>
              <w:rPr>
                <w:sz w:val="22"/>
              </w:rPr>
            </w:pPr>
            <w:r w:rsidRPr="000068C2">
              <w:rPr>
                <w:sz w:val="22"/>
              </w:rPr>
              <w:t xml:space="preserve">The </w:t>
            </w:r>
            <w:r w:rsidRPr="000068C2">
              <w:rPr>
                <w:rFonts w:ascii="Courier New" w:hAnsi="Courier New" w:cs="Courier New"/>
                <w:sz w:val="22"/>
              </w:rPr>
              <w:t>Action_Aliases</w:t>
            </w:r>
            <w:r w:rsidRPr="000068C2">
              <w:rPr>
                <w:sz w:val="22"/>
              </w:rPr>
              <w:t xml:space="preserve"> property </w:t>
            </w:r>
            <w:r w:rsidR="0032070B" w:rsidRPr="000068C2">
              <w:rPr>
                <w:sz w:val="22"/>
              </w:rPr>
              <w:t>specifies a set of one or more alias names for the Action.</w:t>
            </w:r>
          </w:p>
        </w:tc>
      </w:tr>
      <w:tr w:rsidR="004B2536" w14:paraId="5F93DAB9" w14:textId="77777777" w:rsidTr="00392C6F">
        <w:trPr>
          <w:jc w:val="center"/>
        </w:trPr>
        <w:tc>
          <w:tcPr>
            <w:tcW w:w="2358" w:type="dxa"/>
            <w:shd w:val="clear" w:color="auto" w:fill="FFFFFF"/>
            <w:tcMar>
              <w:top w:w="100" w:type="dxa"/>
              <w:left w:w="100" w:type="dxa"/>
              <w:bottom w:w="100" w:type="dxa"/>
              <w:right w:w="100" w:type="dxa"/>
            </w:tcMar>
            <w:vAlign w:val="center"/>
          </w:tcPr>
          <w:p w14:paraId="19028806" w14:textId="77777777" w:rsidR="004B2536" w:rsidRPr="000068C2" w:rsidRDefault="004B2536" w:rsidP="00ED5DDC">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11290422" w14:textId="77777777" w:rsidR="004B2536" w:rsidRPr="000068C2" w:rsidRDefault="004B2536" w:rsidP="00ED5DDC">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6D90376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50AB882C" w14:textId="2377B3D2" w:rsidR="004B2536" w:rsidRDefault="004B2536" w:rsidP="0032070B">
            <w:pPr>
              <w:rPr>
                <w:sz w:val="22"/>
              </w:rPr>
            </w:pPr>
            <w:r w:rsidRPr="000068C2">
              <w:rPr>
                <w:sz w:val="22"/>
              </w:rPr>
              <w:t xml:space="preserve">The </w:t>
            </w:r>
            <w:r w:rsidRPr="000068C2">
              <w:rPr>
                <w:rFonts w:ascii="Courier New" w:hAnsi="Courier New" w:cs="Courier New"/>
                <w:sz w:val="22"/>
              </w:rPr>
              <w:t>Action_Arguments</w:t>
            </w:r>
            <w:r w:rsidR="0032070B" w:rsidRPr="000068C2">
              <w:rPr>
                <w:sz w:val="22"/>
              </w:rPr>
              <w:t xml:space="preserve"> property specifies a set of one or more </w:t>
            </w:r>
            <w:r w:rsidRPr="000068C2">
              <w:rPr>
                <w:sz w:val="22"/>
              </w:rPr>
              <w:t>arguments</w:t>
            </w:r>
            <w:r w:rsidR="0032070B" w:rsidRPr="000068C2">
              <w:rPr>
                <w:sz w:val="22"/>
              </w:rPr>
              <w:t xml:space="preserve"> or </w:t>
            </w:r>
            <w:r w:rsidRPr="000068C2">
              <w:rPr>
                <w:sz w:val="22"/>
              </w:rPr>
              <w:t xml:space="preserve">parameters </w:t>
            </w:r>
            <w:r w:rsidR="0032070B" w:rsidRPr="000068C2">
              <w:rPr>
                <w:sz w:val="22"/>
              </w:rPr>
              <w:t xml:space="preserve">relevant to the </w:t>
            </w:r>
            <w:r w:rsidRPr="000068C2">
              <w:rPr>
                <w:sz w:val="22"/>
              </w:rPr>
              <w:t>Action.</w:t>
            </w:r>
          </w:p>
        </w:tc>
      </w:tr>
      <w:tr w:rsidR="004B2536" w14:paraId="7268B438" w14:textId="77777777" w:rsidTr="00392C6F">
        <w:trPr>
          <w:jc w:val="center"/>
        </w:trPr>
        <w:tc>
          <w:tcPr>
            <w:tcW w:w="2358" w:type="dxa"/>
            <w:shd w:val="clear" w:color="auto" w:fill="FFFFFF"/>
            <w:tcMar>
              <w:top w:w="100" w:type="dxa"/>
              <w:left w:w="100" w:type="dxa"/>
              <w:bottom w:w="100" w:type="dxa"/>
              <w:right w:w="100" w:type="dxa"/>
            </w:tcMar>
            <w:vAlign w:val="center"/>
          </w:tcPr>
          <w:p w14:paraId="463AC3C6" w14:textId="77777777" w:rsidR="004B2536" w:rsidRDefault="004B2536" w:rsidP="00ED5DDC">
            <w:pPr>
              <w:rPr>
                <w:b/>
              </w:rPr>
            </w:pPr>
            <w:r>
              <w:rPr>
                <w:b/>
              </w:rPr>
              <w:t>Location</w:t>
            </w:r>
          </w:p>
        </w:tc>
        <w:tc>
          <w:tcPr>
            <w:tcW w:w="2970" w:type="dxa"/>
            <w:shd w:val="clear" w:color="auto" w:fill="FFFFFF"/>
            <w:tcMar>
              <w:top w:w="100" w:type="dxa"/>
              <w:left w:w="100" w:type="dxa"/>
              <w:bottom w:w="100" w:type="dxa"/>
              <w:right w:w="100" w:type="dxa"/>
            </w:tcMar>
            <w:vAlign w:val="center"/>
          </w:tcPr>
          <w:p w14:paraId="351FDC30" w14:textId="77777777" w:rsidR="00ED5DDC" w:rsidRDefault="004B2536" w:rsidP="00ED5DDC">
            <w:pPr>
              <w:pStyle w:val="UMLTableType"/>
              <w:contextualSpacing w:val="0"/>
            </w:pPr>
            <w:r>
              <w:t>cyboxCommon:</w:t>
            </w:r>
          </w:p>
          <w:p w14:paraId="5775513B" w14:textId="224EEA17" w:rsidR="004B2536" w:rsidRDefault="004B2536" w:rsidP="00ED5DDC">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4ABA1727"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60172163" w14:textId="12C7FFD7" w:rsidR="004B2536" w:rsidRPr="004205C4" w:rsidRDefault="00665B2D" w:rsidP="00665B2D">
            <w:pPr>
              <w:rPr>
                <w:sz w:val="22"/>
                <w:highlight w:val="lightGray"/>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Pr>
                <w:sz w:val="22"/>
                <w:szCs w:val="22"/>
              </w:rPr>
              <w:t>property</w:t>
            </w:r>
            <w:r w:rsidRPr="001B4ED1">
              <w:rPr>
                <w:sz w:val="22"/>
                <w:szCs w:val="22"/>
              </w:rPr>
              <w:t xml:space="preserve"> </w:t>
            </w:r>
            <w:r>
              <w:rPr>
                <w:sz w:val="22"/>
                <w:szCs w:val="22"/>
              </w:rPr>
              <w:t>characterizes</w:t>
            </w:r>
            <w:r w:rsidRPr="001B4ED1">
              <w:rPr>
                <w:sz w:val="22"/>
                <w:szCs w:val="22"/>
              </w:rPr>
              <w:t xml:space="preserve"> the </w:t>
            </w:r>
            <w:r>
              <w:rPr>
                <w:sz w:val="22"/>
                <w:szCs w:val="22"/>
              </w:rPr>
              <w:t xml:space="preserve">actual </w:t>
            </w:r>
            <w:r w:rsidRPr="001B4ED1">
              <w:rPr>
                <w:sz w:val="22"/>
                <w:szCs w:val="22"/>
              </w:rPr>
              <w:t xml:space="preserve">physical location of the </w:t>
            </w:r>
            <w:r>
              <w:rPr>
                <w:sz w:val="22"/>
                <w:szCs w:val="22"/>
              </w:rPr>
              <w:t>Object</w:t>
            </w:r>
            <w:r w:rsidRPr="001B4ED1">
              <w:rPr>
                <w:sz w:val="22"/>
                <w:szCs w:val="22"/>
              </w:rPr>
              <w:t xml:space="preserve">. </w:t>
            </w:r>
            <w:r>
              <w:rPr>
                <w:sz w:val="22"/>
                <w:szCs w:val="22"/>
              </w:rPr>
              <w:t>A simple location name may be specified or t</w:t>
            </w:r>
            <w:r>
              <w:rPr>
                <w:sz w:val="22"/>
                <w:szCs w:val="22"/>
              </w:rPr>
              <w:t>he</w:t>
            </w:r>
            <w:r w:rsidRPr="00CE6549">
              <w:rPr>
                <w:sz w:val="22"/>
                <w:szCs w:val="22"/>
              </w:rPr>
              <w:t xml:space="preserve"> underlying </w:t>
            </w:r>
            <w:r>
              <w:rPr>
                <w:sz w:val="22"/>
                <w:szCs w:val="22"/>
              </w:rPr>
              <w:t xml:space="preserve">abstract </w:t>
            </w:r>
            <w:r w:rsidRPr="00CE6549">
              <w:rPr>
                <w:sz w:val="22"/>
                <w:szCs w:val="22"/>
              </w:rPr>
              <w:t xml:space="preserve">class </w:t>
            </w:r>
            <w:r>
              <w:rPr>
                <w:sz w:val="22"/>
                <w:szCs w:val="22"/>
              </w:rPr>
              <w:t>may</w:t>
            </w:r>
            <w:r w:rsidRPr="00CE6549">
              <w:rPr>
                <w:sz w:val="22"/>
                <w:szCs w:val="22"/>
              </w:rPr>
              <w:t xml:space="preserve"> be extended</w:t>
            </w:r>
            <w:r>
              <w:rPr>
                <w:sz w:val="22"/>
                <w:szCs w:val="22"/>
              </w:rPr>
              <w:t>, in which case, t</w:t>
            </w:r>
            <w:r>
              <w:rPr>
                <w:sz w:val="22"/>
                <w:szCs w:val="22"/>
              </w:rPr>
              <w:t xml:space="preserve">he default </w:t>
            </w:r>
            <w:r w:rsidRPr="004E5358">
              <w:rPr>
                <w:rFonts w:ascii="Calibri" w:hAnsi="Calibri" w:cs="Arial"/>
                <w:sz w:val="22"/>
                <w:szCs w:val="22"/>
              </w:rPr>
              <w:t xml:space="preserve">and strongly RECOMMENDED </w:t>
            </w:r>
            <w:r>
              <w:rPr>
                <w:sz w:val="22"/>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CE6549">
              <w:rPr>
                <w:sz w:val="22"/>
                <w:szCs w:val="22"/>
              </w:rPr>
              <w:t xml:space="preserve"> as defined in the “</w:t>
            </w:r>
            <w:r>
              <w:rPr>
                <w:sz w:val="22"/>
                <w:szCs w:val="22"/>
              </w:rPr>
              <w:t>CybOX</w:t>
            </w:r>
            <w:r w:rsidRPr="00CE6549">
              <w:rPr>
                <w:sz w:val="22"/>
                <w:szCs w:val="22"/>
              </w:rPr>
              <w:t xml:space="preserve"> Extensions Specification Version </w:t>
            </w:r>
            <w:r>
              <w:rPr>
                <w:sz w:val="22"/>
                <w:szCs w:val="22"/>
              </w:rPr>
              <w:t>2.1</w:t>
            </w:r>
            <w:r w:rsidRPr="00CE6549">
              <w:rPr>
                <w:sz w:val="22"/>
                <w:szCs w:val="22"/>
              </w:rPr>
              <w:t>” document [</w:t>
            </w:r>
            <w:r>
              <w:rPr>
                <w:sz w:val="22"/>
                <w:szCs w:val="22"/>
              </w:rPr>
              <w:t>CybOX</w:t>
            </w:r>
            <w:r w:rsidRPr="00CE6549">
              <w:rPr>
                <w:sz w:val="22"/>
                <w:szCs w:val="22"/>
                <w:vertAlign w:val="subscript"/>
              </w:rPr>
              <w:t>EXT</w:t>
            </w:r>
            <w:r w:rsidRPr="00CE6549">
              <w:rPr>
                <w:sz w:val="22"/>
                <w:szCs w:val="22"/>
              </w:rPr>
              <w:t>].</w:t>
            </w:r>
          </w:p>
        </w:tc>
      </w:tr>
      <w:tr w:rsidR="004B2536" w14:paraId="6C0767A7" w14:textId="77777777" w:rsidTr="00392C6F">
        <w:trPr>
          <w:jc w:val="center"/>
        </w:trPr>
        <w:tc>
          <w:tcPr>
            <w:tcW w:w="2358" w:type="dxa"/>
            <w:shd w:val="clear" w:color="auto" w:fill="FFFFFF"/>
            <w:tcMar>
              <w:top w:w="100" w:type="dxa"/>
              <w:left w:w="100" w:type="dxa"/>
              <w:bottom w:w="100" w:type="dxa"/>
              <w:right w:w="100" w:type="dxa"/>
            </w:tcMar>
            <w:vAlign w:val="center"/>
          </w:tcPr>
          <w:p w14:paraId="35D6BFB5" w14:textId="77777777" w:rsidR="004B2536" w:rsidRDefault="004B2536" w:rsidP="00ED5DDC">
            <w:pPr>
              <w:rPr>
                <w:b/>
              </w:rPr>
            </w:pPr>
            <w:r>
              <w:rPr>
                <w:b/>
              </w:rPr>
              <w:t>Discovery_Method</w:t>
            </w:r>
          </w:p>
        </w:tc>
        <w:tc>
          <w:tcPr>
            <w:tcW w:w="2970" w:type="dxa"/>
            <w:shd w:val="clear" w:color="auto" w:fill="FFFFFF"/>
            <w:tcMar>
              <w:top w:w="100" w:type="dxa"/>
              <w:left w:w="100" w:type="dxa"/>
              <w:bottom w:w="100" w:type="dxa"/>
              <w:right w:w="100" w:type="dxa"/>
            </w:tcMar>
            <w:vAlign w:val="center"/>
          </w:tcPr>
          <w:p w14:paraId="4877473A" w14:textId="77777777" w:rsidR="00ED5DDC" w:rsidRDefault="004B2536" w:rsidP="00ED5DDC">
            <w:pPr>
              <w:pStyle w:val="UMLTableType"/>
              <w:contextualSpacing w:val="0"/>
            </w:pPr>
            <w:r>
              <w:t>cyboxCommon:</w:t>
            </w:r>
          </w:p>
          <w:p w14:paraId="0A8543DF" w14:textId="22F451DE" w:rsidR="004B2536" w:rsidRDefault="004B2536" w:rsidP="00ED5DDC">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35896F92"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7489F84C" w14:textId="1072E373" w:rsidR="00DD35BC" w:rsidRPr="004205C4" w:rsidRDefault="00DD35BC" w:rsidP="002C7B96">
            <w:pPr>
              <w:rPr>
                <w:sz w:val="22"/>
                <w:highlight w:val="lightGray"/>
              </w:rPr>
            </w:pPr>
            <w:r w:rsidRPr="00DD25E1">
              <w:rPr>
                <w:sz w:val="22"/>
              </w:rPr>
              <w:t xml:space="preserve">The </w:t>
            </w:r>
            <w:r w:rsidRPr="001765C8">
              <w:rPr>
                <w:rFonts w:ascii="Courier New" w:hAnsi="Courier New" w:cs="Courier New"/>
                <w:sz w:val="22"/>
              </w:rPr>
              <w:t>Discovery_Method</w:t>
            </w:r>
            <w:r w:rsidRPr="001765C8">
              <w:rPr>
                <w:sz w:val="22"/>
              </w:rPr>
              <w:t xml:space="preserve"> property characterizes </w:t>
            </w:r>
            <w:r w:rsidR="001765C8" w:rsidRPr="001765C8">
              <w:rPr>
                <w:sz w:val="22"/>
              </w:rPr>
              <w:t xml:space="preserve">how </w:t>
            </w:r>
            <w:r w:rsidR="001765C8" w:rsidRPr="001765C8">
              <w:rPr>
                <w:sz w:val="22"/>
              </w:rPr>
              <w:t>the</w:t>
            </w:r>
            <w:r w:rsidR="001765C8" w:rsidRPr="001765C8">
              <w:rPr>
                <w:sz w:val="22"/>
              </w:rPr>
              <w:t xml:space="preserve"> Action was observed (in the case of a </w:t>
            </w:r>
            <w:r w:rsidR="002C7B96">
              <w:rPr>
                <w:sz w:val="22"/>
              </w:rPr>
              <w:t>c</w:t>
            </w:r>
            <w:r w:rsidR="001765C8" w:rsidRPr="001765C8">
              <w:rPr>
                <w:sz w:val="22"/>
              </w:rPr>
              <w:t xml:space="preserve">yber </w:t>
            </w:r>
            <w:r w:rsidR="002C7B96">
              <w:rPr>
                <w:sz w:val="22"/>
              </w:rPr>
              <w:t>o</w:t>
            </w:r>
            <w:r w:rsidR="001765C8" w:rsidRPr="001765C8">
              <w:rPr>
                <w:sz w:val="22"/>
              </w:rPr>
              <w:t xml:space="preserve">bservable Action instance) or could potentially be observed (in the case of a </w:t>
            </w:r>
            <w:r w:rsidR="002C7B96">
              <w:rPr>
                <w:sz w:val="22"/>
              </w:rPr>
              <w:t>c</w:t>
            </w:r>
            <w:r w:rsidR="001765C8" w:rsidRPr="001765C8">
              <w:rPr>
                <w:sz w:val="22"/>
              </w:rPr>
              <w:t xml:space="preserve">yber </w:t>
            </w:r>
            <w:r w:rsidR="002C7B96">
              <w:rPr>
                <w:sz w:val="22"/>
              </w:rPr>
              <w:t>o</w:t>
            </w:r>
            <w:r w:rsidR="001765C8" w:rsidRPr="001765C8">
              <w:rPr>
                <w:sz w:val="22"/>
              </w:rPr>
              <w:t>bservable Action pattern</w:t>
            </w:r>
            <w:r w:rsidR="001765C8">
              <w:rPr>
                <w:sz w:val="22"/>
              </w:rPr>
              <w:t>)</w:t>
            </w:r>
            <w:r w:rsidRPr="001765C8">
              <w:rPr>
                <w:sz w:val="22"/>
              </w:rPr>
              <w:t>. Examples</w:t>
            </w:r>
            <w:r w:rsidRPr="00DD25E1">
              <w:rPr>
                <w:sz w:val="22"/>
              </w:rPr>
              <w:t xml:space="preserve"> of details captured include </w:t>
            </w:r>
            <w:r w:rsidRPr="00DD25E1">
              <w:rPr>
                <w:rFonts w:ascii="Calibri" w:hAnsi="Calibri"/>
                <w:color w:val="000000"/>
                <w:sz w:val="22"/>
                <w:szCs w:val="22"/>
              </w:rPr>
              <w:t>identifying characteristics, time-related attributes, and a list of the tools used to collect the information.</w:t>
            </w:r>
          </w:p>
        </w:tc>
      </w:tr>
      <w:tr w:rsidR="004B2536" w14:paraId="41F66FB7" w14:textId="77777777" w:rsidTr="00392C6F">
        <w:trPr>
          <w:jc w:val="center"/>
        </w:trPr>
        <w:tc>
          <w:tcPr>
            <w:tcW w:w="2358" w:type="dxa"/>
            <w:shd w:val="clear" w:color="auto" w:fill="FFFFFF"/>
            <w:tcMar>
              <w:top w:w="100" w:type="dxa"/>
              <w:left w:w="100" w:type="dxa"/>
              <w:bottom w:w="100" w:type="dxa"/>
              <w:right w:w="100" w:type="dxa"/>
            </w:tcMar>
            <w:vAlign w:val="center"/>
          </w:tcPr>
          <w:p w14:paraId="73206F2C" w14:textId="77777777" w:rsidR="004B2536" w:rsidRDefault="004B2536" w:rsidP="00ED5DDC">
            <w:pPr>
              <w:rPr>
                <w:b/>
              </w:rPr>
            </w:pPr>
            <w:r>
              <w:rPr>
                <w:b/>
              </w:rPr>
              <w:t>Associated_Objects</w:t>
            </w:r>
          </w:p>
        </w:tc>
        <w:tc>
          <w:tcPr>
            <w:tcW w:w="2970" w:type="dxa"/>
            <w:shd w:val="clear" w:color="auto" w:fill="FFFFFF"/>
            <w:tcMar>
              <w:top w:w="100" w:type="dxa"/>
              <w:left w:w="100" w:type="dxa"/>
              <w:bottom w:w="100" w:type="dxa"/>
              <w:right w:w="100" w:type="dxa"/>
            </w:tcMar>
            <w:vAlign w:val="center"/>
          </w:tcPr>
          <w:p w14:paraId="3E55CE6A" w14:textId="77777777" w:rsidR="004B2536" w:rsidRDefault="004B2536" w:rsidP="00ED5DDC">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7CDC93D8"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3520AF6B" w14:textId="3D3D0E4A" w:rsidR="004B2536" w:rsidRPr="000068C2" w:rsidRDefault="004B2536" w:rsidP="007669FD">
            <w:pPr>
              <w:rPr>
                <w:sz w:val="22"/>
              </w:rPr>
            </w:pPr>
            <w:r w:rsidRPr="000068C2">
              <w:rPr>
                <w:sz w:val="22"/>
              </w:rPr>
              <w:t xml:space="preserve">The </w:t>
            </w:r>
            <w:r w:rsidRPr="000068C2">
              <w:rPr>
                <w:rFonts w:ascii="Courier New" w:hAnsi="Courier New" w:cs="Courier New"/>
                <w:sz w:val="22"/>
              </w:rPr>
              <w:t>Associated_Objects</w:t>
            </w:r>
            <w:r w:rsidRPr="000068C2">
              <w:rPr>
                <w:sz w:val="22"/>
              </w:rPr>
              <w:t xml:space="preserve"> property </w:t>
            </w:r>
            <w:r w:rsidR="007669FD" w:rsidRPr="000068C2">
              <w:rPr>
                <w:sz w:val="22"/>
              </w:rPr>
              <w:t>specifies a set of one or more cyber Objects relevant to the Action (initiating or affected by).</w:t>
            </w:r>
          </w:p>
        </w:tc>
      </w:tr>
      <w:tr w:rsidR="004B2536" w14:paraId="04B7BB9F" w14:textId="77777777" w:rsidTr="00392C6F">
        <w:trPr>
          <w:jc w:val="center"/>
        </w:trPr>
        <w:tc>
          <w:tcPr>
            <w:tcW w:w="2358" w:type="dxa"/>
            <w:shd w:val="clear" w:color="auto" w:fill="FFFFFF"/>
            <w:tcMar>
              <w:top w:w="100" w:type="dxa"/>
              <w:left w:w="100" w:type="dxa"/>
              <w:bottom w:w="100" w:type="dxa"/>
              <w:right w:w="100" w:type="dxa"/>
            </w:tcMar>
            <w:vAlign w:val="center"/>
          </w:tcPr>
          <w:p w14:paraId="2628A323" w14:textId="77777777" w:rsidR="004B2536" w:rsidRDefault="004B2536" w:rsidP="00ED5DDC">
            <w:pPr>
              <w:rPr>
                <w:b/>
              </w:rPr>
            </w:pPr>
            <w:r>
              <w:rPr>
                <w:b/>
              </w:rPr>
              <w:lastRenderedPageBreak/>
              <w:t>Relationships</w:t>
            </w:r>
          </w:p>
        </w:tc>
        <w:tc>
          <w:tcPr>
            <w:tcW w:w="2970" w:type="dxa"/>
            <w:shd w:val="clear" w:color="auto" w:fill="FFFFFF"/>
            <w:tcMar>
              <w:top w:w="100" w:type="dxa"/>
              <w:left w:w="100" w:type="dxa"/>
              <w:bottom w:w="100" w:type="dxa"/>
              <w:right w:w="100" w:type="dxa"/>
            </w:tcMar>
            <w:vAlign w:val="center"/>
          </w:tcPr>
          <w:p w14:paraId="00073F86" w14:textId="77777777" w:rsidR="004B2536" w:rsidRDefault="004B2536" w:rsidP="00ED5DDC">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11CA7EF" w14:textId="77777777" w:rsidR="004B2536" w:rsidRPr="000068C2" w:rsidRDefault="004B2536" w:rsidP="00ED5DDC">
            <w:pPr>
              <w:jc w:val="center"/>
            </w:pPr>
            <w:r w:rsidRPr="000068C2">
              <w:t>0..1</w:t>
            </w:r>
          </w:p>
        </w:tc>
        <w:tc>
          <w:tcPr>
            <w:tcW w:w="6498" w:type="dxa"/>
            <w:shd w:val="clear" w:color="auto" w:fill="FFFFFF"/>
            <w:tcMar>
              <w:top w:w="100" w:type="dxa"/>
              <w:left w:w="100" w:type="dxa"/>
              <w:bottom w:w="100" w:type="dxa"/>
              <w:right w:w="100" w:type="dxa"/>
            </w:tcMar>
            <w:vAlign w:val="center"/>
          </w:tcPr>
          <w:p w14:paraId="336354C4" w14:textId="3F3620D5" w:rsidR="004B2536" w:rsidRPr="000735A7" w:rsidRDefault="004B2536" w:rsidP="00392C6F">
            <w:pPr>
              <w:rPr>
                <w:sz w:val="22"/>
              </w:rPr>
            </w:pPr>
            <w:r w:rsidRPr="000735A7">
              <w:rPr>
                <w:sz w:val="22"/>
              </w:rPr>
              <w:t xml:space="preserve">The </w:t>
            </w:r>
            <w:r w:rsidRPr="000735A7">
              <w:rPr>
                <w:rFonts w:ascii="Courier New" w:hAnsi="Courier New" w:cs="Courier New"/>
                <w:sz w:val="22"/>
              </w:rPr>
              <w:t>Relationships</w:t>
            </w:r>
            <w:r w:rsidRPr="000735A7">
              <w:rPr>
                <w:sz w:val="22"/>
              </w:rPr>
              <w:t xml:space="preserve"> property </w:t>
            </w:r>
            <w:r w:rsidR="00392C6F" w:rsidRPr="000735A7">
              <w:t>specifies a set of one or more relationships between this Action and other Actions</w:t>
            </w:r>
            <w:r w:rsidRPr="000735A7">
              <w:rPr>
                <w:sz w:val="22"/>
              </w:rPr>
              <w:t>.</w:t>
            </w:r>
          </w:p>
        </w:tc>
      </w:tr>
      <w:tr w:rsidR="004B2536" w14:paraId="132D14F8" w14:textId="77777777" w:rsidTr="00392C6F">
        <w:trPr>
          <w:jc w:val="center"/>
        </w:trPr>
        <w:tc>
          <w:tcPr>
            <w:tcW w:w="2358" w:type="dxa"/>
            <w:shd w:val="clear" w:color="auto" w:fill="FFFFFF"/>
            <w:tcMar>
              <w:top w:w="100" w:type="dxa"/>
              <w:left w:w="100" w:type="dxa"/>
              <w:bottom w:w="100" w:type="dxa"/>
              <w:right w:w="100" w:type="dxa"/>
            </w:tcMar>
            <w:vAlign w:val="center"/>
          </w:tcPr>
          <w:p w14:paraId="17A58321" w14:textId="77777777" w:rsidR="004B2536" w:rsidRDefault="004B2536" w:rsidP="00ED5DDC">
            <w:pPr>
              <w:rPr>
                <w:b/>
              </w:rPr>
            </w:pPr>
            <w:r>
              <w:rPr>
                <w:b/>
              </w:rPr>
              <w:t>Frequency</w:t>
            </w:r>
          </w:p>
        </w:tc>
        <w:tc>
          <w:tcPr>
            <w:tcW w:w="2970" w:type="dxa"/>
            <w:shd w:val="clear" w:color="auto" w:fill="FFFFFF"/>
            <w:tcMar>
              <w:top w:w="100" w:type="dxa"/>
              <w:left w:w="100" w:type="dxa"/>
              <w:bottom w:w="100" w:type="dxa"/>
              <w:right w:w="100" w:type="dxa"/>
            </w:tcMar>
            <w:vAlign w:val="center"/>
          </w:tcPr>
          <w:p w14:paraId="43A43D97" w14:textId="77777777" w:rsidR="004B2536" w:rsidRDefault="004B2536" w:rsidP="00ED5DDC">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0EDB90F7" w14:textId="77777777" w:rsidR="004B2536" w:rsidRDefault="004B2536" w:rsidP="00ED5DDC">
            <w:pPr>
              <w:jc w:val="center"/>
            </w:pPr>
            <w:r>
              <w:t>0..1</w:t>
            </w:r>
          </w:p>
        </w:tc>
        <w:tc>
          <w:tcPr>
            <w:tcW w:w="6498" w:type="dxa"/>
            <w:shd w:val="clear" w:color="auto" w:fill="FFFFFF"/>
            <w:tcMar>
              <w:top w:w="100" w:type="dxa"/>
              <w:left w:w="100" w:type="dxa"/>
              <w:bottom w:w="100" w:type="dxa"/>
              <w:right w:w="100" w:type="dxa"/>
            </w:tcMar>
            <w:vAlign w:val="center"/>
          </w:tcPr>
          <w:p w14:paraId="185515AC" w14:textId="7D7C591F" w:rsidR="004B2536" w:rsidRPr="000735A7" w:rsidRDefault="004B2536" w:rsidP="000735A7">
            <w:pPr>
              <w:rPr>
                <w:sz w:val="22"/>
              </w:rPr>
            </w:pPr>
            <w:r w:rsidRPr="000735A7">
              <w:rPr>
                <w:sz w:val="22"/>
              </w:rPr>
              <w:t xml:space="preserve">The </w:t>
            </w:r>
            <w:r w:rsidRPr="000735A7">
              <w:rPr>
                <w:rFonts w:ascii="Courier New" w:hAnsi="Courier New" w:cs="Courier New"/>
                <w:sz w:val="22"/>
              </w:rPr>
              <w:t>Frequency</w:t>
            </w:r>
            <w:r w:rsidRPr="000735A7">
              <w:rPr>
                <w:sz w:val="22"/>
              </w:rPr>
              <w:t xml:space="preserve"> property </w:t>
            </w:r>
            <w:r w:rsidR="000735A7" w:rsidRPr="000735A7">
              <w:rPr>
                <w:sz w:val="22"/>
              </w:rPr>
              <w:t>characterizes the frequency of the Action.</w:t>
            </w:r>
          </w:p>
        </w:tc>
      </w:tr>
    </w:tbl>
    <w:p w14:paraId="39E7585F" w14:textId="77777777" w:rsidR="004079A3" w:rsidRDefault="004079A3" w:rsidP="00B259AF">
      <w:pPr>
        <w:pStyle w:val="Heading3"/>
      </w:pPr>
      <w:bookmarkStart w:id="54" w:name="_Toc426119883"/>
      <w:r>
        <w:t>EventType Class</w:t>
      </w:r>
      <w:bookmarkEnd w:id="54"/>
    </w:p>
    <w:p w14:paraId="7B361132" w14:textId="2E06B2D2" w:rsidR="004079A3" w:rsidRPr="000068C2" w:rsidRDefault="004079A3" w:rsidP="00696EDC">
      <w:pPr>
        <w:spacing w:after="240"/>
      </w:pPr>
      <w:r w:rsidRPr="000068C2">
        <w:t xml:space="preserve">The </w:t>
      </w:r>
      <w:r w:rsidRPr="000068C2">
        <w:rPr>
          <w:rFonts w:ascii="Courier New" w:hAnsi="Courier New" w:cs="Courier New"/>
        </w:rPr>
        <w:t>EventType</w:t>
      </w:r>
      <w:r w:rsidRPr="000068C2">
        <w:t xml:space="preserve"> </w:t>
      </w:r>
      <w:r w:rsidR="00CE0998" w:rsidRPr="000068C2">
        <w:t xml:space="preserve">class </w:t>
      </w:r>
      <w:r w:rsidR="00AD45BE" w:rsidRPr="000068C2">
        <w:t>characterizes</w:t>
      </w:r>
      <w:r w:rsidRPr="000068C2">
        <w:t xml:space="preserve"> a cyber observable </w:t>
      </w:r>
      <w:r w:rsidR="00AD45BE" w:rsidRPr="000068C2">
        <w:t>E</w:t>
      </w:r>
      <w:r w:rsidRPr="000068C2">
        <w:t>vent</w:t>
      </w:r>
      <w:r w:rsidR="00AD45BE" w:rsidRPr="000068C2">
        <w:t xml:space="preserve">, which is a set of </w:t>
      </w:r>
      <w:r w:rsidRPr="000068C2">
        <w:t xml:space="preserve">specific </w:t>
      </w:r>
      <w:r w:rsidR="00AD45BE" w:rsidRPr="000068C2">
        <w:t>A</w:t>
      </w:r>
      <w:r w:rsidRPr="000068C2">
        <w:t xml:space="preserve">ction(s) taken against specific cyber relevant </w:t>
      </w:r>
      <w:r w:rsidR="00AD45BE" w:rsidRPr="000068C2">
        <w:t>O</w:t>
      </w:r>
      <w:r w:rsidRPr="000068C2">
        <w:t>bjects</w:t>
      </w:r>
      <w:r w:rsidR="001127F4" w:rsidRPr="000068C2">
        <w:t>. Examples of E</w:t>
      </w:r>
      <w:r w:rsidR="00AD45BE" w:rsidRPr="000068C2">
        <w:t xml:space="preserve">vents include: </w:t>
      </w:r>
      <w:r w:rsidRPr="000068C2">
        <w:t>a file is deleted, a registry key is created</w:t>
      </w:r>
      <w:r w:rsidR="00AD45BE" w:rsidRPr="000068C2">
        <w:t>,</w:t>
      </w:r>
      <w:r w:rsidRPr="000068C2">
        <w:t xml:space="preserve"> or an HTTP Get Request is received.</w:t>
      </w:r>
    </w:p>
    <w:p w14:paraId="643E9F73" w14:textId="7AC33697" w:rsidR="004079A3" w:rsidRPr="000068C2" w:rsidRDefault="00696EDC" w:rsidP="00696EDC">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w:t>
      </w:r>
      <w:r w:rsidRPr="000068C2">
        <w:rPr>
          <w:b/>
        </w:rPr>
        <w:fldChar w:fldCharType="end"/>
      </w:r>
      <w:r w:rsidRPr="000068C2">
        <w:t xml:space="preserve">. </w:t>
      </w:r>
      <w:r w:rsidR="004079A3" w:rsidRPr="000068C2">
        <w:t xml:space="preserve">Properties of the </w:t>
      </w:r>
      <w:r w:rsidR="004079A3" w:rsidRPr="000068C2">
        <w:rPr>
          <w:rFonts w:ascii="Courier New" w:eastAsia="Courier New" w:hAnsi="Courier New" w:cs="Courier New"/>
        </w:rPr>
        <w:t>EventType</w:t>
      </w:r>
      <w:r w:rsidR="004079A3"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079A3" w:rsidRPr="000068C2" w14:paraId="119A2BE9" w14:textId="77777777" w:rsidTr="00885608">
        <w:trPr>
          <w:jc w:val="center"/>
        </w:trPr>
        <w:tc>
          <w:tcPr>
            <w:tcW w:w="2358" w:type="dxa"/>
            <w:shd w:val="clear" w:color="auto" w:fill="BFBFBF"/>
            <w:tcMar>
              <w:top w:w="100" w:type="dxa"/>
              <w:left w:w="100" w:type="dxa"/>
              <w:bottom w:w="100" w:type="dxa"/>
              <w:right w:w="100" w:type="dxa"/>
            </w:tcMar>
            <w:vAlign w:val="center"/>
          </w:tcPr>
          <w:p w14:paraId="5177FB62" w14:textId="77777777" w:rsidR="004079A3" w:rsidRPr="000068C2" w:rsidRDefault="004079A3" w:rsidP="00885608">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02F3BB11" w14:textId="77777777" w:rsidR="004079A3" w:rsidRPr="000068C2" w:rsidRDefault="004079A3" w:rsidP="00885608">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B5C3432" w14:textId="77777777" w:rsidR="004079A3" w:rsidRPr="000068C2" w:rsidRDefault="004079A3" w:rsidP="00885608">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B4B44C5" w14:textId="77777777" w:rsidR="004079A3" w:rsidRPr="000068C2" w:rsidRDefault="004079A3" w:rsidP="00885608">
            <w:pPr>
              <w:rPr>
                <w:b/>
                <w:color w:val="000000"/>
              </w:rPr>
            </w:pPr>
            <w:r w:rsidRPr="000068C2">
              <w:rPr>
                <w:b/>
                <w:color w:val="000000"/>
              </w:rPr>
              <w:t>Description</w:t>
            </w:r>
          </w:p>
        </w:tc>
      </w:tr>
      <w:tr w:rsidR="004079A3" w:rsidRPr="000068C2" w14:paraId="6FD1716D" w14:textId="77777777" w:rsidTr="00885608">
        <w:trPr>
          <w:jc w:val="center"/>
        </w:trPr>
        <w:tc>
          <w:tcPr>
            <w:tcW w:w="2358" w:type="dxa"/>
            <w:shd w:val="clear" w:color="auto" w:fill="FFFFFF"/>
            <w:tcMar>
              <w:top w:w="100" w:type="dxa"/>
              <w:left w:w="100" w:type="dxa"/>
              <w:bottom w:w="100" w:type="dxa"/>
              <w:right w:w="100" w:type="dxa"/>
            </w:tcMar>
            <w:vAlign w:val="center"/>
          </w:tcPr>
          <w:p w14:paraId="62934450" w14:textId="77777777" w:rsidR="004079A3" w:rsidRPr="000068C2" w:rsidRDefault="004079A3" w:rsidP="00885608">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74DE0E47" w14:textId="77777777" w:rsidR="002948DE" w:rsidRPr="000068C2" w:rsidRDefault="004079A3" w:rsidP="00885608">
            <w:pPr>
              <w:pStyle w:val="UMLTableType"/>
              <w:contextualSpacing w:val="0"/>
            </w:pPr>
            <w:r w:rsidRPr="000068C2">
              <w:t>basicDataTypes:</w:t>
            </w:r>
          </w:p>
          <w:p w14:paraId="46B09385" w14:textId="05D6B01C" w:rsidR="004079A3" w:rsidRPr="000068C2" w:rsidRDefault="004079A3" w:rsidP="00885608">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F1822B7"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5BF8B8AB" w14:textId="77777777" w:rsidR="004079A3" w:rsidRPr="000068C2" w:rsidRDefault="004079A3" w:rsidP="00885608">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Event.</w:t>
            </w:r>
          </w:p>
        </w:tc>
      </w:tr>
      <w:tr w:rsidR="004079A3" w:rsidRPr="000068C2" w14:paraId="13E7E2DC" w14:textId="77777777" w:rsidTr="00885608">
        <w:trPr>
          <w:jc w:val="center"/>
        </w:trPr>
        <w:tc>
          <w:tcPr>
            <w:tcW w:w="2358" w:type="dxa"/>
            <w:shd w:val="clear" w:color="auto" w:fill="FFFFFF"/>
            <w:tcMar>
              <w:top w:w="100" w:type="dxa"/>
              <w:left w:w="100" w:type="dxa"/>
              <w:bottom w:w="100" w:type="dxa"/>
              <w:right w:w="100" w:type="dxa"/>
            </w:tcMar>
            <w:vAlign w:val="center"/>
          </w:tcPr>
          <w:p w14:paraId="50F965B9" w14:textId="77777777" w:rsidR="004079A3" w:rsidRPr="000068C2" w:rsidRDefault="004079A3" w:rsidP="00885608">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182ECE75" w14:textId="77777777" w:rsidR="002948DE" w:rsidRPr="000068C2" w:rsidRDefault="004079A3" w:rsidP="00885608">
            <w:pPr>
              <w:pStyle w:val="UMLTableType"/>
              <w:contextualSpacing w:val="0"/>
            </w:pPr>
            <w:r w:rsidRPr="000068C2">
              <w:t>basicDataTypes:</w:t>
            </w:r>
          </w:p>
          <w:p w14:paraId="0AC03F41" w14:textId="56B31F64" w:rsidR="004079A3" w:rsidRPr="000068C2" w:rsidRDefault="004079A3" w:rsidP="00885608">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C475A50"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28605D4C" w14:textId="494BE68D" w:rsidR="004079A3" w:rsidRPr="000068C2" w:rsidRDefault="00CE0998" w:rsidP="00885608">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Event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EventType</w:t>
            </w:r>
            <w:r w:rsidRPr="000068C2">
              <w:rPr>
                <w:sz w:val="22"/>
                <w:szCs w:val="22"/>
              </w:rPr>
              <w:t xml:space="preserve"> class SHOULD NOT hold any content.</w:t>
            </w:r>
          </w:p>
        </w:tc>
      </w:tr>
      <w:tr w:rsidR="004079A3" w:rsidRPr="000068C2" w14:paraId="6F523CE8" w14:textId="77777777" w:rsidTr="00885608">
        <w:trPr>
          <w:jc w:val="center"/>
        </w:trPr>
        <w:tc>
          <w:tcPr>
            <w:tcW w:w="2358" w:type="dxa"/>
            <w:shd w:val="clear" w:color="auto" w:fill="FFFFFF"/>
            <w:tcMar>
              <w:top w:w="100" w:type="dxa"/>
              <w:left w:w="100" w:type="dxa"/>
              <w:bottom w:w="100" w:type="dxa"/>
              <w:right w:w="100" w:type="dxa"/>
            </w:tcMar>
            <w:vAlign w:val="center"/>
          </w:tcPr>
          <w:p w14:paraId="41F6D8E1" w14:textId="77777777" w:rsidR="004079A3" w:rsidRPr="000068C2" w:rsidRDefault="004079A3" w:rsidP="00885608">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03E83252" w14:textId="77777777" w:rsidR="002948DE" w:rsidRPr="000068C2" w:rsidRDefault="004079A3" w:rsidP="00885608">
            <w:pPr>
              <w:pStyle w:val="UMLTableType"/>
              <w:contextualSpacing w:val="0"/>
            </w:pPr>
            <w:r w:rsidRPr="000068C2">
              <w:t>cyboxCommon:</w:t>
            </w:r>
          </w:p>
          <w:p w14:paraId="35EB0A1A" w14:textId="7DDF26BD" w:rsidR="004079A3" w:rsidRPr="000068C2" w:rsidRDefault="004079A3" w:rsidP="0088560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4EF6389"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3ECA3B50" w14:textId="7720EB07" w:rsidR="004079A3" w:rsidRPr="000068C2" w:rsidRDefault="004079A3" w:rsidP="00C7766F">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w:t>
            </w:r>
            <w:r w:rsidR="00DE1EE6" w:rsidRPr="000068C2">
              <w:rPr>
                <w:sz w:val="22"/>
              </w:rPr>
              <w:t xml:space="preserve"> specifies the type of the Event</w:t>
            </w:r>
            <w:r w:rsidRPr="000068C2">
              <w:rPr>
                <w:sz w:val="22"/>
              </w:rPr>
              <w:t xml:space="preserve">. Examples of potential </w:t>
            </w:r>
            <w:r w:rsidR="00374E72" w:rsidRPr="000068C2">
              <w:rPr>
                <w:sz w:val="22"/>
              </w:rPr>
              <w:t xml:space="preserve">types include </w:t>
            </w:r>
            <w:r w:rsidR="00374E72" w:rsidRPr="000068C2">
              <w:rPr>
                <w:i/>
                <w:sz w:val="22"/>
              </w:rPr>
              <w:t>http traffic, socket operations</w:t>
            </w:r>
            <w:r w:rsidR="00374E72" w:rsidRPr="000068C2">
              <w:rPr>
                <w:sz w:val="22"/>
              </w:rPr>
              <w:t xml:space="preserve">, and </w:t>
            </w:r>
            <w:r w:rsidR="00374E72" w:rsidRPr="000068C2">
              <w:rPr>
                <w:i/>
                <w:sz w:val="22"/>
              </w:rPr>
              <w:t>autorun</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 xml:space="preserve">CybOX </w:t>
            </w:r>
            <w:r w:rsidRPr="000068C2">
              <w:rPr>
                <w:sz w:val="22"/>
              </w:rPr>
              <w:t>default vocabulary class for use in the property is</w:t>
            </w:r>
            <w:r w:rsidR="00374E72" w:rsidRPr="000068C2">
              <w:rPr>
                <w:sz w:val="22"/>
              </w:rPr>
              <w:t xml:space="preserve"> ‘</w:t>
            </w:r>
            <w:r w:rsidR="00374E72" w:rsidRPr="000068C2">
              <w:rPr>
                <w:i/>
                <w:sz w:val="22"/>
              </w:rPr>
              <w:t>EventTypeVocab-1.0.1’</w:t>
            </w:r>
            <w:r w:rsidRPr="000068C2">
              <w:rPr>
                <w:sz w:val="22"/>
              </w:rPr>
              <w:t>.</w:t>
            </w:r>
          </w:p>
        </w:tc>
      </w:tr>
      <w:tr w:rsidR="004079A3" w14:paraId="188D533D" w14:textId="77777777" w:rsidTr="00885608">
        <w:trPr>
          <w:jc w:val="center"/>
        </w:trPr>
        <w:tc>
          <w:tcPr>
            <w:tcW w:w="2358" w:type="dxa"/>
            <w:shd w:val="clear" w:color="auto" w:fill="FFFFFF"/>
            <w:tcMar>
              <w:top w:w="100" w:type="dxa"/>
              <w:left w:w="100" w:type="dxa"/>
              <w:bottom w:w="100" w:type="dxa"/>
              <w:right w:w="100" w:type="dxa"/>
            </w:tcMar>
            <w:vAlign w:val="center"/>
          </w:tcPr>
          <w:p w14:paraId="40F7901C" w14:textId="77777777" w:rsidR="004079A3" w:rsidRPr="000068C2" w:rsidRDefault="004079A3" w:rsidP="00885608">
            <w:pPr>
              <w:rPr>
                <w:b/>
              </w:rPr>
            </w:pPr>
            <w:r w:rsidRPr="000068C2">
              <w:rPr>
                <w:b/>
              </w:rPr>
              <w:lastRenderedPageBreak/>
              <w:t>Description</w:t>
            </w:r>
          </w:p>
        </w:tc>
        <w:tc>
          <w:tcPr>
            <w:tcW w:w="2610" w:type="dxa"/>
            <w:shd w:val="clear" w:color="auto" w:fill="FFFFFF"/>
            <w:tcMar>
              <w:top w:w="100" w:type="dxa"/>
              <w:left w:w="100" w:type="dxa"/>
              <w:bottom w:w="100" w:type="dxa"/>
              <w:right w:w="100" w:type="dxa"/>
            </w:tcMar>
            <w:vAlign w:val="center"/>
          </w:tcPr>
          <w:p w14:paraId="16999596" w14:textId="77777777" w:rsidR="002948DE" w:rsidRPr="000068C2" w:rsidRDefault="004079A3" w:rsidP="00885608">
            <w:pPr>
              <w:pStyle w:val="UMLTableType"/>
              <w:contextualSpacing w:val="0"/>
            </w:pPr>
            <w:r w:rsidRPr="000068C2">
              <w:t>cyboxCommon:</w:t>
            </w:r>
          </w:p>
          <w:p w14:paraId="74605783" w14:textId="1D0C5F28" w:rsidR="004079A3" w:rsidRPr="000068C2" w:rsidRDefault="004079A3" w:rsidP="00885608">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2F0A3886"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362730F1" w14:textId="5A350293" w:rsidR="00982EC6" w:rsidRDefault="004079A3" w:rsidP="00885608">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Event. Any length is permitted. Optional 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4079A3" w14:paraId="086D9AF8" w14:textId="77777777" w:rsidTr="00885608">
        <w:trPr>
          <w:jc w:val="center"/>
        </w:trPr>
        <w:tc>
          <w:tcPr>
            <w:tcW w:w="2358" w:type="dxa"/>
            <w:shd w:val="clear" w:color="auto" w:fill="FFFFFF"/>
            <w:tcMar>
              <w:top w:w="100" w:type="dxa"/>
              <w:left w:w="100" w:type="dxa"/>
              <w:bottom w:w="100" w:type="dxa"/>
              <w:right w:w="100" w:type="dxa"/>
            </w:tcMar>
            <w:vAlign w:val="center"/>
          </w:tcPr>
          <w:p w14:paraId="00BEFBCB" w14:textId="77777777" w:rsidR="004079A3" w:rsidRDefault="004079A3" w:rsidP="00885608">
            <w:pPr>
              <w:rPr>
                <w:b/>
              </w:rPr>
            </w:pPr>
            <w:r>
              <w:rPr>
                <w:b/>
              </w:rPr>
              <w:t>Observation_Method</w:t>
            </w:r>
          </w:p>
        </w:tc>
        <w:tc>
          <w:tcPr>
            <w:tcW w:w="2610" w:type="dxa"/>
            <w:shd w:val="clear" w:color="auto" w:fill="FFFFFF"/>
            <w:tcMar>
              <w:top w:w="100" w:type="dxa"/>
              <w:left w:w="100" w:type="dxa"/>
              <w:bottom w:w="100" w:type="dxa"/>
              <w:right w:w="100" w:type="dxa"/>
            </w:tcMar>
            <w:vAlign w:val="center"/>
          </w:tcPr>
          <w:p w14:paraId="7EAB35D4" w14:textId="77777777" w:rsidR="002948DE" w:rsidRDefault="004079A3" w:rsidP="00885608">
            <w:pPr>
              <w:pStyle w:val="UMLTableType"/>
              <w:contextualSpacing w:val="0"/>
            </w:pPr>
            <w:r>
              <w:t>cyboxCommon:</w:t>
            </w:r>
          </w:p>
          <w:p w14:paraId="39CE49CD" w14:textId="093CFDFB" w:rsidR="004079A3" w:rsidRDefault="004079A3" w:rsidP="00885608">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39F21A03"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17DCB08C" w14:textId="691DEE73" w:rsidR="00A75C02" w:rsidRDefault="00A75C02" w:rsidP="002C7B96">
            <w:pPr>
              <w:rPr>
                <w:sz w:val="22"/>
              </w:rPr>
            </w:pPr>
            <w:r w:rsidRPr="00DD25E1">
              <w:rPr>
                <w:sz w:val="22"/>
              </w:rPr>
              <w:t xml:space="preserve">The </w:t>
            </w:r>
            <w:r>
              <w:rPr>
                <w:rFonts w:ascii="Courier New" w:hAnsi="Courier New" w:cs="Courier New"/>
                <w:sz w:val="22"/>
              </w:rPr>
              <w:t>Observation</w:t>
            </w:r>
            <w:r w:rsidRPr="00DD25E1">
              <w:rPr>
                <w:rFonts w:ascii="Courier New" w:hAnsi="Courier New" w:cs="Courier New"/>
                <w:sz w:val="22"/>
              </w:rPr>
              <w:t>_Method</w:t>
            </w:r>
            <w:r w:rsidRPr="00DD25E1">
              <w:rPr>
                <w:sz w:val="22"/>
              </w:rPr>
              <w:t xml:space="preserve"> property </w:t>
            </w:r>
            <w:r w:rsidRPr="00A75C02">
              <w:rPr>
                <w:sz w:val="22"/>
              </w:rPr>
              <w:t xml:space="preserve">characterizes how </w:t>
            </w:r>
            <w:r w:rsidRPr="00A75C02">
              <w:rPr>
                <w:sz w:val="22"/>
              </w:rPr>
              <w:t>the</w:t>
            </w:r>
            <w:r w:rsidRPr="00A75C02">
              <w:rPr>
                <w:sz w:val="22"/>
              </w:rPr>
              <w:t xml:space="preserve"> Event was observed (in the case of a </w:t>
            </w:r>
            <w:r w:rsidR="002C7B96">
              <w:rPr>
                <w:sz w:val="22"/>
              </w:rPr>
              <w:t>c</w:t>
            </w:r>
            <w:r w:rsidRPr="00A75C02">
              <w:rPr>
                <w:sz w:val="22"/>
              </w:rPr>
              <w:t xml:space="preserve">yber </w:t>
            </w:r>
            <w:r w:rsidR="002C7B96">
              <w:rPr>
                <w:sz w:val="22"/>
              </w:rPr>
              <w:t>o</w:t>
            </w:r>
            <w:r w:rsidRPr="00A75C02">
              <w:rPr>
                <w:sz w:val="22"/>
              </w:rPr>
              <w:t xml:space="preserve">bservable Event instance) or could potentially be observed (in the case of a </w:t>
            </w:r>
            <w:r w:rsidR="002C7B96">
              <w:rPr>
                <w:sz w:val="22"/>
              </w:rPr>
              <w:t>c</w:t>
            </w:r>
            <w:r w:rsidRPr="00A75C02">
              <w:rPr>
                <w:sz w:val="22"/>
              </w:rPr>
              <w:t xml:space="preserve">yber </w:t>
            </w:r>
            <w:r w:rsidR="002C7B96">
              <w:rPr>
                <w:sz w:val="22"/>
              </w:rPr>
              <w:t>o</w:t>
            </w:r>
            <w:r w:rsidRPr="00A75C02">
              <w:rPr>
                <w:sz w:val="22"/>
              </w:rPr>
              <w:t xml:space="preserve">bservable Event pattern). Examples of details captured include </w:t>
            </w:r>
            <w:r w:rsidRPr="00A75C02">
              <w:rPr>
                <w:rFonts w:ascii="Calibri" w:hAnsi="Calibri"/>
                <w:color w:val="000000"/>
                <w:sz w:val="22"/>
                <w:szCs w:val="22"/>
              </w:rPr>
              <w:t>identifying characteristics, time-related attributes, and a list of the tools used to collect the</w:t>
            </w:r>
            <w:r w:rsidRPr="00DD25E1">
              <w:rPr>
                <w:rFonts w:ascii="Calibri" w:hAnsi="Calibri"/>
                <w:color w:val="000000"/>
                <w:sz w:val="22"/>
                <w:szCs w:val="22"/>
              </w:rPr>
              <w:t xml:space="preserve"> information</w:t>
            </w:r>
          </w:p>
        </w:tc>
      </w:tr>
      <w:tr w:rsidR="004079A3" w14:paraId="6598EFD4" w14:textId="77777777" w:rsidTr="00885608">
        <w:trPr>
          <w:jc w:val="center"/>
        </w:trPr>
        <w:tc>
          <w:tcPr>
            <w:tcW w:w="2358" w:type="dxa"/>
            <w:shd w:val="clear" w:color="auto" w:fill="FFFFFF"/>
            <w:tcMar>
              <w:top w:w="100" w:type="dxa"/>
              <w:left w:w="100" w:type="dxa"/>
              <w:bottom w:w="100" w:type="dxa"/>
              <w:right w:w="100" w:type="dxa"/>
            </w:tcMar>
            <w:vAlign w:val="center"/>
          </w:tcPr>
          <w:p w14:paraId="6FDEC0BB" w14:textId="77777777" w:rsidR="004079A3" w:rsidRPr="000068C2" w:rsidRDefault="004079A3" w:rsidP="00885608">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F94BF51" w14:textId="77777777" w:rsidR="004079A3" w:rsidRPr="000068C2" w:rsidRDefault="004079A3" w:rsidP="00885608">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187C6A28" w14:textId="77777777" w:rsidR="004079A3" w:rsidRPr="000068C2" w:rsidRDefault="004079A3" w:rsidP="00885608">
            <w:pPr>
              <w:jc w:val="center"/>
            </w:pPr>
            <w:r w:rsidRPr="000068C2">
              <w:t>0..1</w:t>
            </w:r>
          </w:p>
        </w:tc>
        <w:tc>
          <w:tcPr>
            <w:tcW w:w="6858" w:type="dxa"/>
            <w:shd w:val="clear" w:color="auto" w:fill="FFFFFF"/>
            <w:tcMar>
              <w:top w:w="100" w:type="dxa"/>
              <w:left w:w="100" w:type="dxa"/>
              <w:bottom w:w="100" w:type="dxa"/>
              <w:right w:w="100" w:type="dxa"/>
            </w:tcMar>
            <w:vAlign w:val="center"/>
          </w:tcPr>
          <w:p w14:paraId="7801514D" w14:textId="4052576D" w:rsidR="004079A3" w:rsidRPr="000068C2" w:rsidRDefault="004079A3" w:rsidP="00D7259B">
            <w:pPr>
              <w:rPr>
                <w:sz w:val="22"/>
              </w:rPr>
            </w:pPr>
            <w:r w:rsidRPr="000068C2">
              <w:rPr>
                <w:sz w:val="22"/>
              </w:rPr>
              <w:t xml:space="preserve">The </w:t>
            </w:r>
            <w:r w:rsidRPr="000068C2">
              <w:rPr>
                <w:rFonts w:ascii="Courier New" w:hAnsi="Courier New" w:cs="Courier New"/>
                <w:sz w:val="22"/>
              </w:rPr>
              <w:t>Actions</w:t>
            </w:r>
            <w:r w:rsidRPr="000068C2">
              <w:rPr>
                <w:sz w:val="22"/>
              </w:rPr>
              <w:t xml:space="preserve"> property </w:t>
            </w:r>
            <w:r w:rsidR="007C4090" w:rsidRPr="000068C2">
              <w:rPr>
                <w:sz w:val="22"/>
              </w:rPr>
              <w:t xml:space="preserve">specifies a set of one or more Actions </w:t>
            </w:r>
            <w:r w:rsidR="00D7259B" w:rsidRPr="000068C2">
              <w:rPr>
                <w:sz w:val="22"/>
              </w:rPr>
              <w:t>that compose the Event</w:t>
            </w:r>
            <w:r w:rsidRPr="000068C2">
              <w:rPr>
                <w:sz w:val="22"/>
              </w:rPr>
              <w:t>.</w:t>
            </w:r>
          </w:p>
        </w:tc>
      </w:tr>
      <w:tr w:rsidR="004079A3" w14:paraId="7E8F1033" w14:textId="77777777" w:rsidTr="00885608">
        <w:trPr>
          <w:jc w:val="center"/>
        </w:trPr>
        <w:tc>
          <w:tcPr>
            <w:tcW w:w="2358" w:type="dxa"/>
            <w:shd w:val="clear" w:color="auto" w:fill="FFFFFF"/>
            <w:tcMar>
              <w:top w:w="100" w:type="dxa"/>
              <w:left w:w="100" w:type="dxa"/>
              <w:bottom w:w="100" w:type="dxa"/>
              <w:right w:w="100" w:type="dxa"/>
            </w:tcMar>
            <w:vAlign w:val="center"/>
          </w:tcPr>
          <w:p w14:paraId="373597C5" w14:textId="77777777" w:rsidR="004079A3" w:rsidRDefault="004079A3" w:rsidP="00885608">
            <w:pPr>
              <w:rPr>
                <w:b/>
              </w:rPr>
            </w:pPr>
            <w:r>
              <w:rPr>
                <w:b/>
              </w:rPr>
              <w:t>Location</w:t>
            </w:r>
          </w:p>
        </w:tc>
        <w:tc>
          <w:tcPr>
            <w:tcW w:w="2610" w:type="dxa"/>
            <w:shd w:val="clear" w:color="auto" w:fill="FFFFFF"/>
            <w:tcMar>
              <w:top w:w="100" w:type="dxa"/>
              <w:left w:w="100" w:type="dxa"/>
              <w:bottom w:w="100" w:type="dxa"/>
              <w:right w:w="100" w:type="dxa"/>
            </w:tcMar>
            <w:vAlign w:val="center"/>
          </w:tcPr>
          <w:p w14:paraId="30C824B5" w14:textId="77777777" w:rsidR="002948DE" w:rsidRDefault="004079A3" w:rsidP="00885608">
            <w:pPr>
              <w:pStyle w:val="UMLTableType"/>
              <w:contextualSpacing w:val="0"/>
            </w:pPr>
            <w:r>
              <w:t>cyboxCommon:</w:t>
            </w:r>
          </w:p>
          <w:p w14:paraId="1E0C2ECB" w14:textId="09350461" w:rsidR="004079A3" w:rsidRDefault="004079A3" w:rsidP="00885608">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546BED7F"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4B83137A" w14:textId="61B46544" w:rsidR="004079A3" w:rsidRPr="004205C4" w:rsidRDefault="00665B2D" w:rsidP="00665B2D">
            <w:pPr>
              <w:rPr>
                <w:sz w:val="22"/>
                <w:highlight w:val="lightGray"/>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Pr>
                <w:sz w:val="22"/>
                <w:szCs w:val="22"/>
              </w:rPr>
              <w:t>property</w:t>
            </w:r>
            <w:r w:rsidRPr="001B4ED1">
              <w:rPr>
                <w:sz w:val="22"/>
                <w:szCs w:val="22"/>
              </w:rPr>
              <w:t xml:space="preserve"> </w:t>
            </w:r>
            <w:r>
              <w:rPr>
                <w:sz w:val="22"/>
                <w:szCs w:val="22"/>
              </w:rPr>
              <w:t>characterizes</w:t>
            </w:r>
            <w:r w:rsidRPr="001B4ED1">
              <w:rPr>
                <w:sz w:val="22"/>
                <w:szCs w:val="22"/>
              </w:rPr>
              <w:t xml:space="preserve"> the </w:t>
            </w:r>
            <w:r>
              <w:rPr>
                <w:sz w:val="22"/>
                <w:szCs w:val="22"/>
              </w:rPr>
              <w:t xml:space="preserve">actual </w:t>
            </w:r>
            <w:r w:rsidRPr="001B4ED1">
              <w:rPr>
                <w:sz w:val="22"/>
                <w:szCs w:val="22"/>
              </w:rPr>
              <w:t xml:space="preserve">physical location of the </w:t>
            </w:r>
            <w:r>
              <w:rPr>
                <w:sz w:val="22"/>
                <w:szCs w:val="22"/>
              </w:rPr>
              <w:t>Object</w:t>
            </w:r>
            <w:r w:rsidRPr="001B4ED1">
              <w:rPr>
                <w:sz w:val="22"/>
                <w:szCs w:val="22"/>
              </w:rPr>
              <w:t xml:space="preserve">. </w:t>
            </w:r>
            <w:r>
              <w:rPr>
                <w:sz w:val="22"/>
                <w:szCs w:val="22"/>
              </w:rPr>
              <w:t>A simple location name may be specified or the</w:t>
            </w:r>
            <w:r w:rsidRPr="00CE6549">
              <w:rPr>
                <w:sz w:val="22"/>
                <w:szCs w:val="22"/>
              </w:rPr>
              <w:t xml:space="preserve"> underlying </w:t>
            </w:r>
            <w:r>
              <w:rPr>
                <w:sz w:val="22"/>
                <w:szCs w:val="22"/>
              </w:rPr>
              <w:t xml:space="preserve">abstract </w:t>
            </w:r>
            <w:r w:rsidRPr="00CE6549">
              <w:rPr>
                <w:sz w:val="22"/>
                <w:szCs w:val="22"/>
              </w:rPr>
              <w:t xml:space="preserve">class </w:t>
            </w:r>
            <w:r>
              <w:rPr>
                <w:sz w:val="22"/>
                <w:szCs w:val="22"/>
              </w:rPr>
              <w:t>may</w:t>
            </w:r>
            <w:r w:rsidRPr="00CE6549">
              <w:rPr>
                <w:sz w:val="22"/>
                <w:szCs w:val="22"/>
              </w:rPr>
              <w:t xml:space="preserve"> be extended</w:t>
            </w:r>
            <w:r>
              <w:rPr>
                <w:sz w:val="22"/>
                <w:szCs w:val="22"/>
              </w:rPr>
              <w:t xml:space="preserve">, in which case, the default </w:t>
            </w:r>
            <w:r w:rsidRPr="004E5358">
              <w:rPr>
                <w:rFonts w:ascii="Calibri" w:hAnsi="Calibri" w:cs="Arial"/>
                <w:sz w:val="22"/>
                <w:szCs w:val="22"/>
              </w:rPr>
              <w:t xml:space="preserve">and strongly RECOMMENDED </w:t>
            </w:r>
            <w:r>
              <w:rPr>
                <w:sz w:val="22"/>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CE6549">
              <w:rPr>
                <w:sz w:val="22"/>
                <w:szCs w:val="22"/>
              </w:rPr>
              <w:t xml:space="preserve"> as defined in the “</w:t>
            </w:r>
            <w:r>
              <w:rPr>
                <w:sz w:val="22"/>
                <w:szCs w:val="22"/>
              </w:rPr>
              <w:t>CybOX</w:t>
            </w:r>
            <w:r w:rsidRPr="00CE6549">
              <w:rPr>
                <w:sz w:val="22"/>
                <w:szCs w:val="22"/>
              </w:rPr>
              <w:t xml:space="preserve"> Extensions Specification Version </w:t>
            </w:r>
            <w:r>
              <w:rPr>
                <w:sz w:val="22"/>
                <w:szCs w:val="22"/>
              </w:rPr>
              <w:t>2.1</w:t>
            </w:r>
            <w:r w:rsidRPr="00CE6549">
              <w:rPr>
                <w:sz w:val="22"/>
                <w:szCs w:val="22"/>
              </w:rPr>
              <w:t>” document [</w:t>
            </w:r>
            <w:r>
              <w:rPr>
                <w:sz w:val="22"/>
                <w:szCs w:val="22"/>
              </w:rPr>
              <w:t>CybOX</w:t>
            </w:r>
            <w:r w:rsidRPr="00CE6549">
              <w:rPr>
                <w:sz w:val="22"/>
                <w:szCs w:val="22"/>
                <w:vertAlign w:val="subscript"/>
              </w:rPr>
              <w:t>EXT</w:t>
            </w:r>
            <w:r w:rsidRPr="00CE6549">
              <w:rPr>
                <w:sz w:val="22"/>
                <w:szCs w:val="22"/>
              </w:rPr>
              <w:t>].</w:t>
            </w:r>
          </w:p>
        </w:tc>
      </w:tr>
      <w:tr w:rsidR="004079A3" w14:paraId="4AF1DCE8" w14:textId="77777777" w:rsidTr="00885608">
        <w:trPr>
          <w:jc w:val="center"/>
        </w:trPr>
        <w:tc>
          <w:tcPr>
            <w:tcW w:w="2358" w:type="dxa"/>
            <w:shd w:val="clear" w:color="auto" w:fill="FFFFFF"/>
            <w:tcMar>
              <w:top w:w="100" w:type="dxa"/>
              <w:left w:w="100" w:type="dxa"/>
              <w:bottom w:w="100" w:type="dxa"/>
              <w:right w:w="100" w:type="dxa"/>
            </w:tcMar>
            <w:vAlign w:val="center"/>
          </w:tcPr>
          <w:p w14:paraId="516D6F69" w14:textId="77777777" w:rsidR="004079A3" w:rsidRDefault="004079A3" w:rsidP="00885608">
            <w:pPr>
              <w:rPr>
                <w:b/>
              </w:rPr>
            </w:pPr>
            <w:r>
              <w:rPr>
                <w:b/>
              </w:rPr>
              <w:t>Frequency</w:t>
            </w:r>
          </w:p>
        </w:tc>
        <w:tc>
          <w:tcPr>
            <w:tcW w:w="2610" w:type="dxa"/>
            <w:shd w:val="clear" w:color="auto" w:fill="FFFFFF"/>
            <w:tcMar>
              <w:top w:w="100" w:type="dxa"/>
              <w:left w:w="100" w:type="dxa"/>
              <w:bottom w:w="100" w:type="dxa"/>
              <w:right w:w="100" w:type="dxa"/>
            </w:tcMar>
            <w:vAlign w:val="center"/>
          </w:tcPr>
          <w:p w14:paraId="6E57E4C9" w14:textId="77777777" w:rsidR="004079A3" w:rsidRDefault="004079A3" w:rsidP="00885608">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3CF0E476" w14:textId="77777777" w:rsidR="004079A3" w:rsidRDefault="004079A3" w:rsidP="00885608">
            <w:pPr>
              <w:jc w:val="center"/>
            </w:pPr>
            <w:r>
              <w:t>0..1</w:t>
            </w:r>
          </w:p>
        </w:tc>
        <w:tc>
          <w:tcPr>
            <w:tcW w:w="6858" w:type="dxa"/>
            <w:shd w:val="clear" w:color="auto" w:fill="FFFFFF"/>
            <w:tcMar>
              <w:top w:w="100" w:type="dxa"/>
              <w:left w:w="100" w:type="dxa"/>
              <w:bottom w:w="100" w:type="dxa"/>
              <w:right w:w="100" w:type="dxa"/>
            </w:tcMar>
            <w:vAlign w:val="center"/>
          </w:tcPr>
          <w:p w14:paraId="00795D03" w14:textId="4ACFAF80" w:rsidR="004079A3" w:rsidRPr="004205C4" w:rsidRDefault="000735A7" w:rsidP="000735A7">
            <w:pPr>
              <w:rPr>
                <w:sz w:val="22"/>
                <w:highlight w:val="lightGray"/>
              </w:rPr>
            </w:pPr>
            <w:r w:rsidRPr="000735A7">
              <w:rPr>
                <w:sz w:val="22"/>
              </w:rPr>
              <w:t xml:space="preserve">The </w:t>
            </w:r>
            <w:r w:rsidRPr="000735A7">
              <w:rPr>
                <w:rFonts w:ascii="Courier New" w:hAnsi="Courier New" w:cs="Courier New"/>
                <w:sz w:val="22"/>
              </w:rPr>
              <w:t>Frequency</w:t>
            </w:r>
            <w:r w:rsidRPr="000735A7">
              <w:rPr>
                <w:sz w:val="22"/>
              </w:rPr>
              <w:t xml:space="preserve"> property characterizes the frequency of the </w:t>
            </w:r>
            <w:r>
              <w:rPr>
                <w:sz w:val="22"/>
              </w:rPr>
              <w:t>Event</w:t>
            </w:r>
            <w:r w:rsidRPr="000735A7">
              <w:rPr>
                <w:sz w:val="22"/>
              </w:rPr>
              <w:t>.</w:t>
            </w:r>
          </w:p>
        </w:tc>
      </w:tr>
      <w:tr w:rsidR="004079A3" w14:paraId="1DF81591" w14:textId="77777777" w:rsidTr="00885608">
        <w:trPr>
          <w:jc w:val="center"/>
        </w:trPr>
        <w:tc>
          <w:tcPr>
            <w:tcW w:w="2358" w:type="dxa"/>
            <w:shd w:val="clear" w:color="auto" w:fill="FFFFFF"/>
            <w:tcMar>
              <w:top w:w="100" w:type="dxa"/>
              <w:left w:w="100" w:type="dxa"/>
              <w:bottom w:w="100" w:type="dxa"/>
              <w:right w:w="100" w:type="dxa"/>
            </w:tcMar>
            <w:vAlign w:val="center"/>
          </w:tcPr>
          <w:p w14:paraId="3BB49F8D" w14:textId="77777777" w:rsidR="004079A3" w:rsidRPr="000068C2" w:rsidRDefault="004079A3" w:rsidP="00885608">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B59BF6A" w14:textId="77777777" w:rsidR="004079A3" w:rsidRPr="000068C2" w:rsidRDefault="004079A3" w:rsidP="00885608">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5D10FB28" w14:textId="7CDF12A8" w:rsidR="004079A3" w:rsidRPr="000068C2" w:rsidRDefault="004079A3" w:rsidP="00885608">
            <w:pPr>
              <w:jc w:val="center"/>
            </w:pPr>
            <w:r w:rsidRPr="000068C2">
              <w:t>1</w:t>
            </w:r>
            <w:r w:rsidR="00BA72C3" w:rsidRPr="000068C2">
              <w:t>..*</w:t>
            </w:r>
          </w:p>
        </w:tc>
        <w:tc>
          <w:tcPr>
            <w:tcW w:w="6858" w:type="dxa"/>
            <w:shd w:val="clear" w:color="auto" w:fill="FFFFFF"/>
            <w:tcMar>
              <w:top w:w="100" w:type="dxa"/>
              <w:left w:w="100" w:type="dxa"/>
              <w:bottom w:w="100" w:type="dxa"/>
              <w:right w:w="100" w:type="dxa"/>
            </w:tcMar>
            <w:vAlign w:val="center"/>
          </w:tcPr>
          <w:p w14:paraId="6F800977" w14:textId="51F0CDBB" w:rsidR="004079A3" w:rsidRPr="000068C2" w:rsidRDefault="00BA72C3" w:rsidP="00BA72C3">
            <w:pPr>
              <w:rPr>
                <w:sz w:val="22"/>
              </w:rPr>
            </w:pPr>
            <w:r w:rsidRPr="000068C2">
              <w:rPr>
                <w:sz w:val="22"/>
              </w:rPr>
              <w:t>The</w:t>
            </w:r>
            <w:r w:rsidR="004079A3" w:rsidRPr="000068C2">
              <w:rPr>
                <w:sz w:val="22"/>
              </w:rPr>
              <w:t xml:space="preserve"> </w:t>
            </w:r>
            <w:r w:rsidR="004079A3" w:rsidRPr="000068C2">
              <w:rPr>
                <w:rFonts w:ascii="Courier New" w:hAnsi="Courier New" w:cs="Courier New"/>
                <w:sz w:val="22"/>
              </w:rPr>
              <w:t>Event</w:t>
            </w:r>
            <w:r w:rsidR="004079A3" w:rsidRPr="000068C2">
              <w:rPr>
                <w:sz w:val="22"/>
              </w:rPr>
              <w:t xml:space="preserve"> property </w:t>
            </w:r>
            <w:r w:rsidRPr="000068C2">
              <w:rPr>
                <w:sz w:val="22"/>
              </w:rPr>
              <w:t>specifies a set of one or more Events that define a composite Event.</w:t>
            </w:r>
          </w:p>
        </w:tc>
      </w:tr>
    </w:tbl>
    <w:p w14:paraId="2AF255C9" w14:textId="77777777" w:rsidR="0065399A" w:rsidRDefault="0065399A" w:rsidP="00B259AF">
      <w:pPr>
        <w:pStyle w:val="Heading3"/>
      </w:pPr>
      <w:bookmarkStart w:id="55" w:name="_Ref426117676"/>
      <w:bookmarkStart w:id="56" w:name="_Toc426119884"/>
      <w:r>
        <w:t>ObjectType Class</w:t>
      </w:r>
      <w:bookmarkEnd w:id="55"/>
      <w:bookmarkEnd w:id="56"/>
    </w:p>
    <w:p w14:paraId="030BD0E7" w14:textId="7D8687E8" w:rsidR="0065399A" w:rsidRPr="000068C2" w:rsidRDefault="0065399A" w:rsidP="0065399A">
      <w:pPr>
        <w:spacing w:after="240"/>
      </w:pPr>
      <w:r w:rsidRPr="000068C2">
        <w:t xml:space="preserve">The </w:t>
      </w:r>
      <w:r w:rsidRPr="000068C2">
        <w:rPr>
          <w:rFonts w:ascii="Courier New" w:hAnsi="Courier New" w:cs="Courier New"/>
        </w:rPr>
        <w:t>ObjectType</w:t>
      </w:r>
      <w:r w:rsidRPr="000068C2">
        <w:t xml:space="preserve"> </w:t>
      </w:r>
      <w:r w:rsidR="002E7AE7" w:rsidRPr="000068C2">
        <w:t>class characterizes</w:t>
      </w:r>
      <w:r w:rsidR="00CE0998" w:rsidRPr="000068C2">
        <w:t xml:space="preserve"> a cyber-relevant O</w:t>
      </w:r>
      <w:r w:rsidRPr="000068C2">
        <w:t>bject (e.g.</w:t>
      </w:r>
      <w:r w:rsidR="00CE0998" w:rsidRPr="000068C2">
        <w:t>,</w:t>
      </w:r>
      <w:r w:rsidRPr="000068C2">
        <w:t xml:space="preserve"> a file, a registry key or a process).</w:t>
      </w:r>
    </w:p>
    <w:p w14:paraId="62B8CCD0" w14:textId="5CB30EB7" w:rsidR="004B2536" w:rsidRPr="000068C2" w:rsidRDefault="0065399A" w:rsidP="0065399A">
      <w:pPr>
        <w:keepNext/>
        <w:keepLines/>
        <w:spacing w:after="120"/>
        <w:jc w:val="center"/>
      </w:pPr>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3</w:t>
      </w:r>
      <w:r w:rsidRPr="000068C2">
        <w:rPr>
          <w:b/>
        </w:rPr>
        <w:fldChar w:fldCharType="end"/>
      </w:r>
      <w:r w:rsidRPr="000068C2">
        <w:t xml:space="preserve">.  </w:t>
      </w:r>
      <w:r w:rsidRPr="000068C2">
        <w:rPr>
          <w:bCs/>
        </w:rPr>
        <w:t xml:space="preserve">Properties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610"/>
        <w:gridCol w:w="1350"/>
        <w:gridCol w:w="7038"/>
      </w:tblGrid>
      <w:tr w:rsidR="0065399A" w:rsidRPr="000068C2" w14:paraId="301FB602" w14:textId="77777777" w:rsidTr="0065399A">
        <w:trPr>
          <w:jc w:val="center"/>
        </w:trPr>
        <w:tc>
          <w:tcPr>
            <w:tcW w:w="2178" w:type="dxa"/>
            <w:shd w:val="clear" w:color="auto" w:fill="BFBFBF"/>
            <w:tcMar>
              <w:top w:w="100" w:type="dxa"/>
              <w:left w:w="100" w:type="dxa"/>
              <w:bottom w:w="100" w:type="dxa"/>
              <w:right w:w="100" w:type="dxa"/>
            </w:tcMar>
            <w:vAlign w:val="center"/>
          </w:tcPr>
          <w:p w14:paraId="52D8C139" w14:textId="77777777" w:rsidR="0065399A" w:rsidRPr="000068C2" w:rsidRDefault="0065399A" w:rsidP="0065399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60798E5B" w14:textId="77777777" w:rsidR="0065399A" w:rsidRPr="000068C2" w:rsidRDefault="0065399A" w:rsidP="0065399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257336B" w14:textId="77777777" w:rsidR="0065399A" w:rsidRPr="000068C2" w:rsidRDefault="0065399A" w:rsidP="0065399A">
            <w:pPr>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565C5B19" w14:textId="77777777" w:rsidR="0065399A" w:rsidRPr="000068C2" w:rsidRDefault="0065399A" w:rsidP="0065399A">
            <w:pPr>
              <w:rPr>
                <w:b/>
                <w:color w:val="000000"/>
              </w:rPr>
            </w:pPr>
            <w:r w:rsidRPr="000068C2">
              <w:rPr>
                <w:b/>
                <w:color w:val="000000"/>
              </w:rPr>
              <w:t>Description</w:t>
            </w:r>
          </w:p>
        </w:tc>
      </w:tr>
      <w:tr w:rsidR="0065399A" w:rsidRPr="000068C2" w14:paraId="637CDCE6" w14:textId="77777777" w:rsidTr="0065399A">
        <w:trPr>
          <w:jc w:val="center"/>
        </w:trPr>
        <w:tc>
          <w:tcPr>
            <w:tcW w:w="2178" w:type="dxa"/>
            <w:shd w:val="clear" w:color="auto" w:fill="FFFFFF"/>
            <w:tcMar>
              <w:top w:w="100" w:type="dxa"/>
              <w:left w:w="100" w:type="dxa"/>
              <w:bottom w:w="100" w:type="dxa"/>
              <w:right w:w="100" w:type="dxa"/>
            </w:tcMar>
            <w:vAlign w:val="center"/>
          </w:tcPr>
          <w:p w14:paraId="4B964218" w14:textId="77777777" w:rsidR="0065399A" w:rsidRPr="000068C2" w:rsidRDefault="0065399A" w:rsidP="0065399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3FB74E57" w14:textId="77777777" w:rsidR="0065399A" w:rsidRPr="000068C2" w:rsidRDefault="0065399A" w:rsidP="0065399A">
            <w:pPr>
              <w:pStyle w:val="UMLTableType"/>
              <w:contextualSpacing w:val="0"/>
            </w:pPr>
            <w:r w:rsidRPr="000068C2">
              <w:t>basicDataTypes:</w:t>
            </w:r>
          </w:p>
          <w:p w14:paraId="5E72649D" w14:textId="76453B9D" w:rsidR="0065399A" w:rsidRPr="000068C2" w:rsidRDefault="0065399A" w:rsidP="0065399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658AC954"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185A83BE" w14:textId="77777777" w:rsidR="0065399A" w:rsidRPr="000068C2" w:rsidRDefault="0065399A" w:rsidP="0065399A">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Object.</w:t>
            </w:r>
          </w:p>
        </w:tc>
      </w:tr>
      <w:tr w:rsidR="0065399A" w:rsidRPr="000068C2" w14:paraId="57DC6BA8" w14:textId="77777777" w:rsidTr="0065399A">
        <w:trPr>
          <w:jc w:val="center"/>
        </w:trPr>
        <w:tc>
          <w:tcPr>
            <w:tcW w:w="2178" w:type="dxa"/>
            <w:shd w:val="clear" w:color="auto" w:fill="FFFFFF"/>
            <w:tcMar>
              <w:top w:w="100" w:type="dxa"/>
              <w:left w:w="100" w:type="dxa"/>
              <w:bottom w:w="100" w:type="dxa"/>
              <w:right w:w="100" w:type="dxa"/>
            </w:tcMar>
            <w:vAlign w:val="center"/>
          </w:tcPr>
          <w:p w14:paraId="48334B55" w14:textId="77777777" w:rsidR="0065399A" w:rsidRPr="000068C2" w:rsidRDefault="0065399A" w:rsidP="0065399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452AD23A" w14:textId="77777777" w:rsidR="0065399A" w:rsidRPr="000068C2" w:rsidRDefault="0065399A" w:rsidP="0065399A">
            <w:pPr>
              <w:pStyle w:val="UMLTableType"/>
              <w:contextualSpacing w:val="0"/>
            </w:pPr>
            <w:r w:rsidRPr="000068C2">
              <w:t>basicDataTypes:</w:t>
            </w:r>
          </w:p>
          <w:p w14:paraId="72DDC54E" w14:textId="16CFDF54" w:rsidR="0065399A" w:rsidRPr="000068C2" w:rsidRDefault="0065399A" w:rsidP="0065399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40E741D7"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02D59C5E" w14:textId="4EB9CF20" w:rsidR="0065399A" w:rsidRPr="000068C2" w:rsidRDefault="00CE0998" w:rsidP="00CE0998">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Object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ObjectType</w:t>
            </w:r>
            <w:r w:rsidRPr="000068C2">
              <w:rPr>
                <w:sz w:val="22"/>
                <w:szCs w:val="22"/>
              </w:rPr>
              <w:t xml:space="preserve"> class SHOULD NOT hold any content.</w:t>
            </w:r>
          </w:p>
        </w:tc>
      </w:tr>
      <w:tr w:rsidR="0065399A" w:rsidRPr="000068C2" w14:paraId="04F9C5D4" w14:textId="77777777" w:rsidTr="0065399A">
        <w:trPr>
          <w:jc w:val="center"/>
        </w:trPr>
        <w:tc>
          <w:tcPr>
            <w:tcW w:w="2178" w:type="dxa"/>
            <w:shd w:val="clear" w:color="auto" w:fill="FFFFFF"/>
            <w:tcMar>
              <w:top w:w="100" w:type="dxa"/>
              <w:left w:w="100" w:type="dxa"/>
              <w:bottom w:w="100" w:type="dxa"/>
              <w:right w:w="100" w:type="dxa"/>
            </w:tcMar>
            <w:vAlign w:val="center"/>
          </w:tcPr>
          <w:p w14:paraId="3E1AFE00" w14:textId="77777777" w:rsidR="0065399A" w:rsidRPr="000068C2" w:rsidRDefault="0065399A" w:rsidP="0065399A">
            <w:pPr>
              <w:rPr>
                <w:b/>
              </w:rPr>
            </w:pPr>
            <w:r w:rsidRPr="000068C2">
              <w:rPr>
                <w:b/>
              </w:rPr>
              <w:t>has_changed</w:t>
            </w:r>
          </w:p>
        </w:tc>
        <w:tc>
          <w:tcPr>
            <w:tcW w:w="2610" w:type="dxa"/>
            <w:shd w:val="clear" w:color="auto" w:fill="FFFFFF"/>
            <w:tcMar>
              <w:top w:w="100" w:type="dxa"/>
              <w:left w:w="100" w:type="dxa"/>
              <w:bottom w:w="100" w:type="dxa"/>
              <w:right w:w="100" w:type="dxa"/>
            </w:tcMar>
            <w:vAlign w:val="center"/>
          </w:tcPr>
          <w:p w14:paraId="6D61B980" w14:textId="77777777" w:rsidR="0065399A" w:rsidRPr="000068C2" w:rsidRDefault="0065399A" w:rsidP="0065399A">
            <w:pPr>
              <w:pStyle w:val="UMLTableType"/>
              <w:contextualSpacing w:val="0"/>
            </w:pPr>
            <w:r w:rsidRPr="000068C2">
              <w:t>basicDataTypes:</w:t>
            </w:r>
          </w:p>
          <w:p w14:paraId="2C8F1B0C" w14:textId="59165F0E" w:rsidR="0065399A" w:rsidRPr="000068C2" w:rsidRDefault="0065399A" w:rsidP="0065399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90D550F"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5F84CEAE" w14:textId="7C182858" w:rsidR="0065399A" w:rsidRPr="000068C2" w:rsidRDefault="0065399A" w:rsidP="002D7398">
            <w:pPr>
              <w:rPr>
                <w:sz w:val="22"/>
              </w:rPr>
            </w:pPr>
            <w:r w:rsidRPr="000068C2">
              <w:rPr>
                <w:sz w:val="22"/>
              </w:rPr>
              <w:t xml:space="preserve">The </w:t>
            </w:r>
            <w:r w:rsidRPr="000068C2">
              <w:rPr>
                <w:rFonts w:ascii="Courier New" w:hAnsi="Courier New" w:cs="Courier New"/>
                <w:sz w:val="22"/>
              </w:rPr>
              <w:t>has_changed</w:t>
            </w:r>
            <w:r w:rsidRPr="000068C2">
              <w:rPr>
                <w:sz w:val="22"/>
              </w:rPr>
              <w:t xml:space="preserve"> property </w:t>
            </w:r>
            <w:r w:rsidR="002D7398" w:rsidRPr="000068C2">
              <w:rPr>
                <w:sz w:val="22"/>
              </w:rPr>
              <w:t xml:space="preserve">specifies whether the Object has changed in some way. </w:t>
            </w:r>
            <w:r w:rsidRPr="000068C2">
              <w:rPr>
                <w:sz w:val="22"/>
              </w:rPr>
              <w:t xml:space="preserve">This </w:t>
            </w:r>
            <w:r w:rsidR="002D7398" w:rsidRPr="000068C2">
              <w:rPr>
                <w:sz w:val="22"/>
              </w:rPr>
              <w:t xml:space="preserve">property can be </w:t>
            </w:r>
            <w:r w:rsidRPr="000068C2">
              <w:rPr>
                <w:sz w:val="22"/>
              </w:rPr>
              <w:t xml:space="preserve">leveraged within a pattern </w:t>
            </w:r>
            <w:r w:rsidR="002D7398" w:rsidRPr="000068C2">
              <w:rPr>
                <w:sz w:val="22"/>
              </w:rPr>
              <w:t>O</w:t>
            </w:r>
            <w:r w:rsidRPr="000068C2">
              <w:rPr>
                <w:sz w:val="22"/>
              </w:rPr>
              <w:t>bservable</w:t>
            </w:r>
            <w:r w:rsidR="002D7398" w:rsidRPr="000068C2">
              <w:rPr>
                <w:sz w:val="22"/>
              </w:rPr>
              <w:t>,</w:t>
            </w:r>
            <w:r w:rsidRPr="000068C2">
              <w:rPr>
                <w:sz w:val="22"/>
              </w:rPr>
              <w:t xml:space="preserve"> triggering on whether the value of an </w:t>
            </w:r>
            <w:r w:rsidR="002D7398" w:rsidRPr="000068C2">
              <w:rPr>
                <w:sz w:val="22"/>
              </w:rPr>
              <w:t>O</w:t>
            </w:r>
            <w:r w:rsidRPr="000068C2">
              <w:rPr>
                <w:sz w:val="22"/>
              </w:rPr>
              <w:t>bject specification has changed</w:t>
            </w:r>
            <w:r w:rsidR="002D7398" w:rsidRPr="000068C2">
              <w:rPr>
                <w:sz w:val="22"/>
              </w:rPr>
              <w:t xml:space="preserve">. This property is </w:t>
            </w:r>
            <w:r w:rsidRPr="000068C2">
              <w:rPr>
                <w:sz w:val="22"/>
              </w:rPr>
              <w:t>NOT intended to be used for versioning of CybOX content.</w:t>
            </w:r>
          </w:p>
        </w:tc>
      </w:tr>
      <w:tr w:rsidR="0065399A" w:rsidRPr="000068C2" w14:paraId="16FD935D" w14:textId="77777777" w:rsidTr="0065399A">
        <w:trPr>
          <w:jc w:val="center"/>
        </w:trPr>
        <w:tc>
          <w:tcPr>
            <w:tcW w:w="2178" w:type="dxa"/>
            <w:shd w:val="clear" w:color="auto" w:fill="FFFFFF"/>
            <w:tcMar>
              <w:top w:w="100" w:type="dxa"/>
              <w:left w:w="100" w:type="dxa"/>
              <w:bottom w:w="100" w:type="dxa"/>
              <w:right w:w="100" w:type="dxa"/>
            </w:tcMar>
            <w:vAlign w:val="center"/>
          </w:tcPr>
          <w:p w14:paraId="7D26F69B" w14:textId="77777777" w:rsidR="0065399A" w:rsidRPr="000068C2" w:rsidRDefault="0065399A" w:rsidP="0065399A">
            <w:pPr>
              <w:rPr>
                <w:b/>
              </w:rPr>
            </w:pPr>
            <w:r w:rsidRPr="000068C2">
              <w:rPr>
                <w:b/>
              </w:rPr>
              <w:t>State</w:t>
            </w:r>
          </w:p>
        </w:tc>
        <w:tc>
          <w:tcPr>
            <w:tcW w:w="2610" w:type="dxa"/>
            <w:shd w:val="clear" w:color="auto" w:fill="FFFFFF"/>
            <w:tcMar>
              <w:top w:w="100" w:type="dxa"/>
              <w:left w:w="100" w:type="dxa"/>
              <w:bottom w:w="100" w:type="dxa"/>
              <w:right w:w="100" w:type="dxa"/>
            </w:tcMar>
            <w:vAlign w:val="center"/>
          </w:tcPr>
          <w:p w14:paraId="7D5E2F2A" w14:textId="77777777" w:rsidR="0065399A" w:rsidRPr="000068C2" w:rsidRDefault="0065399A" w:rsidP="0065399A">
            <w:pPr>
              <w:pStyle w:val="UMLTableType"/>
              <w:contextualSpacing w:val="0"/>
            </w:pPr>
            <w:r w:rsidRPr="000068C2">
              <w:t>cyboxCommon:</w:t>
            </w:r>
          </w:p>
          <w:p w14:paraId="5ACF9909" w14:textId="21444762" w:rsidR="0065399A" w:rsidRPr="000068C2" w:rsidRDefault="0065399A" w:rsidP="0065399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692ECA81"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431BA7B5" w14:textId="317743B8" w:rsidR="0065399A" w:rsidRPr="000068C2" w:rsidRDefault="0065399A" w:rsidP="00C7766F">
            <w:pPr>
              <w:rPr>
                <w:sz w:val="22"/>
              </w:rPr>
            </w:pPr>
            <w:r w:rsidRPr="000068C2">
              <w:rPr>
                <w:sz w:val="22"/>
              </w:rPr>
              <w:t xml:space="preserve">The </w:t>
            </w:r>
            <w:r w:rsidRPr="000068C2">
              <w:rPr>
                <w:rFonts w:ascii="Courier New" w:eastAsia="Courier New" w:hAnsi="Courier New" w:cs="Courier New"/>
                <w:sz w:val="22"/>
              </w:rPr>
              <w:t>State</w:t>
            </w:r>
            <w:r w:rsidRPr="000068C2">
              <w:rPr>
                <w:sz w:val="22"/>
              </w:rPr>
              <w:t xml:space="preserve"> property</w:t>
            </w:r>
            <w:r w:rsidR="00162B3C" w:rsidRPr="000068C2">
              <w:rPr>
                <w:sz w:val="22"/>
              </w:rPr>
              <w:t xml:space="preserve"> specifies the state of the Object</w:t>
            </w:r>
            <w:r w:rsidRPr="000068C2">
              <w:rPr>
                <w:sz w:val="22"/>
              </w:rPr>
              <w:t>. Examples of potential</w:t>
            </w:r>
            <w:r w:rsidR="00162B3C" w:rsidRPr="000068C2">
              <w:rPr>
                <w:sz w:val="22"/>
              </w:rPr>
              <w:t xml:space="preserve"> states include </w:t>
            </w:r>
            <w:r w:rsidR="00162B3C" w:rsidRPr="000068C2">
              <w:rPr>
                <w:i/>
                <w:sz w:val="22"/>
              </w:rPr>
              <w:t>exists, inactive</w:t>
            </w:r>
            <w:r w:rsidR="00162B3C" w:rsidRPr="000068C2">
              <w:rPr>
                <w:sz w:val="22"/>
              </w:rPr>
              <w:t xml:space="preserve">, and </w:t>
            </w:r>
            <w:r w:rsidR="00162B3C" w:rsidRPr="000068C2">
              <w:rPr>
                <w:i/>
                <w:sz w:val="22"/>
              </w:rPr>
              <w:t>locked</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w:t>
            </w:r>
            <w:r w:rsidRPr="000068C2">
              <w:rPr>
                <w:rFonts w:ascii="Courier New" w:eastAsia="Courier New" w:hAnsi="Courier New" w:cs="Courier New"/>
                <w:sz w:val="22"/>
              </w:rPr>
              <w:t>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w:t>
            </w:r>
            <w:r w:rsidR="00162B3C" w:rsidRPr="000068C2">
              <w:rPr>
                <w:sz w:val="22"/>
              </w:rPr>
              <w:t xml:space="preserve"> ‘</w:t>
            </w:r>
            <w:r w:rsidR="00162B3C" w:rsidRPr="000068C2">
              <w:rPr>
                <w:i/>
                <w:sz w:val="22"/>
              </w:rPr>
              <w:t>ObjectStateVocab-1.0</w:t>
            </w:r>
            <w:r w:rsidR="00162B3C" w:rsidRPr="000068C2">
              <w:rPr>
                <w:sz w:val="22"/>
              </w:rPr>
              <w:t>’</w:t>
            </w:r>
            <w:r w:rsidRPr="000068C2">
              <w:rPr>
                <w:sz w:val="22"/>
              </w:rPr>
              <w:t>.</w:t>
            </w:r>
          </w:p>
        </w:tc>
      </w:tr>
      <w:tr w:rsidR="0065399A" w14:paraId="567CD93E" w14:textId="77777777" w:rsidTr="0065399A">
        <w:trPr>
          <w:jc w:val="center"/>
        </w:trPr>
        <w:tc>
          <w:tcPr>
            <w:tcW w:w="2178" w:type="dxa"/>
            <w:shd w:val="clear" w:color="auto" w:fill="FFFFFF"/>
            <w:tcMar>
              <w:top w:w="100" w:type="dxa"/>
              <w:left w:w="100" w:type="dxa"/>
              <w:bottom w:w="100" w:type="dxa"/>
              <w:right w:w="100" w:type="dxa"/>
            </w:tcMar>
            <w:vAlign w:val="center"/>
          </w:tcPr>
          <w:p w14:paraId="190B0AA3" w14:textId="77777777" w:rsidR="0065399A" w:rsidRPr="000068C2" w:rsidRDefault="0065399A" w:rsidP="0065399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3734E72" w14:textId="77777777" w:rsidR="0065399A" w:rsidRPr="000068C2" w:rsidRDefault="0065399A" w:rsidP="0065399A">
            <w:pPr>
              <w:pStyle w:val="UMLTableType"/>
              <w:contextualSpacing w:val="0"/>
            </w:pPr>
            <w:r w:rsidRPr="000068C2">
              <w:t>cyboxCommon:</w:t>
            </w:r>
          </w:p>
          <w:p w14:paraId="57A3DD5D" w14:textId="09954F13" w:rsidR="0065399A" w:rsidRPr="000068C2" w:rsidRDefault="0065399A" w:rsidP="0065399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447023EF"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1D1F57ED" w14:textId="198DDC32" w:rsidR="0065399A" w:rsidRDefault="0065399A" w:rsidP="00982EC6">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Object. Any length is permitted. Optional 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65399A" w14:paraId="38061DC5" w14:textId="77777777" w:rsidTr="0065399A">
        <w:trPr>
          <w:jc w:val="center"/>
        </w:trPr>
        <w:tc>
          <w:tcPr>
            <w:tcW w:w="2178" w:type="dxa"/>
            <w:shd w:val="clear" w:color="auto" w:fill="FFFFFF"/>
            <w:tcMar>
              <w:top w:w="100" w:type="dxa"/>
              <w:left w:w="100" w:type="dxa"/>
              <w:bottom w:w="100" w:type="dxa"/>
              <w:right w:w="100" w:type="dxa"/>
            </w:tcMar>
            <w:vAlign w:val="center"/>
          </w:tcPr>
          <w:p w14:paraId="0EA6F791" w14:textId="77777777" w:rsidR="0065399A" w:rsidRDefault="0065399A" w:rsidP="0065399A">
            <w:pPr>
              <w:rPr>
                <w:b/>
              </w:rPr>
            </w:pPr>
            <w:r>
              <w:rPr>
                <w:b/>
              </w:rPr>
              <w:t>Properties</w:t>
            </w:r>
          </w:p>
        </w:tc>
        <w:tc>
          <w:tcPr>
            <w:tcW w:w="2610" w:type="dxa"/>
            <w:shd w:val="clear" w:color="auto" w:fill="FFFFFF"/>
            <w:tcMar>
              <w:top w:w="100" w:type="dxa"/>
              <w:left w:w="100" w:type="dxa"/>
              <w:bottom w:w="100" w:type="dxa"/>
              <w:right w:w="100" w:type="dxa"/>
            </w:tcMar>
            <w:vAlign w:val="center"/>
          </w:tcPr>
          <w:p w14:paraId="46C94DC9" w14:textId="77777777" w:rsidR="0065399A" w:rsidRDefault="0065399A" w:rsidP="0065399A">
            <w:pPr>
              <w:pStyle w:val="UMLTableType"/>
              <w:contextualSpacing w:val="0"/>
            </w:pPr>
            <w:r>
              <w:t>cyboxCommon:</w:t>
            </w:r>
          </w:p>
          <w:p w14:paraId="36743990" w14:textId="33B9E3A0" w:rsidR="0065399A" w:rsidRDefault="0065399A" w:rsidP="0065399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3D11285"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26C03D8D" w14:textId="515169C3" w:rsidR="0065399A" w:rsidRPr="004205C4" w:rsidRDefault="0065399A" w:rsidP="00EC5A3B">
            <w:pPr>
              <w:rPr>
                <w:sz w:val="22"/>
                <w:highlight w:val="lightGray"/>
              </w:rPr>
            </w:pPr>
            <w:r w:rsidRPr="00EC5A3B">
              <w:rPr>
                <w:sz w:val="22"/>
              </w:rPr>
              <w:t xml:space="preserve">The </w:t>
            </w:r>
            <w:r w:rsidRPr="00EC5A3B">
              <w:rPr>
                <w:rFonts w:ascii="Courier New" w:hAnsi="Courier New" w:cs="Courier New"/>
                <w:sz w:val="22"/>
              </w:rPr>
              <w:t>Properties</w:t>
            </w:r>
            <w:r w:rsidRPr="00EC5A3B">
              <w:rPr>
                <w:sz w:val="22"/>
              </w:rPr>
              <w:t xml:space="preserve"> property </w:t>
            </w:r>
            <w:r w:rsidR="00EC5A3B" w:rsidRPr="00EC5A3B">
              <w:rPr>
                <w:sz w:val="22"/>
              </w:rPr>
              <w:t xml:space="preserve">captures Object </w:t>
            </w:r>
            <w:r w:rsidR="00EC5A3B" w:rsidRPr="00EC5A3B">
              <w:rPr>
                <w:sz w:val="22"/>
                <w:szCs w:val="22"/>
              </w:rPr>
              <w:t xml:space="preserve">properties. </w:t>
            </w:r>
            <w:r w:rsidR="00EC5A3B" w:rsidRPr="00EC5A3B">
              <w:rPr>
                <w:sz w:val="22"/>
                <w:szCs w:val="22"/>
              </w:rPr>
              <w:t xml:space="preserve">CybOX defines a </w:t>
            </w:r>
            <w:r w:rsidR="00EC5A3B">
              <w:rPr>
                <w:sz w:val="22"/>
                <w:szCs w:val="22"/>
              </w:rPr>
              <w:lastRenderedPageBreak/>
              <w:t>broad collection</w:t>
            </w:r>
            <w:r w:rsidR="00EC5A3B" w:rsidRPr="00EC5A3B">
              <w:rPr>
                <w:sz w:val="22"/>
                <w:szCs w:val="22"/>
              </w:rPr>
              <w:t xml:space="preserve"> of Object data models that can be used to extend the </w:t>
            </w:r>
            <w:r w:rsidR="00EC5A3B">
              <w:rPr>
                <w:rFonts w:ascii="Courier New" w:hAnsi="Courier New" w:cs="Courier New"/>
                <w:sz w:val="22"/>
                <w:szCs w:val="22"/>
              </w:rPr>
              <w:t>cyboxCommon</w:t>
            </w:r>
            <w:proofErr w:type="gramStart"/>
            <w:r w:rsidR="00EC5A3B">
              <w:rPr>
                <w:rFonts w:ascii="Courier New" w:hAnsi="Courier New" w:cs="Courier New"/>
                <w:sz w:val="22"/>
                <w:szCs w:val="22"/>
              </w:rPr>
              <w:t>:</w:t>
            </w:r>
            <w:r w:rsidR="00EC5A3B" w:rsidRPr="00EC5A3B">
              <w:rPr>
                <w:rFonts w:ascii="Courier New" w:hAnsi="Courier New" w:cs="Courier New"/>
                <w:sz w:val="22"/>
                <w:szCs w:val="22"/>
              </w:rPr>
              <w:t>ObjectPropertiesType</w:t>
            </w:r>
            <w:proofErr w:type="gramEnd"/>
            <w:r w:rsidR="00EC5A3B" w:rsidRPr="00EC5A3B">
              <w:rPr>
                <w:sz w:val="22"/>
                <w:szCs w:val="22"/>
              </w:rPr>
              <w:t xml:space="preserve"> </w:t>
            </w:r>
            <w:r w:rsidR="00EC5A3B">
              <w:rPr>
                <w:sz w:val="22"/>
                <w:szCs w:val="22"/>
              </w:rPr>
              <w:t>super</w:t>
            </w:r>
            <w:r w:rsidR="00EC5A3B" w:rsidRPr="00EC5A3B">
              <w:rPr>
                <w:sz w:val="22"/>
                <w:szCs w:val="22"/>
              </w:rPr>
              <w:t>class. Examples include the File Object data model, the Address Object data model, and the Network Packet data model</w:t>
            </w:r>
            <w:r w:rsidRPr="00EC5A3B">
              <w:rPr>
                <w:sz w:val="22"/>
              </w:rPr>
              <w:t>.</w:t>
            </w:r>
          </w:p>
        </w:tc>
      </w:tr>
      <w:tr w:rsidR="0065399A" w14:paraId="0ED923AE" w14:textId="77777777" w:rsidTr="0065399A">
        <w:trPr>
          <w:jc w:val="center"/>
        </w:trPr>
        <w:tc>
          <w:tcPr>
            <w:tcW w:w="2178" w:type="dxa"/>
            <w:shd w:val="clear" w:color="auto" w:fill="FFFFFF"/>
            <w:tcMar>
              <w:top w:w="100" w:type="dxa"/>
              <w:left w:w="100" w:type="dxa"/>
              <w:bottom w:w="100" w:type="dxa"/>
              <w:right w:w="100" w:type="dxa"/>
            </w:tcMar>
            <w:vAlign w:val="center"/>
          </w:tcPr>
          <w:p w14:paraId="439F9F18" w14:textId="77777777" w:rsidR="0065399A" w:rsidRPr="00EC5A3B" w:rsidRDefault="0065399A" w:rsidP="0065399A">
            <w:pPr>
              <w:rPr>
                <w:b/>
              </w:rPr>
            </w:pPr>
            <w:r w:rsidRPr="00EC5A3B">
              <w:rPr>
                <w:b/>
              </w:rPr>
              <w:lastRenderedPageBreak/>
              <w:t>Domain_Specific_</w:t>
            </w:r>
          </w:p>
          <w:p w14:paraId="5DB0D659" w14:textId="5DA72752" w:rsidR="0065399A" w:rsidRPr="00EC5A3B" w:rsidRDefault="0065399A" w:rsidP="0065399A">
            <w:pPr>
              <w:rPr>
                <w:b/>
              </w:rPr>
            </w:pPr>
            <w:r w:rsidRPr="00EC5A3B">
              <w:rPr>
                <w:b/>
              </w:rPr>
              <w:t>Object_Properties</w:t>
            </w:r>
          </w:p>
        </w:tc>
        <w:tc>
          <w:tcPr>
            <w:tcW w:w="2610" w:type="dxa"/>
            <w:shd w:val="clear" w:color="auto" w:fill="FFFFFF"/>
            <w:tcMar>
              <w:top w:w="100" w:type="dxa"/>
              <w:left w:w="100" w:type="dxa"/>
              <w:bottom w:w="100" w:type="dxa"/>
              <w:right w:w="100" w:type="dxa"/>
            </w:tcMar>
            <w:vAlign w:val="center"/>
          </w:tcPr>
          <w:p w14:paraId="6693A2F6" w14:textId="77777777" w:rsidR="0065399A" w:rsidRPr="00EC5A3B" w:rsidRDefault="0065399A" w:rsidP="0065399A">
            <w:pPr>
              <w:pStyle w:val="UMLTableType"/>
              <w:contextualSpacing w:val="0"/>
            </w:pPr>
            <w:r w:rsidRPr="00EC5A3B">
              <w:t>DomainSpecific</w:t>
            </w:r>
          </w:p>
          <w:p w14:paraId="641BEE9E" w14:textId="48DFA4FD" w:rsidR="0065399A" w:rsidRPr="00EC5A3B" w:rsidRDefault="0065399A" w:rsidP="0065399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1E9E1EE2" w14:textId="77777777" w:rsidR="0065399A" w:rsidRPr="00EC5A3B" w:rsidRDefault="0065399A" w:rsidP="0065399A">
            <w:pPr>
              <w:jc w:val="center"/>
            </w:pPr>
            <w:r w:rsidRPr="00EC5A3B">
              <w:t>0..1</w:t>
            </w:r>
          </w:p>
        </w:tc>
        <w:tc>
          <w:tcPr>
            <w:tcW w:w="7038" w:type="dxa"/>
            <w:shd w:val="clear" w:color="auto" w:fill="FFFFFF"/>
            <w:tcMar>
              <w:top w:w="100" w:type="dxa"/>
              <w:left w:w="100" w:type="dxa"/>
              <w:bottom w:w="100" w:type="dxa"/>
              <w:right w:w="100" w:type="dxa"/>
            </w:tcMar>
            <w:vAlign w:val="center"/>
          </w:tcPr>
          <w:p w14:paraId="331384C4" w14:textId="3529DFCA" w:rsidR="0065399A" w:rsidRPr="00EC5A3B" w:rsidRDefault="0065399A" w:rsidP="00EC5A3B">
            <w:pPr>
              <w:rPr>
                <w:sz w:val="22"/>
              </w:rPr>
            </w:pPr>
            <w:r w:rsidRPr="00EC5A3B">
              <w:rPr>
                <w:sz w:val="22"/>
              </w:rPr>
              <w:t xml:space="preserve">The </w:t>
            </w:r>
            <w:r w:rsidRPr="00EC5A3B">
              <w:rPr>
                <w:rFonts w:ascii="Courier New" w:hAnsi="Courier New" w:cs="Courier New"/>
                <w:sz w:val="22"/>
              </w:rPr>
              <w:t>Domain_Specific_Object_Properties</w:t>
            </w:r>
            <w:r w:rsidRPr="00EC5A3B">
              <w:rPr>
                <w:sz w:val="22"/>
              </w:rPr>
              <w:t xml:space="preserve"> property </w:t>
            </w:r>
            <w:r w:rsidR="00A757CA" w:rsidRPr="00EC5A3B">
              <w:rPr>
                <w:sz w:val="22"/>
              </w:rPr>
              <w:t xml:space="preserve">captures domain specific </w:t>
            </w:r>
            <w:r w:rsidR="00EC5A3B">
              <w:rPr>
                <w:sz w:val="22"/>
              </w:rPr>
              <w:t>O</w:t>
            </w:r>
            <w:r w:rsidR="00A757CA" w:rsidRPr="00EC5A3B">
              <w:rPr>
                <w:sz w:val="22"/>
              </w:rPr>
              <w:t>bject properties (i.e., metadata).</w:t>
            </w:r>
          </w:p>
        </w:tc>
      </w:tr>
      <w:tr w:rsidR="0065399A" w14:paraId="280A10E3" w14:textId="77777777" w:rsidTr="0065399A">
        <w:trPr>
          <w:jc w:val="center"/>
        </w:trPr>
        <w:tc>
          <w:tcPr>
            <w:tcW w:w="2178" w:type="dxa"/>
            <w:shd w:val="clear" w:color="auto" w:fill="FFFFFF"/>
            <w:tcMar>
              <w:top w:w="100" w:type="dxa"/>
              <w:left w:w="100" w:type="dxa"/>
              <w:bottom w:w="100" w:type="dxa"/>
              <w:right w:w="100" w:type="dxa"/>
            </w:tcMar>
            <w:vAlign w:val="center"/>
          </w:tcPr>
          <w:p w14:paraId="3B3A80D6" w14:textId="77777777" w:rsidR="0065399A" w:rsidRDefault="0065399A" w:rsidP="0065399A">
            <w:pPr>
              <w:rPr>
                <w:b/>
              </w:rPr>
            </w:pPr>
            <w:r>
              <w:rPr>
                <w:b/>
              </w:rPr>
              <w:t>Location</w:t>
            </w:r>
          </w:p>
        </w:tc>
        <w:tc>
          <w:tcPr>
            <w:tcW w:w="2610" w:type="dxa"/>
            <w:shd w:val="clear" w:color="auto" w:fill="FFFFFF"/>
            <w:tcMar>
              <w:top w:w="100" w:type="dxa"/>
              <w:left w:w="100" w:type="dxa"/>
              <w:bottom w:w="100" w:type="dxa"/>
              <w:right w:w="100" w:type="dxa"/>
            </w:tcMar>
            <w:vAlign w:val="center"/>
          </w:tcPr>
          <w:p w14:paraId="78FF8A2B" w14:textId="77777777" w:rsidR="0065399A" w:rsidRDefault="0065399A" w:rsidP="0065399A">
            <w:pPr>
              <w:pStyle w:val="UMLTableType"/>
              <w:contextualSpacing w:val="0"/>
            </w:pPr>
            <w:r>
              <w:t>cyboxCommon:</w:t>
            </w:r>
          </w:p>
          <w:p w14:paraId="4E6D552D" w14:textId="7E648608" w:rsidR="0065399A" w:rsidRDefault="0065399A" w:rsidP="0065399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53698B78"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1318588F" w14:textId="1F3BE925" w:rsidR="00DD25E1" w:rsidRPr="004205C4" w:rsidRDefault="00665B2D" w:rsidP="0065341B">
            <w:pPr>
              <w:rPr>
                <w:sz w:val="22"/>
                <w:highlight w:val="lightGray"/>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Pr>
                <w:sz w:val="22"/>
                <w:szCs w:val="22"/>
              </w:rPr>
              <w:t>property</w:t>
            </w:r>
            <w:r w:rsidRPr="001B4ED1">
              <w:rPr>
                <w:sz w:val="22"/>
                <w:szCs w:val="22"/>
              </w:rPr>
              <w:t xml:space="preserve"> </w:t>
            </w:r>
            <w:r>
              <w:rPr>
                <w:sz w:val="22"/>
                <w:szCs w:val="22"/>
              </w:rPr>
              <w:t>characterizes</w:t>
            </w:r>
            <w:r w:rsidRPr="001B4ED1">
              <w:rPr>
                <w:sz w:val="22"/>
                <w:szCs w:val="22"/>
              </w:rPr>
              <w:t xml:space="preserve"> the </w:t>
            </w:r>
            <w:r>
              <w:rPr>
                <w:sz w:val="22"/>
                <w:szCs w:val="22"/>
              </w:rPr>
              <w:t xml:space="preserve">actual </w:t>
            </w:r>
            <w:r w:rsidRPr="001B4ED1">
              <w:rPr>
                <w:sz w:val="22"/>
                <w:szCs w:val="22"/>
              </w:rPr>
              <w:t xml:space="preserve">physical location of the </w:t>
            </w:r>
            <w:r>
              <w:rPr>
                <w:sz w:val="22"/>
                <w:szCs w:val="22"/>
              </w:rPr>
              <w:t>Object</w:t>
            </w:r>
            <w:r w:rsidRPr="001B4ED1">
              <w:rPr>
                <w:sz w:val="22"/>
                <w:szCs w:val="22"/>
              </w:rPr>
              <w:t xml:space="preserve">. </w:t>
            </w:r>
            <w:r>
              <w:rPr>
                <w:sz w:val="22"/>
                <w:szCs w:val="22"/>
              </w:rPr>
              <w:t>A simple location name may be specified or the</w:t>
            </w:r>
            <w:r w:rsidRPr="00CE6549">
              <w:rPr>
                <w:sz w:val="22"/>
                <w:szCs w:val="22"/>
              </w:rPr>
              <w:t xml:space="preserve"> underlying </w:t>
            </w:r>
            <w:r>
              <w:rPr>
                <w:sz w:val="22"/>
                <w:szCs w:val="22"/>
              </w:rPr>
              <w:t xml:space="preserve">abstract </w:t>
            </w:r>
            <w:r w:rsidRPr="00CE6549">
              <w:rPr>
                <w:sz w:val="22"/>
                <w:szCs w:val="22"/>
              </w:rPr>
              <w:t xml:space="preserve">class </w:t>
            </w:r>
            <w:r>
              <w:rPr>
                <w:sz w:val="22"/>
                <w:szCs w:val="22"/>
              </w:rPr>
              <w:t>may</w:t>
            </w:r>
            <w:r w:rsidRPr="00CE6549">
              <w:rPr>
                <w:sz w:val="22"/>
                <w:szCs w:val="22"/>
              </w:rPr>
              <w:t xml:space="preserve"> be extended</w:t>
            </w:r>
            <w:r>
              <w:rPr>
                <w:sz w:val="22"/>
                <w:szCs w:val="22"/>
              </w:rPr>
              <w:t xml:space="preserve">, in which case, the default </w:t>
            </w:r>
            <w:r w:rsidRPr="004E5358">
              <w:rPr>
                <w:rFonts w:ascii="Calibri" w:hAnsi="Calibri" w:cs="Arial"/>
                <w:sz w:val="22"/>
                <w:szCs w:val="22"/>
              </w:rPr>
              <w:t xml:space="preserve">and strongly RECOMMENDED </w:t>
            </w:r>
            <w:r>
              <w:rPr>
                <w:sz w:val="22"/>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CE6549">
              <w:rPr>
                <w:sz w:val="22"/>
                <w:szCs w:val="22"/>
              </w:rPr>
              <w:t xml:space="preserve"> as defined in the “</w:t>
            </w:r>
            <w:r>
              <w:rPr>
                <w:sz w:val="22"/>
                <w:szCs w:val="22"/>
              </w:rPr>
              <w:t>CybOX</w:t>
            </w:r>
            <w:r w:rsidRPr="00CE6549">
              <w:rPr>
                <w:sz w:val="22"/>
                <w:szCs w:val="22"/>
              </w:rPr>
              <w:t xml:space="preserve"> Extensions Specification Version </w:t>
            </w:r>
            <w:r>
              <w:rPr>
                <w:sz w:val="22"/>
                <w:szCs w:val="22"/>
              </w:rPr>
              <w:t>2.1</w:t>
            </w:r>
            <w:r w:rsidRPr="00CE6549">
              <w:rPr>
                <w:sz w:val="22"/>
                <w:szCs w:val="22"/>
              </w:rPr>
              <w:t>” document [</w:t>
            </w:r>
            <w:r>
              <w:rPr>
                <w:sz w:val="22"/>
                <w:szCs w:val="22"/>
              </w:rPr>
              <w:t>CybOX</w:t>
            </w:r>
            <w:r w:rsidRPr="00CE6549">
              <w:rPr>
                <w:sz w:val="22"/>
                <w:szCs w:val="22"/>
                <w:vertAlign w:val="subscript"/>
              </w:rPr>
              <w:t>EXT</w:t>
            </w:r>
            <w:r w:rsidRPr="00CE6549">
              <w:rPr>
                <w:sz w:val="22"/>
                <w:szCs w:val="22"/>
              </w:rPr>
              <w:t>].</w:t>
            </w:r>
          </w:p>
        </w:tc>
      </w:tr>
      <w:tr w:rsidR="0065399A" w14:paraId="10EDBF95" w14:textId="77777777" w:rsidTr="0065399A">
        <w:trPr>
          <w:jc w:val="center"/>
        </w:trPr>
        <w:tc>
          <w:tcPr>
            <w:tcW w:w="2178" w:type="dxa"/>
            <w:shd w:val="clear" w:color="auto" w:fill="FFFFFF"/>
            <w:tcMar>
              <w:top w:w="100" w:type="dxa"/>
              <w:left w:w="100" w:type="dxa"/>
              <w:bottom w:w="100" w:type="dxa"/>
              <w:right w:w="100" w:type="dxa"/>
            </w:tcMar>
            <w:vAlign w:val="center"/>
          </w:tcPr>
          <w:p w14:paraId="25368B04" w14:textId="77777777" w:rsidR="0065399A" w:rsidRPr="000068C2" w:rsidRDefault="0065399A" w:rsidP="0065399A">
            <w:pPr>
              <w:rPr>
                <w:b/>
              </w:rPr>
            </w:pPr>
            <w:r w:rsidRPr="000068C2">
              <w:rPr>
                <w:b/>
              </w:rPr>
              <w:t>Related_Objects</w:t>
            </w:r>
          </w:p>
        </w:tc>
        <w:tc>
          <w:tcPr>
            <w:tcW w:w="2610" w:type="dxa"/>
            <w:shd w:val="clear" w:color="auto" w:fill="FFFFFF"/>
            <w:tcMar>
              <w:top w:w="100" w:type="dxa"/>
              <w:left w:w="100" w:type="dxa"/>
              <w:bottom w:w="100" w:type="dxa"/>
              <w:right w:w="100" w:type="dxa"/>
            </w:tcMar>
            <w:vAlign w:val="center"/>
          </w:tcPr>
          <w:p w14:paraId="387FD4EC" w14:textId="77777777" w:rsidR="0065399A" w:rsidRPr="000068C2" w:rsidRDefault="0065399A" w:rsidP="0065399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1B182B9E" w14:textId="77777777" w:rsidR="0065399A" w:rsidRPr="000068C2" w:rsidRDefault="0065399A" w:rsidP="0065399A">
            <w:pPr>
              <w:jc w:val="center"/>
            </w:pPr>
            <w:r w:rsidRPr="000068C2">
              <w:t>0..1</w:t>
            </w:r>
          </w:p>
        </w:tc>
        <w:tc>
          <w:tcPr>
            <w:tcW w:w="7038" w:type="dxa"/>
            <w:shd w:val="clear" w:color="auto" w:fill="FFFFFF"/>
            <w:tcMar>
              <w:top w:w="100" w:type="dxa"/>
              <w:left w:w="100" w:type="dxa"/>
              <w:bottom w:w="100" w:type="dxa"/>
              <w:right w:w="100" w:type="dxa"/>
            </w:tcMar>
            <w:vAlign w:val="center"/>
          </w:tcPr>
          <w:p w14:paraId="094E03A0" w14:textId="24848D6F" w:rsidR="0065399A" w:rsidRPr="000068C2" w:rsidRDefault="0065399A" w:rsidP="00030CCB">
            <w:pPr>
              <w:rPr>
                <w:sz w:val="22"/>
              </w:rPr>
            </w:pPr>
            <w:r w:rsidRPr="000068C2">
              <w:rPr>
                <w:sz w:val="22"/>
              </w:rPr>
              <w:t xml:space="preserve">The </w:t>
            </w:r>
            <w:r w:rsidRPr="000068C2">
              <w:rPr>
                <w:rFonts w:ascii="Courier New" w:hAnsi="Courier New" w:cs="Courier New"/>
                <w:sz w:val="22"/>
              </w:rPr>
              <w:t>Related_Objects</w:t>
            </w:r>
            <w:r w:rsidRPr="000068C2">
              <w:rPr>
                <w:sz w:val="22"/>
              </w:rPr>
              <w:t xml:space="preserve"> property </w:t>
            </w:r>
            <w:r w:rsidR="00030CCB" w:rsidRPr="000068C2">
              <w:rPr>
                <w:sz w:val="22"/>
              </w:rPr>
              <w:t>specifies a set of one or more Objects related to this Object.</w:t>
            </w:r>
          </w:p>
        </w:tc>
      </w:tr>
      <w:tr w:rsidR="0065399A" w14:paraId="6DC76CB6" w14:textId="77777777" w:rsidTr="0065399A">
        <w:trPr>
          <w:jc w:val="center"/>
        </w:trPr>
        <w:tc>
          <w:tcPr>
            <w:tcW w:w="2178" w:type="dxa"/>
            <w:shd w:val="clear" w:color="auto" w:fill="FFFFFF"/>
            <w:tcMar>
              <w:top w:w="100" w:type="dxa"/>
              <w:left w:w="100" w:type="dxa"/>
              <w:bottom w:w="100" w:type="dxa"/>
              <w:right w:w="100" w:type="dxa"/>
            </w:tcMar>
            <w:vAlign w:val="center"/>
          </w:tcPr>
          <w:p w14:paraId="0BDB8249" w14:textId="77777777" w:rsidR="0065399A" w:rsidRPr="00360930" w:rsidRDefault="0065399A" w:rsidP="0065399A">
            <w:pPr>
              <w:rPr>
                <w:b/>
              </w:rPr>
            </w:pPr>
            <w:r w:rsidRPr="00360930">
              <w:rPr>
                <w:b/>
              </w:rPr>
              <w:t>Defined_Effect</w:t>
            </w:r>
          </w:p>
        </w:tc>
        <w:tc>
          <w:tcPr>
            <w:tcW w:w="2610" w:type="dxa"/>
            <w:shd w:val="clear" w:color="auto" w:fill="FFFFFF"/>
            <w:tcMar>
              <w:top w:w="100" w:type="dxa"/>
              <w:left w:w="100" w:type="dxa"/>
              <w:bottom w:w="100" w:type="dxa"/>
              <w:right w:w="100" w:type="dxa"/>
            </w:tcMar>
            <w:vAlign w:val="center"/>
          </w:tcPr>
          <w:p w14:paraId="7F21E51C" w14:textId="77777777" w:rsidR="0065399A" w:rsidRPr="00360930" w:rsidRDefault="0065399A" w:rsidP="0065399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525F6506" w14:textId="77777777" w:rsidR="0065399A" w:rsidRPr="00360930" w:rsidRDefault="0065399A" w:rsidP="0065399A">
            <w:pPr>
              <w:jc w:val="center"/>
            </w:pPr>
            <w:r w:rsidRPr="00360930">
              <w:t>0..1</w:t>
            </w:r>
          </w:p>
        </w:tc>
        <w:tc>
          <w:tcPr>
            <w:tcW w:w="7038" w:type="dxa"/>
            <w:shd w:val="clear" w:color="auto" w:fill="FFFFFF"/>
            <w:tcMar>
              <w:top w:w="100" w:type="dxa"/>
              <w:left w:w="100" w:type="dxa"/>
              <w:bottom w:w="100" w:type="dxa"/>
              <w:right w:w="100" w:type="dxa"/>
            </w:tcMar>
            <w:vAlign w:val="center"/>
          </w:tcPr>
          <w:p w14:paraId="30B368C7" w14:textId="15C8FD0B" w:rsidR="0065399A" w:rsidRPr="004205C4" w:rsidRDefault="0065399A" w:rsidP="00360930">
            <w:pPr>
              <w:rPr>
                <w:sz w:val="22"/>
                <w:highlight w:val="lightGray"/>
              </w:rPr>
            </w:pPr>
            <w:r w:rsidRPr="005F2A7A">
              <w:rPr>
                <w:sz w:val="22"/>
              </w:rPr>
              <w:t xml:space="preserve">The </w:t>
            </w:r>
            <w:r w:rsidRPr="005F2A7A">
              <w:rPr>
                <w:rFonts w:ascii="Courier New" w:hAnsi="Courier New" w:cs="Courier New"/>
                <w:sz w:val="22"/>
              </w:rPr>
              <w:t>Defined</w:t>
            </w:r>
            <w:r w:rsidRPr="00E36A2A">
              <w:rPr>
                <w:rFonts w:ascii="Courier New" w:hAnsi="Courier New" w:cs="Courier New"/>
                <w:sz w:val="22"/>
              </w:rPr>
              <w:t>_Effect</w:t>
            </w:r>
            <w:r w:rsidRPr="00E36A2A">
              <w:rPr>
                <w:sz w:val="22"/>
              </w:rPr>
              <w:t xml:space="preserve"> property</w:t>
            </w:r>
            <w:r w:rsidR="005F2A7A" w:rsidRPr="00E36A2A">
              <w:rPr>
                <w:sz w:val="22"/>
              </w:rPr>
              <w:t xml:space="preserve"> </w:t>
            </w:r>
            <w:r w:rsidR="00E36A2A" w:rsidRPr="00E36A2A">
              <w:rPr>
                <w:sz w:val="22"/>
              </w:rPr>
              <w:t xml:space="preserve">characterizes </w:t>
            </w:r>
            <w:r w:rsidR="005F2A7A" w:rsidRPr="00E36A2A">
              <w:rPr>
                <w:sz w:val="22"/>
              </w:rPr>
              <w:t>the effect that an Action has on an Object</w:t>
            </w:r>
            <w:r w:rsidR="00E66517" w:rsidRPr="00E36A2A">
              <w:rPr>
                <w:sz w:val="22"/>
              </w:rPr>
              <w:t xml:space="preserve">. </w:t>
            </w:r>
            <w:r w:rsidRPr="00E36A2A">
              <w:rPr>
                <w:sz w:val="22"/>
              </w:rPr>
              <w:t xml:space="preserve"> </w:t>
            </w:r>
            <w:r w:rsidR="00E36A2A" w:rsidRPr="00E36A2A">
              <w:rPr>
                <w:sz w:val="22"/>
              </w:rPr>
              <w:t xml:space="preserve">Examples include </w:t>
            </w:r>
            <w:r w:rsidR="00E36A2A" w:rsidRPr="00360930">
              <w:rPr>
                <w:i/>
                <w:sz w:val="22"/>
              </w:rPr>
              <w:t>data read</w:t>
            </w:r>
            <w:r w:rsidR="00E36A2A" w:rsidRPr="00E36A2A">
              <w:rPr>
                <w:sz w:val="22"/>
              </w:rPr>
              <w:t xml:space="preserve"> and </w:t>
            </w:r>
            <w:r w:rsidR="00E36A2A" w:rsidRPr="00360930">
              <w:rPr>
                <w:i/>
                <w:sz w:val="22"/>
              </w:rPr>
              <w:t>state change</w:t>
            </w:r>
            <w:r w:rsidR="00E36A2A" w:rsidRPr="00E36A2A">
              <w:rPr>
                <w:sz w:val="22"/>
              </w:rPr>
              <w:t>.</w:t>
            </w:r>
          </w:p>
        </w:tc>
      </w:tr>
      <w:tr w:rsidR="0065399A" w14:paraId="0D2DA0B1" w14:textId="77777777" w:rsidTr="0065399A">
        <w:trPr>
          <w:jc w:val="center"/>
        </w:trPr>
        <w:tc>
          <w:tcPr>
            <w:tcW w:w="2178" w:type="dxa"/>
            <w:shd w:val="clear" w:color="auto" w:fill="FFFFFF"/>
            <w:tcMar>
              <w:top w:w="100" w:type="dxa"/>
              <w:left w:w="100" w:type="dxa"/>
              <w:bottom w:w="100" w:type="dxa"/>
              <w:right w:w="100" w:type="dxa"/>
            </w:tcMar>
            <w:vAlign w:val="center"/>
          </w:tcPr>
          <w:p w14:paraId="16A27AD4" w14:textId="77777777" w:rsidR="0065399A" w:rsidRDefault="0065399A" w:rsidP="0065399A">
            <w:pPr>
              <w:rPr>
                <w:b/>
              </w:rPr>
            </w:pPr>
            <w:r>
              <w:rPr>
                <w:b/>
              </w:rPr>
              <w:t>Discovery_Method</w:t>
            </w:r>
          </w:p>
        </w:tc>
        <w:tc>
          <w:tcPr>
            <w:tcW w:w="2610" w:type="dxa"/>
            <w:shd w:val="clear" w:color="auto" w:fill="FFFFFF"/>
            <w:tcMar>
              <w:top w:w="100" w:type="dxa"/>
              <w:left w:w="100" w:type="dxa"/>
              <w:bottom w:w="100" w:type="dxa"/>
              <w:right w:w="100" w:type="dxa"/>
            </w:tcMar>
            <w:vAlign w:val="center"/>
          </w:tcPr>
          <w:p w14:paraId="7176EF31" w14:textId="77777777" w:rsidR="0065399A" w:rsidRDefault="0065399A" w:rsidP="0065399A">
            <w:pPr>
              <w:pStyle w:val="UMLTableType"/>
              <w:contextualSpacing w:val="0"/>
            </w:pPr>
            <w:r>
              <w:t>cyboxCommon:</w:t>
            </w:r>
          </w:p>
          <w:p w14:paraId="724EE277" w14:textId="7AC3289A" w:rsidR="0065399A" w:rsidRDefault="0065399A" w:rsidP="0065399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752EC0F" w14:textId="77777777" w:rsidR="0065399A" w:rsidRDefault="0065399A" w:rsidP="0065399A">
            <w:pPr>
              <w:jc w:val="center"/>
            </w:pPr>
            <w:r>
              <w:t>0..1</w:t>
            </w:r>
          </w:p>
        </w:tc>
        <w:tc>
          <w:tcPr>
            <w:tcW w:w="7038" w:type="dxa"/>
            <w:shd w:val="clear" w:color="auto" w:fill="FFFFFF"/>
            <w:tcMar>
              <w:top w:w="100" w:type="dxa"/>
              <w:left w:w="100" w:type="dxa"/>
              <w:bottom w:w="100" w:type="dxa"/>
              <w:right w:w="100" w:type="dxa"/>
            </w:tcMar>
            <w:vAlign w:val="center"/>
          </w:tcPr>
          <w:p w14:paraId="2336ECF8" w14:textId="66302646" w:rsidR="0065399A" w:rsidRPr="004205C4" w:rsidRDefault="0065399A" w:rsidP="002C7B96">
            <w:pPr>
              <w:rPr>
                <w:sz w:val="22"/>
                <w:highlight w:val="lightGray"/>
              </w:rPr>
            </w:pPr>
            <w:r w:rsidRPr="00DD25E1">
              <w:rPr>
                <w:sz w:val="22"/>
              </w:rPr>
              <w:t xml:space="preserve">The </w:t>
            </w:r>
            <w:r w:rsidRPr="00DD25E1">
              <w:rPr>
                <w:rFonts w:ascii="Courier New" w:hAnsi="Courier New" w:cs="Courier New"/>
                <w:sz w:val="22"/>
              </w:rPr>
              <w:t>Discovery_Method</w:t>
            </w:r>
            <w:r w:rsidRPr="00DD25E1">
              <w:rPr>
                <w:sz w:val="22"/>
              </w:rPr>
              <w:t xml:space="preserve"> property </w:t>
            </w:r>
            <w:r w:rsidR="00DD25E1" w:rsidRPr="00DD25E1">
              <w:rPr>
                <w:sz w:val="22"/>
              </w:rPr>
              <w:t xml:space="preserve">characterizes </w:t>
            </w:r>
            <w:r w:rsidR="002C7B96" w:rsidRPr="002C7B96">
              <w:rPr>
                <w:sz w:val="22"/>
              </w:rPr>
              <w:t xml:space="preserve">how </w:t>
            </w:r>
            <w:r w:rsidR="002C7B96">
              <w:rPr>
                <w:sz w:val="22"/>
              </w:rPr>
              <w:t>the</w:t>
            </w:r>
            <w:r w:rsidR="002C7B96" w:rsidRPr="002C7B96">
              <w:rPr>
                <w:sz w:val="22"/>
              </w:rPr>
              <w:t xml:space="preserve"> Object was observed (in the case of a </w:t>
            </w:r>
            <w:r w:rsidR="002C7B96">
              <w:rPr>
                <w:sz w:val="22"/>
              </w:rPr>
              <w:t>c</w:t>
            </w:r>
            <w:r w:rsidR="002C7B96" w:rsidRPr="002C7B96">
              <w:rPr>
                <w:sz w:val="22"/>
              </w:rPr>
              <w:t xml:space="preserve">yber </w:t>
            </w:r>
            <w:r w:rsidR="002C7B96">
              <w:rPr>
                <w:sz w:val="22"/>
              </w:rPr>
              <w:t>o</w:t>
            </w:r>
            <w:r w:rsidR="002C7B96" w:rsidRPr="002C7B96">
              <w:rPr>
                <w:sz w:val="22"/>
              </w:rPr>
              <w:t xml:space="preserve">bservable Object instance) or could potentially be observed (in the case of a </w:t>
            </w:r>
            <w:r w:rsidR="002C7B96">
              <w:rPr>
                <w:sz w:val="22"/>
              </w:rPr>
              <w:t>c</w:t>
            </w:r>
            <w:r w:rsidR="002C7B96" w:rsidRPr="002C7B96">
              <w:rPr>
                <w:sz w:val="22"/>
              </w:rPr>
              <w:t xml:space="preserve">yber </w:t>
            </w:r>
            <w:r w:rsidR="002C7B96">
              <w:rPr>
                <w:sz w:val="22"/>
              </w:rPr>
              <w:t>o</w:t>
            </w:r>
            <w:r w:rsidR="002C7B96" w:rsidRPr="002C7B96">
              <w:rPr>
                <w:sz w:val="22"/>
              </w:rPr>
              <w:t>bservable Object pattern)</w:t>
            </w:r>
            <w:r w:rsidR="00DD25E1" w:rsidRPr="00DD25E1">
              <w:rPr>
                <w:sz w:val="22"/>
              </w:rPr>
              <w:t xml:space="preserve">. Examples of details captured include </w:t>
            </w:r>
            <w:r w:rsidR="00DD25E1" w:rsidRPr="00DD25E1">
              <w:rPr>
                <w:rFonts w:ascii="Calibri" w:hAnsi="Calibri"/>
                <w:color w:val="000000"/>
                <w:sz w:val="22"/>
                <w:szCs w:val="22"/>
              </w:rPr>
              <w:t>identi</w:t>
            </w:r>
            <w:r w:rsidR="00DD25E1" w:rsidRPr="00DD25E1">
              <w:rPr>
                <w:rFonts w:ascii="Calibri" w:hAnsi="Calibri"/>
                <w:color w:val="000000"/>
                <w:sz w:val="22"/>
                <w:szCs w:val="22"/>
              </w:rPr>
              <w:t>fying characteristics, time-related attributes, and a list of the tools used to collect the informatio</w:t>
            </w:r>
            <w:r w:rsidR="00DD25E1" w:rsidRPr="00DD25E1">
              <w:rPr>
                <w:rFonts w:ascii="Calibri" w:hAnsi="Calibri"/>
                <w:color w:val="000000"/>
                <w:sz w:val="22"/>
                <w:szCs w:val="22"/>
              </w:rPr>
              <w:t>n.</w:t>
            </w:r>
          </w:p>
        </w:tc>
      </w:tr>
    </w:tbl>
    <w:p w14:paraId="362FA48A" w14:textId="4C23F8DB" w:rsidR="0065399A" w:rsidRDefault="0065399A" w:rsidP="0065399A"/>
    <w:p w14:paraId="383C577B" w14:textId="77777777" w:rsidR="004B2536" w:rsidRDefault="004B2536" w:rsidP="00B259AF">
      <w:pPr>
        <w:pStyle w:val="Heading3"/>
      </w:pPr>
      <w:bookmarkStart w:id="57" w:name="_Toc426119885"/>
      <w:r>
        <w:t>ObservableType Class</w:t>
      </w:r>
      <w:bookmarkEnd w:id="57"/>
    </w:p>
    <w:p w14:paraId="7DF4D728" w14:textId="58C615D3" w:rsidR="004B2536" w:rsidRPr="000068C2" w:rsidRDefault="004B2536" w:rsidP="00696EDC">
      <w:pPr>
        <w:spacing w:after="240"/>
      </w:pPr>
      <w:r w:rsidRPr="000068C2">
        <w:t xml:space="preserve">The </w:t>
      </w:r>
      <w:r w:rsidRPr="000068C2">
        <w:rPr>
          <w:rFonts w:ascii="Courier New" w:hAnsi="Courier New" w:cs="Courier New"/>
        </w:rPr>
        <w:t>ObservableType</w:t>
      </w:r>
      <w:r w:rsidRPr="000068C2">
        <w:t xml:space="preserve"> </w:t>
      </w:r>
      <w:r w:rsidR="00182AAE" w:rsidRPr="000068C2">
        <w:t>class characterizes a cyber Observable.</w:t>
      </w:r>
      <w:r w:rsidR="004E0ABD" w:rsidRPr="000068C2">
        <w:t xml:space="preserve"> As shown in </w:t>
      </w:r>
      <w:r w:rsidR="004E0ABD" w:rsidRPr="000068C2">
        <w:fldChar w:fldCharType="begin"/>
      </w:r>
      <w:r w:rsidR="004E0ABD" w:rsidRPr="000068C2">
        <w:instrText xml:space="preserve"> REF _Ref424399827 \h  \* MERGEFORMAT </w:instrText>
      </w:r>
      <w:r w:rsidR="004E0ABD" w:rsidRPr="000068C2">
        <w:fldChar w:fldCharType="separate"/>
      </w:r>
      <w:r w:rsidR="00457D06" w:rsidRPr="00457D06">
        <w:t xml:space="preserve">Table </w:t>
      </w:r>
      <w:r w:rsidR="00457D06" w:rsidRPr="00457D06">
        <w:rPr>
          <w:noProof/>
        </w:rPr>
        <w:t>3</w:t>
      </w:r>
      <w:r w:rsidR="00457D06" w:rsidRPr="00457D06">
        <w:rPr>
          <w:noProof/>
        </w:rPr>
        <w:noBreakHyphen/>
        <w:t>4</w:t>
      </w:r>
      <w:r w:rsidR="004E0ABD" w:rsidRPr="000068C2">
        <w:fldChar w:fldCharType="end"/>
      </w:r>
      <w:r w:rsidR="004E0ABD" w:rsidRPr="000068C2">
        <w:t xml:space="preserve">, a CybOX Observable pattern can either be on a CybOX Object with type corresponding to the CybOX </w:t>
      </w:r>
      <w:r w:rsidR="004E0ABD" w:rsidRPr="000068C2">
        <w:rPr>
          <w:rFonts w:ascii="Courier New" w:hAnsi="Courier New" w:cs="Courier New"/>
        </w:rPr>
        <w:t>ObjectType</w:t>
      </w:r>
      <w:r w:rsidR="004E0ABD" w:rsidRPr="000068C2">
        <w:t xml:space="preserve"> class (e.g., a File with name X), on a CybOX Event with type </w:t>
      </w:r>
      <w:r w:rsidR="004E0ABD" w:rsidRPr="000068C2">
        <w:lastRenderedPageBreak/>
        <w:t xml:space="preserve">corresponding to the CybOX </w:t>
      </w:r>
      <w:r w:rsidR="004E0ABD" w:rsidRPr="000068C2">
        <w:rPr>
          <w:rFonts w:ascii="Courier New" w:hAnsi="Courier New" w:cs="Courier New"/>
        </w:rPr>
        <w:t>EventType</w:t>
      </w:r>
      <w:r w:rsidR="004E0ABD" w:rsidRPr="000068C2">
        <w:t xml:space="preserve"> class (an Event is typically one or more actions taken against one or more Objects; e.g., “delete the File with name X”), or as an Observable Composition with type corresponding to the CybOX </w:t>
      </w:r>
      <w:r w:rsidR="004E0ABD" w:rsidRPr="000068C2">
        <w:rPr>
          <w:rFonts w:ascii="Courier New" w:hAnsi="Courier New" w:cs="Courier New"/>
        </w:rPr>
        <w:t>ObservableCompositionType</w:t>
      </w:r>
      <w:r w:rsidR="004E0ABD" w:rsidRPr="000068C2">
        <w:t xml:space="preserve"> class.</w:t>
      </w:r>
    </w:p>
    <w:p w14:paraId="34EF12B1" w14:textId="24C56DEA" w:rsidR="004B2536" w:rsidRPr="000068C2" w:rsidRDefault="00696EDC" w:rsidP="00696EDC">
      <w:pPr>
        <w:spacing w:after="120"/>
        <w:jc w:val="center"/>
      </w:pPr>
      <w:bookmarkStart w:id="58" w:name="_Ref42439982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w:t>
      </w:r>
      <w:r w:rsidRPr="000068C2">
        <w:rPr>
          <w:b/>
        </w:rPr>
        <w:fldChar w:fldCharType="end"/>
      </w:r>
      <w:bookmarkEnd w:id="58"/>
      <w:r w:rsidRPr="000068C2">
        <w:t xml:space="preserve">. </w:t>
      </w:r>
      <w:r w:rsidR="004B2536" w:rsidRPr="000068C2">
        <w:t xml:space="preserve">Properties of the </w:t>
      </w:r>
      <w:r w:rsidR="004B2536" w:rsidRPr="000068C2">
        <w:rPr>
          <w:rFonts w:ascii="Courier New" w:eastAsia="Courier New" w:hAnsi="Courier New" w:cs="Courier New"/>
        </w:rPr>
        <w:t>ObservableType</w:t>
      </w:r>
      <w:r w:rsidR="004B253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B2536" w:rsidRPr="000068C2" w14:paraId="20791E38" w14:textId="77777777" w:rsidTr="00A432CB">
        <w:trPr>
          <w:jc w:val="center"/>
        </w:trPr>
        <w:tc>
          <w:tcPr>
            <w:tcW w:w="2718" w:type="dxa"/>
            <w:shd w:val="clear" w:color="auto" w:fill="BFBFBF"/>
            <w:tcMar>
              <w:top w:w="100" w:type="dxa"/>
              <w:left w:w="100" w:type="dxa"/>
              <w:bottom w:w="100" w:type="dxa"/>
              <w:right w:w="100" w:type="dxa"/>
            </w:tcMar>
            <w:vAlign w:val="center"/>
          </w:tcPr>
          <w:p w14:paraId="52ACDF33" w14:textId="77777777" w:rsidR="004B2536" w:rsidRPr="000068C2" w:rsidRDefault="004B2536" w:rsidP="00A432CB">
            <w:pPr>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4CFB8BA2" w14:textId="77777777" w:rsidR="004B2536" w:rsidRPr="000068C2" w:rsidRDefault="004B2536" w:rsidP="00A432CB">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28931A" w14:textId="77777777" w:rsidR="004B2536" w:rsidRPr="000068C2" w:rsidRDefault="004B2536" w:rsidP="00A432CB">
            <w:pPr>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54A030B3" w14:textId="77777777" w:rsidR="004B2536" w:rsidRPr="000068C2" w:rsidRDefault="004B2536" w:rsidP="00A432CB">
            <w:pPr>
              <w:rPr>
                <w:b/>
                <w:color w:val="000000"/>
              </w:rPr>
            </w:pPr>
            <w:r w:rsidRPr="000068C2">
              <w:rPr>
                <w:b/>
                <w:color w:val="000000"/>
              </w:rPr>
              <w:t>Description</w:t>
            </w:r>
          </w:p>
        </w:tc>
      </w:tr>
      <w:tr w:rsidR="004B2536" w:rsidRPr="000068C2" w14:paraId="72C36AD7" w14:textId="77777777" w:rsidTr="00A432CB">
        <w:trPr>
          <w:jc w:val="center"/>
        </w:trPr>
        <w:tc>
          <w:tcPr>
            <w:tcW w:w="2718" w:type="dxa"/>
            <w:shd w:val="clear" w:color="auto" w:fill="FFFFFF"/>
            <w:tcMar>
              <w:top w:w="100" w:type="dxa"/>
              <w:left w:w="100" w:type="dxa"/>
              <w:bottom w:w="100" w:type="dxa"/>
              <w:right w:w="100" w:type="dxa"/>
            </w:tcMar>
            <w:vAlign w:val="center"/>
          </w:tcPr>
          <w:p w14:paraId="6188FFFE" w14:textId="77777777" w:rsidR="004B2536" w:rsidRPr="000068C2" w:rsidRDefault="004B2536" w:rsidP="00A432CB">
            <w:pPr>
              <w:rPr>
                <w:b/>
              </w:rPr>
            </w:pPr>
            <w:r w:rsidRPr="000068C2">
              <w:rPr>
                <w:b/>
              </w:rPr>
              <w:t>id</w:t>
            </w:r>
          </w:p>
        </w:tc>
        <w:tc>
          <w:tcPr>
            <w:tcW w:w="3330" w:type="dxa"/>
            <w:shd w:val="clear" w:color="auto" w:fill="FFFFFF"/>
            <w:tcMar>
              <w:top w:w="100" w:type="dxa"/>
              <w:left w:w="100" w:type="dxa"/>
              <w:bottom w:w="100" w:type="dxa"/>
              <w:right w:w="100" w:type="dxa"/>
            </w:tcMar>
            <w:vAlign w:val="center"/>
          </w:tcPr>
          <w:p w14:paraId="5BD3A369" w14:textId="77777777" w:rsidR="00A432CB" w:rsidRPr="000068C2" w:rsidRDefault="004B2536" w:rsidP="00A432CB">
            <w:pPr>
              <w:pStyle w:val="UMLTableType"/>
              <w:contextualSpacing w:val="0"/>
            </w:pPr>
            <w:r w:rsidRPr="000068C2">
              <w:t>basicDataTypes:</w:t>
            </w:r>
          </w:p>
          <w:p w14:paraId="5FD18F35" w14:textId="6130CC3C" w:rsidR="004B2536" w:rsidRPr="000068C2" w:rsidRDefault="004B2536" w:rsidP="00A432CB">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56FDF97"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FE15695" w14:textId="77777777" w:rsidR="004B2536" w:rsidRPr="000068C2" w:rsidRDefault="004B2536" w:rsidP="00A432CB">
            <w:pPr>
              <w:rPr>
                <w:sz w:val="22"/>
              </w:rPr>
            </w:pPr>
            <w:r w:rsidRPr="000068C2">
              <w:rPr>
                <w:sz w:val="22"/>
              </w:rPr>
              <w:t xml:space="preserve">The </w:t>
            </w:r>
            <w:r w:rsidRPr="000068C2">
              <w:rPr>
                <w:rFonts w:ascii="Courier New" w:eastAsia="Courier New" w:hAnsi="Courier New" w:cs="Courier New"/>
                <w:sz w:val="22"/>
              </w:rPr>
              <w:t>id</w:t>
            </w:r>
            <w:r w:rsidRPr="000068C2">
              <w:rPr>
                <w:sz w:val="22"/>
              </w:rPr>
              <w:t xml:space="preserve"> property specifies a globally unique identifier for the Observable.</w:t>
            </w:r>
          </w:p>
        </w:tc>
      </w:tr>
      <w:tr w:rsidR="004B2536" w:rsidRPr="000068C2" w14:paraId="3F6F6E34" w14:textId="77777777" w:rsidTr="00A432CB">
        <w:trPr>
          <w:jc w:val="center"/>
        </w:trPr>
        <w:tc>
          <w:tcPr>
            <w:tcW w:w="2718" w:type="dxa"/>
            <w:shd w:val="clear" w:color="auto" w:fill="FFFFFF"/>
            <w:tcMar>
              <w:top w:w="100" w:type="dxa"/>
              <w:left w:w="100" w:type="dxa"/>
              <w:bottom w:w="100" w:type="dxa"/>
              <w:right w:w="100" w:type="dxa"/>
            </w:tcMar>
            <w:vAlign w:val="center"/>
          </w:tcPr>
          <w:p w14:paraId="4DE6BCB4" w14:textId="77777777" w:rsidR="004B2536" w:rsidRPr="000068C2" w:rsidRDefault="004B2536" w:rsidP="00A432CB">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2817F284" w14:textId="77777777" w:rsidR="00A432CB" w:rsidRPr="000068C2" w:rsidRDefault="004B2536" w:rsidP="00A432CB">
            <w:pPr>
              <w:pStyle w:val="UMLTableType"/>
              <w:contextualSpacing w:val="0"/>
            </w:pPr>
            <w:r w:rsidRPr="000068C2">
              <w:t>basicDataTypes:</w:t>
            </w:r>
          </w:p>
          <w:p w14:paraId="27E2364F" w14:textId="39BF67D4" w:rsidR="004B2536" w:rsidRPr="000068C2" w:rsidRDefault="004B2536" w:rsidP="00A432CB">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2C4A4446"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382A0786" w14:textId="0097F1B6" w:rsidR="004B2536" w:rsidRPr="000068C2" w:rsidRDefault="00A432CB" w:rsidP="00A432CB">
            <w:pPr>
              <w:rPr>
                <w:sz w:val="22"/>
              </w:rPr>
            </w:pPr>
            <w:r w:rsidRPr="000068C2">
              <w:rPr>
                <w:sz w:val="22"/>
                <w:szCs w:val="22"/>
              </w:rPr>
              <w:t xml:space="preserve">The </w:t>
            </w:r>
            <w:r w:rsidRPr="000068C2">
              <w:rPr>
                <w:rFonts w:ascii="Courier New" w:hAnsi="Courier New" w:cs="Courier New"/>
                <w:sz w:val="22"/>
                <w:szCs w:val="22"/>
              </w:rPr>
              <w:t>idref</w:t>
            </w:r>
            <w:r w:rsidRPr="000068C2">
              <w:rPr>
                <w:sz w:val="22"/>
                <w:szCs w:val="22"/>
              </w:rPr>
              <w:t xml:space="preserve"> property specifies a globally unique identifier for an Observable specified elsewhere. When the </w:t>
            </w:r>
            <w:r w:rsidRPr="000068C2">
              <w:rPr>
                <w:rFonts w:ascii="Courier New" w:hAnsi="Courier New" w:cs="Courier New"/>
                <w:sz w:val="22"/>
                <w:szCs w:val="22"/>
              </w:rPr>
              <w:t>idref</w:t>
            </w:r>
            <w:r w:rsidRPr="000068C2">
              <w:rPr>
                <w:sz w:val="22"/>
                <w:szCs w:val="22"/>
              </w:rPr>
              <w:t xml:space="preserve"> property is used, the </w:t>
            </w:r>
            <w:r w:rsidRPr="000068C2">
              <w:rPr>
                <w:rFonts w:ascii="Courier New" w:hAnsi="Courier New" w:cs="Courier New"/>
                <w:sz w:val="22"/>
                <w:szCs w:val="22"/>
              </w:rPr>
              <w:t>id</w:t>
            </w:r>
            <w:r w:rsidRPr="000068C2">
              <w:rPr>
                <w:sz w:val="22"/>
                <w:szCs w:val="22"/>
              </w:rPr>
              <w:t xml:space="preserve"> property MUST NOT also be specified and the other properties of the </w:t>
            </w:r>
            <w:r w:rsidRPr="000068C2">
              <w:rPr>
                <w:rFonts w:ascii="Courier New" w:hAnsi="Courier New" w:cs="Courier New"/>
                <w:sz w:val="22"/>
                <w:szCs w:val="22"/>
              </w:rPr>
              <w:t>ObservableType</w:t>
            </w:r>
            <w:r w:rsidRPr="000068C2">
              <w:rPr>
                <w:sz w:val="22"/>
                <w:szCs w:val="22"/>
              </w:rPr>
              <w:t xml:space="preserve"> class SHOULD NOT hold any content.</w:t>
            </w:r>
          </w:p>
        </w:tc>
      </w:tr>
      <w:tr w:rsidR="004B2536" w:rsidRPr="000068C2" w14:paraId="1DE1AA43" w14:textId="77777777" w:rsidTr="00A432CB">
        <w:trPr>
          <w:jc w:val="center"/>
        </w:trPr>
        <w:tc>
          <w:tcPr>
            <w:tcW w:w="2718" w:type="dxa"/>
            <w:shd w:val="clear" w:color="auto" w:fill="FFFFFF"/>
            <w:tcMar>
              <w:top w:w="100" w:type="dxa"/>
              <w:left w:w="100" w:type="dxa"/>
              <w:bottom w:w="100" w:type="dxa"/>
              <w:right w:w="100" w:type="dxa"/>
            </w:tcMar>
            <w:vAlign w:val="center"/>
          </w:tcPr>
          <w:p w14:paraId="30E3A885" w14:textId="77777777" w:rsidR="004B2536" w:rsidRPr="000068C2" w:rsidRDefault="004B2536" w:rsidP="00A432CB">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8C4B1D0" w14:textId="77777777" w:rsidR="004B2536" w:rsidRPr="000068C2" w:rsidRDefault="004B2536" w:rsidP="00A432CB">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1CE63495"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67BFE90" w14:textId="17AA4A88" w:rsidR="004B2536" w:rsidRPr="000068C2" w:rsidRDefault="004B2536" w:rsidP="00260AB6">
            <w:pPr>
              <w:rPr>
                <w:sz w:val="22"/>
              </w:rPr>
            </w:pPr>
            <w:r w:rsidRPr="000068C2">
              <w:rPr>
                <w:sz w:val="22"/>
              </w:rPr>
              <w:t xml:space="preserve">The </w:t>
            </w:r>
            <w:r w:rsidRPr="000068C2">
              <w:rPr>
                <w:rFonts w:ascii="Courier New" w:hAnsi="Courier New" w:cs="Courier New"/>
                <w:sz w:val="22"/>
              </w:rPr>
              <w:t>negate</w:t>
            </w:r>
            <w:r w:rsidR="00AA7A09" w:rsidRPr="000068C2">
              <w:rPr>
                <w:sz w:val="22"/>
              </w:rPr>
              <w:t xml:space="preserve"> property, when set to true, specifie</w:t>
            </w:r>
            <w:r w:rsidRPr="000068C2">
              <w:rPr>
                <w:sz w:val="22"/>
              </w:rPr>
              <w:t>s the absence (rather than the presence) of the Observable in a CybOX pattern.</w:t>
            </w:r>
          </w:p>
        </w:tc>
      </w:tr>
      <w:tr w:rsidR="004B2536" w:rsidRPr="000068C2" w14:paraId="3AAA4B5A" w14:textId="77777777" w:rsidTr="00A432CB">
        <w:trPr>
          <w:jc w:val="center"/>
        </w:trPr>
        <w:tc>
          <w:tcPr>
            <w:tcW w:w="2718" w:type="dxa"/>
            <w:shd w:val="clear" w:color="auto" w:fill="FFFFFF"/>
            <w:tcMar>
              <w:top w:w="100" w:type="dxa"/>
              <w:left w:w="100" w:type="dxa"/>
              <w:bottom w:w="100" w:type="dxa"/>
              <w:right w:w="100" w:type="dxa"/>
            </w:tcMar>
            <w:vAlign w:val="center"/>
          </w:tcPr>
          <w:p w14:paraId="754D9EE8" w14:textId="77777777" w:rsidR="004B2536" w:rsidRPr="000068C2" w:rsidRDefault="004B2536" w:rsidP="00A432CB">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1A1E0B87" w14:textId="77777777" w:rsidR="00AA7A09" w:rsidRPr="000068C2" w:rsidRDefault="004B2536" w:rsidP="00A432CB">
            <w:pPr>
              <w:pStyle w:val="UMLTableType"/>
              <w:contextualSpacing w:val="0"/>
            </w:pPr>
            <w:r w:rsidRPr="000068C2">
              <w:t>basicDataTypes:</w:t>
            </w:r>
          </w:p>
          <w:p w14:paraId="3DD630EE" w14:textId="0DACEFEB" w:rsidR="004B2536" w:rsidRPr="000068C2" w:rsidRDefault="004B2536" w:rsidP="00A432CB">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5D1FDDAC"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A87E6B4" w14:textId="7985D5D4" w:rsidR="004B2536" w:rsidRPr="000068C2" w:rsidRDefault="004B2536" w:rsidP="00AA7A09">
            <w:pPr>
              <w:rPr>
                <w:sz w:val="22"/>
              </w:rPr>
            </w:pPr>
            <w:r w:rsidRPr="000068C2">
              <w:rPr>
                <w:sz w:val="22"/>
              </w:rPr>
              <w:t xml:space="preserve">The </w:t>
            </w:r>
            <w:r w:rsidRPr="000068C2">
              <w:rPr>
                <w:rFonts w:ascii="Courier New" w:hAnsi="Courier New" w:cs="Courier New"/>
                <w:sz w:val="22"/>
              </w:rPr>
              <w:t>sighting_count</w:t>
            </w:r>
            <w:r w:rsidRPr="000068C2">
              <w:rPr>
                <w:sz w:val="22"/>
              </w:rPr>
              <w:t xml:space="preserve"> property specifies how many different </w:t>
            </w:r>
            <w:r w:rsidR="00AA7A09" w:rsidRPr="000068C2">
              <w:rPr>
                <w:sz w:val="22"/>
              </w:rPr>
              <w:t xml:space="preserve">(but </w:t>
            </w:r>
            <w:r w:rsidRPr="000068C2">
              <w:rPr>
                <w:sz w:val="22"/>
              </w:rPr>
              <w:t>identical</w:t>
            </w:r>
            <w:r w:rsidR="00AA7A09" w:rsidRPr="000068C2">
              <w:rPr>
                <w:sz w:val="22"/>
              </w:rPr>
              <w:t>)</w:t>
            </w:r>
            <w:r w:rsidRPr="000068C2">
              <w:rPr>
                <w:sz w:val="22"/>
              </w:rPr>
              <w:t xml:space="preserve"> instances of the Observable </w:t>
            </w:r>
            <w:r w:rsidR="00AA7A09" w:rsidRPr="000068C2">
              <w:rPr>
                <w:sz w:val="22"/>
              </w:rPr>
              <w:t>have been observed</w:t>
            </w:r>
            <w:r w:rsidRPr="000068C2">
              <w:rPr>
                <w:sz w:val="22"/>
              </w:rPr>
              <w:t>.</w:t>
            </w:r>
          </w:p>
        </w:tc>
      </w:tr>
      <w:tr w:rsidR="004B2536" w:rsidRPr="000068C2" w14:paraId="48F4FBF2" w14:textId="77777777" w:rsidTr="00A432CB">
        <w:trPr>
          <w:jc w:val="center"/>
        </w:trPr>
        <w:tc>
          <w:tcPr>
            <w:tcW w:w="2718" w:type="dxa"/>
            <w:shd w:val="clear" w:color="auto" w:fill="FFFFFF"/>
            <w:tcMar>
              <w:top w:w="100" w:type="dxa"/>
              <w:left w:w="100" w:type="dxa"/>
              <w:bottom w:w="100" w:type="dxa"/>
              <w:right w:w="100" w:type="dxa"/>
            </w:tcMar>
            <w:vAlign w:val="center"/>
          </w:tcPr>
          <w:p w14:paraId="32198BDF" w14:textId="77777777" w:rsidR="004B2536" w:rsidRPr="000068C2" w:rsidRDefault="004B2536" w:rsidP="00A432CB">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1917AB21" w14:textId="77777777" w:rsidR="004B2536" w:rsidRPr="000068C2" w:rsidRDefault="004B2536" w:rsidP="00A432CB">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3C0CBE8C"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FF6C51E" w14:textId="42D8633A" w:rsidR="00AA7A09" w:rsidRPr="000068C2" w:rsidRDefault="004B2536" w:rsidP="00A432CB">
            <w:pPr>
              <w:rPr>
                <w:sz w:val="22"/>
              </w:rPr>
            </w:pPr>
            <w:r w:rsidRPr="000068C2">
              <w:rPr>
                <w:sz w:val="22"/>
              </w:rPr>
              <w:t xml:space="preserve">The </w:t>
            </w:r>
            <w:r w:rsidRPr="000068C2">
              <w:rPr>
                <w:rFonts w:ascii="Courier New" w:eastAsia="Courier New" w:hAnsi="Courier New" w:cs="Courier New"/>
                <w:sz w:val="22"/>
              </w:rPr>
              <w:t>Title</w:t>
            </w:r>
            <w:r w:rsidRPr="000068C2">
              <w:rPr>
                <w:sz w:val="22"/>
              </w:rPr>
              <w:t xml:space="preserve"> property captures </w:t>
            </w:r>
            <w:r w:rsidR="00AA7A09" w:rsidRPr="000068C2">
              <w:rPr>
                <w:sz w:val="22"/>
              </w:rPr>
              <w:t>a</w:t>
            </w:r>
            <w:r w:rsidRPr="000068C2">
              <w:rPr>
                <w:sz w:val="22"/>
              </w:rPr>
              <w:t xml:space="preserve"> title for the Observable and reflects what the content producer thinks the Observable as a whole should be called. The </w:t>
            </w:r>
            <w:r w:rsidRPr="000068C2">
              <w:rPr>
                <w:rFonts w:ascii="Courier New" w:eastAsia="Courier New" w:hAnsi="Courier New" w:cs="Courier New"/>
                <w:sz w:val="22"/>
              </w:rPr>
              <w:t>Title</w:t>
            </w:r>
            <w:r w:rsidRPr="000068C2">
              <w:rPr>
                <w:sz w:val="22"/>
              </w:rPr>
              <w:t xml:space="preserve"> property is typically used by humans to reference a particular Observable; however, it is not suggested for correlation.</w:t>
            </w:r>
          </w:p>
        </w:tc>
      </w:tr>
      <w:tr w:rsidR="004B2536" w:rsidRPr="000068C2" w14:paraId="5846A73E" w14:textId="77777777" w:rsidTr="00A432CB">
        <w:trPr>
          <w:jc w:val="center"/>
        </w:trPr>
        <w:tc>
          <w:tcPr>
            <w:tcW w:w="2718" w:type="dxa"/>
            <w:shd w:val="clear" w:color="auto" w:fill="FFFFFF"/>
            <w:tcMar>
              <w:top w:w="100" w:type="dxa"/>
              <w:left w:w="100" w:type="dxa"/>
              <w:bottom w:w="100" w:type="dxa"/>
              <w:right w:w="100" w:type="dxa"/>
            </w:tcMar>
            <w:vAlign w:val="center"/>
          </w:tcPr>
          <w:p w14:paraId="797249E7" w14:textId="77777777" w:rsidR="004B2536" w:rsidRPr="000068C2" w:rsidRDefault="004B2536" w:rsidP="00A432CB">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4D405A55" w14:textId="77777777" w:rsidR="000A6AD2" w:rsidRPr="000068C2" w:rsidRDefault="004B2536" w:rsidP="00A432CB">
            <w:pPr>
              <w:pStyle w:val="UMLTableType"/>
              <w:contextualSpacing w:val="0"/>
            </w:pPr>
            <w:r w:rsidRPr="000068C2">
              <w:t>cyboxCommon:</w:t>
            </w:r>
          </w:p>
          <w:p w14:paraId="308A1EB3" w14:textId="38D64A84" w:rsidR="004B2536" w:rsidRPr="000068C2" w:rsidRDefault="004B2536" w:rsidP="00A432CB">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DC89590"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531E9BAA" w14:textId="63970B55" w:rsidR="004B2536" w:rsidRPr="000068C2" w:rsidRDefault="004B2536" w:rsidP="00982EC6">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982EC6" w:rsidRPr="000068C2">
              <w:rPr>
                <w:sz w:val="22"/>
              </w:rPr>
              <w:t>textual</w:t>
            </w:r>
            <w:r w:rsidRPr="000068C2">
              <w:rPr>
                <w:sz w:val="22"/>
              </w:rPr>
              <w:t xml:space="preserve"> description of the Observable. Any length is permitted. Optional </w:t>
            </w:r>
            <w:r w:rsidRPr="000068C2">
              <w:rPr>
                <w:sz w:val="22"/>
              </w:rPr>
              <w:lastRenderedPageBreak/>
              <w:t xml:space="preserve">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4B2536" w:rsidRPr="000068C2" w14:paraId="5BEB0CD9" w14:textId="77777777" w:rsidTr="00A432CB">
        <w:trPr>
          <w:jc w:val="center"/>
        </w:trPr>
        <w:tc>
          <w:tcPr>
            <w:tcW w:w="2718" w:type="dxa"/>
            <w:shd w:val="clear" w:color="auto" w:fill="FFFFFF"/>
            <w:tcMar>
              <w:top w:w="100" w:type="dxa"/>
              <w:left w:w="100" w:type="dxa"/>
              <w:bottom w:w="100" w:type="dxa"/>
              <w:right w:w="100" w:type="dxa"/>
            </w:tcMar>
            <w:vAlign w:val="center"/>
          </w:tcPr>
          <w:p w14:paraId="298AD13D" w14:textId="77777777" w:rsidR="004B2536" w:rsidRPr="000068C2" w:rsidRDefault="004B2536" w:rsidP="00A432CB">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4D89D139" w14:textId="77777777" w:rsidR="004B2536" w:rsidRPr="000068C2" w:rsidRDefault="004B2536" w:rsidP="00A432CB">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3B2C5D29"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FFEC57D" w14:textId="38534B54" w:rsidR="004B2536" w:rsidRPr="000068C2" w:rsidRDefault="004B2536" w:rsidP="009F221F">
            <w:pPr>
              <w:rPr>
                <w:sz w:val="22"/>
              </w:rPr>
            </w:pPr>
            <w:r w:rsidRPr="000068C2">
              <w:rPr>
                <w:sz w:val="22"/>
              </w:rPr>
              <w:t xml:space="preserve">The </w:t>
            </w:r>
            <w:r w:rsidRPr="000068C2">
              <w:rPr>
                <w:rFonts w:ascii="Courier New" w:eastAsia="Courier New" w:hAnsi="Courier New" w:cs="Courier New"/>
                <w:sz w:val="22"/>
              </w:rPr>
              <w:t>Keywords</w:t>
            </w:r>
            <w:r w:rsidRPr="000068C2">
              <w:rPr>
                <w:sz w:val="22"/>
              </w:rPr>
              <w:t xml:space="preserve"> property </w:t>
            </w:r>
            <w:r w:rsidR="009F221F" w:rsidRPr="000068C2">
              <w:rPr>
                <w:sz w:val="22"/>
              </w:rPr>
              <w:t>captures r</w:t>
            </w:r>
            <w:r w:rsidRPr="000068C2">
              <w:rPr>
                <w:sz w:val="22"/>
              </w:rPr>
              <w:t>e</w:t>
            </w:r>
            <w:r w:rsidR="009F221F" w:rsidRPr="000068C2">
              <w:rPr>
                <w:sz w:val="22"/>
              </w:rPr>
              <w:t>levant keywords for the O</w:t>
            </w:r>
            <w:r w:rsidRPr="000068C2">
              <w:rPr>
                <w:sz w:val="22"/>
              </w:rPr>
              <w:t>bservable.</w:t>
            </w:r>
          </w:p>
        </w:tc>
      </w:tr>
      <w:tr w:rsidR="004B2536" w:rsidRPr="000068C2" w14:paraId="063AC4FA" w14:textId="77777777" w:rsidTr="00A432CB">
        <w:trPr>
          <w:jc w:val="center"/>
        </w:trPr>
        <w:tc>
          <w:tcPr>
            <w:tcW w:w="2718" w:type="dxa"/>
            <w:shd w:val="clear" w:color="auto" w:fill="FFFFFF"/>
            <w:tcMar>
              <w:top w:w="100" w:type="dxa"/>
              <w:left w:w="100" w:type="dxa"/>
              <w:bottom w:w="100" w:type="dxa"/>
              <w:right w:w="100" w:type="dxa"/>
            </w:tcMar>
            <w:vAlign w:val="center"/>
          </w:tcPr>
          <w:p w14:paraId="6358C2C3" w14:textId="77777777" w:rsidR="004B2536" w:rsidRPr="000068C2" w:rsidRDefault="004B2536" w:rsidP="00A432CB">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FF5896A" w14:textId="77777777" w:rsidR="000A6AD2" w:rsidRPr="000068C2" w:rsidRDefault="004B2536" w:rsidP="00A432CB">
            <w:pPr>
              <w:pStyle w:val="UMLTableType"/>
              <w:contextualSpacing w:val="0"/>
            </w:pPr>
            <w:r w:rsidRPr="000068C2">
              <w:t>cyboxCommon:</w:t>
            </w:r>
          </w:p>
          <w:p w14:paraId="5F349C30" w14:textId="59A56AB8" w:rsidR="004B2536" w:rsidRPr="000068C2" w:rsidRDefault="004B2536" w:rsidP="00A432CB">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0058C61E" w14:textId="77777777" w:rsidR="004B2536" w:rsidRPr="000068C2" w:rsidRDefault="004B2536" w:rsidP="00A432CB">
            <w:pPr>
              <w:jc w:val="center"/>
            </w:pPr>
            <w:r w:rsidRPr="000068C2">
              <w:t>0..*</w:t>
            </w:r>
          </w:p>
        </w:tc>
        <w:tc>
          <w:tcPr>
            <w:tcW w:w="5778" w:type="dxa"/>
            <w:shd w:val="clear" w:color="auto" w:fill="FFFFFF"/>
            <w:tcMar>
              <w:top w:w="100" w:type="dxa"/>
              <w:left w:w="100" w:type="dxa"/>
              <w:bottom w:w="100" w:type="dxa"/>
              <w:right w:w="100" w:type="dxa"/>
            </w:tcMar>
            <w:vAlign w:val="center"/>
          </w:tcPr>
          <w:p w14:paraId="68B516DB" w14:textId="5FCDEDDF" w:rsidR="002C7B96" w:rsidRPr="000068C2" w:rsidRDefault="004B2536" w:rsidP="00101626">
            <w:pPr>
              <w:rPr>
                <w:sz w:val="22"/>
              </w:rPr>
            </w:pPr>
            <w:r w:rsidRPr="000068C2">
              <w:rPr>
                <w:sz w:val="22"/>
              </w:rPr>
              <w:t xml:space="preserve">The </w:t>
            </w:r>
            <w:r w:rsidRPr="000068C2">
              <w:rPr>
                <w:rFonts w:ascii="Courier New" w:hAnsi="Courier New" w:cs="Courier New"/>
                <w:sz w:val="22"/>
              </w:rPr>
              <w:t>Observable_Source</w:t>
            </w:r>
            <w:r w:rsidRPr="000068C2">
              <w:rPr>
                <w:sz w:val="22"/>
              </w:rPr>
              <w:t xml:space="preserve"> property</w:t>
            </w:r>
            <w:r w:rsidR="00AB71AD" w:rsidRPr="000068C2">
              <w:rPr>
                <w:sz w:val="22"/>
              </w:rPr>
              <w:t xml:space="preserve"> characterizes</w:t>
            </w:r>
            <w:r w:rsidR="00101626" w:rsidRPr="000068C2">
              <w:rPr>
                <w:sz w:val="22"/>
              </w:rPr>
              <w:t xml:space="preserve"> the source of the O</w:t>
            </w:r>
            <w:r w:rsidRPr="000068C2">
              <w:rPr>
                <w:sz w:val="22"/>
              </w:rPr>
              <w:t>bservable</w:t>
            </w:r>
            <w:r w:rsidR="002C7B96">
              <w:rPr>
                <w:sz w:val="22"/>
              </w:rPr>
              <w:t xml:space="preserve"> information</w:t>
            </w:r>
            <w:r w:rsidRPr="000068C2">
              <w:rPr>
                <w:sz w:val="22"/>
              </w:rPr>
              <w:t>.</w:t>
            </w:r>
            <w:r w:rsidR="002C7B96">
              <w:rPr>
                <w:sz w:val="22"/>
              </w:rPr>
              <w:t xml:space="preserve"> </w:t>
            </w:r>
            <w:r w:rsidR="002C7B96" w:rsidRPr="00DD25E1">
              <w:rPr>
                <w:sz w:val="22"/>
              </w:rPr>
              <w:t xml:space="preserve">Examples of details captured include </w:t>
            </w:r>
            <w:r w:rsidR="002C7B96" w:rsidRPr="00DD25E1">
              <w:rPr>
                <w:rFonts w:ascii="Calibri" w:hAnsi="Calibri"/>
                <w:color w:val="000000"/>
                <w:sz w:val="22"/>
                <w:szCs w:val="22"/>
              </w:rPr>
              <w:t>identifying characteristics, time-related attributes, and a list of the tools used to collect the information.</w:t>
            </w:r>
          </w:p>
        </w:tc>
      </w:tr>
      <w:tr w:rsidR="004B2536" w:rsidRPr="000068C2" w14:paraId="4B0764DA" w14:textId="77777777" w:rsidTr="00A432CB">
        <w:trPr>
          <w:jc w:val="center"/>
        </w:trPr>
        <w:tc>
          <w:tcPr>
            <w:tcW w:w="2718" w:type="dxa"/>
            <w:shd w:val="clear" w:color="auto" w:fill="FFFFFF"/>
            <w:tcMar>
              <w:top w:w="100" w:type="dxa"/>
              <w:left w:w="100" w:type="dxa"/>
              <w:bottom w:w="100" w:type="dxa"/>
              <w:right w:w="100" w:type="dxa"/>
            </w:tcMar>
            <w:vAlign w:val="center"/>
          </w:tcPr>
          <w:p w14:paraId="17A35E86" w14:textId="77777777" w:rsidR="004B2536" w:rsidRPr="000068C2" w:rsidRDefault="004B2536" w:rsidP="00A432CB">
            <w:pPr>
              <w:rPr>
                <w:b/>
              </w:rPr>
            </w:pPr>
            <w:r w:rsidRPr="000068C2">
              <w:rPr>
                <w:b/>
              </w:rPr>
              <w:t>Object</w:t>
            </w:r>
          </w:p>
        </w:tc>
        <w:tc>
          <w:tcPr>
            <w:tcW w:w="3330" w:type="dxa"/>
            <w:shd w:val="clear" w:color="auto" w:fill="FFFFFF"/>
            <w:tcMar>
              <w:top w:w="100" w:type="dxa"/>
              <w:left w:w="100" w:type="dxa"/>
              <w:bottom w:w="100" w:type="dxa"/>
              <w:right w:w="100" w:type="dxa"/>
            </w:tcMar>
            <w:vAlign w:val="center"/>
          </w:tcPr>
          <w:p w14:paraId="716DFAE4" w14:textId="77777777" w:rsidR="004B2536" w:rsidRPr="000068C2" w:rsidRDefault="004B2536" w:rsidP="00A432CB">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233EF038"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409263B1" w14:textId="4743E06F" w:rsidR="004B2536" w:rsidRPr="000068C2" w:rsidRDefault="004B2536" w:rsidP="00AB71AD">
            <w:pPr>
              <w:rPr>
                <w:sz w:val="22"/>
              </w:rPr>
            </w:pPr>
            <w:r w:rsidRPr="000068C2">
              <w:rPr>
                <w:sz w:val="22"/>
              </w:rPr>
              <w:t xml:space="preserve">The </w:t>
            </w:r>
            <w:r w:rsidRPr="000068C2">
              <w:rPr>
                <w:rFonts w:ascii="Courier New" w:hAnsi="Courier New" w:cs="Courier New"/>
                <w:sz w:val="22"/>
              </w:rPr>
              <w:t>Object</w:t>
            </w:r>
            <w:r w:rsidRPr="000068C2">
              <w:rPr>
                <w:sz w:val="22"/>
              </w:rPr>
              <w:t xml:space="preserve"> property </w:t>
            </w:r>
            <w:r w:rsidR="00AB71AD" w:rsidRPr="000068C2">
              <w:rPr>
                <w:sz w:val="22"/>
              </w:rPr>
              <w:t xml:space="preserve">characterizes </w:t>
            </w:r>
            <w:r w:rsidRPr="000068C2">
              <w:rPr>
                <w:sz w:val="22"/>
              </w:rPr>
              <w:t xml:space="preserve">a specific cyber-relevant </w:t>
            </w:r>
            <w:r w:rsidR="00AB71AD" w:rsidRPr="000068C2">
              <w:rPr>
                <w:sz w:val="22"/>
              </w:rPr>
              <w:t>O</w:t>
            </w:r>
            <w:r w:rsidRPr="000068C2">
              <w:rPr>
                <w:sz w:val="22"/>
              </w:rPr>
              <w:t>bject (e.g. a file, a registry key or a process).</w:t>
            </w:r>
          </w:p>
        </w:tc>
      </w:tr>
      <w:tr w:rsidR="004B2536" w:rsidRPr="000068C2" w14:paraId="56B7E536" w14:textId="77777777" w:rsidTr="00A432CB">
        <w:trPr>
          <w:jc w:val="center"/>
        </w:trPr>
        <w:tc>
          <w:tcPr>
            <w:tcW w:w="2718" w:type="dxa"/>
            <w:shd w:val="clear" w:color="auto" w:fill="FFFFFF"/>
            <w:tcMar>
              <w:top w:w="100" w:type="dxa"/>
              <w:left w:w="100" w:type="dxa"/>
              <w:bottom w:w="100" w:type="dxa"/>
              <w:right w:w="100" w:type="dxa"/>
            </w:tcMar>
            <w:vAlign w:val="center"/>
          </w:tcPr>
          <w:p w14:paraId="75B4DA15" w14:textId="77777777" w:rsidR="004B2536" w:rsidRPr="000068C2" w:rsidRDefault="004B2536" w:rsidP="00A432CB">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361F3E22" w14:textId="77777777" w:rsidR="004B2536" w:rsidRPr="000068C2" w:rsidRDefault="004B2536" w:rsidP="00A432CB">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679F6468"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68DBE39D" w14:textId="49F1086B" w:rsidR="004B2536" w:rsidRPr="000068C2" w:rsidRDefault="004B2536" w:rsidP="00D42993">
            <w:pPr>
              <w:rPr>
                <w:sz w:val="22"/>
              </w:rPr>
            </w:pPr>
            <w:r w:rsidRPr="000068C2">
              <w:rPr>
                <w:sz w:val="22"/>
              </w:rPr>
              <w:t xml:space="preserve">The </w:t>
            </w:r>
            <w:r w:rsidRPr="000068C2">
              <w:rPr>
                <w:rFonts w:ascii="Courier New" w:hAnsi="Courier New" w:cs="Courier New"/>
                <w:sz w:val="22"/>
              </w:rPr>
              <w:t>Event</w:t>
            </w:r>
            <w:r w:rsidRPr="000068C2">
              <w:rPr>
                <w:sz w:val="22"/>
              </w:rPr>
              <w:t xml:space="preserve"> property </w:t>
            </w:r>
            <w:r w:rsidR="00D42993" w:rsidRPr="000068C2">
              <w:rPr>
                <w:sz w:val="22"/>
              </w:rPr>
              <w:t>characterizes an</w:t>
            </w:r>
            <w:r w:rsidRPr="000068C2">
              <w:rPr>
                <w:sz w:val="22"/>
              </w:rPr>
              <w:t xml:space="preserve"> observable </w:t>
            </w:r>
            <w:r w:rsidR="00D42993" w:rsidRPr="000068C2">
              <w:rPr>
                <w:sz w:val="22"/>
              </w:rPr>
              <w:t>E</w:t>
            </w:r>
            <w:r w:rsidRPr="000068C2">
              <w:rPr>
                <w:sz w:val="22"/>
              </w:rPr>
              <w:t xml:space="preserve">vent </w:t>
            </w:r>
            <w:r w:rsidR="00D42993" w:rsidRPr="000068C2">
              <w:rPr>
                <w:sz w:val="22"/>
              </w:rPr>
              <w:t>relevant to the Observable.</w:t>
            </w:r>
          </w:p>
        </w:tc>
      </w:tr>
      <w:tr w:rsidR="004B2536" w:rsidRPr="000068C2" w14:paraId="1971D4BB" w14:textId="77777777" w:rsidTr="00A432CB">
        <w:trPr>
          <w:jc w:val="center"/>
        </w:trPr>
        <w:tc>
          <w:tcPr>
            <w:tcW w:w="2718" w:type="dxa"/>
            <w:shd w:val="clear" w:color="auto" w:fill="FFFFFF"/>
            <w:tcMar>
              <w:top w:w="100" w:type="dxa"/>
              <w:left w:w="100" w:type="dxa"/>
              <w:bottom w:w="100" w:type="dxa"/>
              <w:right w:w="100" w:type="dxa"/>
            </w:tcMar>
            <w:vAlign w:val="center"/>
          </w:tcPr>
          <w:p w14:paraId="67E12706" w14:textId="77777777" w:rsidR="004B2536" w:rsidRPr="000068C2" w:rsidRDefault="004B2536" w:rsidP="00A432CB">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43A30C49" w14:textId="77777777" w:rsidR="004B2536" w:rsidRPr="000068C2" w:rsidRDefault="004B2536" w:rsidP="00A432CB">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611B3711"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6C1C6C40" w14:textId="492DFC01" w:rsidR="00A53B85" w:rsidRPr="000068C2" w:rsidRDefault="004B2536" w:rsidP="00A432CB">
            <w:pPr>
              <w:rPr>
                <w:sz w:val="22"/>
              </w:rPr>
            </w:pPr>
            <w:r w:rsidRPr="000068C2">
              <w:rPr>
                <w:sz w:val="22"/>
              </w:rPr>
              <w:t xml:space="preserve">The </w:t>
            </w:r>
            <w:r w:rsidRPr="000068C2">
              <w:rPr>
                <w:rFonts w:ascii="Courier New" w:hAnsi="Courier New" w:cs="Courier New"/>
                <w:sz w:val="22"/>
              </w:rPr>
              <w:t>Observable_Composition</w:t>
            </w:r>
            <w:r w:rsidRPr="000068C2">
              <w:rPr>
                <w:sz w:val="22"/>
              </w:rPr>
              <w:t xml:space="preserve"> property </w:t>
            </w:r>
            <w:r w:rsidR="00A53B85" w:rsidRPr="000068C2">
              <w:rPr>
                <w:sz w:val="22"/>
              </w:rPr>
              <w:t>characterizes a composite Observable pattern expression.</w:t>
            </w:r>
          </w:p>
        </w:tc>
      </w:tr>
      <w:tr w:rsidR="004B2536" w:rsidRPr="000068C2" w14:paraId="7EA858CD" w14:textId="77777777" w:rsidTr="00A432CB">
        <w:trPr>
          <w:jc w:val="center"/>
        </w:trPr>
        <w:tc>
          <w:tcPr>
            <w:tcW w:w="2718" w:type="dxa"/>
            <w:shd w:val="clear" w:color="auto" w:fill="FFFFFF"/>
            <w:tcMar>
              <w:top w:w="100" w:type="dxa"/>
              <w:left w:w="100" w:type="dxa"/>
              <w:bottom w:w="100" w:type="dxa"/>
              <w:right w:w="100" w:type="dxa"/>
            </w:tcMar>
            <w:vAlign w:val="center"/>
          </w:tcPr>
          <w:p w14:paraId="3EFAB89D" w14:textId="77777777" w:rsidR="004B2536" w:rsidRPr="000068C2" w:rsidRDefault="004B2536" w:rsidP="00A432CB">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33893F18" w14:textId="77777777" w:rsidR="004B2536" w:rsidRPr="000068C2" w:rsidRDefault="004B2536" w:rsidP="00A432CB">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3465050" w14:textId="77777777" w:rsidR="004B2536" w:rsidRPr="000068C2" w:rsidRDefault="004B2536" w:rsidP="00A432CB">
            <w:pPr>
              <w:jc w:val="center"/>
            </w:pPr>
            <w:r w:rsidRPr="000068C2">
              <w:t>0..1</w:t>
            </w:r>
          </w:p>
        </w:tc>
        <w:tc>
          <w:tcPr>
            <w:tcW w:w="5778" w:type="dxa"/>
            <w:shd w:val="clear" w:color="auto" w:fill="FFFFFF"/>
            <w:tcMar>
              <w:top w:w="100" w:type="dxa"/>
              <w:left w:w="100" w:type="dxa"/>
              <w:bottom w:w="100" w:type="dxa"/>
              <w:right w:w="100" w:type="dxa"/>
            </w:tcMar>
            <w:vAlign w:val="center"/>
          </w:tcPr>
          <w:p w14:paraId="2B83E9AD" w14:textId="4ED8C78F" w:rsidR="004B2536" w:rsidRPr="000068C2" w:rsidRDefault="004B2536" w:rsidP="00A432CB">
            <w:pPr>
              <w:rPr>
                <w:sz w:val="22"/>
              </w:rPr>
            </w:pPr>
            <w:r w:rsidRPr="000068C2">
              <w:rPr>
                <w:sz w:val="22"/>
              </w:rPr>
              <w:t xml:space="preserve">The </w:t>
            </w:r>
            <w:r w:rsidRPr="000068C2">
              <w:rPr>
                <w:rFonts w:ascii="Courier New" w:eastAsia="Courier New" w:hAnsi="Courier New" w:cs="Courier New"/>
                <w:sz w:val="22"/>
              </w:rPr>
              <w:t>Pattern_Fidelity</w:t>
            </w:r>
            <w:r w:rsidRPr="000068C2">
              <w:rPr>
                <w:sz w:val="22"/>
              </w:rPr>
              <w:t xml:space="preserve"> property </w:t>
            </w:r>
            <w:r w:rsidR="009A0B1B" w:rsidRPr="000068C2">
              <w:rPr>
                <w:sz w:val="22"/>
              </w:rPr>
              <w:t>characterizes the fidelity of the Observable pattern.</w:t>
            </w:r>
          </w:p>
        </w:tc>
      </w:tr>
    </w:tbl>
    <w:p w14:paraId="257A7241" w14:textId="77777777" w:rsidR="001A1F4D" w:rsidRPr="000068C2" w:rsidRDefault="001A1F4D" w:rsidP="001A1F4D">
      <w:pPr>
        <w:pStyle w:val="Heading2"/>
      </w:pPr>
      <w:bookmarkStart w:id="59" w:name="_Toc426119886"/>
      <w:r w:rsidRPr="000068C2">
        <w:t>Secondary Classes</w:t>
      </w:r>
      <w:bookmarkEnd w:id="59"/>
    </w:p>
    <w:p w14:paraId="657DEC9F" w14:textId="77777777" w:rsidR="001A1F4D" w:rsidRPr="000068C2" w:rsidRDefault="001A1F4D" w:rsidP="001A1F4D">
      <w:pPr>
        <w:spacing w:after="240"/>
        <w:rPr>
          <w:b/>
          <w:bCs/>
        </w:rPr>
      </w:pPr>
      <w:r w:rsidRPr="000068C2">
        <w:t>These classes are shared by CybOX classes.</w:t>
      </w:r>
    </w:p>
    <w:p w14:paraId="6C988C64" w14:textId="77777777" w:rsidR="000A6AD2" w:rsidRPr="000068C2" w:rsidRDefault="000A6AD2" w:rsidP="000A6AD2">
      <w:pPr>
        <w:pStyle w:val="Heading3"/>
      </w:pPr>
      <w:bookmarkStart w:id="60" w:name="_Toc426119887"/>
      <w:r w:rsidRPr="000068C2">
        <w:t>ActionArgumentType Class</w:t>
      </w:r>
      <w:bookmarkEnd w:id="60"/>
    </w:p>
    <w:p w14:paraId="334ED84F" w14:textId="71DF510B" w:rsidR="000A6AD2" w:rsidRPr="000068C2" w:rsidRDefault="000A6AD2" w:rsidP="000A6AD2">
      <w:pPr>
        <w:spacing w:after="240"/>
      </w:pPr>
      <w:r w:rsidRPr="000068C2">
        <w:t xml:space="preserve">The </w:t>
      </w:r>
      <w:r w:rsidRPr="000068C2">
        <w:rPr>
          <w:rFonts w:ascii="Courier New" w:hAnsi="Courier New" w:cs="Courier New"/>
        </w:rPr>
        <w:t>ActionArgumentType</w:t>
      </w:r>
      <w:r w:rsidRPr="000068C2">
        <w:t xml:space="preserve"> class </w:t>
      </w:r>
      <w:r w:rsidR="004205C4" w:rsidRPr="000068C2">
        <w:t>characterizes an a</w:t>
      </w:r>
      <w:r w:rsidRPr="000068C2">
        <w:t>rgument</w:t>
      </w:r>
      <w:r w:rsidR="004205C4" w:rsidRPr="000068C2">
        <w:t xml:space="preserve"> or parameter</w:t>
      </w:r>
      <w:r w:rsidRPr="000068C2">
        <w:t xml:space="preserve"> </w:t>
      </w:r>
      <w:r w:rsidR="004205C4" w:rsidRPr="000068C2">
        <w:t>relevant to</w:t>
      </w:r>
      <w:r w:rsidRPr="000068C2">
        <w:t xml:space="preserve"> </w:t>
      </w:r>
      <w:r w:rsidR="004205C4" w:rsidRPr="000068C2">
        <w:t>an</w:t>
      </w:r>
      <w:r w:rsidRPr="000068C2">
        <w:t xml:space="preserve"> Action.</w:t>
      </w:r>
    </w:p>
    <w:p w14:paraId="72CD0B77" w14:textId="77777777" w:rsidR="000A6AD2" w:rsidRPr="000068C2" w:rsidRDefault="000A6AD2" w:rsidP="000E7687">
      <w:pPr>
        <w:keepNext/>
        <w:keepLines/>
        <w:spacing w:after="120"/>
        <w:jc w:val="center"/>
      </w:pPr>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5</w:t>
      </w:r>
      <w:r w:rsidRPr="000068C2">
        <w:rPr>
          <w:b/>
        </w:rPr>
        <w:fldChar w:fldCharType="end"/>
      </w:r>
      <w:r w:rsidRPr="000068C2">
        <w:t xml:space="preserve">. Properties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0A6AD2" w:rsidRPr="000068C2" w14:paraId="32770D78" w14:textId="77777777" w:rsidTr="002E7AE7">
        <w:trPr>
          <w:jc w:val="center"/>
        </w:trPr>
        <w:tc>
          <w:tcPr>
            <w:tcW w:w="2088" w:type="dxa"/>
            <w:shd w:val="clear" w:color="auto" w:fill="BFBFBF"/>
            <w:tcMar>
              <w:top w:w="100" w:type="dxa"/>
              <w:left w:w="100" w:type="dxa"/>
              <w:bottom w:w="100" w:type="dxa"/>
              <w:right w:w="100" w:type="dxa"/>
            </w:tcMar>
            <w:vAlign w:val="center"/>
          </w:tcPr>
          <w:p w14:paraId="3F3DB9FC" w14:textId="77777777" w:rsidR="000A6AD2" w:rsidRPr="000068C2" w:rsidRDefault="000A6AD2" w:rsidP="000E7687">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E14C5CC" w14:textId="77777777" w:rsidR="000A6AD2" w:rsidRPr="000068C2" w:rsidRDefault="000A6AD2" w:rsidP="000E7687">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DF5075D" w14:textId="77777777" w:rsidR="000A6AD2" w:rsidRPr="000068C2" w:rsidRDefault="000A6AD2" w:rsidP="000E7687">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7C2855F8" w14:textId="77777777" w:rsidR="000A6AD2" w:rsidRPr="000068C2" w:rsidRDefault="000A6AD2" w:rsidP="000E7687">
            <w:pPr>
              <w:keepNext/>
              <w:keepLines/>
              <w:rPr>
                <w:b/>
                <w:color w:val="000000"/>
              </w:rPr>
            </w:pPr>
            <w:r w:rsidRPr="000068C2">
              <w:rPr>
                <w:b/>
                <w:color w:val="000000"/>
              </w:rPr>
              <w:t>Description</w:t>
            </w:r>
          </w:p>
        </w:tc>
      </w:tr>
      <w:tr w:rsidR="000A6AD2" w:rsidRPr="000068C2" w14:paraId="3276A726" w14:textId="77777777" w:rsidTr="002E7AE7">
        <w:trPr>
          <w:jc w:val="center"/>
        </w:trPr>
        <w:tc>
          <w:tcPr>
            <w:tcW w:w="2088" w:type="dxa"/>
            <w:shd w:val="clear" w:color="auto" w:fill="FFFFFF"/>
            <w:tcMar>
              <w:top w:w="100" w:type="dxa"/>
              <w:left w:w="100" w:type="dxa"/>
              <w:bottom w:w="100" w:type="dxa"/>
              <w:right w:w="100" w:type="dxa"/>
            </w:tcMar>
            <w:vAlign w:val="center"/>
          </w:tcPr>
          <w:p w14:paraId="1C4C9089" w14:textId="77777777" w:rsidR="000A6AD2" w:rsidRPr="000068C2" w:rsidRDefault="000A6AD2" w:rsidP="002E7AE7">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40518660" w14:textId="77777777" w:rsidR="000A6AD2" w:rsidRPr="000068C2" w:rsidRDefault="000A6AD2" w:rsidP="002E7AE7">
            <w:pPr>
              <w:pStyle w:val="UMLTableType"/>
              <w:contextualSpacing w:val="0"/>
            </w:pPr>
            <w:r w:rsidRPr="000068C2">
              <w:t>cyboxCommon:</w:t>
            </w:r>
          </w:p>
          <w:p w14:paraId="129CE9F8" w14:textId="77777777" w:rsidR="000A6AD2" w:rsidRPr="000068C2" w:rsidRDefault="000A6AD2" w:rsidP="002E7AE7">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8C88173" w14:textId="77777777" w:rsidR="000A6AD2" w:rsidRPr="000068C2" w:rsidRDefault="000A6AD2" w:rsidP="002E7AE7">
            <w:pPr>
              <w:jc w:val="center"/>
            </w:pPr>
            <w:r w:rsidRPr="000068C2">
              <w:t>0..1</w:t>
            </w:r>
          </w:p>
        </w:tc>
        <w:tc>
          <w:tcPr>
            <w:tcW w:w="6948" w:type="dxa"/>
            <w:shd w:val="clear" w:color="auto" w:fill="FFFFFF"/>
            <w:tcMar>
              <w:top w:w="100" w:type="dxa"/>
              <w:left w:w="100" w:type="dxa"/>
              <w:bottom w:w="100" w:type="dxa"/>
              <w:right w:w="100" w:type="dxa"/>
            </w:tcMar>
            <w:vAlign w:val="center"/>
          </w:tcPr>
          <w:p w14:paraId="2F1ACEA7" w14:textId="0FADFC52" w:rsidR="000A6AD2" w:rsidRPr="000068C2" w:rsidRDefault="000A6AD2" w:rsidP="00F3531A">
            <w:pPr>
              <w:rPr>
                <w:sz w:val="22"/>
              </w:rPr>
            </w:pPr>
            <w:r w:rsidRPr="000068C2">
              <w:rPr>
                <w:sz w:val="22"/>
              </w:rPr>
              <w:t xml:space="preserve">The </w:t>
            </w:r>
            <w:r w:rsidRPr="000068C2">
              <w:rPr>
                <w:rFonts w:ascii="Courier New" w:eastAsia="Courier New" w:hAnsi="Courier New" w:cs="Courier New"/>
                <w:sz w:val="22"/>
              </w:rPr>
              <w:t>Argument_Name</w:t>
            </w:r>
            <w:r w:rsidRPr="000068C2">
              <w:rPr>
                <w:sz w:val="22"/>
              </w:rPr>
              <w:t xml:space="preserve"> property specifies the name of the argument. Examples of potential names include </w:t>
            </w:r>
            <w:r w:rsidRPr="000068C2">
              <w:rPr>
                <w:i/>
                <w:sz w:val="22"/>
              </w:rPr>
              <w:t>application name, base address,</w:t>
            </w:r>
            <w:r w:rsidRPr="000068C2">
              <w:rPr>
                <w:sz w:val="22"/>
              </w:rPr>
              <w:t xml:space="preserve"> and </w:t>
            </w:r>
            <w:r w:rsidRPr="000068C2">
              <w:rPr>
                <w:i/>
                <w:sz w:val="22"/>
              </w:rPr>
              <w:t>size</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ActionArgumentNameVocab-1.0</w:t>
            </w:r>
            <w:r w:rsidRPr="000068C2">
              <w:rPr>
                <w:sz w:val="22"/>
              </w:rPr>
              <w:t>’.</w:t>
            </w:r>
          </w:p>
        </w:tc>
      </w:tr>
      <w:tr w:rsidR="000A6AD2" w:rsidRPr="000068C2" w14:paraId="69C88272" w14:textId="77777777" w:rsidTr="002E7AE7">
        <w:trPr>
          <w:jc w:val="center"/>
        </w:trPr>
        <w:tc>
          <w:tcPr>
            <w:tcW w:w="2088" w:type="dxa"/>
            <w:shd w:val="clear" w:color="auto" w:fill="FFFFFF"/>
            <w:tcMar>
              <w:top w:w="100" w:type="dxa"/>
              <w:left w:w="100" w:type="dxa"/>
              <w:bottom w:w="100" w:type="dxa"/>
              <w:right w:w="100" w:type="dxa"/>
            </w:tcMar>
            <w:vAlign w:val="center"/>
          </w:tcPr>
          <w:p w14:paraId="0CF7256A" w14:textId="77777777" w:rsidR="000A6AD2" w:rsidRPr="000068C2" w:rsidRDefault="000A6AD2" w:rsidP="002E7AE7">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0063075D" w14:textId="77777777" w:rsidR="000A6AD2" w:rsidRPr="000068C2" w:rsidRDefault="000A6AD2" w:rsidP="002E7AE7">
            <w:pPr>
              <w:pStyle w:val="UMLTableType"/>
              <w:contextualSpacing w:val="0"/>
            </w:pPr>
            <w:r w:rsidRPr="000068C2">
              <w:t>basicDataTypes:</w:t>
            </w:r>
          </w:p>
          <w:p w14:paraId="721E2292" w14:textId="77777777" w:rsidR="000A6AD2" w:rsidRPr="000068C2" w:rsidRDefault="000A6AD2" w:rsidP="002E7AE7">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9212631" w14:textId="77777777" w:rsidR="000A6AD2" w:rsidRPr="000068C2" w:rsidRDefault="000A6AD2" w:rsidP="002E7AE7">
            <w:pPr>
              <w:jc w:val="center"/>
            </w:pPr>
            <w:r w:rsidRPr="000068C2">
              <w:t>0..1</w:t>
            </w:r>
          </w:p>
        </w:tc>
        <w:tc>
          <w:tcPr>
            <w:tcW w:w="6948" w:type="dxa"/>
            <w:shd w:val="clear" w:color="auto" w:fill="FFFFFF"/>
            <w:tcMar>
              <w:top w:w="100" w:type="dxa"/>
              <w:left w:w="100" w:type="dxa"/>
              <w:bottom w:w="100" w:type="dxa"/>
              <w:right w:w="100" w:type="dxa"/>
            </w:tcMar>
            <w:vAlign w:val="center"/>
          </w:tcPr>
          <w:p w14:paraId="57C2DDEC" w14:textId="23AE6A91" w:rsidR="000A6AD2" w:rsidRPr="000068C2" w:rsidRDefault="000A6AD2" w:rsidP="004205C4">
            <w:pPr>
              <w:rPr>
                <w:sz w:val="22"/>
              </w:rPr>
            </w:pPr>
            <w:r w:rsidRPr="000068C2">
              <w:rPr>
                <w:sz w:val="22"/>
              </w:rPr>
              <w:t xml:space="preserve">The </w:t>
            </w:r>
            <w:r w:rsidRPr="000068C2">
              <w:rPr>
                <w:rFonts w:ascii="Courier New" w:hAnsi="Courier New" w:cs="Courier New"/>
                <w:sz w:val="22"/>
              </w:rPr>
              <w:t>Argument_Value</w:t>
            </w:r>
            <w:r w:rsidRPr="000068C2">
              <w:rPr>
                <w:sz w:val="22"/>
              </w:rPr>
              <w:t xml:space="preserve"> propert</w:t>
            </w:r>
            <w:r w:rsidR="004205C4" w:rsidRPr="000068C2">
              <w:rPr>
                <w:sz w:val="22"/>
              </w:rPr>
              <w:t>y specifies the value of the A</w:t>
            </w:r>
            <w:r w:rsidRPr="000068C2">
              <w:rPr>
                <w:sz w:val="22"/>
              </w:rPr>
              <w:t xml:space="preserve">ction argument </w:t>
            </w:r>
            <w:r w:rsidR="004205C4" w:rsidRPr="000068C2">
              <w:rPr>
                <w:sz w:val="22"/>
              </w:rPr>
              <w:t>or parameter</w:t>
            </w:r>
            <w:r w:rsidRPr="000068C2">
              <w:rPr>
                <w:sz w:val="22"/>
              </w:rPr>
              <w:t>.</w:t>
            </w:r>
          </w:p>
        </w:tc>
      </w:tr>
    </w:tbl>
    <w:p w14:paraId="47DD077D" w14:textId="77777777" w:rsidR="000A6AD2" w:rsidRPr="000068C2" w:rsidRDefault="000A6AD2" w:rsidP="000A6AD2">
      <w:pPr>
        <w:pStyle w:val="Heading3"/>
      </w:pPr>
      <w:bookmarkStart w:id="61" w:name="_Toc426119888"/>
      <w:r w:rsidRPr="000068C2">
        <w:t>ActionPertinentObjectPropertyType Class</w:t>
      </w:r>
      <w:bookmarkEnd w:id="61"/>
    </w:p>
    <w:p w14:paraId="05751E28" w14:textId="3DB5F837" w:rsidR="000A6AD2" w:rsidRPr="000068C2" w:rsidRDefault="000A6AD2" w:rsidP="000A6AD2">
      <w:pPr>
        <w:spacing w:after="240"/>
      </w:pPr>
      <w:r w:rsidRPr="000068C2">
        <w:t xml:space="preserve">The </w:t>
      </w:r>
      <w:r w:rsidRPr="000068C2">
        <w:rPr>
          <w:rFonts w:ascii="Courier New" w:hAnsi="Courier New" w:cs="Courier New"/>
        </w:rPr>
        <w:t>ActionPertinentObjectPropertyType</w:t>
      </w:r>
      <w:r w:rsidR="004205C4" w:rsidRPr="000068C2">
        <w:t xml:space="preserve"> class characterizes a property of an Object that is relevant to an Action.</w:t>
      </w:r>
    </w:p>
    <w:p w14:paraId="79128C8A" w14:textId="77777777" w:rsidR="000A6AD2" w:rsidRPr="000068C2" w:rsidRDefault="000A6AD2" w:rsidP="000A6AD2">
      <w:pPr>
        <w:keepNext/>
        <w:keepLines/>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6</w:t>
      </w:r>
      <w:r w:rsidRPr="000068C2">
        <w:rPr>
          <w:b/>
        </w:rPr>
        <w:fldChar w:fldCharType="end"/>
      </w:r>
      <w:r w:rsidRPr="000068C2">
        <w:t xml:space="preserve">. Properties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0A6AD2" w:rsidRPr="000068C2" w14:paraId="2CBE7A60" w14:textId="77777777" w:rsidTr="004205C4">
        <w:trPr>
          <w:jc w:val="center"/>
        </w:trPr>
        <w:tc>
          <w:tcPr>
            <w:tcW w:w="1638" w:type="dxa"/>
            <w:shd w:val="clear" w:color="auto" w:fill="BFBFBF"/>
            <w:tcMar>
              <w:top w:w="100" w:type="dxa"/>
              <w:left w:w="100" w:type="dxa"/>
              <w:bottom w:w="100" w:type="dxa"/>
              <w:right w:w="100" w:type="dxa"/>
            </w:tcMar>
            <w:vAlign w:val="center"/>
          </w:tcPr>
          <w:p w14:paraId="57A68A2F" w14:textId="77777777" w:rsidR="000A6AD2" w:rsidRPr="000068C2" w:rsidRDefault="000A6AD2" w:rsidP="004205C4">
            <w:pPr>
              <w:keepNext/>
              <w:keepLines/>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B101740" w14:textId="77777777" w:rsidR="000A6AD2" w:rsidRPr="000068C2" w:rsidRDefault="000A6AD2" w:rsidP="004205C4">
            <w:pPr>
              <w:pStyle w:val="UMLTableType"/>
              <w:keepNext/>
              <w:keepLines/>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358B47D" w14:textId="77777777" w:rsidR="000A6AD2" w:rsidRPr="000068C2" w:rsidRDefault="000A6AD2" w:rsidP="004205C4">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1D10E8C4" w14:textId="77777777" w:rsidR="000A6AD2" w:rsidRPr="000068C2" w:rsidRDefault="000A6AD2" w:rsidP="004205C4">
            <w:pPr>
              <w:keepNext/>
              <w:keepLines/>
              <w:rPr>
                <w:b/>
                <w:color w:val="000000"/>
              </w:rPr>
            </w:pPr>
            <w:r w:rsidRPr="000068C2">
              <w:rPr>
                <w:b/>
                <w:color w:val="000000"/>
              </w:rPr>
              <w:t>Description</w:t>
            </w:r>
          </w:p>
        </w:tc>
      </w:tr>
      <w:tr w:rsidR="000A6AD2" w14:paraId="056A3D85" w14:textId="77777777" w:rsidTr="004205C4">
        <w:trPr>
          <w:jc w:val="center"/>
        </w:trPr>
        <w:tc>
          <w:tcPr>
            <w:tcW w:w="1638" w:type="dxa"/>
            <w:shd w:val="clear" w:color="auto" w:fill="FFFFFF"/>
            <w:tcMar>
              <w:top w:w="100" w:type="dxa"/>
              <w:left w:w="100" w:type="dxa"/>
              <w:bottom w:w="100" w:type="dxa"/>
              <w:right w:w="100" w:type="dxa"/>
            </w:tcMar>
            <w:vAlign w:val="center"/>
          </w:tcPr>
          <w:p w14:paraId="2269802E" w14:textId="77777777" w:rsidR="000A6AD2" w:rsidRPr="000068C2" w:rsidRDefault="000A6AD2" w:rsidP="004205C4">
            <w:pPr>
              <w:rPr>
                <w:b/>
              </w:rPr>
            </w:pPr>
            <w:r w:rsidRPr="000068C2">
              <w:rPr>
                <w:b/>
              </w:rPr>
              <w:t>name</w:t>
            </w:r>
          </w:p>
        </w:tc>
        <w:tc>
          <w:tcPr>
            <w:tcW w:w="3690" w:type="dxa"/>
            <w:shd w:val="clear" w:color="auto" w:fill="FFFFFF"/>
            <w:tcMar>
              <w:top w:w="100" w:type="dxa"/>
              <w:left w:w="100" w:type="dxa"/>
              <w:bottom w:w="100" w:type="dxa"/>
              <w:right w:w="100" w:type="dxa"/>
            </w:tcMar>
            <w:vAlign w:val="center"/>
          </w:tcPr>
          <w:p w14:paraId="44672D3E" w14:textId="77777777" w:rsidR="000A6AD2" w:rsidRPr="000068C2" w:rsidRDefault="000A6AD2" w:rsidP="004205C4">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453F76C5" w14:textId="77777777" w:rsidR="000A6AD2" w:rsidRPr="000068C2" w:rsidRDefault="000A6AD2" w:rsidP="004205C4">
            <w:pPr>
              <w:jc w:val="center"/>
            </w:pPr>
            <w:r w:rsidRPr="000068C2">
              <w:t>0..1</w:t>
            </w:r>
          </w:p>
        </w:tc>
        <w:tc>
          <w:tcPr>
            <w:tcW w:w="6498" w:type="dxa"/>
            <w:shd w:val="clear" w:color="auto" w:fill="FFFFFF"/>
            <w:tcMar>
              <w:top w:w="100" w:type="dxa"/>
              <w:left w:w="100" w:type="dxa"/>
              <w:bottom w:w="100" w:type="dxa"/>
              <w:right w:w="100" w:type="dxa"/>
            </w:tcMar>
            <w:vAlign w:val="center"/>
          </w:tcPr>
          <w:p w14:paraId="2EBC35D7" w14:textId="4FA982BD" w:rsidR="000A6AD2" w:rsidRDefault="000A6AD2" w:rsidP="004205C4">
            <w:pPr>
              <w:rPr>
                <w:sz w:val="22"/>
              </w:rPr>
            </w:pPr>
            <w:r w:rsidRPr="000068C2">
              <w:rPr>
                <w:sz w:val="22"/>
              </w:rPr>
              <w:t xml:space="preserve">The </w:t>
            </w:r>
            <w:r w:rsidRPr="000068C2">
              <w:rPr>
                <w:rFonts w:ascii="Courier New" w:hAnsi="Courier New" w:cs="Courier New"/>
                <w:sz w:val="22"/>
              </w:rPr>
              <w:t>name</w:t>
            </w:r>
            <w:r w:rsidRPr="000068C2">
              <w:rPr>
                <w:sz w:val="22"/>
              </w:rPr>
              <w:t xml:space="preserve"> property specifies the field n</w:t>
            </w:r>
            <w:r w:rsidR="004205C4" w:rsidRPr="000068C2">
              <w:rPr>
                <w:sz w:val="22"/>
              </w:rPr>
              <w:t>ame for the Object p</w:t>
            </w:r>
            <w:r w:rsidRPr="000068C2">
              <w:rPr>
                <w:sz w:val="22"/>
              </w:rPr>
              <w:t>roperty.</w:t>
            </w:r>
          </w:p>
        </w:tc>
      </w:tr>
      <w:tr w:rsidR="000A6AD2" w14:paraId="65F7778B" w14:textId="77777777" w:rsidTr="004205C4">
        <w:trPr>
          <w:jc w:val="center"/>
        </w:trPr>
        <w:tc>
          <w:tcPr>
            <w:tcW w:w="1638" w:type="dxa"/>
            <w:shd w:val="clear" w:color="auto" w:fill="FFFFFF"/>
            <w:tcMar>
              <w:top w:w="100" w:type="dxa"/>
              <w:left w:w="100" w:type="dxa"/>
              <w:bottom w:w="100" w:type="dxa"/>
              <w:right w:w="100" w:type="dxa"/>
            </w:tcMar>
            <w:vAlign w:val="center"/>
          </w:tcPr>
          <w:p w14:paraId="57C6C492" w14:textId="77777777" w:rsidR="000A6AD2" w:rsidRDefault="000A6AD2" w:rsidP="004205C4">
            <w:pPr>
              <w:rPr>
                <w:b/>
              </w:rPr>
            </w:pPr>
            <w:r>
              <w:rPr>
                <w:b/>
              </w:rPr>
              <w:lastRenderedPageBreak/>
              <w:t>xpath</w:t>
            </w:r>
          </w:p>
        </w:tc>
        <w:tc>
          <w:tcPr>
            <w:tcW w:w="3690" w:type="dxa"/>
            <w:shd w:val="clear" w:color="auto" w:fill="FFFFFF"/>
            <w:tcMar>
              <w:top w:w="100" w:type="dxa"/>
              <w:left w:w="100" w:type="dxa"/>
              <w:bottom w:w="100" w:type="dxa"/>
              <w:right w:w="100" w:type="dxa"/>
            </w:tcMar>
            <w:vAlign w:val="center"/>
          </w:tcPr>
          <w:p w14:paraId="7F700A26" w14:textId="77777777" w:rsidR="000A6AD2" w:rsidRDefault="000A6AD2" w:rsidP="004205C4">
            <w:pPr>
              <w:pStyle w:val="UMLTableType"/>
              <w:contextualSpacing w:val="0"/>
            </w:pPr>
            <w:r>
              <w:t>basicDataTypes:BasicString</w:t>
            </w:r>
          </w:p>
        </w:tc>
        <w:tc>
          <w:tcPr>
            <w:tcW w:w="1350" w:type="dxa"/>
            <w:shd w:val="clear" w:color="auto" w:fill="FFFFFF"/>
            <w:tcMar>
              <w:top w:w="100" w:type="dxa"/>
              <w:left w:w="100" w:type="dxa"/>
              <w:bottom w:w="100" w:type="dxa"/>
              <w:right w:w="100" w:type="dxa"/>
            </w:tcMar>
            <w:vAlign w:val="center"/>
          </w:tcPr>
          <w:p w14:paraId="08425057" w14:textId="77777777" w:rsidR="000A6AD2" w:rsidRPr="005E24A0" w:rsidRDefault="000A6AD2" w:rsidP="004205C4">
            <w:pPr>
              <w:jc w:val="center"/>
            </w:pPr>
            <w:r w:rsidRPr="005E24A0">
              <w:t>0..1</w:t>
            </w:r>
          </w:p>
        </w:tc>
        <w:tc>
          <w:tcPr>
            <w:tcW w:w="6498" w:type="dxa"/>
            <w:shd w:val="clear" w:color="auto" w:fill="FFFFFF"/>
            <w:tcMar>
              <w:top w:w="100" w:type="dxa"/>
              <w:left w:w="100" w:type="dxa"/>
              <w:bottom w:w="100" w:type="dxa"/>
              <w:right w:w="100" w:type="dxa"/>
            </w:tcMar>
            <w:vAlign w:val="center"/>
          </w:tcPr>
          <w:p w14:paraId="7310C8E2" w14:textId="60045D26" w:rsidR="000A6AD2" w:rsidRPr="005E24A0" w:rsidRDefault="000A6AD2" w:rsidP="005E24A0">
            <w:pPr>
              <w:rPr>
                <w:sz w:val="22"/>
              </w:rPr>
            </w:pPr>
            <w:commentRangeStart w:id="62"/>
            <w:r w:rsidRPr="005E24A0">
              <w:rPr>
                <w:sz w:val="22"/>
              </w:rPr>
              <w:t xml:space="preserve">The </w:t>
            </w:r>
            <w:r w:rsidRPr="005E24A0">
              <w:rPr>
                <w:rFonts w:ascii="Courier New" w:hAnsi="Courier New" w:cs="Courier New"/>
                <w:sz w:val="22"/>
              </w:rPr>
              <w:t>xpath</w:t>
            </w:r>
            <w:r w:rsidRPr="005E24A0">
              <w:rPr>
                <w:sz w:val="22"/>
              </w:rPr>
              <w:t xml:space="preserve"> property specifies the XPath 1.0</w:t>
            </w:r>
            <w:r w:rsidR="004244B1" w:rsidRPr="005E24A0">
              <w:rPr>
                <w:rStyle w:val="FootnoteReference"/>
                <w:sz w:val="22"/>
              </w:rPr>
              <w:footnoteReference w:id="3"/>
            </w:r>
            <w:r w:rsidRPr="005E24A0">
              <w:rPr>
                <w:sz w:val="22"/>
              </w:rPr>
              <w:t xml:space="preserve"> expression identifying the pertinent property </w:t>
            </w:r>
            <w:r w:rsidR="005E24A0">
              <w:rPr>
                <w:sz w:val="22"/>
              </w:rPr>
              <w:t xml:space="preserve">of </w:t>
            </w:r>
            <w:r w:rsidRPr="005E24A0">
              <w:rPr>
                <w:sz w:val="22"/>
              </w:rPr>
              <w:t xml:space="preserve">the </w:t>
            </w:r>
            <w:r w:rsidR="005E24A0" w:rsidRPr="005E24A0">
              <w:rPr>
                <w:sz w:val="22"/>
              </w:rPr>
              <w:t>data model</w:t>
            </w:r>
            <w:r w:rsidRPr="005E24A0">
              <w:rPr>
                <w:sz w:val="22"/>
              </w:rPr>
              <w:t xml:space="preserve"> </w:t>
            </w:r>
            <w:r w:rsidR="005E24A0">
              <w:rPr>
                <w:sz w:val="22"/>
              </w:rPr>
              <w:t xml:space="preserve">that </w:t>
            </w:r>
            <w:r w:rsidR="005E24A0" w:rsidRPr="005E24A0">
              <w:rPr>
                <w:sz w:val="22"/>
              </w:rPr>
              <w:t>correspond</w:t>
            </w:r>
            <w:r w:rsidR="005E24A0">
              <w:rPr>
                <w:sz w:val="22"/>
              </w:rPr>
              <w:t>s</w:t>
            </w:r>
            <w:r w:rsidR="005E24A0" w:rsidRPr="005E24A0">
              <w:rPr>
                <w:sz w:val="22"/>
              </w:rPr>
              <w:t xml:space="preserve"> to the</w:t>
            </w:r>
            <w:r w:rsidRPr="005E24A0">
              <w:rPr>
                <w:sz w:val="22"/>
              </w:rPr>
              <w:t xml:space="preserve"> </w:t>
            </w:r>
            <w:r w:rsidR="005E24A0" w:rsidRPr="005E24A0">
              <w:rPr>
                <w:sz w:val="22"/>
              </w:rPr>
              <w:t>O</w:t>
            </w:r>
            <w:r w:rsidRPr="005E24A0">
              <w:rPr>
                <w:sz w:val="22"/>
              </w:rPr>
              <w:t>bject</w:t>
            </w:r>
            <w:r w:rsidR="005E24A0" w:rsidRPr="005E24A0">
              <w:rPr>
                <w:sz w:val="22"/>
              </w:rPr>
              <w:t>’s class</w:t>
            </w:r>
            <w:r w:rsidRPr="005E24A0">
              <w:rPr>
                <w:sz w:val="22"/>
              </w:rPr>
              <w:t>.</w:t>
            </w:r>
            <w:commentRangeEnd w:id="62"/>
            <w:r w:rsidR="005E24A0">
              <w:rPr>
                <w:rStyle w:val="CommentReference"/>
                <w:rFonts w:eastAsia="Times New Roman"/>
                <w:color w:val="auto"/>
              </w:rPr>
              <w:commentReference w:id="62"/>
            </w:r>
          </w:p>
        </w:tc>
      </w:tr>
    </w:tbl>
    <w:p w14:paraId="75029299" w14:textId="77777777" w:rsidR="000A6AD2" w:rsidRDefault="000A6AD2" w:rsidP="000A6AD2">
      <w:pPr>
        <w:pStyle w:val="Heading3"/>
      </w:pPr>
      <w:bookmarkStart w:id="64" w:name="_Toc426119889"/>
      <w:r>
        <w:t>ActionRelationshipType Class</w:t>
      </w:r>
      <w:bookmarkEnd w:id="64"/>
    </w:p>
    <w:p w14:paraId="1EDEEC4B" w14:textId="5022F259" w:rsidR="00A82126" w:rsidRPr="000068C2" w:rsidRDefault="00A82126" w:rsidP="00A82126">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35B7312B" w14:textId="272E2A1E" w:rsidR="00A82126" w:rsidRPr="000068C2" w:rsidRDefault="00A82126" w:rsidP="00A82126">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0068C2">
        <w:fldChar w:fldCharType="begin"/>
      </w:r>
      <w:r w:rsidRPr="000068C2">
        <w:instrText xml:space="preserve"> REF _Ref424464662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7</w:t>
      </w:r>
      <w:r w:rsidRPr="000068C2">
        <w:fldChar w:fldCharType="end"/>
      </w:r>
      <w:r w:rsidRPr="000068C2">
        <w:t>.</w:t>
      </w:r>
    </w:p>
    <w:p w14:paraId="7D3AC286" w14:textId="77777777" w:rsidR="000A6AD2" w:rsidRPr="000068C2" w:rsidRDefault="000A6AD2" w:rsidP="000A6AD2">
      <w:pPr>
        <w:spacing w:after="120"/>
        <w:jc w:val="center"/>
      </w:pPr>
      <w:bookmarkStart w:id="65" w:name="_Ref42446466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7</w:t>
      </w:r>
      <w:r w:rsidRPr="000068C2">
        <w:rPr>
          <w:b/>
        </w:rPr>
        <w:fldChar w:fldCharType="end"/>
      </w:r>
      <w:bookmarkEnd w:id="65"/>
      <w:r w:rsidRPr="000068C2">
        <w:t xml:space="preserve">. Properties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0A6AD2" w:rsidRPr="000068C2" w14:paraId="5148DA2B" w14:textId="77777777" w:rsidTr="002E7AE7">
        <w:trPr>
          <w:jc w:val="center"/>
        </w:trPr>
        <w:tc>
          <w:tcPr>
            <w:tcW w:w="1998" w:type="dxa"/>
            <w:shd w:val="clear" w:color="auto" w:fill="BFBFBF"/>
            <w:tcMar>
              <w:top w:w="100" w:type="dxa"/>
              <w:left w:w="100" w:type="dxa"/>
              <w:bottom w:w="100" w:type="dxa"/>
              <w:right w:w="100" w:type="dxa"/>
            </w:tcMar>
          </w:tcPr>
          <w:p w14:paraId="524591E1" w14:textId="77777777" w:rsidR="000A6AD2" w:rsidRPr="000068C2" w:rsidRDefault="000A6AD2" w:rsidP="002E7AE7">
            <w:pPr>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51FA40AD" w14:textId="77777777" w:rsidR="000A6AD2" w:rsidRPr="000068C2" w:rsidRDefault="000A6AD2" w:rsidP="002E7AE7">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89001D2" w14:textId="77777777" w:rsidR="000A6AD2" w:rsidRPr="000068C2" w:rsidRDefault="000A6AD2" w:rsidP="002E7AE7">
            <w:pPr>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17A28805" w14:textId="77777777" w:rsidR="000A6AD2" w:rsidRPr="000068C2" w:rsidRDefault="000A6AD2" w:rsidP="002E7AE7">
            <w:pPr>
              <w:rPr>
                <w:b/>
                <w:color w:val="000000"/>
              </w:rPr>
            </w:pPr>
            <w:r w:rsidRPr="000068C2">
              <w:rPr>
                <w:b/>
                <w:color w:val="000000"/>
              </w:rPr>
              <w:t>Description</w:t>
            </w:r>
          </w:p>
        </w:tc>
      </w:tr>
      <w:tr w:rsidR="000A6AD2" w:rsidRPr="000068C2" w14:paraId="5075C0A9" w14:textId="77777777" w:rsidTr="002E7AE7">
        <w:trPr>
          <w:jc w:val="center"/>
        </w:trPr>
        <w:tc>
          <w:tcPr>
            <w:tcW w:w="1998" w:type="dxa"/>
            <w:shd w:val="clear" w:color="auto" w:fill="FFFFFF"/>
            <w:tcMar>
              <w:top w:w="100" w:type="dxa"/>
              <w:left w:w="100" w:type="dxa"/>
              <w:bottom w:w="100" w:type="dxa"/>
              <w:right w:w="100" w:type="dxa"/>
            </w:tcMar>
            <w:vAlign w:val="center"/>
          </w:tcPr>
          <w:p w14:paraId="72E67FDB" w14:textId="77777777" w:rsidR="000A6AD2" w:rsidRPr="000068C2" w:rsidRDefault="000A6AD2" w:rsidP="002E7AE7">
            <w:pPr>
              <w:rPr>
                <w:b/>
              </w:rPr>
            </w:pPr>
            <w:r w:rsidRPr="000068C2">
              <w:rPr>
                <w:b/>
              </w:rPr>
              <w:t>Type</w:t>
            </w:r>
          </w:p>
        </w:tc>
        <w:tc>
          <w:tcPr>
            <w:tcW w:w="2700" w:type="dxa"/>
            <w:shd w:val="clear" w:color="auto" w:fill="FFFFFF"/>
            <w:tcMar>
              <w:top w:w="100" w:type="dxa"/>
              <w:left w:w="100" w:type="dxa"/>
              <w:bottom w:w="100" w:type="dxa"/>
              <w:right w:w="100" w:type="dxa"/>
            </w:tcMar>
            <w:vAlign w:val="center"/>
          </w:tcPr>
          <w:p w14:paraId="0FC3E567" w14:textId="77777777" w:rsidR="000A6AD2" w:rsidRPr="000068C2" w:rsidRDefault="000A6AD2" w:rsidP="002E7AE7">
            <w:pPr>
              <w:pStyle w:val="UMLTableType"/>
              <w:contextualSpacing w:val="0"/>
            </w:pPr>
            <w:r w:rsidRPr="000068C2">
              <w:t>cyboxCommon:</w:t>
            </w:r>
          </w:p>
          <w:p w14:paraId="6944692C" w14:textId="77777777" w:rsidR="000A6AD2" w:rsidRPr="000068C2" w:rsidRDefault="000A6AD2" w:rsidP="002E7AE7">
            <w:pPr>
              <w:pStyle w:val="UMLTableType"/>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0083A524" w14:textId="77777777" w:rsidR="000A6AD2" w:rsidRPr="000068C2" w:rsidRDefault="000A6AD2" w:rsidP="002E7AE7">
            <w:pPr>
              <w:jc w:val="center"/>
            </w:pPr>
            <w:r w:rsidRPr="000068C2">
              <w:t>0..1</w:t>
            </w:r>
          </w:p>
        </w:tc>
        <w:tc>
          <w:tcPr>
            <w:tcW w:w="7038" w:type="dxa"/>
            <w:shd w:val="clear" w:color="auto" w:fill="FFFFFF"/>
            <w:tcMar>
              <w:top w:w="100" w:type="dxa"/>
              <w:left w:w="100" w:type="dxa"/>
              <w:bottom w:w="100" w:type="dxa"/>
              <w:right w:w="100" w:type="dxa"/>
            </w:tcMar>
            <w:vAlign w:val="center"/>
          </w:tcPr>
          <w:p w14:paraId="5562F59F" w14:textId="58270BB0" w:rsidR="000A6AD2" w:rsidRPr="000068C2" w:rsidRDefault="000A6AD2" w:rsidP="00F3531A">
            <w:pPr>
              <w:rPr>
                <w:sz w:val="22"/>
              </w:rPr>
            </w:pPr>
            <w:r w:rsidRPr="000068C2">
              <w:rPr>
                <w:sz w:val="22"/>
              </w:rPr>
              <w:t xml:space="preserve">The </w:t>
            </w:r>
            <w:r w:rsidRPr="000068C2">
              <w:rPr>
                <w:rFonts w:ascii="Courier New" w:eastAsia="Courier New" w:hAnsi="Courier New" w:cs="Courier New"/>
                <w:sz w:val="22"/>
              </w:rPr>
              <w:t>Type</w:t>
            </w:r>
            <w:r w:rsidRPr="000068C2">
              <w:rPr>
                <w:sz w:val="22"/>
              </w:rPr>
              <w:t xml:space="preserve"> property specifies the type of relationship between two actions. Examples of potential types include </w:t>
            </w:r>
            <w:r w:rsidRPr="000068C2">
              <w:rPr>
                <w:i/>
                <w:sz w:val="22"/>
              </w:rPr>
              <w:t>dependent on, preceded by</w:t>
            </w:r>
            <w:r w:rsidRPr="000068C2">
              <w:rPr>
                <w:sz w:val="22"/>
              </w:rPr>
              <w:t xml:space="preserve">, and </w:t>
            </w:r>
            <w:r w:rsidRPr="000068C2">
              <w:rPr>
                <w:i/>
                <w:sz w:val="22"/>
              </w:rPr>
              <w:t xml:space="preserve">equivalent to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ActionRelationshipTypeVocab-1.0</w:t>
            </w:r>
            <w:r w:rsidRPr="000068C2">
              <w:rPr>
                <w:sz w:val="22"/>
              </w:rPr>
              <w:t>’.</w:t>
            </w:r>
          </w:p>
        </w:tc>
      </w:tr>
      <w:tr w:rsidR="000A6AD2" w:rsidRPr="000068C2" w14:paraId="2B9F254D" w14:textId="77777777" w:rsidTr="002E7AE7">
        <w:trPr>
          <w:jc w:val="center"/>
        </w:trPr>
        <w:tc>
          <w:tcPr>
            <w:tcW w:w="1998" w:type="dxa"/>
            <w:shd w:val="clear" w:color="auto" w:fill="FFFFFF"/>
            <w:tcMar>
              <w:top w:w="100" w:type="dxa"/>
              <w:left w:w="100" w:type="dxa"/>
              <w:bottom w:w="100" w:type="dxa"/>
              <w:right w:w="100" w:type="dxa"/>
            </w:tcMar>
            <w:vAlign w:val="center"/>
          </w:tcPr>
          <w:p w14:paraId="506CE7EA" w14:textId="77777777" w:rsidR="000A6AD2" w:rsidRPr="000068C2" w:rsidRDefault="000A6AD2" w:rsidP="002E7AE7">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7D09D1A6" w14:textId="77777777" w:rsidR="000A6AD2" w:rsidRPr="000068C2" w:rsidRDefault="000A6AD2" w:rsidP="002E7AE7">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CBCBEBE" w14:textId="77777777" w:rsidR="000A6AD2" w:rsidRPr="000068C2" w:rsidRDefault="000A6AD2" w:rsidP="002E7AE7">
            <w:pPr>
              <w:jc w:val="center"/>
            </w:pPr>
            <w:r w:rsidRPr="000068C2">
              <w:t>1..*</w:t>
            </w:r>
          </w:p>
        </w:tc>
        <w:tc>
          <w:tcPr>
            <w:tcW w:w="7038" w:type="dxa"/>
            <w:shd w:val="clear" w:color="auto" w:fill="FFFFFF"/>
            <w:tcMar>
              <w:top w:w="100" w:type="dxa"/>
              <w:left w:w="100" w:type="dxa"/>
              <w:bottom w:w="100" w:type="dxa"/>
              <w:right w:w="100" w:type="dxa"/>
            </w:tcMar>
            <w:vAlign w:val="center"/>
          </w:tcPr>
          <w:p w14:paraId="6FEE7F86" w14:textId="28AB0B65" w:rsidR="000A6AD2" w:rsidRPr="000068C2" w:rsidRDefault="000A6AD2" w:rsidP="005352D2">
            <w:pPr>
              <w:rPr>
                <w:sz w:val="22"/>
              </w:rPr>
            </w:pPr>
            <w:r w:rsidRPr="000068C2">
              <w:rPr>
                <w:sz w:val="22"/>
              </w:rPr>
              <w:t xml:space="preserve">The </w:t>
            </w:r>
            <w:r w:rsidRPr="000068C2">
              <w:rPr>
                <w:rFonts w:ascii="Courier New" w:hAnsi="Courier New" w:cs="Courier New"/>
                <w:sz w:val="22"/>
              </w:rPr>
              <w:t>Action_Reference</w:t>
            </w:r>
            <w:r w:rsidRPr="000068C2">
              <w:rPr>
                <w:sz w:val="22"/>
              </w:rPr>
              <w:t xml:space="preserve"> property </w:t>
            </w:r>
            <w:r w:rsidR="005352D2" w:rsidRPr="000068C2">
              <w:rPr>
                <w:sz w:val="22"/>
              </w:rPr>
              <w:t>captures</w:t>
            </w:r>
            <w:r w:rsidR="00685210" w:rsidRPr="000068C2">
              <w:rPr>
                <w:sz w:val="22"/>
              </w:rPr>
              <w:t xml:space="preserve"> a reference to </w:t>
            </w:r>
            <w:r w:rsidR="005352D2" w:rsidRPr="000068C2">
              <w:rPr>
                <w:sz w:val="22"/>
              </w:rPr>
              <w:t>the related</w:t>
            </w:r>
            <w:r w:rsidR="00685210" w:rsidRPr="000068C2">
              <w:rPr>
                <w:sz w:val="22"/>
              </w:rPr>
              <w:t xml:space="preserve"> Action</w:t>
            </w:r>
            <w:r w:rsidRPr="000068C2">
              <w:rPr>
                <w:sz w:val="22"/>
              </w:rPr>
              <w:t>.</w:t>
            </w:r>
          </w:p>
        </w:tc>
      </w:tr>
    </w:tbl>
    <w:p w14:paraId="4304F87B" w14:textId="781B1AF2" w:rsidR="005352D2" w:rsidRPr="000068C2" w:rsidRDefault="005352D2" w:rsidP="005352D2">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ACFDE64" w14:textId="77777777" w:rsidR="004E060F" w:rsidRPr="000068C2" w:rsidRDefault="004E060F" w:rsidP="004E060F">
      <w:pPr>
        <w:pStyle w:val="Heading4"/>
        <w:tabs>
          <w:tab w:val="clear" w:pos="1008"/>
          <w:tab w:val="num" w:pos="1080"/>
        </w:tabs>
        <w:ind w:left="810" w:hanging="810"/>
      </w:pPr>
      <w:bookmarkStart w:id="66" w:name="_Toc426119890"/>
      <w:r w:rsidRPr="000068C2">
        <w:lastRenderedPageBreak/>
        <w:t>ActionReferenceType Class</w:t>
      </w:r>
      <w:bookmarkEnd w:id="66"/>
    </w:p>
    <w:p w14:paraId="23938CCE" w14:textId="77777777" w:rsidR="004E060F" w:rsidRPr="000068C2" w:rsidRDefault="004E060F" w:rsidP="004E060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6E8D7294" w14:textId="77777777" w:rsidR="004E060F" w:rsidRPr="000068C2" w:rsidRDefault="004E060F" w:rsidP="004E060F">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8</w:t>
      </w:r>
      <w:r w:rsidRPr="000068C2">
        <w:rPr>
          <w:b/>
        </w:rPr>
        <w:fldChar w:fldCharType="end"/>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E060F" w:rsidRPr="000068C2" w14:paraId="7FC4CAAD" w14:textId="77777777" w:rsidTr="002C51D5">
        <w:trPr>
          <w:jc w:val="center"/>
        </w:trPr>
        <w:tc>
          <w:tcPr>
            <w:tcW w:w="1458" w:type="dxa"/>
            <w:shd w:val="clear" w:color="auto" w:fill="BFBFBF"/>
            <w:tcMar>
              <w:top w:w="100" w:type="dxa"/>
              <w:left w:w="100" w:type="dxa"/>
              <w:bottom w:w="100" w:type="dxa"/>
              <w:right w:w="100" w:type="dxa"/>
            </w:tcMar>
            <w:vAlign w:val="center"/>
          </w:tcPr>
          <w:p w14:paraId="43719D5D" w14:textId="77777777" w:rsidR="004E060F" w:rsidRPr="000068C2" w:rsidRDefault="004E060F" w:rsidP="002C51D5">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78AECD87" w14:textId="77777777" w:rsidR="004E060F" w:rsidRPr="000068C2" w:rsidRDefault="004E060F" w:rsidP="002C51D5">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50F9E97" w14:textId="77777777" w:rsidR="004E060F" w:rsidRPr="000068C2" w:rsidRDefault="004E060F" w:rsidP="002C51D5">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343EC16" w14:textId="77777777" w:rsidR="004E060F" w:rsidRPr="000068C2" w:rsidRDefault="004E060F" w:rsidP="002C51D5">
            <w:pPr>
              <w:rPr>
                <w:b/>
                <w:color w:val="000000"/>
              </w:rPr>
            </w:pPr>
            <w:r w:rsidRPr="000068C2">
              <w:rPr>
                <w:b/>
                <w:color w:val="000000"/>
              </w:rPr>
              <w:t>Description</w:t>
            </w:r>
          </w:p>
        </w:tc>
      </w:tr>
      <w:tr w:rsidR="004E060F" w14:paraId="701D014E" w14:textId="77777777" w:rsidTr="002C51D5">
        <w:trPr>
          <w:jc w:val="center"/>
        </w:trPr>
        <w:tc>
          <w:tcPr>
            <w:tcW w:w="1458" w:type="dxa"/>
            <w:shd w:val="clear" w:color="auto" w:fill="FFFFFF"/>
            <w:tcMar>
              <w:top w:w="100" w:type="dxa"/>
              <w:left w:w="100" w:type="dxa"/>
              <w:bottom w:w="100" w:type="dxa"/>
              <w:right w:w="100" w:type="dxa"/>
            </w:tcMar>
            <w:vAlign w:val="center"/>
          </w:tcPr>
          <w:p w14:paraId="3BA04203" w14:textId="77777777" w:rsidR="004E060F" w:rsidRPr="000068C2" w:rsidRDefault="004E060F" w:rsidP="002C51D5">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0E114DFA" w14:textId="77777777" w:rsidR="004E060F" w:rsidRPr="000068C2" w:rsidRDefault="004E060F" w:rsidP="002C51D5">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48E91DFA" w14:textId="77777777" w:rsidR="004E060F" w:rsidRPr="000068C2" w:rsidRDefault="004E060F" w:rsidP="002C51D5">
            <w:pPr>
              <w:jc w:val="center"/>
            </w:pPr>
            <w:r w:rsidRPr="000068C2">
              <w:t>0..1</w:t>
            </w:r>
          </w:p>
        </w:tc>
        <w:tc>
          <w:tcPr>
            <w:tcW w:w="6588" w:type="dxa"/>
            <w:shd w:val="clear" w:color="auto" w:fill="FFFFFF"/>
            <w:tcMar>
              <w:top w:w="100" w:type="dxa"/>
              <w:left w:w="100" w:type="dxa"/>
              <w:bottom w:w="100" w:type="dxa"/>
              <w:right w:w="100" w:type="dxa"/>
            </w:tcMar>
            <w:vAlign w:val="center"/>
          </w:tcPr>
          <w:p w14:paraId="322FD577" w14:textId="77777777" w:rsidR="004E060F" w:rsidRDefault="004E060F" w:rsidP="002C51D5">
            <w:pPr>
              <w:rPr>
                <w:sz w:val="22"/>
              </w:rPr>
            </w:pPr>
            <w:r w:rsidRPr="000068C2">
              <w:rPr>
                <w:sz w:val="22"/>
              </w:rPr>
              <w:t xml:space="preserve">The </w:t>
            </w:r>
            <w:r w:rsidRPr="000068C2">
              <w:rPr>
                <w:rFonts w:ascii="Courier New" w:hAnsi="Courier New" w:cs="Courier New"/>
                <w:sz w:val="22"/>
              </w:rPr>
              <w:t>action_id</w:t>
            </w:r>
            <w:r w:rsidRPr="000068C2">
              <w:rPr>
                <w:sz w:val="22"/>
              </w:rPr>
              <w:t xml:space="preserve"> property specifies a globally unique identifier of the Action referenced.</w:t>
            </w:r>
          </w:p>
        </w:tc>
      </w:tr>
    </w:tbl>
    <w:p w14:paraId="232E6114" w14:textId="77777777" w:rsidR="000A6AD2" w:rsidRDefault="000A6AD2" w:rsidP="000A6AD2">
      <w:pPr>
        <w:pStyle w:val="Heading3"/>
      </w:pPr>
      <w:bookmarkStart w:id="67" w:name="_Toc426119891"/>
      <w:r>
        <w:t>AssociatedObjectType Class</w:t>
      </w:r>
      <w:bookmarkEnd w:id="67"/>
    </w:p>
    <w:p w14:paraId="11F8B492" w14:textId="2EF4A587" w:rsidR="00492C64" w:rsidRPr="00492C64" w:rsidRDefault="000A6AD2" w:rsidP="000A6AD2">
      <w:pPr>
        <w:spacing w:after="240"/>
      </w:pPr>
      <w:r w:rsidRPr="00866DEB">
        <w:t xml:space="preserve">The </w:t>
      </w:r>
      <w:r w:rsidRPr="00492C64">
        <w:rPr>
          <w:rFonts w:ascii="Courier New" w:hAnsi="Courier New" w:cs="Courier New"/>
        </w:rPr>
        <w:t>AssociatedObjectType</w:t>
      </w:r>
      <w:r w:rsidR="00866DEB" w:rsidRPr="00492C64">
        <w:t xml:space="preserve"> class characterizes </w:t>
      </w:r>
      <w:r w:rsidRPr="00492C64">
        <w:t>a cyber observable Object associated with a given cyber observable Action</w:t>
      </w:r>
      <w:r w:rsidR="007669FD" w:rsidRPr="00492C64">
        <w:t xml:space="preserve"> (</w:t>
      </w:r>
      <w:r w:rsidR="003C1013">
        <w:t xml:space="preserve">i.e., </w:t>
      </w:r>
      <w:r w:rsidR="00866DEB" w:rsidRPr="00492C64">
        <w:t xml:space="preserve">an Object that is </w:t>
      </w:r>
      <w:r w:rsidR="007669FD" w:rsidRPr="00492C64">
        <w:t>initiated by or affected by the Action)</w:t>
      </w:r>
      <w:r w:rsidRPr="00492C64">
        <w:t xml:space="preserve">. It extends the </w:t>
      </w:r>
      <w:r w:rsidRPr="00492C64">
        <w:rPr>
          <w:rFonts w:ascii="Courier New" w:hAnsi="Courier New" w:cs="Courier New"/>
        </w:rPr>
        <w:t>ObjectType</w:t>
      </w:r>
      <w:r w:rsidRPr="00492C64">
        <w:t xml:space="preserve"> </w:t>
      </w:r>
      <w:r w:rsidR="00492C64" w:rsidRPr="00492C64">
        <w:t>super</w:t>
      </w:r>
      <w:r w:rsidRPr="00492C64">
        <w:t>class</w:t>
      </w:r>
      <w:r w:rsidR="003C1013">
        <w:t xml:space="preserve"> (see Section </w:t>
      </w:r>
      <w:r w:rsidR="003C1013">
        <w:fldChar w:fldCharType="begin"/>
      </w:r>
      <w:r w:rsidR="003C1013">
        <w:instrText xml:space="preserve"> REF _Ref426117676 \r \h </w:instrText>
      </w:r>
      <w:r w:rsidR="003C1013">
        <w:fldChar w:fldCharType="separate"/>
      </w:r>
      <w:r w:rsidR="00457D06">
        <w:t>3.1.3</w:t>
      </w:r>
      <w:r w:rsidR="003C1013">
        <w:fldChar w:fldCharType="end"/>
      </w:r>
      <w:r w:rsidR="003C1013">
        <w:t>)</w:t>
      </w:r>
      <w:r w:rsidRPr="00492C64">
        <w:t xml:space="preserve">. </w:t>
      </w:r>
    </w:p>
    <w:p w14:paraId="454F059F" w14:textId="46309473" w:rsidR="000A6AD2" w:rsidRDefault="00492C64" w:rsidP="000A6AD2">
      <w:pPr>
        <w:spacing w:after="240"/>
      </w:pPr>
      <w:r w:rsidRPr="00492C64">
        <w:t xml:space="preserve">The specialized properties of the </w:t>
      </w:r>
      <w:r w:rsidRPr="00492C64">
        <w:rPr>
          <w:rFonts w:ascii="Courier New" w:hAnsi="Courier New" w:cs="Courier New"/>
        </w:rPr>
        <w:t>AssociatedObjectType</w:t>
      </w:r>
      <w:r w:rsidRPr="00866DEB">
        <w:t xml:space="preserve"> class </w:t>
      </w:r>
      <w:r>
        <w:t xml:space="preserve">are </w:t>
      </w:r>
      <w:r w:rsidRPr="00492C64">
        <w:t xml:space="preserve">given in </w:t>
      </w:r>
      <w:r w:rsidRPr="00492C64">
        <w:fldChar w:fldCharType="begin"/>
      </w:r>
      <w:r w:rsidRPr="00492C64">
        <w:instrText xml:space="preserve"> REF _Ref426117473 \h </w:instrText>
      </w:r>
      <w:r w:rsidRPr="00492C64">
        <w:instrText xml:space="preserve"> \* MERGEFORMAT </w:instrText>
      </w:r>
      <w:r w:rsidRPr="00492C64">
        <w:fldChar w:fldCharType="separate"/>
      </w:r>
      <w:r w:rsidR="00457D06" w:rsidRPr="00457D06">
        <w:t xml:space="preserve">Table </w:t>
      </w:r>
      <w:r w:rsidR="00457D06" w:rsidRPr="00457D06">
        <w:rPr>
          <w:noProof/>
        </w:rPr>
        <w:t>3</w:t>
      </w:r>
      <w:r w:rsidR="00457D06" w:rsidRPr="00457D06">
        <w:rPr>
          <w:noProof/>
        </w:rPr>
        <w:noBreakHyphen/>
        <w:t>9</w:t>
      </w:r>
      <w:r w:rsidRPr="00492C64">
        <w:fldChar w:fldCharType="end"/>
      </w:r>
      <w:r w:rsidR="000A6AD2" w:rsidRPr="00492C64">
        <w:rPr>
          <w:highlight w:val="lightGray"/>
        </w:rPr>
        <w:t>.</w:t>
      </w:r>
    </w:p>
    <w:p w14:paraId="039777F0" w14:textId="77777777" w:rsidR="000A6AD2" w:rsidRDefault="000A6AD2" w:rsidP="000A6AD2">
      <w:pPr>
        <w:spacing w:after="120"/>
        <w:jc w:val="center"/>
      </w:pPr>
      <w:bookmarkStart w:id="68" w:name="_Ref426117473"/>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457D06">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457D06">
        <w:rPr>
          <w:b/>
          <w:noProof/>
        </w:rPr>
        <w:t>9</w:t>
      </w:r>
      <w:r w:rsidRPr="00696EDC">
        <w:rPr>
          <w:b/>
        </w:rPr>
        <w:fldChar w:fldCharType="end"/>
      </w:r>
      <w:bookmarkEnd w:id="68"/>
      <w:r>
        <w:t xml:space="preserve">. Properties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2970"/>
        <w:gridCol w:w="1350"/>
        <w:gridCol w:w="6678"/>
      </w:tblGrid>
      <w:tr w:rsidR="000A6AD2" w14:paraId="6CB3FEE6" w14:textId="77777777" w:rsidTr="002E7AE7">
        <w:trPr>
          <w:jc w:val="center"/>
        </w:trPr>
        <w:tc>
          <w:tcPr>
            <w:tcW w:w="2178" w:type="dxa"/>
            <w:shd w:val="clear" w:color="auto" w:fill="BFBFBF"/>
            <w:tcMar>
              <w:top w:w="100" w:type="dxa"/>
              <w:left w:w="100" w:type="dxa"/>
              <w:bottom w:w="100" w:type="dxa"/>
              <w:right w:w="100" w:type="dxa"/>
            </w:tcMar>
            <w:vAlign w:val="center"/>
          </w:tcPr>
          <w:p w14:paraId="64E0D720" w14:textId="77777777" w:rsidR="000A6AD2" w:rsidRDefault="000A6AD2" w:rsidP="002E7AE7">
            <w:pPr>
              <w:rPr>
                <w:b/>
                <w:color w:val="000000"/>
              </w:rPr>
            </w:pPr>
            <w:r>
              <w:rPr>
                <w:b/>
                <w:color w:val="000000"/>
              </w:rPr>
              <w:t>Name</w:t>
            </w:r>
          </w:p>
        </w:tc>
        <w:tc>
          <w:tcPr>
            <w:tcW w:w="2970" w:type="dxa"/>
            <w:shd w:val="clear" w:color="auto" w:fill="BFBFBF"/>
            <w:tcMar>
              <w:top w:w="100" w:type="dxa"/>
              <w:left w:w="100" w:type="dxa"/>
              <w:bottom w:w="100" w:type="dxa"/>
              <w:right w:w="100" w:type="dxa"/>
            </w:tcMar>
            <w:vAlign w:val="center"/>
          </w:tcPr>
          <w:p w14:paraId="20A9D585" w14:textId="77777777" w:rsidR="000A6AD2" w:rsidRPr="004C2245" w:rsidRDefault="000A6AD2" w:rsidP="002E7AE7">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E712290" w14:textId="77777777" w:rsidR="000A6AD2" w:rsidRDefault="000A6AD2" w:rsidP="002E7AE7">
            <w:pPr>
              <w:jc w:val="cente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4547C095" w14:textId="77777777" w:rsidR="000A6AD2" w:rsidRPr="004C2245" w:rsidRDefault="000A6AD2" w:rsidP="002E7AE7">
            <w:pPr>
              <w:rPr>
                <w:b/>
                <w:color w:val="000000"/>
              </w:rPr>
            </w:pPr>
            <w:r w:rsidRPr="004C2245">
              <w:rPr>
                <w:b/>
                <w:color w:val="000000"/>
              </w:rPr>
              <w:t>Description</w:t>
            </w:r>
          </w:p>
        </w:tc>
      </w:tr>
      <w:tr w:rsidR="000A6AD2" w14:paraId="64E8685F" w14:textId="77777777" w:rsidTr="002E7AE7">
        <w:trPr>
          <w:jc w:val="center"/>
        </w:trPr>
        <w:tc>
          <w:tcPr>
            <w:tcW w:w="2178" w:type="dxa"/>
            <w:shd w:val="clear" w:color="auto" w:fill="FFFFFF"/>
            <w:tcMar>
              <w:top w:w="100" w:type="dxa"/>
              <w:left w:w="100" w:type="dxa"/>
              <w:bottom w:w="100" w:type="dxa"/>
              <w:right w:w="100" w:type="dxa"/>
            </w:tcMar>
            <w:vAlign w:val="center"/>
          </w:tcPr>
          <w:p w14:paraId="5046B78A" w14:textId="77777777" w:rsidR="000A6AD2" w:rsidRDefault="000A6AD2" w:rsidP="002E7AE7">
            <w:pPr>
              <w:rPr>
                <w:b/>
              </w:rPr>
            </w:pPr>
            <w:r>
              <w:rPr>
                <w:b/>
              </w:rPr>
              <w:t>Association_Type</w:t>
            </w:r>
          </w:p>
        </w:tc>
        <w:tc>
          <w:tcPr>
            <w:tcW w:w="2970" w:type="dxa"/>
            <w:shd w:val="clear" w:color="auto" w:fill="FFFFFF"/>
            <w:tcMar>
              <w:top w:w="100" w:type="dxa"/>
              <w:left w:w="100" w:type="dxa"/>
              <w:bottom w:w="100" w:type="dxa"/>
              <w:right w:w="100" w:type="dxa"/>
            </w:tcMar>
            <w:vAlign w:val="center"/>
          </w:tcPr>
          <w:p w14:paraId="43FBF7E2" w14:textId="77777777" w:rsidR="000A6AD2" w:rsidRDefault="000A6AD2" w:rsidP="002E7AE7">
            <w:pPr>
              <w:pStyle w:val="UMLTableType"/>
              <w:contextualSpacing w:val="0"/>
            </w:pPr>
            <w:r>
              <w:t>cyboxCommon:</w:t>
            </w:r>
          </w:p>
          <w:p w14:paraId="34616F45" w14:textId="77777777" w:rsidR="000A6AD2" w:rsidRDefault="000A6AD2" w:rsidP="002E7AE7">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18F67F90" w14:textId="77777777" w:rsidR="000A6AD2" w:rsidRDefault="000A6AD2" w:rsidP="002E7AE7">
            <w:pPr>
              <w:jc w:val="center"/>
            </w:pPr>
            <w:r>
              <w:t>0..1</w:t>
            </w:r>
          </w:p>
        </w:tc>
        <w:tc>
          <w:tcPr>
            <w:tcW w:w="6678" w:type="dxa"/>
            <w:shd w:val="clear" w:color="auto" w:fill="FFFFFF"/>
            <w:tcMar>
              <w:top w:w="100" w:type="dxa"/>
              <w:left w:w="100" w:type="dxa"/>
              <w:bottom w:w="100" w:type="dxa"/>
              <w:right w:w="100" w:type="dxa"/>
            </w:tcMar>
            <w:vAlign w:val="center"/>
          </w:tcPr>
          <w:p w14:paraId="43887474" w14:textId="08ACE738" w:rsidR="000A6AD2" w:rsidRDefault="000A6AD2" w:rsidP="00F3531A">
            <w:pPr>
              <w:rPr>
                <w:sz w:val="22"/>
              </w:rPr>
            </w:pPr>
            <w:r w:rsidRPr="000068C2">
              <w:rPr>
                <w:sz w:val="22"/>
              </w:rPr>
              <w:t xml:space="preserve">The </w:t>
            </w:r>
            <w:r w:rsidRPr="000068C2">
              <w:rPr>
                <w:rFonts w:ascii="Courier New" w:eastAsia="Courier New" w:hAnsi="Courier New" w:cs="Courier New"/>
                <w:sz w:val="22"/>
              </w:rPr>
              <w:t>Association_Type</w:t>
            </w:r>
            <w:r w:rsidRPr="000068C2">
              <w:rPr>
                <w:sz w:val="22"/>
              </w:rPr>
              <w:t xml:space="preserve"> property specifies types of Action-Object associations. Examples of potential types include </w:t>
            </w:r>
            <w:r w:rsidRPr="000068C2">
              <w:rPr>
                <w:i/>
                <w:sz w:val="22"/>
              </w:rPr>
              <w:t>initiating, affected</w:t>
            </w:r>
            <w:r w:rsidRPr="000068C2">
              <w:rPr>
                <w:sz w:val="22"/>
              </w:rPr>
              <w:t xml:space="preserve">, and </w:t>
            </w:r>
            <w:r w:rsidRPr="000068C2">
              <w:rPr>
                <w:i/>
                <w:sz w:val="22"/>
              </w:rPr>
              <w:t>utilized</w:t>
            </w:r>
            <w:r w:rsidRPr="000068C2">
              <w:rPr>
                <w:sz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ActionObjectAssociationTypeVocab-1.0’</w:t>
            </w:r>
            <w:r w:rsidRPr="000068C2">
              <w:rPr>
                <w:sz w:val="22"/>
              </w:rPr>
              <w:t>.</w:t>
            </w:r>
          </w:p>
        </w:tc>
      </w:tr>
      <w:tr w:rsidR="000A6AD2" w14:paraId="5DFFE920" w14:textId="77777777" w:rsidTr="002E7AE7">
        <w:trPr>
          <w:jc w:val="center"/>
        </w:trPr>
        <w:tc>
          <w:tcPr>
            <w:tcW w:w="2178" w:type="dxa"/>
            <w:shd w:val="clear" w:color="auto" w:fill="FFFFFF"/>
            <w:tcMar>
              <w:top w:w="100" w:type="dxa"/>
              <w:left w:w="100" w:type="dxa"/>
              <w:bottom w:w="100" w:type="dxa"/>
              <w:right w:w="100" w:type="dxa"/>
            </w:tcMar>
            <w:vAlign w:val="center"/>
          </w:tcPr>
          <w:p w14:paraId="42F8E35F" w14:textId="77777777" w:rsidR="000A6AD2" w:rsidRDefault="000A6AD2" w:rsidP="002E7AE7">
            <w:pPr>
              <w:rPr>
                <w:b/>
              </w:rPr>
            </w:pPr>
            <w:r>
              <w:rPr>
                <w:b/>
              </w:rPr>
              <w:lastRenderedPageBreak/>
              <w:t>Action_Pertinent_</w:t>
            </w:r>
          </w:p>
          <w:p w14:paraId="61378BB3" w14:textId="77777777" w:rsidR="000A6AD2" w:rsidRDefault="000A6AD2" w:rsidP="002E7AE7">
            <w:pPr>
              <w:rPr>
                <w:b/>
              </w:rPr>
            </w:pPr>
            <w:r>
              <w:rPr>
                <w:b/>
              </w:rPr>
              <w:t>Object_Properties</w:t>
            </w:r>
          </w:p>
        </w:tc>
        <w:tc>
          <w:tcPr>
            <w:tcW w:w="2970" w:type="dxa"/>
            <w:shd w:val="clear" w:color="auto" w:fill="FFFFFF"/>
            <w:tcMar>
              <w:top w:w="100" w:type="dxa"/>
              <w:left w:w="100" w:type="dxa"/>
              <w:bottom w:w="100" w:type="dxa"/>
              <w:right w:w="100" w:type="dxa"/>
            </w:tcMar>
            <w:vAlign w:val="center"/>
          </w:tcPr>
          <w:p w14:paraId="2AF74A37" w14:textId="77777777" w:rsidR="000A6AD2" w:rsidRDefault="000A6AD2" w:rsidP="002E7AE7">
            <w:pPr>
              <w:pStyle w:val="UMLTableType"/>
              <w:contextualSpacing w:val="0"/>
            </w:pPr>
            <w:r>
              <w:t>ActionPertinent</w:t>
            </w:r>
          </w:p>
          <w:p w14:paraId="6BE6E0F1" w14:textId="77777777" w:rsidR="000A6AD2" w:rsidRDefault="000A6AD2" w:rsidP="002E7AE7">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135069E6" w14:textId="77777777" w:rsidR="000A6AD2" w:rsidRDefault="000A6AD2" w:rsidP="002E7AE7">
            <w:pPr>
              <w:jc w:val="center"/>
            </w:pPr>
            <w:r>
              <w:t>0..1</w:t>
            </w:r>
          </w:p>
        </w:tc>
        <w:tc>
          <w:tcPr>
            <w:tcW w:w="6678" w:type="dxa"/>
            <w:shd w:val="clear" w:color="auto" w:fill="FFFFFF"/>
            <w:tcMar>
              <w:top w:w="100" w:type="dxa"/>
              <w:left w:w="100" w:type="dxa"/>
              <w:bottom w:w="100" w:type="dxa"/>
              <w:right w:w="100" w:type="dxa"/>
            </w:tcMar>
            <w:vAlign w:val="center"/>
          </w:tcPr>
          <w:p w14:paraId="0EFB6936" w14:textId="26B43B3B" w:rsidR="000A6AD2" w:rsidRDefault="000A6AD2" w:rsidP="0003486F">
            <w:pPr>
              <w:rPr>
                <w:sz w:val="22"/>
              </w:rPr>
            </w:pPr>
            <w:r w:rsidRPr="0003486F">
              <w:rPr>
                <w:sz w:val="22"/>
              </w:rPr>
              <w:t xml:space="preserve">The </w:t>
            </w:r>
            <w:r w:rsidRPr="0003486F">
              <w:rPr>
                <w:rFonts w:ascii="Courier New" w:hAnsi="Courier New" w:cs="Courier New"/>
                <w:sz w:val="22"/>
              </w:rPr>
              <w:t>Action_Pertinent_Object_Properties</w:t>
            </w:r>
            <w:r w:rsidRPr="0003486F">
              <w:rPr>
                <w:sz w:val="22"/>
              </w:rPr>
              <w:t xml:space="preserve"> property </w:t>
            </w:r>
            <w:r w:rsidR="0003486F" w:rsidRPr="0003486F">
              <w:rPr>
                <w:sz w:val="22"/>
              </w:rPr>
              <w:t>specifies a set of one or more p</w:t>
            </w:r>
            <w:r w:rsidRPr="0003486F">
              <w:rPr>
                <w:sz w:val="22"/>
              </w:rPr>
              <w:t xml:space="preserve">roperties of </w:t>
            </w:r>
            <w:r w:rsidR="0003486F" w:rsidRPr="0003486F">
              <w:rPr>
                <w:sz w:val="22"/>
              </w:rPr>
              <w:t>the</w:t>
            </w:r>
            <w:r w:rsidRPr="0003486F">
              <w:rPr>
                <w:sz w:val="22"/>
              </w:rPr>
              <w:t xml:space="preserve"> Object </w:t>
            </w:r>
            <w:r w:rsidR="0003486F" w:rsidRPr="0003486F">
              <w:rPr>
                <w:sz w:val="22"/>
              </w:rPr>
              <w:t xml:space="preserve">that </w:t>
            </w:r>
            <w:r w:rsidRPr="0003486F">
              <w:rPr>
                <w:sz w:val="22"/>
              </w:rPr>
              <w:t xml:space="preserve">are pertinent to </w:t>
            </w:r>
            <w:r w:rsidR="0003486F" w:rsidRPr="0003486F">
              <w:rPr>
                <w:sz w:val="22"/>
              </w:rPr>
              <w:t>the</w:t>
            </w:r>
            <w:r w:rsidRPr="0003486F">
              <w:rPr>
                <w:sz w:val="22"/>
              </w:rPr>
              <w:t xml:space="preserve"> Action.</w:t>
            </w:r>
          </w:p>
        </w:tc>
      </w:tr>
    </w:tbl>
    <w:p w14:paraId="2F316C0D" w14:textId="77777777" w:rsidR="009643EF" w:rsidRDefault="009643EF" w:rsidP="009643EF">
      <w:pPr>
        <w:pStyle w:val="Heading3"/>
      </w:pPr>
      <w:bookmarkStart w:id="69" w:name="_Toc426119892"/>
      <w:r>
        <w:t>DomainSpecificObjectPropertiesType Class</w:t>
      </w:r>
      <w:bookmarkEnd w:id="69"/>
    </w:p>
    <w:p w14:paraId="56CD5311" w14:textId="4E8C5C20" w:rsidR="00A757CA" w:rsidRDefault="009643EF" w:rsidP="00A757CA">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rsidR="00A757CA">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w:t>
      </w:r>
      <w:r w:rsidR="00365F10" w:rsidRPr="000068C2">
        <w:t>It has no properties</w:t>
      </w:r>
      <w:r w:rsidRPr="000068C2">
        <w:t>.</w:t>
      </w:r>
    </w:p>
    <w:p w14:paraId="79B70F4A" w14:textId="508C89D9" w:rsidR="00771F34" w:rsidRPr="000068C2" w:rsidRDefault="00771F34" w:rsidP="00A757CA">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70"/>
      <w:r w:rsidRPr="000068C2">
        <w:t>forensics</w:t>
      </w:r>
      <w:commentRangeEnd w:id="70"/>
      <w:r w:rsidR="00DD25E1">
        <w:rPr>
          <w:rStyle w:val="CommentReference"/>
        </w:rPr>
        <w:commentReference w:id="70"/>
      </w:r>
      <w:r w:rsidRPr="000068C2">
        <w:t>.</w:t>
      </w:r>
    </w:p>
    <w:p w14:paraId="09C13515" w14:textId="77777777" w:rsidR="001A1F4D" w:rsidRPr="000068C2" w:rsidRDefault="001A1F4D" w:rsidP="001A1F4D">
      <w:pPr>
        <w:pStyle w:val="Heading3"/>
      </w:pPr>
      <w:bookmarkStart w:id="71" w:name="_Toc426119893"/>
      <w:r w:rsidRPr="000068C2">
        <w:t>FrequencyType Class</w:t>
      </w:r>
      <w:bookmarkEnd w:id="71"/>
    </w:p>
    <w:p w14:paraId="541E0B6B" w14:textId="6C3789DD" w:rsidR="001A1F4D" w:rsidRPr="000068C2" w:rsidRDefault="001A1F4D" w:rsidP="009F51B1">
      <w:pPr>
        <w:spacing w:after="240"/>
      </w:pPr>
      <w:r w:rsidRPr="000068C2">
        <w:t xml:space="preserve">The </w:t>
      </w:r>
      <w:r w:rsidRPr="000068C2">
        <w:rPr>
          <w:rFonts w:ascii="Courier New" w:hAnsi="Courier New" w:cs="Courier New"/>
        </w:rPr>
        <w:t>FrequencyType</w:t>
      </w:r>
      <w:r w:rsidR="009F51B1" w:rsidRPr="000068C2">
        <w:t xml:space="preserve"> class </w:t>
      </w:r>
      <w:r w:rsidR="000735A7">
        <w:t>characterizes</w:t>
      </w:r>
      <w:r w:rsidR="009F51B1" w:rsidRPr="000068C2">
        <w:t xml:space="preserve"> the frequency of a given Action or Event.</w:t>
      </w:r>
    </w:p>
    <w:p w14:paraId="1FA8E8D5" w14:textId="77777777" w:rsidR="001A1F4D" w:rsidRPr="000068C2" w:rsidRDefault="001A1F4D" w:rsidP="001A1F4D">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10</w:t>
      </w:r>
      <w:r w:rsidRPr="000068C2">
        <w:rPr>
          <w:b/>
        </w:rPr>
        <w:fldChar w:fldCharType="end"/>
      </w:r>
      <w:r w:rsidRPr="000068C2">
        <w:t xml:space="preserve">. Properties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1A1F4D" w:rsidRPr="000068C2" w14:paraId="301D669C" w14:textId="77777777" w:rsidTr="009F51B1">
        <w:trPr>
          <w:jc w:val="center"/>
        </w:trPr>
        <w:tc>
          <w:tcPr>
            <w:tcW w:w="1458" w:type="dxa"/>
            <w:shd w:val="clear" w:color="auto" w:fill="BFBFBF"/>
            <w:tcMar>
              <w:top w:w="100" w:type="dxa"/>
              <w:left w:w="100" w:type="dxa"/>
              <w:bottom w:w="100" w:type="dxa"/>
              <w:right w:w="100" w:type="dxa"/>
            </w:tcMar>
            <w:vAlign w:val="center"/>
          </w:tcPr>
          <w:p w14:paraId="2DF8E881" w14:textId="77777777" w:rsidR="001A1F4D" w:rsidRPr="000068C2" w:rsidRDefault="001A1F4D" w:rsidP="009F51B1">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40FC6E63" w14:textId="77777777" w:rsidR="001A1F4D" w:rsidRPr="000068C2" w:rsidRDefault="001A1F4D" w:rsidP="009F51B1">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2F23976B" w14:textId="77777777" w:rsidR="001A1F4D" w:rsidRPr="000068C2" w:rsidRDefault="001A1F4D" w:rsidP="009F51B1">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374BA58" w14:textId="77777777" w:rsidR="001A1F4D" w:rsidRPr="000068C2" w:rsidRDefault="001A1F4D" w:rsidP="009F51B1">
            <w:pPr>
              <w:rPr>
                <w:b/>
                <w:color w:val="000000"/>
              </w:rPr>
            </w:pPr>
            <w:r w:rsidRPr="000068C2">
              <w:rPr>
                <w:b/>
                <w:color w:val="000000"/>
              </w:rPr>
              <w:t>Description</w:t>
            </w:r>
          </w:p>
        </w:tc>
      </w:tr>
      <w:tr w:rsidR="001A1F4D" w:rsidRPr="000068C2" w14:paraId="3F8EF1D5" w14:textId="77777777" w:rsidTr="009F51B1">
        <w:trPr>
          <w:jc w:val="center"/>
        </w:trPr>
        <w:tc>
          <w:tcPr>
            <w:tcW w:w="1458" w:type="dxa"/>
            <w:shd w:val="clear" w:color="auto" w:fill="FFFFFF"/>
            <w:tcMar>
              <w:top w:w="100" w:type="dxa"/>
              <w:left w:w="100" w:type="dxa"/>
              <w:bottom w:w="100" w:type="dxa"/>
              <w:right w:w="100" w:type="dxa"/>
            </w:tcMar>
            <w:vAlign w:val="center"/>
          </w:tcPr>
          <w:p w14:paraId="72F641B1" w14:textId="77777777" w:rsidR="001A1F4D" w:rsidRPr="000068C2" w:rsidRDefault="001A1F4D" w:rsidP="009F51B1">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6C430707" w14:textId="77777777" w:rsidR="001A1F4D" w:rsidRPr="000068C2" w:rsidRDefault="001A1F4D" w:rsidP="009F51B1">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62718EC1"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397E5BA7" w14:textId="6F6251A1" w:rsidR="001A1F4D" w:rsidRPr="000068C2" w:rsidRDefault="001A1F4D" w:rsidP="009F51B1">
            <w:pPr>
              <w:rPr>
                <w:sz w:val="22"/>
              </w:rPr>
            </w:pPr>
            <w:r w:rsidRPr="000068C2">
              <w:rPr>
                <w:sz w:val="22"/>
              </w:rPr>
              <w:t>Th</w:t>
            </w:r>
            <w:r w:rsidR="009F51B1" w:rsidRPr="000068C2">
              <w:rPr>
                <w:sz w:val="22"/>
              </w:rPr>
              <w:t xml:space="preserve">e </w:t>
            </w:r>
            <w:r w:rsidR="009F51B1" w:rsidRPr="000068C2">
              <w:rPr>
                <w:rFonts w:ascii="Courier New" w:hAnsi="Courier New" w:cs="Courier New"/>
                <w:sz w:val="22"/>
              </w:rPr>
              <w:t>rate</w:t>
            </w:r>
            <w:r w:rsidRPr="000068C2">
              <w:rPr>
                <w:sz w:val="22"/>
              </w:rPr>
              <w:t xml:space="preserve"> property specifies the rate </w:t>
            </w:r>
            <w:r w:rsidR="009F51B1" w:rsidRPr="000068C2">
              <w:rPr>
                <w:sz w:val="22"/>
              </w:rPr>
              <w:t>of the</w:t>
            </w:r>
            <w:r w:rsidRPr="000068C2">
              <w:rPr>
                <w:sz w:val="22"/>
              </w:rPr>
              <w:t xml:space="preserve"> frequency.</w:t>
            </w:r>
          </w:p>
        </w:tc>
      </w:tr>
      <w:tr w:rsidR="001A1F4D" w:rsidRPr="000068C2" w14:paraId="3D514275" w14:textId="77777777" w:rsidTr="009F51B1">
        <w:trPr>
          <w:jc w:val="center"/>
        </w:trPr>
        <w:tc>
          <w:tcPr>
            <w:tcW w:w="1458" w:type="dxa"/>
            <w:shd w:val="clear" w:color="auto" w:fill="FFFFFF"/>
            <w:tcMar>
              <w:top w:w="100" w:type="dxa"/>
              <w:left w:w="100" w:type="dxa"/>
              <w:bottom w:w="100" w:type="dxa"/>
              <w:right w:w="100" w:type="dxa"/>
            </w:tcMar>
            <w:vAlign w:val="center"/>
          </w:tcPr>
          <w:p w14:paraId="69E03BE3" w14:textId="77777777" w:rsidR="001A1F4D" w:rsidRPr="000068C2" w:rsidRDefault="001A1F4D" w:rsidP="009F51B1">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5A66668E" w14:textId="77777777" w:rsidR="001A1F4D" w:rsidRPr="000068C2" w:rsidRDefault="001A1F4D" w:rsidP="009F51B1">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5792F6D"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351D3A45" w14:textId="7146295C" w:rsidR="001A1F4D" w:rsidRPr="000068C2" w:rsidRDefault="009F51B1" w:rsidP="009F51B1">
            <w:pPr>
              <w:rPr>
                <w:sz w:val="22"/>
              </w:rPr>
            </w:pPr>
            <w:r w:rsidRPr="000068C2">
              <w:rPr>
                <w:sz w:val="22"/>
              </w:rPr>
              <w:t xml:space="preserve">The </w:t>
            </w:r>
            <w:proofErr w:type="gramStart"/>
            <w:r w:rsidRPr="000068C2">
              <w:rPr>
                <w:rFonts w:ascii="Courier New" w:hAnsi="Courier New" w:cs="Courier New"/>
                <w:sz w:val="22"/>
              </w:rPr>
              <w:t>unit</w:t>
            </w:r>
            <w:r w:rsidR="001A1F4D" w:rsidRPr="000068C2">
              <w:rPr>
                <w:rFonts w:ascii="Courier New" w:hAnsi="Courier New" w:cs="Courier New"/>
                <w:sz w:val="22"/>
              </w:rPr>
              <w:t>s</w:t>
            </w:r>
            <w:proofErr w:type="gramEnd"/>
            <w:r w:rsidR="001A1F4D" w:rsidRPr="000068C2">
              <w:rPr>
                <w:sz w:val="22"/>
              </w:rPr>
              <w:t xml:space="preserve"> property specifies the units </w:t>
            </w:r>
            <w:r w:rsidRPr="000068C2">
              <w:rPr>
                <w:sz w:val="22"/>
              </w:rPr>
              <w:t>of the</w:t>
            </w:r>
            <w:r w:rsidR="001A1F4D" w:rsidRPr="000068C2">
              <w:rPr>
                <w:sz w:val="22"/>
              </w:rPr>
              <w:t xml:space="preserve"> frequency.</w:t>
            </w:r>
          </w:p>
        </w:tc>
      </w:tr>
      <w:tr w:rsidR="001A1F4D" w:rsidRPr="000068C2" w14:paraId="6C4A1E63" w14:textId="77777777" w:rsidTr="009F51B1">
        <w:trPr>
          <w:jc w:val="center"/>
        </w:trPr>
        <w:tc>
          <w:tcPr>
            <w:tcW w:w="1458" w:type="dxa"/>
            <w:shd w:val="clear" w:color="auto" w:fill="FFFFFF"/>
            <w:tcMar>
              <w:top w:w="100" w:type="dxa"/>
              <w:left w:w="100" w:type="dxa"/>
              <w:bottom w:w="100" w:type="dxa"/>
              <w:right w:w="100" w:type="dxa"/>
            </w:tcMar>
            <w:vAlign w:val="center"/>
          </w:tcPr>
          <w:p w14:paraId="716F50BA" w14:textId="77777777" w:rsidR="001A1F4D" w:rsidRPr="000068C2" w:rsidRDefault="001A1F4D" w:rsidP="009F51B1">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5678E1AF" w14:textId="77777777" w:rsidR="001A1F4D" w:rsidRPr="000068C2" w:rsidRDefault="001A1F4D" w:rsidP="009F51B1">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676E8FD"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4AD519C3" w14:textId="163FA990" w:rsidR="001A1F4D" w:rsidRPr="000068C2" w:rsidRDefault="009F51B1" w:rsidP="009F51B1">
            <w:pPr>
              <w:rPr>
                <w:sz w:val="22"/>
              </w:rPr>
            </w:pPr>
            <w:r w:rsidRPr="000068C2">
              <w:rPr>
                <w:sz w:val="22"/>
              </w:rPr>
              <w:t xml:space="preserve">The </w:t>
            </w:r>
            <w:r w:rsidRPr="000068C2">
              <w:rPr>
                <w:rFonts w:ascii="Courier New" w:hAnsi="Courier New" w:cs="Courier New"/>
                <w:sz w:val="22"/>
              </w:rPr>
              <w:t>scale</w:t>
            </w:r>
            <w:r w:rsidR="001A1F4D" w:rsidRPr="000068C2">
              <w:rPr>
                <w:sz w:val="22"/>
              </w:rPr>
              <w:t xml:space="preserve"> property specifies the time scale </w:t>
            </w:r>
            <w:r w:rsidRPr="000068C2">
              <w:rPr>
                <w:sz w:val="22"/>
              </w:rPr>
              <w:t>of the</w:t>
            </w:r>
            <w:r w:rsidR="001A1F4D" w:rsidRPr="000068C2">
              <w:rPr>
                <w:sz w:val="22"/>
              </w:rPr>
              <w:t xml:space="preserve"> frequency.</w:t>
            </w:r>
          </w:p>
        </w:tc>
      </w:tr>
      <w:tr w:rsidR="001A1F4D" w14:paraId="1CC11AFE" w14:textId="77777777" w:rsidTr="009F51B1">
        <w:trPr>
          <w:jc w:val="center"/>
        </w:trPr>
        <w:tc>
          <w:tcPr>
            <w:tcW w:w="1458" w:type="dxa"/>
            <w:shd w:val="clear" w:color="auto" w:fill="FFFFFF"/>
            <w:tcMar>
              <w:top w:w="100" w:type="dxa"/>
              <w:left w:w="100" w:type="dxa"/>
              <w:bottom w:w="100" w:type="dxa"/>
              <w:right w:w="100" w:type="dxa"/>
            </w:tcMar>
            <w:vAlign w:val="center"/>
          </w:tcPr>
          <w:p w14:paraId="727C9FEB" w14:textId="77777777" w:rsidR="001A1F4D" w:rsidRPr="000068C2" w:rsidRDefault="001A1F4D" w:rsidP="009F51B1">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320FE033" w14:textId="77777777" w:rsidR="001A1F4D" w:rsidRPr="000068C2" w:rsidRDefault="001A1F4D" w:rsidP="009F51B1">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2618D8AC" w14:textId="77777777" w:rsidR="001A1F4D" w:rsidRPr="000068C2" w:rsidRDefault="001A1F4D" w:rsidP="009F51B1">
            <w:pPr>
              <w:jc w:val="center"/>
            </w:pPr>
            <w:r w:rsidRPr="000068C2">
              <w:t>0..1</w:t>
            </w:r>
          </w:p>
        </w:tc>
        <w:tc>
          <w:tcPr>
            <w:tcW w:w="6948" w:type="dxa"/>
            <w:shd w:val="clear" w:color="auto" w:fill="FFFFFF"/>
            <w:tcMar>
              <w:top w:w="100" w:type="dxa"/>
              <w:left w:w="100" w:type="dxa"/>
              <w:bottom w:w="100" w:type="dxa"/>
              <w:right w:w="100" w:type="dxa"/>
            </w:tcMar>
            <w:vAlign w:val="center"/>
          </w:tcPr>
          <w:p w14:paraId="223D17A7" w14:textId="1176CE2F" w:rsidR="001A1F4D" w:rsidRPr="000068C2" w:rsidRDefault="009F51B1" w:rsidP="009F51B1">
            <w:pPr>
              <w:rPr>
                <w:sz w:val="22"/>
              </w:rPr>
            </w:pPr>
            <w:r w:rsidRPr="000068C2">
              <w:rPr>
                <w:sz w:val="22"/>
              </w:rPr>
              <w:t xml:space="preserve">The </w:t>
            </w:r>
            <w:r w:rsidRPr="000068C2">
              <w:rPr>
                <w:rFonts w:ascii="Courier New" w:hAnsi="Courier New" w:cs="Courier New"/>
                <w:sz w:val="22"/>
              </w:rPr>
              <w:t>trend</w:t>
            </w:r>
            <w:r w:rsidRPr="000068C2">
              <w:rPr>
                <w:sz w:val="22"/>
              </w:rPr>
              <w:t xml:space="preserve"> </w:t>
            </w:r>
            <w:r w:rsidR="001A1F4D" w:rsidRPr="000068C2">
              <w:rPr>
                <w:sz w:val="22"/>
              </w:rPr>
              <w:t xml:space="preserve">property </w:t>
            </w:r>
            <w:r w:rsidRPr="000068C2">
              <w:rPr>
                <w:sz w:val="22"/>
              </w:rPr>
              <w:t xml:space="preserve">specifies the trend of the frequency. </w:t>
            </w:r>
            <w:r w:rsidR="001A1F4D" w:rsidRPr="000068C2">
              <w:rPr>
                <w:sz w:val="22"/>
              </w:rPr>
              <w:t xml:space="preserve">This </w:t>
            </w:r>
            <w:r w:rsidRPr="000068C2">
              <w:rPr>
                <w:sz w:val="22"/>
              </w:rPr>
              <w:t>property</w:t>
            </w:r>
            <w:r w:rsidR="001A1F4D" w:rsidRPr="000068C2">
              <w:rPr>
                <w:sz w:val="22"/>
              </w:rPr>
              <w:t xml:space="preserve"> </w:t>
            </w:r>
            <w:r w:rsidRPr="000068C2">
              <w:rPr>
                <w:sz w:val="22"/>
              </w:rPr>
              <w:t>c</w:t>
            </w:r>
            <w:r w:rsidR="001A1F4D" w:rsidRPr="000068C2">
              <w:rPr>
                <w:sz w:val="22"/>
              </w:rPr>
              <w:t xml:space="preserve">ould be </w:t>
            </w:r>
            <w:r w:rsidRPr="000068C2">
              <w:rPr>
                <w:sz w:val="22"/>
              </w:rPr>
              <w:t>used as a trigger</w:t>
            </w:r>
            <w:r w:rsidR="001A1F4D" w:rsidRPr="000068C2">
              <w:rPr>
                <w:sz w:val="22"/>
              </w:rPr>
              <w:t xml:space="preserve"> within an </w:t>
            </w:r>
            <w:r w:rsidRPr="000068C2">
              <w:rPr>
                <w:sz w:val="22"/>
              </w:rPr>
              <w:t>E</w:t>
            </w:r>
            <w:r w:rsidR="001A1F4D" w:rsidRPr="000068C2">
              <w:rPr>
                <w:sz w:val="22"/>
              </w:rPr>
              <w:t xml:space="preserve">vent or </w:t>
            </w:r>
            <w:r w:rsidRPr="000068C2">
              <w:rPr>
                <w:sz w:val="22"/>
              </w:rPr>
              <w:t>A</w:t>
            </w:r>
            <w:r w:rsidR="001A1F4D" w:rsidRPr="000068C2">
              <w:rPr>
                <w:sz w:val="22"/>
              </w:rPr>
              <w:t>ction pattern observable</w:t>
            </w:r>
            <w:r w:rsidRPr="000068C2">
              <w:rPr>
                <w:sz w:val="22"/>
              </w:rPr>
              <w:t>.</w:t>
            </w:r>
          </w:p>
        </w:tc>
      </w:tr>
    </w:tbl>
    <w:p w14:paraId="0A484C1F" w14:textId="77777777" w:rsidR="000A6AD2" w:rsidRDefault="000A6AD2" w:rsidP="000A6AD2">
      <w:pPr>
        <w:pStyle w:val="Heading3"/>
      </w:pPr>
      <w:bookmarkStart w:id="72" w:name="_Toc426119894"/>
      <w:r>
        <w:lastRenderedPageBreak/>
        <w:t>ObfuscationTechniqueType Class</w:t>
      </w:r>
      <w:bookmarkEnd w:id="72"/>
    </w:p>
    <w:p w14:paraId="129CFACF" w14:textId="3A6CAB4F" w:rsidR="000A6AD2" w:rsidRPr="000068C2" w:rsidRDefault="000A6AD2" w:rsidP="008823E7">
      <w:pPr>
        <w:spacing w:after="240"/>
      </w:pPr>
      <w:r w:rsidRPr="000068C2">
        <w:t xml:space="preserve">The </w:t>
      </w:r>
      <w:r w:rsidRPr="000068C2">
        <w:rPr>
          <w:rFonts w:ascii="Courier New" w:hAnsi="Courier New" w:cs="Courier New"/>
        </w:rPr>
        <w:t>ObfuscationTechniqueType</w:t>
      </w:r>
      <w:r w:rsidRPr="000068C2">
        <w:t xml:space="preserve"> </w:t>
      </w:r>
      <w:r w:rsidR="008823E7" w:rsidRPr="000068C2">
        <w:t xml:space="preserve">class characterizes a </w:t>
      </w:r>
      <w:r w:rsidRPr="000068C2">
        <w:t xml:space="preserve">technique an attacker could </w:t>
      </w:r>
      <w:r w:rsidR="00B03613">
        <w:t xml:space="preserve">potentially </w:t>
      </w:r>
      <w:r w:rsidRPr="000068C2">
        <w:t xml:space="preserve">leverage to obfuscate the observability of </w:t>
      </w:r>
      <w:r w:rsidR="008823E7" w:rsidRPr="000068C2">
        <w:t>the</w:t>
      </w:r>
      <w:r w:rsidRPr="000068C2">
        <w:t xml:space="preserve"> Observable.</w:t>
      </w:r>
    </w:p>
    <w:p w14:paraId="2B4E9DDC" w14:textId="77777777" w:rsidR="000A6AD2" w:rsidRPr="000068C2" w:rsidRDefault="000A6AD2" w:rsidP="000A6AD2">
      <w:pPr>
        <w:spacing w:after="120"/>
        <w:jc w:val="center"/>
      </w:pPr>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11</w:t>
      </w:r>
      <w:r w:rsidRPr="000068C2">
        <w:rPr>
          <w:b/>
        </w:rPr>
        <w:fldChar w:fldCharType="end"/>
      </w:r>
      <w:r w:rsidRPr="000068C2">
        <w:t xml:space="preserve">. Properties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0A6AD2" w:rsidRPr="000068C2" w14:paraId="3B37A362" w14:textId="77777777" w:rsidTr="000045FE">
        <w:trPr>
          <w:jc w:val="center"/>
        </w:trPr>
        <w:tc>
          <w:tcPr>
            <w:tcW w:w="2088" w:type="dxa"/>
            <w:shd w:val="clear" w:color="auto" w:fill="BFBFBF"/>
            <w:tcMar>
              <w:top w:w="100" w:type="dxa"/>
              <w:left w:w="100" w:type="dxa"/>
              <w:bottom w:w="100" w:type="dxa"/>
              <w:right w:w="100" w:type="dxa"/>
            </w:tcMar>
            <w:vAlign w:val="center"/>
          </w:tcPr>
          <w:p w14:paraId="020ABF6B" w14:textId="77777777" w:rsidR="000A6AD2" w:rsidRPr="000068C2" w:rsidRDefault="000A6AD2" w:rsidP="000045FE">
            <w:pPr>
              <w:rPr>
                <w:b/>
                <w:color w:val="000000"/>
              </w:rPr>
            </w:pPr>
            <w:r w:rsidRPr="000068C2">
              <w:rPr>
                <w:b/>
                <w:color w:val="000000"/>
              </w:rPr>
              <w:t>Name</w:t>
            </w:r>
          </w:p>
        </w:tc>
        <w:tc>
          <w:tcPr>
            <w:tcW w:w="2700" w:type="dxa"/>
            <w:shd w:val="clear" w:color="auto" w:fill="BFBFBF"/>
            <w:tcMar>
              <w:top w:w="100" w:type="dxa"/>
              <w:left w:w="100" w:type="dxa"/>
              <w:bottom w:w="100" w:type="dxa"/>
              <w:right w:w="100" w:type="dxa"/>
            </w:tcMar>
            <w:vAlign w:val="center"/>
          </w:tcPr>
          <w:p w14:paraId="715E0BB7" w14:textId="77777777" w:rsidR="000A6AD2" w:rsidRPr="000068C2" w:rsidRDefault="000A6AD2" w:rsidP="000045FE">
            <w:pPr>
              <w:pStyle w:val="UMLTableType"/>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3FF44CE4" w14:textId="77777777" w:rsidR="000A6AD2" w:rsidRPr="000068C2" w:rsidRDefault="000A6AD2" w:rsidP="000045FE">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1A36967B" w14:textId="77777777" w:rsidR="000A6AD2" w:rsidRPr="000068C2" w:rsidRDefault="000A6AD2" w:rsidP="000045FE">
            <w:pPr>
              <w:rPr>
                <w:b/>
                <w:color w:val="000000"/>
              </w:rPr>
            </w:pPr>
            <w:r w:rsidRPr="000068C2">
              <w:rPr>
                <w:b/>
                <w:color w:val="000000"/>
              </w:rPr>
              <w:t>Description</w:t>
            </w:r>
          </w:p>
        </w:tc>
      </w:tr>
      <w:tr w:rsidR="000A6AD2" w:rsidRPr="000068C2" w14:paraId="77849416" w14:textId="77777777" w:rsidTr="000045FE">
        <w:trPr>
          <w:jc w:val="center"/>
        </w:trPr>
        <w:tc>
          <w:tcPr>
            <w:tcW w:w="2088" w:type="dxa"/>
            <w:shd w:val="clear" w:color="auto" w:fill="FFFFFF"/>
            <w:tcMar>
              <w:top w:w="100" w:type="dxa"/>
              <w:left w:w="100" w:type="dxa"/>
              <w:bottom w:w="100" w:type="dxa"/>
              <w:right w:w="100" w:type="dxa"/>
            </w:tcMar>
            <w:vAlign w:val="center"/>
          </w:tcPr>
          <w:p w14:paraId="6083B101" w14:textId="77777777" w:rsidR="000A6AD2" w:rsidRPr="000068C2" w:rsidRDefault="000A6AD2" w:rsidP="000045FE">
            <w:pPr>
              <w:rPr>
                <w:b/>
              </w:rPr>
            </w:pPr>
            <w:r w:rsidRPr="000068C2">
              <w:rPr>
                <w:b/>
              </w:rPr>
              <w:t>Description</w:t>
            </w:r>
          </w:p>
        </w:tc>
        <w:tc>
          <w:tcPr>
            <w:tcW w:w="2700" w:type="dxa"/>
            <w:shd w:val="clear" w:color="auto" w:fill="FFFFFF"/>
            <w:tcMar>
              <w:top w:w="100" w:type="dxa"/>
              <w:left w:w="100" w:type="dxa"/>
              <w:bottom w:w="100" w:type="dxa"/>
              <w:right w:w="100" w:type="dxa"/>
            </w:tcMar>
            <w:vAlign w:val="center"/>
          </w:tcPr>
          <w:p w14:paraId="5F957FF9" w14:textId="77777777" w:rsidR="000045FE" w:rsidRPr="000068C2" w:rsidRDefault="000A6AD2" w:rsidP="000045FE">
            <w:pPr>
              <w:pStyle w:val="UMLTableType"/>
              <w:contextualSpacing w:val="0"/>
            </w:pPr>
            <w:r w:rsidRPr="000068C2">
              <w:t>cyboxCommon:</w:t>
            </w:r>
          </w:p>
          <w:p w14:paraId="372A5B5D" w14:textId="055B6A99" w:rsidR="000A6AD2" w:rsidRPr="000068C2" w:rsidRDefault="000A6AD2" w:rsidP="000045FE">
            <w:pPr>
              <w:pStyle w:val="UMLTableType"/>
              <w:contextualSpacing w:val="0"/>
            </w:pPr>
            <w:r w:rsidRPr="000068C2">
              <w:t>StructuredTextType</w:t>
            </w:r>
          </w:p>
        </w:tc>
        <w:tc>
          <w:tcPr>
            <w:tcW w:w="1440" w:type="dxa"/>
            <w:shd w:val="clear" w:color="auto" w:fill="FFFFFF"/>
            <w:tcMar>
              <w:top w:w="100" w:type="dxa"/>
              <w:left w:w="100" w:type="dxa"/>
              <w:bottom w:w="100" w:type="dxa"/>
              <w:right w:w="100" w:type="dxa"/>
            </w:tcMar>
            <w:vAlign w:val="center"/>
          </w:tcPr>
          <w:p w14:paraId="6EFFDD1E" w14:textId="77777777" w:rsidR="000A6AD2" w:rsidRPr="000068C2" w:rsidRDefault="000A6AD2" w:rsidP="000045FE">
            <w:pPr>
              <w:jc w:val="center"/>
            </w:pPr>
            <w:r w:rsidRPr="000068C2">
              <w:t>1</w:t>
            </w:r>
          </w:p>
        </w:tc>
        <w:tc>
          <w:tcPr>
            <w:tcW w:w="6948" w:type="dxa"/>
            <w:shd w:val="clear" w:color="auto" w:fill="FFFFFF"/>
            <w:tcMar>
              <w:top w:w="100" w:type="dxa"/>
              <w:left w:w="100" w:type="dxa"/>
              <w:bottom w:w="100" w:type="dxa"/>
              <w:right w:w="100" w:type="dxa"/>
            </w:tcMar>
            <w:vAlign w:val="center"/>
          </w:tcPr>
          <w:p w14:paraId="68D2BC09" w14:textId="0AAC00F9" w:rsidR="004C1246" w:rsidRPr="000068C2" w:rsidRDefault="000A6AD2" w:rsidP="000045FE">
            <w:pPr>
              <w:rPr>
                <w:sz w:val="22"/>
              </w:rPr>
            </w:pPr>
            <w:r w:rsidRPr="000068C2">
              <w:rPr>
                <w:sz w:val="22"/>
              </w:rPr>
              <w:t xml:space="preserve">The </w:t>
            </w:r>
            <w:r w:rsidRPr="000068C2">
              <w:rPr>
                <w:rFonts w:ascii="Courier New" w:eastAsia="Courier New" w:hAnsi="Courier New" w:cs="Courier New"/>
                <w:sz w:val="22"/>
              </w:rPr>
              <w:t>Description</w:t>
            </w:r>
            <w:r w:rsidRPr="000068C2">
              <w:rPr>
                <w:sz w:val="22"/>
              </w:rPr>
              <w:t xml:space="preserve"> property captures a </w:t>
            </w:r>
            <w:r w:rsidR="004C1246" w:rsidRPr="000068C2">
              <w:rPr>
                <w:sz w:val="22"/>
              </w:rPr>
              <w:t>textual</w:t>
            </w:r>
            <w:r w:rsidRPr="000068C2">
              <w:rPr>
                <w:sz w:val="22"/>
              </w:rPr>
              <w:t xml:space="preserve"> description of the </w:t>
            </w:r>
            <w:r w:rsidR="004C1246" w:rsidRPr="000068C2">
              <w:rPr>
                <w:sz w:val="22"/>
              </w:rPr>
              <w:t>o</w:t>
            </w:r>
            <w:r w:rsidRPr="000068C2">
              <w:rPr>
                <w:sz w:val="22"/>
              </w:rPr>
              <w:t>bfuscation</w:t>
            </w:r>
            <w:r w:rsidR="004C1246" w:rsidRPr="000068C2">
              <w:rPr>
                <w:sz w:val="22"/>
              </w:rPr>
              <w:t xml:space="preserve"> t</w:t>
            </w:r>
            <w:r w:rsidRPr="000068C2">
              <w:rPr>
                <w:sz w:val="22"/>
              </w:rPr>
              <w:t xml:space="preserve">echnique. Any length is permitted. Optional formatting is supported via the </w:t>
            </w:r>
            <w:r w:rsidRPr="000068C2">
              <w:rPr>
                <w:rFonts w:ascii="Courier New" w:eastAsia="Courier New" w:hAnsi="Courier New" w:cs="Courier New"/>
                <w:sz w:val="22"/>
              </w:rPr>
              <w:t>structuring_format</w:t>
            </w:r>
            <w:r w:rsidRPr="000068C2">
              <w:rPr>
                <w:sz w:val="22"/>
              </w:rPr>
              <w:t xml:space="preserve"> property of the </w:t>
            </w:r>
            <w:r w:rsidRPr="000068C2">
              <w:rPr>
                <w:rFonts w:ascii="Courier New" w:eastAsia="Courier New" w:hAnsi="Courier New" w:cs="Courier New"/>
                <w:sz w:val="22"/>
              </w:rPr>
              <w:t>StructuredTextType</w:t>
            </w:r>
            <w:r w:rsidRPr="000068C2">
              <w:rPr>
                <w:sz w:val="22"/>
              </w:rPr>
              <w:t xml:space="preserve"> class.</w:t>
            </w:r>
          </w:p>
        </w:tc>
      </w:tr>
      <w:tr w:rsidR="000A6AD2" w:rsidRPr="000068C2" w14:paraId="07DDBFE1" w14:textId="77777777" w:rsidTr="000045FE">
        <w:trPr>
          <w:jc w:val="center"/>
        </w:trPr>
        <w:tc>
          <w:tcPr>
            <w:tcW w:w="2088" w:type="dxa"/>
            <w:shd w:val="clear" w:color="auto" w:fill="FFFFFF"/>
            <w:tcMar>
              <w:top w:w="100" w:type="dxa"/>
              <w:left w:w="100" w:type="dxa"/>
              <w:bottom w:w="100" w:type="dxa"/>
              <w:right w:w="100" w:type="dxa"/>
            </w:tcMar>
            <w:vAlign w:val="center"/>
          </w:tcPr>
          <w:p w14:paraId="343202A2" w14:textId="77777777" w:rsidR="000A6AD2" w:rsidRPr="000068C2" w:rsidRDefault="000A6AD2" w:rsidP="000045FE">
            <w:pPr>
              <w:rPr>
                <w:b/>
              </w:rPr>
            </w:pPr>
            <w:r w:rsidRPr="000068C2">
              <w:rPr>
                <w:b/>
              </w:rPr>
              <w:t>Observables</w:t>
            </w:r>
          </w:p>
        </w:tc>
        <w:tc>
          <w:tcPr>
            <w:tcW w:w="2700" w:type="dxa"/>
            <w:shd w:val="clear" w:color="auto" w:fill="FFFFFF"/>
            <w:tcMar>
              <w:top w:w="100" w:type="dxa"/>
              <w:left w:w="100" w:type="dxa"/>
              <w:bottom w:w="100" w:type="dxa"/>
              <w:right w:w="100" w:type="dxa"/>
            </w:tcMar>
            <w:vAlign w:val="center"/>
          </w:tcPr>
          <w:p w14:paraId="7D9BD764" w14:textId="77777777" w:rsidR="000A6AD2" w:rsidRPr="000068C2" w:rsidRDefault="000A6AD2" w:rsidP="000045FE">
            <w:pPr>
              <w:pStyle w:val="UMLTableType"/>
              <w:contextualSpacing w:val="0"/>
            </w:pPr>
            <w:r w:rsidRPr="000068C2">
              <w:t>ObservablesType</w:t>
            </w:r>
          </w:p>
        </w:tc>
        <w:tc>
          <w:tcPr>
            <w:tcW w:w="1440" w:type="dxa"/>
            <w:shd w:val="clear" w:color="auto" w:fill="FFFFFF"/>
            <w:tcMar>
              <w:top w:w="100" w:type="dxa"/>
              <w:left w:w="100" w:type="dxa"/>
              <w:bottom w:w="100" w:type="dxa"/>
              <w:right w:w="100" w:type="dxa"/>
            </w:tcMar>
            <w:vAlign w:val="center"/>
          </w:tcPr>
          <w:p w14:paraId="5EA30FA9" w14:textId="77777777" w:rsidR="000A6AD2" w:rsidRPr="000068C2" w:rsidRDefault="000A6AD2" w:rsidP="000045FE">
            <w:pPr>
              <w:jc w:val="center"/>
            </w:pPr>
            <w:r w:rsidRPr="000068C2">
              <w:t>0..1</w:t>
            </w:r>
          </w:p>
        </w:tc>
        <w:tc>
          <w:tcPr>
            <w:tcW w:w="6948" w:type="dxa"/>
            <w:shd w:val="clear" w:color="auto" w:fill="FFFFFF"/>
            <w:tcMar>
              <w:top w:w="100" w:type="dxa"/>
              <w:left w:w="100" w:type="dxa"/>
              <w:bottom w:w="100" w:type="dxa"/>
              <w:right w:w="100" w:type="dxa"/>
            </w:tcMar>
            <w:vAlign w:val="center"/>
          </w:tcPr>
          <w:p w14:paraId="309CBBCF" w14:textId="2BC96AC6" w:rsidR="000A6AD2" w:rsidRPr="000068C2" w:rsidRDefault="000A6AD2" w:rsidP="00DD1C70">
            <w:pPr>
              <w:rPr>
                <w:sz w:val="22"/>
              </w:rPr>
            </w:pPr>
            <w:r w:rsidRPr="000068C2">
              <w:rPr>
                <w:sz w:val="22"/>
              </w:rPr>
              <w:t xml:space="preserve">The </w:t>
            </w:r>
            <w:r w:rsidRPr="000068C2">
              <w:rPr>
                <w:rFonts w:ascii="Courier New" w:hAnsi="Courier New" w:cs="Courier New"/>
                <w:sz w:val="22"/>
              </w:rPr>
              <w:t>Observables</w:t>
            </w:r>
            <w:r w:rsidRPr="000068C2">
              <w:rPr>
                <w:sz w:val="22"/>
              </w:rPr>
              <w:t xml:space="preserve"> property </w:t>
            </w:r>
            <w:r w:rsidR="00DD1C70" w:rsidRPr="000068C2">
              <w:rPr>
                <w:sz w:val="22"/>
              </w:rPr>
              <w:t>captures</w:t>
            </w:r>
            <w:r w:rsidRPr="000068C2">
              <w:rPr>
                <w:sz w:val="22"/>
              </w:rPr>
              <w:t xml:space="preserve"> potential cyber </w:t>
            </w:r>
            <w:r w:rsidR="00DD1C70" w:rsidRPr="000068C2">
              <w:rPr>
                <w:sz w:val="22"/>
              </w:rPr>
              <w:t>O</w:t>
            </w:r>
            <w:r w:rsidRPr="000068C2">
              <w:rPr>
                <w:sz w:val="22"/>
              </w:rPr>
              <w:t xml:space="preserve">bservables that could indicate the use of </w:t>
            </w:r>
            <w:r w:rsidR="00DD1C70" w:rsidRPr="000068C2">
              <w:rPr>
                <w:sz w:val="22"/>
              </w:rPr>
              <w:t>the</w:t>
            </w:r>
            <w:r w:rsidRPr="000068C2">
              <w:rPr>
                <w:sz w:val="22"/>
              </w:rPr>
              <w:t xml:space="preserve"> obfuscation technique.</w:t>
            </w:r>
          </w:p>
        </w:tc>
      </w:tr>
    </w:tbl>
    <w:p w14:paraId="19AD31A6" w14:textId="77777777" w:rsidR="000A6AD2" w:rsidRPr="000068C2" w:rsidRDefault="000A6AD2" w:rsidP="000A6AD2">
      <w:pPr>
        <w:pStyle w:val="Heading3"/>
      </w:pPr>
      <w:bookmarkStart w:id="73" w:name="_Toc426119895"/>
      <w:r w:rsidRPr="000068C2">
        <w:t>ObservableCompositionType Class</w:t>
      </w:r>
      <w:bookmarkEnd w:id="73"/>
    </w:p>
    <w:p w14:paraId="042998CB" w14:textId="43F78355" w:rsidR="00A53B85" w:rsidRPr="000068C2" w:rsidRDefault="00A53B85" w:rsidP="000A6AD2">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8062935" w14:textId="4B39B398" w:rsidR="002926EA" w:rsidRPr="002926EA" w:rsidRDefault="002926EA" w:rsidP="000A6AD2">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253DF71E" w14:textId="77777777" w:rsidR="000A6AD2" w:rsidRPr="000068C2" w:rsidRDefault="000A6AD2" w:rsidP="000E7687">
      <w:pPr>
        <w:keepNext/>
        <w:keepLines/>
        <w:spacing w:after="120"/>
        <w:jc w:val="center"/>
      </w:pPr>
      <w:r w:rsidRPr="00696EDC">
        <w:rPr>
          <w:b/>
        </w:rPr>
        <w:lastRenderedPageBreak/>
        <w:t xml:space="preserve">Table </w:t>
      </w:r>
      <w:r w:rsidRPr="00696EDC">
        <w:rPr>
          <w:b/>
        </w:rPr>
        <w:fldChar w:fldCharType="begin"/>
      </w:r>
      <w:r w:rsidRPr="00696EDC">
        <w:rPr>
          <w:b/>
        </w:rPr>
        <w:instrText xml:space="preserve"> STYLEREF 1 \s </w:instrText>
      </w:r>
      <w:r w:rsidRPr="00696EDC">
        <w:rPr>
          <w:b/>
        </w:rPr>
        <w:fldChar w:fldCharType="separate"/>
      </w:r>
      <w:r w:rsidR="00457D06">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457D06">
        <w:rPr>
          <w:b/>
          <w:noProof/>
        </w:rPr>
        <w:t>12</w:t>
      </w:r>
      <w:r w:rsidRPr="00696EDC">
        <w:rPr>
          <w:b/>
        </w:rPr>
        <w:fldChar w:fldCharType="end"/>
      </w:r>
      <w:r>
        <w:t xml:space="preserve">. </w:t>
      </w:r>
      <w:r w:rsidRPr="000068C2">
        <w:t xml:space="preserve">Properties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0A6AD2" w:rsidRPr="000068C2" w14:paraId="72E638F0" w14:textId="77777777" w:rsidTr="00547EFC">
        <w:trPr>
          <w:jc w:val="center"/>
        </w:trPr>
        <w:tc>
          <w:tcPr>
            <w:tcW w:w="1638" w:type="dxa"/>
            <w:shd w:val="clear" w:color="auto" w:fill="BFBFBF"/>
            <w:tcMar>
              <w:top w:w="100" w:type="dxa"/>
              <w:left w:w="100" w:type="dxa"/>
              <w:bottom w:w="100" w:type="dxa"/>
              <w:right w:w="100" w:type="dxa"/>
            </w:tcMar>
            <w:vAlign w:val="center"/>
          </w:tcPr>
          <w:p w14:paraId="553DFE9B" w14:textId="77777777" w:rsidR="000A6AD2" w:rsidRPr="000068C2" w:rsidRDefault="000A6AD2" w:rsidP="000E7687">
            <w:pPr>
              <w:keepNext/>
              <w:keepLines/>
              <w:rPr>
                <w:b/>
                <w:color w:val="000000"/>
              </w:rPr>
            </w:pPr>
            <w:r w:rsidRPr="000068C2">
              <w:rPr>
                <w:b/>
                <w:color w:val="000000"/>
              </w:rPr>
              <w:t>Name</w:t>
            </w:r>
          </w:p>
        </w:tc>
        <w:tc>
          <w:tcPr>
            <w:tcW w:w="2340" w:type="dxa"/>
            <w:shd w:val="clear" w:color="auto" w:fill="BFBFBF"/>
            <w:tcMar>
              <w:top w:w="100" w:type="dxa"/>
              <w:left w:w="100" w:type="dxa"/>
              <w:bottom w:w="100" w:type="dxa"/>
              <w:right w:w="100" w:type="dxa"/>
            </w:tcMar>
            <w:vAlign w:val="center"/>
          </w:tcPr>
          <w:p w14:paraId="465D6FCD" w14:textId="77777777" w:rsidR="000A6AD2" w:rsidRPr="000068C2" w:rsidRDefault="000A6AD2" w:rsidP="000E7687">
            <w:pPr>
              <w:pStyle w:val="UMLTableType"/>
              <w:keepNext/>
              <w:keepLines/>
              <w:contextualSpacing w:val="0"/>
              <w:rPr>
                <w:rFonts w:asciiTheme="minorHAnsi" w:eastAsia="Calibri" w:hAnsiTheme="minorHAnsi" w:cstheme="minorHAnsi"/>
                <w:b/>
                <w:color w:val="000000"/>
                <w:sz w:val="24"/>
                <w:szCs w:val="24"/>
              </w:rPr>
            </w:pPr>
            <w:r w:rsidRPr="000068C2">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96F01B" w14:textId="77777777" w:rsidR="000A6AD2" w:rsidRPr="000068C2" w:rsidRDefault="000A6AD2" w:rsidP="000E7687">
            <w:pPr>
              <w:keepNext/>
              <w:keepLines/>
              <w:rPr>
                <w:b/>
                <w:color w:val="000000"/>
              </w:rPr>
            </w:pPr>
            <w:r w:rsidRPr="000068C2">
              <w:rPr>
                <w:b/>
                <w:color w:val="000000"/>
              </w:rPr>
              <w:t>Multiplicity</w:t>
            </w:r>
          </w:p>
        </w:tc>
        <w:tc>
          <w:tcPr>
            <w:tcW w:w="7848" w:type="dxa"/>
            <w:shd w:val="clear" w:color="auto" w:fill="BFBFBF"/>
            <w:tcMar>
              <w:top w:w="100" w:type="dxa"/>
              <w:left w:w="100" w:type="dxa"/>
              <w:bottom w:w="100" w:type="dxa"/>
              <w:right w:w="100" w:type="dxa"/>
            </w:tcMar>
            <w:vAlign w:val="center"/>
          </w:tcPr>
          <w:p w14:paraId="7E85ED1C" w14:textId="77777777" w:rsidR="000A6AD2" w:rsidRPr="000068C2" w:rsidRDefault="000A6AD2" w:rsidP="000E7687">
            <w:pPr>
              <w:keepNext/>
              <w:keepLines/>
              <w:rPr>
                <w:b/>
                <w:color w:val="000000"/>
              </w:rPr>
            </w:pPr>
            <w:r w:rsidRPr="000068C2">
              <w:rPr>
                <w:b/>
                <w:color w:val="000000"/>
              </w:rPr>
              <w:t>Description</w:t>
            </w:r>
          </w:p>
        </w:tc>
      </w:tr>
      <w:tr w:rsidR="000A6AD2" w:rsidRPr="000068C2" w14:paraId="6ED31977" w14:textId="77777777" w:rsidTr="00547EFC">
        <w:trPr>
          <w:jc w:val="center"/>
        </w:trPr>
        <w:tc>
          <w:tcPr>
            <w:tcW w:w="1638" w:type="dxa"/>
            <w:shd w:val="clear" w:color="auto" w:fill="FFFFFF"/>
            <w:tcMar>
              <w:top w:w="100" w:type="dxa"/>
              <w:left w:w="100" w:type="dxa"/>
              <w:bottom w:w="100" w:type="dxa"/>
              <w:right w:w="100" w:type="dxa"/>
            </w:tcMar>
            <w:vAlign w:val="center"/>
          </w:tcPr>
          <w:p w14:paraId="05235371" w14:textId="77777777" w:rsidR="000A6AD2" w:rsidRPr="000068C2" w:rsidRDefault="000A6AD2" w:rsidP="000E7687">
            <w:pPr>
              <w:keepNext/>
              <w:keepLines/>
              <w:rPr>
                <w:b/>
              </w:rPr>
            </w:pPr>
            <w:r w:rsidRPr="000068C2">
              <w:rPr>
                <w:b/>
              </w:rPr>
              <w:t>operator</w:t>
            </w:r>
          </w:p>
        </w:tc>
        <w:tc>
          <w:tcPr>
            <w:tcW w:w="2340" w:type="dxa"/>
            <w:shd w:val="clear" w:color="auto" w:fill="FFFFFF"/>
            <w:tcMar>
              <w:top w:w="100" w:type="dxa"/>
              <w:left w:w="100" w:type="dxa"/>
              <w:bottom w:w="100" w:type="dxa"/>
              <w:right w:w="100" w:type="dxa"/>
            </w:tcMar>
            <w:vAlign w:val="center"/>
          </w:tcPr>
          <w:p w14:paraId="3744BA18" w14:textId="77777777" w:rsidR="000A6AD2" w:rsidRPr="000068C2" w:rsidRDefault="000A6AD2" w:rsidP="000E7687">
            <w:pPr>
              <w:pStyle w:val="UMLTableType"/>
              <w:keepNext/>
              <w:keepLines/>
              <w:contextualSpacing w:val="0"/>
            </w:pPr>
            <w:r w:rsidRPr="000068C2">
              <w:t>OperatorTypeEnum</w:t>
            </w:r>
          </w:p>
        </w:tc>
        <w:tc>
          <w:tcPr>
            <w:tcW w:w="1350" w:type="dxa"/>
            <w:shd w:val="clear" w:color="auto" w:fill="FFFFFF"/>
            <w:tcMar>
              <w:top w:w="100" w:type="dxa"/>
              <w:left w:w="100" w:type="dxa"/>
              <w:bottom w:w="100" w:type="dxa"/>
              <w:right w:w="100" w:type="dxa"/>
            </w:tcMar>
            <w:vAlign w:val="center"/>
          </w:tcPr>
          <w:p w14:paraId="62A3EC5B" w14:textId="77777777" w:rsidR="000A6AD2" w:rsidRPr="000068C2" w:rsidRDefault="000A6AD2" w:rsidP="000E7687">
            <w:pPr>
              <w:keepNext/>
              <w:keepLines/>
              <w:jc w:val="center"/>
            </w:pPr>
            <w:r w:rsidRPr="000068C2">
              <w:t>0..1</w:t>
            </w:r>
          </w:p>
        </w:tc>
        <w:tc>
          <w:tcPr>
            <w:tcW w:w="7848" w:type="dxa"/>
            <w:shd w:val="clear" w:color="auto" w:fill="FFFFFF"/>
            <w:tcMar>
              <w:top w:w="100" w:type="dxa"/>
              <w:left w:w="100" w:type="dxa"/>
              <w:bottom w:w="100" w:type="dxa"/>
              <w:right w:w="100" w:type="dxa"/>
            </w:tcMar>
            <w:vAlign w:val="center"/>
          </w:tcPr>
          <w:p w14:paraId="45AF3D65" w14:textId="62023470" w:rsidR="000A6AD2" w:rsidRPr="000068C2" w:rsidRDefault="000A6AD2" w:rsidP="000E7687">
            <w:pPr>
              <w:keepNext/>
              <w:keepLines/>
              <w:rPr>
                <w:sz w:val="22"/>
              </w:rPr>
            </w:pPr>
            <w:r w:rsidRPr="000068C2">
              <w:rPr>
                <w:sz w:val="22"/>
              </w:rPr>
              <w:t xml:space="preserve">The </w:t>
            </w:r>
            <w:r w:rsidRPr="000068C2">
              <w:rPr>
                <w:rFonts w:ascii="Courier New" w:hAnsi="Courier New" w:cs="Courier New"/>
                <w:sz w:val="22"/>
              </w:rPr>
              <w:t>operator</w:t>
            </w:r>
            <w:r w:rsidRPr="000068C2">
              <w:rPr>
                <w:sz w:val="22"/>
              </w:rPr>
              <w:t xml:space="preserve"> property </w:t>
            </w:r>
            <w:r w:rsidR="00013144" w:rsidRPr="000068C2">
              <w:rPr>
                <w:sz w:val="22"/>
              </w:rPr>
              <w:t>specifies the</w:t>
            </w:r>
            <w:r w:rsidRPr="000068C2">
              <w:rPr>
                <w:sz w:val="22"/>
              </w:rPr>
              <w:t xml:space="preserve"> logical operator</w:t>
            </w:r>
            <w:r w:rsidR="00013144" w:rsidRPr="000068C2">
              <w:rPr>
                <w:sz w:val="22"/>
              </w:rPr>
              <w:t xml:space="preserve"> of the Observable.</w:t>
            </w:r>
          </w:p>
        </w:tc>
      </w:tr>
      <w:tr w:rsidR="000A6AD2" w:rsidRPr="000068C2" w14:paraId="0BD1D02E" w14:textId="77777777" w:rsidTr="00547EFC">
        <w:trPr>
          <w:jc w:val="center"/>
        </w:trPr>
        <w:tc>
          <w:tcPr>
            <w:tcW w:w="1638" w:type="dxa"/>
            <w:shd w:val="clear" w:color="auto" w:fill="FFFFFF"/>
            <w:tcMar>
              <w:top w:w="100" w:type="dxa"/>
              <w:left w:w="100" w:type="dxa"/>
              <w:bottom w:w="100" w:type="dxa"/>
              <w:right w:w="100" w:type="dxa"/>
            </w:tcMar>
            <w:vAlign w:val="center"/>
          </w:tcPr>
          <w:p w14:paraId="3384D8E7" w14:textId="77777777" w:rsidR="000A6AD2" w:rsidRPr="000068C2" w:rsidRDefault="000A6AD2" w:rsidP="00202655">
            <w:pPr>
              <w:rPr>
                <w:b/>
              </w:rPr>
            </w:pPr>
            <w:r w:rsidRPr="000068C2">
              <w:rPr>
                <w:b/>
              </w:rPr>
              <w:t>Observable</w:t>
            </w:r>
          </w:p>
        </w:tc>
        <w:tc>
          <w:tcPr>
            <w:tcW w:w="2340" w:type="dxa"/>
            <w:shd w:val="clear" w:color="auto" w:fill="FFFFFF"/>
            <w:tcMar>
              <w:top w:w="100" w:type="dxa"/>
              <w:left w:w="100" w:type="dxa"/>
              <w:bottom w:w="100" w:type="dxa"/>
              <w:right w:w="100" w:type="dxa"/>
            </w:tcMar>
            <w:vAlign w:val="center"/>
          </w:tcPr>
          <w:p w14:paraId="0A81D456" w14:textId="77777777" w:rsidR="000A6AD2" w:rsidRPr="000068C2" w:rsidRDefault="000A6AD2" w:rsidP="00202655">
            <w:pPr>
              <w:pStyle w:val="UMLTableType"/>
              <w:contextualSpacing w:val="0"/>
            </w:pPr>
            <w:r w:rsidRPr="000068C2">
              <w:t>ObservableType</w:t>
            </w:r>
          </w:p>
        </w:tc>
        <w:tc>
          <w:tcPr>
            <w:tcW w:w="1350" w:type="dxa"/>
            <w:shd w:val="clear" w:color="auto" w:fill="FFFFFF"/>
            <w:tcMar>
              <w:top w:w="100" w:type="dxa"/>
              <w:left w:w="100" w:type="dxa"/>
              <w:bottom w:w="100" w:type="dxa"/>
              <w:right w:w="100" w:type="dxa"/>
            </w:tcMar>
            <w:vAlign w:val="center"/>
          </w:tcPr>
          <w:p w14:paraId="31BBA67C" w14:textId="77777777" w:rsidR="000A6AD2" w:rsidRPr="000068C2" w:rsidRDefault="000A6AD2" w:rsidP="00202655">
            <w:pPr>
              <w:jc w:val="center"/>
            </w:pPr>
            <w:r w:rsidRPr="000068C2">
              <w:t>0..*</w:t>
            </w:r>
          </w:p>
        </w:tc>
        <w:tc>
          <w:tcPr>
            <w:tcW w:w="7848" w:type="dxa"/>
            <w:shd w:val="clear" w:color="auto" w:fill="FFFFFF"/>
            <w:tcMar>
              <w:top w:w="100" w:type="dxa"/>
              <w:left w:w="100" w:type="dxa"/>
              <w:bottom w:w="100" w:type="dxa"/>
              <w:right w:w="100" w:type="dxa"/>
            </w:tcMar>
            <w:vAlign w:val="center"/>
          </w:tcPr>
          <w:p w14:paraId="06EEA237" w14:textId="3E1B1D9D" w:rsidR="000A6AD2" w:rsidRPr="000068C2" w:rsidRDefault="000A6AD2" w:rsidP="00013144">
            <w:pPr>
              <w:rPr>
                <w:sz w:val="22"/>
              </w:rPr>
            </w:pPr>
            <w:r w:rsidRPr="000068C2">
              <w:rPr>
                <w:sz w:val="22"/>
              </w:rPr>
              <w:t xml:space="preserve">The </w:t>
            </w:r>
            <w:r w:rsidRPr="000068C2">
              <w:rPr>
                <w:rFonts w:ascii="Courier New" w:hAnsi="Courier New" w:cs="Courier New"/>
                <w:sz w:val="22"/>
              </w:rPr>
              <w:t>Observable</w:t>
            </w:r>
            <w:r w:rsidRPr="000068C2">
              <w:rPr>
                <w:sz w:val="22"/>
              </w:rPr>
              <w:t xml:space="preserve"> property </w:t>
            </w:r>
            <w:r w:rsidR="00013144" w:rsidRPr="000068C2">
              <w:rPr>
                <w:sz w:val="22"/>
              </w:rPr>
              <w:t>characterizes a c</w:t>
            </w:r>
            <w:r w:rsidRPr="000068C2">
              <w:rPr>
                <w:sz w:val="22"/>
              </w:rPr>
              <w:t xml:space="preserve">yber </w:t>
            </w:r>
            <w:r w:rsidR="00013144" w:rsidRPr="000068C2">
              <w:rPr>
                <w:sz w:val="22"/>
              </w:rPr>
              <w:t>O</w:t>
            </w:r>
            <w:r w:rsidRPr="000068C2">
              <w:rPr>
                <w:sz w:val="22"/>
              </w:rPr>
              <w:t>bservable.</w:t>
            </w:r>
          </w:p>
        </w:tc>
      </w:tr>
    </w:tbl>
    <w:p w14:paraId="0A24C0FD" w14:textId="77777777" w:rsidR="000A6AD2" w:rsidRPr="000068C2" w:rsidRDefault="000A6AD2" w:rsidP="000A6AD2">
      <w:pPr>
        <w:pStyle w:val="Heading3"/>
      </w:pPr>
      <w:bookmarkStart w:id="74" w:name="_Toc426119896"/>
      <w:r w:rsidRPr="000068C2">
        <w:t>PatternFidelityType Class</w:t>
      </w:r>
      <w:bookmarkEnd w:id="74"/>
    </w:p>
    <w:p w14:paraId="6D6C9974" w14:textId="7A47F58B" w:rsidR="009A0B1B" w:rsidRPr="000068C2" w:rsidRDefault="009A0B1B" w:rsidP="009A0B1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3F0C5299" w14:textId="511CFF09" w:rsidR="000A6AD2" w:rsidRDefault="009A0B1B" w:rsidP="009A0B1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0068C2">
        <w:fldChar w:fldCharType="begin"/>
      </w:r>
      <w:r w:rsidRPr="000068C2">
        <w:instrText xml:space="preserve"> REF _Ref424404099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13</w:t>
      </w:r>
      <w:r w:rsidRPr="000068C2">
        <w:fldChar w:fldCharType="end"/>
      </w:r>
      <w:r w:rsidRPr="000068C2">
        <w:t>.</w:t>
      </w:r>
    </w:p>
    <w:p w14:paraId="56C98342" w14:textId="77777777" w:rsidR="000A6AD2" w:rsidRDefault="000A6AD2" w:rsidP="000A6AD2">
      <w:pPr>
        <w:spacing w:after="120"/>
        <w:jc w:val="center"/>
      </w:pPr>
      <w:bookmarkStart w:id="75" w:name="_Ref424404099"/>
      <w:r w:rsidRPr="00696EDC">
        <w:rPr>
          <w:b/>
        </w:rPr>
        <w:t xml:space="preserve">Table </w:t>
      </w:r>
      <w:r w:rsidRPr="00696EDC">
        <w:rPr>
          <w:b/>
        </w:rPr>
        <w:fldChar w:fldCharType="begin"/>
      </w:r>
      <w:r w:rsidRPr="00696EDC">
        <w:rPr>
          <w:b/>
        </w:rPr>
        <w:instrText xml:space="preserve"> STYLEREF 1 \s </w:instrText>
      </w:r>
      <w:r w:rsidRPr="00696EDC">
        <w:rPr>
          <w:b/>
        </w:rPr>
        <w:fldChar w:fldCharType="separate"/>
      </w:r>
      <w:r w:rsidR="00457D06">
        <w:rPr>
          <w:b/>
          <w:noProof/>
        </w:rPr>
        <w:t>3</w:t>
      </w:r>
      <w:r w:rsidRPr="00696EDC">
        <w:rPr>
          <w:b/>
        </w:rPr>
        <w:fldChar w:fldCharType="end"/>
      </w:r>
      <w:r w:rsidRPr="00696EDC">
        <w:rPr>
          <w:b/>
        </w:rPr>
        <w:noBreakHyphen/>
      </w:r>
      <w:r w:rsidRPr="00696EDC">
        <w:rPr>
          <w:b/>
        </w:rPr>
        <w:fldChar w:fldCharType="begin"/>
      </w:r>
      <w:r w:rsidRPr="00696EDC">
        <w:rPr>
          <w:b/>
        </w:rPr>
        <w:instrText xml:space="preserve"> SEQ Table \* ARABIC \s 1 </w:instrText>
      </w:r>
      <w:r w:rsidRPr="00696EDC">
        <w:rPr>
          <w:b/>
        </w:rPr>
        <w:fldChar w:fldCharType="separate"/>
      </w:r>
      <w:r w:rsidR="00457D06">
        <w:rPr>
          <w:b/>
          <w:noProof/>
        </w:rPr>
        <w:t>13</w:t>
      </w:r>
      <w:r w:rsidRPr="00696EDC">
        <w:rPr>
          <w:b/>
        </w:rPr>
        <w:fldChar w:fldCharType="end"/>
      </w:r>
      <w:bookmarkEnd w:id="75"/>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0A6AD2" w14:paraId="0CAE609F" w14:textId="77777777" w:rsidTr="009A0B1B">
        <w:trPr>
          <w:jc w:val="center"/>
        </w:trPr>
        <w:tc>
          <w:tcPr>
            <w:tcW w:w="2358" w:type="dxa"/>
            <w:shd w:val="clear" w:color="auto" w:fill="BFBFBF"/>
            <w:tcMar>
              <w:top w:w="100" w:type="dxa"/>
              <w:left w:w="100" w:type="dxa"/>
              <w:bottom w:w="100" w:type="dxa"/>
              <w:right w:w="100" w:type="dxa"/>
            </w:tcMar>
          </w:tcPr>
          <w:p w14:paraId="0BBD665A" w14:textId="77777777" w:rsidR="000A6AD2" w:rsidRDefault="000A6AD2" w:rsidP="002E7AE7">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0C4955" w14:textId="77777777" w:rsidR="000A6AD2" w:rsidRPr="00696EDC" w:rsidRDefault="000A6AD2" w:rsidP="002E7AE7">
            <w:pPr>
              <w:pStyle w:val="UMLTableType"/>
              <w:contextualSpacing w:val="0"/>
              <w:rPr>
                <w:rFonts w:asciiTheme="minorHAnsi" w:eastAsia="Calibri" w:hAnsiTheme="minorHAnsi" w:cstheme="minorHAnsi"/>
                <w:b/>
                <w:color w:val="000000"/>
                <w:sz w:val="24"/>
                <w:szCs w:val="24"/>
              </w:rPr>
            </w:pPr>
            <w:r w:rsidRPr="00696EDC">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7E663C62" w14:textId="77777777" w:rsidR="000A6AD2" w:rsidRDefault="000A6AD2" w:rsidP="002E7AE7">
            <w:pPr>
              <w:jc w:val="center"/>
              <w:rPr>
                <w:b/>
                <w:color w:val="000000"/>
              </w:rPr>
            </w:pPr>
            <w:r>
              <w:rPr>
                <w:b/>
                <w:color w:val="000000"/>
              </w:rPr>
              <w:t>Multiplicity</w:t>
            </w:r>
          </w:p>
        </w:tc>
        <w:tc>
          <w:tcPr>
            <w:tcW w:w="6138" w:type="dxa"/>
            <w:shd w:val="clear" w:color="auto" w:fill="BFBFBF"/>
            <w:tcMar>
              <w:top w:w="100" w:type="dxa"/>
              <w:left w:w="100" w:type="dxa"/>
              <w:bottom w:w="100" w:type="dxa"/>
              <w:right w:w="100" w:type="dxa"/>
            </w:tcMar>
          </w:tcPr>
          <w:p w14:paraId="33277B35" w14:textId="77777777" w:rsidR="000A6AD2" w:rsidRPr="00696EDC" w:rsidRDefault="000A6AD2" w:rsidP="002E7AE7">
            <w:pPr>
              <w:rPr>
                <w:b/>
                <w:color w:val="000000"/>
              </w:rPr>
            </w:pPr>
            <w:r w:rsidRPr="00696EDC">
              <w:rPr>
                <w:b/>
                <w:color w:val="000000"/>
              </w:rPr>
              <w:t>Description</w:t>
            </w:r>
          </w:p>
        </w:tc>
      </w:tr>
      <w:tr w:rsidR="000A6AD2" w:rsidRPr="000068C2" w14:paraId="290BC109" w14:textId="77777777" w:rsidTr="009A0B1B">
        <w:trPr>
          <w:jc w:val="center"/>
        </w:trPr>
        <w:tc>
          <w:tcPr>
            <w:tcW w:w="2358" w:type="dxa"/>
            <w:shd w:val="clear" w:color="auto" w:fill="FFFFFF"/>
            <w:tcMar>
              <w:top w:w="100" w:type="dxa"/>
              <w:left w:w="100" w:type="dxa"/>
              <w:bottom w:w="100" w:type="dxa"/>
              <w:right w:w="100" w:type="dxa"/>
            </w:tcMar>
          </w:tcPr>
          <w:p w14:paraId="18BD685D" w14:textId="77777777" w:rsidR="000A6AD2" w:rsidRPr="000068C2" w:rsidRDefault="000A6AD2" w:rsidP="002E7AE7">
            <w:pPr>
              <w:rPr>
                <w:b/>
              </w:rPr>
            </w:pPr>
            <w:r w:rsidRPr="000068C2">
              <w:rPr>
                <w:b/>
              </w:rPr>
              <w:t>Noisiness</w:t>
            </w:r>
          </w:p>
        </w:tc>
        <w:tc>
          <w:tcPr>
            <w:tcW w:w="3330" w:type="dxa"/>
            <w:shd w:val="clear" w:color="auto" w:fill="FFFFFF"/>
            <w:tcMar>
              <w:top w:w="100" w:type="dxa"/>
              <w:left w:w="100" w:type="dxa"/>
              <w:bottom w:w="100" w:type="dxa"/>
              <w:right w:w="100" w:type="dxa"/>
            </w:tcMar>
          </w:tcPr>
          <w:p w14:paraId="35597EE5" w14:textId="77777777" w:rsidR="000A6AD2" w:rsidRPr="000068C2" w:rsidRDefault="000A6AD2" w:rsidP="002E7AE7">
            <w:pPr>
              <w:pStyle w:val="UMLTableType"/>
              <w:contextualSpacing w:val="0"/>
            </w:pPr>
            <w:r w:rsidRPr="000068C2">
              <w:t>NoisinessEnum</w:t>
            </w:r>
          </w:p>
        </w:tc>
        <w:tc>
          <w:tcPr>
            <w:tcW w:w="1350" w:type="dxa"/>
            <w:shd w:val="clear" w:color="auto" w:fill="FFFFFF"/>
            <w:tcMar>
              <w:top w:w="100" w:type="dxa"/>
              <w:left w:w="100" w:type="dxa"/>
              <w:bottom w:w="100" w:type="dxa"/>
              <w:right w:w="100" w:type="dxa"/>
            </w:tcMar>
          </w:tcPr>
          <w:p w14:paraId="4565D921"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6F479AD5" w14:textId="49E62FFE" w:rsidR="000A6AD2" w:rsidRPr="000068C2" w:rsidRDefault="000A6AD2" w:rsidP="009A0B1B">
            <w:pPr>
              <w:rPr>
                <w:sz w:val="22"/>
              </w:rPr>
            </w:pPr>
            <w:r w:rsidRPr="000068C2">
              <w:rPr>
                <w:sz w:val="22"/>
              </w:rPr>
              <w:t xml:space="preserve">The </w:t>
            </w:r>
            <w:r w:rsidRPr="000068C2">
              <w:rPr>
                <w:rFonts w:ascii="Courier New" w:hAnsi="Courier New" w:cs="Courier New"/>
                <w:sz w:val="22"/>
              </w:rPr>
              <w:t>Noisiness</w:t>
            </w:r>
            <w:r w:rsidRPr="000068C2">
              <w:rPr>
                <w:sz w:val="22"/>
              </w:rPr>
              <w:t xml:space="preserve"> property</w:t>
            </w:r>
            <w:r w:rsidR="009A0B1B" w:rsidRPr="000068C2">
              <w:rPr>
                <w:sz w:val="22"/>
              </w:rPr>
              <w:t xml:space="preserve"> specifies the noisiness of the Observable (i.e., the false positives of the Observable).</w:t>
            </w:r>
          </w:p>
        </w:tc>
      </w:tr>
      <w:tr w:rsidR="000A6AD2" w:rsidRPr="000068C2" w14:paraId="516A7F46" w14:textId="77777777" w:rsidTr="009A0B1B">
        <w:trPr>
          <w:jc w:val="center"/>
        </w:trPr>
        <w:tc>
          <w:tcPr>
            <w:tcW w:w="2358" w:type="dxa"/>
            <w:shd w:val="clear" w:color="auto" w:fill="FFFFFF"/>
            <w:tcMar>
              <w:top w:w="100" w:type="dxa"/>
              <w:left w:w="100" w:type="dxa"/>
              <w:bottom w:w="100" w:type="dxa"/>
              <w:right w:w="100" w:type="dxa"/>
            </w:tcMar>
          </w:tcPr>
          <w:p w14:paraId="42F94039" w14:textId="77777777" w:rsidR="000A6AD2" w:rsidRPr="000068C2" w:rsidRDefault="000A6AD2" w:rsidP="002E7AE7">
            <w:pPr>
              <w:rPr>
                <w:b/>
              </w:rPr>
            </w:pPr>
            <w:r w:rsidRPr="000068C2">
              <w:rPr>
                <w:b/>
              </w:rPr>
              <w:t>Ease_of_Evasion</w:t>
            </w:r>
          </w:p>
        </w:tc>
        <w:tc>
          <w:tcPr>
            <w:tcW w:w="3330" w:type="dxa"/>
            <w:shd w:val="clear" w:color="auto" w:fill="FFFFFF"/>
            <w:tcMar>
              <w:top w:w="100" w:type="dxa"/>
              <w:left w:w="100" w:type="dxa"/>
              <w:bottom w:w="100" w:type="dxa"/>
              <w:right w:w="100" w:type="dxa"/>
            </w:tcMar>
          </w:tcPr>
          <w:p w14:paraId="6F21AF42" w14:textId="77777777" w:rsidR="000A6AD2" w:rsidRPr="000068C2" w:rsidRDefault="000A6AD2" w:rsidP="002E7AE7">
            <w:pPr>
              <w:pStyle w:val="UMLTableType"/>
              <w:contextualSpacing w:val="0"/>
            </w:pPr>
            <w:r w:rsidRPr="000068C2">
              <w:t>EaseOfObfuscationEnum</w:t>
            </w:r>
          </w:p>
        </w:tc>
        <w:tc>
          <w:tcPr>
            <w:tcW w:w="1350" w:type="dxa"/>
            <w:shd w:val="clear" w:color="auto" w:fill="FFFFFF"/>
            <w:tcMar>
              <w:top w:w="100" w:type="dxa"/>
              <w:left w:w="100" w:type="dxa"/>
              <w:bottom w:w="100" w:type="dxa"/>
              <w:right w:w="100" w:type="dxa"/>
            </w:tcMar>
          </w:tcPr>
          <w:p w14:paraId="7A4D6E09"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0783413D" w14:textId="41A10D62" w:rsidR="000A6AD2" w:rsidRPr="000068C2" w:rsidRDefault="000A6AD2" w:rsidP="008F4105">
            <w:pPr>
              <w:rPr>
                <w:sz w:val="22"/>
              </w:rPr>
            </w:pPr>
            <w:r w:rsidRPr="000068C2">
              <w:rPr>
                <w:sz w:val="22"/>
              </w:rPr>
              <w:t xml:space="preserve">The </w:t>
            </w:r>
            <w:r w:rsidRPr="000068C2">
              <w:rPr>
                <w:rFonts w:ascii="Courier New" w:hAnsi="Courier New" w:cs="Courier New"/>
                <w:sz w:val="22"/>
              </w:rPr>
              <w:t>Ease_of_Obfuscation</w:t>
            </w:r>
            <w:r w:rsidRPr="000068C2">
              <w:rPr>
                <w:sz w:val="22"/>
              </w:rPr>
              <w:t xml:space="preserve"> property </w:t>
            </w:r>
            <w:r w:rsidR="008F4105" w:rsidRPr="000068C2">
              <w:rPr>
                <w:sz w:val="22"/>
              </w:rPr>
              <w:t>specifies the difficulty a threat actor may have obfuscating the Observable</w:t>
            </w:r>
            <w:r w:rsidRPr="000068C2">
              <w:rPr>
                <w:sz w:val="22"/>
              </w:rPr>
              <w:t>.</w:t>
            </w:r>
          </w:p>
        </w:tc>
      </w:tr>
      <w:tr w:rsidR="000A6AD2" w:rsidRPr="000068C2" w14:paraId="2B5B2A84" w14:textId="77777777" w:rsidTr="009A0B1B">
        <w:trPr>
          <w:jc w:val="center"/>
        </w:trPr>
        <w:tc>
          <w:tcPr>
            <w:tcW w:w="2358" w:type="dxa"/>
            <w:shd w:val="clear" w:color="auto" w:fill="FFFFFF"/>
            <w:tcMar>
              <w:top w:w="100" w:type="dxa"/>
              <w:left w:w="100" w:type="dxa"/>
              <w:bottom w:w="100" w:type="dxa"/>
              <w:right w:w="100" w:type="dxa"/>
            </w:tcMar>
          </w:tcPr>
          <w:p w14:paraId="7DA19085" w14:textId="77777777" w:rsidR="000A6AD2" w:rsidRPr="000068C2" w:rsidRDefault="000A6AD2" w:rsidP="002E7AE7">
            <w:pPr>
              <w:rPr>
                <w:b/>
              </w:rPr>
            </w:pPr>
            <w:r w:rsidRPr="000068C2">
              <w:rPr>
                <w:b/>
              </w:rPr>
              <w:t>Evasion_Techniques</w:t>
            </w:r>
          </w:p>
        </w:tc>
        <w:tc>
          <w:tcPr>
            <w:tcW w:w="3330" w:type="dxa"/>
            <w:shd w:val="clear" w:color="auto" w:fill="FFFFFF"/>
            <w:tcMar>
              <w:top w:w="100" w:type="dxa"/>
              <w:left w:w="100" w:type="dxa"/>
              <w:bottom w:w="100" w:type="dxa"/>
              <w:right w:w="100" w:type="dxa"/>
            </w:tcMar>
          </w:tcPr>
          <w:p w14:paraId="3A323454" w14:textId="77777777" w:rsidR="000A6AD2" w:rsidRPr="000068C2" w:rsidRDefault="000A6AD2" w:rsidP="002E7AE7">
            <w:pPr>
              <w:pStyle w:val="UMLTableType"/>
              <w:contextualSpacing w:val="0"/>
            </w:pPr>
            <w:r w:rsidRPr="000068C2">
              <w:t>ObfuscationTechniquesType</w:t>
            </w:r>
          </w:p>
        </w:tc>
        <w:tc>
          <w:tcPr>
            <w:tcW w:w="1350" w:type="dxa"/>
            <w:shd w:val="clear" w:color="auto" w:fill="FFFFFF"/>
            <w:tcMar>
              <w:top w:w="100" w:type="dxa"/>
              <w:left w:w="100" w:type="dxa"/>
              <w:bottom w:w="100" w:type="dxa"/>
              <w:right w:w="100" w:type="dxa"/>
            </w:tcMar>
          </w:tcPr>
          <w:p w14:paraId="330E57A7" w14:textId="77777777" w:rsidR="000A6AD2" w:rsidRPr="000068C2" w:rsidRDefault="000A6AD2" w:rsidP="002E7AE7">
            <w:pPr>
              <w:jc w:val="center"/>
            </w:pPr>
            <w:r w:rsidRPr="000068C2">
              <w:t>0..1</w:t>
            </w:r>
          </w:p>
        </w:tc>
        <w:tc>
          <w:tcPr>
            <w:tcW w:w="6138" w:type="dxa"/>
            <w:shd w:val="clear" w:color="auto" w:fill="FFFFFF"/>
            <w:tcMar>
              <w:top w:w="100" w:type="dxa"/>
              <w:left w:w="100" w:type="dxa"/>
              <w:bottom w:w="100" w:type="dxa"/>
              <w:right w:w="100" w:type="dxa"/>
            </w:tcMar>
          </w:tcPr>
          <w:p w14:paraId="4845730A" w14:textId="12FCC02E" w:rsidR="000A4B85" w:rsidRPr="000068C2" w:rsidRDefault="000A6AD2" w:rsidP="000A4B85">
            <w:r w:rsidRPr="000068C2">
              <w:rPr>
                <w:sz w:val="22"/>
              </w:rPr>
              <w:t xml:space="preserve">The </w:t>
            </w:r>
            <w:r w:rsidRPr="000068C2">
              <w:rPr>
                <w:rFonts w:ascii="Courier New" w:hAnsi="Courier New" w:cs="Courier New"/>
                <w:sz w:val="22"/>
              </w:rPr>
              <w:t>Obfuscation_Techniques</w:t>
            </w:r>
            <w:r w:rsidRPr="000068C2">
              <w:rPr>
                <w:sz w:val="22"/>
              </w:rPr>
              <w:t xml:space="preserve"> property </w:t>
            </w:r>
            <w:r w:rsidR="000A4B85" w:rsidRPr="000068C2">
              <w:rPr>
                <w:sz w:val="22"/>
              </w:rPr>
              <w:t>specifies a set of one or more potential techniques an attacker could leverage to obfuscate an Observable.</w:t>
            </w:r>
            <w:r w:rsidR="000A4B85" w:rsidRPr="000068C2">
              <w:t xml:space="preserve"> </w:t>
            </w:r>
          </w:p>
        </w:tc>
      </w:tr>
    </w:tbl>
    <w:p w14:paraId="7FC2DC4E" w14:textId="77777777" w:rsidR="000A6AD2" w:rsidRPr="000068C2" w:rsidRDefault="000A6AD2" w:rsidP="000A6AD2">
      <w:pPr>
        <w:pStyle w:val="Heading3"/>
      </w:pPr>
      <w:bookmarkStart w:id="76" w:name="_Toc426119897"/>
      <w:r w:rsidRPr="000068C2">
        <w:t>RelatedObjectType Class</w:t>
      </w:r>
      <w:bookmarkEnd w:id="76"/>
    </w:p>
    <w:p w14:paraId="718A9471" w14:textId="29547C64" w:rsidR="000A6AD2" w:rsidRPr="000068C2" w:rsidRDefault="000A6AD2" w:rsidP="000A6AD2">
      <w:pPr>
        <w:spacing w:after="240"/>
      </w:pPr>
      <w:r w:rsidRPr="000068C2">
        <w:t xml:space="preserve">The </w:t>
      </w:r>
      <w:r w:rsidRPr="000068C2">
        <w:rPr>
          <w:rFonts w:ascii="Courier New" w:hAnsi="Courier New" w:cs="Courier New"/>
        </w:rPr>
        <w:t>RelatedObjectType</w:t>
      </w:r>
      <w:r w:rsidR="002F33AE" w:rsidRPr="000068C2">
        <w:t xml:space="preserve"> class </w:t>
      </w:r>
      <w:r w:rsidR="00A82126" w:rsidRPr="000068C2">
        <w:t xml:space="preserve">characterizes a relationship between one Object and a related Object. It extends the </w:t>
      </w:r>
      <w:r w:rsidR="00A82126" w:rsidRPr="000068C2">
        <w:rPr>
          <w:rFonts w:ascii="Courier New" w:hAnsi="Courier New" w:cs="Courier New"/>
        </w:rPr>
        <w:t>ObjectType</w:t>
      </w:r>
      <w:r w:rsidR="00A82126" w:rsidRPr="000068C2">
        <w:t xml:space="preserve"> superclass by specifying the type of the relationship. </w:t>
      </w:r>
      <w:r w:rsidRPr="000068C2">
        <w:t xml:space="preserve"> </w:t>
      </w:r>
    </w:p>
    <w:p w14:paraId="68B94CA0" w14:textId="72A4C498" w:rsidR="00A82126" w:rsidRDefault="00A82126" w:rsidP="000A6AD2">
      <w:pPr>
        <w:spacing w:after="240"/>
      </w:pPr>
      <w:r w:rsidRPr="000068C2">
        <w:lastRenderedPageBreak/>
        <w:t xml:space="preserve">The property table of the </w:t>
      </w:r>
      <w:r w:rsidRPr="000068C2">
        <w:rPr>
          <w:rFonts w:ascii="Courier New" w:hAnsi="Courier New" w:cs="Courier New"/>
        </w:rPr>
        <w:t>RelatedObjectType</w:t>
      </w:r>
      <w:r w:rsidRPr="000068C2">
        <w:t xml:space="preserve"> class is given in </w:t>
      </w:r>
      <w:r w:rsidRPr="000068C2">
        <w:fldChar w:fldCharType="begin"/>
      </w:r>
      <w:r w:rsidRPr="000068C2">
        <w:instrText xml:space="preserve"> REF _Ref424464511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14</w:t>
      </w:r>
      <w:r w:rsidRPr="000068C2">
        <w:fldChar w:fldCharType="end"/>
      </w:r>
      <w:r w:rsidRPr="000068C2">
        <w:t>.</w:t>
      </w:r>
    </w:p>
    <w:p w14:paraId="6C6DB9D8" w14:textId="77777777" w:rsidR="000A6AD2" w:rsidRDefault="000A6AD2" w:rsidP="00FD5B9B">
      <w:pPr>
        <w:keepNext/>
        <w:keepLines/>
        <w:spacing w:after="120"/>
        <w:jc w:val="center"/>
      </w:pPr>
      <w:bookmarkStart w:id="77" w:name="_Ref424464511"/>
      <w:r w:rsidRPr="00F16CE3">
        <w:rPr>
          <w:b/>
        </w:rPr>
        <w:t xml:space="preserve">Table </w:t>
      </w:r>
      <w:r w:rsidRPr="00F16CE3">
        <w:rPr>
          <w:b/>
        </w:rPr>
        <w:fldChar w:fldCharType="begin"/>
      </w:r>
      <w:r w:rsidRPr="00F16CE3">
        <w:rPr>
          <w:b/>
        </w:rPr>
        <w:instrText xml:space="preserve"> STYLEREF 1 \s </w:instrText>
      </w:r>
      <w:r w:rsidRPr="00F16CE3">
        <w:rPr>
          <w:b/>
        </w:rPr>
        <w:fldChar w:fldCharType="separate"/>
      </w:r>
      <w:r w:rsidR="00457D06">
        <w:rPr>
          <w:b/>
          <w:noProof/>
        </w:rPr>
        <w:t>3</w:t>
      </w:r>
      <w:r w:rsidRPr="00F16CE3">
        <w:rPr>
          <w:b/>
        </w:rPr>
        <w:fldChar w:fldCharType="end"/>
      </w:r>
      <w:r w:rsidRPr="00F16CE3">
        <w:rPr>
          <w:b/>
        </w:rPr>
        <w:noBreakHyphen/>
      </w:r>
      <w:r w:rsidRPr="00F16CE3">
        <w:rPr>
          <w:b/>
        </w:rPr>
        <w:fldChar w:fldCharType="begin"/>
      </w:r>
      <w:r w:rsidRPr="00F16CE3">
        <w:rPr>
          <w:b/>
        </w:rPr>
        <w:instrText xml:space="preserve"> SEQ Table \* ARABIC \s 1 </w:instrText>
      </w:r>
      <w:r w:rsidRPr="00F16CE3">
        <w:rPr>
          <w:b/>
        </w:rPr>
        <w:fldChar w:fldCharType="separate"/>
      </w:r>
      <w:r w:rsidR="00457D06">
        <w:rPr>
          <w:b/>
          <w:noProof/>
        </w:rPr>
        <w:t>14</w:t>
      </w:r>
      <w:r w:rsidRPr="00F16CE3">
        <w:rPr>
          <w:b/>
        </w:rPr>
        <w:fldChar w:fldCharType="end"/>
      </w:r>
      <w:bookmarkEnd w:id="77"/>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0A6AD2" w14:paraId="12D0CB86" w14:textId="77777777" w:rsidTr="000045FE">
        <w:trPr>
          <w:jc w:val="center"/>
        </w:trPr>
        <w:tc>
          <w:tcPr>
            <w:tcW w:w="1818" w:type="dxa"/>
            <w:shd w:val="clear" w:color="auto" w:fill="BFBFBF"/>
            <w:tcMar>
              <w:top w:w="100" w:type="dxa"/>
              <w:left w:w="100" w:type="dxa"/>
              <w:bottom w:w="100" w:type="dxa"/>
              <w:right w:w="100" w:type="dxa"/>
            </w:tcMar>
            <w:vAlign w:val="center"/>
          </w:tcPr>
          <w:p w14:paraId="487F8AFB" w14:textId="77777777" w:rsidR="000A6AD2" w:rsidRDefault="000A6AD2" w:rsidP="00FD5B9B">
            <w:pPr>
              <w:keepNext/>
              <w:keepLines/>
              <w:rPr>
                <w:b/>
                <w:color w:val="000000"/>
              </w:rPr>
            </w:pPr>
            <w:r>
              <w:rPr>
                <w:b/>
                <w:color w:val="000000"/>
              </w:rPr>
              <w:t>Name</w:t>
            </w:r>
          </w:p>
        </w:tc>
        <w:tc>
          <w:tcPr>
            <w:tcW w:w="2610" w:type="dxa"/>
            <w:shd w:val="clear" w:color="auto" w:fill="BFBFBF"/>
            <w:tcMar>
              <w:top w:w="100" w:type="dxa"/>
              <w:left w:w="100" w:type="dxa"/>
              <w:bottom w:w="100" w:type="dxa"/>
              <w:right w:w="100" w:type="dxa"/>
            </w:tcMar>
            <w:vAlign w:val="center"/>
          </w:tcPr>
          <w:p w14:paraId="60038E3B" w14:textId="77777777" w:rsidR="000A6AD2" w:rsidRPr="00F16CE3" w:rsidRDefault="000A6AD2" w:rsidP="00FD5B9B">
            <w:pPr>
              <w:pStyle w:val="UMLTableType"/>
              <w:keepNext/>
              <w:keepLines/>
              <w:contextualSpacing w:val="0"/>
              <w:rPr>
                <w:rFonts w:asciiTheme="minorHAnsi" w:eastAsia="Calibri" w:hAnsiTheme="minorHAnsi" w:cstheme="minorHAnsi"/>
                <w:b/>
                <w:color w:val="000000"/>
                <w:sz w:val="24"/>
                <w:szCs w:val="24"/>
              </w:rPr>
            </w:pPr>
            <w:r w:rsidRPr="00F16CE3">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3745F7A" w14:textId="77777777" w:rsidR="000A6AD2" w:rsidRDefault="000A6AD2" w:rsidP="00FD5B9B">
            <w:pPr>
              <w:keepNext/>
              <w:keepLines/>
              <w:jc w:val="center"/>
              <w:rPr>
                <w:b/>
                <w:color w:val="000000"/>
              </w:rPr>
            </w:pPr>
            <w:r>
              <w:rPr>
                <w:b/>
                <w:color w:val="000000"/>
              </w:rPr>
              <w:t>Multiplicity</w:t>
            </w:r>
          </w:p>
        </w:tc>
        <w:tc>
          <w:tcPr>
            <w:tcW w:w="7398" w:type="dxa"/>
            <w:shd w:val="clear" w:color="auto" w:fill="BFBFBF"/>
            <w:tcMar>
              <w:top w:w="100" w:type="dxa"/>
              <w:left w:w="100" w:type="dxa"/>
              <w:bottom w:w="100" w:type="dxa"/>
              <w:right w:w="100" w:type="dxa"/>
            </w:tcMar>
            <w:vAlign w:val="center"/>
          </w:tcPr>
          <w:p w14:paraId="227F9055" w14:textId="77777777" w:rsidR="000A6AD2" w:rsidRPr="00F16CE3" w:rsidRDefault="000A6AD2" w:rsidP="00FD5B9B">
            <w:pPr>
              <w:keepNext/>
              <w:keepLines/>
              <w:rPr>
                <w:b/>
                <w:color w:val="000000"/>
              </w:rPr>
            </w:pPr>
            <w:r w:rsidRPr="00F16CE3">
              <w:rPr>
                <w:b/>
                <w:color w:val="000000"/>
              </w:rPr>
              <w:t>Description</w:t>
            </w:r>
          </w:p>
        </w:tc>
      </w:tr>
      <w:tr w:rsidR="000A6AD2" w:rsidRPr="000068C2" w14:paraId="3B73388D" w14:textId="77777777" w:rsidTr="000045FE">
        <w:trPr>
          <w:jc w:val="center"/>
        </w:trPr>
        <w:tc>
          <w:tcPr>
            <w:tcW w:w="1818" w:type="dxa"/>
            <w:shd w:val="clear" w:color="auto" w:fill="FFFFFF"/>
            <w:tcMar>
              <w:top w:w="100" w:type="dxa"/>
              <w:left w:w="100" w:type="dxa"/>
              <w:bottom w:w="100" w:type="dxa"/>
              <w:right w:w="100" w:type="dxa"/>
            </w:tcMar>
            <w:vAlign w:val="center"/>
          </w:tcPr>
          <w:p w14:paraId="6F1C8175" w14:textId="77777777" w:rsidR="000A6AD2" w:rsidRPr="000068C2" w:rsidRDefault="000A6AD2" w:rsidP="00FD5B9B">
            <w:pPr>
              <w:keepNext/>
              <w:keepLines/>
              <w:rPr>
                <w:b/>
              </w:rPr>
            </w:pPr>
            <w:r w:rsidRPr="000068C2">
              <w:rPr>
                <w:b/>
              </w:rPr>
              <w:t>Relationship</w:t>
            </w:r>
          </w:p>
        </w:tc>
        <w:tc>
          <w:tcPr>
            <w:tcW w:w="2610" w:type="dxa"/>
            <w:shd w:val="clear" w:color="auto" w:fill="FFFFFF"/>
            <w:tcMar>
              <w:top w:w="100" w:type="dxa"/>
              <w:left w:w="100" w:type="dxa"/>
              <w:bottom w:w="100" w:type="dxa"/>
              <w:right w:w="100" w:type="dxa"/>
            </w:tcMar>
            <w:vAlign w:val="center"/>
          </w:tcPr>
          <w:p w14:paraId="339F6508" w14:textId="77777777" w:rsidR="000A6AD2" w:rsidRPr="000068C2" w:rsidRDefault="000A6AD2" w:rsidP="00FD5B9B">
            <w:pPr>
              <w:pStyle w:val="UMLTableType"/>
              <w:keepNext/>
              <w:keepLines/>
              <w:contextualSpacing w:val="0"/>
            </w:pPr>
            <w:r w:rsidRPr="000068C2">
              <w:t>cyboxCommon:</w:t>
            </w:r>
          </w:p>
          <w:p w14:paraId="04F3C3BE" w14:textId="77777777" w:rsidR="000A6AD2" w:rsidRPr="000068C2" w:rsidRDefault="000A6AD2" w:rsidP="00FD5B9B">
            <w:pPr>
              <w:pStyle w:val="UMLTableType"/>
              <w:keepNext/>
              <w:keepLines/>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6A90FB7" w14:textId="77777777" w:rsidR="000A6AD2" w:rsidRPr="000068C2" w:rsidRDefault="000A6AD2" w:rsidP="00FD5B9B">
            <w:pPr>
              <w:keepNext/>
              <w:keepLines/>
              <w:jc w:val="center"/>
            </w:pPr>
            <w:r w:rsidRPr="000068C2">
              <w:t>0..1</w:t>
            </w:r>
          </w:p>
        </w:tc>
        <w:tc>
          <w:tcPr>
            <w:tcW w:w="7398" w:type="dxa"/>
            <w:shd w:val="clear" w:color="auto" w:fill="FFFFFF"/>
            <w:tcMar>
              <w:top w:w="100" w:type="dxa"/>
              <w:left w:w="100" w:type="dxa"/>
              <w:bottom w:w="100" w:type="dxa"/>
              <w:right w:w="100" w:type="dxa"/>
            </w:tcMar>
            <w:vAlign w:val="center"/>
          </w:tcPr>
          <w:p w14:paraId="6ECCA217" w14:textId="647A6DB7" w:rsidR="000A6AD2" w:rsidRPr="000068C2" w:rsidRDefault="000A6AD2" w:rsidP="00FD5B9B">
            <w:pPr>
              <w:keepNext/>
              <w:keepLines/>
              <w:rPr>
                <w:sz w:val="22"/>
              </w:rPr>
            </w:pPr>
            <w:r w:rsidRPr="000068C2">
              <w:rPr>
                <w:sz w:val="22"/>
              </w:rPr>
              <w:t xml:space="preserve">The </w:t>
            </w:r>
            <w:r w:rsidRPr="000068C2">
              <w:rPr>
                <w:rFonts w:ascii="Courier New" w:eastAsia="Courier New" w:hAnsi="Courier New" w:cs="Courier New"/>
                <w:sz w:val="22"/>
              </w:rPr>
              <w:t>Relationship</w:t>
            </w:r>
            <w:r w:rsidRPr="000068C2">
              <w:rPr>
                <w:sz w:val="22"/>
              </w:rPr>
              <w:t xml:space="preserve"> property specifies the type of relationship between two Objects. Examples of potential types include </w:t>
            </w:r>
            <w:r w:rsidRPr="000068C2">
              <w:rPr>
                <w:i/>
                <w:sz w:val="22"/>
              </w:rPr>
              <w:t xml:space="preserve">created by, deleted by, </w:t>
            </w:r>
            <w:r w:rsidRPr="000068C2">
              <w:rPr>
                <w:sz w:val="22"/>
              </w:rPr>
              <w:t xml:space="preserve">and </w:t>
            </w:r>
            <w:r w:rsidRPr="000068C2">
              <w:rPr>
                <w:i/>
                <w:sz w:val="22"/>
              </w:rPr>
              <w:t xml:space="preserve">read from </w:t>
            </w:r>
            <w:r w:rsidRPr="000068C2">
              <w:rPr>
                <w:sz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7766F" w:rsidRPr="000068C2">
              <w:rPr>
                <w:rFonts w:ascii="Courier New" w:eastAsia="Courier New" w:hAnsi="Courier New" w:cs="Courier New"/>
                <w:sz w:val="22"/>
              </w:rPr>
              <w:t>cyboxCommon</w:t>
            </w:r>
            <w:proofErr w:type="gramStart"/>
            <w:r w:rsidRPr="000068C2">
              <w:rPr>
                <w:rFonts w:ascii="Courier New" w:eastAsia="Courier New" w:hAnsi="Courier New" w:cs="Courier New"/>
                <w:sz w:val="22"/>
              </w:rPr>
              <w:t>:ControlledVocabularyStringType</w:t>
            </w:r>
            <w:proofErr w:type="gramEnd"/>
            <w:r w:rsidRPr="000068C2">
              <w:rPr>
                <w:rFonts w:ascii="Courier New" w:eastAsia="Courier New" w:hAnsi="Courier New" w:cs="Courier New"/>
                <w:sz w:val="22"/>
              </w:rPr>
              <w:t xml:space="preserve"> </w:t>
            </w:r>
            <w:r w:rsidRPr="000068C2">
              <w:rPr>
                <w:sz w:val="22"/>
              </w:rPr>
              <w:t xml:space="preserve">class. The </w:t>
            </w:r>
            <w:r w:rsidR="00F3531A" w:rsidRPr="000068C2">
              <w:rPr>
                <w:sz w:val="22"/>
              </w:rPr>
              <w:t>CybOX</w:t>
            </w:r>
            <w:r w:rsidRPr="000068C2">
              <w:rPr>
                <w:sz w:val="22"/>
              </w:rPr>
              <w:t xml:space="preserve"> default vocabulary class for use in the property is ‘</w:t>
            </w:r>
            <w:r w:rsidRPr="000068C2">
              <w:rPr>
                <w:i/>
                <w:sz w:val="22"/>
              </w:rPr>
              <w:t>ObjectRelationshipVocab-1.1</w:t>
            </w:r>
            <w:r w:rsidRPr="000068C2">
              <w:rPr>
                <w:sz w:val="22"/>
              </w:rPr>
              <w:t>’.</w:t>
            </w:r>
          </w:p>
        </w:tc>
      </w:tr>
    </w:tbl>
    <w:p w14:paraId="381D214D" w14:textId="67610FED" w:rsidR="006D64E9" w:rsidRPr="000068C2" w:rsidRDefault="00090EA7" w:rsidP="00715656">
      <w:pPr>
        <w:pStyle w:val="Heading2"/>
      </w:pPr>
      <w:bookmarkStart w:id="78" w:name="_Toc426119898"/>
      <w:r w:rsidRPr="000068C2">
        <w:t xml:space="preserve">Content Aggregation </w:t>
      </w:r>
      <w:bookmarkEnd w:id="50"/>
      <w:r w:rsidR="00875B56" w:rsidRPr="000068C2">
        <w:t>Classes</w:t>
      </w:r>
      <w:bookmarkEnd w:id="78"/>
    </w:p>
    <w:p w14:paraId="6C0884E9" w14:textId="65612BFD" w:rsidR="000B51EC" w:rsidRPr="000068C2" w:rsidRDefault="00D10E6F" w:rsidP="0013077D">
      <w:pPr>
        <w:spacing w:after="240"/>
      </w:pPr>
      <w:r w:rsidRPr="000068C2">
        <w:t>A content aggregation class captures a collection of one or more CybOX objects.</w:t>
      </w:r>
    </w:p>
    <w:p w14:paraId="21432E47" w14:textId="77777777" w:rsidR="00204E3F" w:rsidRPr="000068C2" w:rsidRDefault="00204E3F" w:rsidP="00204E3F">
      <w:pPr>
        <w:pStyle w:val="Heading3"/>
      </w:pPr>
      <w:bookmarkStart w:id="79" w:name="_Toc426119899"/>
      <w:r w:rsidRPr="000068C2">
        <w:t>ActionAliasesType Class</w:t>
      </w:r>
      <w:bookmarkEnd w:id="79"/>
    </w:p>
    <w:p w14:paraId="29530E18" w14:textId="2B968349" w:rsidR="00204E3F" w:rsidRPr="000068C2" w:rsidRDefault="00204E3F" w:rsidP="00204E3F">
      <w:pPr>
        <w:spacing w:after="240"/>
      </w:pPr>
      <w:r w:rsidRPr="000068C2">
        <w:t xml:space="preserve">The </w:t>
      </w:r>
      <w:r w:rsidRPr="000068C2">
        <w:rPr>
          <w:rFonts w:ascii="Courier New" w:hAnsi="Courier New" w:cs="Courier New"/>
        </w:rPr>
        <w:t>ActionAliasesType</w:t>
      </w:r>
      <w:r w:rsidRPr="000068C2">
        <w:t xml:space="preserve"> </w:t>
      </w:r>
      <w:r w:rsidR="00770041" w:rsidRPr="000068C2">
        <w:t>class specifies a set of one or more n</w:t>
      </w:r>
      <w:r w:rsidRPr="000068C2">
        <w:t xml:space="preserve">ames </w:t>
      </w:r>
      <w:r w:rsidR="00770041" w:rsidRPr="000068C2">
        <w:t xml:space="preserve">of </w:t>
      </w:r>
      <w:r w:rsidR="0041018F" w:rsidRPr="000068C2">
        <w:t>an</w:t>
      </w:r>
      <w:r w:rsidRPr="000068C2">
        <w:t xml:space="preserve"> Action.</w:t>
      </w:r>
    </w:p>
    <w:p w14:paraId="07BBB693" w14:textId="250A6A5B" w:rsidR="00770041" w:rsidRPr="000068C2" w:rsidRDefault="00770041" w:rsidP="00770041">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0068C2">
        <w:fldChar w:fldCharType="begin"/>
      </w:r>
      <w:r w:rsidRPr="000068C2">
        <w:instrText xml:space="preserve"> REF _Ref424122104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15</w:t>
      </w:r>
      <w:r w:rsidRPr="000068C2">
        <w:fldChar w:fldCharType="end"/>
      </w:r>
      <w:r w:rsidRPr="000068C2">
        <w:t xml:space="preserve">. </w:t>
      </w:r>
    </w:p>
    <w:p w14:paraId="72508050" w14:textId="77777777" w:rsidR="00204E3F" w:rsidRPr="000068C2" w:rsidRDefault="00204E3F" w:rsidP="00224918">
      <w:pPr>
        <w:keepNext/>
        <w:keepLines/>
        <w:spacing w:after="120"/>
        <w:jc w:val="center"/>
      </w:pPr>
      <w:bookmarkStart w:id="80" w:name="_Ref42412210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15</w:t>
      </w:r>
      <w:r w:rsidRPr="000068C2">
        <w:rPr>
          <w:b/>
        </w:rPr>
        <w:fldChar w:fldCharType="end"/>
      </w:r>
      <w:bookmarkEnd w:id="80"/>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204E3F" w:rsidRPr="000068C2" w14:paraId="5A74A5AE" w14:textId="77777777" w:rsidTr="00770041">
        <w:trPr>
          <w:jc w:val="center"/>
        </w:trPr>
        <w:tc>
          <w:tcPr>
            <w:tcW w:w="1638" w:type="dxa"/>
            <w:shd w:val="clear" w:color="auto" w:fill="BFBFBF"/>
            <w:tcMar>
              <w:top w:w="100" w:type="dxa"/>
              <w:left w:w="100" w:type="dxa"/>
              <w:bottom w:w="100" w:type="dxa"/>
              <w:right w:w="100" w:type="dxa"/>
            </w:tcMar>
            <w:vAlign w:val="center"/>
          </w:tcPr>
          <w:p w14:paraId="155775DA" w14:textId="77777777" w:rsidR="00204E3F" w:rsidRPr="000068C2" w:rsidRDefault="00204E3F" w:rsidP="00224918">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5750D82D" w14:textId="77777777" w:rsidR="00204E3F" w:rsidRPr="000068C2" w:rsidRDefault="00204E3F" w:rsidP="00224918">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53822817" w14:textId="77777777" w:rsidR="00204E3F" w:rsidRPr="000068C2" w:rsidRDefault="00204E3F" w:rsidP="00224918">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4348C9DB" w14:textId="77777777" w:rsidR="00204E3F" w:rsidRPr="000068C2" w:rsidRDefault="00204E3F" w:rsidP="00224918">
            <w:pPr>
              <w:keepNext/>
              <w:keepLines/>
              <w:rPr>
                <w:b/>
                <w:color w:val="000000"/>
              </w:rPr>
            </w:pPr>
            <w:r w:rsidRPr="000068C2">
              <w:rPr>
                <w:b/>
                <w:color w:val="000000"/>
              </w:rPr>
              <w:t>Description</w:t>
            </w:r>
          </w:p>
        </w:tc>
      </w:tr>
      <w:tr w:rsidR="00204E3F" w:rsidRPr="000068C2" w14:paraId="2722E2D1" w14:textId="77777777" w:rsidTr="00637CC3">
        <w:trPr>
          <w:jc w:val="center"/>
        </w:trPr>
        <w:tc>
          <w:tcPr>
            <w:tcW w:w="1638" w:type="dxa"/>
            <w:shd w:val="clear" w:color="auto" w:fill="FFFFFF"/>
            <w:tcMar>
              <w:top w:w="100" w:type="dxa"/>
              <w:left w:w="100" w:type="dxa"/>
              <w:bottom w:w="100" w:type="dxa"/>
              <w:right w:w="100" w:type="dxa"/>
            </w:tcMar>
            <w:vAlign w:val="center"/>
          </w:tcPr>
          <w:p w14:paraId="4804FD38" w14:textId="77777777" w:rsidR="00204E3F" w:rsidRPr="000068C2" w:rsidRDefault="00204E3F" w:rsidP="002E7AE7">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02733499" w14:textId="77777777" w:rsidR="00204E3F" w:rsidRPr="000068C2" w:rsidRDefault="00204E3F" w:rsidP="002E7AE7">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18B59099" w14:textId="77777777" w:rsidR="00204E3F" w:rsidRPr="000068C2" w:rsidRDefault="00204E3F" w:rsidP="00637CC3">
            <w:pPr>
              <w:jc w:val="center"/>
            </w:pPr>
            <w:r w:rsidRPr="000068C2">
              <w:t>1..*</w:t>
            </w:r>
          </w:p>
        </w:tc>
        <w:tc>
          <w:tcPr>
            <w:tcW w:w="6498" w:type="dxa"/>
            <w:shd w:val="clear" w:color="auto" w:fill="FFFFFF"/>
            <w:tcMar>
              <w:top w:w="100" w:type="dxa"/>
              <w:left w:w="100" w:type="dxa"/>
              <w:bottom w:w="100" w:type="dxa"/>
              <w:right w:w="100" w:type="dxa"/>
            </w:tcMar>
            <w:vAlign w:val="center"/>
          </w:tcPr>
          <w:p w14:paraId="08790E36" w14:textId="42C1C7C8" w:rsidR="00204E3F" w:rsidRPr="000068C2" w:rsidRDefault="00204E3F" w:rsidP="0023216F">
            <w:pPr>
              <w:rPr>
                <w:sz w:val="22"/>
              </w:rPr>
            </w:pPr>
            <w:r w:rsidRPr="000068C2">
              <w:rPr>
                <w:sz w:val="22"/>
              </w:rPr>
              <w:t xml:space="preserve">The </w:t>
            </w:r>
            <w:r w:rsidRPr="000068C2">
              <w:rPr>
                <w:rFonts w:ascii="Courier New" w:hAnsi="Courier New" w:cs="Courier New"/>
                <w:sz w:val="22"/>
              </w:rPr>
              <w:t>Action_Alias</w:t>
            </w:r>
            <w:r w:rsidRPr="000068C2">
              <w:rPr>
                <w:sz w:val="22"/>
              </w:rPr>
              <w:t xml:space="preserve"> property </w:t>
            </w:r>
            <w:r w:rsidR="00637CC3" w:rsidRPr="000068C2">
              <w:rPr>
                <w:sz w:val="22"/>
              </w:rPr>
              <w:t xml:space="preserve">specifies an alias name for </w:t>
            </w:r>
            <w:r w:rsidR="0023216F" w:rsidRPr="000068C2">
              <w:rPr>
                <w:sz w:val="22"/>
              </w:rPr>
              <w:t>the</w:t>
            </w:r>
            <w:r w:rsidR="00637CC3" w:rsidRPr="000068C2">
              <w:rPr>
                <w:sz w:val="22"/>
              </w:rPr>
              <w:t xml:space="preserve"> Action.</w:t>
            </w:r>
          </w:p>
        </w:tc>
      </w:tr>
    </w:tbl>
    <w:p w14:paraId="54460110" w14:textId="77777777" w:rsidR="00204E3F" w:rsidRPr="000068C2" w:rsidRDefault="00204E3F" w:rsidP="00204E3F">
      <w:pPr>
        <w:pStyle w:val="Heading3"/>
      </w:pPr>
      <w:bookmarkStart w:id="81" w:name="_Toc426119900"/>
      <w:r w:rsidRPr="000068C2">
        <w:lastRenderedPageBreak/>
        <w:t>ActionArgumentsType Class</w:t>
      </w:r>
      <w:bookmarkEnd w:id="81"/>
    </w:p>
    <w:p w14:paraId="3571E472" w14:textId="0CB93977" w:rsidR="003516F6" w:rsidRPr="000068C2" w:rsidRDefault="00204E3F" w:rsidP="003516F6">
      <w:pPr>
        <w:spacing w:after="240"/>
      </w:pPr>
      <w:r w:rsidRPr="000068C2">
        <w:t xml:space="preserve">The </w:t>
      </w:r>
      <w:r w:rsidRPr="000068C2">
        <w:rPr>
          <w:rFonts w:ascii="Courier New" w:hAnsi="Courier New" w:cs="Courier New"/>
        </w:rPr>
        <w:t>ActionArgumentsType</w:t>
      </w:r>
      <w:r w:rsidRPr="000068C2">
        <w:t xml:space="preserve"> class </w:t>
      </w:r>
      <w:r w:rsidR="003516F6" w:rsidRPr="000068C2">
        <w:t xml:space="preserve">specifies a set of one or more arguments or parameters relevant to </w:t>
      </w:r>
      <w:r w:rsidR="0041018F" w:rsidRPr="000068C2">
        <w:t>an</w:t>
      </w:r>
      <w:r w:rsidR="003516F6" w:rsidRPr="000068C2">
        <w:t xml:space="preserve"> Action.</w:t>
      </w:r>
    </w:p>
    <w:p w14:paraId="1CA3A4AC" w14:textId="067BF9E0" w:rsidR="00204E3F" w:rsidRPr="000068C2" w:rsidRDefault="003516F6" w:rsidP="003516F6">
      <w:pPr>
        <w:spacing w:after="240"/>
      </w:pPr>
      <w:r w:rsidRPr="000068C2">
        <w:t xml:space="preserve">The property table of the </w:t>
      </w:r>
      <w:r w:rsidR="0067648D" w:rsidRPr="000068C2">
        <w:rPr>
          <w:rFonts w:ascii="Courier New" w:hAnsi="Courier New" w:cs="Courier New"/>
        </w:rPr>
        <w:t>ActionArgumentsType</w:t>
      </w:r>
      <w:r w:rsidR="0067648D" w:rsidRPr="000068C2">
        <w:t xml:space="preserve"> </w:t>
      </w:r>
      <w:r w:rsidRPr="000068C2">
        <w:t xml:space="preserve">class is given in </w:t>
      </w:r>
      <w:r w:rsidRPr="000068C2">
        <w:fldChar w:fldCharType="begin"/>
      </w:r>
      <w:r w:rsidRPr="000068C2">
        <w:instrText xml:space="preserve"> REF _Ref424122794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16</w:t>
      </w:r>
      <w:r w:rsidRPr="000068C2">
        <w:fldChar w:fldCharType="end"/>
      </w:r>
      <w:r w:rsidRPr="000068C2">
        <w:t>.</w:t>
      </w:r>
    </w:p>
    <w:p w14:paraId="4CF11680" w14:textId="77777777" w:rsidR="00204E3F" w:rsidRPr="000068C2" w:rsidRDefault="00204E3F" w:rsidP="00204E3F">
      <w:pPr>
        <w:spacing w:after="120"/>
        <w:jc w:val="center"/>
      </w:pPr>
      <w:bookmarkStart w:id="82" w:name="_Ref42412279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16</w:t>
      </w:r>
      <w:r w:rsidRPr="000068C2">
        <w:rPr>
          <w:b/>
        </w:rPr>
        <w:fldChar w:fldCharType="end"/>
      </w:r>
      <w:bookmarkEnd w:id="82"/>
      <w:r w:rsidRPr="000068C2">
        <w:t xml:space="preserve">. Properties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204E3F" w:rsidRPr="000068C2" w14:paraId="4F845515" w14:textId="77777777" w:rsidTr="003516F6">
        <w:trPr>
          <w:jc w:val="center"/>
        </w:trPr>
        <w:tc>
          <w:tcPr>
            <w:tcW w:w="2368" w:type="dxa"/>
            <w:shd w:val="clear" w:color="auto" w:fill="BFBFBF"/>
            <w:tcMar>
              <w:top w:w="100" w:type="dxa"/>
              <w:left w:w="100" w:type="dxa"/>
              <w:bottom w:w="100" w:type="dxa"/>
              <w:right w:w="100" w:type="dxa"/>
            </w:tcMar>
            <w:vAlign w:val="center"/>
          </w:tcPr>
          <w:p w14:paraId="57F9194B" w14:textId="77777777" w:rsidR="00204E3F" w:rsidRPr="000068C2" w:rsidRDefault="00204E3F" w:rsidP="003516F6">
            <w:pPr>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0A4C4890" w14:textId="77777777" w:rsidR="00204E3F" w:rsidRPr="000068C2" w:rsidRDefault="00204E3F" w:rsidP="003516F6">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B886886" w14:textId="77777777" w:rsidR="00204E3F" w:rsidRPr="000068C2" w:rsidRDefault="00204E3F" w:rsidP="003516F6">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2B1E969A" w14:textId="77777777" w:rsidR="00204E3F" w:rsidRPr="000068C2" w:rsidRDefault="00204E3F" w:rsidP="003516F6">
            <w:pPr>
              <w:rPr>
                <w:b/>
                <w:color w:val="000000"/>
              </w:rPr>
            </w:pPr>
            <w:r w:rsidRPr="000068C2">
              <w:rPr>
                <w:b/>
                <w:color w:val="000000"/>
              </w:rPr>
              <w:t>Description</w:t>
            </w:r>
          </w:p>
        </w:tc>
      </w:tr>
      <w:tr w:rsidR="00204E3F" w:rsidRPr="000068C2" w14:paraId="54B0296F" w14:textId="77777777" w:rsidTr="003516F6">
        <w:trPr>
          <w:jc w:val="center"/>
        </w:trPr>
        <w:tc>
          <w:tcPr>
            <w:tcW w:w="2368" w:type="dxa"/>
            <w:shd w:val="clear" w:color="auto" w:fill="FFFFFF"/>
            <w:tcMar>
              <w:top w:w="100" w:type="dxa"/>
              <w:left w:w="100" w:type="dxa"/>
              <w:bottom w:w="100" w:type="dxa"/>
              <w:right w:w="100" w:type="dxa"/>
            </w:tcMar>
            <w:vAlign w:val="center"/>
          </w:tcPr>
          <w:p w14:paraId="22C0D6E1" w14:textId="77777777" w:rsidR="00204E3F" w:rsidRPr="000068C2" w:rsidRDefault="00204E3F" w:rsidP="003516F6">
            <w:pPr>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5B003DD1" w14:textId="77777777" w:rsidR="00204E3F" w:rsidRPr="000068C2" w:rsidRDefault="00204E3F" w:rsidP="003516F6">
            <w:pPr>
              <w:pStyle w:val="UMLTableType"/>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33507117" w14:textId="77777777" w:rsidR="00204E3F" w:rsidRPr="000068C2" w:rsidRDefault="00204E3F" w:rsidP="003516F6">
            <w:pPr>
              <w:jc w:val="center"/>
            </w:pPr>
            <w:r w:rsidRPr="000068C2">
              <w:t>1..*</w:t>
            </w:r>
          </w:p>
        </w:tc>
        <w:tc>
          <w:tcPr>
            <w:tcW w:w="7038" w:type="dxa"/>
            <w:shd w:val="clear" w:color="auto" w:fill="FFFFFF"/>
            <w:tcMar>
              <w:top w:w="100" w:type="dxa"/>
              <w:left w:w="100" w:type="dxa"/>
              <w:bottom w:w="100" w:type="dxa"/>
              <w:right w:w="100" w:type="dxa"/>
            </w:tcMar>
            <w:vAlign w:val="center"/>
          </w:tcPr>
          <w:p w14:paraId="300F43FE" w14:textId="7ACD6D02" w:rsidR="00204E3F" w:rsidRPr="000068C2" w:rsidRDefault="00204E3F" w:rsidP="00CE3A8B">
            <w:pPr>
              <w:rPr>
                <w:sz w:val="22"/>
              </w:rPr>
            </w:pPr>
            <w:r w:rsidRPr="000068C2">
              <w:rPr>
                <w:sz w:val="22"/>
              </w:rPr>
              <w:t xml:space="preserve">The </w:t>
            </w:r>
            <w:r w:rsidRPr="000068C2">
              <w:rPr>
                <w:rFonts w:ascii="Courier New" w:hAnsi="Courier New" w:cs="Courier New"/>
                <w:sz w:val="22"/>
              </w:rPr>
              <w:t>Action_Argument</w:t>
            </w:r>
            <w:r w:rsidRPr="000068C2">
              <w:rPr>
                <w:sz w:val="22"/>
              </w:rPr>
              <w:t xml:space="preserve"> property </w:t>
            </w:r>
            <w:r w:rsidR="00CE3A8B" w:rsidRPr="000068C2">
              <w:rPr>
                <w:sz w:val="22"/>
              </w:rPr>
              <w:t>characterizes</w:t>
            </w:r>
            <w:r w:rsidR="003516F6" w:rsidRPr="000068C2">
              <w:rPr>
                <w:sz w:val="22"/>
              </w:rPr>
              <w:t xml:space="preserve"> an argument or parameter relevant to the Action</w:t>
            </w:r>
            <w:r w:rsidRPr="000068C2">
              <w:rPr>
                <w:sz w:val="22"/>
              </w:rPr>
              <w:t>.</w:t>
            </w:r>
          </w:p>
        </w:tc>
      </w:tr>
    </w:tbl>
    <w:p w14:paraId="6DC7A197" w14:textId="77777777" w:rsidR="00204E3F" w:rsidRPr="000068C2" w:rsidRDefault="00204E3F" w:rsidP="00204E3F">
      <w:pPr>
        <w:pStyle w:val="Heading3"/>
      </w:pPr>
      <w:bookmarkStart w:id="83" w:name="_Toc426119901"/>
      <w:r w:rsidRPr="000068C2">
        <w:t>ActionPertinentObjectPropertiesType Class</w:t>
      </w:r>
      <w:bookmarkEnd w:id="83"/>
    </w:p>
    <w:p w14:paraId="1E8EFD9E" w14:textId="6B5104B2" w:rsidR="00204E3F" w:rsidRPr="000068C2" w:rsidRDefault="00204E3F" w:rsidP="00204E3F">
      <w:pPr>
        <w:spacing w:after="240"/>
      </w:pPr>
      <w:r w:rsidRPr="000068C2">
        <w:t xml:space="preserve">The </w:t>
      </w:r>
      <w:r w:rsidRPr="000068C2">
        <w:rPr>
          <w:rFonts w:ascii="Courier New" w:hAnsi="Courier New" w:cs="Courier New"/>
        </w:rPr>
        <w:t>ActionPertinentObjectPropertiesType</w:t>
      </w:r>
      <w:r w:rsidR="0067648D" w:rsidRPr="000068C2">
        <w:t xml:space="preserve"> class specifies a set of one or more </w:t>
      </w:r>
      <w:r w:rsidR="0003486F">
        <w:t xml:space="preserve">Object </w:t>
      </w:r>
      <w:r w:rsidR="0067648D" w:rsidRPr="000068C2">
        <w:t xml:space="preserve">properties pertinent to </w:t>
      </w:r>
      <w:r w:rsidR="0041018F" w:rsidRPr="000068C2">
        <w:t>an</w:t>
      </w:r>
      <w:r w:rsidR="0067648D" w:rsidRPr="000068C2">
        <w:t xml:space="preserve"> Action.</w:t>
      </w:r>
    </w:p>
    <w:p w14:paraId="01B3EC2F" w14:textId="0135F537" w:rsidR="0067648D" w:rsidRPr="000068C2" w:rsidRDefault="0067648D" w:rsidP="00204E3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rsidRPr="000068C2">
        <w:fldChar w:fldCharType="begin"/>
      </w:r>
      <w:r w:rsidRPr="000068C2">
        <w:instrText xml:space="preserve"> REF _Ref424122794 \h  \* MERGEFORMAT </w:instrText>
      </w:r>
      <w:r w:rsidR="00457D06">
        <w:fldChar w:fldCharType="separate"/>
      </w:r>
      <w:r w:rsidR="00457D06" w:rsidRPr="000068C2">
        <w:rPr>
          <w:b/>
        </w:rPr>
        <w:t xml:space="preserve">Table </w:t>
      </w:r>
      <w:r w:rsidR="00457D06">
        <w:rPr>
          <w:b/>
          <w:noProof/>
        </w:rPr>
        <w:t>3</w:t>
      </w:r>
      <w:r w:rsidR="00457D06" w:rsidRPr="000068C2">
        <w:rPr>
          <w:b/>
        </w:rPr>
        <w:noBreakHyphen/>
      </w:r>
      <w:r w:rsidR="00457D06">
        <w:rPr>
          <w:b/>
          <w:noProof/>
        </w:rPr>
        <w:t>16</w:t>
      </w:r>
      <w:r w:rsidRPr="000068C2">
        <w:fldChar w:fldCharType="end"/>
      </w:r>
      <w:r w:rsidRPr="000068C2">
        <w:t xml:space="preserve"> </w:t>
      </w:r>
      <w:r w:rsidRPr="000068C2">
        <w:fldChar w:fldCharType="begin"/>
      </w:r>
      <w:r w:rsidRPr="000068C2">
        <w:instrText xml:space="preserve"> REF _Ref424123272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17</w:t>
      </w:r>
      <w:r w:rsidRPr="000068C2">
        <w:fldChar w:fldCharType="end"/>
      </w:r>
      <w:r w:rsidRPr="000068C2">
        <w:t>.</w:t>
      </w:r>
    </w:p>
    <w:p w14:paraId="6EA44F44" w14:textId="77777777" w:rsidR="00204E3F" w:rsidRPr="000068C2" w:rsidRDefault="00204E3F" w:rsidP="00CE3A8B">
      <w:pPr>
        <w:keepNext/>
        <w:keepLines/>
        <w:spacing w:after="120"/>
        <w:jc w:val="center"/>
      </w:pPr>
      <w:bookmarkStart w:id="84" w:name="_Ref42412327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17</w:t>
      </w:r>
      <w:r w:rsidRPr="000068C2">
        <w:rPr>
          <w:b/>
        </w:rPr>
        <w:fldChar w:fldCharType="end"/>
      </w:r>
      <w:bookmarkEnd w:id="84"/>
      <w:r w:rsidRPr="000068C2">
        <w:t xml:space="preserve">. Properties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204E3F" w:rsidRPr="000068C2" w14:paraId="6B50568C" w14:textId="77777777" w:rsidTr="009742FD">
        <w:trPr>
          <w:jc w:val="center"/>
        </w:trPr>
        <w:tc>
          <w:tcPr>
            <w:tcW w:w="1638" w:type="dxa"/>
            <w:shd w:val="clear" w:color="auto" w:fill="BFBFBF"/>
            <w:tcMar>
              <w:top w:w="100" w:type="dxa"/>
              <w:left w:w="100" w:type="dxa"/>
              <w:bottom w:w="100" w:type="dxa"/>
              <w:right w:w="100" w:type="dxa"/>
            </w:tcMar>
            <w:vAlign w:val="center"/>
          </w:tcPr>
          <w:p w14:paraId="3081DEBD" w14:textId="77777777" w:rsidR="00204E3F" w:rsidRPr="000068C2" w:rsidRDefault="00204E3F" w:rsidP="00CE3A8B">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014AB608" w14:textId="77777777" w:rsidR="00204E3F" w:rsidRPr="000068C2" w:rsidRDefault="00204E3F" w:rsidP="00CE3A8B">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A35FB51" w14:textId="77777777" w:rsidR="00204E3F" w:rsidRPr="000068C2" w:rsidRDefault="00204E3F" w:rsidP="00CE3A8B">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73F724EC" w14:textId="77777777" w:rsidR="00204E3F" w:rsidRPr="000068C2" w:rsidRDefault="00204E3F" w:rsidP="00CE3A8B">
            <w:pPr>
              <w:keepNext/>
              <w:keepLines/>
              <w:rPr>
                <w:b/>
                <w:color w:val="000000"/>
              </w:rPr>
            </w:pPr>
            <w:r w:rsidRPr="000068C2">
              <w:rPr>
                <w:b/>
                <w:color w:val="000000"/>
              </w:rPr>
              <w:t>Description</w:t>
            </w:r>
          </w:p>
        </w:tc>
      </w:tr>
      <w:tr w:rsidR="00204E3F" w:rsidRPr="000068C2" w14:paraId="543DE5C6" w14:textId="77777777" w:rsidTr="009742FD">
        <w:trPr>
          <w:jc w:val="center"/>
        </w:trPr>
        <w:tc>
          <w:tcPr>
            <w:tcW w:w="1638" w:type="dxa"/>
            <w:shd w:val="clear" w:color="auto" w:fill="FFFFFF"/>
            <w:tcMar>
              <w:top w:w="100" w:type="dxa"/>
              <w:left w:w="100" w:type="dxa"/>
              <w:bottom w:w="100" w:type="dxa"/>
              <w:right w:w="100" w:type="dxa"/>
            </w:tcMar>
            <w:vAlign w:val="center"/>
          </w:tcPr>
          <w:p w14:paraId="0415352B" w14:textId="77777777" w:rsidR="00204E3F" w:rsidRPr="000068C2" w:rsidRDefault="00204E3F" w:rsidP="0067648D">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3CA57349" w14:textId="77777777" w:rsidR="00204E3F" w:rsidRPr="000068C2" w:rsidRDefault="00204E3F" w:rsidP="0067648D">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324487FE" w14:textId="77777777" w:rsidR="00204E3F" w:rsidRPr="000068C2" w:rsidRDefault="00204E3F" w:rsidP="0067648D">
            <w:pPr>
              <w:jc w:val="center"/>
            </w:pPr>
            <w:r w:rsidRPr="000068C2">
              <w:t>1..*</w:t>
            </w:r>
          </w:p>
        </w:tc>
        <w:tc>
          <w:tcPr>
            <w:tcW w:w="5688" w:type="dxa"/>
            <w:shd w:val="clear" w:color="auto" w:fill="FFFFFF"/>
            <w:tcMar>
              <w:top w:w="100" w:type="dxa"/>
              <w:left w:w="100" w:type="dxa"/>
              <w:bottom w:w="100" w:type="dxa"/>
              <w:right w:w="100" w:type="dxa"/>
            </w:tcMar>
            <w:vAlign w:val="center"/>
          </w:tcPr>
          <w:p w14:paraId="0A21F843" w14:textId="6A5C5A38" w:rsidR="00204E3F" w:rsidRPr="000068C2" w:rsidRDefault="00204E3F" w:rsidP="0003486F">
            <w:pPr>
              <w:rPr>
                <w:sz w:val="22"/>
              </w:rPr>
            </w:pPr>
            <w:r w:rsidRPr="000068C2">
              <w:rPr>
                <w:sz w:val="22"/>
              </w:rPr>
              <w:t xml:space="preserve">The </w:t>
            </w:r>
            <w:r w:rsidRPr="000068C2">
              <w:rPr>
                <w:rFonts w:ascii="Courier New" w:hAnsi="Courier New" w:cs="Courier New"/>
                <w:sz w:val="22"/>
              </w:rPr>
              <w:t>Property</w:t>
            </w:r>
            <w:r w:rsidR="009742FD" w:rsidRPr="000068C2">
              <w:rPr>
                <w:sz w:val="22"/>
              </w:rPr>
              <w:t xml:space="preserve"> property </w:t>
            </w:r>
            <w:r w:rsidR="00CE3A8B" w:rsidRPr="000068C2">
              <w:rPr>
                <w:sz w:val="22"/>
              </w:rPr>
              <w:t>characterizes</w:t>
            </w:r>
            <w:r w:rsidR="009742FD" w:rsidRPr="000068C2">
              <w:rPr>
                <w:sz w:val="22"/>
              </w:rPr>
              <w:t xml:space="preserve"> an </w:t>
            </w:r>
            <w:r w:rsidRPr="000068C2">
              <w:rPr>
                <w:sz w:val="22"/>
              </w:rPr>
              <w:t xml:space="preserve">Object </w:t>
            </w:r>
            <w:r w:rsidR="0003486F">
              <w:rPr>
                <w:sz w:val="22"/>
              </w:rPr>
              <w:t>p</w:t>
            </w:r>
            <w:r w:rsidRPr="000068C2">
              <w:rPr>
                <w:sz w:val="22"/>
              </w:rPr>
              <w:t>roperty pertinent to th</w:t>
            </w:r>
            <w:r w:rsidR="009742FD" w:rsidRPr="000068C2">
              <w:rPr>
                <w:sz w:val="22"/>
              </w:rPr>
              <w:t>e</w:t>
            </w:r>
            <w:r w:rsidRPr="000068C2">
              <w:rPr>
                <w:sz w:val="22"/>
              </w:rPr>
              <w:t xml:space="preserve"> Action.</w:t>
            </w:r>
          </w:p>
        </w:tc>
      </w:tr>
    </w:tbl>
    <w:p w14:paraId="231EB97D" w14:textId="77777777" w:rsidR="00204E3F" w:rsidRPr="000068C2" w:rsidRDefault="00204E3F" w:rsidP="00204E3F">
      <w:pPr>
        <w:pStyle w:val="Heading3"/>
      </w:pPr>
      <w:bookmarkStart w:id="85" w:name="_Toc426119902"/>
      <w:r w:rsidRPr="000068C2">
        <w:t>ActionRelationshipsType Class</w:t>
      </w:r>
      <w:bookmarkEnd w:id="85"/>
    </w:p>
    <w:p w14:paraId="6CBEBA36" w14:textId="3196C3E7" w:rsidR="00204E3F" w:rsidRPr="000068C2" w:rsidRDefault="00204E3F" w:rsidP="00204E3F">
      <w:pPr>
        <w:spacing w:after="240"/>
      </w:pPr>
      <w:r w:rsidRPr="000068C2">
        <w:t xml:space="preserve">The </w:t>
      </w:r>
      <w:r w:rsidRPr="000068C2">
        <w:rPr>
          <w:rFonts w:ascii="Courier New" w:hAnsi="Courier New" w:cs="Courier New"/>
        </w:rPr>
        <w:t>ActionRelationshipsType</w:t>
      </w:r>
      <w:r w:rsidRPr="000068C2">
        <w:t xml:space="preserve"> </w:t>
      </w:r>
      <w:r w:rsidR="009742FD" w:rsidRPr="000068C2">
        <w:t>specifies a set of one or more r</w:t>
      </w:r>
      <w:r w:rsidRPr="000068C2">
        <w:t xml:space="preserve">elationships between </w:t>
      </w:r>
      <w:r w:rsidR="006A5798" w:rsidRPr="000068C2">
        <w:t>one</w:t>
      </w:r>
      <w:r w:rsidRPr="000068C2">
        <w:t xml:space="preserve"> Action and </w:t>
      </w:r>
      <w:r w:rsidR="0099605E" w:rsidRPr="000068C2">
        <w:t>other</w:t>
      </w:r>
      <w:r w:rsidRPr="000068C2">
        <w:t xml:space="preserve"> Action</w:t>
      </w:r>
      <w:r w:rsidR="0099605E" w:rsidRPr="000068C2">
        <w:t>s</w:t>
      </w:r>
      <w:r w:rsidRPr="000068C2">
        <w:t>.</w:t>
      </w:r>
    </w:p>
    <w:p w14:paraId="1A81B26E" w14:textId="16E4B6A1" w:rsidR="009742FD" w:rsidRPr="000068C2" w:rsidRDefault="009742FD" w:rsidP="00204E3F">
      <w:pPr>
        <w:spacing w:after="240"/>
      </w:pPr>
      <w:r w:rsidRPr="000068C2">
        <w:t xml:space="preserve">The property table of the </w:t>
      </w:r>
      <w:r w:rsidRPr="000068C2">
        <w:rPr>
          <w:rFonts w:ascii="Courier New" w:hAnsi="Courier New" w:cs="Courier New"/>
        </w:rPr>
        <w:t>ActionRelationshipsType</w:t>
      </w:r>
      <w:r w:rsidRPr="000068C2">
        <w:t xml:space="preserve"> class is given in </w:t>
      </w:r>
      <w:r w:rsidRPr="000068C2">
        <w:fldChar w:fldCharType="begin"/>
      </w:r>
      <w:r w:rsidRPr="000068C2">
        <w:instrText xml:space="preserve"> REF _Ref424126452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18</w:t>
      </w:r>
      <w:r w:rsidRPr="000068C2">
        <w:fldChar w:fldCharType="end"/>
      </w:r>
      <w:r w:rsidRPr="000068C2">
        <w:t>.</w:t>
      </w:r>
      <w:r w:rsidRPr="000068C2">
        <w:fldChar w:fldCharType="begin"/>
      </w:r>
      <w:r w:rsidRPr="000068C2">
        <w:instrText xml:space="preserve"> REF _Ref424122794 \h  \* MERGEFORMAT </w:instrText>
      </w:r>
      <w:r w:rsidR="00457D06">
        <w:fldChar w:fldCharType="separate"/>
      </w:r>
      <w:r w:rsidR="00457D06" w:rsidRPr="000068C2">
        <w:rPr>
          <w:b/>
        </w:rPr>
        <w:t xml:space="preserve">Table </w:t>
      </w:r>
      <w:r w:rsidR="00457D06">
        <w:rPr>
          <w:b/>
          <w:noProof/>
        </w:rPr>
        <w:t>3</w:t>
      </w:r>
      <w:r w:rsidR="00457D06" w:rsidRPr="000068C2">
        <w:rPr>
          <w:b/>
        </w:rPr>
        <w:noBreakHyphen/>
      </w:r>
      <w:r w:rsidR="00457D06">
        <w:rPr>
          <w:b/>
          <w:noProof/>
        </w:rPr>
        <w:t>16</w:t>
      </w:r>
      <w:r w:rsidRPr="000068C2">
        <w:fldChar w:fldCharType="end"/>
      </w:r>
    </w:p>
    <w:p w14:paraId="6BFAA698" w14:textId="77777777" w:rsidR="00204E3F" w:rsidRPr="000068C2" w:rsidRDefault="00204E3F" w:rsidP="000E7687">
      <w:pPr>
        <w:keepNext/>
        <w:keepLines/>
        <w:spacing w:after="120"/>
        <w:jc w:val="center"/>
      </w:pPr>
      <w:bookmarkStart w:id="86" w:name="_Ref424126452"/>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18</w:t>
      </w:r>
      <w:r w:rsidRPr="000068C2">
        <w:rPr>
          <w:b/>
        </w:rPr>
        <w:fldChar w:fldCharType="end"/>
      </w:r>
      <w:bookmarkEnd w:id="86"/>
      <w:r w:rsidRPr="000068C2">
        <w:t xml:space="preserve">. Properties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204E3F" w:rsidRPr="000068C2" w14:paraId="02023764" w14:textId="77777777" w:rsidTr="005352D2">
        <w:trPr>
          <w:jc w:val="center"/>
        </w:trPr>
        <w:tc>
          <w:tcPr>
            <w:tcW w:w="1818" w:type="dxa"/>
            <w:shd w:val="clear" w:color="auto" w:fill="BFBFBF"/>
            <w:tcMar>
              <w:top w:w="100" w:type="dxa"/>
              <w:left w:w="100" w:type="dxa"/>
              <w:bottom w:w="100" w:type="dxa"/>
              <w:right w:w="100" w:type="dxa"/>
            </w:tcMar>
            <w:vAlign w:val="center"/>
          </w:tcPr>
          <w:p w14:paraId="09D61487" w14:textId="77777777" w:rsidR="00204E3F" w:rsidRPr="000068C2" w:rsidRDefault="00204E3F" w:rsidP="000E7687">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74DE2388" w14:textId="77777777" w:rsidR="00204E3F" w:rsidRPr="000068C2" w:rsidRDefault="00204E3F" w:rsidP="000E7687">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90603DB" w14:textId="77777777" w:rsidR="00204E3F" w:rsidRPr="000068C2" w:rsidRDefault="00204E3F" w:rsidP="000E7687">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6CEAE51" w14:textId="77777777" w:rsidR="00204E3F" w:rsidRPr="000068C2" w:rsidRDefault="00204E3F" w:rsidP="000E7687">
            <w:pPr>
              <w:keepNext/>
              <w:keepLines/>
              <w:rPr>
                <w:b/>
                <w:color w:val="000000"/>
              </w:rPr>
            </w:pPr>
            <w:r w:rsidRPr="000068C2">
              <w:rPr>
                <w:b/>
                <w:color w:val="000000"/>
              </w:rPr>
              <w:t>Description</w:t>
            </w:r>
          </w:p>
        </w:tc>
      </w:tr>
      <w:tr w:rsidR="00204E3F" w:rsidRPr="000068C2" w14:paraId="3FACB73F" w14:textId="77777777" w:rsidTr="005352D2">
        <w:trPr>
          <w:jc w:val="center"/>
        </w:trPr>
        <w:tc>
          <w:tcPr>
            <w:tcW w:w="1818" w:type="dxa"/>
            <w:shd w:val="clear" w:color="auto" w:fill="FFFFFF"/>
            <w:tcMar>
              <w:top w:w="100" w:type="dxa"/>
              <w:left w:w="100" w:type="dxa"/>
              <w:bottom w:w="100" w:type="dxa"/>
              <w:right w:w="100" w:type="dxa"/>
            </w:tcMar>
            <w:vAlign w:val="center"/>
          </w:tcPr>
          <w:p w14:paraId="2A13A244" w14:textId="77777777" w:rsidR="00204E3F" w:rsidRPr="000068C2" w:rsidRDefault="00204E3F" w:rsidP="005352D2">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4E44C141" w14:textId="77777777" w:rsidR="00204E3F" w:rsidRPr="000068C2" w:rsidRDefault="00204E3F" w:rsidP="005352D2">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3EB6AE15" w14:textId="77777777" w:rsidR="00204E3F" w:rsidRPr="000068C2" w:rsidRDefault="00204E3F" w:rsidP="005352D2">
            <w:pPr>
              <w:jc w:val="center"/>
            </w:pPr>
            <w:r w:rsidRPr="000068C2">
              <w:t>1..*</w:t>
            </w:r>
          </w:p>
        </w:tc>
        <w:tc>
          <w:tcPr>
            <w:tcW w:w="6768" w:type="dxa"/>
            <w:shd w:val="clear" w:color="auto" w:fill="FFFFFF"/>
            <w:tcMar>
              <w:top w:w="100" w:type="dxa"/>
              <w:left w:w="100" w:type="dxa"/>
              <w:bottom w:w="100" w:type="dxa"/>
              <w:right w:w="100" w:type="dxa"/>
            </w:tcMar>
            <w:vAlign w:val="center"/>
          </w:tcPr>
          <w:p w14:paraId="014142CF" w14:textId="0810D899" w:rsidR="00204E3F" w:rsidRPr="000068C2" w:rsidRDefault="00204E3F" w:rsidP="005352D2">
            <w:pPr>
              <w:rPr>
                <w:sz w:val="22"/>
              </w:rPr>
            </w:pPr>
            <w:r w:rsidRPr="000068C2">
              <w:rPr>
                <w:sz w:val="22"/>
              </w:rPr>
              <w:t xml:space="preserve">The </w:t>
            </w:r>
            <w:r w:rsidRPr="000068C2">
              <w:rPr>
                <w:rFonts w:ascii="Courier New" w:hAnsi="Courier New" w:cs="Courier New"/>
                <w:sz w:val="22"/>
              </w:rPr>
              <w:t>Relationship</w:t>
            </w:r>
            <w:r w:rsidRPr="000068C2">
              <w:rPr>
                <w:sz w:val="22"/>
              </w:rPr>
              <w:t xml:space="preserve"> property </w:t>
            </w:r>
            <w:r w:rsidR="00CE3A8B" w:rsidRPr="000068C2">
              <w:rPr>
                <w:sz w:val="22"/>
              </w:rPr>
              <w:t>characterizes</w:t>
            </w:r>
            <w:r w:rsidR="009742FD" w:rsidRPr="000068C2">
              <w:rPr>
                <w:sz w:val="22"/>
              </w:rPr>
              <w:t xml:space="preserve"> a relationship between the</w:t>
            </w:r>
            <w:r w:rsidRPr="000068C2">
              <w:rPr>
                <w:sz w:val="22"/>
              </w:rPr>
              <w:t xml:space="preserve"> Action </w:t>
            </w:r>
            <w:r w:rsidR="009742FD" w:rsidRPr="000068C2">
              <w:rPr>
                <w:sz w:val="22"/>
              </w:rPr>
              <w:t>and another, related A</w:t>
            </w:r>
            <w:r w:rsidRPr="000068C2">
              <w:rPr>
                <w:sz w:val="22"/>
              </w:rPr>
              <w:t>ction.</w:t>
            </w:r>
          </w:p>
        </w:tc>
      </w:tr>
    </w:tbl>
    <w:p w14:paraId="28D77F01" w14:textId="77777777" w:rsidR="00090EA7" w:rsidRPr="000068C2" w:rsidRDefault="00090EA7" w:rsidP="00B259AF">
      <w:pPr>
        <w:pStyle w:val="Heading3"/>
      </w:pPr>
      <w:bookmarkStart w:id="87" w:name="_Toc426119903"/>
      <w:r w:rsidRPr="000068C2">
        <w:t>ActionsType Class</w:t>
      </w:r>
      <w:bookmarkEnd w:id="87"/>
    </w:p>
    <w:p w14:paraId="24E3339D" w14:textId="18A02E3D" w:rsidR="00090EA7" w:rsidRPr="000068C2" w:rsidRDefault="00090EA7" w:rsidP="00090EA7">
      <w:pPr>
        <w:spacing w:after="240"/>
      </w:pPr>
      <w:r w:rsidRPr="000068C2">
        <w:t xml:space="preserve">The </w:t>
      </w:r>
      <w:r w:rsidRPr="000068C2">
        <w:rPr>
          <w:rFonts w:ascii="Courier New" w:hAnsi="Courier New" w:cs="Courier New"/>
        </w:rPr>
        <w:t>ActionsType</w:t>
      </w:r>
      <w:r w:rsidRPr="000068C2">
        <w:t xml:space="preserve"> class </w:t>
      </w:r>
      <w:r w:rsidR="0099605E" w:rsidRPr="000068C2">
        <w:t>specifies a set of one or more cyber observable Actions.</w:t>
      </w:r>
      <w:r w:rsidRPr="000068C2">
        <w:t xml:space="preserve"> </w:t>
      </w:r>
    </w:p>
    <w:p w14:paraId="6E30029B" w14:textId="5C16128E" w:rsidR="00090EA7" w:rsidRPr="000068C2" w:rsidRDefault="00090EA7" w:rsidP="00A954EC">
      <w:pPr>
        <w:spacing w:after="240"/>
        <w:rPr>
          <w:b/>
          <w:bCs/>
        </w:rPr>
      </w:pPr>
      <w:r w:rsidRPr="000068C2">
        <w:t xml:space="preserve">The properties of the </w:t>
      </w:r>
      <w:r w:rsidRPr="000068C2">
        <w:rPr>
          <w:rFonts w:ascii="Courier New" w:hAnsi="Courier New" w:cs="Courier New"/>
        </w:rPr>
        <w:t>ActionsType</w:t>
      </w:r>
      <w:r w:rsidRPr="000068C2">
        <w:t xml:space="preserve"> class are given</w:t>
      </w:r>
      <w:r w:rsidR="00A954EC" w:rsidRPr="000068C2">
        <w:t xml:space="preserve"> in </w:t>
      </w:r>
      <w:r w:rsidR="00A954EC" w:rsidRPr="000068C2">
        <w:fldChar w:fldCharType="begin"/>
      </w:r>
      <w:r w:rsidR="00A954EC" w:rsidRPr="000068C2">
        <w:instrText xml:space="preserve"> REF _Ref423457008 \h  \* MERGEFORMAT </w:instrText>
      </w:r>
      <w:r w:rsidR="00A954EC" w:rsidRPr="000068C2">
        <w:fldChar w:fldCharType="separate"/>
      </w:r>
      <w:r w:rsidR="00457D06" w:rsidRPr="00457D06">
        <w:t xml:space="preserve">Table </w:t>
      </w:r>
      <w:r w:rsidR="00457D06" w:rsidRPr="00457D06">
        <w:rPr>
          <w:noProof/>
        </w:rPr>
        <w:t>3</w:t>
      </w:r>
      <w:r w:rsidR="00457D06" w:rsidRPr="00457D06">
        <w:rPr>
          <w:noProof/>
        </w:rPr>
        <w:noBreakHyphen/>
        <w:t>19</w:t>
      </w:r>
      <w:r w:rsidR="00A954EC" w:rsidRPr="000068C2">
        <w:fldChar w:fldCharType="end"/>
      </w:r>
      <w:r w:rsidRPr="000068C2">
        <w:t>.</w:t>
      </w:r>
    </w:p>
    <w:p w14:paraId="42E0EBD2" w14:textId="1A8F1C50" w:rsidR="00090EA7" w:rsidRPr="000068C2" w:rsidRDefault="00090EA7" w:rsidP="00696EDC">
      <w:pPr>
        <w:spacing w:after="120"/>
        <w:jc w:val="center"/>
      </w:pPr>
      <w:bookmarkStart w:id="88" w:name="_Ref423457008"/>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19</w:t>
      </w:r>
      <w:r w:rsidRPr="000068C2">
        <w:rPr>
          <w:b/>
        </w:rPr>
        <w:fldChar w:fldCharType="end"/>
      </w:r>
      <w:bookmarkEnd w:id="88"/>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090EA7" w:rsidRPr="000068C2" w14:paraId="2785EC74" w14:textId="77777777" w:rsidTr="00A954EC">
        <w:trPr>
          <w:jc w:val="center"/>
        </w:trPr>
        <w:tc>
          <w:tcPr>
            <w:tcW w:w="1458" w:type="dxa"/>
            <w:shd w:val="clear" w:color="auto" w:fill="BFBFBF"/>
            <w:tcMar>
              <w:top w:w="100" w:type="dxa"/>
              <w:left w:w="100" w:type="dxa"/>
              <w:bottom w:w="100" w:type="dxa"/>
              <w:right w:w="100" w:type="dxa"/>
            </w:tcMar>
            <w:vAlign w:val="center"/>
          </w:tcPr>
          <w:p w14:paraId="49C3A657" w14:textId="77777777" w:rsidR="00090EA7" w:rsidRPr="000068C2" w:rsidRDefault="00090EA7" w:rsidP="00A954EC">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71D12348" w14:textId="77777777" w:rsidR="00090EA7" w:rsidRPr="000068C2" w:rsidRDefault="00090EA7" w:rsidP="00A954EC">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F436C86" w14:textId="77777777" w:rsidR="00090EA7" w:rsidRPr="000068C2" w:rsidRDefault="00090EA7" w:rsidP="00A954EC">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58A75C1F" w14:textId="77777777" w:rsidR="00090EA7" w:rsidRPr="000068C2" w:rsidRDefault="00090EA7" w:rsidP="00A954EC">
            <w:pPr>
              <w:rPr>
                <w:b/>
                <w:color w:val="000000"/>
              </w:rPr>
            </w:pPr>
            <w:r w:rsidRPr="000068C2">
              <w:rPr>
                <w:b/>
                <w:color w:val="000000"/>
              </w:rPr>
              <w:t>Description</w:t>
            </w:r>
          </w:p>
        </w:tc>
      </w:tr>
      <w:tr w:rsidR="00090EA7" w:rsidRPr="000068C2" w14:paraId="49DA6877" w14:textId="77777777" w:rsidTr="00A954EC">
        <w:trPr>
          <w:jc w:val="center"/>
        </w:trPr>
        <w:tc>
          <w:tcPr>
            <w:tcW w:w="1458" w:type="dxa"/>
            <w:shd w:val="clear" w:color="auto" w:fill="FFFFFF"/>
            <w:tcMar>
              <w:top w:w="100" w:type="dxa"/>
              <w:left w:w="100" w:type="dxa"/>
              <w:bottom w:w="100" w:type="dxa"/>
              <w:right w:w="100" w:type="dxa"/>
            </w:tcMar>
            <w:vAlign w:val="center"/>
          </w:tcPr>
          <w:p w14:paraId="57CCD3CA" w14:textId="77777777" w:rsidR="00090EA7" w:rsidRPr="000068C2" w:rsidRDefault="00090EA7" w:rsidP="00A954EC">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67E5C851" w14:textId="77777777" w:rsidR="00090EA7" w:rsidRPr="000068C2" w:rsidRDefault="00090EA7" w:rsidP="00A954EC">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7542C6C1" w14:textId="77777777" w:rsidR="00090EA7" w:rsidRPr="000068C2" w:rsidRDefault="00090EA7" w:rsidP="00A954EC">
            <w:pPr>
              <w:jc w:val="center"/>
            </w:pPr>
            <w:r w:rsidRPr="000068C2">
              <w:t>1..*</w:t>
            </w:r>
          </w:p>
        </w:tc>
        <w:tc>
          <w:tcPr>
            <w:tcW w:w="8478" w:type="dxa"/>
            <w:shd w:val="clear" w:color="auto" w:fill="FFFFFF"/>
            <w:tcMar>
              <w:top w:w="100" w:type="dxa"/>
              <w:left w:w="100" w:type="dxa"/>
              <w:bottom w:w="100" w:type="dxa"/>
              <w:right w:w="100" w:type="dxa"/>
            </w:tcMar>
            <w:vAlign w:val="center"/>
          </w:tcPr>
          <w:p w14:paraId="1DCFD992" w14:textId="4388A549" w:rsidR="00090EA7" w:rsidRPr="000068C2" w:rsidRDefault="00090EA7" w:rsidP="00CE3A8B">
            <w:pPr>
              <w:rPr>
                <w:sz w:val="22"/>
              </w:rPr>
            </w:pPr>
            <w:r w:rsidRPr="000068C2">
              <w:rPr>
                <w:sz w:val="22"/>
              </w:rPr>
              <w:t xml:space="preserve">The </w:t>
            </w:r>
            <w:r w:rsidRPr="000068C2">
              <w:rPr>
                <w:rFonts w:ascii="Courier New" w:hAnsi="Courier New" w:cs="Courier New"/>
                <w:sz w:val="22"/>
              </w:rPr>
              <w:t>Action</w:t>
            </w:r>
            <w:r w:rsidRPr="000068C2">
              <w:rPr>
                <w:sz w:val="22"/>
              </w:rPr>
              <w:t xml:space="preserve"> property </w:t>
            </w:r>
            <w:r w:rsidR="00CE3A8B" w:rsidRPr="000068C2">
              <w:rPr>
                <w:sz w:val="22"/>
              </w:rPr>
              <w:t>characterizes</w:t>
            </w:r>
            <w:r w:rsidR="0099605E" w:rsidRPr="000068C2">
              <w:rPr>
                <w:sz w:val="22"/>
              </w:rPr>
              <w:t xml:space="preserve"> a </w:t>
            </w:r>
            <w:r w:rsidRPr="000068C2">
              <w:rPr>
                <w:sz w:val="22"/>
              </w:rPr>
              <w:t xml:space="preserve">cyber observable </w:t>
            </w:r>
            <w:r w:rsidR="0099605E" w:rsidRPr="000068C2">
              <w:rPr>
                <w:sz w:val="22"/>
              </w:rPr>
              <w:t>A</w:t>
            </w:r>
            <w:r w:rsidRPr="000068C2">
              <w:rPr>
                <w:sz w:val="22"/>
              </w:rPr>
              <w:t>ction.</w:t>
            </w:r>
          </w:p>
        </w:tc>
      </w:tr>
    </w:tbl>
    <w:p w14:paraId="4EFD3F01" w14:textId="77777777" w:rsidR="00B259AF" w:rsidRPr="000068C2" w:rsidRDefault="00B259AF" w:rsidP="00B259AF">
      <w:pPr>
        <w:pStyle w:val="Heading3"/>
      </w:pPr>
      <w:bookmarkStart w:id="89" w:name="_Toc426119904"/>
      <w:r w:rsidRPr="000068C2">
        <w:t>AssociatedObjectsType Class</w:t>
      </w:r>
      <w:bookmarkEnd w:id="89"/>
    </w:p>
    <w:p w14:paraId="6466DD22" w14:textId="21BA47DF" w:rsidR="00B259AF" w:rsidRPr="000068C2" w:rsidRDefault="00B259AF" w:rsidP="00B259AF">
      <w:pPr>
        <w:spacing w:after="240"/>
      </w:pPr>
      <w:r w:rsidRPr="000068C2">
        <w:t xml:space="preserve">The </w:t>
      </w:r>
      <w:r w:rsidRPr="000068C2">
        <w:rPr>
          <w:rFonts w:ascii="Courier New" w:hAnsi="Courier New" w:cs="Courier New"/>
        </w:rPr>
        <w:t>AssociatedObjectsType</w:t>
      </w:r>
      <w:r w:rsidRPr="000068C2">
        <w:t xml:space="preserve"> </w:t>
      </w:r>
      <w:r w:rsidR="00CB71E9" w:rsidRPr="000068C2">
        <w:t xml:space="preserve">class </w:t>
      </w:r>
      <w:r w:rsidR="0041018F" w:rsidRPr="000068C2">
        <w:t>specifies</w:t>
      </w:r>
      <w:r w:rsidR="00CB71E9" w:rsidRPr="000068C2">
        <w:t xml:space="preserve"> a set of one or more </w:t>
      </w:r>
      <w:r w:rsidRPr="000068C2">
        <w:t>cyber Objects relevant to an Action.</w:t>
      </w:r>
    </w:p>
    <w:p w14:paraId="0263E752" w14:textId="20B8872B" w:rsidR="0041018F" w:rsidRPr="000068C2" w:rsidRDefault="0041018F" w:rsidP="00B259A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0068C2">
        <w:fldChar w:fldCharType="begin"/>
      </w:r>
      <w:r w:rsidRPr="000068C2">
        <w:instrText xml:space="preserve"> REF _Ref424127112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20</w:t>
      </w:r>
      <w:r w:rsidRPr="000068C2">
        <w:fldChar w:fldCharType="end"/>
      </w:r>
      <w:r w:rsidRPr="000068C2">
        <w:t>.</w:t>
      </w:r>
    </w:p>
    <w:p w14:paraId="593E3E09" w14:textId="77777777" w:rsidR="00B259AF" w:rsidRPr="000068C2" w:rsidRDefault="00B259AF" w:rsidP="00E61A62">
      <w:pPr>
        <w:keepNext/>
        <w:keepLines/>
        <w:spacing w:after="120"/>
        <w:jc w:val="center"/>
      </w:pPr>
      <w:bookmarkStart w:id="90" w:name="_Ref42412711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20</w:t>
      </w:r>
      <w:r w:rsidRPr="000068C2">
        <w:rPr>
          <w:b/>
        </w:rPr>
        <w:fldChar w:fldCharType="end"/>
      </w:r>
      <w:bookmarkEnd w:id="90"/>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B259AF" w:rsidRPr="000068C2" w14:paraId="1AECABD1" w14:textId="77777777" w:rsidTr="00EC5582">
        <w:trPr>
          <w:jc w:val="center"/>
        </w:trPr>
        <w:tc>
          <w:tcPr>
            <w:tcW w:w="2448" w:type="dxa"/>
            <w:shd w:val="clear" w:color="auto" w:fill="BFBFBF"/>
            <w:tcMar>
              <w:top w:w="100" w:type="dxa"/>
              <w:left w:w="100" w:type="dxa"/>
              <w:bottom w:w="100" w:type="dxa"/>
              <w:right w:w="100" w:type="dxa"/>
            </w:tcMar>
          </w:tcPr>
          <w:p w14:paraId="43DED38F" w14:textId="77777777" w:rsidR="00B259AF" w:rsidRPr="000068C2" w:rsidRDefault="00B259AF" w:rsidP="00E61A62">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5666EB31" w14:textId="77777777" w:rsidR="00B259AF" w:rsidRPr="000068C2" w:rsidRDefault="00B259AF" w:rsidP="00E61A62">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5599343" w14:textId="77777777" w:rsidR="00B259AF" w:rsidRPr="000068C2" w:rsidRDefault="00B259AF" w:rsidP="00E61A62">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187350BA" w14:textId="77777777" w:rsidR="00B259AF" w:rsidRPr="000068C2" w:rsidRDefault="00B259AF" w:rsidP="00E61A62">
            <w:pPr>
              <w:keepNext/>
              <w:keepLines/>
              <w:rPr>
                <w:b/>
                <w:color w:val="000000"/>
              </w:rPr>
            </w:pPr>
            <w:r w:rsidRPr="000068C2">
              <w:rPr>
                <w:b/>
                <w:color w:val="000000"/>
              </w:rPr>
              <w:t>Description</w:t>
            </w:r>
          </w:p>
        </w:tc>
      </w:tr>
      <w:tr w:rsidR="00B259AF" w:rsidRPr="000068C2" w14:paraId="07132B0B" w14:textId="77777777" w:rsidTr="00EC5582">
        <w:trPr>
          <w:jc w:val="center"/>
        </w:trPr>
        <w:tc>
          <w:tcPr>
            <w:tcW w:w="2448" w:type="dxa"/>
            <w:shd w:val="clear" w:color="auto" w:fill="FFFFFF"/>
            <w:tcMar>
              <w:top w:w="100" w:type="dxa"/>
              <w:left w:w="100" w:type="dxa"/>
              <w:bottom w:w="100" w:type="dxa"/>
              <w:right w:w="100" w:type="dxa"/>
            </w:tcMar>
            <w:vAlign w:val="center"/>
          </w:tcPr>
          <w:p w14:paraId="048825E7" w14:textId="77777777" w:rsidR="00B259AF" w:rsidRPr="000068C2" w:rsidRDefault="00B259AF" w:rsidP="00C61A11">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7622D280" w14:textId="77777777" w:rsidR="00B259AF" w:rsidRPr="000068C2" w:rsidRDefault="00B259AF" w:rsidP="00C61A11">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30F2728F" w14:textId="77777777" w:rsidR="00B259AF" w:rsidRPr="000068C2" w:rsidRDefault="00B259AF" w:rsidP="00C61A11">
            <w:pPr>
              <w:jc w:val="center"/>
            </w:pPr>
            <w:r w:rsidRPr="000068C2">
              <w:t>1..*</w:t>
            </w:r>
          </w:p>
        </w:tc>
        <w:tc>
          <w:tcPr>
            <w:tcW w:w="6498" w:type="dxa"/>
            <w:shd w:val="clear" w:color="auto" w:fill="FFFFFF"/>
            <w:tcMar>
              <w:top w:w="100" w:type="dxa"/>
              <w:left w:w="100" w:type="dxa"/>
              <w:bottom w:w="100" w:type="dxa"/>
              <w:right w:w="100" w:type="dxa"/>
            </w:tcMar>
            <w:vAlign w:val="center"/>
          </w:tcPr>
          <w:p w14:paraId="6021ADBE" w14:textId="0591C985" w:rsidR="00B259AF" w:rsidRPr="000068C2" w:rsidRDefault="00B259AF" w:rsidP="00CE3A8B">
            <w:pPr>
              <w:rPr>
                <w:sz w:val="22"/>
              </w:rPr>
            </w:pPr>
            <w:r w:rsidRPr="000068C2">
              <w:rPr>
                <w:sz w:val="22"/>
              </w:rPr>
              <w:t xml:space="preserve">The </w:t>
            </w:r>
            <w:r w:rsidRPr="000068C2">
              <w:rPr>
                <w:rFonts w:ascii="Courier New" w:hAnsi="Courier New" w:cs="Courier New"/>
                <w:sz w:val="22"/>
              </w:rPr>
              <w:t>Associated_Object</w:t>
            </w:r>
            <w:r w:rsidRPr="000068C2">
              <w:rPr>
                <w:sz w:val="22"/>
              </w:rPr>
              <w:t xml:space="preserve"> property </w:t>
            </w:r>
            <w:r w:rsidR="00CE3A8B" w:rsidRPr="000068C2">
              <w:rPr>
                <w:sz w:val="22"/>
              </w:rPr>
              <w:t>characterizes</w:t>
            </w:r>
            <w:r w:rsidR="001C4BDB" w:rsidRPr="000068C2">
              <w:rPr>
                <w:sz w:val="22"/>
              </w:rPr>
              <w:t xml:space="preserve"> a cy</w:t>
            </w:r>
            <w:r w:rsidRPr="000068C2">
              <w:rPr>
                <w:sz w:val="22"/>
              </w:rPr>
              <w:t xml:space="preserve">ber Object associated with </w:t>
            </w:r>
            <w:r w:rsidR="001C4BDB" w:rsidRPr="000068C2">
              <w:rPr>
                <w:sz w:val="22"/>
              </w:rPr>
              <w:t>the</w:t>
            </w:r>
            <w:r w:rsidRPr="000068C2">
              <w:rPr>
                <w:sz w:val="22"/>
              </w:rPr>
              <w:t xml:space="preserve"> Action. </w:t>
            </w:r>
            <w:r w:rsidR="001C4BDB" w:rsidRPr="000068C2">
              <w:rPr>
                <w:sz w:val="22"/>
              </w:rPr>
              <w:t xml:space="preserve">An associated Object may be an Object that </w:t>
            </w:r>
            <w:r w:rsidRPr="000068C2">
              <w:rPr>
                <w:sz w:val="22"/>
              </w:rPr>
              <w:t xml:space="preserve">initiated the </w:t>
            </w:r>
            <w:r w:rsidR="001C4BDB" w:rsidRPr="000068C2">
              <w:rPr>
                <w:sz w:val="22"/>
              </w:rPr>
              <w:t>A</w:t>
            </w:r>
            <w:r w:rsidRPr="000068C2">
              <w:rPr>
                <w:sz w:val="22"/>
              </w:rPr>
              <w:t xml:space="preserve">ction, </w:t>
            </w:r>
            <w:r w:rsidR="001C4BDB" w:rsidRPr="000068C2">
              <w:rPr>
                <w:sz w:val="22"/>
              </w:rPr>
              <w:t xml:space="preserve">an Object that is affected by or utilized by </w:t>
            </w:r>
            <w:r w:rsidR="001C4BDB" w:rsidRPr="000068C2">
              <w:rPr>
                <w:sz w:val="22"/>
              </w:rPr>
              <w:lastRenderedPageBreak/>
              <w:t xml:space="preserve">the Action, or an Object that is </w:t>
            </w:r>
            <w:r w:rsidRPr="000068C2">
              <w:rPr>
                <w:sz w:val="22"/>
              </w:rPr>
              <w:t xml:space="preserve">returned </w:t>
            </w:r>
            <w:r w:rsidR="001C4BDB" w:rsidRPr="000068C2">
              <w:rPr>
                <w:sz w:val="22"/>
              </w:rPr>
              <w:t xml:space="preserve">as a </w:t>
            </w:r>
            <w:r w:rsidRPr="000068C2">
              <w:rPr>
                <w:sz w:val="22"/>
              </w:rPr>
              <w:t>result of the Action.</w:t>
            </w:r>
          </w:p>
        </w:tc>
      </w:tr>
    </w:tbl>
    <w:p w14:paraId="4F3E2C47" w14:textId="77777777" w:rsidR="00204E3F" w:rsidRPr="000068C2" w:rsidRDefault="00204E3F" w:rsidP="00204E3F">
      <w:pPr>
        <w:pStyle w:val="Heading3"/>
      </w:pPr>
      <w:bookmarkStart w:id="91" w:name="_Toc426119905"/>
      <w:r w:rsidRPr="000068C2">
        <w:lastRenderedPageBreak/>
        <w:t>KeywordsType Class</w:t>
      </w:r>
      <w:bookmarkEnd w:id="91"/>
    </w:p>
    <w:p w14:paraId="1DC4FF86" w14:textId="0B948139" w:rsidR="009643EF" w:rsidRPr="000068C2" w:rsidRDefault="009643EF" w:rsidP="009643E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1F358CF7" w14:textId="5FA65840" w:rsidR="00204E3F" w:rsidRPr="000068C2" w:rsidRDefault="009643EF" w:rsidP="009643E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0068C2">
        <w:fldChar w:fldCharType="begin"/>
      </w:r>
      <w:r w:rsidRPr="000068C2">
        <w:instrText xml:space="preserve"> REF _Ref424203807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21</w:t>
      </w:r>
      <w:r w:rsidRPr="000068C2">
        <w:fldChar w:fldCharType="end"/>
      </w:r>
      <w:r w:rsidRPr="000068C2">
        <w:t>.</w:t>
      </w:r>
    </w:p>
    <w:p w14:paraId="646DAC28" w14:textId="77777777" w:rsidR="00204E3F" w:rsidRPr="000068C2" w:rsidRDefault="00204E3F" w:rsidP="00204E3F">
      <w:pPr>
        <w:spacing w:after="120"/>
        <w:jc w:val="center"/>
      </w:pPr>
      <w:bookmarkStart w:id="92" w:name="_Ref42420380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21</w:t>
      </w:r>
      <w:r w:rsidRPr="000068C2">
        <w:rPr>
          <w:b/>
        </w:rPr>
        <w:fldChar w:fldCharType="end"/>
      </w:r>
      <w:bookmarkEnd w:id="92"/>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204E3F" w:rsidRPr="000068C2" w14:paraId="7EF330EA" w14:textId="77777777" w:rsidTr="00F63BE4">
        <w:trPr>
          <w:jc w:val="center"/>
        </w:trPr>
        <w:tc>
          <w:tcPr>
            <w:tcW w:w="1908" w:type="dxa"/>
            <w:shd w:val="clear" w:color="auto" w:fill="BFBFBF"/>
            <w:tcMar>
              <w:top w:w="100" w:type="dxa"/>
              <w:left w:w="100" w:type="dxa"/>
              <w:bottom w:w="100" w:type="dxa"/>
              <w:right w:w="100" w:type="dxa"/>
            </w:tcMar>
            <w:vAlign w:val="center"/>
          </w:tcPr>
          <w:p w14:paraId="5E725EDC" w14:textId="77777777" w:rsidR="00204E3F" w:rsidRPr="000068C2" w:rsidRDefault="00204E3F" w:rsidP="00F63BE4">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64AE0013" w14:textId="77777777" w:rsidR="00204E3F" w:rsidRPr="000068C2" w:rsidRDefault="00204E3F" w:rsidP="00F63BE4">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245D729" w14:textId="77777777" w:rsidR="00204E3F" w:rsidRPr="000068C2" w:rsidRDefault="00204E3F" w:rsidP="00F63BE4">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4C5BF5D8" w14:textId="77777777" w:rsidR="00204E3F" w:rsidRPr="000068C2" w:rsidRDefault="00204E3F" w:rsidP="00F63BE4">
            <w:pPr>
              <w:rPr>
                <w:b/>
                <w:color w:val="000000"/>
              </w:rPr>
            </w:pPr>
            <w:r w:rsidRPr="000068C2">
              <w:rPr>
                <w:b/>
                <w:color w:val="000000"/>
              </w:rPr>
              <w:t>Description</w:t>
            </w:r>
          </w:p>
        </w:tc>
      </w:tr>
      <w:tr w:rsidR="00204E3F" w:rsidRPr="000068C2" w14:paraId="4EC1581B" w14:textId="77777777" w:rsidTr="00F63BE4">
        <w:trPr>
          <w:jc w:val="center"/>
        </w:trPr>
        <w:tc>
          <w:tcPr>
            <w:tcW w:w="1908" w:type="dxa"/>
            <w:shd w:val="clear" w:color="auto" w:fill="FFFFFF"/>
            <w:tcMar>
              <w:top w:w="100" w:type="dxa"/>
              <w:left w:w="100" w:type="dxa"/>
              <w:bottom w:w="100" w:type="dxa"/>
              <w:right w:w="100" w:type="dxa"/>
            </w:tcMar>
            <w:vAlign w:val="center"/>
          </w:tcPr>
          <w:p w14:paraId="52A882DC" w14:textId="77777777" w:rsidR="00204E3F" w:rsidRPr="000068C2" w:rsidRDefault="00204E3F" w:rsidP="00F63BE4">
            <w:pPr>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25B10385" w14:textId="77777777" w:rsidR="00204E3F" w:rsidRPr="000068C2" w:rsidRDefault="00204E3F" w:rsidP="00F63BE4">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12E0D7BE" w14:textId="77777777" w:rsidR="00204E3F" w:rsidRPr="000068C2" w:rsidRDefault="00204E3F" w:rsidP="00F63BE4">
            <w:pPr>
              <w:jc w:val="center"/>
            </w:pPr>
            <w:r w:rsidRPr="000068C2">
              <w:t>1..*</w:t>
            </w:r>
          </w:p>
        </w:tc>
        <w:tc>
          <w:tcPr>
            <w:tcW w:w="6498" w:type="dxa"/>
            <w:shd w:val="clear" w:color="auto" w:fill="FFFFFF"/>
            <w:tcMar>
              <w:top w:w="100" w:type="dxa"/>
              <w:left w:w="100" w:type="dxa"/>
              <w:bottom w:w="100" w:type="dxa"/>
              <w:right w:w="100" w:type="dxa"/>
            </w:tcMar>
            <w:vAlign w:val="center"/>
          </w:tcPr>
          <w:p w14:paraId="56C14001" w14:textId="121DB407" w:rsidR="00204E3F" w:rsidRPr="000068C2" w:rsidRDefault="00204E3F" w:rsidP="009643EF">
            <w:pPr>
              <w:rPr>
                <w:sz w:val="22"/>
              </w:rPr>
            </w:pPr>
            <w:r w:rsidRPr="000068C2">
              <w:rPr>
                <w:sz w:val="22"/>
              </w:rPr>
              <w:t xml:space="preserve">The </w:t>
            </w:r>
            <w:r w:rsidRPr="000068C2">
              <w:rPr>
                <w:rFonts w:ascii="Courier New" w:eastAsia="Courier New" w:hAnsi="Courier New" w:cs="Courier New"/>
                <w:sz w:val="22"/>
              </w:rPr>
              <w:t>Keyword</w:t>
            </w:r>
            <w:r w:rsidRPr="000068C2">
              <w:rPr>
                <w:sz w:val="22"/>
              </w:rPr>
              <w:t xml:space="preserve"> property </w:t>
            </w:r>
            <w:r w:rsidR="009643EF" w:rsidRPr="000068C2">
              <w:rPr>
                <w:sz w:val="22"/>
              </w:rPr>
              <w:t>captures a</w:t>
            </w:r>
            <w:r w:rsidRPr="000068C2">
              <w:rPr>
                <w:sz w:val="22"/>
              </w:rPr>
              <w:t xml:space="preserve"> keyword.</w:t>
            </w:r>
          </w:p>
        </w:tc>
      </w:tr>
    </w:tbl>
    <w:p w14:paraId="09224154" w14:textId="77777777" w:rsidR="00204E3F" w:rsidRPr="000068C2" w:rsidRDefault="00204E3F" w:rsidP="00204E3F">
      <w:pPr>
        <w:pStyle w:val="Heading3"/>
      </w:pPr>
      <w:bookmarkStart w:id="93" w:name="_Toc426119906"/>
      <w:r w:rsidRPr="000068C2">
        <w:t>ObfuscationTechniquesType Class</w:t>
      </w:r>
      <w:bookmarkEnd w:id="93"/>
    </w:p>
    <w:p w14:paraId="0230E2F3" w14:textId="1775BCAE" w:rsidR="00204E3F" w:rsidRPr="000068C2" w:rsidRDefault="00204E3F" w:rsidP="00204E3F">
      <w:pPr>
        <w:spacing w:after="240"/>
      </w:pPr>
      <w:r w:rsidRPr="000068C2">
        <w:t xml:space="preserve">The </w:t>
      </w:r>
      <w:r w:rsidRPr="000068C2">
        <w:rPr>
          <w:rFonts w:ascii="Courier New" w:hAnsi="Courier New" w:cs="Courier New"/>
        </w:rPr>
        <w:t>ObfuscationTechniquesType</w:t>
      </w:r>
      <w:r w:rsidRPr="000068C2">
        <w:t xml:space="preserve"> </w:t>
      </w:r>
      <w:r w:rsidR="0045456A" w:rsidRPr="000068C2">
        <w:t xml:space="preserve">class specifies a set of one or more </w:t>
      </w:r>
      <w:r w:rsidRPr="000068C2">
        <w:t xml:space="preserve">potential techniques an attacker could leverage to obfuscate </w:t>
      </w:r>
      <w:r w:rsidR="0045456A" w:rsidRPr="000068C2">
        <w:t>an</w:t>
      </w:r>
      <w:r w:rsidRPr="000068C2">
        <w:t xml:space="preserve"> Observable.</w:t>
      </w:r>
    </w:p>
    <w:p w14:paraId="19FB97C8" w14:textId="484EF0B9" w:rsidR="0045456A" w:rsidRPr="000068C2" w:rsidRDefault="0045456A" w:rsidP="00204E3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0068C2">
        <w:fldChar w:fldCharType="begin"/>
      </w:r>
      <w:r w:rsidRPr="000068C2">
        <w:instrText xml:space="preserve"> REF _Ref424203977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22</w:t>
      </w:r>
      <w:r w:rsidRPr="000068C2">
        <w:fldChar w:fldCharType="end"/>
      </w:r>
      <w:r w:rsidRPr="000068C2">
        <w:t>.</w:t>
      </w:r>
    </w:p>
    <w:p w14:paraId="287F36EE" w14:textId="77777777" w:rsidR="00204E3F" w:rsidRPr="000068C2" w:rsidRDefault="00204E3F" w:rsidP="005A0B18">
      <w:pPr>
        <w:keepNext/>
        <w:keepLines/>
        <w:spacing w:after="120"/>
        <w:jc w:val="center"/>
      </w:pPr>
      <w:bookmarkStart w:id="94" w:name="_Ref424203977"/>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22</w:t>
      </w:r>
      <w:r w:rsidRPr="000068C2">
        <w:rPr>
          <w:b/>
        </w:rPr>
        <w:fldChar w:fldCharType="end"/>
      </w:r>
      <w:bookmarkEnd w:id="94"/>
      <w:r w:rsidRPr="000068C2">
        <w:t xml:space="preserve">. Properties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204E3F" w:rsidRPr="000068C2" w14:paraId="06619CF6" w14:textId="77777777" w:rsidTr="00B92CC8">
        <w:trPr>
          <w:jc w:val="center"/>
        </w:trPr>
        <w:tc>
          <w:tcPr>
            <w:tcW w:w="2808" w:type="dxa"/>
            <w:shd w:val="clear" w:color="auto" w:fill="BFBFBF"/>
            <w:tcMar>
              <w:top w:w="100" w:type="dxa"/>
              <w:left w:w="100" w:type="dxa"/>
              <w:bottom w:w="100" w:type="dxa"/>
              <w:right w:w="100" w:type="dxa"/>
            </w:tcMar>
            <w:vAlign w:val="center"/>
          </w:tcPr>
          <w:p w14:paraId="336B1A36" w14:textId="77777777" w:rsidR="00204E3F" w:rsidRPr="000068C2" w:rsidRDefault="00204E3F" w:rsidP="005A0B18">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ED95A9E" w14:textId="77777777" w:rsidR="00204E3F" w:rsidRPr="000068C2" w:rsidRDefault="00204E3F" w:rsidP="005A0B18">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376206F" w14:textId="77777777" w:rsidR="00204E3F" w:rsidRPr="000068C2" w:rsidRDefault="00204E3F" w:rsidP="005A0B18">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45C735A4" w14:textId="77777777" w:rsidR="00204E3F" w:rsidRPr="000068C2" w:rsidRDefault="00204E3F" w:rsidP="005A0B18">
            <w:pPr>
              <w:keepNext/>
              <w:keepLines/>
              <w:rPr>
                <w:b/>
                <w:color w:val="000000"/>
              </w:rPr>
            </w:pPr>
            <w:r w:rsidRPr="000068C2">
              <w:rPr>
                <w:b/>
                <w:color w:val="000000"/>
              </w:rPr>
              <w:t>Description</w:t>
            </w:r>
          </w:p>
        </w:tc>
      </w:tr>
      <w:tr w:rsidR="00204E3F" w:rsidRPr="000068C2" w14:paraId="54881CDD" w14:textId="77777777" w:rsidTr="00B92CC8">
        <w:trPr>
          <w:jc w:val="center"/>
        </w:trPr>
        <w:tc>
          <w:tcPr>
            <w:tcW w:w="2808" w:type="dxa"/>
            <w:shd w:val="clear" w:color="auto" w:fill="FFFFFF"/>
            <w:tcMar>
              <w:top w:w="100" w:type="dxa"/>
              <w:left w:w="100" w:type="dxa"/>
              <w:bottom w:w="100" w:type="dxa"/>
              <w:right w:w="100" w:type="dxa"/>
            </w:tcMar>
            <w:vAlign w:val="center"/>
          </w:tcPr>
          <w:p w14:paraId="69CF4EAC" w14:textId="77777777" w:rsidR="00204E3F" w:rsidRPr="000068C2" w:rsidRDefault="00204E3F" w:rsidP="005A0B18">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510A1D5C" w14:textId="77777777" w:rsidR="00204E3F" w:rsidRPr="000068C2" w:rsidRDefault="00204E3F" w:rsidP="005A0B18">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0C153C73" w14:textId="77777777" w:rsidR="00204E3F" w:rsidRPr="000068C2" w:rsidRDefault="00204E3F" w:rsidP="005A0B18">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25BCBC14" w14:textId="486699DC" w:rsidR="00204E3F" w:rsidRPr="000068C2" w:rsidRDefault="00204E3F" w:rsidP="00B03613">
            <w:pPr>
              <w:keepNext/>
              <w:keepLines/>
              <w:rPr>
                <w:sz w:val="22"/>
              </w:rPr>
            </w:pPr>
            <w:r w:rsidRPr="000068C2">
              <w:rPr>
                <w:sz w:val="22"/>
              </w:rPr>
              <w:t xml:space="preserve">The </w:t>
            </w:r>
            <w:r w:rsidRPr="000068C2">
              <w:rPr>
                <w:rFonts w:ascii="Courier New" w:hAnsi="Courier New" w:cs="Courier New"/>
                <w:sz w:val="22"/>
              </w:rPr>
              <w:t>Obfuscation_Technique</w:t>
            </w:r>
            <w:r w:rsidRPr="000068C2">
              <w:rPr>
                <w:sz w:val="22"/>
              </w:rPr>
              <w:t xml:space="preserve"> property </w:t>
            </w:r>
            <w:r w:rsidR="00AF3543" w:rsidRPr="000068C2">
              <w:rPr>
                <w:sz w:val="22"/>
              </w:rPr>
              <w:t>characterizes</w:t>
            </w:r>
            <w:r w:rsidR="000924D1" w:rsidRPr="000068C2">
              <w:rPr>
                <w:sz w:val="22"/>
              </w:rPr>
              <w:t xml:space="preserve"> </w:t>
            </w:r>
            <w:r w:rsidR="00CE3A8B" w:rsidRPr="000068C2">
              <w:rPr>
                <w:sz w:val="22"/>
              </w:rPr>
              <w:t xml:space="preserve">a </w:t>
            </w:r>
            <w:r w:rsidRPr="000068C2">
              <w:rPr>
                <w:sz w:val="22"/>
              </w:rPr>
              <w:t>technique an attacker could</w:t>
            </w:r>
            <w:r w:rsidR="00B03613">
              <w:rPr>
                <w:sz w:val="22"/>
              </w:rPr>
              <w:t xml:space="preserve"> potentially</w:t>
            </w:r>
            <w:r w:rsidRPr="000068C2">
              <w:rPr>
                <w:sz w:val="22"/>
              </w:rPr>
              <w:t xml:space="preserve"> leverage to obfuscate the Observable.</w:t>
            </w:r>
          </w:p>
        </w:tc>
      </w:tr>
    </w:tbl>
    <w:p w14:paraId="59DF8914" w14:textId="1ACDA08E" w:rsidR="00090EA7" w:rsidRPr="000068C2" w:rsidRDefault="00090EA7" w:rsidP="00B259AF">
      <w:pPr>
        <w:pStyle w:val="Heading3"/>
      </w:pPr>
      <w:bookmarkStart w:id="95" w:name="_Toc426119907"/>
      <w:r w:rsidRPr="000068C2">
        <w:t>ObservablesType Class</w:t>
      </w:r>
      <w:bookmarkEnd w:id="95"/>
    </w:p>
    <w:p w14:paraId="2442508A" w14:textId="4833C2DE" w:rsidR="00090EA7" w:rsidRPr="000068C2" w:rsidRDefault="00090EA7" w:rsidP="00090EA7">
      <w:pPr>
        <w:spacing w:after="240"/>
      </w:pPr>
      <w:r w:rsidRPr="000068C2">
        <w:t xml:space="preserve">The </w:t>
      </w:r>
      <w:r w:rsidRPr="000068C2">
        <w:rPr>
          <w:rFonts w:ascii="Courier New" w:hAnsi="Courier New" w:cs="Courier New"/>
        </w:rPr>
        <w:t>ObservablesType</w:t>
      </w:r>
      <w:r w:rsidRPr="000068C2">
        <w:t xml:space="preserve"> class </w:t>
      </w:r>
      <w:r w:rsidR="00146CE1" w:rsidRPr="000068C2">
        <w:t>characterizes</w:t>
      </w:r>
      <w:r w:rsidR="00896D7F" w:rsidRPr="000068C2">
        <w:t xml:space="preserve"> a set of one or more </w:t>
      </w:r>
      <w:r w:rsidRPr="000068C2">
        <w:t xml:space="preserve">cyber </w:t>
      </w:r>
      <w:r w:rsidR="00896D7F" w:rsidRPr="000068C2">
        <w:t>O</w:t>
      </w:r>
      <w:r w:rsidRPr="000068C2">
        <w:t>bservables.</w:t>
      </w:r>
    </w:p>
    <w:p w14:paraId="6DC493E0" w14:textId="6D3D9065" w:rsidR="00090EA7" w:rsidRPr="000068C2" w:rsidRDefault="00090EA7" w:rsidP="00090EA7">
      <w:pPr>
        <w:spacing w:after="240"/>
        <w:rPr>
          <w:bCs/>
        </w:rPr>
      </w:pPr>
      <w:r w:rsidRPr="000068C2">
        <w:lastRenderedPageBreak/>
        <w:t xml:space="preserve">The properties of the </w:t>
      </w:r>
      <w:r w:rsidR="00896D7F" w:rsidRPr="000068C2">
        <w:rPr>
          <w:rFonts w:ascii="Courier New" w:hAnsi="Courier New" w:cs="Courier New"/>
        </w:rPr>
        <w:t>ObservablesType</w:t>
      </w:r>
      <w:r w:rsidR="00896D7F" w:rsidRPr="000068C2">
        <w:t xml:space="preserve"> </w:t>
      </w:r>
      <w:r w:rsidRPr="000068C2">
        <w:t>class are given</w:t>
      </w:r>
      <w:r w:rsidR="00146CE1" w:rsidRPr="000068C2">
        <w:t xml:space="preserve"> in</w:t>
      </w:r>
      <w:r w:rsidRPr="000068C2">
        <w:t xml:space="preserve"> </w:t>
      </w:r>
      <w:r w:rsidRPr="000068C2">
        <w:fldChar w:fldCharType="begin"/>
      </w:r>
      <w:r w:rsidRPr="000068C2">
        <w:instrText xml:space="preserve"> REF _Ref423348926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23</w:t>
      </w:r>
      <w:r w:rsidRPr="000068C2">
        <w:fldChar w:fldCharType="end"/>
      </w:r>
      <w:r w:rsidRPr="000068C2">
        <w:t>.</w:t>
      </w:r>
    </w:p>
    <w:p w14:paraId="1F1872BC" w14:textId="1F78B350" w:rsidR="00090EA7" w:rsidRPr="000068C2" w:rsidRDefault="00090EA7" w:rsidP="00696EDC">
      <w:pPr>
        <w:spacing w:after="120"/>
        <w:jc w:val="center"/>
      </w:pPr>
      <w:bookmarkStart w:id="96" w:name="_Ref423348926"/>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23</w:t>
      </w:r>
      <w:r w:rsidRPr="000068C2">
        <w:rPr>
          <w:b/>
        </w:rPr>
        <w:fldChar w:fldCharType="end"/>
      </w:r>
      <w:bookmarkEnd w:id="96"/>
      <w:r w:rsidRPr="000068C2">
        <w:t xml:space="preserve">. Properties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090EA7" w:rsidRPr="000068C2" w14:paraId="2C719E06" w14:textId="77777777" w:rsidTr="002B503F">
        <w:trPr>
          <w:jc w:val="center"/>
        </w:trPr>
        <w:tc>
          <w:tcPr>
            <w:tcW w:w="3168" w:type="dxa"/>
            <w:shd w:val="clear" w:color="auto" w:fill="BFBFBF"/>
            <w:tcMar>
              <w:top w:w="100" w:type="dxa"/>
              <w:left w:w="100" w:type="dxa"/>
              <w:bottom w:w="100" w:type="dxa"/>
              <w:right w:w="100" w:type="dxa"/>
            </w:tcMar>
            <w:vAlign w:val="center"/>
          </w:tcPr>
          <w:p w14:paraId="07F65D68" w14:textId="77777777" w:rsidR="00090EA7" w:rsidRPr="000068C2" w:rsidRDefault="00090EA7" w:rsidP="002B503F">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16A20B9" w14:textId="77777777" w:rsidR="00090EA7" w:rsidRPr="000068C2" w:rsidRDefault="00090EA7" w:rsidP="002B503F">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2F7606B1" w14:textId="77777777" w:rsidR="00090EA7" w:rsidRPr="000068C2" w:rsidRDefault="00090EA7" w:rsidP="002B503F">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5DEB7197" w14:textId="77777777" w:rsidR="00090EA7" w:rsidRPr="000068C2" w:rsidRDefault="00090EA7" w:rsidP="002B503F">
            <w:pPr>
              <w:rPr>
                <w:b/>
                <w:color w:val="000000"/>
                <w:sz w:val="22"/>
              </w:rPr>
            </w:pPr>
            <w:r w:rsidRPr="000068C2">
              <w:rPr>
                <w:b/>
                <w:color w:val="000000"/>
                <w:sz w:val="22"/>
              </w:rPr>
              <w:t>Description</w:t>
            </w:r>
          </w:p>
        </w:tc>
      </w:tr>
      <w:tr w:rsidR="00090EA7" w:rsidRPr="000068C2" w14:paraId="16232EFE" w14:textId="77777777" w:rsidTr="002B503F">
        <w:trPr>
          <w:jc w:val="center"/>
        </w:trPr>
        <w:tc>
          <w:tcPr>
            <w:tcW w:w="3168" w:type="dxa"/>
            <w:shd w:val="clear" w:color="auto" w:fill="FFFFFF"/>
            <w:tcMar>
              <w:top w:w="100" w:type="dxa"/>
              <w:left w:w="100" w:type="dxa"/>
              <w:bottom w:w="100" w:type="dxa"/>
              <w:right w:w="100" w:type="dxa"/>
            </w:tcMar>
            <w:vAlign w:val="center"/>
          </w:tcPr>
          <w:p w14:paraId="1DC822CD" w14:textId="77777777" w:rsidR="00090EA7" w:rsidRPr="000068C2" w:rsidRDefault="00090EA7" w:rsidP="002B503F">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64A24521" w14:textId="77777777" w:rsidR="002B503F" w:rsidRPr="000068C2" w:rsidRDefault="00090EA7" w:rsidP="002B503F">
            <w:pPr>
              <w:pStyle w:val="UMLTableType"/>
              <w:contextualSpacing w:val="0"/>
            </w:pPr>
            <w:r w:rsidRPr="000068C2">
              <w:t>basicDataTypes:</w:t>
            </w:r>
          </w:p>
          <w:p w14:paraId="21EBC50D" w14:textId="404301B1" w:rsidR="00090EA7" w:rsidRPr="000068C2" w:rsidRDefault="00090EA7" w:rsidP="002B503F">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6CF34E80"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D1768FA" w14:textId="5C6ABA09" w:rsidR="00090EA7" w:rsidRPr="000068C2" w:rsidRDefault="00090EA7" w:rsidP="00E541BC">
            <w:pPr>
              <w:rPr>
                <w:sz w:val="22"/>
              </w:rPr>
            </w:pPr>
            <w:r w:rsidRPr="000068C2">
              <w:rPr>
                <w:sz w:val="22"/>
              </w:rPr>
              <w:t xml:space="preserve">The </w:t>
            </w:r>
            <w:r w:rsidRPr="000068C2">
              <w:rPr>
                <w:rFonts w:ascii="Courier New" w:hAnsi="Courier New" w:cs="Courier New"/>
                <w:sz w:val="22"/>
              </w:rPr>
              <w:t>cybox_major_version</w:t>
            </w:r>
            <w:r w:rsidRPr="000068C2">
              <w:rPr>
                <w:sz w:val="22"/>
              </w:rPr>
              <w:t xml:space="preserve"> property specifies the major version of the CybOX language </w:t>
            </w:r>
            <w:r w:rsidR="00E541BC" w:rsidRPr="000068C2">
              <w:rPr>
                <w:sz w:val="22"/>
              </w:rPr>
              <w:t>used</w:t>
            </w:r>
            <w:r w:rsidRPr="000068C2">
              <w:rPr>
                <w:sz w:val="22"/>
              </w:rPr>
              <w:t xml:space="preserve"> for </w:t>
            </w:r>
            <w:r w:rsidR="00E541BC" w:rsidRPr="000068C2">
              <w:rPr>
                <w:sz w:val="22"/>
              </w:rPr>
              <w:t>the</w:t>
            </w:r>
            <w:r w:rsidRPr="000068C2">
              <w:rPr>
                <w:sz w:val="22"/>
              </w:rPr>
              <w:t xml:space="preserve"> set of Observables.</w:t>
            </w:r>
          </w:p>
        </w:tc>
      </w:tr>
      <w:tr w:rsidR="00090EA7" w:rsidRPr="000068C2" w14:paraId="14DDC795" w14:textId="77777777" w:rsidTr="002B503F">
        <w:trPr>
          <w:jc w:val="center"/>
        </w:trPr>
        <w:tc>
          <w:tcPr>
            <w:tcW w:w="3168" w:type="dxa"/>
            <w:shd w:val="clear" w:color="auto" w:fill="FFFFFF"/>
            <w:tcMar>
              <w:top w:w="100" w:type="dxa"/>
              <w:left w:w="100" w:type="dxa"/>
              <w:bottom w:w="100" w:type="dxa"/>
              <w:right w:w="100" w:type="dxa"/>
            </w:tcMar>
            <w:vAlign w:val="center"/>
          </w:tcPr>
          <w:p w14:paraId="5ECE7687" w14:textId="77777777" w:rsidR="00090EA7" w:rsidRPr="000068C2" w:rsidRDefault="00090EA7" w:rsidP="002B503F">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65A4C30F" w14:textId="77777777" w:rsidR="002B503F" w:rsidRPr="000068C2" w:rsidRDefault="00090EA7" w:rsidP="002B503F">
            <w:pPr>
              <w:pStyle w:val="UMLTableType"/>
              <w:contextualSpacing w:val="0"/>
            </w:pPr>
            <w:r w:rsidRPr="000068C2">
              <w:t>basicDataTypes:</w:t>
            </w:r>
          </w:p>
          <w:p w14:paraId="31A5F1FC" w14:textId="7CDBF588" w:rsidR="00090EA7" w:rsidRPr="000068C2" w:rsidRDefault="00090EA7" w:rsidP="002B503F">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411B53"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AC223A1" w14:textId="456BD0B4" w:rsidR="00090EA7" w:rsidRPr="000068C2" w:rsidRDefault="00090EA7" w:rsidP="00E541BC">
            <w:pPr>
              <w:rPr>
                <w:sz w:val="22"/>
              </w:rPr>
            </w:pPr>
            <w:r w:rsidRPr="000068C2">
              <w:rPr>
                <w:sz w:val="22"/>
              </w:rPr>
              <w:t xml:space="preserve">The </w:t>
            </w:r>
            <w:r w:rsidRPr="000068C2">
              <w:rPr>
                <w:rFonts w:ascii="Courier New" w:hAnsi="Courier New" w:cs="Courier New"/>
                <w:sz w:val="22"/>
              </w:rPr>
              <w:t>cybox_minor_version</w:t>
            </w:r>
            <w:r w:rsidRPr="000068C2">
              <w:rPr>
                <w:sz w:val="22"/>
              </w:rPr>
              <w:t xml:space="preserve"> property specifies the minor version of the CybOX language </w:t>
            </w:r>
            <w:r w:rsidR="00E541BC" w:rsidRPr="000068C2">
              <w:rPr>
                <w:sz w:val="22"/>
              </w:rPr>
              <w:t>used</w:t>
            </w:r>
            <w:r w:rsidRPr="000068C2">
              <w:rPr>
                <w:sz w:val="22"/>
              </w:rPr>
              <w:t xml:space="preserve"> for </w:t>
            </w:r>
            <w:r w:rsidR="00E541BC" w:rsidRPr="000068C2">
              <w:rPr>
                <w:sz w:val="22"/>
              </w:rPr>
              <w:t>the</w:t>
            </w:r>
            <w:r w:rsidRPr="000068C2">
              <w:rPr>
                <w:sz w:val="22"/>
              </w:rPr>
              <w:t xml:space="preserve"> set of Observables.</w:t>
            </w:r>
          </w:p>
        </w:tc>
      </w:tr>
      <w:tr w:rsidR="00090EA7" w:rsidRPr="000068C2" w14:paraId="568E6EFB" w14:textId="77777777" w:rsidTr="002B503F">
        <w:trPr>
          <w:jc w:val="center"/>
        </w:trPr>
        <w:tc>
          <w:tcPr>
            <w:tcW w:w="3168" w:type="dxa"/>
            <w:shd w:val="clear" w:color="auto" w:fill="FFFFFF"/>
            <w:tcMar>
              <w:top w:w="100" w:type="dxa"/>
              <w:left w:w="100" w:type="dxa"/>
              <w:bottom w:w="100" w:type="dxa"/>
              <w:right w:w="100" w:type="dxa"/>
            </w:tcMar>
            <w:vAlign w:val="center"/>
          </w:tcPr>
          <w:p w14:paraId="1B3E6EC8" w14:textId="77777777" w:rsidR="00090EA7" w:rsidRPr="000068C2" w:rsidRDefault="00090EA7" w:rsidP="002B503F">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1D674F81" w14:textId="77777777" w:rsidR="002B503F" w:rsidRPr="000068C2" w:rsidRDefault="00090EA7" w:rsidP="002B503F">
            <w:pPr>
              <w:pStyle w:val="UMLTableType"/>
              <w:contextualSpacing w:val="0"/>
            </w:pPr>
            <w:r w:rsidRPr="000068C2">
              <w:t>basicDataTypes:</w:t>
            </w:r>
          </w:p>
          <w:p w14:paraId="452CA55B" w14:textId="1F61CD53" w:rsidR="00090EA7" w:rsidRPr="000068C2" w:rsidRDefault="00090EA7" w:rsidP="002B503F">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CD05E76"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40C4BCDE" w14:textId="0A6C7D53" w:rsidR="00090EA7" w:rsidRPr="000068C2" w:rsidRDefault="00090EA7" w:rsidP="00E541BC">
            <w:pPr>
              <w:rPr>
                <w:sz w:val="22"/>
              </w:rPr>
            </w:pPr>
            <w:r w:rsidRPr="000068C2">
              <w:rPr>
                <w:sz w:val="22"/>
              </w:rPr>
              <w:t xml:space="preserve">The </w:t>
            </w:r>
            <w:r w:rsidRPr="000068C2">
              <w:rPr>
                <w:rFonts w:ascii="Courier New" w:hAnsi="Courier New" w:cs="Courier New"/>
                <w:sz w:val="22"/>
              </w:rPr>
              <w:t>cybox_update_version</w:t>
            </w:r>
            <w:r w:rsidRPr="000068C2">
              <w:rPr>
                <w:sz w:val="22"/>
              </w:rPr>
              <w:t xml:space="preserve"> property specifies the update version of the CybOX language </w:t>
            </w:r>
            <w:r w:rsidR="00E541BC" w:rsidRPr="000068C2">
              <w:rPr>
                <w:sz w:val="22"/>
              </w:rPr>
              <w:t>used</w:t>
            </w:r>
            <w:r w:rsidRPr="000068C2">
              <w:rPr>
                <w:sz w:val="22"/>
              </w:rPr>
              <w:t xml:space="preserve"> for this set of Observables. This </w:t>
            </w:r>
            <w:r w:rsidR="00E541BC" w:rsidRPr="000068C2">
              <w:rPr>
                <w:sz w:val="22"/>
              </w:rPr>
              <w:t>property</w:t>
            </w:r>
            <w:r w:rsidRPr="000068C2">
              <w:rPr>
                <w:sz w:val="22"/>
              </w:rPr>
              <w:t xml:space="preserve"> MUST be used when using an update version of CybOX.</w:t>
            </w:r>
          </w:p>
        </w:tc>
      </w:tr>
      <w:tr w:rsidR="00090EA7" w:rsidRPr="000068C2" w14:paraId="2B56051E" w14:textId="77777777" w:rsidTr="002B503F">
        <w:trPr>
          <w:jc w:val="center"/>
        </w:trPr>
        <w:tc>
          <w:tcPr>
            <w:tcW w:w="3168" w:type="dxa"/>
            <w:shd w:val="clear" w:color="auto" w:fill="FFFFFF"/>
            <w:tcMar>
              <w:top w:w="100" w:type="dxa"/>
              <w:left w:w="100" w:type="dxa"/>
              <w:bottom w:w="100" w:type="dxa"/>
              <w:right w:w="100" w:type="dxa"/>
            </w:tcMar>
            <w:vAlign w:val="center"/>
          </w:tcPr>
          <w:p w14:paraId="31448753" w14:textId="77777777" w:rsidR="00090EA7" w:rsidRPr="000068C2" w:rsidRDefault="00090EA7" w:rsidP="002B503F">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060EAB3E" w14:textId="77777777" w:rsidR="002B503F" w:rsidRPr="000068C2" w:rsidRDefault="00090EA7" w:rsidP="002B503F">
            <w:pPr>
              <w:pStyle w:val="UMLTableType"/>
              <w:contextualSpacing w:val="0"/>
            </w:pPr>
            <w:r w:rsidRPr="000068C2">
              <w:t>cyboxCommon:</w:t>
            </w:r>
          </w:p>
          <w:p w14:paraId="2D084376" w14:textId="7BCC24F0" w:rsidR="00090EA7" w:rsidRPr="000068C2" w:rsidRDefault="00090EA7" w:rsidP="002B503F">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3110C435"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6B4403E3" w14:textId="73A7EA5D" w:rsidR="00DD35BC" w:rsidRPr="000068C2" w:rsidRDefault="00DD35BC" w:rsidP="00A27AC0">
            <w:pPr>
              <w:rPr>
                <w:sz w:val="22"/>
              </w:rPr>
            </w:pPr>
            <w:r w:rsidRPr="00DD25E1">
              <w:rPr>
                <w:sz w:val="22"/>
              </w:rPr>
              <w:t xml:space="preserve">The </w:t>
            </w:r>
            <w:r w:rsidRPr="000068C2">
              <w:rPr>
                <w:rFonts w:ascii="Courier New" w:hAnsi="Courier New" w:cs="Courier New"/>
                <w:sz w:val="22"/>
              </w:rPr>
              <w:t>Observable_Package_Source</w:t>
            </w:r>
            <w:r w:rsidRPr="000068C2">
              <w:rPr>
                <w:sz w:val="22"/>
              </w:rPr>
              <w:t xml:space="preserve"> </w:t>
            </w:r>
            <w:r w:rsidRPr="00DD25E1">
              <w:rPr>
                <w:sz w:val="22"/>
              </w:rPr>
              <w:t xml:space="preserve">property characterizes the source of the </w:t>
            </w:r>
            <w:r w:rsidRPr="000068C2">
              <w:rPr>
                <w:sz w:val="22"/>
              </w:rPr>
              <w:t xml:space="preserve">Observables </w:t>
            </w:r>
            <w:r w:rsidRPr="00DD25E1">
              <w:rPr>
                <w:sz w:val="22"/>
              </w:rPr>
              <w:t xml:space="preserve">information. Examples of details captured include </w:t>
            </w:r>
            <w:r w:rsidRPr="00DD25E1">
              <w:rPr>
                <w:rFonts w:ascii="Calibri" w:hAnsi="Calibri"/>
                <w:color w:val="000000"/>
                <w:sz w:val="22"/>
                <w:szCs w:val="22"/>
              </w:rPr>
              <w:t>identifying characteristics, time-related attributes, and a list of the tools used to collect the information.</w:t>
            </w:r>
          </w:p>
        </w:tc>
      </w:tr>
      <w:tr w:rsidR="00090EA7" w:rsidRPr="000068C2" w14:paraId="5EA42A36" w14:textId="77777777" w:rsidTr="002B503F">
        <w:trPr>
          <w:jc w:val="center"/>
        </w:trPr>
        <w:tc>
          <w:tcPr>
            <w:tcW w:w="3168" w:type="dxa"/>
            <w:shd w:val="clear" w:color="auto" w:fill="FFFFFF"/>
            <w:tcMar>
              <w:top w:w="100" w:type="dxa"/>
              <w:left w:w="100" w:type="dxa"/>
              <w:bottom w:w="100" w:type="dxa"/>
              <w:right w:w="100" w:type="dxa"/>
            </w:tcMar>
            <w:vAlign w:val="center"/>
          </w:tcPr>
          <w:p w14:paraId="1E0F07DF" w14:textId="77777777" w:rsidR="00090EA7" w:rsidRPr="000068C2" w:rsidRDefault="00090EA7" w:rsidP="002B503F">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41ADC3CA" w14:textId="77777777" w:rsidR="00090EA7" w:rsidRPr="000068C2" w:rsidRDefault="00090EA7" w:rsidP="002B503F">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423CE4B0" w14:textId="77777777" w:rsidR="00090EA7" w:rsidRPr="000068C2" w:rsidRDefault="00090EA7" w:rsidP="002B503F">
            <w:pPr>
              <w:jc w:val="center"/>
            </w:pPr>
            <w:r w:rsidRPr="000068C2">
              <w:t>1..*</w:t>
            </w:r>
          </w:p>
        </w:tc>
        <w:tc>
          <w:tcPr>
            <w:tcW w:w="5958" w:type="dxa"/>
            <w:shd w:val="clear" w:color="auto" w:fill="FFFFFF"/>
            <w:tcMar>
              <w:top w:w="100" w:type="dxa"/>
              <w:left w:w="100" w:type="dxa"/>
              <w:bottom w:w="100" w:type="dxa"/>
              <w:right w:w="100" w:type="dxa"/>
            </w:tcMar>
            <w:vAlign w:val="center"/>
          </w:tcPr>
          <w:p w14:paraId="351E18A4" w14:textId="63AB77AA" w:rsidR="00090EA7" w:rsidRPr="000068C2" w:rsidRDefault="00090EA7" w:rsidP="002B503F">
            <w:pPr>
              <w:rPr>
                <w:sz w:val="22"/>
              </w:rPr>
            </w:pPr>
            <w:r w:rsidRPr="000068C2">
              <w:rPr>
                <w:sz w:val="22"/>
              </w:rPr>
              <w:t xml:space="preserve">The </w:t>
            </w:r>
            <w:r w:rsidRPr="000068C2">
              <w:rPr>
                <w:rFonts w:ascii="Courier New" w:eastAsia="Courier New" w:hAnsi="Courier New" w:cs="Courier New"/>
                <w:sz w:val="22"/>
              </w:rPr>
              <w:t>Observable</w:t>
            </w:r>
            <w:r w:rsidRPr="000068C2">
              <w:rPr>
                <w:sz w:val="22"/>
              </w:rPr>
              <w:t xml:space="preserve"> property </w:t>
            </w:r>
            <w:r w:rsidR="00177514" w:rsidRPr="000068C2">
              <w:rPr>
                <w:sz w:val="22"/>
              </w:rPr>
              <w:t>characterizes a cyber Observable.</w:t>
            </w:r>
          </w:p>
        </w:tc>
      </w:tr>
      <w:tr w:rsidR="00090EA7" w:rsidRPr="000068C2" w14:paraId="3A17E713" w14:textId="77777777" w:rsidTr="002B503F">
        <w:trPr>
          <w:jc w:val="center"/>
        </w:trPr>
        <w:tc>
          <w:tcPr>
            <w:tcW w:w="3168" w:type="dxa"/>
            <w:shd w:val="clear" w:color="auto" w:fill="FFFFFF"/>
            <w:tcMar>
              <w:top w:w="100" w:type="dxa"/>
              <w:left w:w="100" w:type="dxa"/>
              <w:bottom w:w="100" w:type="dxa"/>
              <w:right w:w="100" w:type="dxa"/>
            </w:tcMar>
            <w:vAlign w:val="center"/>
          </w:tcPr>
          <w:p w14:paraId="5AF44344" w14:textId="77777777" w:rsidR="00090EA7" w:rsidRPr="000068C2" w:rsidRDefault="00090EA7" w:rsidP="002B503F">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67C565E3" w14:textId="77777777" w:rsidR="00090EA7" w:rsidRPr="000068C2" w:rsidRDefault="00090EA7" w:rsidP="002B503F">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AE29BAB" w14:textId="77777777" w:rsidR="00090EA7" w:rsidRPr="000068C2" w:rsidRDefault="00090EA7" w:rsidP="002B503F">
            <w:pPr>
              <w:jc w:val="center"/>
            </w:pPr>
            <w:r w:rsidRPr="000068C2">
              <w:t>0..1</w:t>
            </w:r>
          </w:p>
        </w:tc>
        <w:tc>
          <w:tcPr>
            <w:tcW w:w="5958" w:type="dxa"/>
            <w:shd w:val="clear" w:color="auto" w:fill="FFFFFF"/>
            <w:tcMar>
              <w:top w:w="100" w:type="dxa"/>
              <w:left w:w="100" w:type="dxa"/>
              <w:bottom w:w="100" w:type="dxa"/>
              <w:right w:w="100" w:type="dxa"/>
            </w:tcMar>
            <w:vAlign w:val="center"/>
          </w:tcPr>
          <w:p w14:paraId="027ABFAC" w14:textId="6146835A" w:rsidR="00090EA7" w:rsidRPr="000068C2" w:rsidRDefault="00090EA7" w:rsidP="00DB43E2">
            <w:pPr>
              <w:rPr>
                <w:sz w:val="22"/>
              </w:rPr>
            </w:pPr>
            <w:r w:rsidRPr="000068C2">
              <w:rPr>
                <w:sz w:val="22"/>
              </w:rPr>
              <w:t xml:space="preserve">The </w:t>
            </w:r>
            <w:r w:rsidRPr="000068C2">
              <w:rPr>
                <w:rFonts w:ascii="Courier New" w:hAnsi="Courier New" w:cs="Courier New"/>
                <w:sz w:val="22"/>
              </w:rPr>
              <w:t>Pools</w:t>
            </w:r>
            <w:r w:rsidRPr="000068C2">
              <w:rPr>
                <w:sz w:val="22"/>
              </w:rPr>
              <w:t xml:space="preserve"> property </w:t>
            </w:r>
            <w:r w:rsidR="00726562" w:rsidRPr="000068C2">
              <w:rPr>
                <w:sz w:val="22"/>
              </w:rPr>
              <w:t>captures the</w:t>
            </w:r>
            <w:r w:rsidRPr="000068C2">
              <w:rPr>
                <w:sz w:val="22"/>
              </w:rPr>
              <w:t xml:space="preserve"> Events, Actions, Objects and Properties </w:t>
            </w:r>
            <w:r w:rsidR="00DB43E2" w:rsidRPr="000068C2">
              <w:rPr>
                <w:sz w:val="22"/>
              </w:rPr>
              <w:t>(</w:t>
            </w:r>
            <w:r w:rsidRPr="000068C2">
              <w:rPr>
                <w:sz w:val="22"/>
              </w:rPr>
              <w:t>in a space-efficient</w:t>
            </w:r>
            <w:r w:rsidR="00DB43E2" w:rsidRPr="000068C2">
              <w:rPr>
                <w:sz w:val="22"/>
              </w:rPr>
              <w:t>,</w:t>
            </w:r>
            <w:r w:rsidRPr="000068C2">
              <w:rPr>
                <w:sz w:val="22"/>
              </w:rPr>
              <w:t xml:space="preserve"> pooled manner</w:t>
            </w:r>
            <w:r w:rsidR="00DB43E2" w:rsidRPr="000068C2">
              <w:rPr>
                <w:sz w:val="22"/>
              </w:rPr>
              <w:t>) that are referenced by the cyber Observable.</w:t>
            </w:r>
          </w:p>
        </w:tc>
      </w:tr>
    </w:tbl>
    <w:p w14:paraId="2C2E0441" w14:textId="77777777" w:rsidR="00D05A07" w:rsidRPr="000068C2" w:rsidRDefault="00D05A07" w:rsidP="00B259AF">
      <w:pPr>
        <w:pStyle w:val="Heading3"/>
      </w:pPr>
      <w:bookmarkStart w:id="97" w:name="_Toc426119908"/>
      <w:r w:rsidRPr="000068C2">
        <w:t>PropertiesType Class</w:t>
      </w:r>
      <w:bookmarkEnd w:id="97"/>
    </w:p>
    <w:p w14:paraId="7C660E72" w14:textId="5821434D" w:rsidR="00D05A07" w:rsidRPr="000068C2" w:rsidRDefault="00D05A07" w:rsidP="00696EDC">
      <w:pPr>
        <w:spacing w:after="240"/>
      </w:pPr>
      <w:r w:rsidRPr="000068C2">
        <w:t xml:space="preserve">The </w:t>
      </w:r>
      <w:r w:rsidRPr="000068C2">
        <w:rPr>
          <w:rFonts w:ascii="Courier New" w:hAnsi="Courier New" w:cs="Courier New"/>
        </w:rPr>
        <w:t>PropertiesType</w:t>
      </w:r>
      <w:r w:rsidRPr="000068C2">
        <w:t xml:space="preserve"> </w:t>
      </w:r>
      <w:r w:rsidR="002B503F" w:rsidRPr="000068C2">
        <w:t>class s</w:t>
      </w:r>
      <w:r w:rsidRPr="000068C2">
        <w:t>pecifies</w:t>
      </w:r>
      <w:r w:rsidR="002B503F" w:rsidRPr="000068C2">
        <w:t xml:space="preserve"> a set of one or more</w:t>
      </w:r>
      <w:r w:rsidRPr="000068C2">
        <w:t xml:space="preserve"> properties enumerated as a result of the </w:t>
      </w:r>
      <w:r w:rsidR="002B503F" w:rsidRPr="000068C2">
        <w:t>A</w:t>
      </w:r>
      <w:r w:rsidRPr="000068C2">
        <w:t xml:space="preserve">ction on the </w:t>
      </w:r>
      <w:r w:rsidR="002B503F" w:rsidRPr="000068C2">
        <w:t>O</w:t>
      </w:r>
      <w:r w:rsidRPr="000068C2">
        <w:t>bject.</w:t>
      </w:r>
    </w:p>
    <w:p w14:paraId="30C8C155" w14:textId="4912B1D8" w:rsidR="002B503F" w:rsidRPr="000068C2" w:rsidRDefault="002B503F" w:rsidP="002B503F">
      <w:pPr>
        <w:spacing w:after="240"/>
        <w:rPr>
          <w:bCs/>
        </w:rPr>
      </w:pPr>
      <w:r w:rsidRPr="000068C2">
        <w:t xml:space="preserve">The properties of the </w:t>
      </w:r>
      <w:r w:rsidR="006A5798" w:rsidRPr="000068C2">
        <w:rPr>
          <w:rFonts w:ascii="Courier New" w:hAnsi="Courier New" w:cs="Courier New"/>
        </w:rPr>
        <w:t>PropertiesType</w:t>
      </w:r>
      <w:r w:rsidR="006A5798" w:rsidRPr="000068C2">
        <w:t xml:space="preserve"> </w:t>
      </w:r>
      <w:r w:rsidRPr="000068C2">
        <w:t>class are given</w:t>
      </w:r>
      <w:r w:rsidR="00146CE1" w:rsidRPr="000068C2">
        <w:t xml:space="preserve"> in</w:t>
      </w:r>
      <w:r w:rsidRPr="000068C2">
        <w:t xml:space="preserve"> </w:t>
      </w:r>
      <w:r w:rsidRPr="000068C2">
        <w:fldChar w:fldCharType="begin"/>
      </w:r>
      <w:r w:rsidRPr="000068C2">
        <w:instrText xml:space="preserve"> REF _Ref424205004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24</w:t>
      </w:r>
      <w:r w:rsidRPr="000068C2">
        <w:fldChar w:fldCharType="end"/>
      </w:r>
      <w:r w:rsidRPr="000068C2">
        <w:t>.</w:t>
      </w:r>
    </w:p>
    <w:p w14:paraId="72452DA3" w14:textId="06FF6AEC" w:rsidR="00D05A07" w:rsidRPr="000068C2" w:rsidRDefault="00696EDC" w:rsidP="00696EDC">
      <w:pPr>
        <w:spacing w:after="120"/>
        <w:jc w:val="center"/>
      </w:pPr>
      <w:bookmarkStart w:id="98" w:name="_Ref424205004"/>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24</w:t>
      </w:r>
      <w:r w:rsidRPr="000068C2">
        <w:rPr>
          <w:b/>
        </w:rPr>
        <w:fldChar w:fldCharType="end"/>
      </w:r>
      <w:bookmarkEnd w:id="98"/>
      <w:r w:rsidRPr="000068C2">
        <w:t xml:space="preserve">. </w:t>
      </w:r>
      <w:r w:rsidR="00D05A07" w:rsidRPr="000068C2">
        <w:t xml:space="preserve">Properties of the </w:t>
      </w:r>
      <w:r w:rsidR="00D05A07" w:rsidRPr="000068C2">
        <w:rPr>
          <w:rFonts w:ascii="Courier New" w:eastAsia="Courier New" w:hAnsi="Courier New" w:cs="Courier New"/>
        </w:rPr>
        <w:t>PropertiesType</w:t>
      </w:r>
      <w:r w:rsidR="00D05A07"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D05A07" w:rsidRPr="000068C2" w14:paraId="6A286BB1" w14:textId="77777777" w:rsidTr="002B503F">
        <w:trPr>
          <w:jc w:val="center"/>
        </w:trPr>
        <w:tc>
          <w:tcPr>
            <w:tcW w:w="1908" w:type="dxa"/>
            <w:shd w:val="clear" w:color="auto" w:fill="BFBFBF"/>
            <w:tcMar>
              <w:top w:w="100" w:type="dxa"/>
              <w:left w:w="100" w:type="dxa"/>
              <w:bottom w:w="100" w:type="dxa"/>
              <w:right w:w="100" w:type="dxa"/>
            </w:tcMar>
            <w:vAlign w:val="center"/>
          </w:tcPr>
          <w:p w14:paraId="62F4BABA" w14:textId="77777777" w:rsidR="00D05A07" w:rsidRPr="000068C2" w:rsidRDefault="00D05A07" w:rsidP="002B503F">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61AC5CCA" w14:textId="77777777" w:rsidR="00D05A07" w:rsidRPr="000068C2" w:rsidRDefault="00D05A07" w:rsidP="002B503F">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2C70AED0" w14:textId="77777777" w:rsidR="00D05A07" w:rsidRPr="000068C2" w:rsidRDefault="00D05A07" w:rsidP="002B503F">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79EF3DF2" w14:textId="77777777" w:rsidR="00D05A07" w:rsidRPr="000068C2" w:rsidRDefault="00D05A07" w:rsidP="002B503F">
            <w:pPr>
              <w:rPr>
                <w:b/>
                <w:color w:val="000000"/>
              </w:rPr>
            </w:pPr>
            <w:r w:rsidRPr="000068C2">
              <w:rPr>
                <w:b/>
                <w:color w:val="000000"/>
              </w:rPr>
              <w:t>Description</w:t>
            </w:r>
          </w:p>
        </w:tc>
      </w:tr>
      <w:tr w:rsidR="00D05A07" w:rsidRPr="000068C2" w14:paraId="3DB80A8E" w14:textId="77777777" w:rsidTr="002B503F">
        <w:trPr>
          <w:jc w:val="center"/>
        </w:trPr>
        <w:tc>
          <w:tcPr>
            <w:tcW w:w="1908" w:type="dxa"/>
            <w:shd w:val="clear" w:color="auto" w:fill="FFFFFF"/>
            <w:tcMar>
              <w:top w:w="100" w:type="dxa"/>
              <w:left w:w="100" w:type="dxa"/>
              <w:bottom w:w="100" w:type="dxa"/>
              <w:right w:w="100" w:type="dxa"/>
            </w:tcMar>
            <w:vAlign w:val="center"/>
          </w:tcPr>
          <w:p w14:paraId="2BB84C07" w14:textId="77777777" w:rsidR="00D05A07" w:rsidRPr="000068C2" w:rsidRDefault="00D05A07" w:rsidP="002B503F">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5C88038E" w14:textId="77777777" w:rsidR="002B503F" w:rsidRPr="000068C2" w:rsidRDefault="00D05A07" w:rsidP="002B503F">
            <w:pPr>
              <w:pStyle w:val="UMLTableType"/>
              <w:contextualSpacing w:val="0"/>
            </w:pPr>
            <w:r w:rsidRPr="000068C2">
              <w:t>basicDataTypes:</w:t>
            </w:r>
          </w:p>
          <w:p w14:paraId="58498381" w14:textId="68FD4815" w:rsidR="00D05A07" w:rsidRPr="000068C2" w:rsidRDefault="00D05A07" w:rsidP="002B503F">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746D956" w14:textId="77777777" w:rsidR="00D05A07" w:rsidRPr="000068C2" w:rsidRDefault="00D05A07" w:rsidP="002B503F">
            <w:pPr>
              <w:jc w:val="center"/>
            </w:pPr>
            <w:r w:rsidRPr="000068C2">
              <w:t>1..*</w:t>
            </w:r>
          </w:p>
        </w:tc>
        <w:tc>
          <w:tcPr>
            <w:tcW w:w="7308" w:type="dxa"/>
            <w:shd w:val="clear" w:color="auto" w:fill="FFFFFF"/>
            <w:tcMar>
              <w:top w:w="100" w:type="dxa"/>
              <w:left w:w="100" w:type="dxa"/>
              <w:bottom w:w="100" w:type="dxa"/>
              <w:right w:w="100" w:type="dxa"/>
            </w:tcMar>
            <w:vAlign w:val="center"/>
          </w:tcPr>
          <w:p w14:paraId="140C7A2F" w14:textId="124EC943" w:rsidR="00D05A07" w:rsidRPr="000068C2" w:rsidRDefault="00D05A07" w:rsidP="006A5798">
            <w:pPr>
              <w:rPr>
                <w:sz w:val="22"/>
              </w:rPr>
            </w:pPr>
            <w:r w:rsidRPr="000068C2">
              <w:rPr>
                <w:sz w:val="22"/>
              </w:rPr>
              <w:t xml:space="preserve">The </w:t>
            </w:r>
            <w:r w:rsidRPr="000068C2">
              <w:rPr>
                <w:rFonts w:ascii="Courier New" w:eastAsia="Courier New" w:hAnsi="Courier New" w:cs="Courier New"/>
                <w:sz w:val="22"/>
              </w:rPr>
              <w:t>Property</w:t>
            </w:r>
            <w:r w:rsidRPr="000068C2">
              <w:rPr>
                <w:sz w:val="22"/>
              </w:rPr>
              <w:t xml:space="preserve"> property specifies a </w:t>
            </w:r>
            <w:r w:rsidR="006A5798" w:rsidRPr="000068C2">
              <w:rPr>
                <w:sz w:val="22"/>
              </w:rPr>
              <w:t>property resulting from</w:t>
            </w:r>
            <w:r w:rsidRPr="000068C2">
              <w:rPr>
                <w:sz w:val="22"/>
              </w:rPr>
              <w:t xml:space="preserve"> </w:t>
            </w:r>
            <w:r w:rsidR="006A5798" w:rsidRPr="000068C2">
              <w:rPr>
                <w:sz w:val="22"/>
              </w:rPr>
              <w:t>an</w:t>
            </w:r>
            <w:r w:rsidRPr="000068C2">
              <w:rPr>
                <w:sz w:val="22"/>
              </w:rPr>
              <w:t xml:space="preserve"> </w:t>
            </w:r>
            <w:r w:rsidR="006A5798" w:rsidRPr="000068C2">
              <w:rPr>
                <w:sz w:val="22"/>
              </w:rPr>
              <w:t>A</w:t>
            </w:r>
            <w:r w:rsidRPr="000068C2">
              <w:rPr>
                <w:sz w:val="22"/>
              </w:rPr>
              <w:t xml:space="preserve">ction on </w:t>
            </w:r>
            <w:r w:rsidR="006A5798" w:rsidRPr="000068C2">
              <w:rPr>
                <w:sz w:val="22"/>
              </w:rPr>
              <w:t>an</w:t>
            </w:r>
            <w:r w:rsidRPr="000068C2">
              <w:rPr>
                <w:sz w:val="22"/>
              </w:rPr>
              <w:t xml:space="preserve"> </w:t>
            </w:r>
            <w:r w:rsidR="006A5798" w:rsidRPr="000068C2">
              <w:rPr>
                <w:sz w:val="22"/>
              </w:rPr>
              <w:t>O</w:t>
            </w:r>
            <w:r w:rsidRPr="000068C2">
              <w:rPr>
                <w:sz w:val="22"/>
              </w:rPr>
              <w:t>bject.</w:t>
            </w:r>
          </w:p>
        </w:tc>
      </w:tr>
    </w:tbl>
    <w:p w14:paraId="007B2B14" w14:textId="77777777" w:rsidR="00204E3F" w:rsidRPr="000068C2" w:rsidRDefault="00204E3F" w:rsidP="00204E3F">
      <w:pPr>
        <w:pStyle w:val="Heading3"/>
      </w:pPr>
      <w:bookmarkStart w:id="99" w:name="_Toc426119909"/>
      <w:r w:rsidRPr="000068C2">
        <w:t>RelatedObjectsType Class</w:t>
      </w:r>
      <w:bookmarkEnd w:id="99"/>
    </w:p>
    <w:p w14:paraId="1030447B" w14:textId="71DF1ED2" w:rsidR="00204E3F" w:rsidRPr="000068C2" w:rsidRDefault="00204E3F" w:rsidP="00204E3F">
      <w:pPr>
        <w:spacing w:after="240"/>
      </w:pPr>
      <w:r w:rsidRPr="000068C2">
        <w:t xml:space="preserve">The </w:t>
      </w:r>
      <w:r w:rsidRPr="000068C2">
        <w:rPr>
          <w:rFonts w:ascii="Courier New" w:hAnsi="Courier New" w:cs="Courier New"/>
        </w:rPr>
        <w:t>RelatedObjectsType</w:t>
      </w:r>
      <w:r w:rsidRPr="000068C2">
        <w:t xml:space="preserve"> </w:t>
      </w:r>
      <w:r w:rsidR="006A5798" w:rsidRPr="000068C2">
        <w:t>class specifies a set of one or more relationships between one Object and other Objects.</w:t>
      </w:r>
    </w:p>
    <w:p w14:paraId="5124B7F5" w14:textId="4EE5844C" w:rsidR="006A5798" w:rsidRPr="000068C2" w:rsidRDefault="006A5798" w:rsidP="00204E3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25</w:t>
      </w:r>
      <w:r w:rsidRPr="000068C2">
        <w:fldChar w:fldCharType="end"/>
      </w:r>
      <w:r w:rsidRPr="000068C2">
        <w:t>.</w:t>
      </w:r>
    </w:p>
    <w:p w14:paraId="26BFEE97" w14:textId="77777777" w:rsidR="00204E3F" w:rsidRPr="000068C2" w:rsidRDefault="00204E3F" w:rsidP="00204E3F">
      <w:pPr>
        <w:spacing w:after="120"/>
        <w:jc w:val="center"/>
      </w:pPr>
      <w:bookmarkStart w:id="100" w:name="_Ref424205372"/>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25</w:t>
      </w:r>
      <w:r w:rsidRPr="000068C2">
        <w:rPr>
          <w:b/>
        </w:rPr>
        <w:fldChar w:fldCharType="end"/>
      </w:r>
      <w:bookmarkEnd w:id="100"/>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204E3F" w:rsidRPr="000068C2" w14:paraId="42C23BAB" w14:textId="77777777" w:rsidTr="005F154F">
        <w:trPr>
          <w:jc w:val="center"/>
        </w:trPr>
        <w:tc>
          <w:tcPr>
            <w:tcW w:w="2268" w:type="dxa"/>
            <w:shd w:val="clear" w:color="auto" w:fill="BFBFBF"/>
            <w:tcMar>
              <w:top w:w="100" w:type="dxa"/>
              <w:left w:w="100" w:type="dxa"/>
              <w:bottom w:w="100" w:type="dxa"/>
              <w:right w:w="100" w:type="dxa"/>
            </w:tcMar>
            <w:vAlign w:val="center"/>
          </w:tcPr>
          <w:p w14:paraId="2C30D5E9" w14:textId="77777777" w:rsidR="00204E3F" w:rsidRPr="000068C2" w:rsidRDefault="00204E3F" w:rsidP="005F154F">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688B0C91" w14:textId="77777777" w:rsidR="00204E3F" w:rsidRPr="000068C2" w:rsidRDefault="00204E3F" w:rsidP="005F154F">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396E12B8" w14:textId="77777777" w:rsidR="00204E3F" w:rsidRPr="000068C2" w:rsidRDefault="00204E3F" w:rsidP="005F154F">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ED0FE8D" w14:textId="77777777" w:rsidR="00204E3F" w:rsidRPr="000068C2" w:rsidRDefault="00204E3F" w:rsidP="005F154F">
            <w:pPr>
              <w:rPr>
                <w:b/>
                <w:color w:val="000000"/>
              </w:rPr>
            </w:pPr>
            <w:r w:rsidRPr="000068C2">
              <w:rPr>
                <w:b/>
                <w:color w:val="000000"/>
              </w:rPr>
              <w:t>Description</w:t>
            </w:r>
          </w:p>
        </w:tc>
      </w:tr>
      <w:tr w:rsidR="00204E3F" w:rsidRPr="000068C2" w14:paraId="3F172B05" w14:textId="77777777" w:rsidTr="005F154F">
        <w:trPr>
          <w:jc w:val="center"/>
        </w:trPr>
        <w:tc>
          <w:tcPr>
            <w:tcW w:w="2268" w:type="dxa"/>
            <w:shd w:val="clear" w:color="auto" w:fill="FFFFFF"/>
            <w:tcMar>
              <w:top w:w="100" w:type="dxa"/>
              <w:left w:w="100" w:type="dxa"/>
              <w:bottom w:w="100" w:type="dxa"/>
              <w:right w:w="100" w:type="dxa"/>
            </w:tcMar>
            <w:vAlign w:val="center"/>
          </w:tcPr>
          <w:p w14:paraId="3077DDCC" w14:textId="77777777" w:rsidR="00204E3F" w:rsidRPr="000068C2" w:rsidRDefault="00204E3F" w:rsidP="005F154F">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0184AA50" w14:textId="77777777" w:rsidR="00204E3F" w:rsidRPr="000068C2" w:rsidRDefault="00204E3F" w:rsidP="005F154F">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59867250" w14:textId="77777777" w:rsidR="00204E3F" w:rsidRPr="000068C2" w:rsidRDefault="00204E3F" w:rsidP="005F154F">
            <w:pPr>
              <w:jc w:val="center"/>
            </w:pPr>
            <w:r w:rsidRPr="000068C2">
              <w:t>1..*</w:t>
            </w:r>
          </w:p>
        </w:tc>
        <w:tc>
          <w:tcPr>
            <w:tcW w:w="7038" w:type="dxa"/>
            <w:shd w:val="clear" w:color="auto" w:fill="FFFFFF"/>
            <w:tcMar>
              <w:top w:w="100" w:type="dxa"/>
              <w:left w:w="100" w:type="dxa"/>
              <w:bottom w:w="100" w:type="dxa"/>
              <w:right w:w="100" w:type="dxa"/>
            </w:tcMar>
            <w:vAlign w:val="center"/>
          </w:tcPr>
          <w:p w14:paraId="15DC4A32" w14:textId="35E820A2" w:rsidR="00204E3F" w:rsidRPr="000068C2" w:rsidRDefault="00204E3F" w:rsidP="00D62915">
            <w:pPr>
              <w:rPr>
                <w:sz w:val="22"/>
              </w:rPr>
            </w:pPr>
            <w:r w:rsidRPr="000068C2">
              <w:rPr>
                <w:sz w:val="22"/>
              </w:rPr>
              <w:t xml:space="preserve">The </w:t>
            </w:r>
            <w:r w:rsidRPr="000068C2">
              <w:rPr>
                <w:rFonts w:ascii="Courier New" w:hAnsi="Courier New" w:cs="Courier New"/>
                <w:sz w:val="22"/>
              </w:rPr>
              <w:t>Related_Object</w:t>
            </w:r>
            <w:r w:rsidRPr="000068C2">
              <w:rPr>
                <w:sz w:val="22"/>
              </w:rPr>
              <w:t xml:space="preserve"> property </w:t>
            </w:r>
            <w:r w:rsidR="00944BB9" w:rsidRPr="000068C2">
              <w:rPr>
                <w:sz w:val="22"/>
              </w:rPr>
              <w:t>specifies</w:t>
            </w:r>
            <w:r w:rsidR="00B92CC8" w:rsidRPr="000068C2">
              <w:rPr>
                <w:sz w:val="22"/>
              </w:rPr>
              <w:t xml:space="preserve"> an Object related to </w:t>
            </w:r>
            <w:r w:rsidR="00D62915" w:rsidRPr="000068C2">
              <w:rPr>
                <w:sz w:val="22"/>
              </w:rPr>
              <w:t>the</w:t>
            </w:r>
            <w:r w:rsidR="00B92CC8" w:rsidRPr="000068C2">
              <w:rPr>
                <w:sz w:val="22"/>
              </w:rPr>
              <w:t xml:space="preserve"> Object of focus</w:t>
            </w:r>
            <w:r w:rsidR="00944BB9" w:rsidRPr="000068C2">
              <w:rPr>
                <w:sz w:val="22"/>
              </w:rPr>
              <w:t xml:space="preserve"> a</w:t>
            </w:r>
            <w:r w:rsidR="00944BB9" w:rsidRPr="000068C2">
              <w:rPr>
                <w:rFonts w:ascii="Calibri" w:hAnsi="Calibri"/>
                <w:color w:val="000000"/>
                <w:sz w:val="22"/>
                <w:szCs w:val="22"/>
              </w:rPr>
              <w:t>nd characterizes the relationship between the Objects.</w:t>
            </w:r>
          </w:p>
        </w:tc>
      </w:tr>
    </w:tbl>
    <w:p w14:paraId="285BC4F0" w14:textId="77777777" w:rsidR="006D2406" w:rsidRPr="000068C2" w:rsidRDefault="006D2406" w:rsidP="00B259AF">
      <w:pPr>
        <w:pStyle w:val="Heading3"/>
      </w:pPr>
      <w:bookmarkStart w:id="101" w:name="_Toc426119910"/>
      <w:r w:rsidRPr="000068C2">
        <w:t>ValuesType Class</w:t>
      </w:r>
      <w:bookmarkEnd w:id="101"/>
    </w:p>
    <w:p w14:paraId="639EF211" w14:textId="1F554866" w:rsidR="006D2406" w:rsidRPr="000068C2" w:rsidRDefault="006D2406" w:rsidP="00696EDC">
      <w:pPr>
        <w:spacing w:after="240"/>
      </w:pPr>
      <w:r w:rsidRPr="000068C2">
        <w:t xml:space="preserve">The </w:t>
      </w:r>
      <w:r w:rsidRPr="000068C2">
        <w:rPr>
          <w:rFonts w:ascii="Courier New" w:hAnsi="Courier New" w:cs="Courier New"/>
        </w:rPr>
        <w:t>ValuesType</w:t>
      </w:r>
      <w:r w:rsidRPr="000068C2">
        <w:t xml:space="preserve"> </w:t>
      </w:r>
      <w:r w:rsidR="00D62915" w:rsidRPr="000068C2">
        <w:t xml:space="preserve">class </w:t>
      </w:r>
      <w:r w:rsidRPr="000068C2">
        <w:t>specifies</w:t>
      </w:r>
      <w:r w:rsidR="00D62915" w:rsidRPr="000068C2">
        <w:t xml:space="preserve"> a set of one or more </w:t>
      </w:r>
      <w:r w:rsidRPr="000068C2">
        <w:t xml:space="preserve">values that </w:t>
      </w:r>
      <w:r w:rsidR="00D62915" w:rsidRPr="000068C2">
        <w:t>a</w:t>
      </w:r>
      <w:r w:rsidRPr="000068C2">
        <w:t xml:space="preserve">re enumerated as a result of </w:t>
      </w:r>
      <w:r w:rsidR="00D62915" w:rsidRPr="000068C2">
        <w:t>an</w:t>
      </w:r>
      <w:r w:rsidRPr="000068C2">
        <w:t xml:space="preserve"> </w:t>
      </w:r>
      <w:r w:rsidR="00D62915" w:rsidRPr="000068C2">
        <w:t>A</w:t>
      </w:r>
      <w:r w:rsidRPr="000068C2">
        <w:t xml:space="preserve">ction on </w:t>
      </w:r>
      <w:r w:rsidR="00D62915" w:rsidRPr="000068C2">
        <w:t>an</w:t>
      </w:r>
      <w:r w:rsidRPr="000068C2">
        <w:t xml:space="preserve"> </w:t>
      </w:r>
      <w:r w:rsidR="00D62915" w:rsidRPr="000068C2">
        <w:t>O</w:t>
      </w:r>
      <w:r w:rsidRPr="000068C2">
        <w:t>bject.</w:t>
      </w:r>
    </w:p>
    <w:p w14:paraId="301FAE3C" w14:textId="3CC24EE3" w:rsidR="00D62915" w:rsidRPr="000068C2" w:rsidRDefault="00D62915" w:rsidP="00D62915">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26</w:t>
      </w:r>
      <w:r w:rsidRPr="000068C2">
        <w:fldChar w:fldCharType="end"/>
      </w:r>
      <w:r w:rsidRPr="000068C2">
        <w:t>.</w:t>
      </w:r>
    </w:p>
    <w:p w14:paraId="63B96FEF" w14:textId="719779AA" w:rsidR="006D2406" w:rsidRPr="000068C2" w:rsidRDefault="00696EDC" w:rsidP="00696EDC">
      <w:pPr>
        <w:spacing w:after="120"/>
        <w:jc w:val="center"/>
      </w:pPr>
      <w:bookmarkStart w:id="102" w:name="_Ref424377569"/>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26</w:t>
      </w:r>
      <w:r w:rsidRPr="000068C2">
        <w:rPr>
          <w:b/>
        </w:rPr>
        <w:fldChar w:fldCharType="end"/>
      </w:r>
      <w:bookmarkEnd w:id="102"/>
      <w:r w:rsidRPr="000068C2">
        <w:t xml:space="preserve">. </w:t>
      </w:r>
      <w:r w:rsidR="006D2406" w:rsidRPr="000068C2">
        <w:t xml:space="preserve">Properties of the </w:t>
      </w:r>
      <w:r w:rsidR="006D2406" w:rsidRPr="000068C2">
        <w:rPr>
          <w:rFonts w:ascii="Courier New" w:eastAsia="Courier New" w:hAnsi="Courier New" w:cs="Courier New"/>
        </w:rPr>
        <w:t>ValuesType</w:t>
      </w:r>
      <w:r w:rsidR="006D2406"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6D2406" w:rsidRPr="000068C2" w14:paraId="27914EDA" w14:textId="77777777" w:rsidTr="00D62915">
        <w:trPr>
          <w:jc w:val="center"/>
        </w:trPr>
        <w:tc>
          <w:tcPr>
            <w:tcW w:w="1908" w:type="dxa"/>
            <w:shd w:val="clear" w:color="auto" w:fill="BFBFBF"/>
            <w:tcMar>
              <w:top w:w="100" w:type="dxa"/>
              <w:left w:w="100" w:type="dxa"/>
              <w:bottom w:w="100" w:type="dxa"/>
              <w:right w:w="100" w:type="dxa"/>
            </w:tcMar>
            <w:vAlign w:val="center"/>
          </w:tcPr>
          <w:p w14:paraId="5C080408" w14:textId="77777777" w:rsidR="006D2406" w:rsidRPr="000068C2" w:rsidRDefault="006D2406" w:rsidP="00D62915">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3A8F8970" w14:textId="77777777" w:rsidR="006D2406" w:rsidRPr="000068C2" w:rsidRDefault="006D2406" w:rsidP="00D62915">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2F98620F" w14:textId="77777777" w:rsidR="006D2406" w:rsidRPr="000068C2" w:rsidRDefault="006D2406" w:rsidP="00D62915">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03F6A129" w14:textId="77777777" w:rsidR="006D2406" w:rsidRPr="000068C2" w:rsidRDefault="006D2406" w:rsidP="00D62915">
            <w:pPr>
              <w:rPr>
                <w:b/>
                <w:color w:val="000000"/>
              </w:rPr>
            </w:pPr>
            <w:r w:rsidRPr="000068C2">
              <w:rPr>
                <w:b/>
                <w:color w:val="000000"/>
              </w:rPr>
              <w:t>Description</w:t>
            </w:r>
          </w:p>
        </w:tc>
      </w:tr>
      <w:tr w:rsidR="006D2406" w14:paraId="446B0518" w14:textId="77777777" w:rsidTr="00D62915">
        <w:trPr>
          <w:jc w:val="center"/>
        </w:trPr>
        <w:tc>
          <w:tcPr>
            <w:tcW w:w="1908" w:type="dxa"/>
            <w:shd w:val="clear" w:color="auto" w:fill="FFFFFF"/>
            <w:tcMar>
              <w:top w:w="100" w:type="dxa"/>
              <w:left w:w="100" w:type="dxa"/>
              <w:bottom w:w="100" w:type="dxa"/>
              <w:right w:w="100" w:type="dxa"/>
            </w:tcMar>
            <w:vAlign w:val="center"/>
          </w:tcPr>
          <w:p w14:paraId="0C8ADA70" w14:textId="77777777" w:rsidR="006D2406" w:rsidRPr="000068C2" w:rsidRDefault="006D2406" w:rsidP="00D62915">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5EABAFA" w14:textId="77777777" w:rsidR="006D2406" w:rsidRPr="000068C2" w:rsidRDefault="006D2406" w:rsidP="00D62915">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913DCD0" w14:textId="77777777" w:rsidR="006D2406" w:rsidRPr="000068C2" w:rsidRDefault="006D2406" w:rsidP="00D62915">
            <w:pPr>
              <w:jc w:val="center"/>
            </w:pPr>
            <w:r w:rsidRPr="000068C2">
              <w:t>1..*</w:t>
            </w:r>
          </w:p>
        </w:tc>
        <w:tc>
          <w:tcPr>
            <w:tcW w:w="6408" w:type="dxa"/>
            <w:shd w:val="clear" w:color="auto" w:fill="FFFFFF"/>
            <w:tcMar>
              <w:top w:w="100" w:type="dxa"/>
              <w:left w:w="100" w:type="dxa"/>
              <w:bottom w:w="100" w:type="dxa"/>
              <w:right w:w="100" w:type="dxa"/>
            </w:tcMar>
            <w:vAlign w:val="center"/>
          </w:tcPr>
          <w:p w14:paraId="6A0B0927" w14:textId="24BE522C" w:rsidR="006D2406" w:rsidRDefault="006D2406" w:rsidP="00F37426">
            <w:pPr>
              <w:rPr>
                <w:sz w:val="22"/>
              </w:rPr>
            </w:pPr>
            <w:r w:rsidRPr="000068C2">
              <w:rPr>
                <w:sz w:val="22"/>
              </w:rPr>
              <w:t xml:space="preserve">The </w:t>
            </w:r>
            <w:r w:rsidRPr="000068C2">
              <w:rPr>
                <w:rFonts w:ascii="Courier New" w:hAnsi="Courier New" w:cs="Courier New"/>
                <w:sz w:val="22"/>
              </w:rPr>
              <w:t>Value</w:t>
            </w:r>
            <w:r w:rsidRPr="000068C2">
              <w:rPr>
                <w:sz w:val="22"/>
              </w:rPr>
              <w:t xml:space="preserve"> property specifies a single value that </w:t>
            </w:r>
            <w:r w:rsidR="00F37426" w:rsidRPr="000068C2">
              <w:rPr>
                <w:sz w:val="22"/>
              </w:rPr>
              <w:t>is</w:t>
            </w:r>
            <w:r w:rsidRPr="000068C2">
              <w:rPr>
                <w:sz w:val="22"/>
              </w:rPr>
              <w:t xml:space="preserve"> enumerated as a result of the </w:t>
            </w:r>
            <w:r w:rsidR="00D62915" w:rsidRPr="000068C2">
              <w:rPr>
                <w:sz w:val="22"/>
              </w:rPr>
              <w:t>A</w:t>
            </w:r>
            <w:r w:rsidRPr="000068C2">
              <w:rPr>
                <w:sz w:val="22"/>
              </w:rPr>
              <w:t xml:space="preserve">ction on the </w:t>
            </w:r>
            <w:r w:rsidR="00D62915" w:rsidRPr="000068C2">
              <w:rPr>
                <w:sz w:val="22"/>
              </w:rPr>
              <w:t>O</w:t>
            </w:r>
            <w:r w:rsidRPr="000068C2">
              <w:rPr>
                <w:sz w:val="22"/>
              </w:rPr>
              <w:t>bject.</w:t>
            </w:r>
          </w:p>
        </w:tc>
      </w:tr>
    </w:tbl>
    <w:p w14:paraId="30D5C8F1" w14:textId="3361C7A4" w:rsidR="00875B56" w:rsidRDefault="00875B56" w:rsidP="00715656">
      <w:pPr>
        <w:pStyle w:val="Heading2"/>
      </w:pPr>
      <w:bookmarkStart w:id="103" w:name="_Toc426119911"/>
      <w:r>
        <w:lastRenderedPageBreak/>
        <w:t>Pool Classes</w:t>
      </w:r>
      <w:bookmarkEnd w:id="103"/>
    </w:p>
    <w:p w14:paraId="212DD82D" w14:textId="6FBB87CD" w:rsidR="0038479D" w:rsidRPr="0038479D" w:rsidRDefault="0038479D" w:rsidP="0038479D">
      <w:r>
        <w:t xml:space="preserve">Pool classes enable </w:t>
      </w:r>
      <w:r w:rsidR="003443E8">
        <w:t xml:space="preserve">observable elements – </w:t>
      </w:r>
      <w:r>
        <w:t>Events, Actions, Objects, and Properties</w:t>
      </w:r>
      <w:r w:rsidR="003443E8">
        <w:t xml:space="preserve"> – </w:t>
      </w:r>
      <w:r>
        <w:t xml:space="preserve">to be described </w:t>
      </w:r>
      <w:r w:rsidR="00047726">
        <w:t xml:space="preserve">in a space-efficient manner. </w:t>
      </w:r>
      <w:r w:rsidR="00687A9C">
        <w:t xml:space="preserve">Rather than defining identical observable elements multiple times within a set of defined Observables, observable elements are defined in </w:t>
      </w:r>
      <w:r w:rsidR="004232B1">
        <w:t>type-specific</w:t>
      </w:r>
      <w:r w:rsidR="00687A9C">
        <w:t xml:space="preserve"> pool</w:t>
      </w:r>
      <w:r w:rsidR="004232B1">
        <w:t>s</w:t>
      </w:r>
      <w:r w:rsidR="00687A9C">
        <w:t xml:space="preserve"> </w:t>
      </w:r>
      <w:r w:rsidR="004232B1">
        <w:t xml:space="preserve">(i.e., sets) </w:t>
      </w:r>
      <w:r w:rsidR="00687A9C">
        <w:t>and are then referenced by Ob</w:t>
      </w:r>
      <w:r w:rsidR="00047726">
        <w:t>servable structures</w:t>
      </w:r>
      <w:r w:rsidR="00687A9C">
        <w:t>.</w:t>
      </w:r>
      <w:r w:rsidR="00047726">
        <w:t xml:space="preserve"> </w:t>
      </w:r>
    </w:p>
    <w:p w14:paraId="68D25C69" w14:textId="693029FE" w:rsidR="00225A67" w:rsidRDefault="00225A67" w:rsidP="00B259AF">
      <w:pPr>
        <w:pStyle w:val="Heading3"/>
      </w:pPr>
      <w:bookmarkStart w:id="104" w:name="_Toc426119912"/>
      <w:r>
        <w:t>PoolsType Class</w:t>
      </w:r>
      <w:bookmarkEnd w:id="104"/>
    </w:p>
    <w:p w14:paraId="740FEAE6" w14:textId="650CEED0" w:rsidR="00875B56" w:rsidRDefault="00875B56" w:rsidP="00512A48">
      <w:pPr>
        <w:spacing w:after="240"/>
      </w:pPr>
      <w:r w:rsidRPr="003443E8">
        <w:t xml:space="preserve">The </w:t>
      </w:r>
      <w:r w:rsidRPr="003443E8">
        <w:rPr>
          <w:rFonts w:ascii="Courier New" w:hAnsi="Courier New" w:cs="Courier New"/>
        </w:rPr>
        <w:t>PoolsType</w:t>
      </w:r>
      <w:r w:rsidRPr="003443E8">
        <w:t xml:space="preserve"> </w:t>
      </w:r>
      <w:r w:rsidR="00DB61B1" w:rsidRPr="003443E8">
        <w:t>class</w:t>
      </w:r>
      <w:r w:rsidR="003443E8">
        <w:t xml:space="preserve"> captures one or more </w:t>
      </w:r>
      <w:r w:rsidR="004232B1">
        <w:t>pools, each of which contains one type of o</w:t>
      </w:r>
      <w:r w:rsidR="003443E8">
        <w:t>bservable element</w:t>
      </w:r>
      <w:r w:rsidRPr="003443E8">
        <w:t>.</w:t>
      </w:r>
    </w:p>
    <w:p w14:paraId="72AB41E3" w14:textId="550E5555" w:rsidR="0055464E" w:rsidRDefault="0055464E" w:rsidP="00512A48">
      <w:pPr>
        <w:spacing w:after="240"/>
      </w:pPr>
      <w:r w:rsidRPr="000068C2">
        <w:t xml:space="preserve">The properties of the </w:t>
      </w:r>
      <w:r w:rsidRPr="003443E8">
        <w:rPr>
          <w:rFonts w:ascii="Courier New" w:hAnsi="Courier New" w:cs="Courier New"/>
        </w:rPr>
        <w:t>PoolsType</w:t>
      </w:r>
      <w:r w:rsidRPr="003443E8">
        <w:t xml:space="preserve"> </w:t>
      </w:r>
      <w:r w:rsidRPr="000068C2">
        <w:t>class are given i</w:t>
      </w:r>
      <w:r w:rsidRPr="0055464E">
        <w:t xml:space="preserve">n </w:t>
      </w:r>
      <w:r w:rsidRPr="0055464E">
        <w:fldChar w:fldCharType="begin"/>
      </w:r>
      <w:r w:rsidRPr="0055464E">
        <w:instrText xml:space="preserve"> REF _Ref426061476 \h  \* MERGEFORMAT </w:instrText>
      </w:r>
      <w:r w:rsidRPr="0055464E">
        <w:fldChar w:fldCharType="separate"/>
      </w:r>
      <w:r w:rsidR="00457D06" w:rsidRPr="00457D06">
        <w:t xml:space="preserve">Table </w:t>
      </w:r>
      <w:r w:rsidR="00457D06" w:rsidRPr="00457D06">
        <w:rPr>
          <w:noProof/>
        </w:rPr>
        <w:t>3</w:t>
      </w:r>
      <w:r w:rsidR="00457D06" w:rsidRPr="00457D06">
        <w:rPr>
          <w:noProof/>
        </w:rPr>
        <w:noBreakHyphen/>
        <w:t>27</w:t>
      </w:r>
      <w:r w:rsidRPr="0055464E">
        <w:fldChar w:fldCharType="end"/>
      </w:r>
      <w:r w:rsidRPr="0055464E">
        <w:t>.</w:t>
      </w:r>
    </w:p>
    <w:p w14:paraId="21B35DE3" w14:textId="640BE643" w:rsidR="00875B56" w:rsidRDefault="00512A48" w:rsidP="00512A48">
      <w:pPr>
        <w:spacing w:after="120"/>
        <w:jc w:val="center"/>
      </w:pPr>
      <w:bookmarkStart w:id="105" w:name="_Ref426061476"/>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27</w:t>
      </w:r>
      <w:r w:rsidRPr="00512A48">
        <w:rPr>
          <w:b/>
        </w:rPr>
        <w:fldChar w:fldCharType="end"/>
      </w:r>
      <w:bookmarkEnd w:id="105"/>
      <w:r>
        <w:t xml:space="preserve">. </w:t>
      </w:r>
      <w:r w:rsidR="00875B56">
        <w:t xml:space="preserve">Properties of the </w:t>
      </w:r>
      <w:r w:rsidR="00875B56">
        <w:rPr>
          <w:rFonts w:ascii="Courier New" w:eastAsia="Courier New" w:hAnsi="Courier New" w:cs="Courier New"/>
        </w:rPr>
        <w:t>PoolsType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875B56" w14:paraId="105E9790" w14:textId="77777777" w:rsidTr="004205C4">
        <w:trPr>
          <w:jc w:val="center"/>
        </w:trPr>
        <w:tc>
          <w:tcPr>
            <w:tcW w:w="1998" w:type="dxa"/>
            <w:shd w:val="clear" w:color="auto" w:fill="BFBFBF"/>
            <w:tcMar>
              <w:top w:w="100" w:type="dxa"/>
              <w:left w:w="100" w:type="dxa"/>
              <w:bottom w:w="100" w:type="dxa"/>
              <w:right w:w="100" w:type="dxa"/>
            </w:tcMar>
            <w:vAlign w:val="center"/>
          </w:tcPr>
          <w:p w14:paraId="79258954" w14:textId="77777777" w:rsidR="00875B56" w:rsidRDefault="00875B56" w:rsidP="004205C4">
            <w:pPr>
              <w:rPr>
                <w:b/>
                <w:color w:val="000000"/>
              </w:rPr>
            </w:pPr>
            <w:r>
              <w:rPr>
                <w:b/>
                <w:color w:val="000000"/>
              </w:rPr>
              <w:t>Name</w:t>
            </w:r>
          </w:p>
        </w:tc>
        <w:tc>
          <w:tcPr>
            <w:tcW w:w="2250" w:type="dxa"/>
            <w:shd w:val="clear" w:color="auto" w:fill="BFBFBF"/>
            <w:tcMar>
              <w:top w:w="100" w:type="dxa"/>
              <w:left w:w="100" w:type="dxa"/>
              <w:bottom w:w="100" w:type="dxa"/>
              <w:right w:w="100" w:type="dxa"/>
            </w:tcMar>
            <w:vAlign w:val="center"/>
          </w:tcPr>
          <w:p w14:paraId="301260BD" w14:textId="77777777" w:rsidR="00875B56" w:rsidRPr="00512A48" w:rsidRDefault="00875B56" w:rsidP="004205C4">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C160B00" w14:textId="77777777" w:rsidR="00875B56" w:rsidRDefault="00875B56" w:rsidP="004205C4">
            <w:pPr>
              <w:rPr>
                <w:b/>
                <w:color w:val="000000"/>
              </w:rPr>
            </w:pPr>
            <w:r>
              <w:rPr>
                <w:b/>
                <w:color w:val="000000"/>
              </w:rPr>
              <w:t>Multiplicity</w:t>
            </w:r>
          </w:p>
        </w:tc>
        <w:tc>
          <w:tcPr>
            <w:tcW w:w="7488" w:type="dxa"/>
            <w:shd w:val="clear" w:color="auto" w:fill="BFBFBF"/>
            <w:tcMar>
              <w:top w:w="100" w:type="dxa"/>
              <w:left w:w="100" w:type="dxa"/>
              <w:bottom w:w="100" w:type="dxa"/>
              <w:right w:w="100" w:type="dxa"/>
            </w:tcMar>
            <w:vAlign w:val="center"/>
          </w:tcPr>
          <w:p w14:paraId="04B0DEC3" w14:textId="77777777" w:rsidR="00875B56" w:rsidRPr="00512A48" w:rsidRDefault="00875B56" w:rsidP="004205C4">
            <w:pPr>
              <w:rPr>
                <w:b/>
                <w:color w:val="000000"/>
              </w:rPr>
            </w:pPr>
            <w:r w:rsidRPr="00512A48">
              <w:rPr>
                <w:b/>
                <w:color w:val="000000"/>
              </w:rPr>
              <w:t>Description</w:t>
            </w:r>
          </w:p>
        </w:tc>
      </w:tr>
      <w:tr w:rsidR="00875B56" w14:paraId="48613172" w14:textId="77777777" w:rsidTr="004205C4">
        <w:trPr>
          <w:jc w:val="center"/>
        </w:trPr>
        <w:tc>
          <w:tcPr>
            <w:tcW w:w="1998" w:type="dxa"/>
            <w:shd w:val="clear" w:color="auto" w:fill="FFFFFF"/>
            <w:tcMar>
              <w:top w:w="100" w:type="dxa"/>
              <w:left w:w="100" w:type="dxa"/>
              <w:bottom w:w="100" w:type="dxa"/>
              <w:right w:w="100" w:type="dxa"/>
            </w:tcMar>
            <w:vAlign w:val="center"/>
          </w:tcPr>
          <w:p w14:paraId="17E9360C" w14:textId="77777777" w:rsidR="00875B56" w:rsidRDefault="00875B56" w:rsidP="004205C4">
            <w:pPr>
              <w:rPr>
                <w:b/>
              </w:rPr>
            </w:pPr>
            <w:r>
              <w:rPr>
                <w:b/>
              </w:rPr>
              <w:t>Event_Pool</w:t>
            </w:r>
          </w:p>
        </w:tc>
        <w:tc>
          <w:tcPr>
            <w:tcW w:w="2250" w:type="dxa"/>
            <w:shd w:val="clear" w:color="auto" w:fill="FFFFFF"/>
            <w:tcMar>
              <w:top w:w="100" w:type="dxa"/>
              <w:left w:w="100" w:type="dxa"/>
              <w:bottom w:w="100" w:type="dxa"/>
              <w:right w:w="100" w:type="dxa"/>
            </w:tcMar>
            <w:vAlign w:val="center"/>
          </w:tcPr>
          <w:p w14:paraId="68CB2FD1" w14:textId="77777777" w:rsidR="00875B56" w:rsidRDefault="00875B56" w:rsidP="004205C4">
            <w:pPr>
              <w:pStyle w:val="UMLTableType"/>
              <w:contextualSpacing w:val="0"/>
            </w:pPr>
            <w:r>
              <w:t>EventPoolType</w:t>
            </w:r>
          </w:p>
        </w:tc>
        <w:tc>
          <w:tcPr>
            <w:tcW w:w="1440" w:type="dxa"/>
            <w:shd w:val="clear" w:color="auto" w:fill="FFFFFF"/>
            <w:tcMar>
              <w:top w:w="100" w:type="dxa"/>
              <w:left w:w="100" w:type="dxa"/>
              <w:bottom w:w="100" w:type="dxa"/>
              <w:right w:w="100" w:type="dxa"/>
            </w:tcMar>
            <w:vAlign w:val="center"/>
          </w:tcPr>
          <w:p w14:paraId="55F64D60" w14:textId="77777777" w:rsidR="00875B56" w:rsidRPr="003443E8" w:rsidRDefault="00875B56" w:rsidP="004205C4">
            <w:pPr>
              <w:jc w:val="center"/>
            </w:pPr>
            <w:r w:rsidRPr="003443E8">
              <w:t>0..1</w:t>
            </w:r>
          </w:p>
        </w:tc>
        <w:tc>
          <w:tcPr>
            <w:tcW w:w="7488" w:type="dxa"/>
            <w:shd w:val="clear" w:color="auto" w:fill="FFFFFF"/>
            <w:tcMar>
              <w:top w:w="100" w:type="dxa"/>
              <w:left w:w="100" w:type="dxa"/>
              <w:bottom w:w="100" w:type="dxa"/>
              <w:right w:w="100" w:type="dxa"/>
            </w:tcMar>
            <w:vAlign w:val="center"/>
          </w:tcPr>
          <w:p w14:paraId="65033DA8" w14:textId="0FCD126E" w:rsidR="00875B56" w:rsidRPr="003443E8" w:rsidRDefault="00875B56" w:rsidP="004232B1">
            <w:pPr>
              <w:rPr>
                <w:sz w:val="22"/>
              </w:rPr>
            </w:pPr>
            <w:r w:rsidRPr="003443E8">
              <w:rPr>
                <w:sz w:val="22"/>
              </w:rPr>
              <w:t xml:space="preserve">The </w:t>
            </w:r>
            <w:r w:rsidRPr="003443E8">
              <w:rPr>
                <w:rFonts w:ascii="Courier New" w:hAnsi="Courier New" w:cs="Courier New"/>
                <w:sz w:val="22"/>
              </w:rPr>
              <w:t>Event_Pool</w:t>
            </w:r>
            <w:r w:rsidRPr="003443E8">
              <w:rPr>
                <w:sz w:val="22"/>
              </w:rPr>
              <w:t xml:space="preserve"> property</w:t>
            </w:r>
            <w:r w:rsidR="003443E8" w:rsidRPr="003443E8">
              <w:rPr>
                <w:sz w:val="22"/>
              </w:rPr>
              <w:t xml:space="preserve"> specifies a </w:t>
            </w:r>
            <w:r w:rsidR="004232B1">
              <w:rPr>
                <w:sz w:val="22"/>
              </w:rPr>
              <w:t>pool</w:t>
            </w:r>
            <w:r w:rsidR="003443E8" w:rsidRPr="003443E8">
              <w:rPr>
                <w:sz w:val="22"/>
              </w:rPr>
              <w:t xml:space="preserve"> of one or more Events</w:t>
            </w:r>
            <w:r w:rsidRPr="003443E8">
              <w:rPr>
                <w:sz w:val="22"/>
              </w:rPr>
              <w:t>.</w:t>
            </w:r>
          </w:p>
        </w:tc>
      </w:tr>
      <w:tr w:rsidR="00875B56" w14:paraId="5772877D" w14:textId="77777777" w:rsidTr="004205C4">
        <w:trPr>
          <w:jc w:val="center"/>
        </w:trPr>
        <w:tc>
          <w:tcPr>
            <w:tcW w:w="1998" w:type="dxa"/>
            <w:shd w:val="clear" w:color="auto" w:fill="FFFFFF"/>
            <w:tcMar>
              <w:top w:w="100" w:type="dxa"/>
              <w:left w:w="100" w:type="dxa"/>
              <w:bottom w:w="100" w:type="dxa"/>
              <w:right w:w="100" w:type="dxa"/>
            </w:tcMar>
            <w:vAlign w:val="center"/>
          </w:tcPr>
          <w:p w14:paraId="53B2ACF8" w14:textId="77777777" w:rsidR="00875B56" w:rsidRDefault="00875B56" w:rsidP="004205C4">
            <w:pPr>
              <w:rPr>
                <w:b/>
              </w:rPr>
            </w:pPr>
            <w:r>
              <w:rPr>
                <w:b/>
              </w:rPr>
              <w:t>Action_Pool</w:t>
            </w:r>
          </w:p>
        </w:tc>
        <w:tc>
          <w:tcPr>
            <w:tcW w:w="2250" w:type="dxa"/>
            <w:shd w:val="clear" w:color="auto" w:fill="FFFFFF"/>
            <w:tcMar>
              <w:top w:w="100" w:type="dxa"/>
              <w:left w:w="100" w:type="dxa"/>
              <w:bottom w:w="100" w:type="dxa"/>
              <w:right w:w="100" w:type="dxa"/>
            </w:tcMar>
            <w:vAlign w:val="center"/>
          </w:tcPr>
          <w:p w14:paraId="08A275AC" w14:textId="77777777" w:rsidR="00875B56" w:rsidRDefault="00875B56" w:rsidP="004205C4">
            <w:pPr>
              <w:pStyle w:val="UMLTableType"/>
              <w:contextualSpacing w:val="0"/>
            </w:pPr>
            <w:r>
              <w:t>ActionPoolType</w:t>
            </w:r>
          </w:p>
        </w:tc>
        <w:tc>
          <w:tcPr>
            <w:tcW w:w="1440" w:type="dxa"/>
            <w:shd w:val="clear" w:color="auto" w:fill="FFFFFF"/>
            <w:tcMar>
              <w:top w:w="100" w:type="dxa"/>
              <w:left w:w="100" w:type="dxa"/>
              <w:bottom w:w="100" w:type="dxa"/>
              <w:right w:w="100" w:type="dxa"/>
            </w:tcMar>
            <w:vAlign w:val="center"/>
          </w:tcPr>
          <w:p w14:paraId="5B88F736" w14:textId="77777777" w:rsidR="00875B56" w:rsidRPr="003443E8" w:rsidRDefault="00875B56" w:rsidP="004205C4">
            <w:pPr>
              <w:jc w:val="center"/>
            </w:pPr>
            <w:r w:rsidRPr="003443E8">
              <w:t>0..1</w:t>
            </w:r>
          </w:p>
        </w:tc>
        <w:tc>
          <w:tcPr>
            <w:tcW w:w="7488" w:type="dxa"/>
            <w:shd w:val="clear" w:color="auto" w:fill="FFFFFF"/>
            <w:tcMar>
              <w:top w:w="100" w:type="dxa"/>
              <w:left w:w="100" w:type="dxa"/>
              <w:bottom w:w="100" w:type="dxa"/>
              <w:right w:w="100" w:type="dxa"/>
            </w:tcMar>
            <w:vAlign w:val="center"/>
          </w:tcPr>
          <w:p w14:paraId="3080C782" w14:textId="080CD7B2" w:rsidR="00875B56" w:rsidRPr="003443E8" w:rsidRDefault="00875B56" w:rsidP="004232B1">
            <w:pPr>
              <w:rPr>
                <w:sz w:val="22"/>
              </w:rPr>
            </w:pPr>
            <w:r w:rsidRPr="003443E8">
              <w:rPr>
                <w:sz w:val="22"/>
              </w:rPr>
              <w:t xml:space="preserve">The </w:t>
            </w:r>
            <w:r w:rsidRPr="003443E8">
              <w:rPr>
                <w:rFonts w:ascii="Courier New" w:hAnsi="Courier New" w:cs="Courier New"/>
                <w:sz w:val="22"/>
              </w:rPr>
              <w:t>Action_Poo</w:t>
            </w:r>
            <w:r w:rsidRPr="003443E8">
              <w:rPr>
                <w:sz w:val="22"/>
              </w:rPr>
              <w:t xml:space="preserve">l property </w:t>
            </w:r>
            <w:r w:rsidR="003443E8" w:rsidRPr="003443E8">
              <w:rPr>
                <w:sz w:val="22"/>
              </w:rPr>
              <w:t xml:space="preserve">specifies a </w:t>
            </w:r>
            <w:r w:rsidR="004232B1">
              <w:rPr>
                <w:sz w:val="22"/>
              </w:rPr>
              <w:t>pool</w:t>
            </w:r>
            <w:r w:rsidR="003443E8" w:rsidRPr="003443E8">
              <w:rPr>
                <w:sz w:val="22"/>
              </w:rPr>
              <w:t xml:space="preserve"> of one or more Actions.</w:t>
            </w:r>
          </w:p>
        </w:tc>
      </w:tr>
      <w:tr w:rsidR="00875B56" w14:paraId="598EE76E" w14:textId="77777777" w:rsidTr="004205C4">
        <w:trPr>
          <w:jc w:val="center"/>
        </w:trPr>
        <w:tc>
          <w:tcPr>
            <w:tcW w:w="1998" w:type="dxa"/>
            <w:shd w:val="clear" w:color="auto" w:fill="FFFFFF"/>
            <w:tcMar>
              <w:top w:w="100" w:type="dxa"/>
              <w:left w:w="100" w:type="dxa"/>
              <w:bottom w:w="100" w:type="dxa"/>
              <w:right w:w="100" w:type="dxa"/>
            </w:tcMar>
            <w:vAlign w:val="center"/>
          </w:tcPr>
          <w:p w14:paraId="5FC4A844" w14:textId="77777777" w:rsidR="00875B56" w:rsidRDefault="00875B56" w:rsidP="004205C4">
            <w:pPr>
              <w:rPr>
                <w:b/>
              </w:rPr>
            </w:pPr>
            <w:r>
              <w:rPr>
                <w:b/>
              </w:rPr>
              <w:t>Object_Pool</w:t>
            </w:r>
          </w:p>
        </w:tc>
        <w:tc>
          <w:tcPr>
            <w:tcW w:w="2250" w:type="dxa"/>
            <w:shd w:val="clear" w:color="auto" w:fill="FFFFFF"/>
            <w:tcMar>
              <w:top w:w="100" w:type="dxa"/>
              <w:left w:w="100" w:type="dxa"/>
              <w:bottom w:w="100" w:type="dxa"/>
              <w:right w:w="100" w:type="dxa"/>
            </w:tcMar>
            <w:vAlign w:val="center"/>
          </w:tcPr>
          <w:p w14:paraId="16781B16" w14:textId="77777777" w:rsidR="00875B56" w:rsidRDefault="00875B56" w:rsidP="004205C4">
            <w:pPr>
              <w:pStyle w:val="UMLTableType"/>
              <w:contextualSpacing w:val="0"/>
            </w:pPr>
            <w:r>
              <w:t>ObjectPoolType</w:t>
            </w:r>
          </w:p>
        </w:tc>
        <w:tc>
          <w:tcPr>
            <w:tcW w:w="1440" w:type="dxa"/>
            <w:shd w:val="clear" w:color="auto" w:fill="FFFFFF"/>
            <w:tcMar>
              <w:top w:w="100" w:type="dxa"/>
              <w:left w:w="100" w:type="dxa"/>
              <w:bottom w:w="100" w:type="dxa"/>
              <w:right w:w="100" w:type="dxa"/>
            </w:tcMar>
            <w:vAlign w:val="center"/>
          </w:tcPr>
          <w:p w14:paraId="18B3E16D" w14:textId="77777777" w:rsidR="00875B56" w:rsidRDefault="00875B56" w:rsidP="004205C4">
            <w:pPr>
              <w:jc w:val="center"/>
            </w:pPr>
            <w:r>
              <w:t>0..1</w:t>
            </w:r>
          </w:p>
        </w:tc>
        <w:tc>
          <w:tcPr>
            <w:tcW w:w="7488" w:type="dxa"/>
            <w:shd w:val="clear" w:color="auto" w:fill="FFFFFF"/>
            <w:tcMar>
              <w:top w:w="100" w:type="dxa"/>
              <w:left w:w="100" w:type="dxa"/>
              <w:bottom w:w="100" w:type="dxa"/>
              <w:right w:w="100" w:type="dxa"/>
            </w:tcMar>
            <w:vAlign w:val="center"/>
          </w:tcPr>
          <w:p w14:paraId="47DBE28C" w14:textId="5A49B7BC" w:rsidR="00875B56" w:rsidRPr="004205C4" w:rsidRDefault="004232B1" w:rsidP="004232B1">
            <w:pPr>
              <w:rPr>
                <w:sz w:val="22"/>
                <w:highlight w:val="lightGray"/>
              </w:rPr>
            </w:pPr>
            <w:r w:rsidRPr="003443E8">
              <w:rPr>
                <w:sz w:val="22"/>
              </w:rPr>
              <w:t xml:space="preserve">The </w:t>
            </w:r>
            <w:r>
              <w:rPr>
                <w:rFonts w:ascii="Courier New" w:hAnsi="Courier New" w:cs="Courier New"/>
                <w:sz w:val="22"/>
              </w:rPr>
              <w:t>Object</w:t>
            </w:r>
            <w:r w:rsidRPr="003443E8">
              <w:rPr>
                <w:rFonts w:ascii="Courier New" w:hAnsi="Courier New" w:cs="Courier New"/>
                <w:sz w:val="22"/>
              </w:rPr>
              <w:t>_Poo</w:t>
            </w:r>
            <w:r w:rsidRPr="003443E8">
              <w:rPr>
                <w:sz w:val="22"/>
              </w:rPr>
              <w:t xml:space="preserve">l property specifies a </w:t>
            </w:r>
            <w:r>
              <w:rPr>
                <w:sz w:val="22"/>
              </w:rPr>
              <w:t>pool</w:t>
            </w:r>
            <w:r w:rsidRPr="003443E8">
              <w:rPr>
                <w:sz w:val="22"/>
              </w:rPr>
              <w:t xml:space="preserve"> of one or more </w:t>
            </w:r>
            <w:r>
              <w:rPr>
                <w:sz w:val="22"/>
              </w:rPr>
              <w:t>Objects.</w:t>
            </w:r>
          </w:p>
        </w:tc>
      </w:tr>
      <w:tr w:rsidR="00875B56" w14:paraId="7FE7EAA9" w14:textId="77777777" w:rsidTr="004205C4">
        <w:trPr>
          <w:jc w:val="center"/>
        </w:trPr>
        <w:tc>
          <w:tcPr>
            <w:tcW w:w="1998" w:type="dxa"/>
            <w:shd w:val="clear" w:color="auto" w:fill="FFFFFF"/>
            <w:tcMar>
              <w:top w:w="100" w:type="dxa"/>
              <w:left w:w="100" w:type="dxa"/>
              <w:bottom w:w="100" w:type="dxa"/>
              <w:right w:w="100" w:type="dxa"/>
            </w:tcMar>
            <w:vAlign w:val="center"/>
          </w:tcPr>
          <w:p w14:paraId="5A51473E" w14:textId="77777777" w:rsidR="00875B56" w:rsidRDefault="00875B56" w:rsidP="004205C4">
            <w:pPr>
              <w:rPr>
                <w:b/>
              </w:rPr>
            </w:pPr>
            <w:r>
              <w:rPr>
                <w:b/>
              </w:rPr>
              <w:t>Property_Pool</w:t>
            </w:r>
          </w:p>
        </w:tc>
        <w:tc>
          <w:tcPr>
            <w:tcW w:w="2250" w:type="dxa"/>
            <w:shd w:val="clear" w:color="auto" w:fill="FFFFFF"/>
            <w:tcMar>
              <w:top w:w="100" w:type="dxa"/>
              <w:left w:w="100" w:type="dxa"/>
              <w:bottom w:w="100" w:type="dxa"/>
              <w:right w:w="100" w:type="dxa"/>
            </w:tcMar>
            <w:vAlign w:val="center"/>
          </w:tcPr>
          <w:p w14:paraId="7B26FF05" w14:textId="77777777" w:rsidR="00875B56" w:rsidRDefault="00875B56" w:rsidP="004205C4">
            <w:pPr>
              <w:pStyle w:val="UMLTableType"/>
              <w:contextualSpacing w:val="0"/>
            </w:pPr>
            <w:r>
              <w:t>PropertyPoolType</w:t>
            </w:r>
          </w:p>
        </w:tc>
        <w:tc>
          <w:tcPr>
            <w:tcW w:w="1440" w:type="dxa"/>
            <w:shd w:val="clear" w:color="auto" w:fill="FFFFFF"/>
            <w:tcMar>
              <w:top w:w="100" w:type="dxa"/>
              <w:left w:w="100" w:type="dxa"/>
              <w:bottom w:w="100" w:type="dxa"/>
              <w:right w:w="100" w:type="dxa"/>
            </w:tcMar>
            <w:vAlign w:val="center"/>
          </w:tcPr>
          <w:p w14:paraId="2212596E" w14:textId="77777777" w:rsidR="00875B56" w:rsidRDefault="00875B56" w:rsidP="004205C4">
            <w:pPr>
              <w:jc w:val="center"/>
            </w:pPr>
            <w:r>
              <w:t>0..1</w:t>
            </w:r>
          </w:p>
        </w:tc>
        <w:tc>
          <w:tcPr>
            <w:tcW w:w="7488" w:type="dxa"/>
            <w:shd w:val="clear" w:color="auto" w:fill="FFFFFF"/>
            <w:tcMar>
              <w:top w:w="100" w:type="dxa"/>
              <w:left w:w="100" w:type="dxa"/>
              <w:bottom w:w="100" w:type="dxa"/>
              <w:right w:w="100" w:type="dxa"/>
            </w:tcMar>
            <w:vAlign w:val="center"/>
          </w:tcPr>
          <w:p w14:paraId="34FD991E" w14:textId="6BE3EA56" w:rsidR="00875B56" w:rsidRPr="004205C4" w:rsidRDefault="004232B1" w:rsidP="004232B1">
            <w:pPr>
              <w:rPr>
                <w:sz w:val="22"/>
                <w:highlight w:val="lightGray"/>
              </w:rPr>
            </w:pPr>
            <w:r w:rsidRPr="003443E8">
              <w:rPr>
                <w:sz w:val="22"/>
              </w:rPr>
              <w:t xml:space="preserve">The </w:t>
            </w:r>
            <w:r>
              <w:rPr>
                <w:rFonts w:ascii="Courier New" w:hAnsi="Courier New" w:cs="Courier New"/>
                <w:sz w:val="22"/>
              </w:rPr>
              <w:t>Property</w:t>
            </w:r>
            <w:r w:rsidRPr="003443E8">
              <w:rPr>
                <w:rFonts w:ascii="Courier New" w:hAnsi="Courier New" w:cs="Courier New"/>
                <w:sz w:val="22"/>
              </w:rPr>
              <w:t>_Poo</w:t>
            </w:r>
            <w:r w:rsidRPr="003443E8">
              <w:rPr>
                <w:sz w:val="22"/>
              </w:rPr>
              <w:t xml:space="preserve">l property specifies a </w:t>
            </w:r>
            <w:r>
              <w:rPr>
                <w:sz w:val="22"/>
              </w:rPr>
              <w:t>pool</w:t>
            </w:r>
            <w:r w:rsidRPr="003443E8">
              <w:rPr>
                <w:sz w:val="22"/>
              </w:rPr>
              <w:t xml:space="preserve"> of one or more </w:t>
            </w:r>
            <w:r>
              <w:rPr>
                <w:sz w:val="22"/>
              </w:rPr>
              <w:t>Properties.</w:t>
            </w:r>
          </w:p>
        </w:tc>
      </w:tr>
    </w:tbl>
    <w:p w14:paraId="1C7E969C" w14:textId="77777777" w:rsidR="007A10D0" w:rsidRDefault="007A10D0" w:rsidP="007A10D0">
      <w:pPr>
        <w:pStyle w:val="Heading3"/>
      </w:pPr>
      <w:bookmarkStart w:id="106" w:name="_Toc426119913"/>
      <w:r>
        <w:t>EventPoolType Class</w:t>
      </w:r>
      <w:bookmarkEnd w:id="106"/>
    </w:p>
    <w:p w14:paraId="3F64AB40" w14:textId="5A37003B" w:rsidR="007A10D0" w:rsidRDefault="007A10D0" w:rsidP="007A10D0">
      <w:pPr>
        <w:spacing w:after="240"/>
      </w:pPr>
      <w:r w:rsidRPr="004232B1">
        <w:t xml:space="preserve">The </w:t>
      </w:r>
      <w:r w:rsidRPr="004232B1">
        <w:rPr>
          <w:rFonts w:ascii="Courier New" w:hAnsi="Courier New" w:cs="Courier New"/>
        </w:rPr>
        <w:t>EventPoolType</w:t>
      </w:r>
      <w:r w:rsidRPr="004232B1">
        <w:t xml:space="preserve"> </w:t>
      </w:r>
      <w:r w:rsidR="004232B1" w:rsidRPr="004232B1">
        <w:t>class specifies a pool of one or more Events.</w:t>
      </w:r>
    </w:p>
    <w:p w14:paraId="290DD497" w14:textId="4191C434" w:rsidR="00001BEA" w:rsidRDefault="00001BEA" w:rsidP="007A10D0">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w:t>
      </w:r>
      <w:r w:rsidRPr="00001BEA">
        <w:t xml:space="preserve"> </w:t>
      </w:r>
      <w:r w:rsidRPr="00001BEA">
        <w:fldChar w:fldCharType="begin"/>
      </w:r>
      <w:r w:rsidRPr="00001BEA">
        <w:instrText xml:space="preserve"> REF _Ref426117204 \h </w:instrText>
      </w:r>
      <w:r w:rsidRPr="00001BEA">
        <w:instrText xml:space="preserve">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28</w:t>
      </w:r>
      <w:r w:rsidRPr="00001BEA">
        <w:fldChar w:fldCharType="end"/>
      </w:r>
      <w:r w:rsidRPr="00001BEA">
        <w:t>.</w:t>
      </w:r>
    </w:p>
    <w:p w14:paraId="140A9929" w14:textId="77777777" w:rsidR="007A10D0" w:rsidRDefault="007A10D0" w:rsidP="000E7687">
      <w:pPr>
        <w:keepNext/>
        <w:keepLines/>
        <w:spacing w:after="120"/>
        <w:jc w:val="center"/>
      </w:pPr>
      <w:bookmarkStart w:id="107" w:name="_Ref426117204"/>
      <w:r w:rsidRPr="00512A48">
        <w:rPr>
          <w:b/>
        </w:rPr>
        <w:lastRenderedPageBreak/>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28</w:t>
      </w:r>
      <w:r w:rsidRPr="00512A48">
        <w:rPr>
          <w:b/>
        </w:rPr>
        <w:fldChar w:fldCharType="end"/>
      </w:r>
      <w:bookmarkEnd w:id="107"/>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7A10D0" w14:paraId="087B91A2" w14:textId="77777777" w:rsidTr="002E7AE7">
        <w:trPr>
          <w:jc w:val="center"/>
        </w:trPr>
        <w:tc>
          <w:tcPr>
            <w:tcW w:w="1638" w:type="dxa"/>
            <w:shd w:val="clear" w:color="auto" w:fill="BFBFBF"/>
            <w:tcMar>
              <w:top w:w="100" w:type="dxa"/>
              <w:left w:w="100" w:type="dxa"/>
              <w:bottom w:w="100" w:type="dxa"/>
              <w:right w:w="100" w:type="dxa"/>
            </w:tcMar>
          </w:tcPr>
          <w:p w14:paraId="75A26460" w14:textId="77777777" w:rsidR="007A10D0" w:rsidRDefault="007A10D0" w:rsidP="000E7687">
            <w:pPr>
              <w:keepNext/>
              <w:keepLines/>
              <w:rPr>
                <w:b/>
                <w:color w:val="000000"/>
              </w:rPr>
            </w:pPr>
            <w:r>
              <w:rPr>
                <w:b/>
                <w:color w:val="000000"/>
              </w:rPr>
              <w:t>Name</w:t>
            </w:r>
          </w:p>
        </w:tc>
        <w:tc>
          <w:tcPr>
            <w:tcW w:w="1530" w:type="dxa"/>
            <w:shd w:val="clear" w:color="auto" w:fill="BFBFBF"/>
            <w:tcMar>
              <w:top w:w="100" w:type="dxa"/>
              <w:left w:w="100" w:type="dxa"/>
              <w:bottom w:w="100" w:type="dxa"/>
              <w:right w:w="100" w:type="dxa"/>
            </w:tcMar>
          </w:tcPr>
          <w:p w14:paraId="71F1B6B3" w14:textId="77777777" w:rsidR="007A10D0" w:rsidRPr="00512A48" w:rsidRDefault="007A10D0" w:rsidP="000E7687">
            <w:pPr>
              <w:pStyle w:val="UMLTableType"/>
              <w:keepNext/>
              <w:keepLines/>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tcPr>
          <w:p w14:paraId="60FAECBB" w14:textId="77777777" w:rsidR="007A10D0" w:rsidRDefault="007A10D0" w:rsidP="000E7687">
            <w:pPr>
              <w:keepNext/>
              <w:keepLines/>
              <w:jc w:val="center"/>
              <w:rPr>
                <w:b/>
                <w:color w:val="000000"/>
              </w:rPr>
            </w:pPr>
            <w:r>
              <w:rPr>
                <w:b/>
                <w:color w:val="000000"/>
              </w:rPr>
              <w:t>Multiplicity</w:t>
            </w:r>
          </w:p>
        </w:tc>
        <w:tc>
          <w:tcPr>
            <w:tcW w:w="8568" w:type="dxa"/>
            <w:shd w:val="clear" w:color="auto" w:fill="BFBFBF"/>
            <w:tcMar>
              <w:top w:w="100" w:type="dxa"/>
              <w:left w:w="100" w:type="dxa"/>
              <w:bottom w:w="100" w:type="dxa"/>
              <w:right w:w="100" w:type="dxa"/>
            </w:tcMar>
          </w:tcPr>
          <w:p w14:paraId="1558BDF1" w14:textId="77777777" w:rsidR="007A10D0" w:rsidRPr="00512A48" w:rsidRDefault="007A10D0" w:rsidP="000E7687">
            <w:pPr>
              <w:keepNext/>
              <w:keepLines/>
              <w:rPr>
                <w:b/>
                <w:color w:val="000000"/>
              </w:rPr>
            </w:pPr>
            <w:r w:rsidRPr="00512A48">
              <w:rPr>
                <w:b/>
                <w:color w:val="000000"/>
              </w:rPr>
              <w:t>Description</w:t>
            </w:r>
          </w:p>
        </w:tc>
      </w:tr>
      <w:tr w:rsidR="007A10D0" w14:paraId="32DF652A" w14:textId="77777777" w:rsidTr="002E7AE7">
        <w:trPr>
          <w:jc w:val="center"/>
        </w:trPr>
        <w:tc>
          <w:tcPr>
            <w:tcW w:w="1638" w:type="dxa"/>
            <w:shd w:val="clear" w:color="auto" w:fill="FFFFFF"/>
            <w:tcMar>
              <w:top w:w="100" w:type="dxa"/>
              <w:left w:w="100" w:type="dxa"/>
              <w:bottom w:w="100" w:type="dxa"/>
              <w:right w:w="100" w:type="dxa"/>
            </w:tcMar>
          </w:tcPr>
          <w:p w14:paraId="078EA77B" w14:textId="77777777" w:rsidR="007A10D0" w:rsidRDefault="007A10D0" w:rsidP="000E7687">
            <w:pPr>
              <w:keepNext/>
              <w:keepLines/>
              <w:rPr>
                <w:b/>
              </w:rPr>
            </w:pPr>
            <w:r>
              <w:rPr>
                <w:b/>
              </w:rPr>
              <w:t>Event</w:t>
            </w:r>
          </w:p>
        </w:tc>
        <w:tc>
          <w:tcPr>
            <w:tcW w:w="1530" w:type="dxa"/>
            <w:shd w:val="clear" w:color="auto" w:fill="FFFFFF"/>
            <w:tcMar>
              <w:top w:w="100" w:type="dxa"/>
              <w:left w:w="100" w:type="dxa"/>
              <w:bottom w:w="100" w:type="dxa"/>
              <w:right w:w="100" w:type="dxa"/>
            </w:tcMar>
          </w:tcPr>
          <w:p w14:paraId="06BBD2EF" w14:textId="77777777" w:rsidR="007A10D0" w:rsidRDefault="007A10D0" w:rsidP="000E7687">
            <w:pPr>
              <w:pStyle w:val="UMLTableType"/>
              <w:keepNext/>
              <w:keepLines/>
              <w:contextualSpacing w:val="0"/>
            </w:pPr>
            <w:r>
              <w:t>EventType</w:t>
            </w:r>
          </w:p>
        </w:tc>
        <w:tc>
          <w:tcPr>
            <w:tcW w:w="1440" w:type="dxa"/>
            <w:shd w:val="clear" w:color="auto" w:fill="FFFFFF"/>
            <w:tcMar>
              <w:top w:w="100" w:type="dxa"/>
              <w:left w:w="100" w:type="dxa"/>
              <w:bottom w:w="100" w:type="dxa"/>
              <w:right w:w="100" w:type="dxa"/>
            </w:tcMar>
          </w:tcPr>
          <w:p w14:paraId="6E97C59B" w14:textId="77777777" w:rsidR="007A10D0" w:rsidRDefault="007A10D0" w:rsidP="000E7687">
            <w:pPr>
              <w:keepNext/>
              <w:keepLines/>
              <w:jc w:val="center"/>
            </w:pPr>
            <w:r>
              <w:t>1..*</w:t>
            </w:r>
          </w:p>
        </w:tc>
        <w:tc>
          <w:tcPr>
            <w:tcW w:w="8568" w:type="dxa"/>
            <w:shd w:val="clear" w:color="auto" w:fill="FFFFFF"/>
            <w:tcMar>
              <w:top w:w="100" w:type="dxa"/>
              <w:left w:w="100" w:type="dxa"/>
              <w:bottom w:w="100" w:type="dxa"/>
              <w:right w:w="100" w:type="dxa"/>
            </w:tcMar>
          </w:tcPr>
          <w:p w14:paraId="4F84C0A5" w14:textId="44CB6AE8" w:rsidR="007A10D0" w:rsidRDefault="007A10D0" w:rsidP="000E7687">
            <w:pPr>
              <w:keepNext/>
              <w:keepLines/>
              <w:rPr>
                <w:sz w:val="22"/>
              </w:rPr>
            </w:pPr>
            <w:r w:rsidRPr="000068C2">
              <w:rPr>
                <w:sz w:val="22"/>
              </w:rPr>
              <w:t xml:space="preserve">The </w:t>
            </w:r>
            <w:r w:rsidRPr="000068C2">
              <w:rPr>
                <w:rFonts w:ascii="Courier New" w:hAnsi="Courier New" w:cs="Courier New"/>
                <w:sz w:val="22"/>
              </w:rPr>
              <w:t>Event</w:t>
            </w:r>
            <w:r w:rsidRPr="000068C2">
              <w:rPr>
                <w:sz w:val="22"/>
              </w:rPr>
              <w:t xml:space="preserve"> property </w:t>
            </w:r>
            <w:r w:rsidR="00BF7468" w:rsidRPr="000068C2">
              <w:rPr>
                <w:sz w:val="22"/>
              </w:rPr>
              <w:t>characterizes</w:t>
            </w:r>
            <w:r w:rsidRPr="000068C2">
              <w:rPr>
                <w:sz w:val="22"/>
              </w:rPr>
              <w:t xml:space="preserve"> a cyber observable </w:t>
            </w:r>
            <w:r w:rsidR="00BF7468" w:rsidRPr="000068C2">
              <w:rPr>
                <w:sz w:val="22"/>
              </w:rPr>
              <w:t>E</w:t>
            </w:r>
            <w:r w:rsidRPr="000068C2">
              <w:rPr>
                <w:sz w:val="22"/>
              </w:rPr>
              <w:t>vent.</w:t>
            </w:r>
          </w:p>
        </w:tc>
      </w:tr>
    </w:tbl>
    <w:p w14:paraId="4A83DFEF" w14:textId="77777777" w:rsidR="00875B56" w:rsidRDefault="00875B56" w:rsidP="00B259AF">
      <w:pPr>
        <w:pStyle w:val="Heading3"/>
      </w:pPr>
      <w:bookmarkStart w:id="108" w:name="_Toc426119914"/>
      <w:r>
        <w:t>ActionPoolType Class</w:t>
      </w:r>
      <w:bookmarkEnd w:id="108"/>
    </w:p>
    <w:p w14:paraId="4032AD70" w14:textId="4AC3526E" w:rsidR="00875B56" w:rsidRDefault="004232B1" w:rsidP="00512A48">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63279D7B" w14:textId="08E2D139" w:rsidR="00001BEA" w:rsidRDefault="00001BEA" w:rsidP="00512A48">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001BEA">
        <w:fldChar w:fldCharType="begin"/>
      </w:r>
      <w:r w:rsidRPr="00001BEA">
        <w:instrText xml:space="preserve"> REF _Ref426117212 \h </w:instrText>
      </w:r>
      <w:r w:rsidRPr="00001BEA">
        <w:instrText xml:space="preserve">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29</w:t>
      </w:r>
      <w:r w:rsidRPr="00001BEA">
        <w:fldChar w:fldCharType="end"/>
      </w:r>
      <w:r w:rsidRPr="00001BEA">
        <w:t>.</w:t>
      </w:r>
    </w:p>
    <w:p w14:paraId="733484D1" w14:textId="0108BED9" w:rsidR="00875B56" w:rsidRDefault="00512A48" w:rsidP="00512A48">
      <w:pPr>
        <w:spacing w:after="120"/>
        <w:jc w:val="center"/>
      </w:pPr>
      <w:bookmarkStart w:id="109" w:name="_Ref426117212"/>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29</w:t>
      </w:r>
      <w:r w:rsidRPr="00512A48">
        <w:rPr>
          <w:b/>
        </w:rPr>
        <w:fldChar w:fldCharType="end"/>
      </w:r>
      <w:bookmarkEnd w:id="109"/>
      <w:r>
        <w:t xml:space="preserve">. </w:t>
      </w:r>
      <w:r w:rsidR="00875B56">
        <w:t xml:space="preserve">Properties of the </w:t>
      </w:r>
      <w:r w:rsidR="00875B56">
        <w:rPr>
          <w:rFonts w:ascii="Courier New" w:eastAsia="Courier New" w:hAnsi="Courier New" w:cs="Courier New"/>
        </w:rPr>
        <w:t>ActionPoolType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875B56" w14:paraId="648C7DCA" w14:textId="77777777" w:rsidTr="00512A48">
        <w:trPr>
          <w:jc w:val="center"/>
        </w:trPr>
        <w:tc>
          <w:tcPr>
            <w:tcW w:w="1818" w:type="dxa"/>
            <w:shd w:val="clear" w:color="auto" w:fill="BFBFBF"/>
            <w:tcMar>
              <w:top w:w="100" w:type="dxa"/>
              <w:left w:w="100" w:type="dxa"/>
              <w:bottom w:w="100" w:type="dxa"/>
              <w:right w:w="100" w:type="dxa"/>
            </w:tcMar>
          </w:tcPr>
          <w:p w14:paraId="40D82BAE" w14:textId="77777777" w:rsidR="00875B56" w:rsidRDefault="00875B56" w:rsidP="00AA05D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40107F76"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53F6B61F" w14:textId="77777777" w:rsidR="00875B56" w:rsidRDefault="00875B56" w:rsidP="00AA05DD">
            <w:pPr>
              <w:jc w:val="center"/>
              <w:rPr>
                <w:b/>
                <w:color w:val="000000"/>
              </w:rPr>
            </w:pPr>
            <w:r>
              <w:rPr>
                <w:b/>
                <w:color w:val="000000"/>
              </w:rPr>
              <w:t>Multiplicity</w:t>
            </w:r>
          </w:p>
        </w:tc>
        <w:tc>
          <w:tcPr>
            <w:tcW w:w="7938" w:type="dxa"/>
            <w:shd w:val="clear" w:color="auto" w:fill="BFBFBF"/>
            <w:tcMar>
              <w:top w:w="100" w:type="dxa"/>
              <w:left w:w="100" w:type="dxa"/>
              <w:bottom w:w="100" w:type="dxa"/>
              <w:right w:w="100" w:type="dxa"/>
            </w:tcMar>
          </w:tcPr>
          <w:p w14:paraId="3AB59E73" w14:textId="77777777" w:rsidR="00875B56" w:rsidRPr="00512A48" w:rsidRDefault="00875B56" w:rsidP="00AA05DD">
            <w:pPr>
              <w:rPr>
                <w:b/>
                <w:color w:val="000000"/>
              </w:rPr>
            </w:pPr>
            <w:r w:rsidRPr="00512A48">
              <w:rPr>
                <w:b/>
                <w:color w:val="000000"/>
              </w:rPr>
              <w:t>Description</w:t>
            </w:r>
          </w:p>
        </w:tc>
      </w:tr>
      <w:tr w:rsidR="00875B56" w14:paraId="51B8D658" w14:textId="77777777" w:rsidTr="00512A48">
        <w:trPr>
          <w:jc w:val="center"/>
        </w:trPr>
        <w:tc>
          <w:tcPr>
            <w:tcW w:w="1818" w:type="dxa"/>
            <w:shd w:val="clear" w:color="auto" w:fill="FFFFFF"/>
            <w:tcMar>
              <w:top w:w="100" w:type="dxa"/>
              <w:left w:w="100" w:type="dxa"/>
              <w:bottom w:w="100" w:type="dxa"/>
              <w:right w:w="100" w:type="dxa"/>
            </w:tcMar>
          </w:tcPr>
          <w:p w14:paraId="7CC28A51" w14:textId="77777777" w:rsidR="00875B56" w:rsidRDefault="00875B56" w:rsidP="00AA05DD">
            <w:pPr>
              <w:rPr>
                <w:b/>
              </w:rPr>
            </w:pPr>
            <w:r>
              <w:rPr>
                <w:b/>
              </w:rPr>
              <w:t>Action</w:t>
            </w:r>
          </w:p>
        </w:tc>
        <w:tc>
          <w:tcPr>
            <w:tcW w:w="1890" w:type="dxa"/>
            <w:shd w:val="clear" w:color="auto" w:fill="FFFFFF"/>
            <w:tcMar>
              <w:top w:w="100" w:type="dxa"/>
              <w:left w:w="100" w:type="dxa"/>
              <w:bottom w:w="100" w:type="dxa"/>
              <w:right w:w="100" w:type="dxa"/>
            </w:tcMar>
          </w:tcPr>
          <w:p w14:paraId="4E4140C2" w14:textId="77777777" w:rsidR="00875B56" w:rsidRDefault="00875B56" w:rsidP="00AA05DD">
            <w:pPr>
              <w:pStyle w:val="UMLTableType"/>
              <w:contextualSpacing w:val="0"/>
            </w:pPr>
            <w:r>
              <w:t>ActionType</w:t>
            </w:r>
          </w:p>
        </w:tc>
        <w:tc>
          <w:tcPr>
            <w:tcW w:w="1530" w:type="dxa"/>
            <w:shd w:val="clear" w:color="auto" w:fill="FFFFFF"/>
            <w:tcMar>
              <w:top w:w="100" w:type="dxa"/>
              <w:left w:w="100" w:type="dxa"/>
              <w:bottom w:w="100" w:type="dxa"/>
              <w:right w:w="100" w:type="dxa"/>
            </w:tcMar>
          </w:tcPr>
          <w:p w14:paraId="385E2BB8" w14:textId="77777777" w:rsidR="00875B56" w:rsidRDefault="00875B56" w:rsidP="00AA05DD">
            <w:pPr>
              <w:jc w:val="center"/>
            </w:pPr>
            <w:r>
              <w:t>1..*</w:t>
            </w:r>
          </w:p>
        </w:tc>
        <w:tc>
          <w:tcPr>
            <w:tcW w:w="7938" w:type="dxa"/>
            <w:shd w:val="clear" w:color="auto" w:fill="FFFFFF"/>
            <w:tcMar>
              <w:top w:w="100" w:type="dxa"/>
              <w:left w:w="100" w:type="dxa"/>
              <w:bottom w:w="100" w:type="dxa"/>
              <w:right w:w="100" w:type="dxa"/>
            </w:tcMar>
          </w:tcPr>
          <w:p w14:paraId="0FBFF223" w14:textId="1D6C4718" w:rsidR="00875B56" w:rsidRDefault="00875B56" w:rsidP="00BF7468">
            <w:pPr>
              <w:rPr>
                <w:sz w:val="22"/>
              </w:rPr>
            </w:pPr>
            <w:r w:rsidRPr="000068C2">
              <w:rPr>
                <w:sz w:val="22"/>
              </w:rPr>
              <w:t xml:space="preserve">The </w:t>
            </w:r>
            <w:r w:rsidRPr="000068C2">
              <w:rPr>
                <w:rFonts w:ascii="Courier New" w:hAnsi="Courier New" w:cs="Courier New"/>
                <w:sz w:val="22"/>
              </w:rPr>
              <w:t>Action</w:t>
            </w:r>
            <w:r w:rsidRPr="000068C2">
              <w:rPr>
                <w:sz w:val="22"/>
              </w:rPr>
              <w:t xml:space="preserve"> property </w:t>
            </w:r>
            <w:r w:rsidR="00BF7468" w:rsidRPr="000068C2">
              <w:rPr>
                <w:sz w:val="22"/>
              </w:rPr>
              <w:t>characterizes a cyber observable A</w:t>
            </w:r>
            <w:r w:rsidRPr="000068C2">
              <w:rPr>
                <w:sz w:val="22"/>
              </w:rPr>
              <w:t>ction.</w:t>
            </w:r>
          </w:p>
        </w:tc>
      </w:tr>
    </w:tbl>
    <w:p w14:paraId="3B03DF90" w14:textId="77777777" w:rsidR="00875B56" w:rsidRDefault="00875B56" w:rsidP="00875B56"/>
    <w:p w14:paraId="3FB9D55C" w14:textId="77777777" w:rsidR="00875B56" w:rsidRDefault="00875B56" w:rsidP="00B259AF">
      <w:pPr>
        <w:pStyle w:val="Heading3"/>
      </w:pPr>
      <w:bookmarkStart w:id="110" w:name="_Toc426119915"/>
      <w:r>
        <w:t>ObjectPoolType Class</w:t>
      </w:r>
      <w:bookmarkEnd w:id="110"/>
    </w:p>
    <w:p w14:paraId="573AF918" w14:textId="2B51601F" w:rsidR="00875B56" w:rsidRDefault="004232B1" w:rsidP="00512A48">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52D966E3" w14:textId="58C79BE7" w:rsidR="00001BEA" w:rsidRDefault="00001BEA" w:rsidP="00512A48">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001BEA">
        <w:fldChar w:fldCharType="begin"/>
      </w:r>
      <w:r w:rsidRPr="00001BEA">
        <w:instrText xml:space="preserve"> REF _Ref426117219 \h </w:instrText>
      </w:r>
      <w:r w:rsidRPr="00001BEA">
        <w:instrText xml:space="preserve">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30</w:t>
      </w:r>
      <w:r w:rsidRPr="00001BEA">
        <w:fldChar w:fldCharType="end"/>
      </w:r>
      <w:r w:rsidRPr="00001BEA">
        <w:t>.</w:t>
      </w:r>
    </w:p>
    <w:p w14:paraId="0C730349" w14:textId="4510A266" w:rsidR="00875B56" w:rsidRDefault="00512A48" w:rsidP="00512A48">
      <w:pPr>
        <w:spacing w:after="120"/>
        <w:jc w:val="center"/>
      </w:pPr>
      <w:bookmarkStart w:id="111" w:name="_Ref426117219"/>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30</w:t>
      </w:r>
      <w:r w:rsidRPr="00512A48">
        <w:rPr>
          <w:b/>
        </w:rPr>
        <w:fldChar w:fldCharType="end"/>
      </w:r>
      <w:bookmarkEnd w:id="111"/>
      <w:r>
        <w:t xml:space="preserve">. </w:t>
      </w:r>
      <w:r w:rsidR="00875B56">
        <w:t xml:space="preserve">Properties of the </w:t>
      </w:r>
      <w:r w:rsidR="00875B56">
        <w:rPr>
          <w:rFonts w:ascii="Courier New" w:eastAsia="Courier New" w:hAnsi="Courier New" w:cs="Courier New"/>
        </w:rPr>
        <w:t>ObjectPoolType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875B56" w14:paraId="1BC80BC7" w14:textId="77777777" w:rsidTr="00512A48">
        <w:trPr>
          <w:jc w:val="center"/>
        </w:trPr>
        <w:tc>
          <w:tcPr>
            <w:tcW w:w="1458" w:type="dxa"/>
            <w:shd w:val="clear" w:color="auto" w:fill="BFBFBF"/>
            <w:tcMar>
              <w:top w:w="100" w:type="dxa"/>
              <w:left w:w="100" w:type="dxa"/>
              <w:bottom w:w="100" w:type="dxa"/>
              <w:right w:w="100" w:type="dxa"/>
            </w:tcMar>
          </w:tcPr>
          <w:p w14:paraId="3351BAC6" w14:textId="77777777" w:rsidR="00875B56" w:rsidRDefault="00875B56" w:rsidP="00AA05DD">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6176FAB2"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2C7C646B" w14:textId="77777777" w:rsidR="00875B56" w:rsidRDefault="00875B56" w:rsidP="00AA05DD">
            <w:pPr>
              <w:jc w:val="center"/>
              <w:rPr>
                <w:b/>
                <w:color w:val="000000"/>
              </w:rPr>
            </w:pPr>
            <w:r>
              <w:rPr>
                <w:b/>
                <w:color w:val="000000"/>
              </w:rPr>
              <w:t>Multiplicity</w:t>
            </w:r>
          </w:p>
        </w:tc>
        <w:tc>
          <w:tcPr>
            <w:tcW w:w="8658" w:type="dxa"/>
            <w:shd w:val="clear" w:color="auto" w:fill="BFBFBF"/>
            <w:tcMar>
              <w:top w:w="100" w:type="dxa"/>
              <w:left w:w="100" w:type="dxa"/>
              <w:bottom w:w="100" w:type="dxa"/>
              <w:right w:w="100" w:type="dxa"/>
            </w:tcMar>
          </w:tcPr>
          <w:p w14:paraId="3B2529F9" w14:textId="77777777" w:rsidR="00875B56" w:rsidRPr="00512A48" w:rsidRDefault="00875B56" w:rsidP="00AA05DD">
            <w:pPr>
              <w:rPr>
                <w:b/>
                <w:color w:val="000000"/>
              </w:rPr>
            </w:pPr>
            <w:r w:rsidRPr="00512A48">
              <w:rPr>
                <w:b/>
                <w:color w:val="000000"/>
              </w:rPr>
              <w:t>Description</w:t>
            </w:r>
          </w:p>
        </w:tc>
      </w:tr>
      <w:tr w:rsidR="00875B56" w14:paraId="67B285A1" w14:textId="77777777" w:rsidTr="00512A48">
        <w:trPr>
          <w:jc w:val="center"/>
        </w:trPr>
        <w:tc>
          <w:tcPr>
            <w:tcW w:w="1458" w:type="dxa"/>
            <w:shd w:val="clear" w:color="auto" w:fill="FFFFFF"/>
            <w:tcMar>
              <w:top w:w="100" w:type="dxa"/>
              <w:left w:w="100" w:type="dxa"/>
              <w:bottom w:w="100" w:type="dxa"/>
              <w:right w:w="100" w:type="dxa"/>
            </w:tcMar>
          </w:tcPr>
          <w:p w14:paraId="64788E5C" w14:textId="77777777" w:rsidR="00875B56" w:rsidRDefault="00875B56" w:rsidP="00AA05DD">
            <w:pPr>
              <w:rPr>
                <w:b/>
              </w:rPr>
            </w:pPr>
            <w:r>
              <w:rPr>
                <w:b/>
              </w:rPr>
              <w:t>Object</w:t>
            </w:r>
          </w:p>
        </w:tc>
        <w:tc>
          <w:tcPr>
            <w:tcW w:w="1530" w:type="dxa"/>
            <w:shd w:val="clear" w:color="auto" w:fill="FFFFFF"/>
            <w:tcMar>
              <w:top w:w="100" w:type="dxa"/>
              <w:left w:w="100" w:type="dxa"/>
              <w:bottom w:w="100" w:type="dxa"/>
              <w:right w:w="100" w:type="dxa"/>
            </w:tcMar>
          </w:tcPr>
          <w:p w14:paraId="7FFA3AAE" w14:textId="77777777" w:rsidR="00875B56" w:rsidRDefault="00875B56" w:rsidP="00AA05DD">
            <w:pPr>
              <w:pStyle w:val="UMLTableType"/>
              <w:contextualSpacing w:val="0"/>
            </w:pPr>
            <w:r>
              <w:t>ObjectType</w:t>
            </w:r>
          </w:p>
        </w:tc>
        <w:tc>
          <w:tcPr>
            <w:tcW w:w="1530" w:type="dxa"/>
            <w:shd w:val="clear" w:color="auto" w:fill="FFFFFF"/>
            <w:tcMar>
              <w:top w:w="100" w:type="dxa"/>
              <w:left w:w="100" w:type="dxa"/>
              <w:bottom w:w="100" w:type="dxa"/>
              <w:right w:w="100" w:type="dxa"/>
            </w:tcMar>
          </w:tcPr>
          <w:p w14:paraId="3DAA2E8E" w14:textId="77777777" w:rsidR="00875B56" w:rsidRDefault="00875B56" w:rsidP="00AA05DD">
            <w:pPr>
              <w:jc w:val="center"/>
            </w:pPr>
            <w:r>
              <w:t>1..*</w:t>
            </w:r>
          </w:p>
        </w:tc>
        <w:tc>
          <w:tcPr>
            <w:tcW w:w="8658" w:type="dxa"/>
            <w:shd w:val="clear" w:color="auto" w:fill="FFFFFF"/>
            <w:tcMar>
              <w:top w:w="100" w:type="dxa"/>
              <w:left w:w="100" w:type="dxa"/>
              <w:bottom w:w="100" w:type="dxa"/>
              <w:right w:w="100" w:type="dxa"/>
            </w:tcMar>
          </w:tcPr>
          <w:p w14:paraId="44C8D57A" w14:textId="229DE832" w:rsidR="00875B56" w:rsidRDefault="00875B56" w:rsidP="00BF7468">
            <w:pPr>
              <w:rPr>
                <w:sz w:val="22"/>
              </w:rPr>
            </w:pPr>
            <w:r w:rsidRPr="000068C2">
              <w:rPr>
                <w:sz w:val="22"/>
              </w:rPr>
              <w:t xml:space="preserve">The </w:t>
            </w:r>
            <w:r w:rsidRPr="000068C2">
              <w:rPr>
                <w:rFonts w:ascii="Courier New" w:hAnsi="Courier New" w:cs="Courier New"/>
                <w:sz w:val="22"/>
              </w:rPr>
              <w:t>Object</w:t>
            </w:r>
            <w:r w:rsidRPr="000068C2">
              <w:rPr>
                <w:sz w:val="22"/>
              </w:rPr>
              <w:t xml:space="preserve"> property </w:t>
            </w:r>
            <w:r w:rsidR="00BF7468" w:rsidRPr="000068C2">
              <w:rPr>
                <w:sz w:val="22"/>
              </w:rPr>
              <w:t>characterizes a</w:t>
            </w:r>
            <w:r w:rsidRPr="000068C2">
              <w:rPr>
                <w:sz w:val="22"/>
              </w:rPr>
              <w:t xml:space="preserve"> cyber-relevant</w:t>
            </w:r>
            <w:r w:rsidR="00BF7468" w:rsidRPr="000068C2">
              <w:rPr>
                <w:sz w:val="22"/>
              </w:rPr>
              <w:t xml:space="preserve"> Object</w:t>
            </w:r>
            <w:r w:rsidRPr="000068C2">
              <w:rPr>
                <w:sz w:val="22"/>
              </w:rPr>
              <w:t>.</w:t>
            </w:r>
          </w:p>
        </w:tc>
      </w:tr>
    </w:tbl>
    <w:p w14:paraId="258F02C6" w14:textId="77777777" w:rsidR="00875B56" w:rsidRDefault="00875B56" w:rsidP="00B259AF">
      <w:pPr>
        <w:pStyle w:val="Heading3"/>
      </w:pPr>
      <w:bookmarkStart w:id="112" w:name="_Toc426119916"/>
      <w:r>
        <w:lastRenderedPageBreak/>
        <w:t>PropertyPoolType Class</w:t>
      </w:r>
      <w:bookmarkEnd w:id="112"/>
    </w:p>
    <w:p w14:paraId="7A6A3C3E" w14:textId="3F460285" w:rsidR="00875B56" w:rsidRDefault="004232B1" w:rsidP="00512A48">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25F7CE1A" w14:textId="3BC28130" w:rsidR="00001BEA" w:rsidRDefault="00001BEA" w:rsidP="00512A48">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001BEA">
        <w:fldChar w:fldCharType="begin"/>
      </w:r>
      <w:r w:rsidRPr="00001BEA">
        <w:instrText xml:space="preserve"> REF _Ref426117224 \h </w:instrText>
      </w:r>
      <w:r w:rsidRPr="00001BEA">
        <w:instrText xml:space="preserve"> \* MERGEFORMAT </w:instrText>
      </w:r>
      <w:r w:rsidRPr="00001BEA">
        <w:fldChar w:fldCharType="separate"/>
      </w:r>
      <w:r w:rsidR="00457D06" w:rsidRPr="00457D06">
        <w:t xml:space="preserve">Table </w:t>
      </w:r>
      <w:r w:rsidR="00457D06" w:rsidRPr="00457D06">
        <w:rPr>
          <w:noProof/>
        </w:rPr>
        <w:t>3</w:t>
      </w:r>
      <w:r w:rsidR="00457D06" w:rsidRPr="00457D06">
        <w:rPr>
          <w:noProof/>
        </w:rPr>
        <w:noBreakHyphen/>
        <w:t>31</w:t>
      </w:r>
      <w:r w:rsidRPr="00001BEA">
        <w:fldChar w:fldCharType="end"/>
      </w:r>
      <w:r w:rsidRPr="00001BEA">
        <w:t>.</w:t>
      </w:r>
    </w:p>
    <w:p w14:paraId="58962051" w14:textId="1E88B1BC" w:rsidR="00875B56" w:rsidRDefault="00512A48" w:rsidP="00512A48">
      <w:pPr>
        <w:spacing w:after="120"/>
        <w:jc w:val="center"/>
      </w:pPr>
      <w:bookmarkStart w:id="113" w:name="_Ref426117224"/>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31</w:t>
      </w:r>
      <w:r w:rsidRPr="00512A48">
        <w:rPr>
          <w:b/>
        </w:rPr>
        <w:fldChar w:fldCharType="end"/>
      </w:r>
      <w:bookmarkEnd w:id="113"/>
      <w:r>
        <w:t xml:space="preserve">. </w:t>
      </w:r>
      <w:r w:rsidR="00875B56">
        <w:t xml:space="preserve">Properties of the </w:t>
      </w:r>
      <w:r w:rsidR="00875B56">
        <w:rPr>
          <w:rFonts w:ascii="Courier New" w:eastAsia="Courier New" w:hAnsi="Courier New" w:cs="Courier New"/>
        </w:rPr>
        <w:t>PropertyPoolType</w:t>
      </w:r>
      <w:r w:rsidR="00875B56">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875B56" w14:paraId="7F30C276" w14:textId="77777777" w:rsidTr="00512A48">
        <w:trPr>
          <w:jc w:val="center"/>
        </w:trPr>
        <w:tc>
          <w:tcPr>
            <w:tcW w:w="1368" w:type="dxa"/>
            <w:shd w:val="clear" w:color="auto" w:fill="BFBFBF"/>
            <w:tcMar>
              <w:top w:w="100" w:type="dxa"/>
              <w:left w:w="100" w:type="dxa"/>
              <w:bottom w:w="100" w:type="dxa"/>
              <w:right w:w="100" w:type="dxa"/>
            </w:tcMar>
          </w:tcPr>
          <w:p w14:paraId="12629EC4" w14:textId="77777777" w:rsidR="00875B56" w:rsidRDefault="00875B56" w:rsidP="00AA05DD">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C7188C9" w14:textId="77777777" w:rsidR="00875B56" w:rsidRPr="00512A48" w:rsidRDefault="00875B56" w:rsidP="00AA05DD">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tcPr>
          <w:p w14:paraId="5A998114" w14:textId="77777777" w:rsidR="00875B56" w:rsidRDefault="00875B56" w:rsidP="00AA05DD">
            <w:pPr>
              <w:jc w:val="center"/>
              <w:rPr>
                <w:b/>
                <w:color w:val="000000"/>
              </w:rPr>
            </w:pPr>
            <w:r>
              <w:rPr>
                <w:b/>
                <w:color w:val="000000"/>
              </w:rPr>
              <w:t>Multiplicity</w:t>
            </w:r>
          </w:p>
        </w:tc>
        <w:tc>
          <w:tcPr>
            <w:tcW w:w="6948" w:type="dxa"/>
            <w:shd w:val="clear" w:color="auto" w:fill="BFBFBF"/>
            <w:tcMar>
              <w:top w:w="100" w:type="dxa"/>
              <w:left w:w="100" w:type="dxa"/>
              <w:bottom w:w="100" w:type="dxa"/>
              <w:right w:w="100" w:type="dxa"/>
            </w:tcMar>
          </w:tcPr>
          <w:p w14:paraId="4DF9B20F" w14:textId="77777777" w:rsidR="00875B56" w:rsidRPr="00512A48" w:rsidRDefault="00875B56" w:rsidP="00AA05DD">
            <w:pPr>
              <w:rPr>
                <w:b/>
                <w:color w:val="000000"/>
              </w:rPr>
            </w:pPr>
            <w:r w:rsidRPr="00512A48">
              <w:rPr>
                <w:b/>
                <w:color w:val="000000"/>
              </w:rPr>
              <w:t>Description</w:t>
            </w:r>
          </w:p>
        </w:tc>
      </w:tr>
      <w:tr w:rsidR="00875B56" w14:paraId="5A1E88BE" w14:textId="77777777" w:rsidTr="00512A48">
        <w:trPr>
          <w:jc w:val="center"/>
        </w:trPr>
        <w:tc>
          <w:tcPr>
            <w:tcW w:w="1368" w:type="dxa"/>
            <w:shd w:val="clear" w:color="auto" w:fill="FFFFFF"/>
            <w:tcMar>
              <w:top w:w="100" w:type="dxa"/>
              <w:left w:w="100" w:type="dxa"/>
              <w:bottom w:w="100" w:type="dxa"/>
              <w:right w:w="100" w:type="dxa"/>
            </w:tcMar>
          </w:tcPr>
          <w:p w14:paraId="0CA120FB" w14:textId="77777777" w:rsidR="00875B56" w:rsidRDefault="00875B56" w:rsidP="00AA05DD">
            <w:pPr>
              <w:rPr>
                <w:b/>
              </w:rPr>
            </w:pPr>
            <w:r>
              <w:rPr>
                <w:b/>
              </w:rPr>
              <w:t>Property</w:t>
            </w:r>
          </w:p>
        </w:tc>
        <w:tc>
          <w:tcPr>
            <w:tcW w:w="3330" w:type="dxa"/>
            <w:shd w:val="clear" w:color="auto" w:fill="FFFFFF"/>
            <w:tcMar>
              <w:top w:w="100" w:type="dxa"/>
              <w:left w:w="100" w:type="dxa"/>
              <w:bottom w:w="100" w:type="dxa"/>
              <w:right w:w="100" w:type="dxa"/>
            </w:tcMar>
          </w:tcPr>
          <w:p w14:paraId="1C7AF741" w14:textId="77777777" w:rsidR="00875B56" w:rsidRDefault="00875B56" w:rsidP="00AA05DD">
            <w:pPr>
              <w:pStyle w:val="UMLTableType"/>
              <w:contextualSpacing w:val="0"/>
            </w:pPr>
            <w:r>
              <w:t>cyboxCommon:PropertyType</w:t>
            </w:r>
          </w:p>
        </w:tc>
        <w:tc>
          <w:tcPr>
            <w:tcW w:w="1530" w:type="dxa"/>
            <w:shd w:val="clear" w:color="auto" w:fill="FFFFFF"/>
            <w:tcMar>
              <w:top w:w="100" w:type="dxa"/>
              <w:left w:w="100" w:type="dxa"/>
              <w:bottom w:w="100" w:type="dxa"/>
              <w:right w:w="100" w:type="dxa"/>
            </w:tcMar>
          </w:tcPr>
          <w:p w14:paraId="346C49B0" w14:textId="77777777" w:rsidR="00875B56" w:rsidRDefault="00875B56" w:rsidP="00AA05DD">
            <w:pPr>
              <w:jc w:val="center"/>
            </w:pPr>
            <w:r>
              <w:t>1..*</w:t>
            </w:r>
          </w:p>
        </w:tc>
        <w:tc>
          <w:tcPr>
            <w:tcW w:w="6948" w:type="dxa"/>
            <w:shd w:val="clear" w:color="auto" w:fill="FFFFFF"/>
            <w:tcMar>
              <w:top w:w="100" w:type="dxa"/>
              <w:left w:w="100" w:type="dxa"/>
              <w:bottom w:w="100" w:type="dxa"/>
              <w:right w:w="100" w:type="dxa"/>
            </w:tcMar>
          </w:tcPr>
          <w:p w14:paraId="3953ACF2" w14:textId="06C1FF34" w:rsidR="00875B56" w:rsidRDefault="00875B56" w:rsidP="00BF7468">
            <w:pPr>
              <w:rPr>
                <w:sz w:val="22"/>
              </w:rPr>
            </w:pPr>
            <w:r w:rsidRPr="000068C2">
              <w:rPr>
                <w:sz w:val="22"/>
              </w:rPr>
              <w:t xml:space="preserve">The </w:t>
            </w:r>
            <w:r w:rsidRPr="000068C2">
              <w:rPr>
                <w:rFonts w:ascii="Courier New" w:hAnsi="Courier New" w:cs="Courier New"/>
                <w:sz w:val="22"/>
              </w:rPr>
              <w:t>Property</w:t>
            </w:r>
            <w:r w:rsidRPr="000068C2">
              <w:rPr>
                <w:sz w:val="22"/>
              </w:rPr>
              <w:t xml:space="preserve"> property </w:t>
            </w:r>
            <w:r w:rsidR="00BF7468" w:rsidRPr="000068C2">
              <w:rPr>
                <w:sz w:val="22"/>
              </w:rPr>
              <w:t>characterizes an</w:t>
            </w:r>
            <w:r w:rsidRPr="000068C2">
              <w:rPr>
                <w:sz w:val="22"/>
              </w:rPr>
              <w:t xml:space="preserve"> Object </w:t>
            </w:r>
            <w:r w:rsidR="00BF7468" w:rsidRPr="000068C2">
              <w:rPr>
                <w:sz w:val="22"/>
              </w:rPr>
              <w:t>p</w:t>
            </w:r>
            <w:r w:rsidRPr="000068C2">
              <w:rPr>
                <w:sz w:val="22"/>
              </w:rPr>
              <w:t>roperty.</w:t>
            </w:r>
          </w:p>
        </w:tc>
      </w:tr>
    </w:tbl>
    <w:p w14:paraId="44EDCE35" w14:textId="795BF4BB" w:rsidR="002D3E5D" w:rsidRDefault="00E55892" w:rsidP="00715656">
      <w:pPr>
        <w:pStyle w:val="Heading2"/>
      </w:pPr>
      <w:bookmarkStart w:id="114" w:name="_Ref423775385"/>
      <w:bookmarkStart w:id="115" w:name="_Toc426119917"/>
      <w:r>
        <w:t xml:space="preserve">Defined </w:t>
      </w:r>
      <w:r w:rsidR="002D3E5D">
        <w:t>Effect Classes</w:t>
      </w:r>
      <w:bookmarkEnd w:id="114"/>
      <w:bookmarkEnd w:id="115"/>
    </w:p>
    <w:p w14:paraId="3AF867CC" w14:textId="7E5FCAA7" w:rsidR="009E39C1" w:rsidRPr="009E39C1" w:rsidRDefault="00BA12FB" w:rsidP="009E39C1">
      <w:r>
        <w:t xml:space="preserve">The CybOX Common data model defines a number of classes </w:t>
      </w:r>
      <w:r w:rsidR="001C30A2">
        <w:t>to</w:t>
      </w:r>
      <w:r>
        <w:t xml:space="preserve"> </w:t>
      </w:r>
      <w:r w:rsidR="00E66517">
        <w:t>characterize</w:t>
      </w:r>
      <w:r>
        <w:t xml:space="preserve"> </w:t>
      </w:r>
      <w:r w:rsidR="00E66517">
        <w:t xml:space="preserve">a broad range of potential </w:t>
      </w:r>
      <w:r>
        <w:t>effect</w:t>
      </w:r>
      <w:r w:rsidR="00E66517">
        <w:t>s</w:t>
      </w:r>
      <w:r>
        <w:t xml:space="preserve"> of an Action on an Object</w:t>
      </w:r>
      <w:r w:rsidR="00E66517">
        <w:t>. Characterization is achieved</w:t>
      </w:r>
      <w:r>
        <w:t xml:space="preserve">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w:t>
      </w:r>
      <w:r w:rsidR="00DC5B58">
        <w:t xml:space="preserve">in Section </w:t>
      </w:r>
      <w:r w:rsidR="00DC5B58">
        <w:fldChar w:fldCharType="begin"/>
      </w:r>
      <w:r w:rsidR="00DC5B58">
        <w:instrText xml:space="preserve"> REF _Ref426061348 \r \h </w:instrText>
      </w:r>
      <w:r w:rsidR="00DC5B58">
        <w:fldChar w:fldCharType="separate"/>
      </w:r>
      <w:r w:rsidR="00457D06">
        <w:t>3.5.1</w:t>
      </w:r>
      <w:r w:rsidR="00DC5B58">
        <w:fldChar w:fldCharType="end"/>
      </w:r>
      <w:r>
        <w:t xml:space="preserve">. </w:t>
      </w:r>
      <w:r w:rsidR="007A4627">
        <w:t xml:space="preserve">The defined effect-type classes </w:t>
      </w:r>
      <w:r w:rsidR="00DC5B58">
        <w:t xml:space="preserve">that specialize the </w:t>
      </w:r>
      <w:r w:rsidR="00DC5B58">
        <w:rPr>
          <w:rFonts w:ascii="Courier New" w:hAnsi="Courier New" w:cs="Courier New"/>
        </w:rPr>
        <w:t>De</w:t>
      </w:r>
      <w:r w:rsidR="00DC5B58" w:rsidRPr="00BA12FB">
        <w:rPr>
          <w:rFonts w:ascii="Courier New" w:hAnsi="Courier New" w:cs="Courier New"/>
        </w:rPr>
        <w:t>finedEffectType</w:t>
      </w:r>
      <w:r w:rsidR="00DC5B58">
        <w:t xml:space="preserve"> class </w:t>
      </w:r>
      <w:r w:rsidR="00E66517">
        <w:rPr>
          <w:sz w:val="22"/>
        </w:rPr>
        <w:t>a</w:t>
      </w:r>
      <w:r w:rsidR="007A4627">
        <w:t xml:space="preserve">re </w:t>
      </w:r>
      <w:r w:rsidR="003F23C4">
        <w:t xml:space="preserve">presented in Sections </w:t>
      </w:r>
      <w:r w:rsidR="003F23C4">
        <w:fldChar w:fldCharType="begin"/>
      </w:r>
      <w:r w:rsidR="003F23C4">
        <w:instrText xml:space="preserve"> REF _Ref426061857 \r \h </w:instrText>
      </w:r>
      <w:r w:rsidR="003F23C4">
        <w:fldChar w:fldCharType="separate"/>
      </w:r>
      <w:r w:rsidR="00457D06">
        <w:t>3.5.2</w:t>
      </w:r>
      <w:r w:rsidR="003F23C4">
        <w:fldChar w:fldCharType="end"/>
      </w:r>
      <w:r w:rsidR="003F23C4">
        <w:t xml:space="preserve"> through </w:t>
      </w:r>
      <w:r w:rsidR="003F23C4">
        <w:fldChar w:fldCharType="begin"/>
      </w:r>
      <w:r w:rsidR="003F23C4">
        <w:instrText xml:space="preserve"> REF _Ref426061870 \r \h </w:instrText>
      </w:r>
      <w:r w:rsidR="003F23C4">
        <w:fldChar w:fldCharType="separate"/>
      </w:r>
      <w:r w:rsidR="00457D06">
        <w:t>3.5.10</w:t>
      </w:r>
      <w:r w:rsidR="003F23C4">
        <w:fldChar w:fldCharType="end"/>
      </w:r>
      <w:r w:rsidR="003F23C4">
        <w:t>,</w:t>
      </w:r>
      <w:r w:rsidR="007A4627">
        <w:t xml:space="preserve"> </w:t>
      </w:r>
      <w:r w:rsidR="003F23C4">
        <w:t>which corresponds to</w:t>
      </w:r>
      <w:r w:rsidR="007A4627">
        <w:t xml:space="preserve"> the </w:t>
      </w:r>
      <w:r w:rsidR="009E39C1">
        <w:t xml:space="preserve">order </w:t>
      </w:r>
      <w:r w:rsidR="007A4627">
        <w:t xml:space="preserve">that they </w:t>
      </w:r>
      <w:r w:rsidR="00944270">
        <w:t>are listed</w:t>
      </w:r>
      <w:r w:rsidR="007A4627">
        <w:t xml:space="preserve"> in the </w:t>
      </w:r>
      <w:r w:rsidR="009E39C1" w:rsidRPr="009E39C1">
        <w:rPr>
          <w:rFonts w:ascii="Courier New" w:hAnsi="Courier New" w:cs="Courier New"/>
        </w:rPr>
        <w:t>EffectTypeEnum</w:t>
      </w:r>
      <w:r w:rsidR="009E39C1">
        <w:t xml:space="preserve"> enumeration</w:t>
      </w:r>
      <w:r w:rsidR="007A4627">
        <w:t xml:space="preserve"> (Section </w:t>
      </w:r>
      <w:r w:rsidR="007A4627">
        <w:fldChar w:fldCharType="begin"/>
      </w:r>
      <w:r w:rsidR="007A4627">
        <w:instrText xml:space="preserve"> REF _Ref426060557 \r \h </w:instrText>
      </w:r>
      <w:r w:rsidR="007A4627">
        <w:fldChar w:fldCharType="separate"/>
      </w:r>
      <w:r w:rsidR="00457D06">
        <w:t>3.6.4</w:t>
      </w:r>
      <w:r w:rsidR="007A4627">
        <w:fldChar w:fldCharType="end"/>
      </w:r>
      <w:r w:rsidR="007A4627">
        <w:t>)</w:t>
      </w:r>
      <w:r w:rsidR="009E39C1">
        <w:t>.</w:t>
      </w:r>
    </w:p>
    <w:p w14:paraId="3AA77C9B" w14:textId="7D241A9F" w:rsidR="00DB61B1" w:rsidRDefault="00DB61B1" w:rsidP="00DB61B1">
      <w:pPr>
        <w:pStyle w:val="Heading3"/>
      </w:pPr>
      <w:bookmarkStart w:id="116" w:name="_Ref426061181"/>
      <w:bookmarkStart w:id="117" w:name="_Ref426061348"/>
      <w:bookmarkStart w:id="118" w:name="_Toc426119918"/>
      <w:r>
        <w:t>DefinedEffectType Class</w:t>
      </w:r>
      <w:bookmarkEnd w:id="116"/>
      <w:bookmarkEnd w:id="117"/>
      <w:bookmarkEnd w:id="118"/>
    </w:p>
    <w:p w14:paraId="1C96E1AC" w14:textId="70BD9BEC" w:rsidR="00E55892" w:rsidRPr="00E00C16" w:rsidRDefault="00E55892" w:rsidP="00E55892">
      <w:pPr>
        <w:spacing w:after="240"/>
      </w:pPr>
      <w:r w:rsidRPr="00E00C16">
        <w:t xml:space="preserve">The </w:t>
      </w:r>
      <w:r w:rsidRPr="00E00C16">
        <w:rPr>
          <w:rFonts w:ascii="Courier New" w:hAnsi="Courier New" w:cs="Courier New"/>
        </w:rPr>
        <w:t>DefinedEffectType</w:t>
      </w:r>
      <w:r w:rsidRPr="00E00C16">
        <w:t xml:space="preserve"> class </w:t>
      </w:r>
      <w:r w:rsidR="005F2A7A">
        <w:t>specifies</w:t>
      </w:r>
      <w:r w:rsidR="00E00C16" w:rsidRPr="00E00C16">
        <w:t xml:space="preserve"> the type of the effect that an Action has on an Object. It </w:t>
      </w:r>
      <w:r w:rsidRPr="00E00C16">
        <w:t xml:space="preserve">is an abstract </w:t>
      </w:r>
      <w:r w:rsidR="00E00C16" w:rsidRPr="00E00C16">
        <w:t xml:space="preserve">class, and it MUST be extended via a subclass to specify a complete effect. Use of the </w:t>
      </w:r>
      <w:r w:rsidR="00E00C16" w:rsidRPr="00E00C16">
        <w:rPr>
          <w:rFonts w:ascii="Courier New" w:hAnsi="Courier New" w:cs="Courier New"/>
        </w:rPr>
        <w:t>DefinedEffectType</w:t>
      </w:r>
      <w:r w:rsidR="00E00C16" w:rsidRPr="00E00C16">
        <w:t xml:space="preserve"> class enables a broad range of complex Action effects on Objects to be specified.</w:t>
      </w:r>
    </w:p>
    <w:p w14:paraId="1AC51A8F" w14:textId="7A98DA6D" w:rsidR="00E00C16" w:rsidRPr="00E00C16" w:rsidRDefault="00E00C16" w:rsidP="00E55892">
      <w:pPr>
        <w:spacing w:after="240"/>
      </w:pPr>
      <w:r w:rsidRPr="00E00C16">
        <w:t xml:space="preserve">The property table of the </w:t>
      </w:r>
      <w:r w:rsidRPr="00E00C16">
        <w:rPr>
          <w:rFonts w:ascii="Courier New" w:hAnsi="Courier New" w:cs="Courier New"/>
        </w:rPr>
        <w:t>DefinedEffectType</w:t>
      </w:r>
      <w:r w:rsidRPr="00E00C16">
        <w:t xml:space="preserve"> class is given in </w:t>
      </w:r>
      <w:r w:rsidRPr="00E00C16">
        <w:fldChar w:fldCharType="begin"/>
      </w:r>
      <w:r w:rsidRPr="00E00C16">
        <w:instrText xml:space="preserve"> REF _Ref426060857 \h  \* MERGEFORMAT </w:instrText>
      </w:r>
      <w:r w:rsidRPr="00E00C16">
        <w:fldChar w:fldCharType="separate"/>
      </w:r>
      <w:r w:rsidR="00457D06" w:rsidRPr="00457D06">
        <w:t xml:space="preserve">Table </w:t>
      </w:r>
      <w:r w:rsidR="00457D06" w:rsidRPr="00457D06">
        <w:rPr>
          <w:noProof/>
        </w:rPr>
        <w:t>3</w:t>
      </w:r>
      <w:r w:rsidR="00457D06" w:rsidRPr="00457D06">
        <w:rPr>
          <w:noProof/>
        </w:rPr>
        <w:noBreakHyphen/>
        <w:t>32</w:t>
      </w:r>
      <w:r w:rsidRPr="00E00C16">
        <w:fldChar w:fldCharType="end"/>
      </w:r>
      <w:r w:rsidRPr="00E00C16">
        <w:t>.</w:t>
      </w:r>
    </w:p>
    <w:p w14:paraId="635C45CB" w14:textId="77777777" w:rsidR="00E55892" w:rsidRDefault="00E55892" w:rsidP="00E55892">
      <w:pPr>
        <w:spacing w:after="120"/>
        <w:jc w:val="center"/>
      </w:pPr>
      <w:bookmarkStart w:id="119" w:name="_Ref426060857"/>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457D06">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457D06">
        <w:rPr>
          <w:b/>
          <w:noProof/>
        </w:rPr>
        <w:t>32</w:t>
      </w:r>
      <w:r w:rsidRPr="00402C28">
        <w:rPr>
          <w:b/>
        </w:rPr>
        <w:fldChar w:fldCharType="end"/>
      </w:r>
      <w:bookmarkEnd w:id="119"/>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E55892" w14:paraId="62633E38" w14:textId="77777777" w:rsidTr="007A1910">
        <w:trPr>
          <w:jc w:val="center"/>
        </w:trPr>
        <w:tc>
          <w:tcPr>
            <w:tcW w:w="1818" w:type="dxa"/>
            <w:shd w:val="clear" w:color="auto" w:fill="BFBFBF"/>
            <w:tcMar>
              <w:top w:w="100" w:type="dxa"/>
              <w:left w:w="100" w:type="dxa"/>
              <w:bottom w:w="100" w:type="dxa"/>
              <w:right w:w="100" w:type="dxa"/>
            </w:tcMar>
            <w:vAlign w:val="center"/>
          </w:tcPr>
          <w:p w14:paraId="65EE736E" w14:textId="77777777" w:rsidR="00E55892" w:rsidRDefault="00E55892" w:rsidP="007A1910">
            <w:pPr>
              <w:rPr>
                <w:b/>
                <w:color w:val="000000"/>
              </w:rPr>
            </w:pPr>
            <w:r>
              <w:rPr>
                <w:b/>
                <w:color w:val="000000"/>
              </w:rPr>
              <w:t>Name</w:t>
            </w:r>
          </w:p>
        </w:tc>
        <w:tc>
          <w:tcPr>
            <w:tcW w:w="1980" w:type="dxa"/>
            <w:shd w:val="clear" w:color="auto" w:fill="BFBFBF"/>
            <w:tcMar>
              <w:top w:w="100" w:type="dxa"/>
              <w:left w:w="100" w:type="dxa"/>
              <w:bottom w:w="100" w:type="dxa"/>
              <w:right w:w="100" w:type="dxa"/>
            </w:tcMar>
            <w:vAlign w:val="center"/>
          </w:tcPr>
          <w:p w14:paraId="07CF3861" w14:textId="77777777" w:rsidR="00E55892" w:rsidRPr="00402C28" w:rsidRDefault="00E55892" w:rsidP="007A1910">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3B2868E" w14:textId="77777777" w:rsidR="00E55892" w:rsidRDefault="00E55892" w:rsidP="007A1910">
            <w:pPr>
              <w:jc w:val="center"/>
              <w:rPr>
                <w:b/>
                <w:color w:val="000000"/>
              </w:rPr>
            </w:pPr>
            <w:r>
              <w:rPr>
                <w:b/>
                <w:color w:val="000000"/>
              </w:rPr>
              <w:t>Multiplicity</w:t>
            </w:r>
          </w:p>
        </w:tc>
        <w:tc>
          <w:tcPr>
            <w:tcW w:w="8028" w:type="dxa"/>
            <w:shd w:val="clear" w:color="auto" w:fill="BFBFBF"/>
            <w:tcMar>
              <w:top w:w="100" w:type="dxa"/>
              <w:left w:w="100" w:type="dxa"/>
              <w:bottom w:w="100" w:type="dxa"/>
              <w:right w:w="100" w:type="dxa"/>
            </w:tcMar>
            <w:vAlign w:val="center"/>
          </w:tcPr>
          <w:p w14:paraId="62E0BA98" w14:textId="77777777" w:rsidR="00E55892" w:rsidRPr="00402C28" w:rsidRDefault="00E55892" w:rsidP="007A1910">
            <w:pPr>
              <w:rPr>
                <w:b/>
                <w:color w:val="000000"/>
              </w:rPr>
            </w:pPr>
            <w:r w:rsidRPr="00402C28">
              <w:rPr>
                <w:b/>
                <w:color w:val="000000"/>
              </w:rPr>
              <w:t>Description</w:t>
            </w:r>
          </w:p>
        </w:tc>
      </w:tr>
      <w:tr w:rsidR="00E55892" w14:paraId="73682EF3" w14:textId="77777777" w:rsidTr="007A1910">
        <w:trPr>
          <w:jc w:val="center"/>
        </w:trPr>
        <w:tc>
          <w:tcPr>
            <w:tcW w:w="1818" w:type="dxa"/>
            <w:shd w:val="clear" w:color="auto" w:fill="FFFFFF"/>
            <w:tcMar>
              <w:top w:w="100" w:type="dxa"/>
              <w:left w:w="100" w:type="dxa"/>
              <w:bottom w:w="100" w:type="dxa"/>
              <w:right w:w="100" w:type="dxa"/>
            </w:tcMar>
            <w:vAlign w:val="center"/>
          </w:tcPr>
          <w:p w14:paraId="1456E4DB" w14:textId="77777777" w:rsidR="00E55892" w:rsidRDefault="00E55892" w:rsidP="007A1910">
            <w:pPr>
              <w:rPr>
                <w:b/>
              </w:rPr>
            </w:pPr>
            <w:r>
              <w:rPr>
                <w:b/>
              </w:rPr>
              <w:t>effect_type</w:t>
            </w:r>
          </w:p>
        </w:tc>
        <w:tc>
          <w:tcPr>
            <w:tcW w:w="1980" w:type="dxa"/>
            <w:shd w:val="clear" w:color="auto" w:fill="FFFFFF"/>
            <w:tcMar>
              <w:top w:w="100" w:type="dxa"/>
              <w:left w:w="100" w:type="dxa"/>
              <w:bottom w:w="100" w:type="dxa"/>
              <w:right w:w="100" w:type="dxa"/>
            </w:tcMar>
            <w:vAlign w:val="center"/>
          </w:tcPr>
          <w:p w14:paraId="6496585C" w14:textId="77777777" w:rsidR="00E55892" w:rsidRDefault="00E55892" w:rsidP="007A1910">
            <w:pPr>
              <w:pStyle w:val="UMLTableType"/>
              <w:contextualSpacing w:val="0"/>
            </w:pPr>
            <w:r>
              <w:t>EffectTypeEnum</w:t>
            </w:r>
          </w:p>
        </w:tc>
        <w:tc>
          <w:tcPr>
            <w:tcW w:w="1350" w:type="dxa"/>
            <w:shd w:val="clear" w:color="auto" w:fill="FFFFFF"/>
            <w:tcMar>
              <w:top w:w="100" w:type="dxa"/>
              <w:left w:w="100" w:type="dxa"/>
              <w:bottom w:w="100" w:type="dxa"/>
              <w:right w:w="100" w:type="dxa"/>
            </w:tcMar>
            <w:vAlign w:val="center"/>
          </w:tcPr>
          <w:p w14:paraId="76C8A11A" w14:textId="77777777" w:rsidR="00E55892" w:rsidRPr="007A4627" w:rsidRDefault="00E55892" w:rsidP="007A1910">
            <w:pPr>
              <w:jc w:val="center"/>
            </w:pPr>
            <w:r w:rsidRPr="007A4627">
              <w:t>0..1</w:t>
            </w:r>
          </w:p>
        </w:tc>
        <w:tc>
          <w:tcPr>
            <w:tcW w:w="8028" w:type="dxa"/>
            <w:shd w:val="clear" w:color="auto" w:fill="FFFFFF"/>
            <w:tcMar>
              <w:top w:w="100" w:type="dxa"/>
              <w:left w:w="100" w:type="dxa"/>
              <w:bottom w:w="100" w:type="dxa"/>
              <w:right w:w="100" w:type="dxa"/>
            </w:tcMar>
            <w:vAlign w:val="center"/>
          </w:tcPr>
          <w:p w14:paraId="09D960EE" w14:textId="616A1B05" w:rsidR="00E55892" w:rsidRPr="007A4627" w:rsidRDefault="00E55892" w:rsidP="007A4627">
            <w:pPr>
              <w:rPr>
                <w:sz w:val="22"/>
              </w:rPr>
            </w:pPr>
            <w:r w:rsidRPr="007A4627">
              <w:rPr>
                <w:sz w:val="22"/>
              </w:rPr>
              <w:t xml:space="preserve">The </w:t>
            </w:r>
            <w:r w:rsidRPr="007A4627">
              <w:rPr>
                <w:rFonts w:ascii="Courier New" w:hAnsi="Courier New" w:cs="Courier New"/>
                <w:sz w:val="22"/>
              </w:rPr>
              <w:t>effect_type</w:t>
            </w:r>
            <w:r w:rsidRPr="007A4627">
              <w:rPr>
                <w:sz w:val="22"/>
              </w:rPr>
              <w:t xml:space="preserve"> property specifies the </w:t>
            </w:r>
            <w:r w:rsidR="00EC54CE" w:rsidRPr="007A4627">
              <w:rPr>
                <w:sz w:val="22"/>
              </w:rPr>
              <w:t xml:space="preserve">effect of the Action </w:t>
            </w:r>
            <w:r w:rsidR="007A4627" w:rsidRPr="007A4627">
              <w:rPr>
                <w:sz w:val="22"/>
              </w:rPr>
              <w:t>on the</w:t>
            </w:r>
            <w:r w:rsidR="00EC54CE" w:rsidRPr="007A4627">
              <w:rPr>
                <w:sz w:val="22"/>
              </w:rPr>
              <w:t xml:space="preserve"> Object.</w:t>
            </w:r>
          </w:p>
        </w:tc>
      </w:tr>
    </w:tbl>
    <w:p w14:paraId="7AC17B39" w14:textId="77777777" w:rsidR="002D3E5D" w:rsidRDefault="002D3E5D" w:rsidP="00B259AF">
      <w:pPr>
        <w:pStyle w:val="Heading3"/>
      </w:pPr>
      <w:bookmarkStart w:id="120" w:name="_Ref426061857"/>
      <w:bookmarkStart w:id="121" w:name="_Toc426119919"/>
      <w:r>
        <w:lastRenderedPageBreak/>
        <w:t>StateChangeEffectType Class</w:t>
      </w:r>
      <w:bookmarkEnd w:id="120"/>
      <w:bookmarkEnd w:id="121"/>
    </w:p>
    <w:p w14:paraId="6BA13BDC" w14:textId="73B03312" w:rsidR="002D3E5D" w:rsidRDefault="002D3E5D" w:rsidP="00512A48">
      <w:pPr>
        <w:spacing w:after="240"/>
      </w:pPr>
      <w:r>
        <w:t xml:space="preserve">The </w:t>
      </w:r>
      <w:r w:rsidRPr="00812257">
        <w:rPr>
          <w:rFonts w:ascii="Courier New" w:hAnsi="Courier New" w:cs="Courier New"/>
        </w:rPr>
        <w:t>StateChangeEffectType</w:t>
      </w:r>
      <w:r>
        <w:t xml:space="preserve"> </w:t>
      </w:r>
      <w:r w:rsidR="00812257">
        <w:t xml:space="preserve">class </w:t>
      </w:r>
      <w:r w:rsidR="007F37B4">
        <w:t xml:space="preserve">extends the </w:t>
      </w:r>
      <w:r w:rsidR="007F37B4" w:rsidRPr="00E07A39">
        <w:rPr>
          <w:rFonts w:ascii="Courier New" w:hAnsi="Courier New" w:cs="Courier New"/>
        </w:rPr>
        <w:t>DefinedEffectType</w:t>
      </w:r>
      <w:r w:rsidR="007F37B4">
        <w:t xml:space="preserve"> superclass by </w:t>
      </w:r>
      <w:r w:rsidR="00E07A39">
        <w:t>characteriz</w:t>
      </w:r>
      <w:r w:rsidR="007F37B4">
        <w:t>ing</w:t>
      </w:r>
      <w:r>
        <w:t xml:space="preserve"> the effects of </w:t>
      </w:r>
      <w:r w:rsidR="00E07A39">
        <w:t>A</w:t>
      </w:r>
      <w:r>
        <w:t xml:space="preserve">ctions upon </w:t>
      </w:r>
      <w:r w:rsidR="00E07A39">
        <w:t>O</w:t>
      </w:r>
      <w:r>
        <w:t>bjects where the</w:t>
      </w:r>
      <w:r w:rsidR="00E07A39">
        <w:t xml:space="preserve"> s</w:t>
      </w:r>
      <w:r>
        <w:t xml:space="preserve">tate of the </w:t>
      </w:r>
      <w:r w:rsidR="00E07A39">
        <w:t>O</w:t>
      </w:r>
      <w:r>
        <w:t>bject is changed.</w:t>
      </w:r>
    </w:p>
    <w:p w14:paraId="49A42549" w14:textId="6D909E64" w:rsidR="007F37B4" w:rsidRDefault="007F37B4" w:rsidP="00512A48">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7F37B4">
        <w:fldChar w:fldCharType="begin"/>
      </w:r>
      <w:r w:rsidRPr="007F37B4">
        <w:instrText xml:space="preserve"> REF _Ref426062179 \h </w:instrText>
      </w:r>
      <w:r w:rsidRPr="007F37B4">
        <w:instrText xml:space="preserve"> \* MERGEFORMAT </w:instrText>
      </w:r>
      <w:r w:rsidRPr="007F37B4">
        <w:fldChar w:fldCharType="separate"/>
      </w:r>
      <w:r w:rsidR="00457D06" w:rsidRPr="00457D06">
        <w:t xml:space="preserve">Table </w:t>
      </w:r>
      <w:r w:rsidR="00457D06" w:rsidRPr="00457D06">
        <w:rPr>
          <w:noProof/>
        </w:rPr>
        <w:t>3</w:t>
      </w:r>
      <w:r w:rsidR="00457D06" w:rsidRPr="00457D06">
        <w:rPr>
          <w:noProof/>
        </w:rPr>
        <w:noBreakHyphen/>
        <w:t>33</w:t>
      </w:r>
      <w:r w:rsidRPr="007F37B4">
        <w:fldChar w:fldCharType="end"/>
      </w:r>
      <w:r w:rsidRPr="007F37B4">
        <w:t>.</w:t>
      </w:r>
    </w:p>
    <w:p w14:paraId="238244F5" w14:textId="6A13F2AB" w:rsidR="002D3E5D" w:rsidRDefault="00512A48" w:rsidP="00512A48">
      <w:pPr>
        <w:keepNext/>
        <w:keepLines/>
        <w:spacing w:after="120"/>
        <w:jc w:val="center"/>
      </w:pPr>
      <w:bookmarkStart w:id="122" w:name="_Ref426062179"/>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33</w:t>
      </w:r>
      <w:r w:rsidRPr="00512A48">
        <w:rPr>
          <w:b/>
        </w:rPr>
        <w:fldChar w:fldCharType="end"/>
      </w:r>
      <w:bookmarkEnd w:id="122"/>
      <w:r>
        <w:t xml:space="preserve">. </w:t>
      </w:r>
      <w:r w:rsidR="002D3E5D">
        <w:t xml:space="preserve">Properties of the </w:t>
      </w:r>
      <w:r w:rsidR="002D3E5D">
        <w:rPr>
          <w:rFonts w:ascii="Courier New" w:eastAsia="Courier New" w:hAnsi="Courier New" w:cs="Courier New"/>
        </w:rPr>
        <w:t>StateChangeEffectType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2D3E5D" w14:paraId="490A97A9" w14:textId="77777777" w:rsidTr="00E07A39">
        <w:trPr>
          <w:jc w:val="center"/>
        </w:trPr>
        <w:tc>
          <w:tcPr>
            <w:tcW w:w="1818" w:type="dxa"/>
            <w:shd w:val="clear" w:color="auto" w:fill="BFBFBF"/>
            <w:tcMar>
              <w:top w:w="100" w:type="dxa"/>
              <w:left w:w="100" w:type="dxa"/>
              <w:bottom w:w="100" w:type="dxa"/>
              <w:right w:w="100" w:type="dxa"/>
            </w:tcMar>
            <w:vAlign w:val="center"/>
          </w:tcPr>
          <w:p w14:paraId="579C4358" w14:textId="77777777" w:rsidR="002D3E5D" w:rsidRDefault="002D3E5D" w:rsidP="00E07A39">
            <w:pPr>
              <w:keepNext/>
              <w:keepLines/>
              <w:rPr>
                <w:b/>
                <w:color w:val="000000"/>
              </w:rPr>
            </w:pPr>
            <w:r>
              <w:rPr>
                <w:b/>
                <w:color w:val="000000"/>
              </w:rPr>
              <w:t>Name</w:t>
            </w:r>
          </w:p>
        </w:tc>
        <w:tc>
          <w:tcPr>
            <w:tcW w:w="2070" w:type="dxa"/>
            <w:shd w:val="clear" w:color="auto" w:fill="BFBFBF"/>
            <w:tcMar>
              <w:top w:w="100" w:type="dxa"/>
              <w:left w:w="100" w:type="dxa"/>
              <w:bottom w:w="100" w:type="dxa"/>
              <w:right w:w="100" w:type="dxa"/>
            </w:tcMar>
            <w:vAlign w:val="center"/>
          </w:tcPr>
          <w:p w14:paraId="20D066BB" w14:textId="77777777" w:rsidR="002D3E5D" w:rsidRPr="00512A48" w:rsidRDefault="002D3E5D" w:rsidP="00E07A39">
            <w:pPr>
              <w:pStyle w:val="UMLTableType"/>
              <w:keepNext/>
              <w:keepLines/>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530" w:type="dxa"/>
            <w:shd w:val="clear" w:color="auto" w:fill="BFBFBF"/>
            <w:tcMar>
              <w:top w:w="100" w:type="dxa"/>
              <w:left w:w="100" w:type="dxa"/>
              <w:bottom w:w="100" w:type="dxa"/>
              <w:right w:w="100" w:type="dxa"/>
            </w:tcMar>
            <w:vAlign w:val="center"/>
          </w:tcPr>
          <w:p w14:paraId="7601CCA7" w14:textId="77777777" w:rsidR="002D3E5D" w:rsidRDefault="002D3E5D" w:rsidP="00E07A39">
            <w:pPr>
              <w:keepNext/>
              <w:keepLines/>
              <w:rPr>
                <w:b/>
                <w:color w:val="000000"/>
              </w:rPr>
            </w:pPr>
            <w:r>
              <w:rPr>
                <w:b/>
                <w:color w:val="000000"/>
              </w:rPr>
              <w:t>Multiplicity</w:t>
            </w:r>
          </w:p>
        </w:tc>
        <w:tc>
          <w:tcPr>
            <w:tcW w:w="7758" w:type="dxa"/>
            <w:shd w:val="clear" w:color="auto" w:fill="BFBFBF"/>
            <w:tcMar>
              <w:top w:w="100" w:type="dxa"/>
              <w:left w:w="100" w:type="dxa"/>
              <w:bottom w:w="100" w:type="dxa"/>
              <w:right w:w="100" w:type="dxa"/>
            </w:tcMar>
            <w:vAlign w:val="center"/>
          </w:tcPr>
          <w:p w14:paraId="3E150FC4" w14:textId="77777777" w:rsidR="002D3E5D" w:rsidRPr="00512A48" w:rsidRDefault="002D3E5D" w:rsidP="00E07A39">
            <w:pPr>
              <w:keepNext/>
              <w:keepLines/>
              <w:rPr>
                <w:b/>
                <w:color w:val="000000"/>
              </w:rPr>
            </w:pPr>
            <w:r w:rsidRPr="00512A48">
              <w:rPr>
                <w:b/>
                <w:color w:val="000000"/>
              </w:rPr>
              <w:t>Description</w:t>
            </w:r>
          </w:p>
        </w:tc>
      </w:tr>
      <w:tr w:rsidR="002D3E5D" w14:paraId="504BBAAD" w14:textId="77777777" w:rsidTr="00E07A39">
        <w:trPr>
          <w:jc w:val="center"/>
        </w:trPr>
        <w:tc>
          <w:tcPr>
            <w:tcW w:w="1818" w:type="dxa"/>
            <w:shd w:val="clear" w:color="auto" w:fill="FFFFFF"/>
            <w:tcMar>
              <w:top w:w="100" w:type="dxa"/>
              <w:left w:w="100" w:type="dxa"/>
              <w:bottom w:w="100" w:type="dxa"/>
              <w:right w:w="100" w:type="dxa"/>
            </w:tcMar>
            <w:vAlign w:val="center"/>
          </w:tcPr>
          <w:p w14:paraId="59519B4E" w14:textId="77777777" w:rsidR="002D3E5D" w:rsidRDefault="002D3E5D" w:rsidP="00E07A39">
            <w:pPr>
              <w:rPr>
                <w:b/>
              </w:rPr>
            </w:pPr>
            <w:r>
              <w:rPr>
                <w:b/>
              </w:rPr>
              <w:t>Old_Object</w:t>
            </w:r>
          </w:p>
        </w:tc>
        <w:tc>
          <w:tcPr>
            <w:tcW w:w="2070" w:type="dxa"/>
            <w:shd w:val="clear" w:color="auto" w:fill="FFFFFF"/>
            <w:tcMar>
              <w:top w:w="100" w:type="dxa"/>
              <w:left w:w="100" w:type="dxa"/>
              <w:bottom w:w="100" w:type="dxa"/>
              <w:right w:w="100" w:type="dxa"/>
            </w:tcMar>
            <w:vAlign w:val="center"/>
          </w:tcPr>
          <w:p w14:paraId="2ABFF43A" w14:textId="77777777" w:rsidR="002D3E5D" w:rsidRDefault="002D3E5D" w:rsidP="00E07A39">
            <w:pPr>
              <w:pStyle w:val="UMLTableType"/>
              <w:contextualSpacing w:val="0"/>
            </w:pPr>
            <w:r>
              <w:t>ObjectType</w:t>
            </w:r>
          </w:p>
        </w:tc>
        <w:tc>
          <w:tcPr>
            <w:tcW w:w="1530" w:type="dxa"/>
            <w:shd w:val="clear" w:color="auto" w:fill="FFFFFF"/>
            <w:tcMar>
              <w:top w:w="100" w:type="dxa"/>
              <w:left w:w="100" w:type="dxa"/>
              <w:bottom w:w="100" w:type="dxa"/>
              <w:right w:w="100" w:type="dxa"/>
            </w:tcMar>
            <w:vAlign w:val="center"/>
          </w:tcPr>
          <w:p w14:paraId="21091656" w14:textId="77777777" w:rsidR="002D3E5D" w:rsidRPr="00E07A39" w:rsidRDefault="002D3E5D" w:rsidP="00E07A39">
            <w:pPr>
              <w:jc w:val="center"/>
            </w:pPr>
            <w:r w:rsidRPr="00E07A39">
              <w:t>0..1</w:t>
            </w:r>
          </w:p>
        </w:tc>
        <w:tc>
          <w:tcPr>
            <w:tcW w:w="7758" w:type="dxa"/>
            <w:shd w:val="clear" w:color="auto" w:fill="FFFFFF"/>
            <w:tcMar>
              <w:top w:w="100" w:type="dxa"/>
              <w:left w:w="100" w:type="dxa"/>
              <w:bottom w:w="100" w:type="dxa"/>
              <w:right w:w="100" w:type="dxa"/>
            </w:tcMar>
            <w:vAlign w:val="center"/>
          </w:tcPr>
          <w:p w14:paraId="74AA9CBB" w14:textId="571E43A6" w:rsidR="002D3E5D" w:rsidRPr="00E07A39" w:rsidRDefault="002D3E5D" w:rsidP="00E07A39">
            <w:pPr>
              <w:rPr>
                <w:sz w:val="22"/>
              </w:rPr>
            </w:pPr>
            <w:r w:rsidRPr="00E07A39">
              <w:rPr>
                <w:sz w:val="22"/>
              </w:rPr>
              <w:t xml:space="preserve">The </w:t>
            </w:r>
            <w:r w:rsidRPr="00E07A39">
              <w:rPr>
                <w:rFonts w:ascii="Courier New" w:hAnsi="Courier New" w:cs="Courier New"/>
                <w:sz w:val="22"/>
              </w:rPr>
              <w:t>Old_Object</w:t>
            </w:r>
            <w:r w:rsidRPr="00E07A39">
              <w:rPr>
                <w:sz w:val="22"/>
              </w:rPr>
              <w:t xml:space="preserve"> property </w:t>
            </w:r>
            <w:r w:rsidR="00E07A39" w:rsidRPr="00E07A39">
              <w:rPr>
                <w:sz w:val="22"/>
              </w:rPr>
              <w:t>characterizes</w:t>
            </w:r>
            <w:r w:rsidRPr="00E07A39">
              <w:rPr>
                <w:sz w:val="22"/>
              </w:rPr>
              <w:t xml:space="preserve"> the </w:t>
            </w:r>
            <w:r w:rsidR="00E07A39" w:rsidRPr="00E07A39">
              <w:rPr>
                <w:sz w:val="22"/>
              </w:rPr>
              <w:t>O</w:t>
            </w:r>
            <w:r w:rsidRPr="00E07A39">
              <w:rPr>
                <w:sz w:val="22"/>
              </w:rPr>
              <w:t>bject before the state change effect occurred.</w:t>
            </w:r>
          </w:p>
        </w:tc>
      </w:tr>
      <w:tr w:rsidR="002D3E5D" w14:paraId="053915FC" w14:textId="77777777" w:rsidTr="00E07A39">
        <w:trPr>
          <w:jc w:val="center"/>
        </w:trPr>
        <w:tc>
          <w:tcPr>
            <w:tcW w:w="1818" w:type="dxa"/>
            <w:shd w:val="clear" w:color="auto" w:fill="FFFFFF"/>
            <w:tcMar>
              <w:top w:w="100" w:type="dxa"/>
              <w:left w:w="100" w:type="dxa"/>
              <w:bottom w:w="100" w:type="dxa"/>
              <w:right w:w="100" w:type="dxa"/>
            </w:tcMar>
            <w:vAlign w:val="center"/>
          </w:tcPr>
          <w:p w14:paraId="04456BB9" w14:textId="77777777" w:rsidR="002D3E5D" w:rsidRDefault="002D3E5D" w:rsidP="00E07A39">
            <w:pPr>
              <w:rPr>
                <w:b/>
              </w:rPr>
            </w:pPr>
            <w:r>
              <w:rPr>
                <w:b/>
              </w:rPr>
              <w:t>New_Object</w:t>
            </w:r>
          </w:p>
        </w:tc>
        <w:tc>
          <w:tcPr>
            <w:tcW w:w="2070" w:type="dxa"/>
            <w:shd w:val="clear" w:color="auto" w:fill="FFFFFF"/>
            <w:tcMar>
              <w:top w:w="100" w:type="dxa"/>
              <w:left w:w="100" w:type="dxa"/>
              <w:bottom w:w="100" w:type="dxa"/>
              <w:right w:w="100" w:type="dxa"/>
            </w:tcMar>
            <w:vAlign w:val="center"/>
          </w:tcPr>
          <w:p w14:paraId="764248C2" w14:textId="77777777" w:rsidR="002D3E5D" w:rsidRDefault="002D3E5D" w:rsidP="00E07A39">
            <w:pPr>
              <w:pStyle w:val="UMLTableType"/>
              <w:contextualSpacing w:val="0"/>
            </w:pPr>
            <w:r>
              <w:t>ObjectType</w:t>
            </w:r>
          </w:p>
        </w:tc>
        <w:tc>
          <w:tcPr>
            <w:tcW w:w="1530" w:type="dxa"/>
            <w:shd w:val="clear" w:color="auto" w:fill="FFFFFF"/>
            <w:tcMar>
              <w:top w:w="100" w:type="dxa"/>
              <w:left w:w="100" w:type="dxa"/>
              <w:bottom w:w="100" w:type="dxa"/>
              <w:right w:w="100" w:type="dxa"/>
            </w:tcMar>
            <w:vAlign w:val="center"/>
          </w:tcPr>
          <w:p w14:paraId="67EE2F4A" w14:textId="77777777" w:rsidR="002D3E5D" w:rsidRPr="00E07A39" w:rsidRDefault="002D3E5D" w:rsidP="00E07A39">
            <w:pPr>
              <w:jc w:val="center"/>
            </w:pPr>
            <w:r w:rsidRPr="00E07A39">
              <w:t>1</w:t>
            </w:r>
          </w:p>
        </w:tc>
        <w:tc>
          <w:tcPr>
            <w:tcW w:w="7758" w:type="dxa"/>
            <w:shd w:val="clear" w:color="auto" w:fill="FFFFFF"/>
            <w:tcMar>
              <w:top w:w="100" w:type="dxa"/>
              <w:left w:w="100" w:type="dxa"/>
              <w:bottom w:w="100" w:type="dxa"/>
              <w:right w:w="100" w:type="dxa"/>
            </w:tcMar>
            <w:vAlign w:val="center"/>
          </w:tcPr>
          <w:p w14:paraId="37990A9E" w14:textId="4B68F7F3" w:rsidR="002D3E5D" w:rsidRPr="00E07A39" w:rsidRDefault="002D3E5D" w:rsidP="00E07A39">
            <w:pPr>
              <w:rPr>
                <w:sz w:val="22"/>
              </w:rPr>
            </w:pPr>
            <w:r w:rsidRPr="00E07A39">
              <w:rPr>
                <w:sz w:val="22"/>
              </w:rPr>
              <w:t xml:space="preserve">The </w:t>
            </w:r>
            <w:r w:rsidRPr="00E07A39">
              <w:rPr>
                <w:rFonts w:ascii="Courier New" w:hAnsi="Courier New" w:cs="Courier New"/>
                <w:sz w:val="22"/>
              </w:rPr>
              <w:t>New_Object</w:t>
            </w:r>
            <w:r w:rsidRPr="00E07A39">
              <w:rPr>
                <w:sz w:val="22"/>
              </w:rPr>
              <w:t xml:space="preserve"> property </w:t>
            </w:r>
            <w:r w:rsidR="00E07A39" w:rsidRPr="00E07A39">
              <w:rPr>
                <w:sz w:val="22"/>
              </w:rPr>
              <w:t>characterizes the Object</w:t>
            </w:r>
            <w:r w:rsidRPr="00E07A39">
              <w:rPr>
                <w:sz w:val="22"/>
              </w:rPr>
              <w:t xml:space="preserve"> after the state change effect occurred.</w:t>
            </w:r>
          </w:p>
        </w:tc>
      </w:tr>
    </w:tbl>
    <w:p w14:paraId="63FAA8DE" w14:textId="77777777" w:rsidR="002D3E5D" w:rsidRPr="002342C8" w:rsidRDefault="002D3E5D" w:rsidP="00B259AF">
      <w:pPr>
        <w:pStyle w:val="Heading3"/>
      </w:pPr>
      <w:bookmarkStart w:id="123" w:name="_Toc426119920"/>
      <w:r w:rsidRPr="002342C8">
        <w:t>DataReadEffectType Class</w:t>
      </w:r>
      <w:bookmarkEnd w:id="123"/>
    </w:p>
    <w:p w14:paraId="3EA27C52" w14:textId="0254BD85" w:rsidR="0086590E" w:rsidRDefault="0086590E" w:rsidP="0086590E">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1D32BDA7" w14:textId="498E0A29" w:rsidR="0086590E" w:rsidRDefault="0086590E" w:rsidP="0086590E">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86590E">
        <w:fldChar w:fldCharType="begin"/>
      </w:r>
      <w:r w:rsidRPr="0086590E">
        <w:instrText xml:space="preserve"> REF _Ref426100302 \h </w:instrText>
      </w:r>
      <w:r w:rsidRPr="0086590E">
        <w:instrText xml:space="preserve"> \* MERGEFORMAT </w:instrText>
      </w:r>
      <w:r w:rsidRPr="0086590E">
        <w:fldChar w:fldCharType="separate"/>
      </w:r>
      <w:r w:rsidR="00457D06" w:rsidRPr="00457D06">
        <w:t xml:space="preserve">Table </w:t>
      </w:r>
      <w:r w:rsidR="00457D06" w:rsidRPr="00457D06">
        <w:rPr>
          <w:noProof/>
        </w:rPr>
        <w:t>3</w:t>
      </w:r>
      <w:r w:rsidR="00457D06" w:rsidRPr="00457D06">
        <w:rPr>
          <w:noProof/>
        </w:rPr>
        <w:noBreakHyphen/>
        <w:t>34</w:t>
      </w:r>
      <w:r w:rsidRPr="0086590E">
        <w:fldChar w:fldCharType="end"/>
      </w:r>
      <w:r>
        <w:t>.</w:t>
      </w:r>
    </w:p>
    <w:p w14:paraId="3A3E4EAB" w14:textId="32D3617F" w:rsidR="002D3E5D" w:rsidRDefault="00512A48" w:rsidP="00512A48">
      <w:pPr>
        <w:spacing w:after="120"/>
        <w:jc w:val="center"/>
      </w:pPr>
      <w:bookmarkStart w:id="124" w:name="_Ref426100302"/>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34</w:t>
      </w:r>
      <w:r w:rsidRPr="00512A48">
        <w:rPr>
          <w:b/>
        </w:rPr>
        <w:fldChar w:fldCharType="end"/>
      </w:r>
      <w:bookmarkEnd w:id="124"/>
      <w:r>
        <w:t xml:space="preserve">. </w:t>
      </w:r>
      <w:r w:rsidR="002D3E5D">
        <w:t xml:space="preserve">Properties of the </w:t>
      </w:r>
      <w:r w:rsidR="002D3E5D">
        <w:rPr>
          <w:rFonts w:ascii="Courier New" w:eastAsia="Courier New" w:hAnsi="Courier New" w:cs="Courier New"/>
        </w:rPr>
        <w:t>DataReadEffectType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2D3E5D" w14:paraId="743A696D" w14:textId="77777777" w:rsidTr="002342C8">
        <w:trPr>
          <w:jc w:val="center"/>
        </w:trPr>
        <w:tc>
          <w:tcPr>
            <w:tcW w:w="1638" w:type="dxa"/>
            <w:shd w:val="clear" w:color="auto" w:fill="BFBFBF"/>
            <w:tcMar>
              <w:top w:w="100" w:type="dxa"/>
              <w:left w:w="100" w:type="dxa"/>
              <w:bottom w:w="100" w:type="dxa"/>
              <w:right w:w="100" w:type="dxa"/>
            </w:tcMar>
            <w:vAlign w:val="center"/>
          </w:tcPr>
          <w:p w14:paraId="035CC387" w14:textId="77777777" w:rsidR="002D3E5D" w:rsidRDefault="002D3E5D" w:rsidP="002342C8">
            <w:pPr>
              <w:rPr>
                <w:b/>
                <w:color w:val="000000"/>
              </w:rPr>
            </w:pPr>
            <w:r>
              <w:rPr>
                <w:b/>
                <w:color w:val="000000"/>
              </w:rPr>
              <w:t>Name</w:t>
            </w:r>
          </w:p>
        </w:tc>
        <w:tc>
          <w:tcPr>
            <w:tcW w:w="3510" w:type="dxa"/>
            <w:shd w:val="clear" w:color="auto" w:fill="BFBFBF"/>
            <w:tcMar>
              <w:top w:w="100" w:type="dxa"/>
              <w:left w:w="100" w:type="dxa"/>
              <w:bottom w:w="100" w:type="dxa"/>
              <w:right w:w="100" w:type="dxa"/>
            </w:tcMar>
            <w:vAlign w:val="center"/>
          </w:tcPr>
          <w:p w14:paraId="18C5B783" w14:textId="77777777" w:rsidR="002D3E5D" w:rsidRPr="00512A48" w:rsidRDefault="002D3E5D" w:rsidP="002342C8">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741DC92B" w14:textId="77777777" w:rsidR="002D3E5D" w:rsidRDefault="002D3E5D" w:rsidP="002342C8">
            <w:pP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35BB79BF" w14:textId="77777777" w:rsidR="002D3E5D" w:rsidRPr="00512A48" w:rsidRDefault="002D3E5D" w:rsidP="002342C8">
            <w:pPr>
              <w:rPr>
                <w:b/>
                <w:color w:val="000000"/>
              </w:rPr>
            </w:pPr>
            <w:r w:rsidRPr="00512A48">
              <w:rPr>
                <w:b/>
                <w:color w:val="000000"/>
              </w:rPr>
              <w:t>Description</w:t>
            </w:r>
          </w:p>
        </w:tc>
      </w:tr>
      <w:tr w:rsidR="002D3E5D" w14:paraId="6E6B2BF4" w14:textId="77777777" w:rsidTr="002342C8">
        <w:trPr>
          <w:jc w:val="center"/>
        </w:trPr>
        <w:tc>
          <w:tcPr>
            <w:tcW w:w="1638" w:type="dxa"/>
            <w:shd w:val="clear" w:color="auto" w:fill="FFFFFF"/>
            <w:tcMar>
              <w:top w:w="100" w:type="dxa"/>
              <w:left w:w="100" w:type="dxa"/>
              <w:bottom w:w="100" w:type="dxa"/>
              <w:right w:w="100" w:type="dxa"/>
            </w:tcMar>
            <w:vAlign w:val="center"/>
          </w:tcPr>
          <w:p w14:paraId="4696EF55" w14:textId="77777777" w:rsidR="002D3E5D" w:rsidRDefault="002D3E5D" w:rsidP="002342C8">
            <w:pPr>
              <w:rPr>
                <w:b/>
              </w:rPr>
            </w:pPr>
            <w:r>
              <w:rPr>
                <w:b/>
              </w:rPr>
              <w:t>Data</w:t>
            </w:r>
          </w:p>
        </w:tc>
        <w:tc>
          <w:tcPr>
            <w:tcW w:w="3510" w:type="dxa"/>
            <w:shd w:val="clear" w:color="auto" w:fill="FFFFFF"/>
            <w:tcMar>
              <w:top w:w="100" w:type="dxa"/>
              <w:left w:w="100" w:type="dxa"/>
              <w:bottom w:w="100" w:type="dxa"/>
              <w:right w:w="100" w:type="dxa"/>
            </w:tcMar>
            <w:vAlign w:val="center"/>
          </w:tcPr>
          <w:p w14:paraId="27686F7D" w14:textId="77777777" w:rsidR="002D3E5D" w:rsidRDefault="002D3E5D" w:rsidP="002342C8">
            <w:pPr>
              <w:pStyle w:val="UMLTableType"/>
              <w:contextualSpacing w:val="0"/>
            </w:pPr>
            <w:r>
              <w:t>cyboxCommon:DataSegmentType</w:t>
            </w:r>
          </w:p>
        </w:tc>
        <w:tc>
          <w:tcPr>
            <w:tcW w:w="1350" w:type="dxa"/>
            <w:shd w:val="clear" w:color="auto" w:fill="FFFFFF"/>
            <w:tcMar>
              <w:top w:w="100" w:type="dxa"/>
              <w:left w:w="100" w:type="dxa"/>
              <w:bottom w:w="100" w:type="dxa"/>
              <w:right w:w="100" w:type="dxa"/>
            </w:tcMar>
            <w:vAlign w:val="center"/>
          </w:tcPr>
          <w:p w14:paraId="6C89DF8E" w14:textId="77777777" w:rsidR="002D3E5D" w:rsidRPr="002342C8" w:rsidRDefault="002D3E5D" w:rsidP="002342C8">
            <w:pPr>
              <w:jc w:val="center"/>
            </w:pPr>
            <w:r w:rsidRPr="002342C8">
              <w:t>1</w:t>
            </w:r>
          </w:p>
        </w:tc>
        <w:tc>
          <w:tcPr>
            <w:tcW w:w="6678" w:type="dxa"/>
            <w:shd w:val="clear" w:color="auto" w:fill="FFFFFF"/>
            <w:tcMar>
              <w:top w:w="100" w:type="dxa"/>
              <w:left w:w="100" w:type="dxa"/>
              <w:bottom w:w="100" w:type="dxa"/>
              <w:right w:w="100" w:type="dxa"/>
            </w:tcMar>
            <w:vAlign w:val="center"/>
          </w:tcPr>
          <w:p w14:paraId="00523FEE" w14:textId="5B50B4A1" w:rsidR="002D3E5D" w:rsidRPr="002342C8" w:rsidRDefault="002D3E5D" w:rsidP="002342C8">
            <w:pPr>
              <w:rPr>
                <w:sz w:val="22"/>
              </w:rPr>
            </w:pPr>
            <w:r w:rsidRPr="002342C8">
              <w:rPr>
                <w:sz w:val="22"/>
              </w:rPr>
              <w:t xml:space="preserve">The </w:t>
            </w:r>
            <w:r w:rsidRPr="002342C8">
              <w:rPr>
                <w:rFonts w:ascii="Courier New" w:hAnsi="Courier New" w:cs="Courier New"/>
                <w:sz w:val="22"/>
              </w:rPr>
              <w:t>Data</w:t>
            </w:r>
            <w:r w:rsidRPr="002342C8">
              <w:rPr>
                <w:sz w:val="22"/>
              </w:rPr>
              <w:t xml:space="preserve"> property </w:t>
            </w:r>
            <w:r w:rsidR="002342C8" w:rsidRPr="002342C8">
              <w:rPr>
                <w:sz w:val="22"/>
              </w:rPr>
              <w:t>characterizes</w:t>
            </w:r>
            <w:r w:rsidRPr="002342C8">
              <w:rPr>
                <w:sz w:val="22"/>
              </w:rPr>
              <w:t xml:space="preserve"> t</w:t>
            </w:r>
            <w:r w:rsidR="002342C8" w:rsidRPr="002342C8">
              <w:rPr>
                <w:sz w:val="22"/>
              </w:rPr>
              <w:t>he data that was read from the O</w:t>
            </w:r>
            <w:r w:rsidRPr="002342C8">
              <w:rPr>
                <w:sz w:val="22"/>
              </w:rPr>
              <w:t xml:space="preserve">bject by the </w:t>
            </w:r>
            <w:r w:rsidR="002342C8" w:rsidRPr="002342C8">
              <w:rPr>
                <w:sz w:val="22"/>
              </w:rPr>
              <w:t>A</w:t>
            </w:r>
            <w:r w:rsidRPr="002342C8">
              <w:rPr>
                <w:sz w:val="22"/>
              </w:rPr>
              <w:t>ction.</w:t>
            </w:r>
          </w:p>
        </w:tc>
      </w:tr>
    </w:tbl>
    <w:p w14:paraId="3D07F650" w14:textId="77777777" w:rsidR="002D3E5D" w:rsidRDefault="002D3E5D" w:rsidP="00B259AF">
      <w:pPr>
        <w:pStyle w:val="Heading3"/>
      </w:pPr>
      <w:bookmarkStart w:id="125" w:name="_Toc426119921"/>
      <w:r>
        <w:lastRenderedPageBreak/>
        <w:t>DataWrittenEffectType Class</w:t>
      </w:r>
      <w:bookmarkEnd w:id="125"/>
    </w:p>
    <w:p w14:paraId="4279C3B3" w14:textId="7A27D15F" w:rsidR="0086590E" w:rsidRDefault="0086590E" w:rsidP="0086590E">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69289DBC" w14:textId="025E3663" w:rsidR="0086590E" w:rsidRDefault="0086590E" w:rsidP="0086590E">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86590E">
        <w:fldChar w:fldCharType="begin"/>
      </w:r>
      <w:r w:rsidRPr="0086590E">
        <w:instrText xml:space="preserve"> REF _Ref426100367 \h </w:instrText>
      </w:r>
      <w:r w:rsidRPr="0086590E">
        <w:instrText xml:space="preserve"> \* MERGEFORMAT </w:instrText>
      </w:r>
      <w:r w:rsidRPr="0086590E">
        <w:fldChar w:fldCharType="separate"/>
      </w:r>
      <w:r w:rsidR="00457D06" w:rsidRPr="00457D06">
        <w:t xml:space="preserve">Table </w:t>
      </w:r>
      <w:r w:rsidR="00457D06" w:rsidRPr="00457D06">
        <w:rPr>
          <w:noProof/>
        </w:rPr>
        <w:t>3</w:t>
      </w:r>
      <w:r w:rsidR="00457D06" w:rsidRPr="00457D06">
        <w:rPr>
          <w:noProof/>
        </w:rPr>
        <w:noBreakHyphen/>
        <w:t>35</w:t>
      </w:r>
      <w:r w:rsidRPr="0086590E">
        <w:fldChar w:fldCharType="end"/>
      </w:r>
      <w:r w:rsidRPr="0086590E">
        <w:t>.</w:t>
      </w:r>
    </w:p>
    <w:p w14:paraId="77E8BE52" w14:textId="7BB89D09" w:rsidR="002D3E5D" w:rsidRDefault="00512A48" w:rsidP="00512A48">
      <w:pPr>
        <w:spacing w:after="120"/>
        <w:jc w:val="center"/>
      </w:pPr>
      <w:bookmarkStart w:id="126" w:name="_Ref426100367"/>
      <w:r w:rsidRPr="00512A48">
        <w:rPr>
          <w:b/>
        </w:rPr>
        <w:t xml:space="preserve">Table </w:t>
      </w:r>
      <w:r w:rsidRPr="00512A48">
        <w:rPr>
          <w:b/>
        </w:rPr>
        <w:fldChar w:fldCharType="begin"/>
      </w:r>
      <w:r w:rsidRPr="00512A48">
        <w:rPr>
          <w:b/>
        </w:rPr>
        <w:instrText xml:space="preserve"> STYLEREF 1 \s </w:instrText>
      </w:r>
      <w:r w:rsidRPr="00512A48">
        <w:rPr>
          <w:b/>
        </w:rPr>
        <w:fldChar w:fldCharType="separate"/>
      </w:r>
      <w:r w:rsidR="00457D06">
        <w:rPr>
          <w:b/>
          <w:noProof/>
        </w:rPr>
        <w:t>3</w:t>
      </w:r>
      <w:r w:rsidRPr="00512A48">
        <w:rPr>
          <w:b/>
        </w:rPr>
        <w:fldChar w:fldCharType="end"/>
      </w:r>
      <w:r w:rsidRPr="00512A48">
        <w:rPr>
          <w:b/>
        </w:rPr>
        <w:noBreakHyphen/>
      </w:r>
      <w:r w:rsidRPr="00512A48">
        <w:rPr>
          <w:b/>
        </w:rPr>
        <w:fldChar w:fldCharType="begin"/>
      </w:r>
      <w:r w:rsidRPr="00512A48">
        <w:rPr>
          <w:b/>
        </w:rPr>
        <w:instrText xml:space="preserve"> SEQ Table \* ARABIC \s 1 </w:instrText>
      </w:r>
      <w:r w:rsidRPr="00512A48">
        <w:rPr>
          <w:b/>
        </w:rPr>
        <w:fldChar w:fldCharType="separate"/>
      </w:r>
      <w:r w:rsidR="00457D06">
        <w:rPr>
          <w:b/>
          <w:noProof/>
        </w:rPr>
        <w:t>35</w:t>
      </w:r>
      <w:r w:rsidRPr="00512A48">
        <w:rPr>
          <w:b/>
        </w:rPr>
        <w:fldChar w:fldCharType="end"/>
      </w:r>
      <w:bookmarkEnd w:id="126"/>
      <w:r>
        <w:t xml:space="preserve">. </w:t>
      </w:r>
      <w:r w:rsidR="002D3E5D">
        <w:t xml:space="preserve">Properties of the </w:t>
      </w:r>
      <w:r w:rsidR="002D3E5D">
        <w:rPr>
          <w:rFonts w:ascii="Courier New" w:eastAsia="Courier New" w:hAnsi="Courier New" w:cs="Courier New"/>
        </w:rPr>
        <w:t>DataWrittenEffectType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2D3E5D" w14:paraId="52A87D4C" w14:textId="77777777" w:rsidTr="002342C8">
        <w:trPr>
          <w:jc w:val="center"/>
        </w:trPr>
        <w:tc>
          <w:tcPr>
            <w:tcW w:w="1638" w:type="dxa"/>
            <w:shd w:val="clear" w:color="auto" w:fill="BFBFBF"/>
            <w:tcMar>
              <w:top w:w="100" w:type="dxa"/>
              <w:left w:w="100" w:type="dxa"/>
              <w:bottom w:w="100" w:type="dxa"/>
              <w:right w:w="100" w:type="dxa"/>
            </w:tcMar>
            <w:vAlign w:val="center"/>
          </w:tcPr>
          <w:p w14:paraId="36DA4C65" w14:textId="77777777" w:rsidR="002D3E5D" w:rsidRDefault="002D3E5D" w:rsidP="002342C8">
            <w:pPr>
              <w:rPr>
                <w:b/>
                <w:color w:val="000000"/>
              </w:rPr>
            </w:pPr>
            <w:r>
              <w:rPr>
                <w:b/>
                <w:color w:val="000000"/>
              </w:rPr>
              <w:t>Name</w:t>
            </w:r>
          </w:p>
        </w:tc>
        <w:tc>
          <w:tcPr>
            <w:tcW w:w="3510" w:type="dxa"/>
            <w:shd w:val="clear" w:color="auto" w:fill="BFBFBF"/>
            <w:tcMar>
              <w:top w:w="100" w:type="dxa"/>
              <w:left w:w="100" w:type="dxa"/>
              <w:bottom w:w="100" w:type="dxa"/>
              <w:right w:w="100" w:type="dxa"/>
            </w:tcMar>
            <w:vAlign w:val="center"/>
          </w:tcPr>
          <w:p w14:paraId="6FB19B3A" w14:textId="77777777" w:rsidR="002D3E5D" w:rsidRPr="00512A48" w:rsidRDefault="002D3E5D" w:rsidP="002342C8">
            <w:pPr>
              <w:pStyle w:val="UMLTableType"/>
              <w:contextualSpacing w:val="0"/>
              <w:rPr>
                <w:rFonts w:asciiTheme="minorHAnsi" w:eastAsia="Calibri" w:hAnsiTheme="minorHAnsi" w:cstheme="minorHAnsi"/>
                <w:b/>
                <w:color w:val="000000"/>
                <w:sz w:val="24"/>
                <w:szCs w:val="24"/>
              </w:rPr>
            </w:pPr>
            <w:r w:rsidRPr="00512A4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B9CE66D" w14:textId="77777777" w:rsidR="002D3E5D" w:rsidRDefault="002D3E5D" w:rsidP="002342C8">
            <w:pPr>
              <w:rPr>
                <w:b/>
                <w:color w:val="000000"/>
              </w:rPr>
            </w:pPr>
            <w:r>
              <w:rPr>
                <w:b/>
                <w:color w:val="000000"/>
              </w:rPr>
              <w:t>Multiplicity</w:t>
            </w:r>
          </w:p>
        </w:tc>
        <w:tc>
          <w:tcPr>
            <w:tcW w:w="6678" w:type="dxa"/>
            <w:shd w:val="clear" w:color="auto" w:fill="BFBFBF"/>
            <w:tcMar>
              <w:top w:w="100" w:type="dxa"/>
              <w:left w:w="100" w:type="dxa"/>
              <w:bottom w:w="100" w:type="dxa"/>
              <w:right w:w="100" w:type="dxa"/>
            </w:tcMar>
            <w:vAlign w:val="center"/>
          </w:tcPr>
          <w:p w14:paraId="1D409BDF" w14:textId="77777777" w:rsidR="002D3E5D" w:rsidRPr="00512A48" w:rsidRDefault="002D3E5D" w:rsidP="002342C8">
            <w:pPr>
              <w:rPr>
                <w:b/>
                <w:color w:val="000000"/>
              </w:rPr>
            </w:pPr>
            <w:r w:rsidRPr="00512A48">
              <w:rPr>
                <w:b/>
                <w:color w:val="000000"/>
              </w:rPr>
              <w:t>Description</w:t>
            </w:r>
          </w:p>
        </w:tc>
      </w:tr>
      <w:tr w:rsidR="002D3E5D" w14:paraId="56D10DC5" w14:textId="77777777" w:rsidTr="002342C8">
        <w:trPr>
          <w:jc w:val="center"/>
        </w:trPr>
        <w:tc>
          <w:tcPr>
            <w:tcW w:w="1638" w:type="dxa"/>
            <w:shd w:val="clear" w:color="auto" w:fill="FFFFFF"/>
            <w:tcMar>
              <w:top w:w="100" w:type="dxa"/>
              <w:left w:w="100" w:type="dxa"/>
              <w:bottom w:w="100" w:type="dxa"/>
              <w:right w:w="100" w:type="dxa"/>
            </w:tcMar>
            <w:vAlign w:val="center"/>
          </w:tcPr>
          <w:p w14:paraId="0746AA1F" w14:textId="77777777" w:rsidR="002D3E5D" w:rsidRDefault="002D3E5D" w:rsidP="002342C8">
            <w:pPr>
              <w:rPr>
                <w:b/>
              </w:rPr>
            </w:pPr>
            <w:r>
              <w:rPr>
                <w:b/>
              </w:rPr>
              <w:t>Data</w:t>
            </w:r>
          </w:p>
        </w:tc>
        <w:tc>
          <w:tcPr>
            <w:tcW w:w="3510" w:type="dxa"/>
            <w:shd w:val="clear" w:color="auto" w:fill="FFFFFF"/>
            <w:tcMar>
              <w:top w:w="100" w:type="dxa"/>
              <w:left w:w="100" w:type="dxa"/>
              <w:bottom w:w="100" w:type="dxa"/>
              <w:right w:w="100" w:type="dxa"/>
            </w:tcMar>
            <w:vAlign w:val="center"/>
          </w:tcPr>
          <w:p w14:paraId="3CF9224E" w14:textId="77777777" w:rsidR="002D3E5D" w:rsidRDefault="002D3E5D" w:rsidP="002342C8">
            <w:pPr>
              <w:pStyle w:val="UMLTableType"/>
              <w:contextualSpacing w:val="0"/>
            </w:pPr>
            <w:r>
              <w:t>cyboxCommon:DataSegmentType</w:t>
            </w:r>
          </w:p>
        </w:tc>
        <w:tc>
          <w:tcPr>
            <w:tcW w:w="1350" w:type="dxa"/>
            <w:shd w:val="clear" w:color="auto" w:fill="FFFFFF"/>
            <w:tcMar>
              <w:top w:w="100" w:type="dxa"/>
              <w:left w:w="100" w:type="dxa"/>
              <w:bottom w:w="100" w:type="dxa"/>
              <w:right w:w="100" w:type="dxa"/>
            </w:tcMar>
            <w:vAlign w:val="center"/>
          </w:tcPr>
          <w:p w14:paraId="3CA5E945" w14:textId="77777777" w:rsidR="002D3E5D" w:rsidRPr="002342C8" w:rsidRDefault="002D3E5D" w:rsidP="002342C8">
            <w:pPr>
              <w:jc w:val="center"/>
            </w:pPr>
            <w:r w:rsidRPr="002342C8">
              <w:t>1</w:t>
            </w:r>
          </w:p>
        </w:tc>
        <w:tc>
          <w:tcPr>
            <w:tcW w:w="6678" w:type="dxa"/>
            <w:shd w:val="clear" w:color="auto" w:fill="FFFFFF"/>
            <w:tcMar>
              <w:top w:w="100" w:type="dxa"/>
              <w:left w:w="100" w:type="dxa"/>
              <w:bottom w:w="100" w:type="dxa"/>
              <w:right w:w="100" w:type="dxa"/>
            </w:tcMar>
            <w:vAlign w:val="center"/>
          </w:tcPr>
          <w:p w14:paraId="43F2DB3A" w14:textId="6FA8AE13" w:rsidR="002D3E5D" w:rsidRPr="002342C8" w:rsidRDefault="002D3E5D" w:rsidP="002342C8">
            <w:pPr>
              <w:rPr>
                <w:sz w:val="22"/>
              </w:rPr>
            </w:pPr>
            <w:r w:rsidRPr="002342C8">
              <w:rPr>
                <w:sz w:val="22"/>
              </w:rPr>
              <w:t xml:space="preserve">The </w:t>
            </w:r>
            <w:r w:rsidRPr="002342C8">
              <w:rPr>
                <w:rFonts w:ascii="Courier New" w:hAnsi="Courier New" w:cs="Courier New"/>
                <w:sz w:val="22"/>
              </w:rPr>
              <w:t>Data</w:t>
            </w:r>
            <w:r w:rsidRPr="002342C8">
              <w:rPr>
                <w:sz w:val="22"/>
              </w:rPr>
              <w:t xml:space="preserve"> property </w:t>
            </w:r>
            <w:r w:rsidR="002342C8" w:rsidRPr="002342C8">
              <w:rPr>
                <w:sz w:val="22"/>
              </w:rPr>
              <w:t xml:space="preserve">characterizes </w:t>
            </w:r>
            <w:r w:rsidRPr="002342C8">
              <w:rPr>
                <w:sz w:val="22"/>
              </w:rPr>
              <w:t>th</w:t>
            </w:r>
            <w:r w:rsidR="002342C8" w:rsidRPr="002342C8">
              <w:rPr>
                <w:sz w:val="22"/>
              </w:rPr>
              <w:t>e data that was written to the O</w:t>
            </w:r>
            <w:r w:rsidRPr="002342C8">
              <w:rPr>
                <w:sz w:val="22"/>
              </w:rPr>
              <w:t xml:space="preserve">bject by the </w:t>
            </w:r>
            <w:r w:rsidR="002342C8" w:rsidRPr="002342C8">
              <w:rPr>
                <w:sz w:val="22"/>
              </w:rPr>
              <w:t>A</w:t>
            </w:r>
            <w:r w:rsidRPr="002342C8">
              <w:rPr>
                <w:sz w:val="22"/>
              </w:rPr>
              <w:t>ction.</w:t>
            </w:r>
          </w:p>
        </w:tc>
      </w:tr>
    </w:tbl>
    <w:p w14:paraId="796AE786" w14:textId="77777777" w:rsidR="002D3E5D" w:rsidRDefault="002D3E5D" w:rsidP="00B259AF">
      <w:pPr>
        <w:pStyle w:val="Heading3"/>
      </w:pPr>
      <w:bookmarkStart w:id="127" w:name="_Toc426119922"/>
      <w:r>
        <w:t>DataSentEffectType Class</w:t>
      </w:r>
      <w:bookmarkEnd w:id="127"/>
    </w:p>
    <w:p w14:paraId="5C4B058A" w14:textId="72A35611" w:rsidR="0086590E" w:rsidRDefault="0086590E" w:rsidP="0086590E">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2B9C4165" w14:textId="394A0A1F" w:rsidR="0086590E" w:rsidRDefault="0086590E" w:rsidP="007A1910">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86590E">
        <w:fldChar w:fldCharType="begin"/>
      </w:r>
      <w:r w:rsidRPr="0086590E">
        <w:instrText xml:space="preserve"> REF _Ref426100376 \h </w:instrText>
      </w:r>
      <w:r w:rsidRPr="0086590E">
        <w:instrText xml:space="preserve"> \* MERGEFORMAT </w:instrText>
      </w:r>
      <w:r w:rsidRPr="0086590E">
        <w:fldChar w:fldCharType="separate"/>
      </w:r>
      <w:r w:rsidR="00457D06" w:rsidRPr="00457D06">
        <w:t xml:space="preserve">Table </w:t>
      </w:r>
      <w:r w:rsidR="00457D06" w:rsidRPr="00457D06">
        <w:rPr>
          <w:noProof/>
        </w:rPr>
        <w:t>3</w:t>
      </w:r>
      <w:r w:rsidR="00457D06" w:rsidRPr="00457D06">
        <w:rPr>
          <w:noProof/>
        </w:rPr>
        <w:noBreakHyphen/>
        <w:t>36</w:t>
      </w:r>
      <w:r w:rsidRPr="0086590E">
        <w:fldChar w:fldCharType="end"/>
      </w:r>
      <w:r w:rsidRPr="0086590E">
        <w:t>.</w:t>
      </w:r>
    </w:p>
    <w:p w14:paraId="7A4EEB4A" w14:textId="351F73BE" w:rsidR="002D3E5D" w:rsidRDefault="00402C28" w:rsidP="00402C28">
      <w:pPr>
        <w:spacing w:after="120"/>
        <w:jc w:val="center"/>
      </w:pPr>
      <w:bookmarkStart w:id="128" w:name="_Ref426100376"/>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457D06">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457D06">
        <w:rPr>
          <w:b/>
          <w:noProof/>
        </w:rPr>
        <w:t>36</w:t>
      </w:r>
      <w:r w:rsidRPr="00402C28">
        <w:rPr>
          <w:b/>
        </w:rPr>
        <w:fldChar w:fldCharType="end"/>
      </w:r>
      <w:bookmarkEnd w:id="128"/>
      <w:r>
        <w:t xml:space="preserve">. </w:t>
      </w:r>
      <w:r w:rsidR="002D3E5D">
        <w:t xml:space="preserve">Properties of the </w:t>
      </w:r>
      <w:r w:rsidR="002D3E5D">
        <w:rPr>
          <w:rFonts w:ascii="Courier New" w:eastAsia="Courier New" w:hAnsi="Courier New" w:cs="Courier New"/>
        </w:rPr>
        <w:t>DataSentEffectType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2D3E5D" w14:paraId="0CAB14A7" w14:textId="77777777" w:rsidTr="002714F7">
        <w:trPr>
          <w:jc w:val="center"/>
        </w:trPr>
        <w:tc>
          <w:tcPr>
            <w:tcW w:w="1458" w:type="dxa"/>
            <w:shd w:val="clear" w:color="auto" w:fill="BFBFBF"/>
            <w:tcMar>
              <w:top w:w="100" w:type="dxa"/>
              <w:left w:w="100" w:type="dxa"/>
              <w:bottom w:w="100" w:type="dxa"/>
              <w:right w:w="100" w:type="dxa"/>
            </w:tcMar>
          </w:tcPr>
          <w:p w14:paraId="40A5769C" w14:textId="77777777" w:rsidR="002D3E5D" w:rsidRDefault="002D3E5D" w:rsidP="00AA05D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6C41AE9" w14:textId="77777777" w:rsidR="002D3E5D" w:rsidRPr="00402C28" w:rsidRDefault="002D3E5D" w:rsidP="00AA05DD">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tcPr>
          <w:p w14:paraId="4C49271F" w14:textId="77777777" w:rsidR="002D3E5D" w:rsidRDefault="002D3E5D" w:rsidP="00AA05DD">
            <w:pPr>
              <w:jc w:val="center"/>
              <w:rPr>
                <w:b/>
                <w:color w:val="000000"/>
              </w:rPr>
            </w:pPr>
            <w:r>
              <w:rPr>
                <w:b/>
                <w:color w:val="000000"/>
              </w:rPr>
              <w:t>Multiplicity</w:t>
            </w:r>
          </w:p>
        </w:tc>
        <w:tc>
          <w:tcPr>
            <w:tcW w:w="6768" w:type="dxa"/>
            <w:shd w:val="clear" w:color="auto" w:fill="BFBFBF"/>
            <w:tcMar>
              <w:top w:w="100" w:type="dxa"/>
              <w:left w:w="100" w:type="dxa"/>
              <w:bottom w:w="100" w:type="dxa"/>
              <w:right w:w="100" w:type="dxa"/>
            </w:tcMar>
          </w:tcPr>
          <w:p w14:paraId="2D6EBF3B" w14:textId="77777777" w:rsidR="002D3E5D" w:rsidRPr="00402C28" w:rsidRDefault="002D3E5D" w:rsidP="00AA05DD">
            <w:pPr>
              <w:rPr>
                <w:b/>
                <w:color w:val="000000"/>
              </w:rPr>
            </w:pPr>
            <w:r w:rsidRPr="00402C28">
              <w:rPr>
                <w:b/>
                <w:color w:val="000000"/>
              </w:rPr>
              <w:t>Description</w:t>
            </w:r>
          </w:p>
        </w:tc>
      </w:tr>
      <w:tr w:rsidR="002D3E5D" w14:paraId="4A9DCA94" w14:textId="77777777" w:rsidTr="002714F7">
        <w:trPr>
          <w:jc w:val="center"/>
        </w:trPr>
        <w:tc>
          <w:tcPr>
            <w:tcW w:w="1458" w:type="dxa"/>
            <w:shd w:val="clear" w:color="auto" w:fill="FFFFFF"/>
            <w:tcMar>
              <w:top w:w="100" w:type="dxa"/>
              <w:left w:w="100" w:type="dxa"/>
              <w:bottom w:w="100" w:type="dxa"/>
              <w:right w:w="100" w:type="dxa"/>
            </w:tcMar>
          </w:tcPr>
          <w:p w14:paraId="20C6A3DB" w14:textId="77777777" w:rsidR="002D3E5D" w:rsidRDefault="002D3E5D" w:rsidP="00AA05DD">
            <w:pPr>
              <w:rPr>
                <w:b/>
              </w:rPr>
            </w:pPr>
            <w:r>
              <w:rPr>
                <w:b/>
              </w:rPr>
              <w:t>Data</w:t>
            </w:r>
          </w:p>
        </w:tc>
        <w:tc>
          <w:tcPr>
            <w:tcW w:w="3600" w:type="dxa"/>
            <w:shd w:val="clear" w:color="auto" w:fill="FFFFFF"/>
            <w:tcMar>
              <w:top w:w="100" w:type="dxa"/>
              <w:left w:w="100" w:type="dxa"/>
              <w:bottom w:w="100" w:type="dxa"/>
              <w:right w:w="100" w:type="dxa"/>
            </w:tcMar>
          </w:tcPr>
          <w:p w14:paraId="7F88D1C3" w14:textId="77777777" w:rsidR="002D3E5D" w:rsidRDefault="002D3E5D" w:rsidP="00AA05DD">
            <w:pPr>
              <w:pStyle w:val="UMLTableType"/>
              <w:contextualSpacing w:val="0"/>
            </w:pPr>
            <w:r>
              <w:t>cyboxCommon:DataSegmentType</w:t>
            </w:r>
          </w:p>
        </w:tc>
        <w:tc>
          <w:tcPr>
            <w:tcW w:w="1350" w:type="dxa"/>
            <w:shd w:val="clear" w:color="auto" w:fill="FFFFFF"/>
            <w:tcMar>
              <w:top w:w="100" w:type="dxa"/>
              <w:left w:w="100" w:type="dxa"/>
              <w:bottom w:w="100" w:type="dxa"/>
              <w:right w:w="100" w:type="dxa"/>
            </w:tcMar>
          </w:tcPr>
          <w:p w14:paraId="3EE41170" w14:textId="77777777" w:rsidR="002D3E5D" w:rsidRPr="002714F7" w:rsidRDefault="002D3E5D" w:rsidP="00AA05DD">
            <w:pPr>
              <w:jc w:val="center"/>
            </w:pPr>
            <w:r w:rsidRPr="002714F7">
              <w:t>1</w:t>
            </w:r>
          </w:p>
        </w:tc>
        <w:tc>
          <w:tcPr>
            <w:tcW w:w="6768" w:type="dxa"/>
            <w:shd w:val="clear" w:color="auto" w:fill="FFFFFF"/>
            <w:tcMar>
              <w:top w:w="100" w:type="dxa"/>
              <w:left w:w="100" w:type="dxa"/>
              <w:bottom w:w="100" w:type="dxa"/>
              <w:right w:w="100" w:type="dxa"/>
            </w:tcMar>
          </w:tcPr>
          <w:p w14:paraId="4E7DC93B" w14:textId="61F95CE1" w:rsidR="002D3E5D" w:rsidRPr="002714F7" w:rsidRDefault="002D3E5D" w:rsidP="002714F7">
            <w:pPr>
              <w:rPr>
                <w:sz w:val="22"/>
              </w:rPr>
            </w:pPr>
            <w:r w:rsidRPr="002714F7">
              <w:rPr>
                <w:sz w:val="22"/>
              </w:rPr>
              <w:t xml:space="preserve">The </w:t>
            </w:r>
            <w:r w:rsidRPr="002714F7">
              <w:rPr>
                <w:rFonts w:ascii="Courier New" w:hAnsi="Courier New" w:cs="Courier New"/>
                <w:sz w:val="22"/>
              </w:rPr>
              <w:t>Data</w:t>
            </w:r>
            <w:r w:rsidRPr="002714F7">
              <w:rPr>
                <w:sz w:val="22"/>
              </w:rPr>
              <w:t xml:space="preserve"> property </w:t>
            </w:r>
            <w:r w:rsidR="002714F7" w:rsidRPr="002714F7">
              <w:rPr>
                <w:sz w:val="22"/>
              </w:rPr>
              <w:t>characterizes</w:t>
            </w:r>
            <w:r w:rsidRPr="002714F7">
              <w:rPr>
                <w:sz w:val="22"/>
              </w:rPr>
              <w:t xml:space="preserve"> the data that was sent on the </w:t>
            </w:r>
            <w:r w:rsidR="002714F7" w:rsidRPr="002714F7">
              <w:rPr>
                <w:sz w:val="22"/>
              </w:rPr>
              <w:t>O</w:t>
            </w:r>
            <w:r w:rsidRPr="002714F7">
              <w:rPr>
                <w:sz w:val="22"/>
              </w:rPr>
              <w:t xml:space="preserve">bject, or from the </w:t>
            </w:r>
            <w:r w:rsidR="002714F7" w:rsidRPr="002714F7">
              <w:rPr>
                <w:sz w:val="22"/>
              </w:rPr>
              <w:t>O</w:t>
            </w:r>
            <w:r w:rsidRPr="002714F7">
              <w:rPr>
                <w:sz w:val="22"/>
              </w:rPr>
              <w:t xml:space="preserve">bject, by the </w:t>
            </w:r>
            <w:r w:rsidR="002714F7" w:rsidRPr="002714F7">
              <w:rPr>
                <w:sz w:val="22"/>
              </w:rPr>
              <w:t>A</w:t>
            </w:r>
            <w:r w:rsidRPr="002714F7">
              <w:rPr>
                <w:sz w:val="22"/>
              </w:rPr>
              <w:t>ction.</w:t>
            </w:r>
          </w:p>
        </w:tc>
      </w:tr>
    </w:tbl>
    <w:p w14:paraId="73FE7034" w14:textId="77777777" w:rsidR="002D3E5D" w:rsidRPr="001722B8" w:rsidRDefault="002D3E5D" w:rsidP="00B259AF">
      <w:pPr>
        <w:pStyle w:val="Heading3"/>
      </w:pPr>
      <w:bookmarkStart w:id="129" w:name="_Toc426119923"/>
      <w:r w:rsidRPr="001722B8">
        <w:t>DataReceivedEffectType Class</w:t>
      </w:r>
      <w:bookmarkEnd w:id="129"/>
    </w:p>
    <w:p w14:paraId="4DE7711C" w14:textId="310E59C5" w:rsidR="00544BCF" w:rsidRDefault="00544BCF" w:rsidP="00544BC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275AFBA8" w14:textId="73143946" w:rsidR="0086590E" w:rsidRPr="00544BCF" w:rsidRDefault="00544BCF" w:rsidP="00544BCF">
      <w:pPr>
        <w:spacing w:after="240"/>
      </w:pPr>
      <w:r>
        <w:lastRenderedPageBreak/>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0086590E" w:rsidRPr="00544BCF">
        <w:fldChar w:fldCharType="begin"/>
      </w:r>
      <w:r w:rsidR="0086590E" w:rsidRPr="00544BCF">
        <w:instrText xml:space="preserve"> REF _Ref426100382 \h </w:instrText>
      </w:r>
      <w:r w:rsidRPr="00544BCF">
        <w:instrText xml:space="preserve"> \* MERGEFORMAT </w:instrText>
      </w:r>
      <w:r w:rsidR="0086590E" w:rsidRPr="00544BCF">
        <w:fldChar w:fldCharType="separate"/>
      </w:r>
      <w:r w:rsidR="00457D06" w:rsidRPr="00457D06">
        <w:t xml:space="preserve">Table </w:t>
      </w:r>
      <w:r w:rsidR="00457D06" w:rsidRPr="00457D06">
        <w:rPr>
          <w:noProof/>
        </w:rPr>
        <w:t>3</w:t>
      </w:r>
      <w:r w:rsidR="00457D06" w:rsidRPr="00457D06">
        <w:rPr>
          <w:noProof/>
        </w:rPr>
        <w:noBreakHyphen/>
        <w:t>37</w:t>
      </w:r>
      <w:r w:rsidR="0086590E" w:rsidRPr="00544BCF">
        <w:fldChar w:fldCharType="end"/>
      </w:r>
      <w:r w:rsidRPr="00544BCF">
        <w:t>.</w:t>
      </w:r>
    </w:p>
    <w:p w14:paraId="7F7044EA" w14:textId="741C85BF" w:rsidR="002D3E5D" w:rsidRDefault="00402C28" w:rsidP="00402C28">
      <w:pPr>
        <w:spacing w:after="120"/>
        <w:jc w:val="center"/>
      </w:pPr>
      <w:bookmarkStart w:id="130" w:name="_Ref426100382"/>
      <w:r w:rsidRPr="00402C28">
        <w:rPr>
          <w:b/>
        </w:rPr>
        <w:t xml:space="preserve">Table </w:t>
      </w:r>
      <w:r w:rsidRPr="00402C28">
        <w:rPr>
          <w:b/>
        </w:rPr>
        <w:fldChar w:fldCharType="begin"/>
      </w:r>
      <w:r w:rsidRPr="00402C28">
        <w:rPr>
          <w:b/>
        </w:rPr>
        <w:instrText xml:space="preserve"> STYLEREF 1 \s </w:instrText>
      </w:r>
      <w:r w:rsidRPr="00402C28">
        <w:rPr>
          <w:b/>
        </w:rPr>
        <w:fldChar w:fldCharType="separate"/>
      </w:r>
      <w:r w:rsidR="00457D06">
        <w:rPr>
          <w:b/>
          <w:noProof/>
        </w:rPr>
        <w:t>3</w:t>
      </w:r>
      <w:r w:rsidRPr="00402C28">
        <w:rPr>
          <w:b/>
        </w:rPr>
        <w:fldChar w:fldCharType="end"/>
      </w:r>
      <w:r w:rsidRPr="00402C28">
        <w:rPr>
          <w:b/>
        </w:rPr>
        <w:noBreakHyphen/>
      </w:r>
      <w:r w:rsidRPr="00402C28">
        <w:rPr>
          <w:b/>
        </w:rPr>
        <w:fldChar w:fldCharType="begin"/>
      </w:r>
      <w:r w:rsidRPr="00402C28">
        <w:rPr>
          <w:b/>
        </w:rPr>
        <w:instrText xml:space="preserve"> SEQ Table \* ARABIC \s 1 </w:instrText>
      </w:r>
      <w:r w:rsidRPr="00402C28">
        <w:rPr>
          <w:b/>
        </w:rPr>
        <w:fldChar w:fldCharType="separate"/>
      </w:r>
      <w:r w:rsidR="00457D06">
        <w:rPr>
          <w:b/>
          <w:noProof/>
        </w:rPr>
        <w:t>37</w:t>
      </w:r>
      <w:r w:rsidRPr="00402C28">
        <w:rPr>
          <w:b/>
        </w:rPr>
        <w:fldChar w:fldCharType="end"/>
      </w:r>
      <w:bookmarkEnd w:id="130"/>
      <w:r>
        <w:t xml:space="preserve">. </w:t>
      </w:r>
      <w:r w:rsidR="002D3E5D">
        <w:t xml:space="preserve">Properties of the </w:t>
      </w:r>
      <w:r w:rsidR="002D3E5D">
        <w:rPr>
          <w:rFonts w:ascii="Courier New" w:eastAsia="Courier New" w:hAnsi="Courier New" w:cs="Courier New"/>
        </w:rPr>
        <w:t>DataReceivedEffectType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2D3E5D" w14:paraId="16C01B21" w14:textId="77777777" w:rsidTr="00BF7468">
        <w:trPr>
          <w:jc w:val="center"/>
        </w:trPr>
        <w:tc>
          <w:tcPr>
            <w:tcW w:w="1368" w:type="dxa"/>
            <w:shd w:val="clear" w:color="auto" w:fill="BFBFBF"/>
            <w:tcMar>
              <w:top w:w="100" w:type="dxa"/>
              <w:left w:w="100" w:type="dxa"/>
              <w:bottom w:w="100" w:type="dxa"/>
              <w:right w:w="100" w:type="dxa"/>
            </w:tcMar>
            <w:vAlign w:val="center"/>
          </w:tcPr>
          <w:p w14:paraId="1110CF55" w14:textId="77777777" w:rsidR="002D3E5D" w:rsidRDefault="002D3E5D" w:rsidP="00BF7468">
            <w:pPr>
              <w:rPr>
                <w:b/>
                <w:color w:val="000000"/>
              </w:rPr>
            </w:pPr>
            <w:r>
              <w:rPr>
                <w:b/>
                <w:color w:val="000000"/>
              </w:rPr>
              <w:t>Name</w:t>
            </w:r>
          </w:p>
        </w:tc>
        <w:tc>
          <w:tcPr>
            <w:tcW w:w="3600" w:type="dxa"/>
            <w:shd w:val="clear" w:color="auto" w:fill="BFBFBF"/>
            <w:tcMar>
              <w:top w:w="100" w:type="dxa"/>
              <w:left w:w="100" w:type="dxa"/>
              <w:bottom w:w="100" w:type="dxa"/>
              <w:right w:w="100" w:type="dxa"/>
            </w:tcMar>
            <w:vAlign w:val="center"/>
          </w:tcPr>
          <w:p w14:paraId="4CEE9FE8" w14:textId="77777777" w:rsidR="002D3E5D" w:rsidRPr="00402C28" w:rsidRDefault="002D3E5D" w:rsidP="00BF7468">
            <w:pPr>
              <w:pStyle w:val="UMLTableType"/>
              <w:contextualSpacing w:val="0"/>
              <w:rPr>
                <w:rFonts w:asciiTheme="minorHAnsi" w:eastAsia="Calibri" w:hAnsiTheme="minorHAnsi" w:cstheme="minorHAnsi"/>
                <w:b/>
                <w:color w:val="000000"/>
                <w:sz w:val="24"/>
                <w:szCs w:val="24"/>
              </w:rPr>
            </w:pPr>
            <w:r w:rsidRPr="00402C2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797971AD" w14:textId="77777777" w:rsidR="002D3E5D" w:rsidRDefault="002D3E5D" w:rsidP="00BF7468">
            <w:pPr>
              <w:rPr>
                <w:b/>
                <w:color w:val="000000"/>
              </w:rPr>
            </w:pPr>
            <w:r>
              <w:rPr>
                <w:b/>
                <w:color w:val="000000"/>
              </w:rPr>
              <w:t>Multiplicity</w:t>
            </w:r>
          </w:p>
        </w:tc>
        <w:tc>
          <w:tcPr>
            <w:tcW w:w="6858" w:type="dxa"/>
            <w:shd w:val="clear" w:color="auto" w:fill="BFBFBF"/>
            <w:tcMar>
              <w:top w:w="100" w:type="dxa"/>
              <w:left w:w="100" w:type="dxa"/>
              <w:bottom w:w="100" w:type="dxa"/>
              <w:right w:w="100" w:type="dxa"/>
            </w:tcMar>
            <w:vAlign w:val="center"/>
          </w:tcPr>
          <w:p w14:paraId="430AF75A" w14:textId="77777777" w:rsidR="002D3E5D" w:rsidRPr="00402C28" w:rsidRDefault="002D3E5D" w:rsidP="00BF7468">
            <w:pPr>
              <w:rPr>
                <w:b/>
                <w:color w:val="000000"/>
              </w:rPr>
            </w:pPr>
            <w:r w:rsidRPr="00402C28">
              <w:rPr>
                <w:b/>
                <w:color w:val="000000"/>
              </w:rPr>
              <w:t>Description</w:t>
            </w:r>
          </w:p>
        </w:tc>
      </w:tr>
      <w:tr w:rsidR="002D3E5D" w14:paraId="741407D0" w14:textId="77777777" w:rsidTr="00BF7468">
        <w:trPr>
          <w:jc w:val="center"/>
        </w:trPr>
        <w:tc>
          <w:tcPr>
            <w:tcW w:w="1368" w:type="dxa"/>
            <w:shd w:val="clear" w:color="auto" w:fill="FFFFFF"/>
            <w:tcMar>
              <w:top w:w="100" w:type="dxa"/>
              <w:left w:w="100" w:type="dxa"/>
              <w:bottom w:w="100" w:type="dxa"/>
              <w:right w:w="100" w:type="dxa"/>
            </w:tcMar>
            <w:vAlign w:val="center"/>
          </w:tcPr>
          <w:p w14:paraId="45612265" w14:textId="77777777" w:rsidR="002D3E5D" w:rsidRDefault="002D3E5D" w:rsidP="00BF7468">
            <w:pPr>
              <w:rPr>
                <w:b/>
              </w:rPr>
            </w:pPr>
            <w:r>
              <w:rPr>
                <w:b/>
              </w:rPr>
              <w:t>Data</w:t>
            </w:r>
          </w:p>
        </w:tc>
        <w:tc>
          <w:tcPr>
            <w:tcW w:w="3600" w:type="dxa"/>
            <w:shd w:val="clear" w:color="auto" w:fill="FFFFFF"/>
            <w:tcMar>
              <w:top w:w="100" w:type="dxa"/>
              <w:left w:w="100" w:type="dxa"/>
              <w:bottom w:w="100" w:type="dxa"/>
              <w:right w:w="100" w:type="dxa"/>
            </w:tcMar>
            <w:vAlign w:val="center"/>
          </w:tcPr>
          <w:p w14:paraId="3A715ACD" w14:textId="77777777" w:rsidR="002D3E5D" w:rsidRDefault="002D3E5D" w:rsidP="00BF7468">
            <w:pPr>
              <w:pStyle w:val="UMLTableType"/>
              <w:contextualSpacing w:val="0"/>
            </w:pPr>
            <w:r>
              <w:t>cyboxCommon:DataSegmentType</w:t>
            </w:r>
          </w:p>
        </w:tc>
        <w:tc>
          <w:tcPr>
            <w:tcW w:w="1350" w:type="dxa"/>
            <w:shd w:val="clear" w:color="auto" w:fill="FFFFFF"/>
            <w:tcMar>
              <w:top w:w="100" w:type="dxa"/>
              <w:left w:w="100" w:type="dxa"/>
              <w:bottom w:w="100" w:type="dxa"/>
              <w:right w:w="100" w:type="dxa"/>
            </w:tcMar>
            <w:vAlign w:val="center"/>
          </w:tcPr>
          <w:p w14:paraId="29B549B5" w14:textId="77777777" w:rsidR="002D3E5D" w:rsidRPr="00F77FA1" w:rsidRDefault="002D3E5D" w:rsidP="00BF7468">
            <w:pPr>
              <w:jc w:val="center"/>
            </w:pPr>
            <w:r w:rsidRPr="00F77FA1">
              <w:t>1</w:t>
            </w:r>
          </w:p>
        </w:tc>
        <w:tc>
          <w:tcPr>
            <w:tcW w:w="6858" w:type="dxa"/>
            <w:shd w:val="clear" w:color="auto" w:fill="FFFFFF"/>
            <w:tcMar>
              <w:top w:w="100" w:type="dxa"/>
              <w:left w:w="100" w:type="dxa"/>
              <w:bottom w:w="100" w:type="dxa"/>
              <w:right w:w="100" w:type="dxa"/>
            </w:tcMar>
            <w:vAlign w:val="center"/>
          </w:tcPr>
          <w:p w14:paraId="2AD9796D" w14:textId="0694E325" w:rsidR="002D3E5D" w:rsidRPr="00F77FA1" w:rsidRDefault="002D3E5D" w:rsidP="00F77FA1">
            <w:pPr>
              <w:rPr>
                <w:sz w:val="22"/>
              </w:rPr>
            </w:pPr>
            <w:r w:rsidRPr="00F77FA1">
              <w:rPr>
                <w:sz w:val="22"/>
              </w:rPr>
              <w:t xml:space="preserve">The </w:t>
            </w:r>
            <w:r w:rsidRPr="00F77FA1">
              <w:rPr>
                <w:rFonts w:ascii="Courier New" w:hAnsi="Courier New" w:cs="Courier New"/>
                <w:sz w:val="22"/>
              </w:rPr>
              <w:t>Data</w:t>
            </w:r>
            <w:r w:rsidRPr="00F77FA1">
              <w:rPr>
                <w:sz w:val="22"/>
              </w:rPr>
              <w:t xml:space="preserve"> property </w:t>
            </w:r>
            <w:r w:rsidR="00F77FA1" w:rsidRPr="00F77FA1">
              <w:rPr>
                <w:sz w:val="22"/>
              </w:rPr>
              <w:t>characterizes</w:t>
            </w:r>
            <w:r w:rsidRPr="00F77FA1">
              <w:rPr>
                <w:sz w:val="22"/>
              </w:rPr>
              <w:t xml:space="preserve"> the</w:t>
            </w:r>
            <w:r w:rsidR="00F77FA1" w:rsidRPr="00F77FA1">
              <w:rPr>
                <w:sz w:val="22"/>
              </w:rPr>
              <w:t xml:space="preserve"> data that was received on the O</w:t>
            </w:r>
            <w:r w:rsidRPr="00F77FA1">
              <w:rPr>
                <w:sz w:val="22"/>
              </w:rPr>
              <w:t xml:space="preserve">bject, or from the </w:t>
            </w:r>
            <w:r w:rsidR="00F77FA1" w:rsidRPr="00F77FA1">
              <w:rPr>
                <w:sz w:val="22"/>
              </w:rPr>
              <w:t>O</w:t>
            </w:r>
            <w:r w:rsidRPr="00F77FA1">
              <w:rPr>
                <w:sz w:val="22"/>
              </w:rPr>
              <w:t xml:space="preserve">bject, by the </w:t>
            </w:r>
            <w:r w:rsidR="00F77FA1" w:rsidRPr="00F77FA1">
              <w:rPr>
                <w:sz w:val="22"/>
              </w:rPr>
              <w:t>A</w:t>
            </w:r>
            <w:r w:rsidRPr="00F77FA1">
              <w:rPr>
                <w:sz w:val="22"/>
              </w:rPr>
              <w:t>ction.</w:t>
            </w:r>
          </w:p>
        </w:tc>
      </w:tr>
    </w:tbl>
    <w:p w14:paraId="2B09D694" w14:textId="77777777" w:rsidR="002D3E5D" w:rsidRDefault="002D3E5D" w:rsidP="00B259AF">
      <w:pPr>
        <w:pStyle w:val="Heading3"/>
      </w:pPr>
      <w:bookmarkStart w:id="131" w:name="_Toc426119924"/>
      <w:r>
        <w:t>PropertyReadEffectType Class</w:t>
      </w:r>
      <w:bookmarkEnd w:id="131"/>
    </w:p>
    <w:p w14:paraId="55BB3F1C" w14:textId="003BF286" w:rsidR="002C3541" w:rsidRDefault="002C3541" w:rsidP="002C3541">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05102F37" w14:textId="789038A8" w:rsidR="0086590E" w:rsidRDefault="002C3541" w:rsidP="007A1910">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0086590E" w:rsidRPr="002C3541">
        <w:fldChar w:fldCharType="begin"/>
      </w:r>
      <w:r w:rsidR="0086590E" w:rsidRPr="002C3541">
        <w:instrText xml:space="preserve"> REF _Ref426100387 \h </w:instrText>
      </w:r>
      <w:r w:rsidRPr="002C3541">
        <w:instrText xml:space="preserve"> \* MERGEFORMAT </w:instrText>
      </w:r>
      <w:r w:rsidR="0086590E" w:rsidRPr="002C3541">
        <w:fldChar w:fldCharType="separate"/>
      </w:r>
      <w:r w:rsidR="00457D06" w:rsidRPr="00457D06">
        <w:t xml:space="preserve">Table </w:t>
      </w:r>
      <w:r w:rsidR="00457D06" w:rsidRPr="00457D06">
        <w:rPr>
          <w:noProof/>
        </w:rPr>
        <w:t>3</w:t>
      </w:r>
      <w:r w:rsidR="00457D06" w:rsidRPr="00457D06">
        <w:rPr>
          <w:noProof/>
        </w:rPr>
        <w:noBreakHyphen/>
        <w:t>38</w:t>
      </w:r>
      <w:r w:rsidR="0086590E" w:rsidRPr="002C3541">
        <w:fldChar w:fldCharType="end"/>
      </w:r>
      <w:r w:rsidRPr="002C3541">
        <w:t>.</w:t>
      </w:r>
    </w:p>
    <w:p w14:paraId="616DBF2D" w14:textId="0A5F1431" w:rsidR="002D3E5D" w:rsidRDefault="002264E8" w:rsidP="002264E8">
      <w:pPr>
        <w:spacing w:after="120"/>
        <w:jc w:val="center"/>
      </w:pPr>
      <w:bookmarkStart w:id="132" w:name="_Ref426100387"/>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38</w:t>
      </w:r>
      <w:r w:rsidRPr="002264E8">
        <w:rPr>
          <w:b/>
        </w:rPr>
        <w:fldChar w:fldCharType="end"/>
      </w:r>
      <w:bookmarkEnd w:id="132"/>
      <w:r>
        <w:t xml:space="preserve">. </w:t>
      </w:r>
      <w:r w:rsidR="002D3E5D">
        <w:t xml:space="preserve">Properties of the </w:t>
      </w:r>
      <w:r w:rsidR="002D3E5D">
        <w:rPr>
          <w:rFonts w:ascii="Courier New" w:eastAsia="Courier New" w:hAnsi="Courier New" w:cs="Courier New"/>
        </w:rPr>
        <w:t>PropertyReadEffectType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2D3E5D" w14:paraId="246B81C2" w14:textId="77777777" w:rsidTr="00BF7468">
        <w:trPr>
          <w:jc w:val="center"/>
        </w:trPr>
        <w:tc>
          <w:tcPr>
            <w:tcW w:w="1638" w:type="dxa"/>
            <w:shd w:val="clear" w:color="auto" w:fill="BFBFBF"/>
            <w:tcMar>
              <w:top w:w="100" w:type="dxa"/>
              <w:left w:w="100" w:type="dxa"/>
              <w:bottom w:w="100" w:type="dxa"/>
              <w:right w:w="100" w:type="dxa"/>
            </w:tcMar>
            <w:vAlign w:val="center"/>
          </w:tcPr>
          <w:p w14:paraId="4A4C1A6E" w14:textId="77777777" w:rsidR="002D3E5D" w:rsidRDefault="002D3E5D" w:rsidP="00BF7468">
            <w:pPr>
              <w:rPr>
                <w:b/>
                <w:color w:val="000000"/>
              </w:rPr>
            </w:pPr>
            <w:r>
              <w:rPr>
                <w:b/>
                <w:color w:val="000000"/>
              </w:rPr>
              <w:t>Name</w:t>
            </w:r>
          </w:p>
        </w:tc>
        <w:tc>
          <w:tcPr>
            <w:tcW w:w="3690" w:type="dxa"/>
            <w:shd w:val="clear" w:color="auto" w:fill="BFBFBF"/>
            <w:tcMar>
              <w:top w:w="100" w:type="dxa"/>
              <w:left w:w="100" w:type="dxa"/>
              <w:bottom w:w="100" w:type="dxa"/>
              <w:right w:w="100" w:type="dxa"/>
            </w:tcMar>
            <w:vAlign w:val="center"/>
          </w:tcPr>
          <w:p w14:paraId="649EDC2E" w14:textId="77777777" w:rsidR="002D3E5D" w:rsidRPr="002264E8" w:rsidRDefault="002D3E5D" w:rsidP="00BF7468">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D71B1F8" w14:textId="77777777" w:rsidR="002D3E5D" w:rsidRDefault="002D3E5D" w:rsidP="00BF7468">
            <w:pPr>
              <w:rPr>
                <w:b/>
                <w:color w:val="000000"/>
              </w:rPr>
            </w:pPr>
            <w:r>
              <w:rPr>
                <w:b/>
                <w:color w:val="000000"/>
              </w:rPr>
              <w:t>Multiplicity</w:t>
            </w:r>
          </w:p>
        </w:tc>
        <w:tc>
          <w:tcPr>
            <w:tcW w:w="6498" w:type="dxa"/>
            <w:shd w:val="clear" w:color="auto" w:fill="BFBFBF"/>
            <w:tcMar>
              <w:top w:w="100" w:type="dxa"/>
              <w:left w:w="100" w:type="dxa"/>
              <w:bottom w:w="100" w:type="dxa"/>
              <w:right w:w="100" w:type="dxa"/>
            </w:tcMar>
            <w:vAlign w:val="center"/>
          </w:tcPr>
          <w:p w14:paraId="4DC54817" w14:textId="77777777" w:rsidR="002D3E5D" w:rsidRPr="002264E8" w:rsidRDefault="002D3E5D" w:rsidP="00BF7468">
            <w:pPr>
              <w:rPr>
                <w:b/>
                <w:color w:val="000000"/>
              </w:rPr>
            </w:pPr>
            <w:r w:rsidRPr="002264E8">
              <w:rPr>
                <w:b/>
                <w:color w:val="000000"/>
              </w:rPr>
              <w:t>Description</w:t>
            </w:r>
          </w:p>
        </w:tc>
      </w:tr>
      <w:tr w:rsidR="002D3E5D" w14:paraId="3EFF5775" w14:textId="77777777" w:rsidTr="00BF7468">
        <w:trPr>
          <w:jc w:val="center"/>
        </w:trPr>
        <w:tc>
          <w:tcPr>
            <w:tcW w:w="1638" w:type="dxa"/>
            <w:shd w:val="clear" w:color="auto" w:fill="FFFFFF"/>
            <w:tcMar>
              <w:top w:w="100" w:type="dxa"/>
              <w:left w:w="100" w:type="dxa"/>
              <w:bottom w:w="100" w:type="dxa"/>
              <w:right w:w="100" w:type="dxa"/>
            </w:tcMar>
            <w:vAlign w:val="center"/>
          </w:tcPr>
          <w:p w14:paraId="445FDD16" w14:textId="77777777" w:rsidR="002D3E5D" w:rsidRDefault="002D3E5D" w:rsidP="00BF7468">
            <w:pPr>
              <w:rPr>
                <w:b/>
              </w:rPr>
            </w:pPr>
            <w:r>
              <w:rPr>
                <w:b/>
              </w:rPr>
              <w:t>Name</w:t>
            </w:r>
          </w:p>
        </w:tc>
        <w:tc>
          <w:tcPr>
            <w:tcW w:w="3690" w:type="dxa"/>
            <w:shd w:val="clear" w:color="auto" w:fill="FFFFFF"/>
            <w:tcMar>
              <w:top w:w="100" w:type="dxa"/>
              <w:left w:w="100" w:type="dxa"/>
              <w:bottom w:w="100" w:type="dxa"/>
              <w:right w:w="100" w:type="dxa"/>
            </w:tcMar>
            <w:vAlign w:val="center"/>
          </w:tcPr>
          <w:p w14:paraId="2CB16697" w14:textId="77777777" w:rsidR="002D3E5D" w:rsidRDefault="002D3E5D" w:rsidP="00BF7468">
            <w:pPr>
              <w:pStyle w:val="UMLTableType"/>
              <w:contextualSpacing w:val="0"/>
            </w:pPr>
            <w:r>
              <w:t>basicDataTypes:BasicString</w:t>
            </w:r>
          </w:p>
        </w:tc>
        <w:tc>
          <w:tcPr>
            <w:tcW w:w="1350" w:type="dxa"/>
            <w:shd w:val="clear" w:color="auto" w:fill="FFFFFF"/>
            <w:tcMar>
              <w:top w:w="100" w:type="dxa"/>
              <w:left w:w="100" w:type="dxa"/>
              <w:bottom w:w="100" w:type="dxa"/>
              <w:right w:w="100" w:type="dxa"/>
            </w:tcMar>
            <w:vAlign w:val="center"/>
          </w:tcPr>
          <w:p w14:paraId="2CB98147" w14:textId="77777777" w:rsidR="002D3E5D" w:rsidRDefault="002D3E5D" w:rsidP="00BF7468">
            <w:pPr>
              <w:jc w:val="center"/>
            </w:pPr>
            <w:r>
              <w:t>0..1</w:t>
            </w:r>
          </w:p>
        </w:tc>
        <w:tc>
          <w:tcPr>
            <w:tcW w:w="6498" w:type="dxa"/>
            <w:shd w:val="clear" w:color="auto" w:fill="FFFFFF"/>
            <w:tcMar>
              <w:top w:w="100" w:type="dxa"/>
              <w:left w:w="100" w:type="dxa"/>
              <w:bottom w:w="100" w:type="dxa"/>
              <w:right w:w="100" w:type="dxa"/>
            </w:tcMar>
            <w:vAlign w:val="center"/>
          </w:tcPr>
          <w:p w14:paraId="63A15323" w14:textId="7A275591" w:rsidR="002D3E5D" w:rsidRPr="000068C2" w:rsidRDefault="002D3E5D" w:rsidP="00BF7468">
            <w:pPr>
              <w:rPr>
                <w:sz w:val="22"/>
              </w:rPr>
            </w:pPr>
            <w:r w:rsidRPr="000068C2">
              <w:rPr>
                <w:sz w:val="22"/>
              </w:rPr>
              <w:t xml:space="preserve">The </w:t>
            </w:r>
            <w:r w:rsidRPr="000068C2">
              <w:rPr>
                <w:rFonts w:ascii="Courier New" w:hAnsi="Courier New" w:cs="Courier New"/>
                <w:sz w:val="22"/>
              </w:rPr>
              <w:t>Name</w:t>
            </w:r>
            <w:r w:rsidRPr="000068C2">
              <w:rPr>
                <w:sz w:val="22"/>
              </w:rPr>
              <w:t xml:space="preserve"> property specifies the </w:t>
            </w:r>
            <w:r w:rsidR="00BF7468" w:rsidRPr="000068C2">
              <w:rPr>
                <w:sz w:val="22"/>
              </w:rPr>
              <w:t>n</w:t>
            </w:r>
            <w:r w:rsidRPr="000068C2">
              <w:rPr>
                <w:sz w:val="22"/>
              </w:rPr>
              <w:t>ame of the property being read.</w:t>
            </w:r>
          </w:p>
        </w:tc>
      </w:tr>
      <w:tr w:rsidR="002D3E5D" w14:paraId="1A47729F" w14:textId="77777777" w:rsidTr="00BF7468">
        <w:trPr>
          <w:jc w:val="center"/>
        </w:trPr>
        <w:tc>
          <w:tcPr>
            <w:tcW w:w="1638" w:type="dxa"/>
            <w:shd w:val="clear" w:color="auto" w:fill="FFFFFF"/>
            <w:tcMar>
              <w:top w:w="100" w:type="dxa"/>
              <w:left w:w="100" w:type="dxa"/>
              <w:bottom w:w="100" w:type="dxa"/>
              <w:right w:w="100" w:type="dxa"/>
            </w:tcMar>
            <w:vAlign w:val="center"/>
          </w:tcPr>
          <w:p w14:paraId="64CAF300" w14:textId="77777777" w:rsidR="002D3E5D" w:rsidRDefault="002D3E5D" w:rsidP="00BF7468">
            <w:pPr>
              <w:rPr>
                <w:b/>
              </w:rPr>
            </w:pPr>
            <w:r>
              <w:rPr>
                <w:b/>
              </w:rPr>
              <w:t>Value</w:t>
            </w:r>
          </w:p>
        </w:tc>
        <w:tc>
          <w:tcPr>
            <w:tcW w:w="3690" w:type="dxa"/>
            <w:shd w:val="clear" w:color="auto" w:fill="FFFFFF"/>
            <w:tcMar>
              <w:top w:w="100" w:type="dxa"/>
              <w:left w:w="100" w:type="dxa"/>
              <w:bottom w:w="100" w:type="dxa"/>
              <w:right w:w="100" w:type="dxa"/>
            </w:tcMar>
            <w:vAlign w:val="center"/>
          </w:tcPr>
          <w:p w14:paraId="58D93C7D" w14:textId="77777777" w:rsidR="002D3E5D" w:rsidRDefault="002D3E5D" w:rsidP="00BF7468">
            <w:pPr>
              <w:pStyle w:val="UMLTableType"/>
              <w:contextualSpacing w:val="0"/>
            </w:pPr>
            <w:r>
              <w:t>basicDataTypes:BasicString</w:t>
            </w:r>
          </w:p>
        </w:tc>
        <w:tc>
          <w:tcPr>
            <w:tcW w:w="1350" w:type="dxa"/>
            <w:shd w:val="clear" w:color="auto" w:fill="FFFFFF"/>
            <w:tcMar>
              <w:top w:w="100" w:type="dxa"/>
              <w:left w:w="100" w:type="dxa"/>
              <w:bottom w:w="100" w:type="dxa"/>
              <w:right w:w="100" w:type="dxa"/>
            </w:tcMar>
            <w:vAlign w:val="center"/>
          </w:tcPr>
          <w:p w14:paraId="20F25A0F" w14:textId="77777777" w:rsidR="002D3E5D" w:rsidRDefault="002D3E5D" w:rsidP="00BF7468">
            <w:pPr>
              <w:jc w:val="center"/>
            </w:pPr>
            <w:r>
              <w:t>0..1</w:t>
            </w:r>
          </w:p>
        </w:tc>
        <w:tc>
          <w:tcPr>
            <w:tcW w:w="6498" w:type="dxa"/>
            <w:shd w:val="clear" w:color="auto" w:fill="FFFFFF"/>
            <w:tcMar>
              <w:top w:w="100" w:type="dxa"/>
              <w:left w:w="100" w:type="dxa"/>
              <w:bottom w:w="100" w:type="dxa"/>
              <w:right w:w="100" w:type="dxa"/>
            </w:tcMar>
            <w:vAlign w:val="center"/>
          </w:tcPr>
          <w:p w14:paraId="0C75B257" w14:textId="77777777" w:rsidR="002D3E5D" w:rsidRPr="000068C2" w:rsidRDefault="002D3E5D" w:rsidP="00BF7468">
            <w:pPr>
              <w:rPr>
                <w:sz w:val="22"/>
              </w:rPr>
            </w:pPr>
            <w:r w:rsidRPr="000068C2">
              <w:rPr>
                <w:sz w:val="22"/>
              </w:rPr>
              <w:t xml:space="preserve">The </w:t>
            </w:r>
            <w:r w:rsidRPr="000068C2">
              <w:rPr>
                <w:rFonts w:ascii="Courier New" w:hAnsi="Courier New" w:cs="Courier New"/>
                <w:sz w:val="22"/>
              </w:rPr>
              <w:t>Value</w:t>
            </w:r>
            <w:r w:rsidRPr="000068C2">
              <w:rPr>
                <w:sz w:val="22"/>
              </w:rPr>
              <w:t xml:space="preserve"> property specifies the value of the property being read.</w:t>
            </w:r>
          </w:p>
        </w:tc>
      </w:tr>
    </w:tbl>
    <w:p w14:paraId="5705B086" w14:textId="77777777" w:rsidR="002D3E5D" w:rsidRDefault="002D3E5D" w:rsidP="00B259AF">
      <w:pPr>
        <w:pStyle w:val="Heading3"/>
      </w:pPr>
      <w:bookmarkStart w:id="133" w:name="_Toc426119925"/>
      <w:r>
        <w:t>PropertiesEnumeratedEffectType Class</w:t>
      </w:r>
      <w:bookmarkEnd w:id="133"/>
    </w:p>
    <w:p w14:paraId="16F67DEA" w14:textId="01C3C073" w:rsidR="0063387D" w:rsidRDefault="0063387D" w:rsidP="0063387D">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762CA8BE" w14:textId="7C2431EA" w:rsidR="0086590E" w:rsidRDefault="0063387D" w:rsidP="0063387D">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0086590E" w:rsidRPr="0063387D">
        <w:fldChar w:fldCharType="begin"/>
      </w:r>
      <w:r w:rsidR="0086590E" w:rsidRPr="0063387D">
        <w:instrText xml:space="preserve"> REF _Ref426100393 \h </w:instrText>
      </w:r>
      <w:r w:rsidRPr="0063387D">
        <w:instrText xml:space="preserve"> \* MERGEFORMAT </w:instrText>
      </w:r>
      <w:r w:rsidR="0086590E" w:rsidRPr="0063387D">
        <w:fldChar w:fldCharType="separate"/>
      </w:r>
      <w:r w:rsidR="00457D06" w:rsidRPr="00457D06">
        <w:t xml:space="preserve">Table </w:t>
      </w:r>
      <w:r w:rsidR="00457D06" w:rsidRPr="00457D06">
        <w:rPr>
          <w:noProof/>
        </w:rPr>
        <w:t>3</w:t>
      </w:r>
      <w:r w:rsidR="00457D06" w:rsidRPr="00457D06">
        <w:rPr>
          <w:noProof/>
        </w:rPr>
        <w:noBreakHyphen/>
        <w:t>39</w:t>
      </w:r>
      <w:r w:rsidR="0086590E" w:rsidRPr="0063387D">
        <w:fldChar w:fldCharType="end"/>
      </w:r>
      <w:r>
        <w:t>.</w:t>
      </w:r>
    </w:p>
    <w:p w14:paraId="30FA78AB" w14:textId="459D6F46" w:rsidR="002D3E5D" w:rsidRDefault="002264E8" w:rsidP="000E7687">
      <w:pPr>
        <w:keepNext/>
        <w:keepLines/>
        <w:spacing w:after="120"/>
        <w:jc w:val="center"/>
      </w:pPr>
      <w:bookmarkStart w:id="134" w:name="_Ref426100393"/>
      <w:r w:rsidRPr="002264E8">
        <w:rPr>
          <w:b/>
        </w:rPr>
        <w:lastRenderedPageBreak/>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39</w:t>
      </w:r>
      <w:r w:rsidRPr="002264E8">
        <w:rPr>
          <w:b/>
        </w:rPr>
        <w:fldChar w:fldCharType="end"/>
      </w:r>
      <w:bookmarkEnd w:id="134"/>
      <w:r>
        <w:t xml:space="preserve">. </w:t>
      </w:r>
      <w:r w:rsidR="002D3E5D">
        <w:t xml:space="preserve">Properties of the </w:t>
      </w:r>
      <w:r w:rsidR="002D3E5D">
        <w:rPr>
          <w:rFonts w:ascii="Courier New" w:eastAsia="Courier New" w:hAnsi="Courier New" w:cs="Courier New"/>
        </w:rPr>
        <w:t>PropertiesEnumeratedEffectType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2D3E5D" w14:paraId="65102324" w14:textId="77777777" w:rsidTr="00BF7468">
        <w:trPr>
          <w:jc w:val="center"/>
        </w:trPr>
        <w:tc>
          <w:tcPr>
            <w:tcW w:w="1638" w:type="dxa"/>
            <w:shd w:val="clear" w:color="auto" w:fill="BFBFBF"/>
            <w:tcMar>
              <w:top w:w="100" w:type="dxa"/>
              <w:left w:w="100" w:type="dxa"/>
              <w:bottom w:w="100" w:type="dxa"/>
              <w:right w:w="100" w:type="dxa"/>
            </w:tcMar>
            <w:vAlign w:val="center"/>
          </w:tcPr>
          <w:p w14:paraId="13F40F0A" w14:textId="77777777" w:rsidR="002D3E5D" w:rsidRDefault="002D3E5D" w:rsidP="000E7687">
            <w:pPr>
              <w:keepNext/>
              <w:keepLines/>
              <w:rPr>
                <w:b/>
                <w:color w:val="000000"/>
              </w:rPr>
            </w:pPr>
            <w:r>
              <w:rPr>
                <w:b/>
                <w:color w:val="000000"/>
              </w:rPr>
              <w:t>Name</w:t>
            </w:r>
          </w:p>
        </w:tc>
        <w:tc>
          <w:tcPr>
            <w:tcW w:w="2340" w:type="dxa"/>
            <w:shd w:val="clear" w:color="auto" w:fill="BFBFBF"/>
            <w:tcMar>
              <w:top w:w="100" w:type="dxa"/>
              <w:left w:w="100" w:type="dxa"/>
              <w:bottom w:w="100" w:type="dxa"/>
              <w:right w:w="100" w:type="dxa"/>
            </w:tcMar>
            <w:vAlign w:val="center"/>
          </w:tcPr>
          <w:p w14:paraId="14F1C116" w14:textId="77777777" w:rsidR="002D3E5D" w:rsidRPr="002264E8" w:rsidRDefault="002D3E5D" w:rsidP="000E7687">
            <w:pPr>
              <w:pStyle w:val="UMLTableType"/>
              <w:keepNext/>
              <w:keepLines/>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989234A" w14:textId="77777777" w:rsidR="002D3E5D" w:rsidRDefault="002D3E5D" w:rsidP="000E7687">
            <w:pPr>
              <w:keepNext/>
              <w:keepLines/>
              <w:rPr>
                <w:b/>
                <w:color w:val="000000"/>
              </w:rPr>
            </w:pPr>
            <w:r>
              <w:rPr>
                <w:b/>
                <w:color w:val="000000"/>
              </w:rPr>
              <w:t>Multiplicity</w:t>
            </w:r>
          </w:p>
        </w:tc>
        <w:tc>
          <w:tcPr>
            <w:tcW w:w="7758" w:type="dxa"/>
            <w:shd w:val="clear" w:color="auto" w:fill="BFBFBF"/>
            <w:tcMar>
              <w:top w:w="100" w:type="dxa"/>
              <w:left w:w="100" w:type="dxa"/>
              <w:bottom w:w="100" w:type="dxa"/>
              <w:right w:w="100" w:type="dxa"/>
            </w:tcMar>
            <w:vAlign w:val="center"/>
          </w:tcPr>
          <w:p w14:paraId="3D1B8D7F" w14:textId="77777777" w:rsidR="002D3E5D" w:rsidRPr="002264E8" w:rsidRDefault="002D3E5D" w:rsidP="000E7687">
            <w:pPr>
              <w:keepNext/>
              <w:keepLines/>
              <w:rPr>
                <w:b/>
                <w:color w:val="000000"/>
              </w:rPr>
            </w:pPr>
            <w:r w:rsidRPr="002264E8">
              <w:rPr>
                <w:b/>
                <w:color w:val="000000"/>
              </w:rPr>
              <w:t>Description</w:t>
            </w:r>
          </w:p>
        </w:tc>
      </w:tr>
      <w:tr w:rsidR="002D3E5D" w14:paraId="05268F0D" w14:textId="77777777" w:rsidTr="00BF7468">
        <w:trPr>
          <w:jc w:val="center"/>
        </w:trPr>
        <w:tc>
          <w:tcPr>
            <w:tcW w:w="1638" w:type="dxa"/>
            <w:shd w:val="clear" w:color="auto" w:fill="FFFFFF"/>
            <w:tcMar>
              <w:top w:w="100" w:type="dxa"/>
              <w:left w:w="100" w:type="dxa"/>
              <w:bottom w:w="100" w:type="dxa"/>
              <w:right w:w="100" w:type="dxa"/>
            </w:tcMar>
            <w:vAlign w:val="center"/>
          </w:tcPr>
          <w:p w14:paraId="44089B7F" w14:textId="77777777" w:rsidR="002D3E5D" w:rsidRDefault="002D3E5D" w:rsidP="00BF7468">
            <w:pPr>
              <w:rPr>
                <w:b/>
              </w:rPr>
            </w:pPr>
            <w:r>
              <w:rPr>
                <w:b/>
              </w:rPr>
              <w:t>Properties</w:t>
            </w:r>
          </w:p>
        </w:tc>
        <w:tc>
          <w:tcPr>
            <w:tcW w:w="2340" w:type="dxa"/>
            <w:shd w:val="clear" w:color="auto" w:fill="FFFFFF"/>
            <w:tcMar>
              <w:top w:w="100" w:type="dxa"/>
              <w:left w:w="100" w:type="dxa"/>
              <w:bottom w:w="100" w:type="dxa"/>
              <w:right w:w="100" w:type="dxa"/>
            </w:tcMar>
            <w:vAlign w:val="center"/>
          </w:tcPr>
          <w:p w14:paraId="19422A89" w14:textId="77777777" w:rsidR="002D3E5D" w:rsidRDefault="002D3E5D" w:rsidP="00BF7468">
            <w:pPr>
              <w:pStyle w:val="UMLTableType"/>
              <w:contextualSpacing w:val="0"/>
            </w:pPr>
            <w:r>
              <w:t>PropertiesType</w:t>
            </w:r>
          </w:p>
        </w:tc>
        <w:tc>
          <w:tcPr>
            <w:tcW w:w="1440" w:type="dxa"/>
            <w:shd w:val="clear" w:color="auto" w:fill="FFFFFF"/>
            <w:tcMar>
              <w:top w:w="100" w:type="dxa"/>
              <w:left w:w="100" w:type="dxa"/>
              <w:bottom w:w="100" w:type="dxa"/>
              <w:right w:w="100" w:type="dxa"/>
            </w:tcMar>
            <w:vAlign w:val="center"/>
          </w:tcPr>
          <w:p w14:paraId="1A66839E" w14:textId="77777777" w:rsidR="002D3E5D" w:rsidRDefault="002D3E5D" w:rsidP="00BF7468">
            <w:pPr>
              <w:jc w:val="center"/>
            </w:pPr>
            <w:r>
              <w:t>1</w:t>
            </w:r>
          </w:p>
        </w:tc>
        <w:tc>
          <w:tcPr>
            <w:tcW w:w="7758" w:type="dxa"/>
            <w:shd w:val="clear" w:color="auto" w:fill="FFFFFF"/>
            <w:tcMar>
              <w:top w:w="100" w:type="dxa"/>
              <w:left w:w="100" w:type="dxa"/>
              <w:bottom w:w="100" w:type="dxa"/>
              <w:right w:w="100" w:type="dxa"/>
            </w:tcMar>
            <w:vAlign w:val="center"/>
          </w:tcPr>
          <w:p w14:paraId="69D40090" w14:textId="58C7E431" w:rsidR="002D3E5D" w:rsidRDefault="002D3E5D" w:rsidP="00BF7468">
            <w:pPr>
              <w:rPr>
                <w:sz w:val="22"/>
              </w:rPr>
            </w:pPr>
            <w:r w:rsidRPr="00154C5D">
              <w:rPr>
                <w:sz w:val="22"/>
              </w:rPr>
              <w:t xml:space="preserve">The </w:t>
            </w:r>
            <w:r w:rsidRPr="00154C5D">
              <w:rPr>
                <w:rFonts w:ascii="Courier New" w:hAnsi="Courier New" w:cs="Courier New"/>
                <w:sz w:val="22"/>
              </w:rPr>
              <w:t>Properties</w:t>
            </w:r>
            <w:r w:rsidRPr="00154C5D">
              <w:rPr>
                <w:sz w:val="22"/>
              </w:rPr>
              <w:t xml:space="preserve"> property </w:t>
            </w:r>
            <w:r w:rsidR="00154C5D" w:rsidRPr="00154C5D">
              <w:t>specifies</w:t>
            </w:r>
            <w:r w:rsidR="00154C5D" w:rsidRPr="00A118B1">
              <w:t xml:space="preserve"> a set of one or more values that are enumerated as a result of an Action on an Object</w:t>
            </w:r>
            <w:r w:rsidR="00154C5D">
              <w:t>.</w:t>
            </w:r>
          </w:p>
        </w:tc>
      </w:tr>
    </w:tbl>
    <w:p w14:paraId="3BFE6360" w14:textId="77777777" w:rsidR="002D3E5D" w:rsidRDefault="002D3E5D" w:rsidP="00B259AF">
      <w:pPr>
        <w:pStyle w:val="Heading3"/>
      </w:pPr>
      <w:bookmarkStart w:id="135" w:name="_Toc426119926"/>
      <w:r>
        <w:t>ValuesEnumeratedEffectType Class</w:t>
      </w:r>
      <w:bookmarkEnd w:id="135"/>
    </w:p>
    <w:p w14:paraId="00F138D0" w14:textId="361CF505" w:rsidR="003650C5" w:rsidRPr="003650C5" w:rsidRDefault="003650C5" w:rsidP="003650C5">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3C0B131" w14:textId="6E7B179A" w:rsidR="0086590E" w:rsidRPr="003650C5" w:rsidRDefault="003650C5" w:rsidP="003650C5">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0086590E" w:rsidRPr="003650C5">
        <w:fldChar w:fldCharType="begin"/>
      </w:r>
      <w:r w:rsidR="0086590E" w:rsidRPr="003650C5">
        <w:instrText xml:space="preserve"> REF _Ref426100398 \h </w:instrText>
      </w:r>
      <w:r w:rsidRPr="003650C5">
        <w:instrText xml:space="preserve"> \* MERGEFORMAT </w:instrText>
      </w:r>
      <w:r w:rsidR="0086590E" w:rsidRPr="003650C5">
        <w:fldChar w:fldCharType="separate"/>
      </w:r>
      <w:r w:rsidR="00457D06" w:rsidRPr="00457D06">
        <w:t xml:space="preserve">Table </w:t>
      </w:r>
      <w:r w:rsidR="00457D06" w:rsidRPr="00457D06">
        <w:rPr>
          <w:noProof/>
        </w:rPr>
        <w:t>3</w:t>
      </w:r>
      <w:r w:rsidR="00457D06" w:rsidRPr="00457D06">
        <w:rPr>
          <w:noProof/>
        </w:rPr>
        <w:noBreakHyphen/>
        <w:t>40</w:t>
      </w:r>
      <w:r w:rsidR="0086590E" w:rsidRPr="003650C5">
        <w:fldChar w:fldCharType="end"/>
      </w:r>
      <w:r w:rsidRPr="003650C5">
        <w:t>.</w:t>
      </w:r>
    </w:p>
    <w:p w14:paraId="47B34F0A" w14:textId="7AC015ED" w:rsidR="002D3E5D" w:rsidRDefault="002264E8" w:rsidP="002264E8">
      <w:pPr>
        <w:spacing w:after="120"/>
        <w:jc w:val="center"/>
      </w:pPr>
      <w:bookmarkStart w:id="136" w:name="_Ref426100398"/>
      <w:r w:rsidRPr="002264E8">
        <w:rPr>
          <w:b/>
        </w:rPr>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40</w:t>
      </w:r>
      <w:r w:rsidRPr="002264E8">
        <w:rPr>
          <w:b/>
        </w:rPr>
        <w:fldChar w:fldCharType="end"/>
      </w:r>
      <w:bookmarkEnd w:id="136"/>
      <w:r>
        <w:t xml:space="preserve">. </w:t>
      </w:r>
      <w:r w:rsidR="002D3E5D">
        <w:t xml:space="preserve">Properties of the </w:t>
      </w:r>
      <w:r w:rsidR="002D3E5D">
        <w:rPr>
          <w:rFonts w:ascii="Courier New" w:eastAsia="Courier New" w:hAnsi="Courier New" w:cs="Courier New"/>
        </w:rPr>
        <w:t>ValuesEnumeratedEffectType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2D3E5D" w14:paraId="752B1F87" w14:textId="77777777" w:rsidTr="00BF7468">
        <w:trPr>
          <w:jc w:val="center"/>
        </w:trPr>
        <w:tc>
          <w:tcPr>
            <w:tcW w:w="1548" w:type="dxa"/>
            <w:shd w:val="clear" w:color="auto" w:fill="BFBFBF"/>
            <w:tcMar>
              <w:top w:w="100" w:type="dxa"/>
              <w:left w:w="100" w:type="dxa"/>
              <w:bottom w:w="100" w:type="dxa"/>
              <w:right w:w="100" w:type="dxa"/>
            </w:tcMar>
            <w:vAlign w:val="center"/>
          </w:tcPr>
          <w:p w14:paraId="44EBFDDC" w14:textId="77777777" w:rsidR="002D3E5D" w:rsidRDefault="002D3E5D" w:rsidP="00BF7468">
            <w:pPr>
              <w:rPr>
                <w:b/>
                <w:color w:val="000000"/>
              </w:rPr>
            </w:pPr>
            <w:r>
              <w:rPr>
                <w:b/>
                <w:color w:val="000000"/>
              </w:rPr>
              <w:t>Name</w:t>
            </w:r>
          </w:p>
        </w:tc>
        <w:tc>
          <w:tcPr>
            <w:tcW w:w="1800" w:type="dxa"/>
            <w:shd w:val="clear" w:color="auto" w:fill="BFBFBF"/>
            <w:tcMar>
              <w:top w:w="100" w:type="dxa"/>
              <w:left w:w="100" w:type="dxa"/>
              <w:bottom w:w="100" w:type="dxa"/>
              <w:right w:w="100" w:type="dxa"/>
            </w:tcMar>
            <w:vAlign w:val="center"/>
          </w:tcPr>
          <w:p w14:paraId="2C76C8D9" w14:textId="77777777" w:rsidR="002D3E5D" w:rsidRPr="002264E8" w:rsidRDefault="002D3E5D" w:rsidP="00BF7468">
            <w:pPr>
              <w:pStyle w:val="UMLTableType"/>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64040432" w14:textId="77777777" w:rsidR="002D3E5D" w:rsidRDefault="002D3E5D" w:rsidP="00BF7468">
            <w:pPr>
              <w:rPr>
                <w:b/>
                <w:color w:val="000000"/>
              </w:rPr>
            </w:pPr>
            <w:r>
              <w:rPr>
                <w:b/>
                <w:color w:val="000000"/>
              </w:rPr>
              <w:t>Multiplicity</w:t>
            </w:r>
          </w:p>
        </w:tc>
        <w:tc>
          <w:tcPr>
            <w:tcW w:w="8388" w:type="dxa"/>
            <w:shd w:val="clear" w:color="auto" w:fill="BFBFBF"/>
            <w:tcMar>
              <w:top w:w="100" w:type="dxa"/>
              <w:left w:w="100" w:type="dxa"/>
              <w:bottom w:w="100" w:type="dxa"/>
              <w:right w:w="100" w:type="dxa"/>
            </w:tcMar>
            <w:vAlign w:val="center"/>
          </w:tcPr>
          <w:p w14:paraId="0921EA6D" w14:textId="77777777" w:rsidR="002D3E5D" w:rsidRPr="002264E8" w:rsidRDefault="002D3E5D" w:rsidP="00BF7468">
            <w:pPr>
              <w:rPr>
                <w:b/>
                <w:color w:val="000000"/>
              </w:rPr>
            </w:pPr>
            <w:r w:rsidRPr="002264E8">
              <w:rPr>
                <w:b/>
                <w:color w:val="000000"/>
              </w:rPr>
              <w:t>Description</w:t>
            </w:r>
          </w:p>
        </w:tc>
      </w:tr>
      <w:tr w:rsidR="002D3E5D" w14:paraId="5534AF1A" w14:textId="77777777" w:rsidTr="00BF7468">
        <w:trPr>
          <w:jc w:val="center"/>
        </w:trPr>
        <w:tc>
          <w:tcPr>
            <w:tcW w:w="1548" w:type="dxa"/>
            <w:shd w:val="clear" w:color="auto" w:fill="FFFFFF"/>
            <w:tcMar>
              <w:top w:w="100" w:type="dxa"/>
              <w:left w:w="100" w:type="dxa"/>
              <w:bottom w:w="100" w:type="dxa"/>
              <w:right w:w="100" w:type="dxa"/>
            </w:tcMar>
            <w:vAlign w:val="center"/>
          </w:tcPr>
          <w:p w14:paraId="42A74EA3" w14:textId="77777777" w:rsidR="002D3E5D" w:rsidRDefault="002D3E5D" w:rsidP="00BF7468">
            <w:pPr>
              <w:rPr>
                <w:b/>
              </w:rPr>
            </w:pPr>
            <w:r>
              <w:rPr>
                <w:b/>
              </w:rPr>
              <w:t>Values</w:t>
            </w:r>
          </w:p>
        </w:tc>
        <w:tc>
          <w:tcPr>
            <w:tcW w:w="1800" w:type="dxa"/>
            <w:shd w:val="clear" w:color="auto" w:fill="FFFFFF"/>
            <w:tcMar>
              <w:top w:w="100" w:type="dxa"/>
              <w:left w:w="100" w:type="dxa"/>
              <w:bottom w:w="100" w:type="dxa"/>
              <w:right w:w="100" w:type="dxa"/>
            </w:tcMar>
            <w:vAlign w:val="center"/>
          </w:tcPr>
          <w:p w14:paraId="27809DE1" w14:textId="77777777" w:rsidR="002D3E5D" w:rsidRDefault="002D3E5D" w:rsidP="00BF7468">
            <w:pPr>
              <w:pStyle w:val="UMLTableType"/>
              <w:contextualSpacing w:val="0"/>
            </w:pPr>
            <w:r>
              <w:t>ValuesType</w:t>
            </w:r>
          </w:p>
        </w:tc>
        <w:tc>
          <w:tcPr>
            <w:tcW w:w="1440" w:type="dxa"/>
            <w:shd w:val="clear" w:color="auto" w:fill="FFFFFF"/>
            <w:tcMar>
              <w:top w:w="100" w:type="dxa"/>
              <w:left w:w="100" w:type="dxa"/>
              <w:bottom w:w="100" w:type="dxa"/>
              <w:right w:w="100" w:type="dxa"/>
            </w:tcMar>
            <w:vAlign w:val="center"/>
          </w:tcPr>
          <w:p w14:paraId="0C359257" w14:textId="77777777" w:rsidR="002D3E5D" w:rsidRPr="00A118B1" w:rsidRDefault="002D3E5D" w:rsidP="00BF7468">
            <w:pPr>
              <w:jc w:val="center"/>
            </w:pPr>
            <w:r w:rsidRPr="00A118B1">
              <w:t>1</w:t>
            </w:r>
          </w:p>
        </w:tc>
        <w:tc>
          <w:tcPr>
            <w:tcW w:w="8388" w:type="dxa"/>
            <w:shd w:val="clear" w:color="auto" w:fill="FFFFFF"/>
            <w:tcMar>
              <w:top w:w="100" w:type="dxa"/>
              <w:left w:w="100" w:type="dxa"/>
              <w:bottom w:w="100" w:type="dxa"/>
              <w:right w:w="100" w:type="dxa"/>
            </w:tcMar>
            <w:vAlign w:val="center"/>
          </w:tcPr>
          <w:p w14:paraId="7E3BBFA9" w14:textId="4CDEA7D2" w:rsidR="002D3E5D" w:rsidRPr="00A118B1" w:rsidRDefault="002D3E5D" w:rsidP="00A118B1">
            <w:pPr>
              <w:rPr>
                <w:sz w:val="22"/>
              </w:rPr>
            </w:pPr>
            <w:r w:rsidRPr="00A118B1">
              <w:rPr>
                <w:sz w:val="22"/>
              </w:rPr>
              <w:t xml:space="preserve">The </w:t>
            </w:r>
            <w:r w:rsidRPr="00A118B1">
              <w:rPr>
                <w:rFonts w:ascii="Courier New" w:hAnsi="Courier New" w:cs="Courier New"/>
                <w:sz w:val="22"/>
              </w:rPr>
              <w:t>Values</w:t>
            </w:r>
            <w:r w:rsidRPr="00A118B1">
              <w:rPr>
                <w:sz w:val="22"/>
              </w:rPr>
              <w:t xml:space="preserve"> property </w:t>
            </w:r>
            <w:r w:rsidR="00A118B1" w:rsidRPr="00A118B1">
              <w:t>specifies a set of one or more values that are enumerated as a result of an Action on an Object</w:t>
            </w:r>
            <w:r w:rsidR="00154C5D">
              <w:t>.</w:t>
            </w:r>
          </w:p>
        </w:tc>
      </w:tr>
    </w:tbl>
    <w:p w14:paraId="7F6E6A33" w14:textId="77777777" w:rsidR="002D3E5D" w:rsidRDefault="002D3E5D" w:rsidP="00B259AF">
      <w:pPr>
        <w:pStyle w:val="Heading3"/>
      </w:pPr>
      <w:bookmarkStart w:id="137" w:name="_Ref426061870"/>
      <w:bookmarkStart w:id="138" w:name="_Toc426119927"/>
      <w:r>
        <w:t>SendControlCodeEffectType Class</w:t>
      </w:r>
      <w:bookmarkEnd w:id="137"/>
      <w:bookmarkEnd w:id="138"/>
    </w:p>
    <w:p w14:paraId="4DB716B9" w14:textId="06DB2F8A" w:rsidR="003650C5" w:rsidRPr="003650C5" w:rsidRDefault="003650C5" w:rsidP="003650C5">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5A0A1D15" w14:textId="12121537" w:rsidR="0086590E" w:rsidRPr="003650C5" w:rsidRDefault="003650C5" w:rsidP="003650C5">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0086590E" w:rsidRPr="003650C5">
        <w:fldChar w:fldCharType="begin"/>
      </w:r>
      <w:r w:rsidR="0086590E" w:rsidRPr="003650C5">
        <w:instrText xml:space="preserve"> REF _Ref391382215 \h </w:instrText>
      </w:r>
      <w:r w:rsidRPr="003650C5">
        <w:instrText xml:space="preserve"> \* MERGEFORMAT </w:instrText>
      </w:r>
      <w:r w:rsidR="0086590E" w:rsidRPr="003650C5">
        <w:fldChar w:fldCharType="separate"/>
      </w:r>
      <w:r w:rsidR="00457D06" w:rsidRPr="00457D06">
        <w:t xml:space="preserve">Table </w:t>
      </w:r>
      <w:r w:rsidR="00457D06" w:rsidRPr="00457D06">
        <w:rPr>
          <w:noProof/>
        </w:rPr>
        <w:t>3</w:t>
      </w:r>
      <w:r w:rsidR="00457D06" w:rsidRPr="00457D06">
        <w:rPr>
          <w:noProof/>
        </w:rPr>
        <w:noBreakHyphen/>
        <w:t>41</w:t>
      </w:r>
      <w:r w:rsidR="0086590E" w:rsidRPr="003650C5">
        <w:fldChar w:fldCharType="end"/>
      </w:r>
      <w:r w:rsidRPr="003650C5">
        <w:t>.</w:t>
      </w:r>
    </w:p>
    <w:p w14:paraId="28EE1160" w14:textId="619E6C6F" w:rsidR="002D3E5D" w:rsidRDefault="002264E8" w:rsidP="000E7687">
      <w:pPr>
        <w:keepNext/>
        <w:keepLines/>
        <w:spacing w:after="120"/>
        <w:jc w:val="center"/>
      </w:pPr>
      <w:bookmarkStart w:id="139" w:name="_Ref391382215"/>
      <w:r w:rsidRPr="002264E8">
        <w:rPr>
          <w:b/>
        </w:rPr>
        <w:lastRenderedPageBreak/>
        <w:t xml:space="preserve">Table </w:t>
      </w:r>
      <w:r w:rsidRPr="002264E8">
        <w:rPr>
          <w:b/>
        </w:rPr>
        <w:fldChar w:fldCharType="begin"/>
      </w:r>
      <w:r w:rsidRPr="002264E8">
        <w:rPr>
          <w:b/>
        </w:rPr>
        <w:instrText xml:space="preserve"> STYLEREF 1 \s </w:instrText>
      </w:r>
      <w:r w:rsidRPr="002264E8">
        <w:rPr>
          <w:b/>
        </w:rPr>
        <w:fldChar w:fldCharType="separate"/>
      </w:r>
      <w:r w:rsidR="00457D06">
        <w:rPr>
          <w:b/>
          <w:noProof/>
        </w:rPr>
        <w:t>3</w:t>
      </w:r>
      <w:r w:rsidRPr="002264E8">
        <w:rPr>
          <w:b/>
        </w:rPr>
        <w:fldChar w:fldCharType="end"/>
      </w:r>
      <w:r w:rsidRPr="002264E8">
        <w:rPr>
          <w:b/>
        </w:rPr>
        <w:noBreakHyphen/>
      </w:r>
      <w:r w:rsidRPr="002264E8">
        <w:rPr>
          <w:b/>
        </w:rPr>
        <w:fldChar w:fldCharType="begin"/>
      </w:r>
      <w:r w:rsidRPr="002264E8">
        <w:rPr>
          <w:b/>
        </w:rPr>
        <w:instrText xml:space="preserve"> SEQ Table \* ARABIC \s 1 </w:instrText>
      </w:r>
      <w:r w:rsidRPr="002264E8">
        <w:rPr>
          <w:b/>
        </w:rPr>
        <w:fldChar w:fldCharType="separate"/>
      </w:r>
      <w:r w:rsidR="00457D06">
        <w:rPr>
          <w:b/>
          <w:noProof/>
        </w:rPr>
        <w:t>41</w:t>
      </w:r>
      <w:r w:rsidRPr="002264E8">
        <w:rPr>
          <w:b/>
        </w:rPr>
        <w:fldChar w:fldCharType="end"/>
      </w:r>
      <w:bookmarkEnd w:id="139"/>
      <w:r>
        <w:t xml:space="preserve">. </w:t>
      </w:r>
      <w:r w:rsidR="002D3E5D">
        <w:t xml:space="preserve">Properties of the </w:t>
      </w:r>
      <w:r w:rsidR="002D3E5D">
        <w:rPr>
          <w:rFonts w:ascii="Courier New" w:eastAsia="Courier New" w:hAnsi="Courier New" w:cs="Courier New"/>
        </w:rPr>
        <w:t>SendControlCodeEffectType</w:t>
      </w:r>
      <w:r w:rsidR="002D3E5D">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2D3E5D" w14:paraId="763A7273" w14:textId="77777777" w:rsidTr="00BF7468">
        <w:trPr>
          <w:jc w:val="center"/>
        </w:trPr>
        <w:tc>
          <w:tcPr>
            <w:tcW w:w="2178" w:type="dxa"/>
            <w:shd w:val="clear" w:color="auto" w:fill="BFBFBF"/>
            <w:tcMar>
              <w:top w:w="100" w:type="dxa"/>
              <w:left w:w="100" w:type="dxa"/>
              <w:bottom w:w="100" w:type="dxa"/>
              <w:right w:w="100" w:type="dxa"/>
            </w:tcMar>
            <w:vAlign w:val="center"/>
          </w:tcPr>
          <w:p w14:paraId="501D60A6" w14:textId="77777777" w:rsidR="002D3E5D" w:rsidRDefault="002D3E5D" w:rsidP="000E7687">
            <w:pPr>
              <w:keepNext/>
              <w:keepLines/>
              <w:rPr>
                <w:b/>
                <w:color w:val="000000"/>
              </w:rPr>
            </w:pPr>
            <w:r>
              <w:rPr>
                <w:b/>
                <w:color w:val="000000"/>
              </w:rPr>
              <w:t>Name</w:t>
            </w:r>
          </w:p>
        </w:tc>
        <w:tc>
          <w:tcPr>
            <w:tcW w:w="3510" w:type="dxa"/>
            <w:shd w:val="clear" w:color="auto" w:fill="BFBFBF"/>
            <w:tcMar>
              <w:top w:w="100" w:type="dxa"/>
              <w:left w:w="100" w:type="dxa"/>
              <w:bottom w:w="100" w:type="dxa"/>
              <w:right w:w="100" w:type="dxa"/>
            </w:tcMar>
            <w:vAlign w:val="center"/>
          </w:tcPr>
          <w:p w14:paraId="121192CE" w14:textId="77777777" w:rsidR="002D3E5D" w:rsidRPr="002264E8" w:rsidRDefault="002D3E5D" w:rsidP="000E7687">
            <w:pPr>
              <w:pStyle w:val="UMLTableType"/>
              <w:keepNext/>
              <w:keepLines/>
              <w:contextualSpacing w:val="0"/>
              <w:rPr>
                <w:rFonts w:asciiTheme="minorHAnsi" w:eastAsia="Calibri" w:hAnsiTheme="minorHAnsi" w:cstheme="minorHAnsi"/>
                <w:b/>
                <w:color w:val="000000"/>
                <w:sz w:val="24"/>
                <w:szCs w:val="24"/>
              </w:rPr>
            </w:pPr>
            <w:r w:rsidRPr="002264E8">
              <w:rPr>
                <w:rFonts w:asciiTheme="minorHAnsi" w:eastAsia="Calibri"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7399BC9" w14:textId="77777777" w:rsidR="002D3E5D" w:rsidRDefault="002D3E5D" w:rsidP="000E7687">
            <w:pPr>
              <w:keepNext/>
              <w:keepLines/>
              <w:rPr>
                <w:b/>
                <w:color w:val="000000"/>
              </w:rPr>
            </w:pPr>
            <w:r>
              <w:rPr>
                <w:b/>
                <w:color w:val="000000"/>
              </w:rPr>
              <w:t>Multiplicity</w:t>
            </w:r>
          </w:p>
        </w:tc>
        <w:tc>
          <w:tcPr>
            <w:tcW w:w="6048" w:type="dxa"/>
            <w:shd w:val="clear" w:color="auto" w:fill="BFBFBF"/>
            <w:tcMar>
              <w:top w:w="100" w:type="dxa"/>
              <w:left w:w="100" w:type="dxa"/>
              <w:bottom w:w="100" w:type="dxa"/>
              <w:right w:w="100" w:type="dxa"/>
            </w:tcMar>
            <w:vAlign w:val="center"/>
          </w:tcPr>
          <w:p w14:paraId="081A5BA5" w14:textId="77777777" w:rsidR="002D3E5D" w:rsidRPr="002264E8" w:rsidRDefault="002D3E5D" w:rsidP="000E7687">
            <w:pPr>
              <w:keepNext/>
              <w:keepLines/>
              <w:rPr>
                <w:b/>
                <w:color w:val="000000"/>
              </w:rPr>
            </w:pPr>
            <w:r w:rsidRPr="002264E8">
              <w:rPr>
                <w:b/>
                <w:color w:val="000000"/>
              </w:rPr>
              <w:t>Description</w:t>
            </w:r>
          </w:p>
        </w:tc>
      </w:tr>
      <w:tr w:rsidR="002D3E5D" w14:paraId="03333A72" w14:textId="77777777" w:rsidTr="00BF7468">
        <w:trPr>
          <w:jc w:val="center"/>
        </w:trPr>
        <w:tc>
          <w:tcPr>
            <w:tcW w:w="2178" w:type="dxa"/>
            <w:shd w:val="clear" w:color="auto" w:fill="FFFFFF"/>
            <w:tcMar>
              <w:top w:w="100" w:type="dxa"/>
              <w:left w:w="100" w:type="dxa"/>
              <w:bottom w:w="100" w:type="dxa"/>
              <w:right w:w="100" w:type="dxa"/>
            </w:tcMar>
            <w:vAlign w:val="center"/>
          </w:tcPr>
          <w:p w14:paraId="391021AC" w14:textId="77777777" w:rsidR="002D3E5D" w:rsidRDefault="002D3E5D" w:rsidP="000E7687">
            <w:pPr>
              <w:keepNext/>
              <w:keepLines/>
              <w:rPr>
                <w:b/>
              </w:rPr>
            </w:pPr>
            <w:r>
              <w:rPr>
                <w:b/>
              </w:rPr>
              <w:t>Control_Code</w:t>
            </w:r>
          </w:p>
        </w:tc>
        <w:tc>
          <w:tcPr>
            <w:tcW w:w="3510" w:type="dxa"/>
            <w:shd w:val="clear" w:color="auto" w:fill="FFFFFF"/>
            <w:tcMar>
              <w:top w:w="100" w:type="dxa"/>
              <w:left w:w="100" w:type="dxa"/>
              <w:bottom w:w="100" w:type="dxa"/>
              <w:right w:w="100" w:type="dxa"/>
            </w:tcMar>
            <w:vAlign w:val="center"/>
          </w:tcPr>
          <w:p w14:paraId="3AE8930F" w14:textId="77777777" w:rsidR="002D3E5D" w:rsidRDefault="002D3E5D" w:rsidP="000E7687">
            <w:pPr>
              <w:pStyle w:val="UMLTableType"/>
              <w:keepNext/>
              <w:keepLines/>
              <w:contextualSpacing w:val="0"/>
            </w:pPr>
            <w:r>
              <w:t>basicDataTypes:BasicString</w:t>
            </w:r>
          </w:p>
        </w:tc>
        <w:tc>
          <w:tcPr>
            <w:tcW w:w="1440" w:type="dxa"/>
            <w:shd w:val="clear" w:color="auto" w:fill="FFFFFF"/>
            <w:tcMar>
              <w:top w:w="100" w:type="dxa"/>
              <w:left w:w="100" w:type="dxa"/>
              <w:bottom w:w="100" w:type="dxa"/>
              <w:right w:w="100" w:type="dxa"/>
            </w:tcMar>
            <w:vAlign w:val="center"/>
          </w:tcPr>
          <w:p w14:paraId="075E7C8C" w14:textId="77777777" w:rsidR="002D3E5D" w:rsidRPr="002714F7" w:rsidRDefault="002D3E5D" w:rsidP="000E7687">
            <w:pPr>
              <w:keepNext/>
              <w:keepLines/>
            </w:pPr>
            <w:r w:rsidRPr="002714F7">
              <w:t>1</w:t>
            </w:r>
          </w:p>
        </w:tc>
        <w:tc>
          <w:tcPr>
            <w:tcW w:w="6048" w:type="dxa"/>
            <w:shd w:val="clear" w:color="auto" w:fill="FFFFFF"/>
            <w:tcMar>
              <w:top w:w="100" w:type="dxa"/>
              <w:left w:w="100" w:type="dxa"/>
              <w:bottom w:w="100" w:type="dxa"/>
              <w:right w:w="100" w:type="dxa"/>
            </w:tcMar>
            <w:vAlign w:val="center"/>
          </w:tcPr>
          <w:p w14:paraId="4EDCAF05" w14:textId="7119B450" w:rsidR="002D3E5D" w:rsidRPr="002714F7" w:rsidRDefault="002D3E5D" w:rsidP="000E7687">
            <w:pPr>
              <w:keepNext/>
              <w:keepLines/>
              <w:rPr>
                <w:sz w:val="22"/>
              </w:rPr>
            </w:pPr>
            <w:r w:rsidRPr="002714F7">
              <w:rPr>
                <w:sz w:val="22"/>
              </w:rPr>
              <w:t xml:space="preserve">The </w:t>
            </w:r>
            <w:r w:rsidRPr="002714F7">
              <w:rPr>
                <w:rFonts w:ascii="Courier New" w:hAnsi="Courier New" w:cs="Courier New"/>
                <w:sz w:val="22"/>
              </w:rPr>
              <w:t>Control_Code</w:t>
            </w:r>
            <w:r w:rsidRPr="002714F7">
              <w:rPr>
                <w:sz w:val="22"/>
              </w:rPr>
              <w:t xml:space="preserve"> property specifies the actual control code</w:t>
            </w:r>
            <w:r w:rsidR="002714F7" w:rsidRPr="002714F7">
              <w:rPr>
                <w:sz w:val="22"/>
              </w:rPr>
              <w:t xml:space="preserve"> sent to the O</w:t>
            </w:r>
            <w:r w:rsidRPr="002714F7">
              <w:rPr>
                <w:sz w:val="22"/>
              </w:rPr>
              <w:t>bject.</w:t>
            </w:r>
          </w:p>
        </w:tc>
      </w:tr>
    </w:tbl>
    <w:p w14:paraId="761A5333" w14:textId="5B63EFC0" w:rsidR="00B765EF" w:rsidRDefault="00B765EF" w:rsidP="00B765EF">
      <w:pPr>
        <w:pStyle w:val="Heading2"/>
      </w:pPr>
      <w:bookmarkStart w:id="140" w:name="_Ref423775396"/>
      <w:bookmarkStart w:id="141" w:name="_Ref381702753"/>
      <w:bookmarkStart w:id="142" w:name="_Toc426119928"/>
      <w:r>
        <w:t>Enumeration</w:t>
      </w:r>
      <w:r w:rsidR="009E39C1">
        <w:t>s</w:t>
      </w:r>
      <w:bookmarkStart w:id="143" w:name="_Ref394446317"/>
      <w:bookmarkEnd w:id="140"/>
      <w:bookmarkEnd w:id="142"/>
    </w:p>
    <w:p w14:paraId="7878C73E" w14:textId="03ED9831" w:rsidR="00B765EF" w:rsidRDefault="00B765EF" w:rsidP="00B259AF">
      <w:pPr>
        <w:pStyle w:val="Heading3"/>
      </w:pPr>
      <w:bookmarkStart w:id="144" w:name="_Toc426119929"/>
      <w:r>
        <w:t xml:space="preserve">ActionStatusTypeEnum </w:t>
      </w:r>
      <w:r w:rsidR="009E39C1">
        <w:t>Enumeration</w:t>
      </w:r>
      <w:bookmarkEnd w:id="144"/>
    </w:p>
    <w:p w14:paraId="1F9850F1" w14:textId="58156C8D" w:rsidR="007B3A98" w:rsidRPr="000068C2" w:rsidRDefault="007B3A98" w:rsidP="00D5498A">
      <w:pPr>
        <w:spacing w:after="240"/>
      </w:pPr>
      <w:r w:rsidRPr="000068C2">
        <w:t xml:space="preserve">The </w:t>
      </w:r>
      <w:r w:rsidRPr="000068C2">
        <w:rPr>
          <w:rFonts w:ascii="Courier New" w:hAnsi="Courier New" w:cs="Courier New"/>
        </w:rPr>
        <w:t>ActionStatusTypeEnum</w:t>
      </w:r>
      <w:r w:rsidRPr="000068C2">
        <w:rPr>
          <w:rFonts w:ascii="Times New Roman" w:hAnsi="Times New Roman" w:cs="Times New Roman"/>
        </w:rPr>
        <w:t xml:space="preserve"> </w:t>
      </w:r>
      <w:r w:rsidRPr="000068C2">
        <w:t xml:space="preserve">enumeration is an inventory of Action statuses.  The enumeration literals are given in </w:t>
      </w:r>
      <w:r w:rsidRPr="000068C2">
        <w:fldChar w:fldCharType="begin"/>
      </w:r>
      <w:r w:rsidRPr="000068C2">
        <w:instrText xml:space="preserve"> REF _Ref424380315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42</w:t>
      </w:r>
      <w:r w:rsidRPr="000068C2">
        <w:fldChar w:fldCharType="end"/>
      </w:r>
      <w:r w:rsidRPr="000068C2">
        <w:t>.</w:t>
      </w:r>
    </w:p>
    <w:p w14:paraId="4C809799" w14:textId="25F05E01" w:rsidR="00B765EF" w:rsidRPr="000068C2" w:rsidRDefault="00C4164C" w:rsidP="00F67459">
      <w:pPr>
        <w:keepNext/>
        <w:keepLines/>
        <w:spacing w:after="120"/>
        <w:jc w:val="center"/>
      </w:pPr>
      <w:bookmarkStart w:id="145" w:name="_Ref424380315"/>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42</w:t>
      </w:r>
      <w:r w:rsidRPr="000068C2">
        <w:rPr>
          <w:b/>
        </w:rPr>
        <w:fldChar w:fldCharType="end"/>
      </w:r>
      <w:bookmarkEnd w:id="145"/>
      <w:r w:rsidRPr="000068C2">
        <w:t xml:space="preserve">. </w:t>
      </w:r>
      <w:r w:rsidR="00B765EF" w:rsidRPr="000068C2">
        <w:t xml:space="preserve">Literals of the </w:t>
      </w:r>
      <w:r w:rsidR="00B765EF" w:rsidRPr="000068C2">
        <w:rPr>
          <w:rFonts w:ascii="Courier New" w:eastAsia="Courier New" w:hAnsi="Courier New" w:cs="Courier New"/>
        </w:rPr>
        <w:t>ActionStatusTypeEnum</w:t>
      </w:r>
      <w:r w:rsidR="00B765EF"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B765EF" w:rsidRPr="000068C2" w14:paraId="3C6B4D74" w14:textId="77777777" w:rsidTr="00C4164C">
        <w:trPr>
          <w:jc w:val="center"/>
        </w:trPr>
        <w:tc>
          <w:tcPr>
            <w:tcW w:w="2250" w:type="dxa"/>
            <w:shd w:val="clear" w:color="auto" w:fill="BFBFBF"/>
            <w:tcMar>
              <w:top w:w="100" w:type="dxa"/>
              <w:left w:w="100" w:type="dxa"/>
              <w:bottom w:w="100" w:type="dxa"/>
              <w:right w:w="100" w:type="dxa"/>
            </w:tcMar>
          </w:tcPr>
          <w:p w14:paraId="7C44AF01" w14:textId="77777777" w:rsidR="00B765EF" w:rsidRPr="000068C2" w:rsidRDefault="00B765EF" w:rsidP="00F67459">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71FAC52D" w14:textId="77777777" w:rsidR="00B765EF" w:rsidRPr="000068C2" w:rsidRDefault="00B765EF" w:rsidP="00F67459">
            <w:pPr>
              <w:keepNext/>
              <w:keepLines/>
              <w:rPr>
                <w:b/>
                <w:color w:val="000000"/>
              </w:rPr>
            </w:pPr>
            <w:r w:rsidRPr="000068C2">
              <w:rPr>
                <w:b/>
                <w:color w:val="000000"/>
              </w:rPr>
              <w:t>Description</w:t>
            </w:r>
          </w:p>
        </w:tc>
      </w:tr>
      <w:tr w:rsidR="00B765EF" w:rsidRPr="000068C2" w14:paraId="199095B8" w14:textId="77777777" w:rsidTr="00C4164C">
        <w:trPr>
          <w:jc w:val="center"/>
        </w:trPr>
        <w:tc>
          <w:tcPr>
            <w:tcW w:w="2250" w:type="dxa"/>
            <w:shd w:val="clear" w:color="auto" w:fill="FFFFFF"/>
            <w:tcMar>
              <w:top w:w="100" w:type="dxa"/>
              <w:left w:w="100" w:type="dxa"/>
              <w:bottom w:w="100" w:type="dxa"/>
              <w:right w:w="100" w:type="dxa"/>
            </w:tcMar>
          </w:tcPr>
          <w:p w14:paraId="7B872996" w14:textId="77777777" w:rsidR="00B765EF" w:rsidRPr="000068C2" w:rsidRDefault="00B765EF" w:rsidP="00AA05DD">
            <w:pPr>
              <w:rPr>
                <w:b/>
              </w:rPr>
            </w:pPr>
            <w:r w:rsidRPr="000068C2">
              <w:rPr>
                <w:b/>
              </w:rPr>
              <w:t>Success</w:t>
            </w:r>
          </w:p>
        </w:tc>
        <w:tc>
          <w:tcPr>
            <w:tcW w:w="6930" w:type="dxa"/>
            <w:shd w:val="clear" w:color="auto" w:fill="FFFFFF"/>
            <w:tcMar>
              <w:top w:w="100" w:type="dxa"/>
              <w:left w:w="100" w:type="dxa"/>
              <w:bottom w:w="100" w:type="dxa"/>
              <w:right w:w="100" w:type="dxa"/>
            </w:tcMar>
          </w:tcPr>
          <w:p w14:paraId="0B536684" w14:textId="4B651E29"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ction was successful.</w:t>
            </w:r>
          </w:p>
        </w:tc>
      </w:tr>
      <w:tr w:rsidR="00B765EF" w:rsidRPr="000068C2" w14:paraId="4BEB3C00" w14:textId="77777777" w:rsidTr="00C4164C">
        <w:trPr>
          <w:jc w:val="center"/>
        </w:trPr>
        <w:tc>
          <w:tcPr>
            <w:tcW w:w="2250" w:type="dxa"/>
            <w:shd w:val="clear" w:color="auto" w:fill="FFFFFF"/>
            <w:tcMar>
              <w:top w:w="100" w:type="dxa"/>
              <w:left w:w="100" w:type="dxa"/>
              <w:bottom w:w="100" w:type="dxa"/>
              <w:right w:w="100" w:type="dxa"/>
            </w:tcMar>
          </w:tcPr>
          <w:p w14:paraId="5ACC7D6C" w14:textId="77777777" w:rsidR="00B765EF" w:rsidRPr="000068C2" w:rsidRDefault="00B765EF" w:rsidP="00AA05DD">
            <w:pPr>
              <w:rPr>
                <w:b/>
              </w:rPr>
            </w:pPr>
            <w:r w:rsidRPr="000068C2">
              <w:rPr>
                <w:b/>
              </w:rPr>
              <w:t>Fail</w:t>
            </w:r>
          </w:p>
        </w:tc>
        <w:tc>
          <w:tcPr>
            <w:tcW w:w="6930" w:type="dxa"/>
            <w:shd w:val="clear" w:color="auto" w:fill="FFFFFF"/>
            <w:tcMar>
              <w:top w:w="100" w:type="dxa"/>
              <w:left w:w="100" w:type="dxa"/>
              <w:bottom w:w="100" w:type="dxa"/>
              <w:right w:w="100" w:type="dxa"/>
            </w:tcMar>
          </w:tcPr>
          <w:p w14:paraId="71F4804F" w14:textId="0144AFD5"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failed.</w:t>
            </w:r>
          </w:p>
        </w:tc>
      </w:tr>
      <w:tr w:rsidR="00B765EF" w:rsidRPr="000068C2" w14:paraId="020AED53" w14:textId="77777777" w:rsidTr="00C4164C">
        <w:trPr>
          <w:jc w:val="center"/>
        </w:trPr>
        <w:tc>
          <w:tcPr>
            <w:tcW w:w="2250" w:type="dxa"/>
            <w:shd w:val="clear" w:color="auto" w:fill="FFFFFF"/>
            <w:tcMar>
              <w:top w:w="100" w:type="dxa"/>
              <w:left w:w="100" w:type="dxa"/>
              <w:bottom w:w="100" w:type="dxa"/>
              <w:right w:w="100" w:type="dxa"/>
            </w:tcMar>
          </w:tcPr>
          <w:p w14:paraId="1A69BC05" w14:textId="77777777" w:rsidR="00B765EF" w:rsidRPr="000068C2" w:rsidRDefault="00B765EF" w:rsidP="00AA05DD">
            <w:pPr>
              <w:rPr>
                <w:b/>
              </w:rPr>
            </w:pPr>
            <w:r w:rsidRPr="000068C2">
              <w:rPr>
                <w:b/>
              </w:rPr>
              <w:t>Error</w:t>
            </w:r>
          </w:p>
        </w:tc>
        <w:tc>
          <w:tcPr>
            <w:tcW w:w="6930" w:type="dxa"/>
            <w:shd w:val="clear" w:color="auto" w:fill="FFFFFF"/>
            <w:tcMar>
              <w:top w:w="100" w:type="dxa"/>
              <w:left w:w="100" w:type="dxa"/>
              <w:bottom w:w="100" w:type="dxa"/>
              <w:right w:w="100" w:type="dxa"/>
            </w:tcMar>
          </w:tcPr>
          <w:p w14:paraId="655ED47F" w14:textId="6B3A9717"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resulted in an error.</w:t>
            </w:r>
          </w:p>
        </w:tc>
      </w:tr>
      <w:tr w:rsidR="00B765EF" w:rsidRPr="000068C2" w14:paraId="6C53D45B" w14:textId="77777777" w:rsidTr="00C4164C">
        <w:trPr>
          <w:jc w:val="center"/>
        </w:trPr>
        <w:tc>
          <w:tcPr>
            <w:tcW w:w="2250" w:type="dxa"/>
            <w:shd w:val="clear" w:color="auto" w:fill="FFFFFF"/>
            <w:tcMar>
              <w:top w:w="100" w:type="dxa"/>
              <w:left w:w="100" w:type="dxa"/>
              <w:bottom w:w="100" w:type="dxa"/>
              <w:right w:w="100" w:type="dxa"/>
            </w:tcMar>
          </w:tcPr>
          <w:p w14:paraId="783F2CD1" w14:textId="77777777" w:rsidR="00B765EF" w:rsidRPr="000068C2" w:rsidRDefault="00B765EF" w:rsidP="00AA05DD">
            <w:pPr>
              <w:rPr>
                <w:b/>
              </w:rPr>
            </w:pPr>
            <w:r w:rsidRPr="000068C2">
              <w:rPr>
                <w:b/>
              </w:rPr>
              <w:t>Complete/Finish</w:t>
            </w:r>
          </w:p>
        </w:tc>
        <w:tc>
          <w:tcPr>
            <w:tcW w:w="6930" w:type="dxa"/>
            <w:shd w:val="clear" w:color="auto" w:fill="FFFFFF"/>
            <w:tcMar>
              <w:top w:w="100" w:type="dxa"/>
              <w:left w:w="100" w:type="dxa"/>
              <w:bottom w:w="100" w:type="dxa"/>
              <w:right w:w="100" w:type="dxa"/>
            </w:tcMar>
          </w:tcPr>
          <w:p w14:paraId="2AA73974" w14:textId="7198D9FA"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 xml:space="preserve">ction completed or finished. This action status does not specify the result of the </w:t>
            </w:r>
            <w:r w:rsidRPr="000068C2">
              <w:rPr>
                <w:sz w:val="22"/>
              </w:rPr>
              <w:t xml:space="preserve">Action (e.g., Success, </w:t>
            </w:r>
            <w:r w:rsidR="00B765EF" w:rsidRPr="000068C2">
              <w:rPr>
                <w:sz w:val="22"/>
              </w:rPr>
              <w:t>Error).</w:t>
            </w:r>
          </w:p>
        </w:tc>
      </w:tr>
      <w:tr w:rsidR="00B765EF" w:rsidRPr="000068C2" w14:paraId="7F165B0B" w14:textId="77777777" w:rsidTr="00C4164C">
        <w:trPr>
          <w:jc w:val="center"/>
        </w:trPr>
        <w:tc>
          <w:tcPr>
            <w:tcW w:w="2250" w:type="dxa"/>
            <w:shd w:val="clear" w:color="auto" w:fill="FFFFFF"/>
            <w:tcMar>
              <w:top w:w="100" w:type="dxa"/>
              <w:left w:w="100" w:type="dxa"/>
              <w:bottom w:w="100" w:type="dxa"/>
              <w:right w:w="100" w:type="dxa"/>
            </w:tcMar>
          </w:tcPr>
          <w:p w14:paraId="67069041" w14:textId="77777777" w:rsidR="00B765EF" w:rsidRPr="000068C2" w:rsidRDefault="00B765EF" w:rsidP="00AA05DD">
            <w:pPr>
              <w:rPr>
                <w:b/>
              </w:rPr>
            </w:pPr>
            <w:r w:rsidRPr="000068C2">
              <w:rPr>
                <w:b/>
              </w:rPr>
              <w:t>Pending</w:t>
            </w:r>
          </w:p>
        </w:tc>
        <w:tc>
          <w:tcPr>
            <w:tcW w:w="6930" w:type="dxa"/>
            <w:shd w:val="clear" w:color="auto" w:fill="FFFFFF"/>
            <w:tcMar>
              <w:top w:w="100" w:type="dxa"/>
              <w:left w:w="100" w:type="dxa"/>
              <w:bottom w:w="100" w:type="dxa"/>
              <w:right w:w="100" w:type="dxa"/>
            </w:tcMar>
          </w:tcPr>
          <w:p w14:paraId="01D90EB8" w14:textId="7A7DD65E"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is pending.</w:t>
            </w:r>
          </w:p>
        </w:tc>
      </w:tr>
      <w:tr w:rsidR="00B765EF" w:rsidRPr="000068C2" w14:paraId="04B43E0E" w14:textId="77777777" w:rsidTr="00C4164C">
        <w:trPr>
          <w:jc w:val="center"/>
        </w:trPr>
        <w:tc>
          <w:tcPr>
            <w:tcW w:w="2250" w:type="dxa"/>
            <w:shd w:val="clear" w:color="auto" w:fill="FFFFFF"/>
            <w:tcMar>
              <w:top w:w="100" w:type="dxa"/>
              <w:left w:w="100" w:type="dxa"/>
              <w:bottom w:w="100" w:type="dxa"/>
              <w:right w:w="100" w:type="dxa"/>
            </w:tcMar>
          </w:tcPr>
          <w:p w14:paraId="17AFA9AA" w14:textId="77777777" w:rsidR="00B765EF" w:rsidRPr="000068C2" w:rsidRDefault="00B765EF" w:rsidP="00AA05DD">
            <w:pPr>
              <w:rPr>
                <w:b/>
              </w:rPr>
            </w:pPr>
            <w:r w:rsidRPr="000068C2">
              <w:rPr>
                <w:b/>
              </w:rPr>
              <w:t>Ongoing</w:t>
            </w:r>
          </w:p>
        </w:tc>
        <w:tc>
          <w:tcPr>
            <w:tcW w:w="6930" w:type="dxa"/>
            <w:shd w:val="clear" w:color="auto" w:fill="FFFFFF"/>
            <w:tcMar>
              <w:top w:w="100" w:type="dxa"/>
              <w:left w:w="100" w:type="dxa"/>
              <w:bottom w:w="100" w:type="dxa"/>
              <w:right w:w="100" w:type="dxa"/>
            </w:tcMar>
          </w:tcPr>
          <w:p w14:paraId="490CA21E" w14:textId="7D86A7C9" w:rsidR="00B765EF" w:rsidRPr="000068C2" w:rsidRDefault="007B3A98" w:rsidP="007B3A98">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is ongoing.</w:t>
            </w:r>
          </w:p>
        </w:tc>
      </w:tr>
      <w:tr w:rsidR="00B765EF" w:rsidRPr="000068C2" w14:paraId="55202FE9" w14:textId="77777777" w:rsidTr="00C4164C">
        <w:trPr>
          <w:jc w:val="center"/>
        </w:trPr>
        <w:tc>
          <w:tcPr>
            <w:tcW w:w="2250" w:type="dxa"/>
            <w:shd w:val="clear" w:color="auto" w:fill="FFFFFF"/>
            <w:tcMar>
              <w:top w:w="100" w:type="dxa"/>
              <w:left w:w="100" w:type="dxa"/>
              <w:bottom w:w="100" w:type="dxa"/>
              <w:right w:w="100" w:type="dxa"/>
            </w:tcMar>
          </w:tcPr>
          <w:p w14:paraId="11BD5ACF" w14:textId="77777777" w:rsidR="00B765EF" w:rsidRPr="000068C2" w:rsidRDefault="00B765EF" w:rsidP="00AA05DD">
            <w:pPr>
              <w:rPr>
                <w:b/>
              </w:rPr>
            </w:pPr>
            <w:r w:rsidRPr="000068C2">
              <w:rPr>
                <w:b/>
              </w:rPr>
              <w:t>Unknown</w:t>
            </w:r>
          </w:p>
        </w:tc>
        <w:tc>
          <w:tcPr>
            <w:tcW w:w="6930" w:type="dxa"/>
            <w:shd w:val="clear" w:color="auto" w:fill="FFFFFF"/>
            <w:tcMar>
              <w:top w:w="100" w:type="dxa"/>
              <w:left w:w="100" w:type="dxa"/>
              <w:bottom w:w="100" w:type="dxa"/>
              <w:right w:w="100" w:type="dxa"/>
            </w:tcMar>
          </w:tcPr>
          <w:p w14:paraId="285161C3" w14:textId="465A327C" w:rsidR="00B765EF" w:rsidRPr="000068C2" w:rsidRDefault="007B3A98" w:rsidP="007B3A98">
            <w:pPr>
              <w:rPr>
                <w:sz w:val="22"/>
              </w:rPr>
            </w:pPr>
            <w:r w:rsidRPr="000068C2">
              <w:rPr>
                <w:sz w:val="22"/>
              </w:rPr>
              <w:t xml:space="preserve">The </w:t>
            </w:r>
            <w:r w:rsidR="00B765EF" w:rsidRPr="000068C2">
              <w:rPr>
                <w:sz w:val="22"/>
              </w:rPr>
              <w:t xml:space="preserve">cyber observable </w:t>
            </w:r>
            <w:r w:rsidRPr="000068C2">
              <w:rPr>
                <w:sz w:val="22"/>
              </w:rPr>
              <w:t>A</w:t>
            </w:r>
            <w:r w:rsidR="00B765EF" w:rsidRPr="000068C2">
              <w:rPr>
                <w:sz w:val="22"/>
              </w:rPr>
              <w:t xml:space="preserve">ction </w:t>
            </w:r>
            <w:r w:rsidRPr="000068C2">
              <w:rPr>
                <w:sz w:val="22"/>
              </w:rPr>
              <w:t>has</w:t>
            </w:r>
            <w:r w:rsidR="00B765EF" w:rsidRPr="000068C2">
              <w:rPr>
                <w:sz w:val="22"/>
              </w:rPr>
              <w:t xml:space="preserve"> unknown status.</w:t>
            </w:r>
          </w:p>
        </w:tc>
      </w:tr>
    </w:tbl>
    <w:p w14:paraId="724B586B" w14:textId="2A7A03AA" w:rsidR="00B765EF" w:rsidRPr="000068C2" w:rsidRDefault="00B765EF" w:rsidP="00B259AF">
      <w:pPr>
        <w:pStyle w:val="Heading3"/>
      </w:pPr>
      <w:bookmarkStart w:id="146" w:name="_Toc426119930"/>
      <w:r w:rsidRPr="000068C2">
        <w:lastRenderedPageBreak/>
        <w:t xml:space="preserve">ActionContextTypeEnum </w:t>
      </w:r>
      <w:r w:rsidR="009E39C1" w:rsidRPr="000068C2">
        <w:t>Enumeration</w:t>
      </w:r>
      <w:bookmarkEnd w:id="146"/>
    </w:p>
    <w:p w14:paraId="2902A1AF" w14:textId="11C0D543" w:rsidR="00886B86" w:rsidRPr="000068C2" w:rsidRDefault="00886B86" w:rsidP="00D5498A">
      <w:pPr>
        <w:spacing w:after="240"/>
      </w:pPr>
      <w:r w:rsidRPr="000068C2">
        <w:t xml:space="preserve">The </w:t>
      </w:r>
      <w:r w:rsidRPr="000068C2">
        <w:rPr>
          <w:rFonts w:ascii="Courier New" w:hAnsi="Courier New" w:cs="Courier New"/>
        </w:rPr>
        <w:t>ActionContextTypeEnum</w:t>
      </w:r>
      <w:r w:rsidRPr="000068C2">
        <w:rPr>
          <w:rFonts w:ascii="Times New Roman" w:hAnsi="Times New Roman" w:cs="Times New Roman"/>
        </w:rPr>
        <w:t xml:space="preserve"> </w:t>
      </w:r>
      <w:r w:rsidRPr="000068C2">
        <w:t>enumeration is an inventory of Action context</w:t>
      </w:r>
      <w:r w:rsidR="008F4105" w:rsidRPr="000068C2">
        <w:t>s</w:t>
      </w:r>
      <w:r w:rsidRPr="000068C2">
        <w:t xml:space="preserve">.  The enumeration literals are given in </w:t>
      </w:r>
      <w:r w:rsidRPr="000068C2">
        <w:fldChar w:fldCharType="begin"/>
      </w:r>
      <w:r w:rsidRPr="000068C2">
        <w:instrText xml:space="preserve"> REF _Ref424380566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43</w:t>
      </w:r>
      <w:r w:rsidRPr="000068C2">
        <w:fldChar w:fldCharType="end"/>
      </w:r>
      <w:r w:rsidRPr="000068C2">
        <w:t>.</w:t>
      </w:r>
    </w:p>
    <w:p w14:paraId="4F8BF9A8" w14:textId="11530D67" w:rsidR="00B765EF" w:rsidRPr="000068C2" w:rsidRDefault="00C4164C" w:rsidP="00C4164C">
      <w:pPr>
        <w:spacing w:after="120"/>
        <w:jc w:val="center"/>
      </w:pPr>
      <w:bookmarkStart w:id="147" w:name="_Ref424380566"/>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43</w:t>
      </w:r>
      <w:r w:rsidRPr="000068C2">
        <w:rPr>
          <w:b/>
        </w:rPr>
        <w:fldChar w:fldCharType="end"/>
      </w:r>
      <w:bookmarkEnd w:id="147"/>
      <w:r w:rsidRPr="000068C2">
        <w:t xml:space="preserve">. </w:t>
      </w:r>
      <w:r w:rsidR="00B765EF" w:rsidRPr="000068C2">
        <w:t xml:space="preserve">Literals of the </w:t>
      </w:r>
      <w:r w:rsidR="00B765EF" w:rsidRPr="000068C2">
        <w:rPr>
          <w:rFonts w:ascii="Courier New" w:eastAsia="Courier New" w:hAnsi="Courier New" w:cs="Courier New"/>
        </w:rPr>
        <w:t>ActionContextTypeEnum</w:t>
      </w:r>
      <w:r w:rsidR="00B765EF"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B765EF" w:rsidRPr="000068C2" w14:paraId="44E614E6" w14:textId="77777777" w:rsidTr="00C4164C">
        <w:trPr>
          <w:jc w:val="center"/>
        </w:trPr>
        <w:tc>
          <w:tcPr>
            <w:tcW w:w="2520" w:type="dxa"/>
            <w:shd w:val="clear" w:color="auto" w:fill="BFBFBF"/>
            <w:tcMar>
              <w:top w:w="100" w:type="dxa"/>
              <w:left w:w="100" w:type="dxa"/>
              <w:bottom w:w="100" w:type="dxa"/>
              <w:right w:w="100" w:type="dxa"/>
            </w:tcMar>
          </w:tcPr>
          <w:p w14:paraId="47F57461" w14:textId="77777777" w:rsidR="00B765EF" w:rsidRPr="000068C2" w:rsidRDefault="00B765EF" w:rsidP="00AA05DD">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2E7E789E" w14:textId="77777777" w:rsidR="00B765EF" w:rsidRPr="000068C2" w:rsidRDefault="00B765EF" w:rsidP="00AA05DD">
            <w:pPr>
              <w:rPr>
                <w:b/>
                <w:color w:val="000000"/>
              </w:rPr>
            </w:pPr>
            <w:r w:rsidRPr="000068C2">
              <w:rPr>
                <w:b/>
                <w:color w:val="000000"/>
              </w:rPr>
              <w:t>Description</w:t>
            </w:r>
          </w:p>
        </w:tc>
      </w:tr>
      <w:tr w:rsidR="00B765EF" w:rsidRPr="000068C2" w14:paraId="4B3743CF" w14:textId="77777777" w:rsidTr="00C4164C">
        <w:trPr>
          <w:jc w:val="center"/>
        </w:trPr>
        <w:tc>
          <w:tcPr>
            <w:tcW w:w="2520" w:type="dxa"/>
            <w:shd w:val="clear" w:color="auto" w:fill="FFFFFF"/>
            <w:tcMar>
              <w:top w:w="100" w:type="dxa"/>
              <w:left w:w="100" w:type="dxa"/>
              <w:bottom w:w="100" w:type="dxa"/>
              <w:right w:w="100" w:type="dxa"/>
            </w:tcMar>
          </w:tcPr>
          <w:p w14:paraId="49BC8AAE" w14:textId="77777777" w:rsidR="00B765EF" w:rsidRPr="000068C2" w:rsidRDefault="00B765EF" w:rsidP="00AA05DD">
            <w:pPr>
              <w:rPr>
                <w:b/>
              </w:rPr>
            </w:pPr>
            <w:r w:rsidRPr="000068C2">
              <w:rPr>
                <w:b/>
              </w:rPr>
              <w:t>Host</w:t>
            </w:r>
          </w:p>
        </w:tc>
        <w:tc>
          <w:tcPr>
            <w:tcW w:w="6120" w:type="dxa"/>
            <w:shd w:val="clear" w:color="auto" w:fill="FFFFFF"/>
            <w:tcMar>
              <w:top w:w="100" w:type="dxa"/>
              <w:left w:w="100" w:type="dxa"/>
              <w:bottom w:w="100" w:type="dxa"/>
              <w:right w:w="100" w:type="dxa"/>
            </w:tcMar>
          </w:tcPr>
          <w:p w14:paraId="612107DB" w14:textId="47AFA523" w:rsidR="00B765EF" w:rsidRPr="000068C2" w:rsidRDefault="00886B86" w:rsidP="00886B86">
            <w:pPr>
              <w:rPr>
                <w:sz w:val="22"/>
              </w:rPr>
            </w:pPr>
            <w:r w:rsidRPr="000068C2">
              <w:rPr>
                <w:sz w:val="22"/>
              </w:rPr>
              <w:t>The</w:t>
            </w:r>
            <w:r w:rsidR="00B765EF" w:rsidRPr="000068C2">
              <w:rPr>
                <w:sz w:val="22"/>
              </w:rPr>
              <w:t xml:space="preserve"> cyber observable </w:t>
            </w:r>
            <w:r w:rsidRPr="000068C2">
              <w:rPr>
                <w:sz w:val="22"/>
              </w:rPr>
              <w:t>A</w:t>
            </w:r>
            <w:r w:rsidR="00B765EF" w:rsidRPr="000068C2">
              <w:rPr>
                <w:sz w:val="22"/>
              </w:rPr>
              <w:t>ction occurred on a host.</w:t>
            </w:r>
          </w:p>
        </w:tc>
      </w:tr>
      <w:tr w:rsidR="00B765EF" w:rsidRPr="000068C2" w14:paraId="5D2F0FE3" w14:textId="77777777" w:rsidTr="00C4164C">
        <w:trPr>
          <w:jc w:val="center"/>
        </w:trPr>
        <w:tc>
          <w:tcPr>
            <w:tcW w:w="2520" w:type="dxa"/>
            <w:shd w:val="clear" w:color="auto" w:fill="FFFFFF"/>
            <w:tcMar>
              <w:top w:w="100" w:type="dxa"/>
              <w:left w:w="100" w:type="dxa"/>
              <w:bottom w:w="100" w:type="dxa"/>
              <w:right w:w="100" w:type="dxa"/>
            </w:tcMar>
          </w:tcPr>
          <w:p w14:paraId="22314194" w14:textId="77777777" w:rsidR="00B765EF" w:rsidRPr="000068C2" w:rsidRDefault="00B765EF" w:rsidP="00AA05DD">
            <w:pPr>
              <w:rPr>
                <w:b/>
              </w:rPr>
            </w:pPr>
            <w:r w:rsidRPr="000068C2">
              <w:rPr>
                <w:b/>
              </w:rPr>
              <w:t>Network</w:t>
            </w:r>
          </w:p>
        </w:tc>
        <w:tc>
          <w:tcPr>
            <w:tcW w:w="6120" w:type="dxa"/>
            <w:shd w:val="clear" w:color="auto" w:fill="FFFFFF"/>
            <w:tcMar>
              <w:top w:w="100" w:type="dxa"/>
              <w:left w:w="100" w:type="dxa"/>
              <w:bottom w:w="100" w:type="dxa"/>
              <w:right w:w="100" w:type="dxa"/>
            </w:tcMar>
          </w:tcPr>
          <w:p w14:paraId="56AD9B63" w14:textId="6088C649" w:rsidR="00B765EF" w:rsidRPr="000068C2" w:rsidRDefault="00886B86" w:rsidP="00886B86">
            <w:pPr>
              <w:rPr>
                <w:sz w:val="22"/>
              </w:rPr>
            </w:pPr>
            <w:r w:rsidRPr="000068C2">
              <w:rPr>
                <w:sz w:val="22"/>
              </w:rPr>
              <w:t>T</w:t>
            </w:r>
            <w:r w:rsidR="00B765EF" w:rsidRPr="000068C2">
              <w:rPr>
                <w:sz w:val="22"/>
              </w:rPr>
              <w:t xml:space="preserve">he cyber observable </w:t>
            </w:r>
            <w:r w:rsidRPr="000068C2">
              <w:rPr>
                <w:sz w:val="22"/>
              </w:rPr>
              <w:t>A</w:t>
            </w:r>
            <w:r w:rsidR="00B765EF" w:rsidRPr="000068C2">
              <w:rPr>
                <w:sz w:val="22"/>
              </w:rPr>
              <w:t>ction occurred on a network.</w:t>
            </w:r>
          </w:p>
        </w:tc>
      </w:tr>
    </w:tbl>
    <w:p w14:paraId="13C919E1" w14:textId="51BBD465" w:rsidR="00DB61B1" w:rsidRPr="000068C2" w:rsidRDefault="00DB61B1" w:rsidP="00DB61B1">
      <w:pPr>
        <w:pStyle w:val="Heading3"/>
      </w:pPr>
      <w:bookmarkStart w:id="148" w:name="_Toc426119931"/>
      <w:r w:rsidRPr="000068C2">
        <w:t xml:space="preserve">EaseOfObfuscationEnum </w:t>
      </w:r>
      <w:r w:rsidR="009E39C1" w:rsidRPr="000068C2">
        <w:t>Enumeration</w:t>
      </w:r>
      <w:bookmarkEnd w:id="148"/>
    </w:p>
    <w:p w14:paraId="68DAA68C" w14:textId="5D98BDBC" w:rsidR="009F22E2" w:rsidRPr="000068C2" w:rsidRDefault="009F22E2" w:rsidP="00D5498A">
      <w:pPr>
        <w:spacing w:after="240"/>
      </w:pPr>
      <w:r w:rsidRPr="000068C2">
        <w:t xml:space="preserve">The </w:t>
      </w:r>
      <w:r w:rsidRPr="000068C2">
        <w:rPr>
          <w:rFonts w:ascii="Courier New" w:hAnsi="Courier New" w:cs="Courier New"/>
        </w:rPr>
        <w:t>EaseOfObfuscationEnum</w:t>
      </w:r>
      <w:r w:rsidRPr="000068C2">
        <w:rPr>
          <w:rFonts w:ascii="Times New Roman" w:hAnsi="Times New Roman" w:cs="Times New Roman"/>
        </w:rPr>
        <w:t xml:space="preserve"> </w:t>
      </w:r>
      <w:r w:rsidRPr="000068C2">
        <w:t>enumera</w:t>
      </w:r>
      <w:r w:rsidR="008F4105" w:rsidRPr="000068C2">
        <w:t xml:space="preserve">tion is an inventory of values </w:t>
      </w:r>
      <w:r w:rsidRPr="000068C2">
        <w:t xml:space="preserve">representing the difficulty </w:t>
      </w:r>
      <w:r w:rsidR="008F4105" w:rsidRPr="000068C2">
        <w:t>a threat actor may have</w:t>
      </w:r>
      <w:r w:rsidRPr="000068C2">
        <w:t xml:space="preserve"> obfuscating </w:t>
      </w:r>
      <w:r w:rsidR="008F4105" w:rsidRPr="000068C2">
        <w:t xml:space="preserve">an </w:t>
      </w:r>
      <w:r w:rsidRPr="000068C2">
        <w:t xml:space="preserve">Observable. The enumeration literals are given in </w:t>
      </w:r>
      <w:r w:rsidRPr="000068C2">
        <w:fldChar w:fldCharType="begin"/>
      </w:r>
      <w:r w:rsidRPr="000068C2">
        <w:instrText xml:space="preserve"> REF _Ref424396358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44</w:t>
      </w:r>
      <w:r w:rsidRPr="000068C2">
        <w:fldChar w:fldCharType="end"/>
      </w:r>
      <w:r w:rsidRPr="000068C2">
        <w:t>.</w:t>
      </w:r>
    </w:p>
    <w:p w14:paraId="24F27893" w14:textId="77777777" w:rsidR="00DB61B1" w:rsidRPr="000068C2" w:rsidRDefault="00DB61B1" w:rsidP="00DB61B1">
      <w:pPr>
        <w:spacing w:after="120"/>
        <w:jc w:val="center"/>
      </w:pPr>
      <w:bookmarkStart w:id="149" w:name="_Ref424396358"/>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44</w:t>
      </w:r>
      <w:r w:rsidRPr="000068C2">
        <w:rPr>
          <w:b/>
        </w:rPr>
        <w:fldChar w:fldCharType="end"/>
      </w:r>
      <w:bookmarkEnd w:id="149"/>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DB61B1" w:rsidRPr="000068C2" w14:paraId="7401BFFD" w14:textId="77777777" w:rsidTr="002E7AE7">
        <w:trPr>
          <w:jc w:val="center"/>
        </w:trPr>
        <w:tc>
          <w:tcPr>
            <w:tcW w:w="2250" w:type="dxa"/>
            <w:shd w:val="clear" w:color="auto" w:fill="BFBFBF"/>
            <w:tcMar>
              <w:top w:w="100" w:type="dxa"/>
              <w:left w:w="100" w:type="dxa"/>
              <w:bottom w:w="100" w:type="dxa"/>
              <w:right w:w="100" w:type="dxa"/>
            </w:tcMar>
          </w:tcPr>
          <w:p w14:paraId="05085CD9" w14:textId="77777777" w:rsidR="00DB61B1" w:rsidRPr="000068C2" w:rsidRDefault="00DB61B1" w:rsidP="002E7AE7">
            <w:pPr>
              <w:rPr>
                <w:b/>
                <w:color w:val="000000"/>
              </w:rPr>
            </w:pPr>
            <w:r w:rsidRPr="000068C2">
              <w:rPr>
                <w:b/>
                <w:color w:val="000000"/>
              </w:rPr>
              <w:t>Enumeration Literal</w:t>
            </w:r>
          </w:p>
        </w:tc>
        <w:tc>
          <w:tcPr>
            <w:tcW w:w="6570" w:type="dxa"/>
            <w:shd w:val="clear" w:color="auto" w:fill="BFBFBF"/>
            <w:tcMar>
              <w:top w:w="100" w:type="dxa"/>
              <w:left w:w="100" w:type="dxa"/>
              <w:bottom w:w="100" w:type="dxa"/>
              <w:right w:w="100" w:type="dxa"/>
            </w:tcMar>
          </w:tcPr>
          <w:p w14:paraId="2CDEA236" w14:textId="77777777" w:rsidR="00DB61B1" w:rsidRPr="000068C2" w:rsidRDefault="00DB61B1" w:rsidP="002E7AE7">
            <w:pPr>
              <w:rPr>
                <w:b/>
                <w:color w:val="000000"/>
              </w:rPr>
            </w:pPr>
            <w:r w:rsidRPr="000068C2">
              <w:rPr>
                <w:b/>
                <w:color w:val="000000"/>
              </w:rPr>
              <w:t>Description</w:t>
            </w:r>
          </w:p>
        </w:tc>
      </w:tr>
      <w:tr w:rsidR="00DB61B1" w:rsidRPr="000068C2" w14:paraId="35FF8DBC" w14:textId="77777777" w:rsidTr="002E7AE7">
        <w:trPr>
          <w:jc w:val="center"/>
        </w:trPr>
        <w:tc>
          <w:tcPr>
            <w:tcW w:w="2250" w:type="dxa"/>
            <w:shd w:val="clear" w:color="auto" w:fill="FFFFFF"/>
            <w:tcMar>
              <w:top w:w="100" w:type="dxa"/>
              <w:left w:w="100" w:type="dxa"/>
              <w:bottom w:w="100" w:type="dxa"/>
              <w:right w:w="100" w:type="dxa"/>
            </w:tcMar>
          </w:tcPr>
          <w:p w14:paraId="022F4CF7" w14:textId="77777777" w:rsidR="00DB61B1" w:rsidRPr="000068C2" w:rsidRDefault="00DB61B1" w:rsidP="002E7AE7">
            <w:pPr>
              <w:rPr>
                <w:b/>
              </w:rPr>
            </w:pPr>
            <w:r w:rsidRPr="000068C2">
              <w:rPr>
                <w:b/>
              </w:rPr>
              <w:t>High</w:t>
            </w:r>
          </w:p>
        </w:tc>
        <w:tc>
          <w:tcPr>
            <w:tcW w:w="6570" w:type="dxa"/>
            <w:shd w:val="clear" w:color="auto" w:fill="FFFFFF"/>
            <w:tcMar>
              <w:top w:w="100" w:type="dxa"/>
              <w:left w:w="100" w:type="dxa"/>
              <w:bottom w:w="100" w:type="dxa"/>
              <w:right w:w="100" w:type="dxa"/>
            </w:tcMar>
          </w:tcPr>
          <w:p w14:paraId="6BA8638A" w14:textId="47C5EB3C" w:rsidR="00DB61B1" w:rsidRPr="000068C2" w:rsidRDefault="00D5498A" w:rsidP="00D5498A">
            <w:pPr>
              <w:rPr>
                <w:sz w:val="22"/>
              </w:rPr>
            </w:pPr>
            <w:r w:rsidRPr="000068C2">
              <w:rPr>
                <w:sz w:val="22"/>
              </w:rPr>
              <w:t>The O</w:t>
            </w:r>
            <w:r w:rsidR="00DB61B1" w:rsidRPr="000068C2">
              <w:rPr>
                <w:sz w:val="22"/>
              </w:rPr>
              <w:t>bservable is very easy to obfuscate and hide.</w:t>
            </w:r>
          </w:p>
        </w:tc>
      </w:tr>
      <w:tr w:rsidR="00DB61B1" w:rsidRPr="000068C2" w14:paraId="09095CBD" w14:textId="77777777" w:rsidTr="002E7AE7">
        <w:trPr>
          <w:jc w:val="center"/>
        </w:trPr>
        <w:tc>
          <w:tcPr>
            <w:tcW w:w="2250" w:type="dxa"/>
            <w:shd w:val="clear" w:color="auto" w:fill="FFFFFF"/>
            <w:tcMar>
              <w:top w:w="100" w:type="dxa"/>
              <w:left w:w="100" w:type="dxa"/>
              <w:bottom w:w="100" w:type="dxa"/>
              <w:right w:w="100" w:type="dxa"/>
            </w:tcMar>
          </w:tcPr>
          <w:p w14:paraId="27ED45BB" w14:textId="77777777" w:rsidR="00DB61B1" w:rsidRPr="000068C2" w:rsidRDefault="00DB61B1" w:rsidP="002E7AE7">
            <w:pPr>
              <w:rPr>
                <w:b/>
              </w:rPr>
            </w:pPr>
            <w:r w:rsidRPr="000068C2">
              <w:rPr>
                <w:b/>
              </w:rPr>
              <w:t>Medium</w:t>
            </w:r>
          </w:p>
        </w:tc>
        <w:tc>
          <w:tcPr>
            <w:tcW w:w="6570" w:type="dxa"/>
            <w:shd w:val="clear" w:color="auto" w:fill="FFFFFF"/>
            <w:tcMar>
              <w:top w:w="100" w:type="dxa"/>
              <w:left w:w="100" w:type="dxa"/>
              <w:bottom w:w="100" w:type="dxa"/>
              <w:right w:w="100" w:type="dxa"/>
            </w:tcMar>
          </w:tcPr>
          <w:p w14:paraId="5498E801" w14:textId="56321BE5" w:rsidR="00DB61B1" w:rsidRPr="000068C2" w:rsidRDefault="00D5498A" w:rsidP="00D5498A">
            <w:pPr>
              <w:rPr>
                <w:sz w:val="22"/>
              </w:rPr>
            </w:pPr>
            <w:r w:rsidRPr="000068C2">
              <w:rPr>
                <w:sz w:val="22"/>
              </w:rPr>
              <w:t>The O</w:t>
            </w:r>
            <w:r w:rsidR="00DB61B1" w:rsidRPr="000068C2">
              <w:rPr>
                <w:sz w:val="22"/>
              </w:rPr>
              <w:t>bservable is somewhat easy to obfuscate and hide.</w:t>
            </w:r>
          </w:p>
        </w:tc>
      </w:tr>
      <w:tr w:rsidR="00DB61B1" w:rsidRPr="000068C2" w14:paraId="3E4E1C2D" w14:textId="77777777" w:rsidTr="002E7AE7">
        <w:trPr>
          <w:jc w:val="center"/>
        </w:trPr>
        <w:tc>
          <w:tcPr>
            <w:tcW w:w="2250" w:type="dxa"/>
            <w:shd w:val="clear" w:color="auto" w:fill="FFFFFF"/>
            <w:tcMar>
              <w:top w:w="100" w:type="dxa"/>
              <w:left w:w="100" w:type="dxa"/>
              <w:bottom w:w="100" w:type="dxa"/>
              <w:right w:w="100" w:type="dxa"/>
            </w:tcMar>
          </w:tcPr>
          <w:p w14:paraId="47376121" w14:textId="77777777" w:rsidR="00DB61B1" w:rsidRPr="000068C2" w:rsidRDefault="00DB61B1" w:rsidP="002E7AE7">
            <w:pPr>
              <w:rPr>
                <w:b/>
              </w:rPr>
            </w:pPr>
            <w:r w:rsidRPr="000068C2">
              <w:rPr>
                <w:b/>
              </w:rPr>
              <w:t>Low</w:t>
            </w:r>
          </w:p>
        </w:tc>
        <w:tc>
          <w:tcPr>
            <w:tcW w:w="6570" w:type="dxa"/>
            <w:shd w:val="clear" w:color="auto" w:fill="FFFFFF"/>
            <w:tcMar>
              <w:top w:w="100" w:type="dxa"/>
              <w:left w:w="100" w:type="dxa"/>
              <w:bottom w:w="100" w:type="dxa"/>
              <w:right w:w="100" w:type="dxa"/>
            </w:tcMar>
          </w:tcPr>
          <w:p w14:paraId="3295F7BF" w14:textId="1857B534" w:rsidR="00DB61B1" w:rsidRPr="000068C2" w:rsidRDefault="00D5498A" w:rsidP="00D5498A">
            <w:pPr>
              <w:rPr>
                <w:sz w:val="22"/>
              </w:rPr>
            </w:pPr>
            <w:r w:rsidRPr="000068C2">
              <w:rPr>
                <w:sz w:val="22"/>
              </w:rPr>
              <w:t>The O</w:t>
            </w:r>
            <w:r w:rsidR="00DB61B1" w:rsidRPr="000068C2">
              <w:rPr>
                <w:sz w:val="22"/>
              </w:rPr>
              <w:t>bservable is not very easy to obfuscate and hide.</w:t>
            </w:r>
          </w:p>
        </w:tc>
      </w:tr>
    </w:tbl>
    <w:p w14:paraId="3AE85053" w14:textId="1F0A7A95" w:rsidR="00DB61B1" w:rsidRPr="000068C2" w:rsidRDefault="00DB61B1" w:rsidP="00DB61B1">
      <w:pPr>
        <w:pStyle w:val="Heading3"/>
      </w:pPr>
      <w:bookmarkStart w:id="150" w:name="_Ref426060557"/>
      <w:bookmarkStart w:id="151" w:name="_Toc426119932"/>
      <w:r w:rsidRPr="000068C2">
        <w:t xml:space="preserve">EffectTypeEnum </w:t>
      </w:r>
      <w:r w:rsidR="009E39C1" w:rsidRPr="000068C2">
        <w:t>Enumeration</w:t>
      </w:r>
      <w:bookmarkEnd w:id="150"/>
      <w:bookmarkEnd w:id="151"/>
    </w:p>
    <w:p w14:paraId="691738C5" w14:textId="47B3CEE8" w:rsidR="00D5498A" w:rsidRPr="000068C2" w:rsidRDefault="00D5498A" w:rsidP="00D5498A">
      <w:pPr>
        <w:spacing w:after="240"/>
      </w:pPr>
      <w:r w:rsidRPr="000068C2">
        <w:t xml:space="preserve">The </w:t>
      </w:r>
      <w:r w:rsidRPr="000068C2">
        <w:rPr>
          <w:rFonts w:ascii="Courier New" w:hAnsi="Courier New" w:cs="Courier New"/>
        </w:rPr>
        <w:t>EffectTypeEnum</w:t>
      </w:r>
      <w:r w:rsidRPr="000068C2">
        <w:rPr>
          <w:rFonts w:ascii="Times New Roman" w:hAnsi="Times New Roman" w:cs="Times New Roman"/>
        </w:rPr>
        <w:t xml:space="preserve"> </w:t>
      </w:r>
      <w:r w:rsidRPr="000068C2">
        <w:t xml:space="preserve">enumeration is an inventory of values representing the effect of </w:t>
      </w:r>
      <w:r w:rsidR="00C56992" w:rsidRPr="000068C2">
        <w:t>an</w:t>
      </w:r>
      <w:r w:rsidRPr="000068C2">
        <w:t xml:space="preserve"> Action on </w:t>
      </w:r>
      <w:r w:rsidR="00C56992" w:rsidRPr="000068C2">
        <w:t>an</w:t>
      </w:r>
      <w:r w:rsidRPr="000068C2">
        <w:t xml:space="preserve"> Object. The enumeration literals are given in </w:t>
      </w:r>
      <w:r w:rsidRPr="000068C2">
        <w:fldChar w:fldCharType="begin"/>
      </w:r>
      <w:r w:rsidRPr="000068C2">
        <w:instrText xml:space="preserve"> REF _Ref424396566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45</w:t>
      </w:r>
      <w:r w:rsidRPr="000068C2">
        <w:fldChar w:fldCharType="end"/>
      </w:r>
      <w:r w:rsidRPr="000068C2">
        <w:t>.</w:t>
      </w:r>
    </w:p>
    <w:p w14:paraId="7D5E52CB" w14:textId="77777777" w:rsidR="00DB61B1" w:rsidRPr="000068C2" w:rsidRDefault="00DB61B1" w:rsidP="00DB61B1">
      <w:pPr>
        <w:spacing w:after="120"/>
        <w:jc w:val="center"/>
      </w:pPr>
      <w:bookmarkStart w:id="152" w:name="_Ref424396566"/>
      <w:r w:rsidRPr="000068C2">
        <w:rPr>
          <w:b/>
        </w:rPr>
        <w:lastRenderedPageBreak/>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45</w:t>
      </w:r>
      <w:r w:rsidRPr="000068C2">
        <w:rPr>
          <w:b/>
        </w:rPr>
        <w:fldChar w:fldCharType="end"/>
      </w:r>
      <w:bookmarkEnd w:id="152"/>
      <w:r w:rsidRPr="000068C2">
        <w:t xml:space="preserve">. Literals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DB61B1" w:rsidRPr="000068C2" w14:paraId="571519D6" w14:textId="77777777" w:rsidTr="00C56992">
        <w:trPr>
          <w:jc w:val="center"/>
        </w:trPr>
        <w:tc>
          <w:tcPr>
            <w:tcW w:w="2880" w:type="dxa"/>
            <w:shd w:val="clear" w:color="auto" w:fill="BFBFBF"/>
            <w:tcMar>
              <w:top w:w="100" w:type="dxa"/>
              <w:left w:w="100" w:type="dxa"/>
              <w:bottom w:w="100" w:type="dxa"/>
              <w:right w:w="100" w:type="dxa"/>
            </w:tcMar>
            <w:vAlign w:val="center"/>
          </w:tcPr>
          <w:p w14:paraId="269B435D" w14:textId="77777777" w:rsidR="00DB61B1" w:rsidRPr="000068C2" w:rsidRDefault="00DB61B1" w:rsidP="00C56992">
            <w:pPr>
              <w:rPr>
                <w:b/>
                <w:color w:val="000000"/>
              </w:rPr>
            </w:pPr>
            <w:r w:rsidRPr="000068C2">
              <w:rPr>
                <w:b/>
                <w:color w:val="000000"/>
              </w:rPr>
              <w:t>Enumeration Literal</w:t>
            </w:r>
          </w:p>
        </w:tc>
        <w:tc>
          <w:tcPr>
            <w:tcW w:w="4770" w:type="dxa"/>
            <w:shd w:val="clear" w:color="auto" w:fill="BFBFBF"/>
            <w:tcMar>
              <w:top w:w="100" w:type="dxa"/>
              <w:left w:w="100" w:type="dxa"/>
              <w:bottom w:w="100" w:type="dxa"/>
              <w:right w:w="100" w:type="dxa"/>
            </w:tcMar>
            <w:vAlign w:val="center"/>
          </w:tcPr>
          <w:p w14:paraId="2D7405F3" w14:textId="77777777" w:rsidR="00DB61B1" w:rsidRPr="000068C2" w:rsidRDefault="00DB61B1" w:rsidP="00C56992">
            <w:pPr>
              <w:rPr>
                <w:b/>
                <w:color w:val="000000"/>
              </w:rPr>
            </w:pPr>
            <w:r w:rsidRPr="000068C2">
              <w:rPr>
                <w:b/>
                <w:color w:val="000000"/>
              </w:rPr>
              <w:t>Description</w:t>
            </w:r>
          </w:p>
        </w:tc>
      </w:tr>
      <w:tr w:rsidR="00DB61B1" w:rsidRPr="000068C2" w14:paraId="2197D1F6" w14:textId="77777777" w:rsidTr="00C56992">
        <w:trPr>
          <w:jc w:val="center"/>
        </w:trPr>
        <w:tc>
          <w:tcPr>
            <w:tcW w:w="2880" w:type="dxa"/>
            <w:shd w:val="clear" w:color="auto" w:fill="FFFFFF"/>
            <w:tcMar>
              <w:top w:w="100" w:type="dxa"/>
              <w:left w:w="100" w:type="dxa"/>
              <w:bottom w:w="100" w:type="dxa"/>
              <w:right w:w="100" w:type="dxa"/>
            </w:tcMar>
            <w:vAlign w:val="center"/>
          </w:tcPr>
          <w:p w14:paraId="5F8D096C" w14:textId="77777777" w:rsidR="00DB61B1" w:rsidRPr="000068C2" w:rsidRDefault="00DB61B1" w:rsidP="00C56992">
            <w:pPr>
              <w:rPr>
                <w:b/>
              </w:rPr>
            </w:pPr>
            <w:r w:rsidRPr="000068C2">
              <w:rPr>
                <w:b/>
              </w:rPr>
              <w:t>State_Changed</w:t>
            </w:r>
          </w:p>
        </w:tc>
        <w:tc>
          <w:tcPr>
            <w:tcW w:w="4770" w:type="dxa"/>
            <w:shd w:val="clear" w:color="auto" w:fill="FFFFFF"/>
            <w:tcMar>
              <w:top w:w="100" w:type="dxa"/>
              <w:left w:w="100" w:type="dxa"/>
              <w:bottom w:w="100" w:type="dxa"/>
              <w:right w:w="100" w:type="dxa"/>
            </w:tcMar>
            <w:vAlign w:val="center"/>
          </w:tcPr>
          <w:p w14:paraId="40AF568A" w14:textId="1B82D006"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changed the state of the Object.</w:t>
            </w:r>
          </w:p>
        </w:tc>
      </w:tr>
      <w:tr w:rsidR="00DB61B1" w:rsidRPr="000068C2" w14:paraId="78BBC1E7" w14:textId="77777777" w:rsidTr="00C56992">
        <w:trPr>
          <w:jc w:val="center"/>
        </w:trPr>
        <w:tc>
          <w:tcPr>
            <w:tcW w:w="2880" w:type="dxa"/>
            <w:shd w:val="clear" w:color="auto" w:fill="FFFFFF"/>
            <w:tcMar>
              <w:top w:w="100" w:type="dxa"/>
              <w:left w:w="100" w:type="dxa"/>
              <w:bottom w:w="100" w:type="dxa"/>
              <w:right w:w="100" w:type="dxa"/>
            </w:tcMar>
            <w:vAlign w:val="center"/>
          </w:tcPr>
          <w:p w14:paraId="585E9E70" w14:textId="77777777" w:rsidR="00DB61B1" w:rsidRPr="000068C2" w:rsidRDefault="00DB61B1" w:rsidP="00C56992">
            <w:pPr>
              <w:rPr>
                <w:b/>
              </w:rPr>
            </w:pPr>
            <w:r w:rsidRPr="000068C2">
              <w:rPr>
                <w:b/>
              </w:rPr>
              <w:t>Data_Read</w:t>
            </w:r>
          </w:p>
        </w:tc>
        <w:tc>
          <w:tcPr>
            <w:tcW w:w="4770" w:type="dxa"/>
            <w:shd w:val="clear" w:color="auto" w:fill="FFFFFF"/>
            <w:tcMar>
              <w:top w:w="100" w:type="dxa"/>
              <w:left w:w="100" w:type="dxa"/>
              <w:bottom w:w="100" w:type="dxa"/>
              <w:right w:w="100" w:type="dxa"/>
            </w:tcMar>
            <w:vAlign w:val="center"/>
          </w:tcPr>
          <w:p w14:paraId="40F100E2" w14:textId="0DEFA15B" w:rsidR="00DB61B1" w:rsidRPr="000068C2" w:rsidRDefault="00C56992" w:rsidP="00C56992">
            <w:pPr>
              <w:rPr>
                <w:sz w:val="22"/>
              </w:rPr>
            </w:pPr>
            <w:r w:rsidRPr="000068C2">
              <w:rPr>
                <w:sz w:val="22"/>
              </w:rPr>
              <w:t xml:space="preserve">The </w:t>
            </w:r>
            <w:r w:rsidR="00DB61B1" w:rsidRPr="000068C2">
              <w:rPr>
                <w:sz w:val="22"/>
              </w:rPr>
              <w:t xml:space="preserve">Action </w:t>
            </w:r>
            <w:r w:rsidRPr="000068C2">
              <w:rPr>
                <w:sz w:val="22"/>
              </w:rPr>
              <w:t xml:space="preserve">read data from the </w:t>
            </w:r>
            <w:r w:rsidR="00DB61B1" w:rsidRPr="000068C2">
              <w:rPr>
                <w:sz w:val="22"/>
              </w:rPr>
              <w:t>Object.</w:t>
            </w:r>
          </w:p>
        </w:tc>
      </w:tr>
      <w:tr w:rsidR="00DB61B1" w:rsidRPr="000068C2" w14:paraId="77D7A625" w14:textId="77777777" w:rsidTr="00C56992">
        <w:trPr>
          <w:jc w:val="center"/>
        </w:trPr>
        <w:tc>
          <w:tcPr>
            <w:tcW w:w="2880" w:type="dxa"/>
            <w:shd w:val="clear" w:color="auto" w:fill="FFFFFF"/>
            <w:tcMar>
              <w:top w:w="100" w:type="dxa"/>
              <w:left w:w="100" w:type="dxa"/>
              <w:bottom w:w="100" w:type="dxa"/>
              <w:right w:w="100" w:type="dxa"/>
            </w:tcMar>
            <w:vAlign w:val="center"/>
          </w:tcPr>
          <w:p w14:paraId="560AB905" w14:textId="77777777" w:rsidR="00DB61B1" w:rsidRPr="000068C2" w:rsidRDefault="00DB61B1" w:rsidP="00C56992">
            <w:pPr>
              <w:rPr>
                <w:b/>
              </w:rPr>
            </w:pPr>
            <w:r w:rsidRPr="000068C2">
              <w:rPr>
                <w:b/>
              </w:rPr>
              <w:t>Data_Written</w:t>
            </w:r>
          </w:p>
        </w:tc>
        <w:tc>
          <w:tcPr>
            <w:tcW w:w="4770" w:type="dxa"/>
            <w:shd w:val="clear" w:color="auto" w:fill="FFFFFF"/>
            <w:tcMar>
              <w:top w:w="100" w:type="dxa"/>
              <w:left w:w="100" w:type="dxa"/>
              <w:bottom w:w="100" w:type="dxa"/>
              <w:right w:w="100" w:type="dxa"/>
            </w:tcMar>
            <w:vAlign w:val="center"/>
          </w:tcPr>
          <w:p w14:paraId="7468E9A0" w14:textId="4145CE62" w:rsidR="00DB61B1" w:rsidRPr="000068C2" w:rsidRDefault="00C56992" w:rsidP="00C56992">
            <w:pPr>
              <w:rPr>
                <w:sz w:val="22"/>
              </w:rPr>
            </w:pPr>
            <w:r w:rsidRPr="000068C2">
              <w:rPr>
                <w:sz w:val="22"/>
              </w:rPr>
              <w:t xml:space="preserve">The </w:t>
            </w:r>
            <w:r w:rsidR="00DB61B1" w:rsidRPr="000068C2">
              <w:rPr>
                <w:sz w:val="22"/>
              </w:rPr>
              <w:t xml:space="preserve">Action </w:t>
            </w:r>
            <w:r w:rsidRPr="000068C2">
              <w:rPr>
                <w:sz w:val="22"/>
              </w:rPr>
              <w:t>wrote data to the Object.</w:t>
            </w:r>
          </w:p>
        </w:tc>
      </w:tr>
      <w:tr w:rsidR="00DB61B1" w:rsidRPr="000068C2" w14:paraId="6CC92E58" w14:textId="77777777" w:rsidTr="00C56992">
        <w:trPr>
          <w:jc w:val="center"/>
        </w:trPr>
        <w:tc>
          <w:tcPr>
            <w:tcW w:w="2880" w:type="dxa"/>
            <w:shd w:val="clear" w:color="auto" w:fill="FFFFFF"/>
            <w:tcMar>
              <w:top w:w="100" w:type="dxa"/>
              <w:left w:w="100" w:type="dxa"/>
              <w:bottom w:w="100" w:type="dxa"/>
              <w:right w:w="100" w:type="dxa"/>
            </w:tcMar>
            <w:vAlign w:val="center"/>
          </w:tcPr>
          <w:p w14:paraId="270DBF92" w14:textId="77777777" w:rsidR="00DB61B1" w:rsidRPr="000068C2" w:rsidRDefault="00DB61B1" w:rsidP="00C56992">
            <w:pPr>
              <w:rPr>
                <w:b/>
              </w:rPr>
            </w:pPr>
            <w:r w:rsidRPr="000068C2">
              <w:rPr>
                <w:b/>
              </w:rPr>
              <w:t>Data_Sent</w:t>
            </w:r>
          </w:p>
        </w:tc>
        <w:tc>
          <w:tcPr>
            <w:tcW w:w="4770" w:type="dxa"/>
            <w:shd w:val="clear" w:color="auto" w:fill="FFFFFF"/>
            <w:tcMar>
              <w:top w:w="100" w:type="dxa"/>
              <w:left w:w="100" w:type="dxa"/>
              <w:bottom w:w="100" w:type="dxa"/>
              <w:right w:w="100" w:type="dxa"/>
            </w:tcMar>
            <w:vAlign w:val="center"/>
          </w:tcPr>
          <w:p w14:paraId="557B0DB1" w14:textId="0B67FBCF"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sent data to</w:t>
            </w:r>
            <w:r w:rsidR="00DB61B1" w:rsidRPr="000068C2">
              <w:rPr>
                <w:sz w:val="22"/>
              </w:rPr>
              <w:t xml:space="preserve"> the Object</w:t>
            </w:r>
            <w:r w:rsidRPr="000068C2">
              <w:rPr>
                <w:sz w:val="22"/>
              </w:rPr>
              <w:t>.</w:t>
            </w:r>
          </w:p>
        </w:tc>
      </w:tr>
      <w:tr w:rsidR="00DB61B1" w:rsidRPr="000068C2" w14:paraId="1FCA62A2" w14:textId="77777777" w:rsidTr="00C56992">
        <w:trPr>
          <w:jc w:val="center"/>
        </w:trPr>
        <w:tc>
          <w:tcPr>
            <w:tcW w:w="2880" w:type="dxa"/>
            <w:shd w:val="clear" w:color="auto" w:fill="FFFFFF"/>
            <w:tcMar>
              <w:top w:w="100" w:type="dxa"/>
              <w:left w:w="100" w:type="dxa"/>
              <w:bottom w:w="100" w:type="dxa"/>
              <w:right w:w="100" w:type="dxa"/>
            </w:tcMar>
            <w:vAlign w:val="center"/>
          </w:tcPr>
          <w:p w14:paraId="7D03C726" w14:textId="77777777" w:rsidR="00DB61B1" w:rsidRPr="000068C2" w:rsidRDefault="00DB61B1" w:rsidP="00C56992">
            <w:pPr>
              <w:rPr>
                <w:b/>
              </w:rPr>
            </w:pPr>
            <w:r w:rsidRPr="000068C2">
              <w:rPr>
                <w:b/>
              </w:rPr>
              <w:t>Data_Received</w:t>
            </w:r>
          </w:p>
        </w:tc>
        <w:tc>
          <w:tcPr>
            <w:tcW w:w="4770" w:type="dxa"/>
            <w:shd w:val="clear" w:color="auto" w:fill="FFFFFF"/>
            <w:tcMar>
              <w:top w:w="100" w:type="dxa"/>
              <w:left w:w="100" w:type="dxa"/>
              <w:bottom w:w="100" w:type="dxa"/>
              <w:right w:w="100" w:type="dxa"/>
            </w:tcMar>
            <w:vAlign w:val="center"/>
          </w:tcPr>
          <w:p w14:paraId="14FBED46" w14:textId="1B09BB85" w:rsidR="00DB61B1" w:rsidRPr="000068C2" w:rsidRDefault="00C56992" w:rsidP="00C56992">
            <w:pPr>
              <w:rPr>
                <w:sz w:val="22"/>
              </w:rPr>
            </w:pPr>
            <w:r w:rsidRPr="000068C2">
              <w:rPr>
                <w:sz w:val="22"/>
              </w:rPr>
              <w:t>The Action received data from the Object.</w:t>
            </w:r>
          </w:p>
        </w:tc>
      </w:tr>
      <w:tr w:rsidR="00DB61B1" w:rsidRPr="000068C2" w14:paraId="0975500C" w14:textId="77777777" w:rsidTr="00C56992">
        <w:trPr>
          <w:jc w:val="center"/>
        </w:trPr>
        <w:tc>
          <w:tcPr>
            <w:tcW w:w="2880" w:type="dxa"/>
            <w:shd w:val="clear" w:color="auto" w:fill="FFFFFF"/>
            <w:tcMar>
              <w:top w:w="100" w:type="dxa"/>
              <w:left w:w="100" w:type="dxa"/>
              <w:bottom w:w="100" w:type="dxa"/>
              <w:right w:w="100" w:type="dxa"/>
            </w:tcMar>
            <w:vAlign w:val="center"/>
          </w:tcPr>
          <w:p w14:paraId="3236B047" w14:textId="77777777" w:rsidR="00DB61B1" w:rsidRPr="000068C2" w:rsidRDefault="00DB61B1" w:rsidP="00C56992">
            <w:pPr>
              <w:rPr>
                <w:b/>
              </w:rPr>
            </w:pPr>
            <w:r w:rsidRPr="000068C2">
              <w:rPr>
                <w:b/>
              </w:rPr>
              <w:t>Properties_Read</w:t>
            </w:r>
          </w:p>
        </w:tc>
        <w:tc>
          <w:tcPr>
            <w:tcW w:w="4770" w:type="dxa"/>
            <w:shd w:val="clear" w:color="auto" w:fill="FFFFFF"/>
            <w:tcMar>
              <w:top w:w="100" w:type="dxa"/>
              <w:left w:w="100" w:type="dxa"/>
              <w:bottom w:w="100" w:type="dxa"/>
              <w:right w:w="100" w:type="dxa"/>
            </w:tcMar>
            <w:vAlign w:val="center"/>
          </w:tcPr>
          <w:p w14:paraId="77155BF2" w14:textId="2BCD59CB" w:rsidR="00DB61B1" w:rsidRPr="000068C2" w:rsidRDefault="00C56992" w:rsidP="00C56992">
            <w:pPr>
              <w:rPr>
                <w:sz w:val="22"/>
              </w:rPr>
            </w:pPr>
            <w:r w:rsidRPr="000068C2">
              <w:rPr>
                <w:sz w:val="22"/>
              </w:rPr>
              <w:t>The Action read properties of the Object.</w:t>
            </w:r>
          </w:p>
        </w:tc>
      </w:tr>
      <w:tr w:rsidR="00DB61B1" w:rsidRPr="000068C2" w14:paraId="6D7546CD" w14:textId="77777777" w:rsidTr="00C56992">
        <w:trPr>
          <w:jc w:val="center"/>
        </w:trPr>
        <w:tc>
          <w:tcPr>
            <w:tcW w:w="2880" w:type="dxa"/>
            <w:shd w:val="clear" w:color="auto" w:fill="FFFFFF"/>
            <w:tcMar>
              <w:top w:w="100" w:type="dxa"/>
              <w:left w:w="100" w:type="dxa"/>
              <w:bottom w:w="100" w:type="dxa"/>
              <w:right w:w="100" w:type="dxa"/>
            </w:tcMar>
            <w:vAlign w:val="center"/>
          </w:tcPr>
          <w:p w14:paraId="748C9D05" w14:textId="77777777" w:rsidR="00DB61B1" w:rsidRPr="000068C2" w:rsidRDefault="00DB61B1" w:rsidP="00C56992">
            <w:pPr>
              <w:rPr>
                <w:b/>
              </w:rPr>
            </w:pPr>
            <w:r w:rsidRPr="000068C2">
              <w:rPr>
                <w:b/>
              </w:rPr>
              <w:t>Properties_Enumerated</w:t>
            </w:r>
          </w:p>
        </w:tc>
        <w:tc>
          <w:tcPr>
            <w:tcW w:w="4770" w:type="dxa"/>
            <w:shd w:val="clear" w:color="auto" w:fill="FFFFFF"/>
            <w:tcMar>
              <w:top w:w="100" w:type="dxa"/>
              <w:left w:w="100" w:type="dxa"/>
              <w:bottom w:w="100" w:type="dxa"/>
              <w:right w:w="100" w:type="dxa"/>
            </w:tcMar>
            <w:vAlign w:val="center"/>
          </w:tcPr>
          <w:p w14:paraId="5170BFA7" w14:textId="3E51AFE0"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enumerated properties of the</w:t>
            </w:r>
            <w:r w:rsidR="00DB61B1" w:rsidRPr="000068C2">
              <w:rPr>
                <w:sz w:val="22"/>
              </w:rPr>
              <w:t xml:space="preserve"> Object</w:t>
            </w:r>
            <w:r w:rsidRPr="000068C2">
              <w:rPr>
                <w:sz w:val="22"/>
              </w:rPr>
              <w:t>.</w:t>
            </w:r>
          </w:p>
        </w:tc>
      </w:tr>
      <w:tr w:rsidR="00DB61B1" w:rsidRPr="000068C2" w14:paraId="637EA5CD" w14:textId="77777777" w:rsidTr="00C56992">
        <w:trPr>
          <w:jc w:val="center"/>
        </w:trPr>
        <w:tc>
          <w:tcPr>
            <w:tcW w:w="2880" w:type="dxa"/>
            <w:shd w:val="clear" w:color="auto" w:fill="FFFFFF"/>
            <w:tcMar>
              <w:top w:w="100" w:type="dxa"/>
              <w:left w:w="100" w:type="dxa"/>
              <w:bottom w:w="100" w:type="dxa"/>
              <w:right w:w="100" w:type="dxa"/>
            </w:tcMar>
            <w:vAlign w:val="center"/>
          </w:tcPr>
          <w:p w14:paraId="472A1E35" w14:textId="77777777" w:rsidR="00DB61B1" w:rsidRPr="000068C2" w:rsidRDefault="00DB61B1" w:rsidP="00C56992">
            <w:pPr>
              <w:rPr>
                <w:b/>
              </w:rPr>
            </w:pPr>
            <w:r w:rsidRPr="000068C2">
              <w:rPr>
                <w:b/>
              </w:rPr>
              <w:t>Values_Enumerated</w:t>
            </w:r>
          </w:p>
        </w:tc>
        <w:tc>
          <w:tcPr>
            <w:tcW w:w="4770" w:type="dxa"/>
            <w:shd w:val="clear" w:color="auto" w:fill="FFFFFF"/>
            <w:tcMar>
              <w:top w:w="100" w:type="dxa"/>
              <w:left w:w="100" w:type="dxa"/>
              <w:bottom w:w="100" w:type="dxa"/>
              <w:right w:w="100" w:type="dxa"/>
            </w:tcMar>
            <w:vAlign w:val="center"/>
          </w:tcPr>
          <w:p w14:paraId="35D5BB49" w14:textId="3E214427"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enumerated values of the Object.</w:t>
            </w:r>
          </w:p>
        </w:tc>
      </w:tr>
      <w:tr w:rsidR="00DB61B1" w:rsidRPr="000068C2" w14:paraId="027CF57B" w14:textId="77777777" w:rsidTr="00C56992">
        <w:trPr>
          <w:jc w:val="center"/>
        </w:trPr>
        <w:tc>
          <w:tcPr>
            <w:tcW w:w="2880" w:type="dxa"/>
            <w:shd w:val="clear" w:color="auto" w:fill="FFFFFF"/>
            <w:tcMar>
              <w:top w:w="100" w:type="dxa"/>
              <w:left w:w="100" w:type="dxa"/>
              <w:bottom w:w="100" w:type="dxa"/>
              <w:right w:w="100" w:type="dxa"/>
            </w:tcMar>
            <w:vAlign w:val="center"/>
          </w:tcPr>
          <w:p w14:paraId="0CAB91DA" w14:textId="77777777" w:rsidR="00DB61B1" w:rsidRPr="000068C2" w:rsidRDefault="00DB61B1" w:rsidP="00C56992">
            <w:pPr>
              <w:rPr>
                <w:b/>
              </w:rPr>
            </w:pPr>
            <w:r w:rsidRPr="000068C2">
              <w:rPr>
                <w:b/>
              </w:rPr>
              <w:t>ControlCode_Sent</w:t>
            </w:r>
          </w:p>
        </w:tc>
        <w:tc>
          <w:tcPr>
            <w:tcW w:w="4770" w:type="dxa"/>
            <w:shd w:val="clear" w:color="auto" w:fill="FFFFFF"/>
            <w:tcMar>
              <w:top w:w="100" w:type="dxa"/>
              <w:left w:w="100" w:type="dxa"/>
              <w:bottom w:w="100" w:type="dxa"/>
              <w:right w:w="100" w:type="dxa"/>
            </w:tcMar>
            <w:vAlign w:val="center"/>
          </w:tcPr>
          <w:p w14:paraId="2D070CA6" w14:textId="345E5B28" w:rsidR="00DB61B1" w:rsidRPr="000068C2" w:rsidRDefault="00C56992" w:rsidP="00C56992">
            <w:pPr>
              <w:rPr>
                <w:sz w:val="22"/>
              </w:rPr>
            </w:pPr>
            <w:r w:rsidRPr="000068C2">
              <w:rPr>
                <w:sz w:val="22"/>
              </w:rPr>
              <w:t>The</w:t>
            </w:r>
            <w:r w:rsidR="00DB61B1" w:rsidRPr="000068C2">
              <w:rPr>
                <w:sz w:val="22"/>
              </w:rPr>
              <w:t xml:space="preserve"> Action </w:t>
            </w:r>
            <w:r w:rsidRPr="000068C2">
              <w:rPr>
                <w:sz w:val="22"/>
              </w:rPr>
              <w:t>sent control code to the Object.</w:t>
            </w:r>
          </w:p>
        </w:tc>
      </w:tr>
    </w:tbl>
    <w:p w14:paraId="7B0D5E40" w14:textId="4C75527F" w:rsidR="00DB61B1" w:rsidRPr="000068C2" w:rsidRDefault="00DB61B1" w:rsidP="00DB61B1">
      <w:pPr>
        <w:pStyle w:val="Heading3"/>
      </w:pPr>
      <w:bookmarkStart w:id="153" w:name="_Toc426119933"/>
      <w:r w:rsidRPr="000068C2">
        <w:t xml:space="preserve">NoisinessEnum </w:t>
      </w:r>
      <w:r w:rsidR="009E39C1" w:rsidRPr="000068C2">
        <w:t>Enumeration</w:t>
      </w:r>
      <w:bookmarkEnd w:id="153"/>
    </w:p>
    <w:p w14:paraId="3EFA3D84" w14:textId="4BFDCC0E" w:rsidR="009A5909" w:rsidRPr="000068C2" w:rsidRDefault="009A5909" w:rsidP="009A5909">
      <w:pPr>
        <w:spacing w:after="240"/>
      </w:pPr>
      <w:r w:rsidRPr="000068C2">
        <w:t xml:space="preserve">The </w:t>
      </w:r>
      <w:r w:rsidRPr="000068C2">
        <w:rPr>
          <w:rFonts w:ascii="Courier New" w:hAnsi="Courier New" w:cs="Courier New"/>
        </w:rPr>
        <w:t>NoisinessEnum</w:t>
      </w:r>
      <w:r w:rsidRPr="000068C2">
        <w:rPr>
          <w:rFonts w:ascii="Times New Roman" w:hAnsi="Times New Roman" w:cs="Times New Roman"/>
        </w:rPr>
        <w:t xml:space="preserve"> </w:t>
      </w:r>
      <w:r w:rsidRPr="000068C2">
        <w:t>enumeration is an inventory of values for representing the noisiness of the Observable</w:t>
      </w:r>
      <w:r w:rsidR="00655478" w:rsidRPr="000068C2">
        <w:t xml:space="preserve"> (i.e., false positives </w:t>
      </w:r>
      <w:r w:rsidR="00825C6C" w:rsidRPr="000068C2">
        <w:t xml:space="preserve">of the </w:t>
      </w:r>
      <w:r w:rsidR="00655478" w:rsidRPr="000068C2">
        <w:t>Observable)</w:t>
      </w:r>
      <w:r w:rsidRPr="000068C2">
        <w:t xml:space="preserve">. The enumeration literals are given in </w:t>
      </w:r>
      <w:r w:rsidRPr="000068C2">
        <w:fldChar w:fldCharType="begin"/>
      </w:r>
      <w:r w:rsidRPr="000068C2">
        <w:instrText xml:space="preserve"> REF _Ref424397184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46</w:t>
      </w:r>
      <w:r w:rsidRPr="000068C2">
        <w:fldChar w:fldCharType="end"/>
      </w:r>
      <w:r w:rsidRPr="000068C2">
        <w:t>.</w:t>
      </w:r>
    </w:p>
    <w:p w14:paraId="4AE5AA1F" w14:textId="77777777" w:rsidR="00DB61B1" w:rsidRPr="000068C2" w:rsidRDefault="00DB61B1" w:rsidP="00DB61B1">
      <w:pPr>
        <w:spacing w:after="120"/>
        <w:jc w:val="center"/>
      </w:pPr>
      <w:bookmarkStart w:id="154" w:name="_Ref42439718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46</w:t>
      </w:r>
      <w:r w:rsidRPr="000068C2">
        <w:rPr>
          <w:b/>
        </w:rPr>
        <w:fldChar w:fldCharType="end"/>
      </w:r>
      <w:bookmarkEnd w:id="154"/>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DB61B1" w:rsidRPr="000068C2" w14:paraId="7AA62470" w14:textId="77777777" w:rsidTr="00655478">
        <w:trPr>
          <w:jc w:val="center"/>
        </w:trPr>
        <w:tc>
          <w:tcPr>
            <w:tcW w:w="2250" w:type="dxa"/>
            <w:shd w:val="clear" w:color="auto" w:fill="BFBFBF"/>
            <w:tcMar>
              <w:top w:w="100" w:type="dxa"/>
              <w:left w:w="100" w:type="dxa"/>
              <w:bottom w:w="100" w:type="dxa"/>
              <w:right w:w="100" w:type="dxa"/>
            </w:tcMar>
          </w:tcPr>
          <w:p w14:paraId="67BC3E40" w14:textId="77777777" w:rsidR="00DB61B1" w:rsidRPr="000068C2" w:rsidRDefault="00DB61B1" w:rsidP="002E7AE7">
            <w:pPr>
              <w:rPr>
                <w:b/>
                <w:color w:val="000000"/>
              </w:rPr>
            </w:pPr>
            <w:r w:rsidRPr="000068C2">
              <w:rPr>
                <w:b/>
                <w:color w:val="000000"/>
              </w:rPr>
              <w:t>Enumeration Literal</w:t>
            </w:r>
          </w:p>
        </w:tc>
        <w:tc>
          <w:tcPr>
            <w:tcW w:w="6165" w:type="dxa"/>
            <w:shd w:val="clear" w:color="auto" w:fill="BFBFBF"/>
            <w:tcMar>
              <w:top w:w="100" w:type="dxa"/>
              <w:left w:w="100" w:type="dxa"/>
              <w:bottom w:w="100" w:type="dxa"/>
              <w:right w:w="100" w:type="dxa"/>
            </w:tcMar>
          </w:tcPr>
          <w:p w14:paraId="3BAD1908" w14:textId="77777777" w:rsidR="00DB61B1" w:rsidRPr="000068C2" w:rsidRDefault="00DB61B1" w:rsidP="002E7AE7">
            <w:pPr>
              <w:rPr>
                <w:b/>
                <w:color w:val="000000"/>
              </w:rPr>
            </w:pPr>
            <w:r w:rsidRPr="000068C2">
              <w:rPr>
                <w:b/>
                <w:color w:val="000000"/>
              </w:rPr>
              <w:t>Description</w:t>
            </w:r>
          </w:p>
        </w:tc>
      </w:tr>
      <w:tr w:rsidR="00DB61B1" w:rsidRPr="000068C2" w14:paraId="40F7235F" w14:textId="77777777" w:rsidTr="00655478">
        <w:trPr>
          <w:jc w:val="center"/>
        </w:trPr>
        <w:tc>
          <w:tcPr>
            <w:tcW w:w="2250" w:type="dxa"/>
            <w:shd w:val="clear" w:color="auto" w:fill="FFFFFF"/>
            <w:tcMar>
              <w:top w:w="100" w:type="dxa"/>
              <w:left w:w="100" w:type="dxa"/>
              <w:bottom w:w="100" w:type="dxa"/>
              <w:right w:w="100" w:type="dxa"/>
            </w:tcMar>
          </w:tcPr>
          <w:p w14:paraId="52D0E967" w14:textId="77777777" w:rsidR="00DB61B1" w:rsidRPr="000068C2" w:rsidRDefault="00DB61B1" w:rsidP="002E7AE7">
            <w:pPr>
              <w:rPr>
                <w:b/>
              </w:rPr>
            </w:pPr>
            <w:r w:rsidRPr="000068C2">
              <w:rPr>
                <w:b/>
              </w:rPr>
              <w:t>High</w:t>
            </w:r>
          </w:p>
        </w:tc>
        <w:tc>
          <w:tcPr>
            <w:tcW w:w="6165" w:type="dxa"/>
            <w:shd w:val="clear" w:color="auto" w:fill="FFFFFF"/>
            <w:tcMar>
              <w:top w:w="100" w:type="dxa"/>
              <w:left w:w="100" w:type="dxa"/>
              <w:bottom w:w="100" w:type="dxa"/>
              <w:right w:w="100" w:type="dxa"/>
            </w:tcMar>
          </w:tcPr>
          <w:p w14:paraId="3396F30E" w14:textId="6B7F656A" w:rsidR="00DB61B1" w:rsidRPr="000068C2" w:rsidRDefault="009A5909" w:rsidP="009A5909">
            <w:pPr>
              <w:rPr>
                <w:sz w:val="22"/>
              </w:rPr>
            </w:pPr>
            <w:r w:rsidRPr="000068C2">
              <w:rPr>
                <w:sz w:val="22"/>
              </w:rPr>
              <w:t>The O</w:t>
            </w:r>
            <w:r w:rsidR="00DB61B1" w:rsidRPr="000068C2">
              <w:rPr>
                <w:sz w:val="22"/>
              </w:rPr>
              <w:t xml:space="preserve">bservable has a high level of noisiness </w:t>
            </w:r>
            <w:r w:rsidRPr="000068C2">
              <w:rPr>
                <w:sz w:val="22"/>
              </w:rPr>
              <w:t xml:space="preserve">(i.e., a </w:t>
            </w:r>
            <w:r w:rsidR="00DB61B1" w:rsidRPr="000068C2">
              <w:rPr>
                <w:sz w:val="22"/>
              </w:rPr>
              <w:t>potentially high level of false positives</w:t>
            </w:r>
            <w:r w:rsidRPr="000068C2">
              <w:rPr>
                <w:sz w:val="22"/>
              </w:rPr>
              <w:t>)</w:t>
            </w:r>
            <w:r w:rsidR="00DB61B1" w:rsidRPr="000068C2">
              <w:rPr>
                <w:sz w:val="22"/>
              </w:rPr>
              <w:t>.</w:t>
            </w:r>
          </w:p>
        </w:tc>
      </w:tr>
      <w:tr w:rsidR="00DB61B1" w:rsidRPr="000068C2" w14:paraId="39DF3832" w14:textId="77777777" w:rsidTr="00655478">
        <w:trPr>
          <w:jc w:val="center"/>
        </w:trPr>
        <w:tc>
          <w:tcPr>
            <w:tcW w:w="2250" w:type="dxa"/>
            <w:shd w:val="clear" w:color="auto" w:fill="FFFFFF"/>
            <w:tcMar>
              <w:top w:w="100" w:type="dxa"/>
              <w:left w:w="100" w:type="dxa"/>
              <w:bottom w:w="100" w:type="dxa"/>
              <w:right w:w="100" w:type="dxa"/>
            </w:tcMar>
          </w:tcPr>
          <w:p w14:paraId="6414D1B2" w14:textId="77777777" w:rsidR="00DB61B1" w:rsidRPr="000068C2" w:rsidRDefault="00DB61B1" w:rsidP="002E7AE7">
            <w:pPr>
              <w:rPr>
                <w:b/>
              </w:rPr>
            </w:pPr>
            <w:r w:rsidRPr="000068C2">
              <w:rPr>
                <w:b/>
              </w:rPr>
              <w:lastRenderedPageBreak/>
              <w:t>Medium</w:t>
            </w:r>
          </w:p>
        </w:tc>
        <w:tc>
          <w:tcPr>
            <w:tcW w:w="6165" w:type="dxa"/>
            <w:shd w:val="clear" w:color="auto" w:fill="FFFFFF"/>
            <w:tcMar>
              <w:top w:w="100" w:type="dxa"/>
              <w:left w:w="100" w:type="dxa"/>
              <w:bottom w:w="100" w:type="dxa"/>
              <w:right w:w="100" w:type="dxa"/>
            </w:tcMar>
          </w:tcPr>
          <w:p w14:paraId="0DBD7FDF" w14:textId="6FD41CF3" w:rsidR="00DB61B1" w:rsidRPr="000068C2" w:rsidRDefault="009A5909" w:rsidP="009A5909">
            <w:pPr>
              <w:rPr>
                <w:sz w:val="22"/>
              </w:rPr>
            </w:pPr>
            <w:r w:rsidRPr="000068C2">
              <w:rPr>
                <w:sz w:val="22"/>
              </w:rPr>
              <w:t>The Ob</w:t>
            </w:r>
            <w:r w:rsidR="00DB61B1" w:rsidRPr="000068C2">
              <w:rPr>
                <w:sz w:val="22"/>
              </w:rPr>
              <w:t>servable has a medium level of noisiness</w:t>
            </w:r>
            <w:r w:rsidRPr="000068C2">
              <w:rPr>
                <w:sz w:val="22"/>
              </w:rPr>
              <w:t xml:space="preserve"> (i.e., </w:t>
            </w:r>
            <w:r w:rsidR="00DB61B1" w:rsidRPr="000068C2">
              <w:rPr>
                <w:sz w:val="22"/>
              </w:rPr>
              <w:t>a potentially medium level of false positives</w:t>
            </w:r>
            <w:r w:rsidRPr="000068C2">
              <w:rPr>
                <w:sz w:val="22"/>
              </w:rPr>
              <w:t>)</w:t>
            </w:r>
            <w:r w:rsidR="00DB61B1" w:rsidRPr="000068C2">
              <w:rPr>
                <w:sz w:val="22"/>
              </w:rPr>
              <w:t>.</w:t>
            </w:r>
          </w:p>
        </w:tc>
      </w:tr>
      <w:tr w:rsidR="00DB61B1" w:rsidRPr="000068C2" w14:paraId="1FC351E7" w14:textId="77777777" w:rsidTr="00655478">
        <w:trPr>
          <w:jc w:val="center"/>
        </w:trPr>
        <w:tc>
          <w:tcPr>
            <w:tcW w:w="2250" w:type="dxa"/>
            <w:shd w:val="clear" w:color="auto" w:fill="FFFFFF"/>
            <w:tcMar>
              <w:top w:w="100" w:type="dxa"/>
              <w:left w:w="100" w:type="dxa"/>
              <w:bottom w:w="100" w:type="dxa"/>
              <w:right w:w="100" w:type="dxa"/>
            </w:tcMar>
          </w:tcPr>
          <w:p w14:paraId="437BBA1E" w14:textId="77777777" w:rsidR="00DB61B1" w:rsidRPr="000068C2" w:rsidRDefault="00DB61B1" w:rsidP="002E7AE7">
            <w:pPr>
              <w:rPr>
                <w:b/>
              </w:rPr>
            </w:pPr>
            <w:r w:rsidRPr="000068C2">
              <w:rPr>
                <w:b/>
              </w:rPr>
              <w:t>Low</w:t>
            </w:r>
          </w:p>
        </w:tc>
        <w:tc>
          <w:tcPr>
            <w:tcW w:w="6165" w:type="dxa"/>
            <w:shd w:val="clear" w:color="auto" w:fill="FFFFFF"/>
            <w:tcMar>
              <w:top w:w="100" w:type="dxa"/>
              <w:left w:w="100" w:type="dxa"/>
              <w:bottom w:w="100" w:type="dxa"/>
              <w:right w:w="100" w:type="dxa"/>
            </w:tcMar>
          </w:tcPr>
          <w:p w14:paraId="7C9FF693" w14:textId="408BF94A" w:rsidR="00DB61B1" w:rsidRPr="000068C2" w:rsidRDefault="009A5909" w:rsidP="009A5909">
            <w:pPr>
              <w:rPr>
                <w:sz w:val="22"/>
              </w:rPr>
            </w:pPr>
            <w:r w:rsidRPr="000068C2">
              <w:rPr>
                <w:sz w:val="22"/>
              </w:rPr>
              <w:t>The O</w:t>
            </w:r>
            <w:r w:rsidR="00DB61B1" w:rsidRPr="000068C2">
              <w:rPr>
                <w:sz w:val="22"/>
              </w:rPr>
              <w:t>bservable has a low level of noisiness</w:t>
            </w:r>
            <w:r w:rsidRPr="000068C2">
              <w:rPr>
                <w:sz w:val="22"/>
              </w:rPr>
              <w:t xml:space="preserve"> (i.e., </w:t>
            </w:r>
            <w:r w:rsidR="00DB61B1" w:rsidRPr="000068C2">
              <w:rPr>
                <w:sz w:val="22"/>
              </w:rPr>
              <w:t>a potentially low level of false positives</w:t>
            </w:r>
            <w:r w:rsidRPr="000068C2">
              <w:rPr>
                <w:sz w:val="22"/>
              </w:rPr>
              <w:t>)</w:t>
            </w:r>
            <w:r w:rsidR="00DB61B1" w:rsidRPr="000068C2">
              <w:rPr>
                <w:sz w:val="22"/>
              </w:rPr>
              <w:t>.</w:t>
            </w:r>
          </w:p>
        </w:tc>
      </w:tr>
    </w:tbl>
    <w:p w14:paraId="61C321B3" w14:textId="049AEA15" w:rsidR="00B765EF" w:rsidRPr="000068C2" w:rsidRDefault="00B765EF" w:rsidP="00B259AF">
      <w:pPr>
        <w:pStyle w:val="Heading3"/>
      </w:pPr>
      <w:bookmarkStart w:id="155" w:name="_Toc426119934"/>
      <w:r w:rsidRPr="000068C2">
        <w:t xml:space="preserve">OperatorTypeEnum </w:t>
      </w:r>
      <w:r w:rsidR="009E39C1" w:rsidRPr="000068C2">
        <w:t>Enumeration</w:t>
      </w:r>
      <w:bookmarkEnd w:id="155"/>
    </w:p>
    <w:p w14:paraId="3667CE16" w14:textId="15FA2E0B" w:rsidR="004C6FD4" w:rsidRPr="000068C2" w:rsidRDefault="004C6FD4" w:rsidP="004C6FD4">
      <w:pPr>
        <w:spacing w:after="240"/>
      </w:pPr>
      <w:r w:rsidRPr="000068C2">
        <w:rPr>
          <w:rFonts w:ascii="Calibri" w:hAnsi="Calibri" w:cs="Arial"/>
        </w:rPr>
        <w:t xml:space="preserve">The </w:t>
      </w:r>
      <w:r w:rsidRPr="000068C2">
        <w:rPr>
          <w:rFonts w:ascii="Courier New" w:hAnsi="Courier New" w:cs="Courier New"/>
        </w:rPr>
        <w:t>OperatorTypeEnum</w:t>
      </w:r>
      <w:r w:rsidRPr="000068C2">
        <w:rPr>
          <w:rFonts w:ascii="Times New Roman" w:hAnsi="Times New Roman" w:cs="Times New Roman"/>
        </w:rPr>
        <w:t xml:space="preserve"> </w:t>
      </w:r>
      <w:r w:rsidRPr="000068C2">
        <w:rPr>
          <w:rFonts w:ascii="Calibri" w:hAnsi="Calibri"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47</w:t>
      </w:r>
      <w:r w:rsidRPr="000068C2">
        <w:fldChar w:fldCharType="end"/>
      </w:r>
      <w:r w:rsidRPr="000068C2">
        <w:t>.</w:t>
      </w:r>
    </w:p>
    <w:p w14:paraId="15F0C31F" w14:textId="3A35F55F" w:rsidR="00B765EF" w:rsidRPr="000068C2" w:rsidRDefault="00C4164C" w:rsidP="00C4164C">
      <w:pPr>
        <w:spacing w:after="120"/>
        <w:jc w:val="center"/>
      </w:pPr>
      <w:bookmarkStart w:id="156" w:name="_Ref424397664"/>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47</w:t>
      </w:r>
      <w:r w:rsidRPr="000068C2">
        <w:rPr>
          <w:b/>
        </w:rPr>
        <w:fldChar w:fldCharType="end"/>
      </w:r>
      <w:bookmarkEnd w:id="156"/>
      <w:r w:rsidRPr="000068C2">
        <w:t xml:space="preserve">. </w:t>
      </w:r>
      <w:r w:rsidR="00B765EF" w:rsidRPr="000068C2">
        <w:t xml:space="preserve">Literals of the </w:t>
      </w:r>
      <w:r w:rsidR="00B765EF" w:rsidRPr="000068C2">
        <w:rPr>
          <w:rFonts w:ascii="Courier New" w:eastAsia="Courier New" w:hAnsi="Courier New" w:cs="Courier New"/>
        </w:rPr>
        <w:t>OperatorTypeEnum</w:t>
      </w:r>
      <w:r w:rsidR="00B765EF"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B765EF" w:rsidRPr="000068C2" w14:paraId="0A059146" w14:textId="77777777" w:rsidTr="004C6FD4">
        <w:trPr>
          <w:jc w:val="center"/>
        </w:trPr>
        <w:tc>
          <w:tcPr>
            <w:tcW w:w="2340" w:type="dxa"/>
            <w:shd w:val="clear" w:color="auto" w:fill="BFBFBF"/>
            <w:tcMar>
              <w:top w:w="100" w:type="dxa"/>
              <w:left w:w="100" w:type="dxa"/>
              <w:bottom w:w="100" w:type="dxa"/>
              <w:right w:w="100" w:type="dxa"/>
            </w:tcMar>
          </w:tcPr>
          <w:p w14:paraId="507A2FBD" w14:textId="77777777" w:rsidR="00B765EF" w:rsidRPr="000068C2" w:rsidRDefault="00B765EF" w:rsidP="00AA05DD">
            <w:pPr>
              <w:rPr>
                <w:b/>
                <w:color w:val="000000"/>
              </w:rPr>
            </w:pPr>
            <w:r w:rsidRPr="000068C2">
              <w:rPr>
                <w:b/>
                <w:color w:val="000000"/>
              </w:rPr>
              <w:t>Enumeration Literal</w:t>
            </w:r>
          </w:p>
        </w:tc>
        <w:tc>
          <w:tcPr>
            <w:tcW w:w="2655" w:type="dxa"/>
            <w:shd w:val="clear" w:color="auto" w:fill="BFBFBF"/>
            <w:tcMar>
              <w:top w:w="100" w:type="dxa"/>
              <w:left w:w="100" w:type="dxa"/>
              <w:bottom w:w="100" w:type="dxa"/>
              <w:right w:w="100" w:type="dxa"/>
            </w:tcMar>
          </w:tcPr>
          <w:p w14:paraId="7A863754" w14:textId="77777777" w:rsidR="00B765EF" w:rsidRPr="000068C2" w:rsidRDefault="00B765EF" w:rsidP="00AA05DD">
            <w:pPr>
              <w:rPr>
                <w:b/>
                <w:color w:val="000000"/>
              </w:rPr>
            </w:pPr>
            <w:r w:rsidRPr="000068C2">
              <w:rPr>
                <w:b/>
                <w:color w:val="000000"/>
              </w:rPr>
              <w:t>Description</w:t>
            </w:r>
          </w:p>
        </w:tc>
      </w:tr>
      <w:tr w:rsidR="004C6FD4" w:rsidRPr="000068C2" w14:paraId="77455CDD" w14:textId="77777777" w:rsidTr="004C6FD4">
        <w:trPr>
          <w:jc w:val="center"/>
        </w:trPr>
        <w:tc>
          <w:tcPr>
            <w:tcW w:w="2340" w:type="dxa"/>
            <w:shd w:val="clear" w:color="auto" w:fill="FFFFFF"/>
            <w:tcMar>
              <w:top w:w="100" w:type="dxa"/>
              <w:left w:w="100" w:type="dxa"/>
              <w:bottom w:w="100" w:type="dxa"/>
              <w:right w:w="100" w:type="dxa"/>
            </w:tcMar>
          </w:tcPr>
          <w:p w14:paraId="12A2D25F" w14:textId="77777777" w:rsidR="004C6FD4" w:rsidRPr="000068C2" w:rsidRDefault="004C6FD4" w:rsidP="004C6FD4">
            <w:pPr>
              <w:rPr>
                <w:b/>
              </w:rPr>
            </w:pPr>
            <w:r w:rsidRPr="000068C2">
              <w:rPr>
                <w:b/>
              </w:rPr>
              <w:t>AND</w:t>
            </w:r>
          </w:p>
        </w:tc>
        <w:tc>
          <w:tcPr>
            <w:tcW w:w="2655" w:type="dxa"/>
            <w:shd w:val="clear" w:color="auto" w:fill="FFFFFF"/>
            <w:tcMar>
              <w:top w:w="100" w:type="dxa"/>
              <w:left w:w="100" w:type="dxa"/>
              <w:bottom w:w="100" w:type="dxa"/>
              <w:right w:w="100" w:type="dxa"/>
            </w:tcMar>
            <w:vAlign w:val="center"/>
          </w:tcPr>
          <w:p w14:paraId="0B6D32DF" w14:textId="2989B412" w:rsidR="004C6FD4" w:rsidRPr="000068C2" w:rsidRDefault="004C6FD4" w:rsidP="004C6FD4">
            <w:pPr>
              <w:rPr>
                <w:color w:val="auto"/>
                <w:sz w:val="22"/>
              </w:rPr>
            </w:pPr>
            <w:r w:rsidRPr="000068C2">
              <w:rPr>
                <w:rFonts w:ascii="Calibri" w:hAnsi="Calibri" w:cs="Arial"/>
                <w:color w:val="auto"/>
                <w:sz w:val="22"/>
                <w:szCs w:val="22"/>
              </w:rPr>
              <w:t>Logical AND operator</w:t>
            </w:r>
          </w:p>
        </w:tc>
      </w:tr>
      <w:tr w:rsidR="004C6FD4" w:rsidRPr="000068C2" w14:paraId="674B44EF" w14:textId="77777777" w:rsidTr="004C6FD4">
        <w:trPr>
          <w:jc w:val="center"/>
        </w:trPr>
        <w:tc>
          <w:tcPr>
            <w:tcW w:w="2340" w:type="dxa"/>
            <w:shd w:val="clear" w:color="auto" w:fill="FFFFFF"/>
            <w:tcMar>
              <w:top w:w="100" w:type="dxa"/>
              <w:left w:w="100" w:type="dxa"/>
              <w:bottom w:w="100" w:type="dxa"/>
              <w:right w:w="100" w:type="dxa"/>
            </w:tcMar>
          </w:tcPr>
          <w:p w14:paraId="3B0891E8" w14:textId="77777777" w:rsidR="004C6FD4" w:rsidRPr="000068C2" w:rsidRDefault="004C6FD4" w:rsidP="004C6FD4">
            <w:pPr>
              <w:rPr>
                <w:b/>
              </w:rPr>
            </w:pPr>
            <w:r w:rsidRPr="000068C2">
              <w:rPr>
                <w:b/>
              </w:rPr>
              <w:t>OR</w:t>
            </w:r>
          </w:p>
        </w:tc>
        <w:tc>
          <w:tcPr>
            <w:tcW w:w="2655" w:type="dxa"/>
            <w:shd w:val="clear" w:color="auto" w:fill="FFFFFF"/>
            <w:tcMar>
              <w:top w:w="100" w:type="dxa"/>
              <w:left w:w="100" w:type="dxa"/>
              <w:bottom w:w="100" w:type="dxa"/>
              <w:right w:w="100" w:type="dxa"/>
            </w:tcMar>
            <w:vAlign w:val="center"/>
          </w:tcPr>
          <w:p w14:paraId="52D2426E" w14:textId="4E1BF27C" w:rsidR="004C6FD4" w:rsidRPr="000068C2" w:rsidRDefault="004C6FD4" w:rsidP="004C6FD4">
            <w:pPr>
              <w:rPr>
                <w:color w:val="auto"/>
                <w:sz w:val="22"/>
              </w:rPr>
            </w:pPr>
            <w:r w:rsidRPr="000068C2">
              <w:rPr>
                <w:rFonts w:ascii="Calibri" w:hAnsi="Calibri" w:cs="Arial"/>
                <w:color w:val="auto"/>
                <w:sz w:val="22"/>
                <w:szCs w:val="22"/>
              </w:rPr>
              <w:t>Logical OR operator</w:t>
            </w:r>
          </w:p>
        </w:tc>
      </w:tr>
    </w:tbl>
    <w:p w14:paraId="51DA88A2" w14:textId="5D35A36D" w:rsidR="00BD58FA" w:rsidRPr="000068C2" w:rsidRDefault="00BD58FA" w:rsidP="00B259AF">
      <w:pPr>
        <w:pStyle w:val="Heading3"/>
      </w:pPr>
      <w:bookmarkStart w:id="157" w:name="_Toc426119935"/>
      <w:r w:rsidRPr="000068C2">
        <w:t xml:space="preserve">TrendEnum </w:t>
      </w:r>
      <w:r w:rsidR="009E39C1" w:rsidRPr="000068C2">
        <w:t>Enumeration</w:t>
      </w:r>
      <w:bookmarkEnd w:id="157"/>
    </w:p>
    <w:p w14:paraId="78A9B99D" w14:textId="017EC976" w:rsidR="004C6FD4" w:rsidRPr="000068C2" w:rsidRDefault="004C6FD4" w:rsidP="004C6FD4">
      <w:r w:rsidRPr="000068C2">
        <w:rPr>
          <w:rFonts w:ascii="Calibri" w:hAnsi="Calibri" w:cs="Arial"/>
        </w:rPr>
        <w:t xml:space="preserve">The </w:t>
      </w:r>
      <w:r w:rsidRPr="000068C2">
        <w:rPr>
          <w:rFonts w:ascii="Courier New" w:hAnsi="Courier New" w:cs="Courier New"/>
        </w:rPr>
        <w:t>TrendEnum</w:t>
      </w:r>
      <w:r w:rsidRPr="000068C2">
        <w:rPr>
          <w:rFonts w:ascii="Times New Roman" w:hAnsi="Times New Roman" w:cs="Times New Roman"/>
        </w:rPr>
        <w:t xml:space="preserve"> </w:t>
      </w:r>
      <w:r w:rsidRPr="000068C2">
        <w:rPr>
          <w:rFonts w:ascii="Calibri" w:hAnsi="Calibri" w:cs="Arial"/>
        </w:rPr>
        <w:t>enumeration is an inventory of valid trend types.</w:t>
      </w:r>
      <w:r w:rsidRPr="000068C2">
        <w:t xml:space="preserve"> The enumeration literals are given in </w:t>
      </w:r>
      <w:r w:rsidRPr="000068C2">
        <w:fldChar w:fldCharType="begin"/>
      </w:r>
      <w:r w:rsidRPr="000068C2">
        <w:instrText xml:space="preserve"> REF _Ref424397791 \h  \* MERGEFORMAT </w:instrText>
      </w:r>
      <w:r w:rsidRPr="000068C2">
        <w:fldChar w:fldCharType="separate"/>
      </w:r>
      <w:r w:rsidR="00457D06" w:rsidRPr="00457D06">
        <w:t xml:space="preserve">Table </w:t>
      </w:r>
      <w:r w:rsidR="00457D06" w:rsidRPr="00457D06">
        <w:rPr>
          <w:noProof/>
        </w:rPr>
        <w:t>3</w:t>
      </w:r>
      <w:r w:rsidR="00457D06" w:rsidRPr="00457D06">
        <w:rPr>
          <w:noProof/>
        </w:rPr>
        <w:noBreakHyphen/>
        <w:t>48</w:t>
      </w:r>
      <w:r w:rsidRPr="000068C2">
        <w:fldChar w:fldCharType="end"/>
      </w:r>
      <w:r w:rsidRPr="000068C2">
        <w:t>.</w:t>
      </w:r>
    </w:p>
    <w:p w14:paraId="47B88D3E" w14:textId="431305E5" w:rsidR="00BD58FA" w:rsidRPr="000068C2" w:rsidRDefault="00C4164C" w:rsidP="00C4164C">
      <w:pPr>
        <w:spacing w:after="120"/>
        <w:jc w:val="center"/>
      </w:pPr>
      <w:bookmarkStart w:id="158" w:name="_Ref424397791"/>
      <w:r w:rsidRPr="000068C2">
        <w:rPr>
          <w:b/>
        </w:rPr>
        <w:t xml:space="preserve">Table </w:t>
      </w:r>
      <w:r w:rsidRPr="000068C2">
        <w:rPr>
          <w:b/>
        </w:rPr>
        <w:fldChar w:fldCharType="begin"/>
      </w:r>
      <w:r w:rsidRPr="000068C2">
        <w:rPr>
          <w:b/>
        </w:rPr>
        <w:instrText xml:space="preserve"> STYLEREF 1 \s </w:instrText>
      </w:r>
      <w:r w:rsidRPr="000068C2">
        <w:rPr>
          <w:b/>
        </w:rPr>
        <w:fldChar w:fldCharType="separate"/>
      </w:r>
      <w:r w:rsidR="00457D06">
        <w:rPr>
          <w:b/>
          <w:noProof/>
        </w:rPr>
        <w:t>3</w:t>
      </w:r>
      <w:r w:rsidRPr="000068C2">
        <w:rPr>
          <w:b/>
        </w:rPr>
        <w:fldChar w:fldCharType="end"/>
      </w:r>
      <w:r w:rsidRPr="000068C2">
        <w:rPr>
          <w:b/>
        </w:rPr>
        <w:noBreakHyphen/>
      </w:r>
      <w:r w:rsidRPr="000068C2">
        <w:rPr>
          <w:b/>
        </w:rPr>
        <w:fldChar w:fldCharType="begin"/>
      </w:r>
      <w:r w:rsidRPr="000068C2">
        <w:rPr>
          <w:b/>
        </w:rPr>
        <w:instrText xml:space="preserve"> SEQ Table \* ARABIC \s 1 </w:instrText>
      </w:r>
      <w:r w:rsidRPr="000068C2">
        <w:rPr>
          <w:b/>
        </w:rPr>
        <w:fldChar w:fldCharType="separate"/>
      </w:r>
      <w:r w:rsidR="00457D06">
        <w:rPr>
          <w:b/>
          <w:noProof/>
        </w:rPr>
        <w:t>48</w:t>
      </w:r>
      <w:r w:rsidRPr="000068C2">
        <w:rPr>
          <w:b/>
        </w:rPr>
        <w:fldChar w:fldCharType="end"/>
      </w:r>
      <w:bookmarkEnd w:id="158"/>
      <w:r w:rsidRPr="000068C2">
        <w:t xml:space="preserve">. </w:t>
      </w:r>
      <w:r w:rsidR="00BD58FA" w:rsidRPr="000068C2">
        <w:t xml:space="preserve">Literals of the </w:t>
      </w:r>
      <w:r w:rsidR="00BD58FA" w:rsidRPr="000068C2">
        <w:rPr>
          <w:rFonts w:ascii="Courier New" w:eastAsia="Courier New" w:hAnsi="Courier New" w:cs="Courier New"/>
        </w:rPr>
        <w:t>TrendEnum</w:t>
      </w:r>
      <w:r w:rsidR="00BD58FA"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BD58FA" w:rsidRPr="000068C2" w14:paraId="2162D1DA" w14:textId="77777777" w:rsidTr="00C4164C">
        <w:trPr>
          <w:jc w:val="center"/>
        </w:trPr>
        <w:tc>
          <w:tcPr>
            <w:tcW w:w="2520" w:type="dxa"/>
            <w:shd w:val="clear" w:color="auto" w:fill="BFBFBF"/>
            <w:tcMar>
              <w:top w:w="100" w:type="dxa"/>
              <w:left w:w="100" w:type="dxa"/>
              <w:bottom w:w="100" w:type="dxa"/>
              <w:right w:w="100" w:type="dxa"/>
            </w:tcMar>
          </w:tcPr>
          <w:p w14:paraId="0E0F6023" w14:textId="77777777" w:rsidR="00BD58FA" w:rsidRPr="000068C2" w:rsidRDefault="00BD58FA" w:rsidP="00AA05DD">
            <w:pPr>
              <w:rPr>
                <w:b/>
                <w:color w:val="000000"/>
              </w:rPr>
            </w:pPr>
            <w:r w:rsidRPr="000068C2">
              <w:rPr>
                <w:b/>
                <w:color w:val="000000"/>
              </w:rPr>
              <w:t>Enumeration Literal</w:t>
            </w:r>
          </w:p>
        </w:tc>
        <w:tc>
          <w:tcPr>
            <w:tcW w:w="2970" w:type="dxa"/>
            <w:shd w:val="clear" w:color="auto" w:fill="BFBFBF"/>
            <w:tcMar>
              <w:top w:w="100" w:type="dxa"/>
              <w:left w:w="100" w:type="dxa"/>
              <w:bottom w:w="100" w:type="dxa"/>
              <w:right w:w="100" w:type="dxa"/>
            </w:tcMar>
          </w:tcPr>
          <w:p w14:paraId="7EE7E5AB" w14:textId="77777777" w:rsidR="00BD58FA" w:rsidRPr="000068C2" w:rsidRDefault="00BD58FA" w:rsidP="00AA05DD">
            <w:pPr>
              <w:rPr>
                <w:b/>
                <w:color w:val="000000"/>
              </w:rPr>
            </w:pPr>
            <w:r w:rsidRPr="000068C2">
              <w:rPr>
                <w:b/>
                <w:color w:val="000000"/>
              </w:rPr>
              <w:t>Description</w:t>
            </w:r>
          </w:p>
        </w:tc>
      </w:tr>
      <w:tr w:rsidR="00BD58FA" w:rsidRPr="000068C2" w14:paraId="0FB02F6D" w14:textId="77777777" w:rsidTr="00C4164C">
        <w:trPr>
          <w:jc w:val="center"/>
        </w:trPr>
        <w:tc>
          <w:tcPr>
            <w:tcW w:w="2520" w:type="dxa"/>
            <w:shd w:val="clear" w:color="auto" w:fill="FFFFFF"/>
            <w:tcMar>
              <w:top w:w="100" w:type="dxa"/>
              <w:left w:w="100" w:type="dxa"/>
              <w:bottom w:w="100" w:type="dxa"/>
              <w:right w:w="100" w:type="dxa"/>
            </w:tcMar>
          </w:tcPr>
          <w:p w14:paraId="67194E11" w14:textId="77777777" w:rsidR="00BD58FA" w:rsidRPr="000068C2" w:rsidRDefault="00BD58FA" w:rsidP="00AA05DD">
            <w:pPr>
              <w:rPr>
                <w:b/>
              </w:rPr>
            </w:pPr>
            <w:r w:rsidRPr="000068C2">
              <w:rPr>
                <w:b/>
              </w:rPr>
              <w:t>Increasing</w:t>
            </w:r>
          </w:p>
        </w:tc>
        <w:tc>
          <w:tcPr>
            <w:tcW w:w="2970" w:type="dxa"/>
            <w:shd w:val="clear" w:color="auto" w:fill="FFFFFF"/>
            <w:tcMar>
              <w:top w:w="100" w:type="dxa"/>
              <w:left w:w="100" w:type="dxa"/>
              <w:bottom w:w="100" w:type="dxa"/>
              <w:right w:w="100" w:type="dxa"/>
            </w:tcMar>
          </w:tcPr>
          <w:p w14:paraId="50D4D304" w14:textId="6BACD6C4" w:rsidR="00BD58FA" w:rsidRPr="000068C2" w:rsidRDefault="004C6FD4" w:rsidP="004C6FD4">
            <w:pPr>
              <w:rPr>
                <w:sz w:val="22"/>
              </w:rPr>
            </w:pPr>
            <w:r w:rsidRPr="000068C2">
              <w:rPr>
                <w:sz w:val="22"/>
              </w:rPr>
              <w:t>The trend is increasing.</w:t>
            </w:r>
          </w:p>
        </w:tc>
      </w:tr>
      <w:tr w:rsidR="00BD58FA" w14:paraId="0B09B053" w14:textId="77777777" w:rsidTr="00C4164C">
        <w:trPr>
          <w:jc w:val="center"/>
        </w:trPr>
        <w:tc>
          <w:tcPr>
            <w:tcW w:w="2520" w:type="dxa"/>
            <w:shd w:val="clear" w:color="auto" w:fill="FFFFFF"/>
            <w:tcMar>
              <w:top w:w="100" w:type="dxa"/>
              <w:left w:w="100" w:type="dxa"/>
              <w:bottom w:w="100" w:type="dxa"/>
              <w:right w:w="100" w:type="dxa"/>
            </w:tcMar>
          </w:tcPr>
          <w:p w14:paraId="75181C72" w14:textId="77777777" w:rsidR="00BD58FA" w:rsidRPr="000068C2" w:rsidRDefault="00BD58FA" w:rsidP="00AA05DD">
            <w:pPr>
              <w:rPr>
                <w:b/>
              </w:rPr>
            </w:pPr>
            <w:r w:rsidRPr="000068C2">
              <w:rPr>
                <w:b/>
              </w:rPr>
              <w:t>Decreasing</w:t>
            </w:r>
          </w:p>
        </w:tc>
        <w:tc>
          <w:tcPr>
            <w:tcW w:w="2970" w:type="dxa"/>
            <w:shd w:val="clear" w:color="auto" w:fill="FFFFFF"/>
            <w:tcMar>
              <w:top w:w="100" w:type="dxa"/>
              <w:left w:w="100" w:type="dxa"/>
              <w:bottom w:w="100" w:type="dxa"/>
              <w:right w:w="100" w:type="dxa"/>
            </w:tcMar>
          </w:tcPr>
          <w:p w14:paraId="390835EE" w14:textId="03B7E5B4" w:rsidR="00BD58FA" w:rsidRPr="000068C2" w:rsidRDefault="004C6FD4" w:rsidP="004C6FD4">
            <w:pPr>
              <w:rPr>
                <w:sz w:val="22"/>
              </w:rPr>
            </w:pPr>
            <w:r w:rsidRPr="000068C2">
              <w:rPr>
                <w:sz w:val="22"/>
              </w:rPr>
              <w:t>The trend is decreasing.</w:t>
            </w:r>
          </w:p>
        </w:tc>
      </w:tr>
      <w:bookmarkEnd w:id="141"/>
      <w:bookmarkEnd w:id="143"/>
    </w:tbl>
    <w:p w14:paraId="34BBF0B9" w14:textId="77777777" w:rsidR="009E39C1" w:rsidRDefault="009E39C1" w:rsidP="001A5389">
      <w:pPr>
        <w:pStyle w:val="Heading1"/>
        <w:numPr>
          <w:ilvl w:val="0"/>
          <w:numId w:val="0"/>
        </w:numPr>
        <w:ind w:left="360" w:hanging="360"/>
      </w:pPr>
      <w:r>
        <w:br w:type="page"/>
      </w:r>
    </w:p>
    <w:p w14:paraId="155E531D" w14:textId="77777777" w:rsidR="00F67459" w:rsidRDefault="00F67459" w:rsidP="001A5389">
      <w:pPr>
        <w:pStyle w:val="Heading1"/>
        <w:numPr>
          <w:ilvl w:val="0"/>
          <w:numId w:val="0"/>
        </w:numPr>
        <w:ind w:left="360" w:hanging="360"/>
        <w:sectPr w:rsidR="00F67459" w:rsidSect="00751087">
          <w:headerReference w:type="default" r:id="rId29"/>
          <w:pgSz w:w="15840" w:h="12240" w:orient="landscape"/>
          <w:pgMar w:top="1800" w:right="1440" w:bottom="1620" w:left="1440" w:header="720" w:footer="720" w:gutter="0"/>
          <w:cols w:space="720"/>
          <w:docGrid w:linePitch="360"/>
        </w:sectPr>
      </w:pPr>
    </w:p>
    <w:p w14:paraId="36808528" w14:textId="7D03C9B6" w:rsidR="001A5389" w:rsidRDefault="001A5389" w:rsidP="001A5389">
      <w:pPr>
        <w:pStyle w:val="Heading1"/>
        <w:numPr>
          <w:ilvl w:val="0"/>
          <w:numId w:val="0"/>
        </w:numPr>
        <w:ind w:left="360" w:hanging="360"/>
      </w:pPr>
      <w:bookmarkStart w:id="159" w:name="_Toc426119936"/>
      <w:r>
        <w:lastRenderedPageBreak/>
        <w:t>References</w:t>
      </w:r>
      <w:bookmarkEnd w:id="15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0A3A0723" w14:textId="29DD55AD" w:rsidR="007E13A6" w:rsidRDefault="007E13A6" w:rsidP="007E13A6">
      <w:r w:rsidRPr="00D40199">
        <w:t>[REL]</w:t>
      </w:r>
      <w:r w:rsidRPr="00D40199">
        <w:tab/>
      </w:r>
      <w:r w:rsidRPr="00D40199">
        <w:tab/>
      </w:r>
      <w:r w:rsidR="000A6AD2">
        <w:t>CybOX</w:t>
      </w:r>
      <w:r w:rsidR="00DB30B9">
        <w:rPr>
          <w:vertAlign w:val="superscript"/>
        </w:rPr>
        <w:t>TM</w:t>
      </w:r>
      <w:r w:rsidR="000A6AD2">
        <w:t xml:space="preserve"> Core Data</w:t>
      </w:r>
      <w:r w:rsidRPr="00D40199">
        <w:t xml:space="preserve"> Model as implement in XSD</w:t>
      </w:r>
    </w:p>
    <w:p w14:paraId="22330FEA" w14:textId="65B29BDD" w:rsidR="000A6AD2" w:rsidRPr="00D40199" w:rsidRDefault="005F2A7A" w:rsidP="000A6AD2">
      <w:pPr>
        <w:ind w:left="720" w:firstLine="720"/>
      </w:pPr>
      <w:hyperlink r:id="rId30" w:history="1">
        <w:r w:rsidR="000A6AD2" w:rsidRPr="00F7137D">
          <w:rPr>
            <w:rStyle w:val="Hyperlink"/>
          </w:rPr>
          <w:t>http://cybox.mitre.org/XMLSchema/core/2.1/cybox_core.xsd</w:t>
        </w:r>
      </w:hyperlink>
      <w:r w:rsidR="000A6AD2">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5F2A7A" w:rsidP="007E13A6">
      <w:pPr>
        <w:keepNext/>
        <w:keepLines/>
        <w:ind w:left="720" w:firstLine="720"/>
      </w:pPr>
      <w:hyperlink r:id="rId31"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35A99036" w:rsidR="007E13A6" w:rsidRPr="00D40199" w:rsidRDefault="007E13A6" w:rsidP="007E13A6">
      <w:r w:rsidRPr="00D40199">
        <w:t>[</w:t>
      </w:r>
      <w:r w:rsidR="000A6AD2">
        <w:t>CybOX</w:t>
      </w:r>
      <w:r w:rsidRPr="00D40199">
        <w:t>]</w:t>
      </w:r>
      <w:r w:rsidRPr="00D40199">
        <w:tab/>
      </w:r>
      <w:r w:rsidR="000A6AD2">
        <w:t>CybOX</w:t>
      </w:r>
      <w:r w:rsidR="00DB30B9">
        <w:rPr>
          <w:vertAlign w:val="superscript"/>
        </w:rPr>
        <w:t>TM</w:t>
      </w:r>
      <w:r w:rsidRPr="00D40199">
        <w:t xml:space="preserve"> Web Site</w:t>
      </w:r>
    </w:p>
    <w:p w14:paraId="200E5EDB" w14:textId="37BF017E" w:rsidR="007E13A6" w:rsidRDefault="007E13A6" w:rsidP="007E13A6">
      <w:pPr>
        <w:rPr>
          <w:rStyle w:val="Hyperlink"/>
        </w:rPr>
      </w:pPr>
      <w:r w:rsidRPr="00D40199">
        <w:tab/>
      </w:r>
      <w:r w:rsidRPr="00D40199">
        <w:tab/>
      </w:r>
      <w:hyperlink r:id="rId32" w:history="1">
        <w:r w:rsidR="000A6AD2" w:rsidRPr="00F7137D">
          <w:rPr>
            <w:rStyle w:val="Hyperlink"/>
          </w:rPr>
          <w:t>https://cybox.mitre.org</w:t>
        </w:r>
      </w:hyperlink>
    </w:p>
    <w:p w14:paraId="7C6F2B2A" w14:textId="77777777" w:rsidR="00BC5C0D" w:rsidRDefault="00BC5C0D" w:rsidP="007E13A6">
      <w:pPr>
        <w:rPr>
          <w:rStyle w:val="Hyperlink"/>
        </w:rPr>
      </w:pPr>
    </w:p>
    <w:p w14:paraId="284AAE33" w14:textId="371B75D0" w:rsidR="00BC5C0D" w:rsidRPr="00D40199" w:rsidRDefault="00BC5C0D" w:rsidP="00BC5C0D">
      <w:r w:rsidRPr="00D40199">
        <w:t>[</w:t>
      </w:r>
      <w:r w:rsidR="000A6AD2">
        <w:t>CybOX</w:t>
      </w:r>
      <w:r>
        <w:t>-SPC</w:t>
      </w:r>
      <w:r w:rsidRPr="00D40199">
        <w:t>]</w:t>
      </w:r>
      <w:r w:rsidRPr="00D40199">
        <w:tab/>
      </w:r>
      <w:r w:rsidR="00FA4639">
        <w:t>CybOX</w:t>
      </w:r>
      <w:r>
        <w:rPr>
          <w:vertAlign w:val="superscript"/>
        </w:rPr>
        <w:t>TM</w:t>
      </w:r>
      <w:r>
        <w:t xml:space="preserve"> Project Github</w:t>
      </w:r>
      <w:r w:rsidRPr="00D40199">
        <w:t xml:space="preserve"> Site</w:t>
      </w:r>
    </w:p>
    <w:p w14:paraId="5409B0FE" w14:textId="24219345" w:rsidR="00BC5C0D" w:rsidRDefault="00BC5C0D" w:rsidP="00BC5C0D">
      <w:pPr>
        <w:pStyle w:val="FootnoteText"/>
        <w:ind w:left="1440" w:hanging="1440"/>
        <w:rPr>
          <w:szCs w:val="24"/>
        </w:rPr>
      </w:pPr>
      <w:r w:rsidRPr="00D40199">
        <w:tab/>
      </w:r>
      <w:hyperlink r:id="rId33" w:history="1">
        <w:r w:rsidR="00FA4639" w:rsidRPr="00F7137D">
          <w:rPr>
            <w:rStyle w:val="Hyperlink"/>
          </w:rPr>
          <w:t>http://github.com/CybOXProject/specifications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5F2A7A" w:rsidP="009562FF">
      <w:pPr>
        <w:autoSpaceDE w:val="0"/>
        <w:autoSpaceDN w:val="0"/>
        <w:ind w:left="720" w:firstLine="720"/>
        <w:rPr>
          <w:rFonts w:ascii="Calibri" w:hAnsi="Calibri" w:cs="Times New Roman"/>
          <w:sz w:val="22"/>
          <w:szCs w:val="22"/>
        </w:rPr>
      </w:pPr>
      <w:hyperlink r:id="rId34"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F67459">
      <w:pgSz w:w="12240" w:h="15840"/>
      <w:pgMar w:top="1440" w:right="162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Author" w:initials="A">
    <w:p w14:paraId="509B6C13" w14:textId="69594748" w:rsidR="00457D06" w:rsidRDefault="00457D06">
      <w:pPr>
        <w:pStyle w:val="CommentText"/>
      </w:pPr>
      <w:r>
        <w:rPr>
          <w:rStyle w:val="CommentReference"/>
        </w:rPr>
        <w:annotationRef/>
      </w:r>
      <w:r>
        <w:t>I don’t know why the class icon keeps disappearing – gone in some of the STIX docs too.</w:t>
      </w:r>
    </w:p>
  </w:comment>
  <w:comment w:id="62" w:author="Author" w:initials="A">
    <w:p w14:paraId="1C0BFB45" w14:textId="344DB8A6" w:rsidR="005F2A7A" w:rsidRDefault="005F2A7A">
      <w:pPr>
        <w:pStyle w:val="CommentText"/>
      </w:pPr>
      <w:bookmarkStart w:id="63" w:name="_GoBack"/>
      <w:bookmarkEnd w:id="63"/>
      <w:r>
        <w:rPr>
          <w:rStyle w:val="CommentReference"/>
        </w:rPr>
        <w:annotationRef/>
      </w:r>
      <w:r>
        <w:t>Should an ‘xpath’ property be used?</w:t>
      </w:r>
    </w:p>
  </w:comment>
  <w:comment w:id="70" w:author="Author" w:initials="A">
    <w:p w14:paraId="6BA88749" w14:textId="08120646" w:rsidR="00DD25E1" w:rsidRDefault="00DD25E1">
      <w:pPr>
        <w:pStyle w:val="CommentText"/>
      </w:pPr>
      <w:r>
        <w:rPr>
          <w:rStyle w:val="CommentReference"/>
        </w:rPr>
        <w:annotationRef/>
      </w:r>
      <w:r>
        <w:t>What more should be said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9B6C13" w15:done="0"/>
  <w15:commentEx w15:paraId="1C0BFB45" w15:done="0"/>
  <w15:commentEx w15:paraId="6BA887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D8632" w14:textId="77777777" w:rsidR="005F2A7A" w:rsidRDefault="005F2A7A" w:rsidP="00126F8F">
      <w:r>
        <w:separator/>
      </w:r>
    </w:p>
  </w:endnote>
  <w:endnote w:type="continuationSeparator" w:id="0">
    <w:p w14:paraId="6FEEEDF0" w14:textId="77777777" w:rsidR="005F2A7A" w:rsidRDefault="005F2A7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5F2A7A" w:rsidRDefault="005F2A7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5F2A7A" w:rsidRDefault="005F2A7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5F2A7A" w:rsidRDefault="005F2A7A">
        <w:pPr>
          <w:pStyle w:val="Footer"/>
          <w:jc w:val="right"/>
        </w:pPr>
        <w:r>
          <w:fldChar w:fldCharType="begin"/>
        </w:r>
        <w:r>
          <w:instrText xml:space="preserve"> PAGE   \* MERGEFORMAT </w:instrText>
        </w:r>
        <w:r>
          <w:fldChar w:fldCharType="separate"/>
        </w:r>
        <w:r w:rsidR="00E46680">
          <w:rPr>
            <w:noProof/>
          </w:rPr>
          <w:t>iv</w:t>
        </w:r>
        <w:r>
          <w:rPr>
            <w:noProof/>
          </w:rPr>
          <w:fldChar w:fldCharType="end"/>
        </w:r>
      </w:p>
    </w:sdtContent>
  </w:sdt>
  <w:p w14:paraId="70B83565" w14:textId="4FA11562" w:rsidR="005F2A7A" w:rsidRPr="00302F13" w:rsidRDefault="005F2A7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5F2A7A" w:rsidRDefault="005F2A7A">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5F2A7A" w:rsidRDefault="005F2A7A"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5F2A7A" w:rsidRPr="002A7CAC" w:rsidRDefault="005F2A7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855760"/>
      <w:docPartObj>
        <w:docPartGallery w:val="Page Numbers (Bottom of Page)"/>
        <w:docPartUnique/>
      </w:docPartObj>
    </w:sdtPr>
    <w:sdtContent>
      <w:p w14:paraId="45AC9BF2" w14:textId="77777777" w:rsidR="005F2A7A" w:rsidRDefault="005F2A7A" w:rsidP="00126F8F">
        <w:pPr>
          <w:pStyle w:val="Footer"/>
        </w:pPr>
      </w:p>
      <w:p w14:paraId="09E77A3E" w14:textId="77777777" w:rsidR="005F2A7A" w:rsidRDefault="005F2A7A" w:rsidP="00167573">
        <w:pPr>
          <w:pStyle w:val="Footer"/>
          <w:jc w:val="right"/>
        </w:pPr>
        <w:r>
          <w:fldChar w:fldCharType="begin"/>
        </w:r>
        <w:r>
          <w:instrText xml:space="preserve"> PAGE   \* MERGEFORMAT </w:instrText>
        </w:r>
        <w:r>
          <w:fldChar w:fldCharType="separate"/>
        </w:r>
        <w:r w:rsidR="00E46680">
          <w:rPr>
            <w:noProof/>
          </w:rPr>
          <w:t>26</w:t>
        </w:r>
        <w:r>
          <w:rPr>
            <w:noProof/>
          </w:rPr>
          <w:fldChar w:fldCharType="end"/>
        </w:r>
      </w:p>
    </w:sdtContent>
  </w:sdt>
  <w:p w14:paraId="10496282" w14:textId="7979C3C2" w:rsidR="005F2A7A" w:rsidRPr="00406CE9" w:rsidRDefault="005F2A7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7238C" w14:textId="77777777" w:rsidR="005F2A7A" w:rsidRDefault="005F2A7A" w:rsidP="00126F8F">
      <w:r>
        <w:separator/>
      </w:r>
    </w:p>
  </w:footnote>
  <w:footnote w:type="continuationSeparator" w:id="0">
    <w:p w14:paraId="6D916A38" w14:textId="77777777" w:rsidR="005F2A7A" w:rsidRDefault="005F2A7A" w:rsidP="00126F8F">
      <w:r>
        <w:continuationSeparator/>
      </w:r>
    </w:p>
  </w:footnote>
  <w:footnote w:id="1">
    <w:p w14:paraId="0CBD2DB0" w14:textId="77777777" w:rsidR="005F2A7A" w:rsidRPr="00B55BA3" w:rsidRDefault="005F2A7A">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47BA3D18" w:rsidR="005F2A7A" w:rsidRPr="00B55BA3" w:rsidRDefault="005F2A7A">
      <w:pPr>
        <w:pStyle w:val="FootnoteText"/>
        <w:rPr>
          <w:sz w:val="20"/>
        </w:rPr>
      </w:pPr>
      <w:r w:rsidRPr="00B55BA3">
        <w:rPr>
          <w:rStyle w:val="FootnoteReference"/>
          <w:sz w:val="20"/>
        </w:rPr>
        <w:footnoteRef/>
      </w:r>
      <w:r w:rsidRPr="00B55BA3">
        <w:rPr>
          <w:sz w:val="20"/>
        </w:rPr>
        <w:t xml:space="preserve"> For more information about the </w:t>
      </w:r>
      <w:r>
        <w:rPr>
          <w:sz w:val="20"/>
        </w:rPr>
        <w:t>CybOX</w:t>
      </w:r>
      <w:r w:rsidRPr="00B55BA3">
        <w:rPr>
          <w:sz w:val="20"/>
        </w:rPr>
        <w:t xml:space="preserve"> Language, please visit [</w:t>
      </w:r>
      <w:r>
        <w:rPr>
          <w:sz w:val="20"/>
        </w:rPr>
        <w:t>CybOX</w:t>
      </w:r>
      <w:r w:rsidRPr="00B55BA3">
        <w:rPr>
          <w:sz w:val="20"/>
        </w:rPr>
        <w:t xml:space="preserve">]. </w:t>
      </w:r>
    </w:p>
  </w:footnote>
  <w:footnote w:id="3">
    <w:p w14:paraId="3591DF67" w14:textId="68D7CC18" w:rsidR="005F2A7A" w:rsidRPr="004244B1" w:rsidRDefault="005F2A7A">
      <w:pPr>
        <w:pStyle w:val="FootnoteText"/>
        <w:rPr>
          <w:sz w:val="20"/>
        </w:rPr>
      </w:pPr>
      <w:r w:rsidRPr="004244B1">
        <w:rPr>
          <w:rStyle w:val="FootnoteReference"/>
          <w:sz w:val="20"/>
        </w:rPr>
        <w:footnoteRef/>
      </w:r>
      <w:r w:rsidRPr="004244B1">
        <w:rPr>
          <w:sz w:val="20"/>
        </w:rPr>
        <w:t xml:space="preserve"> XPath 1.0 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26E6" w14:textId="77777777" w:rsidR="005F2A7A" w:rsidRPr="002E6B58" w:rsidRDefault="005F2A7A" w:rsidP="001D07F4">
    <w:pPr>
      <w:pStyle w:val="Header"/>
      <w:jc w:val="right"/>
    </w:pPr>
    <w:r>
      <w:t>CybOX</w:t>
    </w:r>
    <w:r w:rsidRPr="00BC7987">
      <w:rPr>
        <w:vertAlign w:val="superscript"/>
      </w:rPr>
      <w:t>TM</w:t>
    </w:r>
    <w:r>
      <w:t xml:space="preserve"> 2.1: CORE SPECIFICATION (V2.1)</w:t>
    </w:r>
  </w:p>
  <w:p w14:paraId="4FA42248" w14:textId="77777777" w:rsidR="005F2A7A" w:rsidRDefault="005F2A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5F2A7A" w:rsidRDefault="005F2A7A" w:rsidP="002E6B58">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238A969" w:rsidR="005F2A7A" w:rsidRDefault="005F2A7A" w:rsidP="00E9592D">
    <w:pPr>
      <w:pStyle w:val="Header"/>
      <w:jc w:val="right"/>
    </w:pPr>
    <w:r>
      <w:t xml:space="preserve">      </w:t>
    </w:r>
    <w:proofErr w:type="gramStart"/>
    <w:r>
      <w:t>zzzzzzzz</w:t>
    </w:r>
    <w:proofErr w:type="gramEnd"/>
    <w:r>
      <w:t xml:space="preserve"> Campaign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5F2A7A" w:rsidRDefault="005F2A7A" w:rsidP="00126F8F">
    <w:pPr>
      <w:pStyle w:val="Header"/>
    </w:pPr>
    <w:r>
      <w:t>UNCLASSIFIED//FOUO</w:t>
    </w:r>
  </w:p>
  <w:p w14:paraId="303BC2CE" w14:textId="77777777" w:rsidR="005F2A7A" w:rsidRDefault="005F2A7A"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E8A00" w14:textId="1FA63D08" w:rsidR="005F2A7A" w:rsidRPr="002E6B58" w:rsidRDefault="005F2A7A" w:rsidP="001420D1">
    <w:pPr>
      <w:pStyle w:val="Header"/>
      <w:jc w:val="right"/>
    </w:pPr>
    <w:r>
      <w:t>CybOX</w:t>
    </w:r>
    <w:r w:rsidRPr="00BC7987">
      <w:rPr>
        <w:vertAlign w:val="superscript"/>
      </w:rPr>
      <w:t>TM</w:t>
    </w:r>
    <w:r>
      <w:t xml:space="preserve"> 2.1: CORE SPECIFICATION (V2.1)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C5A6B"/>
    <w:multiLevelType w:val="multilevel"/>
    <w:tmpl w:val="EDA0C4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3.1.1.6.%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37E0D"/>
    <w:multiLevelType w:val="multilevel"/>
    <w:tmpl w:val="77EAB6C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1.1.1.1.%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499667F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decimal"/>
      <w:lvlText w:val="3.1.1.4.%5."/>
      <w:lvlJc w:val="left"/>
      <w:pPr>
        <w:tabs>
          <w:tab w:val="num" w:pos="1080"/>
        </w:tabs>
        <w:ind w:left="1080" w:hanging="1080"/>
      </w:pPr>
      <w:rPr>
        <w:rFonts w:hint="default"/>
      </w:rPr>
    </w:lvl>
    <w:lvl w:ilvl="5">
      <w:start w:val="1"/>
      <w:numFmt w:val="decimal"/>
      <w:pStyle w:val="Heading6"/>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604637C"/>
    <w:multiLevelType w:val="multilevel"/>
    <w:tmpl w:val="B0A673E4"/>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5"/>
      <w:numFmt w:val="decimal"/>
      <w:lvlText w:val="%1.%2.%3.%4"/>
      <w:lvlJc w:val="left"/>
      <w:pPr>
        <w:ind w:left="840" w:hanging="840"/>
      </w:pPr>
      <w:rPr>
        <w:rFonts w:hint="default"/>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C35C40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3.1.1.4.3.%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D2778"/>
    <w:multiLevelType w:val="multilevel"/>
    <w:tmpl w:val="6FE413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decimal"/>
      <w:lvlText w:val="3.1.1.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4"/>
  </w:num>
  <w:num w:numId="5">
    <w:abstractNumId w:val="5"/>
  </w:num>
  <w:num w:numId="6">
    <w:abstractNumId w:val="3"/>
  </w:num>
  <w:num w:numId="7">
    <w:abstractNumId w:val="9"/>
  </w:num>
  <w:num w:numId="8">
    <w:abstractNumId w:val="18"/>
  </w:num>
  <w:num w:numId="9">
    <w:abstractNumId w:val="13"/>
  </w:num>
  <w:num w:numId="10">
    <w:abstractNumId w:val="21"/>
  </w:num>
  <w:num w:numId="11">
    <w:abstractNumId w:val="23"/>
  </w:num>
  <w:num w:numId="12">
    <w:abstractNumId w:val="2"/>
  </w:num>
  <w:num w:numId="13">
    <w:abstractNumId w:val="8"/>
  </w:num>
  <w:num w:numId="14">
    <w:abstractNumId w:val="16"/>
  </w:num>
  <w:num w:numId="15">
    <w:abstractNumId w:val="6"/>
  </w:num>
  <w:num w:numId="16">
    <w:abstractNumId w:val="22"/>
  </w:num>
  <w:num w:numId="17">
    <w:abstractNumId w:val="0"/>
  </w:num>
  <w:num w:numId="18">
    <w:abstractNumId w:val="11"/>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1"/>
  </w:num>
  <w:num w:numId="26">
    <w:abstractNumId w:val="19"/>
  </w:num>
  <w:num w:numId="27">
    <w:abstractNumId w:val="9"/>
  </w:num>
  <w:num w:numId="28">
    <w:abstractNumId w:val="7"/>
  </w:num>
  <w:num w:numId="29">
    <w:abstractNumId w:val="10"/>
  </w:num>
  <w:num w:numId="30">
    <w:abstractNumId w:val="9"/>
  </w:num>
  <w:num w:numId="31">
    <w:abstractNumId w:val="9"/>
  </w:num>
  <w:num w:numId="32">
    <w:abstractNumId w:val="9"/>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1BEA"/>
    <w:rsid w:val="00002100"/>
    <w:rsid w:val="00002563"/>
    <w:rsid w:val="00002835"/>
    <w:rsid w:val="00002939"/>
    <w:rsid w:val="00003161"/>
    <w:rsid w:val="00003531"/>
    <w:rsid w:val="0000407B"/>
    <w:rsid w:val="000040C2"/>
    <w:rsid w:val="000043C6"/>
    <w:rsid w:val="000044BD"/>
    <w:rsid w:val="000045FE"/>
    <w:rsid w:val="000046C9"/>
    <w:rsid w:val="000048CF"/>
    <w:rsid w:val="00004B10"/>
    <w:rsid w:val="00004C68"/>
    <w:rsid w:val="00004EB2"/>
    <w:rsid w:val="00004FE6"/>
    <w:rsid w:val="000052AC"/>
    <w:rsid w:val="000052DD"/>
    <w:rsid w:val="00005CF1"/>
    <w:rsid w:val="00005E16"/>
    <w:rsid w:val="00006285"/>
    <w:rsid w:val="000067E1"/>
    <w:rsid w:val="000068C2"/>
    <w:rsid w:val="0000699F"/>
    <w:rsid w:val="00007038"/>
    <w:rsid w:val="000076BF"/>
    <w:rsid w:val="00007A15"/>
    <w:rsid w:val="00007CA4"/>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144"/>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0CCB"/>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86F"/>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726"/>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5A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0EA7"/>
    <w:rsid w:val="0009118A"/>
    <w:rsid w:val="00091436"/>
    <w:rsid w:val="00091D3F"/>
    <w:rsid w:val="000924D1"/>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4B85"/>
    <w:rsid w:val="000A53D3"/>
    <w:rsid w:val="000A5975"/>
    <w:rsid w:val="000A5C19"/>
    <w:rsid w:val="000A6973"/>
    <w:rsid w:val="000A6AD2"/>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1DE"/>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687"/>
    <w:rsid w:val="000E7BED"/>
    <w:rsid w:val="000F08C2"/>
    <w:rsid w:val="000F0AB9"/>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626"/>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7F4"/>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16B"/>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C1E"/>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0D1"/>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CE1"/>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4C5D"/>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3C"/>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2B8"/>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15C"/>
    <w:rsid w:val="001754B4"/>
    <w:rsid w:val="00175759"/>
    <w:rsid w:val="00175B74"/>
    <w:rsid w:val="00175DE4"/>
    <w:rsid w:val="00176088"/>
    <w:rsid w:val="00176309"/>
    <w:rsid w:val="0017658C"/>
    <w:rsid w:val="001765C8"/>
    <w:rsid w:val="001766BC"/>
    <w:rsid w:val="00176882"/>
    <w:rsid w:val="00176B30"/>
    <w:rsid w:val="00176D99"/>
    <w:rsid w:val="00177514"/>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2AAE"/>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8"/>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ACB"/>
    <w:rsid w:val="001A0B43"/>
    <w:rsid w:val="001A18AB"/>
    <w:rsid w:val="001A1CB4"/>
    <w:rsid w:val="001A1F4D"/>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FD"/>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4FDF"/>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0A2"/>
    <w:rsid w:val="001C3377"/>
    <w:rsid w:val="001C4003"/>
    <w:rsid w:val="001C4036"/>
    <w:rsid w:val="001C4BDB"/>
    <w:rsid w:val="001C55FC"/>
    <w:rsid w:val="001C56F0"/>
    <w:rsid w:val="001C5A2B"/>
    <w:rsid w:val="001C5DA3"/>
    <w:rsid w:val="001C633F"/>
    <w:rsid w:val="001C646E"/>
    <w:rsid w:val="001C6472"/>
    <w:rsid w:val="001C6C5F"/>
    <w:rsid w:val="001C73B8"/>
    <w:rsid w:val="001C75DA"/>
    <w:rsid w:val="001D011F"/>
    <w:rsid w:val="001D0160"/>
    <w:rsid w:val="001D04F8"/>
    <w:rsid w:val="001D07F4"/>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79A"/>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2655"/>
    <w:rsid w:val="00203D6F"/>
    <w:rsid w:val="00203E4D"/>
    <w:rsid w:val="00204454"/>
    <w:rsid w:val="00204491"/>
    <w:rsid w:val="00204A5C"/>
    <w:rsid w:val="00204E3F"/>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39B0"/>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918"/>
    <w:rsid w:val="00224C18"/>
    <w:rsid w:val="00224D61"/>
    <w:rsid w:val="00224FD3"/>
    <w:rsid w:val="00225755"/>
    <w:rsid w:val="00225A67"/>
    <w:rsid w:val="00225FD3"/>
    <w:rsid w:val="002264E8"/>
    <w:rsid w:val="00226612"/>
    <w:rsid w:val="00226FE9"/>
    <w:rsid w:val="00227A14"/>
    <w:rsid w:val="00230415"/>
    <w:rsid w:val="00230783"/>
    <w:rsid w:val="002309B1"/>
    <w:rsid w:val="00230B9B"/>
    <w:rsid w:val="00231117"/>
    <w:rsid w:val="00231351"/>
    <w:rsid w:val="002319BC"/>
    <w:rsid w:val="00231E52"/>
    <w:rsid w:val="0023216F"/>
    <w:rsid w:val="002325F7"/>
    <w:rsid w:val="002326A0"/>
    <w:rsid w:val="00232E3F"/>
    <w:rsid w:val="002331B1"/>
    <w:rsid w:val="00233519"/>
    <w:rsid w:val="00233878"/>
    <w:rsid w:val="00233A3F"/>
    <w:rsid w:val="00233C4D"/>
    <w:rsid w:val="00233F0A"/>
    <w:rsid w:val="002342C8"/>
    <w:rsid w:val="0023462D"/>
    <w:rsid w:val="00234663"/>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0AB6"/>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0C09"/>
    <w:rsid w:val="00271298"/>
    <w:rsid w:val="002714D2"/>
    <w:rsid w:val="002714F7"/>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C55"/>
    <w:rsid w:val="002850A1"/>
    <w:rsid w:val="00285941"/>
    <w:rsid w:val="00286190"/>
    <w:rsid w:val="002868F2"/>
    <w:rsid w:val="00286B97"/>
    <w:rsid w:val="00286BB4"/>
    <w:rsid w:val="002876C9"/>
    <w:rsid w:val="00287A60"/>
    <w:rsid w:val="00287CF4"/>
    <w:rsid w:val="002904C3"/>
    <w:rsid w:val="0029090A"/>
    <w:rsid w:val="00290AA5"/>
    <w:rsid w:val="00290C0D"/>
    <w:rsid w:val="00290D36"/>
    <w:rsid w:val="00290E33"/>
    <w:rsid w:val="00290E41"/>
    <w:rsid w:val="00290F9C"/>
    <w:rsid w:val="0029100B"/>
    <w:rsid w:val="002916C5"/>
    <w:rsid w:val="00291C60"/>
    <w:rsid w:val="002922BF"/>
    <w:rsid w:val="002926EA"/>
    <w:rsid w:val="00293987"/>
    <w:rsid w:val="00293D9F"/>
    <w:rsid w:val="0029436A"/>
    <w:rsid w:val="0029474A"/>
    <w:rsid w:val="002948DE"/>
    <w:rsid w:val="00294E10"/>
    <w:rsid w:val="00295568"/>
    <w:rsid w:val="002956D0"/>
    <w:rsid w:val="00295C82"/>
    <w:rsid w:val="0029641C"/>
    <w:rsid w:val="00296592"/>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03F"/>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541"/>
    <w:rsid w:val="002C37C2"/>
    <w:rsid w:val="002C3CC1"/>
    <w:rsid w:val="002C4044"/>
    <w:rsid w:val="002C487A"/>
    <w:rsid w:val="002C4A1B"/>
    <w:rsid w:val="002C51D5"/>
    <w:rsid w:val="002C562F"/>
    <w:rsid w:val="002C57CF"/>
    <w:rsid w:val="002C5AA2"/>
    <w:rsid w:val="002C5B74"/>
    <w:rsid w:val="002C5F8C"/>
    <w:rsid w:val="002C6036"/>
    <w:rsid w:val="002C6224"/>
    <w:rsid w:val="002C653F"/>
    <w:rsid w:val="002C6667"/>
    <w:rsid w:val="002C6C79"/>
    <w:rsid w:val="002C6C7A"/>
    <w:rsid w:val="002C6CE1"/>
    <w:rsid w:val="002C6FE3"/>
    <w:rsid w:val="002C7548"/>
    <w:rsid w:val="002C7757"/>
    <w:rsid w:val="002C7B96"/>
    <w:rsid w:val="002C7C45"/>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3E5D"/>
    <w:rsid w:val="002D50BC"/>
    <w:rsid w:val="002D54F4"/>
    <w:rsid w:val="002D5529"/>
    <w:rsid w:val="002D59E0"/>
    <w:rsid w:val="002D5ADB"/>
    <w:rsid w:val="002D5C89"/>
    <w:rsid w:val="002D5EEB"/>
    <w:rsid w:val="002D625F"/>
    <w:rsid w:val="002D638A"/>
    <w:rsid w:val="002D6537"/>
    <w:rsid w:val="002D6674"/>
    <w:rsid w:val="002D6705"/>
    <w:rsid w:val="002D7299"/>
    <w:rsid w:val="002D7380"/>
    <w:rsid w:val="002D7398"/>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6E6"/>
    <w:rsid w:val="002E4704"/>
    <w:rsid w:val="002E4859"/>
    <w:rsid w:val="002E49C5"/>
    <w:rsid w:val="002E4B69"/>
    <w:rsid w:val="002E4C8A"/>
    <w:rsid w:val="002E52DE"/>
    <w:rsid w:val="002E5FEB"/>
    <w:rsid w:val="002E627F"/>
    <w:rsid w:val="002E64C9"/>
    <w:rsid w:val="002E64F8"/>
    <w:rsid w:val="002E6B38"/>
    <w:rsid w:val="002E6B58"/>
    <w:rsid w:val="002E6BA9"/>
    <w:rsid w:val="002E756C"/>
    <w:rsid w:val="002E761A"/>
    <w:rsid w:val="002E7857"/>
    <w:rsid w:val="002E7AE7"/>
    <w:rsid w:val="002F05CC"/>
    <w:rsid w:val="002F0704"/>
    <w:rsid w:val="002F0A92"/>
    <w:rsid w:val="002F0B87"/>
    <w:rsid w:val="002F1350"/>
    <w:rsid w:val="002F1BDB"/>
    <w:rsid w:val="002F1C4F"/>
    <w:rsid w:val="002F20E8"/>
    <w:rsid w:val="002F2908"/>
    <w:rsid w:val="002F2A04"/>
    <w:rsid w:val="002F2D82"/>
    <w:rsid w:val="002F2FE0"/>
    <w:rsid w:val="002F3305"/>
    <w:rsid w:val="002F33AE"/>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837"/>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0B"/>
    <w:rsid w:val="00320C1E"/>
    <w:rsid w:val="003213E4"/>
    <w:rsid w:val="00321698"/>
    <w:rsid w:val="0032193F"/>
    <w:rsid w:val="00321E36"/>
    <w:rsid w:val="00322069"/>
    <w:rsid w:val="0032259F"/>
    <w:rsid w:val="00322A21"/>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92"/>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988"/>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3E8"/>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49"/>
    <w:rsid w:val="00350A8E"/>
    <w:rsid w:val="00350EE2"/>
    <w:rsid w:val="003516F6"/>
    <w:rsid w:val="00351771"/>
    <w:rsid w:val="00351911"/>
    <w:rsid w:val="00351D1A"/>
    <w:rsid w:val="00351F5F"/>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30"/>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0C5"/>
    <w:rsid w:val="00365171"/>
    <w:rsid w:val="003651AA"/>
    <w:rsid w:val="003652B1"/>
    <w:rsid w:val="00365F10"/>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8D8"/>
    <w:rsid w:val="00371B20"/>
    <w:rsid w:val="0037209B"/>
    <w:rsid w:val="00372130"/>
    <w:rsid w:val="0037217C"/>
    <w:rsid w:val="003737D7"/>
    <w:rsid w:val="00373B2F"/>
    <w:rsid w:val="00373BDE"/>
    <w:rsid w:val="00373E91"/>
    <w:rsid w:val="0037428E"/>
    <w:rsid w:val="00374591"/>
    <w:rsid w:val="00374D15"/>
    <w:rsid w:val="00374E72"/>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79D"/>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C6F"/>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B89"/>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013"/>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5E6"/>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3D5E"/>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3C4"/>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2C28"/>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9A3"/>
    <w:rsid w:val="00407E56"/>
    <w:rsid w:val="0041018F"/>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5C4"/>
    <w:rsid w:val="00420611"/>
    <w:rsid w:val="00420C6D"/>
    <w:rsid w:val="00421014"/>
    <w:rsid w:val="00421227"/>
    <w:rsid w:val="0042182A"/>
    <w:rsid w:val="004219E3"/>
    <w:rsid w:val="00421E61"/>
    <w:rsid w:val="0042226D"/>
    <w:rsid w:val="00422659"/>
    <w:rsid w:val="00422705"/>
    <w:rsid w:val="004231B1"/>
    <w:rsid w:val="004232B1"/>
    <w:rsid w:val="00423309"/>
    <w:rsid w:val="00423388"/>
    <w:rsid w:val="004243F5"/>
    <w:rsid w:val="004244B1"/>
    <w:rsid w:val="00424814"/>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56A"/>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D06"/>
    <w:rsid w:val="00457F73"/>
    <w:rsid w:val="00460159"/>
    <w:rsid w:val="00460226"/>
    <w:rsid w:val="004603CB"/>
    <w:rsid w:val="00460E99"/>
    <w:rsid w:val="004612C0"/>
    <w:rsid w:val="004615FF"/>
    <w:rsid w:val="00461A5F"/>
    <w:rsid w:val="00461EA5"/>
    <w:rsid w:val="00461F9F"/>
    <w:rsid w:val="00462096"/>
    <w:rsid w:val="00462735"/>
    <w:rsid w:val="00462981"/>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2F8"/>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52E"/>
    <w:rsid w:val="00492C64"/>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569"/>
    <w:rsid w:val="004A7660"/>
    <w:rsid w:val="004A77A9"/>
    <w:rsid w:val="004A7D68"/>
    <w:rsid w:val="004B040C"/>
    <w:rsid w:val="004B0A75"/>
    <w:rsid w:val="004B0ADC"/>
    <w:rsid w:val="004B1047"/>
    <w:rsid w:val="004B206B"/>
    <w:rsid w:val="004B209A"/>
    <w:rsid w:val="004B2536"/>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246"/>
    <w:rsid w:val="004C1823"/>
    <w:rsid w:val="004C1CA5"/>
    <w:rsid w:val="004C1E72"/>
    <w:rsid w:val="004C224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C6FD4"/>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60F"/>
    <w:rsid w:val="004E079F"/>
    <w:rsid w:val="004E08FD"/>
    <w:rsid w:val="004E0AB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48"/>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D0C"/>
    <w:rsid w:val="00517FAB"/>
    <w:rsid w:val="0052012F"/>
    <w:rsid w:val="005205E0"/>
    <w:rsid w:val="00520730"/>
    <w:rsid w:val="00520CA0"/>
    <w:rsid w:val="00520FEC"/>
    <w:rsid w:val="00521494"/>
    <w:rsid w:val="0052150C"/>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1CB"/>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2D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BCF"/>
    <w:rsid w:val="00544F0C"/>
    <w:rsid w:val="00545070"/>
    <w:rsid w:val="005452EC"/>
    <w:rsid w:val="005453D2"/>
    <w:rsid w:val="00545437"/>
    <w:rsid w:val="00545559"/>
    <w:rsid w:val="00545B07"/>
    <w:rsid w:val="00546353"/>
    <w:rsid w:val="00546936"/>
    <w:rsid w:val="00546D3E"/>
    <w:rsid w:val="00546DC3"/>
    <w:rsid w:val="00547C39"/>
    <w:rsid w:val="00547D1F"/>
    <w:rsid w:val="00547EFC"/>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64E"/>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384"/>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4E6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1CE9"/>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0B18"/>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96"/>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8C1"/>
    <w:rsid w:val="005C6986"/>
    <w:rsid w:val="005C6ADD"/>
    <w:rsid w:val="005C6DC1"/>
    <w:rsid w:val="005C7029"/>
    <w:rsid w:val="005C7521"/>
    <w:rsid w:val="005C75CC"/>
    <w:rsid w:val="005D0144"/>
    <w:rsid w:val="005D0DD2"/>
    <w:rsid w:val="005D1173"/>
    <w:rsid w:val="005D1548"/>
    <w:rsid w:val="005D1961"/>
    <w:rsid w:val="005D2AFE"/>
    <w:rsid w:val="005D3127"/>
    <w:rsid w:val="005D3469"/>
    <w:rsid w:val="005D3BA6"/>
    <w:rsid w:val="005D3BF5"/>
    <w:rsid w:val="005D4418"/>
    <w:rsid w:val="005D4AAF"/>
    <w:rsid w:val="005D4B6F"/>
    <w:rsid w:val="005D4EE9"/>
    <w:rsid w:val="005D589C"/>
    <w:rsid w:val="005D58E4"/>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4A0"/>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54F"/>
    <w:rsid w:val="005F1CDB"/>
    <w:rsid w:val="005F22EF"/>
    <w:rsid w:val="005F2A7A"/>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CBD"/>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151"/>
    <w:rsid w:val="006234A8"/>
    <w:rsid w:val="00623876"/>
    <w:rsid w:val="006244EB"/>
    <w:rsid w:val="00624598"/>
    <w:rsid w:val="0062465E"/>
    <w:rsid w:val="00624BAA"/>
    <w:rsid w:val="00624EF3"/>
    <w:rsid w:val="00625062"/>
    <w:rsid w:val="006251F2"/>
    <w:rsid w:val="006257A7"/>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7D"/>
    <w:rsid w:val="006338C2"/>
    <w:rsid w:val="00633FDB"/>
    <w:rsid w:val="00634246"/>
    <w:rsid w:val="006343EF"/>
    <w:rsid w:val="00635067"/>
    <w:rsid w:val="00635088"/>
    <w:rsid w:val="006355F8"/>
    <w:rsid w:val="00635A87"/>
    <w:rsid w:val="00635D0D"/>
    <w:rsid w:val="00635EC5"/>
    <w:rsid w:val="0063610F"/>
    <w:rsid w:val="0063611D"/>
    <w:rsid w:val="006365BA"/>
    <w:rsid w:val="006368C4"/>
    <w:rsid w:val="00636CE6"/>
    <w:rsid w:val="006372EF"/>
    <w:rsid w:val="00637329"/>
    <w:rsid w:val="00637CC3"/>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41B"/>
    <w:rsid w:val="00653524"/>
    <w:rsid w:val="00653888"/>
    <w:rsid w:val="0065399A"/>
    <w:rsid w:val="006539D9"/>
    <w:rsid w:val="00653B3B"/>
    <w:rsid w:val="00653CD1"/>
    <w:rsid w:val="00653FE5"/>
    <w:rsid w:val="006542CB"/>
    <w:rsid w:val="0065457C"/>
    <w:rsid w:val="006546BD"/>
    <w:rsid w:val="00655478"/>
    <w:rsid w:val="00655521"/>
    <w:rsid w:val="00655D29"/>
    <w:rsid w:val="00655F2B"/>
    <w:rsid w:val="00656BE2"/>
    <w:rsid w:val="00657373"/>
    <w:rsid w:val="0065767C"/>
    <w:rsid w:val="0065779B"/>
    <w:rsid w:val="006602A4"/>
    <w:rsid w:val="00660354"/>
    <w:rsid w:val="00660410"/>
    <w:rsid w:val="00660623"/>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2D"/>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4F4"/>
    <w:rsid w:val="006759FB"/>
    <w:rsid w:val="00675E8C"/>
    <w:rsid w:val="0067648D"/>
    <w:rsid w:val="0067677E"/>
    <w:rsid w:val="00676950"/>
    <w:rsid w:val="00676A75"/>
    <w:rsid w:val="00676B69"/>
    <w:rsid w:val="00676C7B"/>
    <w:rsid w:val="00676CAC"/>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10"/>
    <w:rsid w:val="00685238"/>
    <w:rsid w:val="006853A3"/>
    <w:rsid w:val="00686134"/>
    <w:rsid w:val="00686BFB"/>
    <w:rsid w:val="00686CE0"/>
    <w:rsid w:val="00687A9C"/>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8F5"/>
    <w:rsid w:val="00694E6B"/>
    <w:rsid w:val="00695338"/>
    <w:rsid w:val="00695612"/>
    <w:rsid w:val="00695C39"/>
    <w:rsid w:val="00696DD1"/>
    <w:rsid w:val="00696EDC"/>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5798"/>
    <w:rsid w:val="006A60BB"/>
    <w:rsid w:val="006A6324"/>
    <w:rsid w:val="006A6381"/>
    <w:rsid w:val="006A6B11"/>
    <w:rsid w:val="006A72EC"/>
    <w:rsid w:val="006A7424"/>
    <w:rsid w:val="006A799D"/>
    <w:rsid w:val="006A79AB"/>
    <w:rsid w:val="006A7D3C"/>
    <w:rsid w:val="006A7E9A"/>
    <w:rsid w:val="006A7EA4"/>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B0F"/>
    <w:rsid w:val="006B6E1F"/>
    <w:rsid w:val="006B717A"/>
    <w:rsid w:val="006B78A3"/>
    <w:rsid w:val="006B7999"/>
    <w:rsid w:val="006B7ABD"/>
    <w:rsid w:val="006B7E52"/>
    <w:rsid w:val="006C03A1"/>
    <w:rsid w:val="006C04A2"/>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897"/>
    <w:rsid w:val="006D091C"/>
    <w:rsid w:val="006D0AE6"/>
    <w:rsid w:val="006D0B8A"/>
    <w:rsid w:val="006D124E"/>
    <w:rsid w:val="006D14D1"/>
    <w:rsid w:val="006D16E7"/>
    <w:rsid w:val="006D1FCB"/>
    <w:rsid w:val="006D2135"/>
    <w:rsid w:val="006D23BC"/>
    <w:rsid w:val="006D23F1"/>
    <w:rsid w:val="006D2406"/>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A08"/>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BBF"/>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69"/>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65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56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BC3"/>
    <w:rsid w:val="00741DE2"/>
    <w:rsid w:val="00741F65"/>
    <w:rsid w:val="0074247C"/>
    <w:rsid w:val="00742986"/>
    <w:rsid w:val="00743282"/>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87"/>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D74"/>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69FD"/>
    <w:rsid w:val="00767347"/>
    <w:rsid w:val="00767655"/>
    <w:rsid w:val="0076789B"/>
    <w:rsid w:val="00767EE3"/>
    <w:rsid w:val="00770041"/>
    <w:rsid w:val="00770123"/>
    <w:rsid w:val="007703BC"/>
    <w:rsid w:val="0077081E"/>
    <w:rsid w:val="00770B83"/>
    <w:rsid w:val="00770C03"/>
    <w:rsid w:val="007711F7"/>
    <w:rsid w:val="007712D0"/>
    <w:rsid w:val="0077135F"/>
    <w:rsid w:val="00771901"/>
    <w:rsid w:val="00771939"/>
    <w:rsid w:val="00771B7F"/>
    <w:rsid w:val="00771B9C"/>
    <w:rsid w:val="00771CF0"/>
    <w:rsid w:val="00771D9C"/>
    <w:rsid w:val="00771F34"/>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0D0"/>
    <w:rsid w:val="007A1234"/>
    <w:rsid w:val="007A133E"/>
    <w:rsid w:val="007A1910"/>
    <w:rsid w:val="007A1A2C"/>
    <w:rsid w:val="007A1D7A"/>
    <w:rsid w:val="007A22C1"/>
    <w:rsid w:val="007A23BF"/>
    <w:rsid w:val="007A2889"/>
    <w:rsid w:val="007A354E"/>
    <w:rsid w:val="007A36C4"/>
    <w:rsid w:val="007A385E"/>
    <w:rsid w:val="007A4379"/>
    <w:rsid w:val="007A4627"/>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A98"/>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3D7D"/>
    <w:rsid w:val="007C4090"/>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96B"/>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516"/>
    <w:rsid w:val="007F36C8"/>
    <w:rsid w:val="007F37B4"/>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9E4"/>
    <w:rsid w:val="00805A8A"/>
    <w:rsid w:val="008063B4"/>
    <w:rsid w:val="0080707E"/>
    <w:rsid w:val="008074E4"/>
    <w:rsid w:val="00807820"/>
    <w:rsid w:val="00807AE3"/>
    <w:rsid w:val="00807C25"/>
    <w:rsid w:val="00807D11"/>
    <w:rsid w:val="00810E70"/>
    <w:rsid w:val="0081100E"/>
    <w:rsid w:val="008114F6"/>
    <w:rsid w:val="00811B18"/>
    <w:rsid w:val="00812257"/>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C6C"/>
    <w:rsid w:val="00825D99"/>
    <w:rsid w:val="0082619A"/>
    <w:rsid w:val="00826349"/>
    <w:rsid w:val="00826B31"/>
    <w:rsid w:val="00826C4F"/>
    <w:rsid w:val="0082736A"/>
    <w:rsid w:val="00827915"/>
    <w:rsid w:val="00827AC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12C6"/>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90E"/>
    <w:rsid w:val="00865ADE"/>
    <w:rsid w:val="00865D48"/>
    <w:rsid w:val="00865DEF"/>
    <w:rsid w:val="008661F3"/>
    <w:rsid w:val="0086634F"/>
    <w:rsid w:val="0086696B"/>
    <w:rsid w:val="00866998"/>
    <w:rsid w:val="00866DEB"/>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5B56"/>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3E7"/>
    <w:rsid w:val="0088246D"/>
    <w:rsid w:val="00882826"/>
    <w:rsid w:val="00882CE1"/>
    <w:rsid w:val="00882D48"/>
    <w:rsid w:val="0088305F"/>
    <w:rsid w:val="00883960"/>
    <w:rsid w:val="00883B19"/>
    <w:rsid w:val="00883F4E"/>
    <w:rsid w:val="008844F4"/>
    <w:rsid w:val="00884646"/>
    <w:rsid w:val="00884973"/>
    <w:rsid w:val="00884B27"/>
    <w:rsid w:val="00885608"/>
    <w:rsid w:val="0088594E"/>
    <w:rsid w:val="00886121"/>
    <w:rsid w:val="0088615A"/>
    <w:rsid w:val="00886A2A"/>
    <w:rsid w:val="00886B86"/>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6D7F"/>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303"/>
    <w:rsid w:val="008A5CEC"/>
    <w:rsid w:val="008A5D55"/>
    <w:rsid w:val="008A5E01"/>
    <w:rsid w:val="008A5F3B"/>
    <w:rsid w:val="008A6353"/>
    <w:rsid w:val="008A63E1"/>
    <w:rsid w:val="008A643D"/>
    <w:rsid w:val="008A65CF"/>
    <w:rsid w:val="008A6C68"/>
    <w:rsid w:val="008A6F85"/>
    <w:rsid w:val="008A70F4"/>
    <w:rsid w:val="008A7330"/>
    <w:rsid w:val="008B0D85"/>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83D"/>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A"/>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105"/>
    <w:rsid w:val="008F44D7"/>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D85"/>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591"/>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0E9B"/>
    <w:rsid w:val="009417C9"/>
    <w:rsid w:val="00941AD0"/>
    <w:rsid w:val="00942437"/>
    <w:rsid w:val="009425EF"/>
    <w:rsid w:val="009426E6"/>
    <w:rsid w:val="00942C39"/>
    <w:rsid w:val="009434EE"/>
    <w:rsid w:val="009437DB"/>
    <w:rsid w:val="009440D3"/>
    <w:rsid w:val="00944270"/>
    <w:rsid w:val="0094437F"/>
    <w:rsid w:val="0094460C"/>
    <w:rsid w:val="009447FD"/>
    <w:rsid w:val="00944BB9"/>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AF8"/>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3EF"/>
    <w:rsid w:val="00964F17"/>
    <w:rsid w:val="00965210"/>
    <w:rsid w:val="00965347"/>
    <w:rsid w:val="0096538D"/>
    <w:rsid w:val="0096562D"/>
    <w:rsid w:val="00965707"/>
    <w:rsid w:val="0096571E"/>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2FD"/>
    <w:rsid w:val="00974A05"/>
    <w:rsid w:val="00974AF0"/>
    <w:rsid w:val="00974E14"/>
    <w:rsid w:val="00975105"/>
    <w:rsid w:val="0097535F"/>
    <w:rsid w:val="00976094"/>
    <w:rsid w:val="009767C4"/>
    <w:rsid w:val="00976AF2"/>
    <w:rsid w:val="009776B0"/>
    <w:rsid w:val="00980097"/>
    <w:rsid w:val="009807B3"/>
    <w:rsid w:val="00981360"/>
    <w:rsid w:val="00981672"/>
    <w:rsid w:val="0098176D"/>
    <w:rsid w:val="009817BE"/>
    <w:rsid w:val="009817D2"/>
    <w:rsid w:val="00981CAF"/>
    <w:rsid w:val="00982003"/>
    <w:rsid w:val="00982149"/>
    <w:rsid w:val="009821B5"/>
    <w:rsid w:val="009821FF"/>
    <w:rsid w:val="00982358"/>
    <w:rsid w:val="0098256B"/>
    <w:rsid w:val="00982B7E"/>
    <w:rsid w:val="00982EC6"/>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05E"/>
    <w:rsid w:val="0099642F"/>
    <w:rsid w:val="009968EB"/>
    <w:rsid w:val="00996B1D"/>
    <w:rsid w:val="00996C04"/>
    <w:rsid w:val="00996D15"/>
    <w:rsid w:val="009973E2"/>
    <w:rsid w:val="00997A3B"/>
    <w:rsid w:val="009A0199"/>
    <w:rsid w:val="009A045D"/>
    <w:rsid w:val="009A0808"/>
    <w:rsid w:val="009A0B1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5A1"/>
    <w:rsid w:val="009A48EC"/>
    <w:rsid w:val="009A5125"/>
    <w:rsid w:val="009A517B"/>
    <w:rsid w:val="009A5909"/>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9CA"/>
    <w:rsid w:val="009C7EF8"/>
    <w:rsid w:val="009C7F9B"/>
    <w:rsid w:val="009D0697"/>
    <w:rsid w:val="009D0D76"/>
    <w:rsid w:val="009D0F10"/>
    <w:rsid w:val="009D1006"/>
    <w:rsid w:val="009D114D"/>
    <w:rsid w:val="009D1259"/>
    <w:rsid w:val="009D15F2"/>
    <w:rsid w:val="009D18C8"/>
    <w:rsid w:val="009D1A22"/>
    <w:rsid w:val="009D1DDD"/>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9C1"/>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21F"/>
    <w:rsid w:val="009F22E2"/>
    <w:rsid w:val="009F252F"/>
    <w:rsid w:val="009F3849"/>
    <w:rsid w:val="009F3891"/>
    <w:rsid w:val="009F3B08"/>
    <w:rsid w:val="009F3E57"/>
    <w:rsid w:val="009F3FD6"/>
    <w:rsid w:val="009F3FF8"/>
    <w:rsid w:val="009F44C4"/>
    <w:rsid w:val="009F4788"/>
    <w:rsid w:val="009F4C26"/>
    <w:rsid w:val="009F4FCB"/>
    <w:rsid w:val="009F51B1"/>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5E3"/>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8B1"/>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AC0"/>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307"/>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2E6E"/>
    <w:rsid w:val="00A432CB"/>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B85"/>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6E"/>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7CA"/>
    <w:rsid w:val="00A75C02"/>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126"/>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4EC"/>
    <w:rsid w:val="00A96604"/>
    <w:rsid w:val="00A96D0B"/>
    <w:rsid w:val="00A96FBE"/>
    <w:rsid w:val="00A971E6"/>
    <w:rsid w:val="00A9740F"/>
    <w:rsid w:val="00AA0246"/>
    <w:rsid w:val="00AA05DD"/>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A09"/>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1AD"/>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5BE"/>
    <w:rsid w:val="00AD48DB"/>
    <w:rsid w:val="00AD4E31"/>
    <w:rsid w:val="00AD5281"/>
    <w:rsid w:val="00AD5762"/>
    <w:rsid w:val="00AD594F"/>
    <w:rsid w:val="00AD5D31"/>
    <w:rsid w:val="00AD6A06"/>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3543"/>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613"/>
    <w:rsid w:val="00B03AB9"/>
    <w:rsid w:val="00B0421F"/>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59AF"/>
    <w:rsid w:val="00B2636F"/>
    <w:rsid w:val="00B265CC"/>
    <w:rsid w:val="00B26DD0"/>
    <w:rsid w:val="00B30515"/>
    <w:rsid w:val="00B30E3B"/>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5EF"/>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6B81"/>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2CC8"/>
    <w:rsid w:val="00B92F54"/>
    <w:rsid w:val="00B9362E"/>
    <w:rsid w:val="00B93955"/>
    <w:rsid w:val="00B93997"/>
    <w:rsid w:val="00B93B3E"/>
    <w:rsid w:val="00B93C63"/>
    <w:rsid w:val="00B9425B"/>
    <w:rsid w:val="00B9444B"/>
    <w:rsid w:val="00B94B13"/>
    <w:rsid w:val="00B94D10"/>
    <w:rsid w:val="00B94D15"/>
    <w:rsid w:val="00B9521C"/>
    <w:rsid w:val="00B954A9"/>
    <w:rsid w:val="00B9558B"/>
    <w:rsid w:val="00B9597C"/>
    <w:rsid w:val="00B95F37"/>
    <w:rsid w:val="00B96336"/>
    <w:rsid w:val="00B96A9A"/>
    <w:rsid w:val="00B96B58"/>
    <w:rsid w:val="00B96D27"/>
    <w:rsid w:val="00B97024"/>
    <w:rsid w:val="00B97329"/>
    <w:rsid w:val="00B974E3"/>
    <w:rsid w:val="00B975A8"/>
    <w:rsid w:val="00B97651"/>
    <w:rsid w:val="00B97989"/>
    <w:rsid w:val="00B97B71"/>
    <w:rsid w:val="00B97DDD"/>
    <w:rsid w:val="00B97E9A"/>
    <w:rsid w:val="00BA0103"/>
    <w:rsid w:val="00BA0425"/>
    <w:rsid w:val="00BA05F4"/>
    <w:rsid w:val="00BA0647"/>
    <w:rsid w:val="00BA079D"/>
    <w:rsid w:val="00BA086F"/>
    <w:rsid w:val="00BA10EA"/>
    <w:rsid w:val="00BA1102"/>
    <w:rsid w:val="00BA1136"/>
    <w:rsid w:val="00BA12FB"/>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2C3"/>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58FA"/>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468"/>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3F8"/>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64C"/>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6992"/>
    <w:rsid w:val="00C570EA"/>
    <w:rsid w:val="00C57687"/>
    <w:rsid w:val="00C576C6"/>
    <w:rsid w:val="00C579DA"/>
    <w:rsid w:val="00C60515"/>
    <w:rsid w:val="00C607FA"/>
    <w:rsid w:val="00C60D21"/>
    <w:rsid w:val="00C61314"/>
    <w:rsid w:val="00C61392"/>
    <w:rsid w:val="00C61502"/>
    <w:rsid w:val="00C61A11"/>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66F"/>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91"/>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1E9"/>
    <w:rsid w:val="00CB7443"/>
    <w:rsid w:val="00CC02A7"/>
    <w:rsid w:val="00CC0504"/>
    <w:rsid w:val="00CC0726"/>
    <w:rsid w:val="00CC07B6"/>
    <w:rsid w:val="00CC1100"/>
    <w:rsid w:val="00CC1568"/>
    <w:rsid w:val="00CC1A01"/>
    <w:rsid w:val="00CC1A55"/>
    <w:rsid w:val="00CC2032"/>
    <w:rsid w:val="00CC240D"/>
    <w:rsid w:val="00CC2496"/>
    <w:rsid w:val="00CC2964"/>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998"/>
    <w:rsid w:val="00CE0B2E"/>
    <w:rsid w:val="00CE0D43"/>
    <w:rsid w:val="00CE1046"/>
    <w:rsid w:val="00CE1325"/>
    <w:rsid w:val="00CE1A2E"/>
    <w:rsid w:val="00CE21E2"/>
    <w:rsid w:val="00CE23A8"/>
    <w:rsid w:val="00CE2C43"/>
    <w:rsid w:val="00CE3098"/>
    <w:rsid w:val="00CE3588"/>
    <w:rsid w:val="00CE377A"/>
    <w:rsid w:val="00CE37C2"/>
    <w:rsid w:val="00CE3884"/>
    <w:rsid w:val="00CE3A8B"/>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07"/>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E6F"/>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993"/>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98A"/>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2915"/>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5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ABE"/>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3E2"/>
    <w:rsid w:val="00DB4687"/>
    <w:rsid w:val="00DB486F"/>
    <w:rsid w:val="00DB4907"/>
    <w:rsid w:val="00DB499D"/>
    <w:rsid w:val="00DB4A49"/>
    <w:rsid w:val="00DB4C5D"/>
    <w:rsid w:val="00DB4E44"/>
    <w:rsid w:val="00DB552A"/>
    <w:rsid w:val="00DB5683"/>
    <w:rsid w:val="00DB5731"/>
    <w:rsid w:val="00DB57F4"/>
    <w:rsid w:val="00DB58FE"/>
    <w:rsid w:val="00DB61B1"/>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2F2B"/>
    <w:rsid w:val="00DC3219"/>
    <w:rsid w:val="00DC3305"/>
    <w:rsid w:val="00DC433C"/>
    <w:rsid w:val="00DC460E"/>
    <w:rsid w:val="00DC4BB1"/>
    <w:rsid w:val="00DC4CA3"/>
    <w:rsid w:val="00DC4F1F"/>
    <w:rsid w:val="00DC54F6"/>
    <w:rsid w:val="00DC583E"/>
    <w:rsid w:val="00DC59CB"/>
    <w:rsid w:val="00DC5B58"/>
    <w:rsid w:val="00DC5F1D"/>
    <w:rsid w:val="00DC639F"/>
    <w:rsid w:val="00DC667E"/>
    <w:rsid w:val="00DC6749"/>
    <w:rsid w:val="00DC70C8"/>
    <w:rsid w:val="00DC750A"/>
    <w:rsid w:val="00DC789C"/>
    <w:rsid w:val="00DC7BD7"/>
    <w:rsid w:val="00DD015D"/>
    <w:rsid w:val="00DD01AB"/>
    <w:rsid w:val="00DD0ABF"/>
    <w:rsid w:val="00DD172A"/>
    <w:rsid w:val="00DD1C70"/>
    <w:rsid w:val="00DD1D63"/>
    <w:rsid w:val="00DD1E60"/>
    <w:rsid w:val="00DD23AD"/>
    <w:rsid w:val="00DD25E1"/>
    <w:rsid w:val="00DD26CF"/>
    <w:rsid w:val="00DD34FA"/>
    <w:rsid w:val="00DD35BC"/>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1EE6"/>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59E"/>
    <w:rsid w:val="00DF690D"/>
    <w:rsid w:val="00DF6FD4"/>
    <w:rsid w:val="00DF771B"/>
    <w:rsid w:val="00DF784E"/>
    <w:rsid w:val="00DF785A"/>
    <w:rsid w:val="00DF78F5"/>
    <w:rsid w:val="00DF7C5C"/>
    <w:rsid w:val="00DF7CDA"/>
    <w:rsid w:val="00DF7D21"/>
    <w:rsid w:val="00E00065"/>
    <w:rsid w:val="00E00C16"/>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A39"/>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5D6F"/>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6E70"/>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A2A"/>
    <w:rsid w:val="00E371C8"/>
    <w:rsid w:val="00E37961"/>
    <w:rsid w:val="00E37A48"/>
    <w:rsid w:val="00E40108"/>
    <w:rsid w:val="00E40F1E"/>
    <w:rsid w:val="00E412F8"/>
    <w:rsid w:val="00E425F4"/>
    <w:rsid w:val="00E42CBB"/>
    <w:rsid w:val="00E42EC8"/>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680"/>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1BC"/>
    <w:rsid w:val="00E54E9A"/>
    <w:rsid w:val="00E553C8"/>
    <w:rsid w:val="00E5572E"/>
    <w:rsid w:val="00E55892"/>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A62"/>
    <w:rsid w:val="00E61C92"/>
    <w:rsid w:val="00E62107"/>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517"/>
    <w:rsid w:val="00E66AD3"/>
    <w:rsid w:val="00E66AD6"/>
    <w:rsid w:val="00E66BF7"/>
    <w:rsid w:val="00E66D69"/>
    <w:rsid w:val="00E67205"/>
    <w:rsid w:val="00E673A0"/>
    <w:rsid w:val="00E6765E"/>
    <w:rsid w:val="00E677CD"/>
    <w:rsid w:val="00E67D2A"/>
    <w:rsid w:val="00E67E0A"/>
    <w:rsid w:val="00E70536"/>
    <w:rsid w:val="00E705D3"/>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4B"/>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1C"/>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4FFE"/>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571"/>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4CE"/>
    <w:rsid w:val="00EC5582"/>
    <w:rsid w:val="00EC5614"/>
    <w:rsid w:val="00EC56B0"/>
    <w:rsid w:val="00EC56DC"/>
    <w:rsid w:val="00EC5A3B"/>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09E"/>
    <w:rsid w:val="00ED2180"/>
    <w:rsid w:val="00ED23A2"/>
    <w:rsid w:val="00ED2F44"/>
    <w:rsid w:val="00ED365B"/>
    <w:rsid w:val="00ED3BC4"/>
    <w:rsid w:val="00ED3D73"/>
    <w:rsid w:val="00ED4460"/>
    <w:rsid w:val="00ED451C"/>
    <w:rsid w:val="00ED4D8C"/>
    <w:rsid w:val="00ED4FA8"/>
    <w:rsid w:val="00ED50EC"/>
    <w:rsid w:val="00ED596E"/>
    <w:rsid w:val="00ED5A37"/>
    <w:rsid w:val="00ED5C96"/>
    <w:rsid w:val="00ED5D54"/>
    <w:rsid w:val="00ED5DDC"/>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CE3"/>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1A"/>
    <w:rsid w:val="00F35330"/>
    <w:rsid w:val="00F35599"/>
    <w:rsid w:val="00F35C28"/>
    <w:rsid w:val="00F35D22"/>
    <w:rsid w:val="00F36882"/>
    <w:rsid w:val="00F36AA5"/>
    <w:rsid w:val="00F36FB4"/>
    <w:rsid w:val="00F373BE"/>
    <w:rsid w:val="00F37426"/>
    <w:rsid w:val="00F375D2"/>
    <w:rsid w:val="00F37608"/>
    <w:rsid w:val="00F37730"/>
    <w:rsid w:val="00F37B70"/>
    <w:rsid w:val="00F37D61"/>
    <w:rsid w:val="00F40B38"/>
    <w:rsid w:val="00F40F65"/>
    <w:rsid w:val="00F40FA1"/>
    <w:rsid w:val="00F41026"/>
    <w:rsid w:val="00F41481"/>
    <w:rsid w:val="00F4159E"/>
    <w:rsid w:val="00F4169B"/>
    <w:rsid w:val="00F41BA6"/>
    <w:rsid w:val="00F41C15"/>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93E"/>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BE4"/>
    <w:rsid w:val="00F63D08"/>
    <w:rsid w:val="00F6418A"/>
    <w:rsid w:val="00F649F1"/>
    <w:rsid w:val="00F64AEA"/>
    <w:rsid w:val="00F64F4B"/>
    <w:rsid w:val="00F653B8"/>
    <w:rsid w:val="00F657DD"/>
    <w:rsid w:val="00F65A14"/>
    <w:rsid w:val="00F65D87"/>
    <w:rsid w:val="00F66050"/>
    <w:rsid w:val="00F666DD"/>
    <w:rsid w:val="00F67459"/>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77FA1"/>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1A"/>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639"/>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2"/>
    <w:rsid w:val="00FD29AE"/>
    <w:rsid w:val="00FD3400"/>
    <w:rsid w:val="00FD3CAF"/>
    <w:rsid w:val="00FD45A0"/>
    <w:rsid w:val="00FD4651"/>
    <w:rsid w:val="00FD49E3"/>
    <w:rsid w:val="00FD4E18"/>
    <w:rsid w:val="00FD541F"/>
    <w:rsid w:val="00FD5B9B"/>
    <w:rsid w:val="00FD60AC"/>
    <w:rsid w:val="00FD6323"/>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4CFC"/>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715656"/>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B25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Heading6"/>
    <w:next w:val="Normal"/>
    <w:qFormat/>
    <w:rsid w:val="004C2245"/>
    <w:pPr>
      <w:numPr>
        <w:ilvl w:val="4"/>
        <w:numId w:val="29"/>
      </w:numPr>
      <w:outlineLvl w:val="4"/>
    </w:pPr>
  </w:style>
  <w:style w:type="paragraph" w:styleId="Heading6">
    <w:name w:val="heading 6"/>
    <w:basedOn w:val="Heading4"/>
    <w:next w:val="Normal"/>
    <w:qFormat/>
    <w:rsid w:val="004C2245"/>
    <w:pPr>
      <w:numPr>
        <w:ilvl w:val="5"/>
      </w:numPr>
      <w:outlineLvl w:val="5"/>
    </w:p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customStyle="1" w:styleId="UMLTableType">
    <w:name w:val="UML_Table_Type"/>
    <w:basedOn w:val="Normal"/>
    <w:next w:val="Normal"/>
    <w:rsid w:val="00090EA7"/>
    <w:pPr>
      <w:contextualSpacing/>
    </w:pPr>
    <w:rPr>
      <w:rFonts w:ascii="Courier New" w:eastAsia="Courier New" w:hAnsi="Courier New" w:cs="Courier New"/>
      <w:color w:val="333333"/>
      <w:sz w:val="20"/>
      <w:szCs w:val="20"/>
    </w:rPr>
  </w:style>
  <w:style w:type="table" w:customStyle="1" w:styleId="1">
    <w:name w:val="1"/>
    <w:basedOn w:val="TableNormal"/>
    <w:rsid w:val="002139B0"/>
    <w:rPr>
      <w:rFonts w:ascii="Calibri" w:eastAsia="Calibri" w:hAnsi="Calibri" w:cs="Calibri"/>
      <w:color w:val="333333"/>
      <w:sz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3033892">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9564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tix.mitre.org/about/termsofuse.html"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oleObject" Target="embeddings/oleObject3.bin"/><Relationship Id="rId33" Type="http://schemas.openxmlformats.org/officeDocument/2006/relationships/hyperlink" Target="http://github.com/CybOXProject/specifications"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oleObject" Target="embeddings/oleObject1.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yperlink" Target="https://cybox.mitre.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oleObject" Target="embeddings/oleObject4.bin"/><Relationship Id="rId30" Type="http://schemas.openxmlformats.org/officeDocument/2006/relationships/hyperlink" Target="http://cybox.mitre.org/XMLSchema/core/2.1/cybox_core.xsd"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027CD-BBF0-4452-9DE9-2BD994F8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8145</Words>
  <Characters>59977</Characters>
  <Application>Microsoft Office Word</Application>
  <DocSecurity>0</DocSecurity>
  <Lines>499</Lines>
  <Paragraphs>135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67987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2015-07-10T19:53:00Z</dcterms:created>
  <dcterms:modified xsi:type="dcterms:W3CDTF">2015-07-31T19:35:00Z</dcterms:modified>
</cp:coreProperties>
</file>