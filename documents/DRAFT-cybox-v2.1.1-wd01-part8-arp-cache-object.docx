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151E26A" w14:textId="5F5F4803" w:rsidR="007E76CB" w:rsidRPr="00CE06CB" w:rsidRDefault="00E676D7" w:rsidP="007E76CB">
      <w:pPr>
        <w:pStyle w:val="Title"/>
        <w:rPr>
          <w:sz w:val="28"/>
          <w:szCs w:val="28"/>
        </w:rPr>
      </w:pPr>
      <w:r w:rsidRPr="009608FD">
        <w:rPr>
          <w:sz w:val="28"/>
          <w:szCs w:val="28"/>
        </w:rPr>
        <w:t>C</w:t>
      </w:r>
      <w:bookmarkStart w:id="0" w:name="_Ref433016805"/>
      <w:bookmarkEnd w:id="0"/>
      <w:r w:rsidRPr="009608FD">
        <w:rPr>
          <w:sz w:val="28"/>
          <w:szCs w:val="28"/>
        </w:rPr>
        <w:t>ybOX</w:t>
      </w:r>
      <w:r w:rsidR="00726475">
        <w:rPr>
          <w:sz w:val="28"/>
          <w:szCs w:val="28"/>
          <w:vertAlign w:val="superscript"/>
        </w:rPr>
        <w:t>TM</w:t>
      </w:r>
      <w:r w:rsidRPr="009608FD">
        <w:rPr>
          <w:sz w:val="28"/>
          <w:szCs w:val="28"/>
        </w:rPr>
        <w:t xml:space="preserve"> Version 2.1.1 Part 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77777777" w:rsidR="007E76CB" w:rsidRDefault="00513BED" w:rsidP="007E76CB">
      <w:pPr>
        <w:pStyle w:val="Subtitle"/>
        <w:rPr>
          <w:sz w:val="24"/>
          <w:szCs w:val="24"/>
        </w:rPr>
      </w:pPr>
      <w:bookmarkStart w:id="1" w:name="_Toc85472892"/>
      <w:r>
        <w:rPr>
          <w:sz w:val="24"/>
          <w:szCs w:val="24"/>
        </w:rPr>
        <w:t>19</w:t>
      </w:r>
      <w:r w:rsidR="00E676D7">
        <w:rPr>
          <w:sz w:val="24"/>
          <w:szCs w:val="24"/>
        </w:rPr>
        <w:t xml:space="preserve"> </w:t>
      </w:r>
      <w:r>
        <w:rPr>
          <w:sz w:val="24"/>
          <w:szCs w:val="24"/>
        </w:rPr>
        <w:t>October</w:t>
      </w:r>
      <w:r w:rsidR="00E676D7">
        <w:rPr>
          <w:sz w:val="24"/>
          <w:szCs w:val="24"/>
        </w:rPr>
        <w:t xml:space="preserve"> 2015</w:t>
      </w:r>
    </w:p>
    <w:p w14:paraId="37729778" w14:textId="77777777" w:rsidR="007E76CB" w:rsidRDefault="00E676D7" w:rsidP="007E76CB">
      <w:pPr>
        <w:pStyle w:val="Titlepageinfo"/>
      </w:pPr>
      <w:r>
        <w:t>Technical Committee:</w:t>
      </w:r>
    </w:p>
    <w:p w14:paraId="4229A1AC" w14:textId="77777777" w:rsidR="007E76CB" w:rsidRDefault="00D90F15" w:rsidP="007E76CB">
      <w:pPr>
        <w:pStyle w:val="Titlepageinfodescription"/>
      </w:pPr>
      <w:hyperlink r:id="rId8" w:history="1">
        <w:r w:rsidR="00E676D7">
          <w:rPr>
            <w:rStyle w:val="Hyperlink"/>
          </w:rPr>
          <w:t>OASIS Cyber Threat Intelligence (CTI) TC</w:t>
        </w:r>
      </w:hyperlink>
    </w:p>
    <w:p w14:paraId="522C1D79" w14:textId="77777777" w:rsidR="007E76CB" w:rsidRDefault="00E676D7" w:rsidP="007E76CB">
      <w:pPr>
        <w:pStyle w:val="Titlepageinfo"/>
      </w:pPr>
      <w:r>
        <w:t>Chair:</w:t>
      </w:r>
    </w:p>
    <w:p w14:paraId="01738A92" w14:textId="77777777" w:rsidR="007E76CB" w:rsidRDefault="00E676D7" w:rsidP="007E76C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7E76CB">
      <w:pPr>
        <w:pStyle w:val="Titlepageinfo"/>
      </w:pPr>
      <w:r>
        <w:t>Editors:</w:t>
      </w:r>
    </w:p>
    <w:p w14:paraId="7DF446A0" w14:textId="77777777" w:rsidR="007E76CB" w:rsidRDefault="00E676D7" w:rsidP="007E76C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7E76C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AA6105" w14:textId="77777777" w:rsidR="007E76CB" w:rsidRDefault="00E676D7" w:rsidP="007E76C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7E76C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7E76CB">
      <w:pPr>
        <w:pStyle w:val="Titlepageinfo"/>
      </w:pPr>
      <w:bookmarkStart w:id="2" w:name="AdditionalArtifacts"/>
      <w:r>
        <w:t>Additional artifacts:</w:t>
      </w:r>
      <w:bookmarkEnd w:id="2"/>
    </w:p>
    <w:p w14:paraId="40D56115" w14:textId="77777777" w:rsidR="007E76CB" w:rsidRDefault="00E676D7" w:rsidP="007E76CB">
      <w:pPr>
        <w:pStyle w:val="RelatedWork"/>
        <w:tabs>
          <w:tab w:val="clear" w:pos="720"/>
        </w:tabs>
        <w:ind w:left="720" w:firstLine="0"/>
      </w:pPr>
      <w:r w:rsidRPr="00560795">
        <w:t xml:space="preserve">This prose specification is one component of a Work Product </w:t>
      </w:r>
      <w:r>
        <w:t>which consists of</w:t>
      </w:r>
      <w:r w:rsidRPr="00560795">
        <w:t>:</w:t>
      </w:r>
    </w:p>
    <w:p w14:paraId="54FA329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1: Overview</w:t>
      </w:r>
      <w:r>
        <w:t>. [URI]</w:t>
      </w:r>
    </w:p>
    <w:p w14:paraId="1D732A5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62C058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1DCCF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F04E7F5" w14:textId="2AC1262E"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A43907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095B9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0B016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rsidR="00513BED">
        <w:t>. (this document)</w:t>
      </w:r>
    </w:p>
    <w:p w14:paraId="00418E9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E07AC8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04AB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FFC39A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513BED">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35: Mutex Object</w:t>
      </w:r>
      <w:r>
        <w:t>. [URI]</w:t>
      </w:r>
    </w:p>
    <w:p w14:paraId="4578379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EBF797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066186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7C2DED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9ECAE0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7DC67E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1D8A04D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63: Whois Object</w:t>
      </w:r>
      <w:r>
        <w:t>. [URI]</w:t>
      </w:r>
    </w:p>
    <w:p w14:paraId="3FF940C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07E81A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9FADC8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95D0A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1409E9E"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513BED">
      <w:pPr>
        <w:pStyle w:val="RelatedWork"/>
        <w:numPr>
          <w:ilvl w:val="0"/>
          <w:numId w:val="8"/>
        </w:numPr>
      </w:pPr>
      <w:r>
        <w:rPr>
          <w:i/>
        </w:rPr>
        <w:lastRenderedPageBreak/>
        <w:t>CybOX</w:t>
      </w:r>
      <w:r w:rsidR="00513BED">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8AB9FE0" w14:textId="77777777" w:rsidR="007E76CB" w:rsidRDefault="00E676D7" w:rsidP="00513BED">
      <w:pPr>
        <w:pStyle w:val="RelatedWork"/>
        <w:numPr>
          <w:ilvl w:val="0"/>
          <w:numId w:val="8"/>
        </w:numPr>
      </w:pPr>
      <w:r>
        <w:rPr>
          <w:i/>
        </w:rPr>
        <w:t>CybOX</w:t>
      </w:r>
      <w:r w:rsidR="00513BED">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B212F4C" w14:textId="77777777" w:rsidR="007E76CB" w:rsidRDefault="007E76CB" w:rsidP="007E76CB">
      <w:pPr>
        <w:pStyle w:val="RelatedWork"/>
        <w:tabs>
          <w:tab w:val="clear" w:pos="720"/>
        </w:tabs>
        <w:ind w:firstLine="0"/>
      </w:pPr>
    </w:p>
    <w:p w14:paraId="432073BD" w14:textId="77777777" w:rsidR="007E76CB" w:rsidRDefault="00E676D7" w:rsidP="007E76CB">
      <w:pPr>
        <w:pStyle w:val="Titlepageinfo"/>
      </w:pPr>
      <w:bookmarkStart w:id="3" w:name="RelatedWork"/>
      <w:r>
        <w:t>Related work</w:t>
      </w:r>
      <w:bookmarkEnd w:id="3"/>
      <w:r>
        <w:t>:</w:t>
      </w:r>
    </w:p>
    <w:p w14:paraId="4F0500B0" w14:textId="77777777" w:rsidR="007E76CB" w:rsidRPr="004C4D7C" w:rsidRDefault="00E676D7" w:rsidP="007E76CB">
      <w:pPr>
        <w:pStyle w:val="Titlepageinfodescription"/>
      </w:pPr>
      <w:r>
        <w:t>This specification is related to:</w:t>
      </w:r>
    </w:p>
    <w:p w14:paraId="0DF8306A" w14:textId="467FEAFD" w:rsidR="007E76CB" w:rsidRDefault="00E676D7" w:rsidP="00C238D0">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7E76CB">
      <w:pPr>
        <w:pStyle w:val="Titlepageinfo"/>
      </w:pPr>
      <w:r>
        <w:t>Abstract:</w:t>
      </w:r>
    </w:p>
    <w:p w14:paraId="367920CA" w14:textId="77777777" w:rsidR="007E76CB" w:rsidRPr="00A00963" w:rsidRDefault="00E676D7" w:rsidP="007E76C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ARP Cache Object data model</w:t>
      </w:r>
      <w:r w:rsidRPr="00A00963">
        <w:t>, which is one of the Object data models for CybOX content.</w:t>
      </w:r>
    </w:p>
    <w:p w14:paraId="5FEBAB24" w14:textId="77777777" w:rsidR="007E76CB" w:rsidRDefault="00E676D7" w:rsidP="007E76CB">
      <w:pPr>
        <w:pStyle w:val="Titlepageinfo"/>
      </w:pPr>
      <w:r>
        <w:t>Status:</w:t>
      </w:r>
    </w:p>
    <w:p w14:paraId="6F116209" w14:textId="77777777" w:rsidR="007E76CB" w:rsidRDefault="00E676D7" w:rsidP="007E76C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7E76CB">
      <w:pPr>
        <w:pStyle w:val="Titlepageinfo"/>
      </w:pPr>
      <w:r>
        <w:t>URI patterns:</w:t>
      </w:r>
    </w:p>
    <w:p w14:paraId="126F0076" w14:textId="31C5573D" w:rsidR="004A636D" w:rsidRPr="00CA025D" w:rsidRDefault="004A636D" w:rsidP="004A636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A636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A636D">
      <w:pPr>
        <w:pStyle w:val="Abstract"/>
      </w:pPr>
      <w:r>
        <w:t>(Managed by OASIS TC Administration; please don’t modify.)</w:t>
      </w:r>
    </w:p>
    <w:p w14:paraId="03672BA0" w14:textId="77777777" w:rsidR="007E76CB" w:rsidRDefault="007E76CB" w:rsidP="007E76CB">
      <w:pPr>
        <w:pStyle w:val="Abstract"/>
      </w:pPr>
    </w:p>
    <w:p w14:paraId="28014410" w14:textId="77777777" w:rsidR="007E76CB" w:rsidRDefault="007E76CB" w:rsidP="007E76CB">
      <w:pPr>
        <w:pStyle w:val="Abstract"/>
      </w:pPr>
    </w:p>
    <w:p w14:paraId="539CD05C" w14:textId="77777777" w:rsidR="007E76CB" w:rsidRPr="00852E10" w:rsidRDefault="00E676D7" w:rsidP="007E76CB">
      <w:pPr>
        <w:spacing w:after="80"/>
      </w:pPr>
      <w:r>
        <w:t>Copyright © OASIS Open 2015</w:t>
      </w:r>
      <w:r w:rsidRPr="00852E10">
        <w:t>. All Rights Reserved.</w:t>
      </w:r>
    </w:p>
    <w:p w14:paraId="41F23C41" w14:textId="77777777" w:rsidR="007E76CB" w:rsidRPr="00852E10" w:rsidRDefault="00E676D7" w:rsidP="007E76CB">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4FE537F" w14:textId="77777777" w:rsidR="007E76CB" w:rsidRPr="00852E10" w:rsidRDefault="00E676D7" w:rsidP="007E76C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7E76CB">
      <w:pPr>
        <w:spacing w:after="80"/>
      </w:pPr>
      <w:r w:rsidRPr="00852E10">
        <w:t>The limited permissions granted above are perpetual and will not be revoked by OASIS or its successors or assigns.</w:t>
      </w:r>
    </w:p>
    <w:p w14:paraId="47F32C3E" w14:textId="00EB1711" w:rsidR="007E76CB" w:rsidRPr="00960D49" w:rsidRDefault="00E676D7" w:rsidP="007E76CB">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837459E" w14:textId="77777777" w:rsidR="007C19B5" w:rsidRDefault="007C19B5"/>
    <w:p w14:paraId="6C177C9D" w14:textId="3FAE6D19" w:rsidR="0027216C" w:rsidRDefault="007C19B5" w:rsidP="00654EFE">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10DC83" w14:textId="77777777" w:rsidR="00311882" w:rsidRPr="00852E10" w:rsidRDefault="00311882" w:rsidP="00311882">
      <w:pPr>
        <w:pStyle w:val="Notices"/>
      </w:pPr>
      <w:bookmarkStart w:id="4" w:name="_Toc424631595"/>
      <w:bookmarkStart w:id="5" w:name="_Toc433010819"/>
      <w:bookmarkStart w:id="6" w:name="_Toc433010920"/>
      <w:bookmarkStart w:id="7" w:name="_Toc433057316"/>
      <w:bookmarkStart w:id="8" w:name="_Toc433057549"/>
      <w:bookmarkEnd w:id="1"/>
      <w:r>
        <w:lastRenderedPageBreak/>
        <w:t xml:space="preserve">Table of </w:t>
      </w:r>
      <w:commentRangeStart w:id="9"/>
      <w:r>
        <w:t>Contents</w:t>
      </w:r>
      <w:commentRangeEnd w:id="9"/>
      <w:r w:rsidR="008F45BA">
        <w:rPr>
          <w:rStyle w:val="CommentReference"/>
          <w:b w:val="0"/>
          <w:bCs w:val="0"/>
          <w:color w:val="333333"/>
          <w:kern w:val="0"/>
        </w:rPr>
        <w:commentReference w:id="9"/>
      </w:r>
    </w:p>
    <w:p w14:paraId="0D60E2D0" w14:textId="77777777" w:rsidR="00520E28" w:rsidRDefault="00311882">
      <w:pPr>
        <w:pStyle w:val="TOC1"/>
        <w:tabs>
          <w:tab w:val="left" w:pos="400"/>
          <w:tab w:val="right" w:leader="dot" w:pos="9350"/>
        </w:tabs>
        <w:rPr>
          <w:rFonts w:asciiTheme="minorHAnsi" w:eastAsiaTheme="minorEastAsia" w:hAnsiTheme="minorHAnsi" w:cstheme="minorBidi"/>
          <w:noProof/>
          <w:color w:val="auto"/>
          <w:sz w:val="22"/>
          <w:szCs w:val="22"/>
        </w:rPr>
      </w:pPr>
      <w:r>
        <w:rPr>
          <w:szCs w:val="20"/>
        </w:rPr>
        <w:fldChar w:fldCharType="begin"/>
      </w:r>
      <w:r>
        <w:instrText xml:space="preserve"> TOC \o "1-4" \h \z \u </w:instrText>
      </w:r>
      <w:r>
        <w:rPr>
          <w:szCs w:val="20"/>
        </w:rPr>
        <w:fldChar w:fldCharType="separate"/>
      </w:r>
      <w:hyperlink w:anchor="_Toc437607386" w:history="1">
        <w:r w:rsidR="00520E28" w:rsidRPr="000667D6">
          <w:rPr>
            <w:rStyle w:val="Hyperlink"/>
            <w:noProof/>
          </w:rPr>
          <w:t>1</w:t>
        </w:r>
        <w:r w:rsidR="00520E28">
          <w:rPr>
            <w:rFonts w:asciiTheme="minorHAnsi" w:eastAsiaTheme="minorEastAsia" w:hAnsiTheme="minorHAnsi" w:cstheme="minorBidi"/>
            <w:noProof/>
            <w:color w:val="auto"/>
            <w:sz w:val="22"/>
            <w:szCs w:val="22"/>
          </w:rPr>
          <w:tab/>
        </w:r>
        <w:r w:rsidR="00520E28" w:rsidRPr="000667D6">
          <w:rPr>
            <w:rStyle w:val="Hyperlink"/>
            <w:noProof/>
          </w:rPr>
          <w:t>Introduction</w:t>
        </w:r>
        <w:r w:rsidR="00520E28">
          <w:rPr>
            <w:noProof/>
            <w:webHidden/>
          </w:rPr>
          <w:tab/>
        </w:r>
        <w:r w:rsidR="00520E28">
          <w:rPr>
            <w:noProof/>
            <w:webHidden/>
          </w:rPr>
          <w:fldChar w:fldCharType="begin"/>
        </w:r>
        <w:r w:rsidR="00520E28">
          <w:rPr>
            <w:noProof/>
            <w:webHidden/>
          </w:rPr>
          <w:instrText xml:space="preserve"> PAGEREF _Toc437607386 \h </w:instrText>
        </w:r>
        <w:r w:rsidR="00520E28">
          <w:rPr>
            <w:noProof/>
            <w:webHidden/>
          </w:rPr>
        </w:r>
        <w:r w:rsidR="00520E28">
          <w:rPr>
            <w:noProof/>
            <w:webHidden/>
          </w:rPr>
          <w:fldChar w:fldCharType="separate"/>
        </w:r>
        <w:r w:rsidR="00520E28">
          <w:rPr>
            <w:noProof/>
            <w:webHidden/>
          </w:rPr>
          <w:t>6</w:t>
        </w:r>
        <w:r w:rsidR="00520E28">
          <w:rPr>
            <w:noProof/>
            <w:webHidden/>
          </w:rPr>
          <w:fldChar w:fldCharType="end"/>
        </w:r>
      </w:hyperlink>
    </w:p>
    <w:p w14:paraId="58E9F571" w14:textId="77777777" w:rsidR="00520E28" w:rsidRDefault="00D90F15">
      <w:pPr>
        <w:pStyle w:val="TOC2"/>
        <w:rPr>
          <w:rFonts w:asciiTheme="minorHAnsi" w:eastAsiaTheme="minorEastAsia" w:hAnsiTheme="minorHAnsi" w:cstheme="minorBidi"/>
          <w:noProof/>
          <w:color w:val="auto"/>
          <w:sz w:val="22"/>
        </w:rPr>
      </w:pPr>
      <w:hyperlink w:anchor="_Toc437607387" w:history="1">
        <w:r w:rsidR="00520E28" w:rsidRPr="000667D6">
          <w:rPr>
            <w:rStyle w:val="Hyperlink"/>
            <w:noProof/>
          </w:rPr>
          <w:t>1.1</w:t>
        </w:r>
        <w:r w:rsidR="00520E28">
          <w:rPr>
            <w:rFonts w:asciiTheme="minorHAnsi" w:eastAsiaTheme="minorEastAsia" w:hAnsiTheme="minorHAnsi" w:cstheme="minorBidi"/>
            <w:noProof/>
            <w:color w:val="auto"/>
            <w:sz w:val="22"/>
          </w:rPr>
          <w:tab/>
        </w:r>
        <w:r w:rsidR="00520E28" w:rsidRPr="000667D6">
          <w:rPr>
            <w:rStyle w:val="Hyperlink"/>
            <w:noProof/>
          </w:rPr>
          <w:t>CybOX</w:t>
        </w:r>
        <w:r w:rsidR="00520E28" w:rsidRPr="000667D6">
          <w:rPr>
            <w:rStyle w:val="Hyperlink"/>
            <w:noProof/>
            <w:vertAlign w:val="superscript"/>
          </w:rPr>
          <w:t>TM</w:t>
        </w:r>
        <w:r w:rsidR="00520E28" w:rsidRPr="000667D6">
          <w:rPr>
            <w:rStyle w:val="Hyperlink"/>
            <w:noProof/>
          </w:rPr>
          <w:t xml:space="preserve"> Specification Documents</w:t>
        </w:r>
        <w:r w:rsidR="00520E28">
          <w:rPr>
            <w:noProof/>
            <w:webHidden/>
          </w:rPr>
          <w:tab/>
        </w:r>
        <w:r w:rsidR="00520E28">
          <w:rPr>
            <w:noProof/>
            <w:webHidden/>
          </w:rPr>
          <w:fldChar w:fldCharType="begin"/>
        </w:r>
        <w:r w:rsidR="00520E28">
          <w:rPr>
            <w:noProof/>
            <w:webHidden/>
          </w:rPr>
          <w:instrText xml:space="preserve"> PAGEREF _Toc437607387 \h </w:instrText>
        </w:r>
        <w:r w:rsidR="00520E28">
          <w:rPr>
            <w:noProof/>
            <w:webHidden/>
          </w:rPr>
        </w:r>
        <w:r w:rsidR="00520E28">
          <w:rPr>
            <w:noProof/>
            <w:webHidden/>
          </w:rPr>
          <w:fldChar w:fldCharType="separate"/>
        </w:r>
        <w:r w:rsidR="00520E28">
          <w:rPr>
            <w:noProof/>
            <w:webHidden/>
          </w:rPr>
          <w:t>6</w:t>
        </w:r>
        <w:r w:rsidR="00520E28">
          <w:rPr>
            <w:noProof/>
            <w:webHidden/>
          </w:rPr>
          <w:fldChar w:fldCharType="end"/>
        </w:r>
      </w:hyperlink>
    </w:p>
    <w:p w14:paraId="2279CC84" w14:textId="77777777" w:rsidR="00520E28" w:rsidRDefault="00D90F15">
      <w:pPr>
        <w:pStyle w:val="TOC2"/>
        <w:rPr>
          <w:rFonts w:asciiTheme="minorHAnsi" w:eastAsiaTheme="minorEastAsia" w:hAnsiTheme="minorHAnsi" w:cstheme="minorBidi"/>
          <w:noProof/>
          <w:color w:val="auto"/>
          <w:sz w:val="22"/>
        </w:rPr>
      </w:pPr>
      <w:hyperlink w:anchor="_Toc437607388" w:history="1">
        <w:r w:rsidR="00520E28" w:rsidRPr="000667D6">
          <w:rPr>
            <w:rStyle w:val="Hyperlink"/>
            <w:noProof/>
          </w:rPr>
          <w:t>1.2</w:t>
        </w:r>
        <w:r w:rsidR="00520E28">
          <w:rPr>
            <w:rFonts w:asciiTheme="minorHAnsi" w:eastAsiaTheme="minorEastAsia" w:hAnsiTheme="minorHAnsi" w:cstheme="minorBidi"/>
            <w:noProof/>
            <w:color w:val="auto"/>
            <w:sz w:val="22"/>
          </w:rPr>
          <w:tab/>
        </w:r>
        <w:r w:rsidR="00520E28" w:rsidRPr="000667D6">
          <w:rPr>
            <w:rStyle w:val="Hyperlink"/>
            <w:noProof/>
          </w:rPr>
          <w:t>Document Conventions</w:t>
        </w:r>
        <w:r w:rsidR="00520E28">
          <w:rPr>
            <w:noProof/>
            <w:webHidden/>
          </w:rPr>
          <w:tab/>
        </w:r>
        <w:r w:rsidR="00520E28">
          <w:rPr>
            <w:noProof/>
            <w:webHidden/>
          </w:rPr>
          <w:fldChar w:fldCharType="begin"/>
        </w:r>
        <w:r w:rsidR="00520E28">
          <w:rPr>
            <w:noProof/>
            <w:webHidden/>
          </w:rPr>
          <w:instrText xml:space="preserve"> PAGEREF _Toc437607388 \h </w:instrText>
        </w:r>
        <w:r w:rsidR="00520E28">
          <w:rPr>
            <w:noProof/>
            <w:webHidden/>
          </w:rPr>
        </w:r>
        <w:r w:rsidR="00520E28">
          <w:rPr>
            <w:noProof/>
            <w:webHidden/>
          </w:rPr>
          <w:fldChar w:fldCharType="separate"/>
        </w:r>
        <w:r w:rsidR="00520E28">
          <w:rPr>
            <w:noProof/>
            <w:webHidden/>
          </w:rPr>
          <w:t>6</w:t>
        </w:r>
        <w:r w:rsidR="00520E28">
          <w:rPr>
            <w:noProof/>
            <w:webHidden/>
          </w:rPr>
          <w:fldChar w:fldCharType="end"/>
        </w:r>
      </w:hyperlink>
    </w:p>
    <w:p w14:paraId="35A79CF9" w14:textId="77777777" w:rsidR="00520E28" w:rsidRDefault="00D90F15">
      <w:pPr>
        <w:pStyle w:val="TOC3"/>
        <w:rPr>
          <w:rFonts w:asciiTheme="minorHAnsi" w:eastAsiaTheme="minorEastAsia" w:hAnsiTheme="minorHAnsi" w:cstheme="minorBidi"/>
          <w:noProof/>
          <w:color w:val="auto"/>
          <w:sz w:val="22"/>
        </w:rPr>
      </w:pPr>
      <w:hyperlink w:anchor="_Toc437607389" w:history="1">
        <w:r w:rsidR="00520E28" w:rsidRPr="000667D6">
          <w:rPr>
            <w:rStyle w:val="Hyperlink"/>
            <w:noProof/>
          </w:rPr>
          <w:t>1.2.1</w:t>
        </w:r>
        <w:r w:rsidR="00520E28">
          <w:rPr>
            <w:rFonts w:asciiTheme="minorHAnsi" w:eastAsiaTheme="minorEastAsia" w:hAnsiTheme="minorHAnsi" w:cstheme="minorBidi"/>
            <w:noProof/>
            <w:color w:val="auto"/>
            <w:sz w:val="22"/>
          </w:rPr>
          <w:tab/>
        </w:r>
        <w:r w:rsidR="00520E28" w:rsidRPr="000667D6">
          <w:rPr>
            <w:rStyle w:val="Hyperlink"/>
            <w:noProof/>
          </w:rPr>
          <w:t>Fonts</w:t>
        </w:r>
        <w:r w:rsidR="00520E28">
          <w:rPr>
            <w:noProof/>
            <w:webHidden/>
          </w:rPr>
          <w:tab/>
        </w:r>
        <w:r w:rsidR="00520E28">
          <w:rPr>
            <w:noProof/>
            <w:webHidden/>
          </w:rPr>
          <w:fldChar w:fldCharType="begin"/>
        </w:r>
        <w:r w:rsidR="00520E28">
          <w:rPr>
            <w:noProof/>
            <w:webHidden/>
          </w:rPr>
          <w:instrText xml:space="preserve"> PAGEREF _Toc437607389 \h </w:instrText>
        </w:r>
        <w:r w:rsidR="00520E28">
          <w:rPr>
            <w:noProof/>
            <w:webHidden/>
          </w:rPr>
        </w:r>
        <w:r w:rsidR="00520E28">
          <w:rPr>
            <w:noProof/>
            <w:webHidden/>
          </w:rPr>
          <w:fldChar w:fldCharType="separate"/>
        </w:r>
        <w:r w:rsidR="00520E28">
          <w:rPr>
            <w:noProof/>
            <w:webHidden/>
          </w:rPr>
          <w:t>6</w:t>
        </w:r>
        <w:r w:rsidR="00520E28">
          <w:rPr>
            <w:noProof/>
            <w:webHidden/>
          </w:rPr>
          <w:fldChar w:fldCharType="end"/>
        </w:r>
      </w:hyperlink>
    </w:p>
    <w:p w14:paraId="7A3DDF0F" w14:textId="77777777" w:rsidR="00520E28" w:rsidRDefault="00D90F15">
      <w:pPr>
        <w:pStyle w:val="TOC3"/>
        <w:rPr>
          <w:rFonts w:asciiTheme="minorHAnsi" w:eastAsiaTheme="minorEastAsia" w:hAnsiTheme="minorHAnsi" w:cstheme="minorBidi"/>
          <w:noProof/>
          <w:color w:val="auto"/>
          <w:sz w:val="22"/>
        </w:rPr>
      </w:pPr>
      <w:hyperlink w:anchor="_Toc437607390" w:history="1">
        <w:r w:rsidR="00520E28" w:rsidRPr="000667D6">
          <w:rPr>
            <w:rStyle w:val="Hyperlink"/>
            <w:noProof/>
          </w:rPr>
          <w:t>1.2.2</w:t>
        </w:r>
        <w:r w:rsidR="00520E28">
          <w:rPr>
            <w:rFonts w:asciiTheme="minorHAnsi" w:eastAsiaTheme="minorEastAsia" w:hAnsiTheme="minorHAnsi" w:cstheme="minorBidi"/>
            <w:noProof/>
            <w:color w:val="auto"/>
            <w:sz w:val="22"/>
          </w:rPr>
          <w:tab/>
        </w:r>
        <w:r w:rsidR="00520E28" w:rsidRPr="000667D6">
          <w:rPr>
            <w:rStyle w:val="Hyperlink"/>
            <w:noProof/>
          </w:rPr>
          <w:t>UML Package References</w:t>
        </w:r>
        <w:r w:rsidR="00520E28">
          <w:rPr>
            <w:noProof/>
            <w:webHidden/>
          </w:rPr>
          <w:tab/>
        </w:r>
        <w:r w:rsidR="00520E28">
          <w:rPr>
            <w:noProof/>
            <w:webHidden/>
          </w:rPr>
          <w:fldChar w:fldCharType="begin"/>
        </w:r>
        <w:r w:rsidR="00520E28">
          <w:rPr>
            <w:noProof/>
            <w:webHidden/>
          </w:rPr>
          <w:instrText xml:space="preserve"> PAGEREF _Toc437607390 \h </w:instrText>
        </w:r>
        <w:r w:rsidR="00520E28">
          <w:rPr>
            <w:noProof/>
            <w:webHidden/>
          </w:rPr>
        </w:r>
        <w:r w:rsidR="00520E28">
          <w:rPr>
            <w:noProof/>
            <w:webHidden/>
          </w:rPr>
          <w:fldChar w:fldCharType="separate"/>
        </w:r>
        <w:r w:rsidR="00520E28">
          <w:rPr>
            <w:noProof/>
            <w:webHidden/>
          </w:rPr>
          <w:t>7</w:t>
        </w:r>
        <w:r w:rsidR="00520E28">
          <w:rPr>
            <w:noProof/>
            <w:webHidden/>
          </w:rPr>
          <w:fldChar w:fldCharType="end"/>
        </w:r>
      </w:hyperlink>
    </w:p>
    <w:p w14:paraId="32A34427" w14:textId="77777777" w:rsidR="00520E28" w:rsidRDefault="00D90F15">
      <w:pPr>
        <w:pStyle w:val="TOC3"/>
        <w:rPr>
          <w:rFonts w:asciiTheme="minorHAnsi" w:eastAsiaTheme="minorEastAsia" w:hAnsiTheme="minorHAnsi" w:cstheme="minorBidi"/>
          <w:noProof/>
          <w:color w:val="auto"/>
          <w:sz w:val="22"/>
        </w:rPr>
      </w:pPr>
      <w:hyperlink w:anchor="_Toc437607391" w:history="1">
        <w:r w:rsidR="00520E28" w:rsidRPr="000667D6">
          <w:rPr>
            <w:rStyle w:val="Hyperlink"/>
            <w:noProof/>
          </w:rPr>
          <w:t>1.2.3</w:t>
        </w:r>
        <w:r w:rsidR="00520E28">
          <w:rPr>
            <w:rFonts w:asciiTheme="minorHAnsi" w:eastAsiaTheme="minorEastAsia" w:hAnsiTheme="minorHAnsi" w:cstheme="minorBidi"/>
            <w:noProof/>
            <w:color w:val="auto"/>
            <w:sz w:val="22"/>
          </w:rPr>
          <w:tab/>
        </w:r>
        <w:r w:rsidR="00520E28" w:rsidRPr="000667D6">
          <w:rPr>
            <w:rStyle w:val="Hyperlink"/>
            <w:noProof/>
          </w:rPr>
          <w:t>UML Diagrams</w:t>
        </w:r>
        <w:r w:rsidR="00520E28">
          <w:rPr>
            <w:noProof/>
            <w:webHidden/>
          </w:rPr>
          <w:tab/>
        </w:r>
        <w:r w:rsidR="00520E28">
          <w:rPr>
            <w:noProof/>
            <w:webHidden/>
          </w:rPr>
          <w:fldChar w:fldCharType="begin"/>
        </w:r>
        <w:r w:rsidR="00520E28">
          <w:rPr>
            <w:noProof/>
            <w:webHidden/>
          </w:rPr>
          <w:instrText xml:space="preserve"> PAGEREF _Toc437607391 \h </w:instrText>
        </w:r>
        <w:r w:rsidR="00520E28">
          <w:rPr>
            <w:noProof/>
            <w:webHidden/>
          </w:rPr>
        </w:r>
        <w:r w:rsidR="00520E28">
          <w:rPr>
            <w:noProof/>
            <w:webHidden/>
          </w:rPr>
          <w:fldChar w:fldCharType="separate"/>
        </w:r>
        <w:r w:rsidR="00520E28">
          <w:rPr>
            <w:noProof/>
            <w:webHidden/>
          </w:rPr>
          <w:t>7</w:t>
        </w:r>
        <w:r w:rsidR="00520E28">
          <w:rPr>
            <w:noProof/>
            <w:webHidden/>
          </w:rPr>
          <w:fldChar w:fldCharType="end"/>
        </w:r>
      </w:hyperlink>
    </w:p>
    <w:p w14:paraId="3C7A4FD4" w14:textId="77777777" w:rsidR="00520E28" w:rsidRDefault="00D90F15">
      <w:pPr>
        <w:pStyle w:val="TOC4"/>
        <w:rPr>
          <w:rFonts w:asciiTheme="minorHAnsi" w:eastAsiaTheme="minorEastAsia" w:hAnsiTheme="minorHAnsi" w:cstheme="minorBidi"/>
          <w:noProof/>
          <w:color w:val="auto"/>
          <w:sz w:val="22"/>
          <w:szCs w:val="22"/>
        </w:rPr>
      </w:pPr>
      <w:hyperlink w:anchor="_Toc437607392" w:history="1">
        <w:r w:rsidR="00520E28" w:rsidRPr="000667D6">
          <w:rPr>
            <w:rStyle w:val="Hyperlink"/>
            <w:noProof/>
          </w:rPr>
          <w:t>1.2.3.1</w:t>
        </w:r>
        <w:r w:rsidR="00520E28">
          <w:rPr>
            <w:rFonts w:asciiTheme="minorHAnsi" w:eastAsiaTheme="minorEastAsia" w:hAnsiTheme="minorHAnsi" w:cstheme="minorBidi"/>
            <w:noProof/>
            <w:color w:val="auto"/>
            <w:sz w:val="22"/>
            <w:szCs w:val="22"/>
          </w:rPr>
          <w:tab/>
        </w:r>
        <w:r w:rsidR="00520E28" w:rsidRPr="000667D6">
          <w:rPr>
            <w:rStyle w:val="Hyperlink"/>
            <w:noProof/>
          </w:rPr>
          <w:t>Class Properties</w:t>
        </w:r>
        <w:r w:rsidR="00520E28">
          <w:rPr>
            <w:noProof/>
            <w:webHidden/>
          </w:rPr>
          <w:tab/>
        </w:r>
        <w:r w:rsidR="00520E28">
          <w:rPr>
            <w:noProof/>
            <w:webHidden/>
          </w:rPr>
          <w:fldChar w:fldCharType="begin"/>
        </w:r>
        <w:r w:rsidR="00520E28">
          <w:rPr>
            <w:noProof/>
            <w:webHidden/>
          </w:rPr>
          <w:instrText xml:space="preserve"> PAGEREF _Toc437607392 \h </w:instrText>
        </w:r>
        <w:r w:rsidR="00520E28">
          <w:rPr>
            <w:noProof/>
            <w:webHidden/>
          </w:rPr>
        </w:r>
        <w:r w:rsidR="00520E28">
          <w:rPr>
            <w:noProof/>
            <w:webHidden/>
          </w:rPr>
          <w:fldChar w:fldCharType="separate"/>
        </w:r>
        <w:r w:rsidR="00520E28">
          <w:rPr>
            <w:noProof/>
            <w:webHidden/>
          </w:rPr>
          <w:t>7</w:t>
        </w:r>
        <w:r w:rsidR="00520E28">
          <w:rPr>
            <w:noProof/>
            <w:webHidden/>
          </w:rPr>
          <w:fldChar w:fldCharType="end"/>
        </w:r>
      </w:hyperlink>
    </w:p>
    <w:p w14:paraId="3B5552AE" w14:textId="77777777" w:rsidR="00520E28" w:rsidRDefault="00D90F15">
      <w:pPr>
        <w:pStyle w:val="TOC4"/>
        <w:rPr>
          <w:rFonts w:asciiTheme="minorHAnsi" w:eastAsiaTheme="minorEastAsia" w:hAnsiTheme="minorHAnsi" w:cstheme="minorBidi"/>
          <w:noProof/>
          <w:color w:val="auto"/>
          <w:sz w:val="22"/>
          <w:szCs w:val="22"/>
        </w:rPr>
      </w:pPr>
      <w:hyperlink w:anchor="_Toc437607393" w:history="1">
        <w:r w:rsidR="00520E28" w:rsidRPr="000667D6">
          <w:rPr>
            <w:rStyle w:val="Hyperlink"/>
            <w:noProof/>
          </w:rPr>
          <w:t>1.2.3.2</w:t>
        </w:r>
        <w:r w:rsidR="00520E28">
          <w:rPr>
            <w:rFonts w:asciiTheme="minorHAnsi" w:eastAsiaTheme="minorEastAsia" w:hAnsiTheme="minorHAnsi" w:cstheme="minorBidi"/>
            <w:noProof/>
            <w:color w:val="auto"/>
            <w:sz w:val="22"/>
            <w:szCs w:val="22"/>
          </w:rPr>
          <w:tab/>
        </w:r>
        <w:r w:rsidR="00520E28" w:rsidRPr="000667D6">
          <w:rPr>
            <w:rStyle w:val="Hyperlink"/>
            <w:noProof/>
          </w:rPr>
          <w:t>Diagram Icons and Arrow Types</w:t>
        </w:r>
        <w:r w:rsidR="00520E28">
          <w:rPr>
            <w:noProof/>
            <w:webHidden/>
          </w:rPr>
          <w:tab/>
        </w:r>
        <w:r w:rsidR="00520E28">
          <w:rPr>
            <w:noProof/>
            <w:webHidden/>
          </w:rPr>
          <w:fldChar w:fldCharType="begin"/>
        </w:r>
        <w:r w:rsidR="00520E28">
          <w:rPr>
            <w:noProof/>
            <w:webHidden/>
          </w:rPr>
          <w:instrText xml:space="preserve"> PAGEREF _Toc437607393 \h </w:instrText>
        </w:r>
        <w:r w:rsidR="00520E28">
          <w:rPr>
            <w:noProof/>
            <w:webHidden/>
          </w:rPr>
        </w:r>
        <w:r w:rsidR="00520E28">
          <w:rPr>
            <w:noProof/>
            <w:webHidden/>
          </w:rPr>
          <w:fldChar w:fldCharType="separate"/>
        </w:r>
        <w:r w:rsidR="00520E28">
          <w:rPr>
            <w:noProof/>
            <w:webHidden/>
          </w:rPr>
          <w:t>7</w:t>
        </w:r>
        <w:r w:rsidR="00520E28">
          <w:rPr>
            <w:noProof/>
            <w:webHidden/>
          </w:rPr>
          <w:fldChar w:fldCharType="end"/>
        </w:r>
      </w:hyperlink>
    </w:p>
    <w:p w14:paraId="5351AECF" w14:textId="77777777" w:rsidR="00520E28" w:rsidRDefault="00D90F15">
      <w:pPr>
        <w:pStyle w:val="TOC3"/>
        <w:rPr>
          <w:rFonts w:asciiTheme="minorHAnsi" w:eastAsiaTheme="minorEastAsia" w:hAnsiTheme="minorHAnsi" w:cstheme="minorBidi"/>
          <w:noProof/>
          <w:color w:val="auto"/>
          <w:sz w:val="22"/>
        </w:rPr>
      </w:pPr>
      <w:hyperlink w:anchor="_Toc437607394" w:history="1">
        <w:r w:rsidR="00520E28" w:rsidRPr="000667D6">
          <w:rPr>
            <w:rStyle w:val="Hyperlink"/>
            <w:noProof/>
          </w:rPr>
          <w:t>1.2.4</w:t>
        </w:r>
        <w:r w:rsidR="00520E28">
          <w:rPr>
            <w:rFonts w:asciiTheme="minorHAnsi" w:eastAsiaTheme="minorEastAsia" w:hAnsiTheme="minorHAnsi" w:cstheme="minorBidi"/>
            <w:noProof/>
            <w:color w:val="auto"/>
            <w:sz w:val="22"/>
          </w:rPr>
          <w:tab/>
        </w:r>
        <w:r w:rsidR="00520E28" w:rsidRPr="000667D6">
          <w:rPr>
            <w:rStyle w:val="Hyperlink"/>
            <w:noProof/>
          </w:rPr>
          <w:t>Property Table Notation</w:t>
        </w:r>
        <w:r w:rsidR="00520E28">
          <w:rPr>
            <w:noProof/>
            <w:webHidden/>
          </w:rPr>
          <w:tab/>
        </w:r>
        <w:r w:rsidR="00520E28">
          <w:rPr>
            <w:noProof/>
            <w:webHidden/>
          </w:rPr>
          <w:fldChar w:fldCharType="begin"/>
        </w:r>
        <w:r w:rsidR="00520E28">
          <w:rPr>
            <w:noProof/>
            <w:webHidden/>
          </w:rPr>
          <w:instrText xml:space="preserve"> PAGEREF _Toc437607394 \h </w:instrText>
        </w:r>
        <w:r w:rsidR="00520E28">
          <w:rPr>
            <w:noProof/>
            <w:webHidden/>
          </w:rPr>
        </w:r>
        <w:r w:rsidR="00520E28">
          <w:rPr>
            <w:noProof/>
            <w:webHidden/>
          </w:rPr>
          <w:fldChar w:fldCharType="separate"/>
        </w:r>
        <w:r w:rsidR="00520E28">
          <w:rPr>
            <w:noProof/>
            <w:webHidden/>
          </w:rPr>
          <w:t>8</w:t>
        </w:r>
        <w:r w:rsidR="00520E28">
          <w:rPr>
            <w:noProof/>
            <w:webHidden/>
          </w:rPr>
          <w:fldChar w:fldCharType="end"/>
        </w:r>
      </w:hyperlink>
    </w:p>
    <w:p w14:paraId="7FAC0D9E" w14:textId="77777777" w:rsidR="00520E28" w:rsidRDefault="00D90F15">
      <w:pPr>
        <w:pStyle w:val="TOC3"/>
        <w:rPr>
          <w:rFonts w:asciiTheme="minorHAnsi" w:eastAsiaTheme="minorEastAsia" w:hAnsiTheme="minorHAnsi" w:cstheme="minorBidi"/>
          <w:noProof/>
          <w:color w:val="auto"/>
          <w:sz w:val="22"/>
        </w:rPr>
      </w:pPr>
      <w:hyperlink w:anchor="_Toc437607395" w:history="1">
        <w:r w:rsidR="00520E28" w:rsidRPr="000667D6">
          <w:rPr>
            <w:rStyle w:val="Hyperlink"/>
            <w:noProof/>
          </w:rPr>
          <w:t>1.2.5</w:t>
        </w:r>
        <w:r w:rsidR="00520E28">
          <w:rPr>
            <w:rFonts w:asciiTheme="minorHAnsi" w:eastAsiaTheme="minorEastAsia" w:hAnsiTheme="minorHAnsi" w:cstheme="minorBidi"/>
            <w:noProof/>
            <w:color w:val="auto"/>
            <w:sz w:val="22"/>
          </w:rPr>
          <w:tab/>
        </w:r>
        <w:r w:rsidR="00520E28" w:rsidRPr="000667D6">
          <w:rPr>
            <w:rStyle w:val="Hyperlink"/>
            <w:noProof/>
          </w:rPr>
          <w:t>Property and Class Descriptions</w:t>
        </w:r>
        <w:r w:rsidR="00520E28">
          <w:rPr>
            <w:noProof/>
            <w:webHidden/>
          </w:rPr>
          <w:tab/>
        </w:r>
        <w:r w:rsidR="00520E28">
          <w:rPr>
            <w:noProof/>
            <w:webHidden/>
          </w:rPr>
          <w:fldChar w:fldCharType="begin"/>
        </w:r>
        <w:r w:rsidR="00520E28">
          <w:rPr>
            <w:noProof/>
            <w:webHidden/>
          </w:rPr>
          <w:instrText xml:space="preserve"> PAGEREF _Toc437607395 \h </w:instrText>
        </w:r>
        <w:r w:rsidR="00520E28">
          <w:rPr>
            <w:noProof/>
            <w:webHidden/>
          </w:rPr>
        </w:r>
        <w:r w:rsidR="00520E28">
          <w:rPr>
            <w:noProof/>
            <w:webHidden/>
          </w:rPr>
          <w:fldChar w:fldCharType="separate"/>
        </w:r>
        <w:r w:rsidR="00520E28">
          <w:rPr>
            <w:noProof/>
            <w:webHidden/>
          </w:rPr>
          <w:t>8</w:t>
        </w:r>
        <w:r w:rsidR="00520E28">
          <w:rPr>
            <w:noProof/>
            <w:webHidden/>
          </w:rPr>
          <w:fldChar w:fldCharType="end"/>
        </w:r>
      </w:hyperlink>
    </w:p>
    <w:p w14:paraId="06935F1D" w14:textId="77777777" w:rsidR="00520E28" w:rsidRDefault="00D90F15">
      <w:pPr>
        <w:pStyle w:val="TOC2"/>
        <w:rPr>
          <w:rFonts w:asciiTheme="minorHAnsi" w:eastAsiaTheme="minorEastAsia" w:hAnsiTheme="minorHAnsi" w:cstheme="minorBidi"/>
          <w:noProof/>
          <w:color w:val="auto"/>
          <w:sz w:val="22"/>
        </w:rPr>
      </w:pPr>
      <w:hyperlink w:anchor="_Toc437607396" w:history="1">
        <w:r w:rsidR="00520E28" w:rsidRPr="000667D6">
          <w:rPr>
            <w:rStyle w:val="Hyperlink"/>
            <w:noProof/>
          </w:rPr>
          <w:t>1.3</w:t>
        </w:r>
        <w:r w:rsidR="00520E28">
          <w:rPr>
            <w:rFonts w:asciiTheme="minorHAnsi" w:eastAsiaTheme="minorEastAsia" w:hAnsiTheme="minorHAnsi" w:cstheme="minorBidi"/>
            <w:noProof/>
            <w:color w:val="auto"/>
            <w:sz w:val="22"/>
          </w:rPr>
          <w:tab/>
        </w:r>
        <w:r w:rsidR="00520E28" w:rsidRPr="000667D6">
          <w:rPr>
            <w:rStyle w:val="Hyperlink"/>
            <w:noProof/>
          </w:rPr>
          <w:t>Terminology</w:t>
        </w:r>
        <w:r w:rsidR="00520E28">
          <w:rPr>
            <w:noProof/>
            <w:webHidden/>
          </w:rPr>
          <w:tab/>
        </w:r>
        <w:r w:rsidR="00520E28">
          <w:rPr>
            <w:noProof/>
            <w:webHidden/>
          </w:rPr>
          <w:fldChar w:fldCharType="begin"/>
        </w:r>
        <w:r w:rsidR="00520E28">
          <w:rPr>
            <w:noProof/>
            <w:webHidden/>
          </w:rPr>
          <w:instrText xml:space="preserve"> PAGEREF _Toc437607396 \h </w:instrText>
        </w:r>
        <w:r w:rsidR="00520E28">
          <w:rPr>
            <w:noProof/>
            <w:webHidden/>
          </w:rPr>
        </w:r>
        <w:r w:rsidR="00520E28">
          <w:rPr>
            <w:noProof/>
            <w:webHidden/>
          </w:rPr>
          <w:fldChar w:fldCharType="separate"/>
        </w:r>
        <w:r w:rsidR="00520E28">
          <w:rPr>
            <w:noProof/>
            <w:webHidden/>
          </w:rPr>
          <w:t>9</w:t>
        </w:r>
        <w:r w:rsidR="00520E28">
          <w:rPr>
            <w:noProof/>
            <w:webHidden/>
          </w:rPr>
          <w:fldChar w:fldCharType="end"/>
        </w:r>
      </w:hyperlink>
    </w:p>
    <w:p w14:paraId="5EB480A0" w14:textId="77777777" w:rsidR="00520E28" w:rsidRDefault="00D90F15">
      <w:pPr>
        <w:pStyle w:val="TOC2"/>
        <w:rPr>
          <w:rFonts w:asciiTheme="minorHAnsi" w:eastAsiaTheme="minorEastAsia" w:hAnsiTheme="minorHAnsi" w:cstheme="minorBidi"/>
          <w:noProof/>
          <w:color w:val="auto"/>
          <w:sz w:val="22"/>
        </w:rPr>
      </w:pPr>
      <w:hyperlink w:anchor="_Toc437607397" w:history="1">
        <w:r w:rsidR="00520E28" w:rsidRPr="000667D6">
          <w:rPr>
            <w:rStyle w:val="Hyperlink"/>
            <w:noProof/>
          </w:rPr>
          <w:t>1.4</w:t>
        </w:r>
        <w:r w:rsidR="00520E28">
          <w:rPr>
            <w:rFonts w:asciiTheme="minorHAnsi" w:eastAsiaTheme="minorEastAsia" w:hAnsiTheme="minorHAnsi" w:cstheme="minorBidi"/>
            <w:noProof/>
            <w:color w:val="auto"/>
            <w:sz w:val="22"/>
          </w:rPr>
          <w:tab/>
        </w:r>
        <w:r w:rsidR="00520E28" w:rsidRPr="000667D6">
          <w:rPr>
            <w:rStyle w:val="Hyperlink"/>
            <w:noProof/>
          </w:rPr>
          <w:t>Normative References</w:t>
        </w:r>
        <w:r w:rsidR="00520E28">
          <w:rPr>
            <w:noProof/>
            <w:webHidden/>
          </w:rPr>
          <w:tab/>
        </w:r>
        <w:r w:rsidR="00520E28">
          <w:rPr>
            <w:noProof/>
            <w:webHidden/>
          </w:rPr>
          <w:fldChar w:fldCharType="begin"/>
        </w:r>
        <w:r w:rsidR="00520E28">
          <w:rPr>
            <w:noProof/>
            <w:webHidden/>
          </w:rPr>
          <w:instrText xml:space="preserve"> PAGEREF _Toc437607397 \h </w:instrText>
        </w:r>
        <w:r w:rsidR="00520E28">
          <w:rPr>
            <w:noProof/>
            <w:webHidden/>
          </w:rPr>
        </w:r>
        <w:r w:rsidR="00520E28">
          <w:rPr>
            <w:noProof/>
            <w:webHidden/>
          </w:rPr>
          <w:fldChar w:fldCharType="separate"/>
        </w:r>
        <w:r w:rsidR="00520E28">
          <w:rPr>
            <w:noProof/>
            <w:webHidden/>
          </w:rPr>
          <w:t>9</w:t>
        </w:r>
        <w:r w:rsidR="00520E28">
          <w:rPr>
            <w:noProof/>
            <w:webHidden/>
          </w:rPr>
          <w:fldChar w:fldCharType="end"/>
        </w:r>
      </w:hyperlink>
    </w:p>
    <w:p w14:paraId="4DB75097" w14:textId="77777777" w:rsidR="00520E28" w:rsidRDefault="00D90F15">
      <w:pPr>
        <w:pStyle w:val="TOC1"/>
        <w:tabs>
          <w:tab w:val="left" w:pos="400"/>
          <w:tab w:val="right" w:leader="dot" w:pos="9350"/>
        </w:tabs>
        <w:rPr>
          <w:rFonts w:asciiTheme="minorHAnsi" w:eastAsiaTheme="minorEastAsia" w:hAnsiTheme="minorHAnsi" w:cstheme="minorBidi"/>
          <w:noProof/>
          <w:color w:val="auto"/>
          <w:sz w:val="22"/>
          <w:szCs w:val="22"/>
        </w:rPr>
      </w:pPr>
      <w:hyperlink w:anchor="_Toc437607398" w:history="1">
        <w:r w:rsidR="00520E28" w:rsidRPr="000667D6">
          <w:rPr>
            <w:rStyle w:val="Hyperlink"/>
            <w:noProof/>
          </w:rPr>
          <w:t>2</w:t>
        </w:r>
        <w:r w:rsidR="00520E28">
          <w:rPr>
            <w:rFonts w:asciiTheme="minorHAnsi" w:eastAsiaTheme="minorEastAsia" w:hAnsiTheme="minorHAnsi" w:cstheme="minorBidi"/>
            <w:noProof/>
            <w:color w:val="auto"/>
            <w:sz w:val="22"/>
            <w:szCs w:val="22"/>
          </w:rPr>
          <w:tab/>
        </w:r>
        <w:r w:rsidR="00520E28" w:rsidRPr="000667D6">
          <w:rPr>
            <w:rStyle w:val="Hyperlink"/>
            <w:noProof/>
          </w:rPr>
          <w:t>Background Information</w:t>
        </w:r>
        <w:r w:rsidR="00520E28">
          <w:rPr>
            <w:noProof/>
            <w:webHidden/>
          </w:rPr>
          <w:tab/>
        </w:r>
        <w:r w:rsidR="00520E28">
          <w:rPr>
            <w:noProof/>
            <w:webHidden/>
          </w:rPr>
          <w:fldChar w:fldCharType="begin"/>
        </w:r>
        <w:r w:rsidR="00520E28">
          <w:rPr>
            <w:noProof/>
            <w:webHidden/>
          </w:rPr>
          <w:instrText xml:space="preserve"> PAGEREF _Toc437607398 \h </w:instrText>
        </w:r>
        <w:r w:rsidR="00520E28">
          <w:rPr>
            <w:noProof/>
            <w:webHidden/>
          </w:rPr>
        </w:r>
        <w:r w:rsidR="00520E28">
          <w:rPr>
            <w:noProof/>
            <w:webHidden/>
          </w:rPr>
          <w:fldChar w:fldCharType="separate"/>
        </w:r>
        <w:r w:rsidR="00520E28">
          <w:rPr>
            <w:noProof/>
            <w:webHidden/>
          </w:rPr>
          <w:t>10</w:t>
        </w:r>
        <w:r w:rsidR="00520E28">
          <w:rPr>
            <w:noProof/>
            <w:webHidden/>
          </w:rPr>
          <w:fldChar w:fldCharType="end"/>
        </w:r>
      </w:hyperlink>
    </w:p>
    <w:p w14:paraId="0C9BA23A" w14:textId="77777777" w:rsidR="00520E28" w:rsidRDefault="00D90F15">
      <w:pPr>
        <w:pStyle w:val="TOC2"/>
        <w:rPr>
          <w:rFonts w:asciiTheme="minorHAnsi" w:eastAsiaTheme="minorEastAsia" w:hAnsiTheme="minorHAnsi" w:cstheme="minorBidi"/>
          <w:noProof/>
          <w:color w:val="auto"/>
          <w:sz w:val="22"/>
        </w:rPr>
      </w:pPr>
      <w:hyperlink w:anchor="_Toc437607399" w:history="1">
        <w:r w:rsidR="00520E28" w:rsidRPr="000667D6">
          <w:rPr>
            <w:rStyle w:val="Hyperlink"/>
            <w:noProof/>
          </w:rPr>
          <w:t>2.1</w:t>
        </w:r>
        <w:r w:rsidR="00520E28">
          <w:rPr>
            <w:rFonts w:asciiTheme="minorHAnsi" w:eastAsiaTheme="minorEastAsia" w:hAnsiTheme="minorHAnsi" w:cstheme="minorBidi"/>
            <w:noProof/>
            <w:color w:val="auto"/>
            <w:sz w:val="22"/>
          </w:rPr>
          <w:tab/>
        </w:r>
        <w:r w:rsidR="00520E28" w:rsidRPr="000667D6">
          <w:rPr>
            <w:rStyle w:val="Hyperlink"/>
            <w:noProof/>
          </w:rPr>
          <w:t>Cyber Observables</w:t>
        </w:r>
        <w:r w:rsidR="00520E28">
          <w:rPr>
            <w:noProof/>
            <w:webHidden/>
          </w:rPr>
          <w:tab/>
        </w:r>
        <w:r w:rsidR="00520E28">
          <w:rPr>
            <w:noProof/>
            <w:webHidden/>
          </w:rPr>
          <w:fldChar w:fldCharType="begin"/>
        </w:r>
        <w:r w:rsidR="00520E28">
          <w:rPr>
            <w:noProof/>
            <w:webHidden/>
          </w:rPr>
          <w:instrText xml:space="preserve"> PAGEREF _Toc437607399 \h </w:instrText>
        </w:r>
        <w:r w:rsidR="00520E28">
          <w:rPr>
            <w:noProof/>
            <w:webHidden/>
          </w:rPr>
        </w:r>
        <w:r w:rsidR="00520E28">
          <w:rPr>
            <w:noProof/>
            <w:webHidden/>
          </w:rPr>
          <w:fldChar w:fldCharType="separate"/>
        </w:r>
        <w:r w:rsidR="00520E28">
          <w:rPr>
            <w:noProof/>
            <w:webHidden/>
          </w:rPr>
          <w:t>10</w:t>
        </w:r>
        <w:r w:rsidR="00520E28">
          <w:rPr>
            <w:noProof/>
            <w:webHidden/>
          </w:rPr>
          <w:fldChar w:fldCharType="end"/>
        </w:r>
      </w:hyperlink>
    </w:p>
    <w:p w14:paraId="49AB37BA" w14:textId="77777777" w:rsidR="00520E28" w:rsidRDefault="00D90F15">
      <w:pPr>
        <w:pStyle w:val="TOC2"/>
        <w:rPr>
          <w:rFonts w:asciiTheme="minorHAnsi" w:eastAsiaTheme="minorEastAsia" w:hAnsiTheme="minorHAnsi" w:cstheme="minorBidi"/>
          <w:noProof/>
          <w:color w:val="auto"/>
          <w:sz w:val="22"/>
        </w:rPr>
      </w:pPr>
      <w:hyperlink w:anchor="_Toc437607400" w:history="1">
        <w:r w:rsidR="00520E28" w:rsidRPr="000667D6">
          <w:rPr>
            <w:rStyle w:val="Hyperlink"/>
            <w:noProof/>
          </w:rPr>
          <w:t>2.2</w:t>
        </w:r>
        <w:r w:rsidR="00520E28">
          <w:rPr>
            <w:rFonts w:asciiTheme="minorHAnsi" w:eastAsiaTheme="minorEastAsia" w:hAnsiTheme="minorHAnsi" w:cstheme="minorBidi"/>
            <w:noProof/>
            <w:color w:val="auto"/>
            <w:sz w:val="22"/>
          </w:rPr>
          <w:tab/>
        </w:r>
        <w:r w:rsidR="00520E28" w:rsidRPr="000667D6">
          <w:rPr>
            <w:rStyle w:val="Hyperlink"/>
            <w:noProof/>
          </w:rPr>
          <w:t>Objects</w:t>
        </w:r>
        <w:r w:rsidR="00520E28">
          <w:rPr>
            <w:noProof/>
            <w:webHidden/>
          </w:rPr>
          <w:tab/>
        </w:r>
        <w:r w:rsidR="00520E28">
          <w:rPr>
            <w:noProof/>
            <w:webHidden/>
          </w:rPr>
          <w:fldChar w:fldCharType="begin"/>
        </w:r>
        <w:r w:rsidR="00520E28">
          <w:rPr>
            <w:noProof/>
            <w:webHidden/>
          </w:rPr>
          <w:instrText xml:space="preserve"> PAGEREF _Toc437607400 \h </w:instrText>
        </w:r>
        <w:r w:rsidR="00520E28">
          <w:rPr>
            <w:noProof/>
            <w:webHidden/>
          </w:rPr>
        </w:r>
        <w:r w:rsidR="00520E28">
          <w:rPr>
            <w:noProof/>
            <w:webHidden/>
          </w:rPr>
          <w:fldChar w:fldCharType="separate"/>
        </w:r>
        <w:r w:rsidR="00520E28">
          <w:rPr>
            <w:noProof/>
            <w:webHidden/>
          </w:rPr>
          <w:t>10</w:t>
        </w:r>
        <w:r w:rsidR="00520E28">
          <w:rPr>
            <w:noProof/>
            <w:webHidden/>
          </w:rPr>
          <w:fldChar w:fldCharType="end"/>
        </w:r>
      </w:hyperlink>
    </w:p>
    <w:p w14:paraId="4885BE4D" w14:textId="77777777" w:rsidR="00520E28" w:rsidRDefault="00D90F15">
      <w:pPr>
        <w:pStyle w:val="TOC1"/>
        <w:tabs>
          <w:tab w:val="left" w:pos="400"/>
          <w:tab w:val="right" w:leader="dot" w:pos="9350"/>
        </w:tabs>
        <w:rPr>
          <w:rFonts w:asciiTheme="minorHAnsi" w:eastAsiaTheme="minorEastAsia" w:hAnsiTheme="minorHAnsi" w:cstheme="minorBidi"/>
          <w:noProof/>
          <w:color w:val="auto"/>
          <w:sz w:val="22"/>
          <w:szCs w:val="22"/>
        </w:rPr>
      </w:pPr>
      <w:hyperlink w:anchor="_Toc437607401" w:history="1">
        <w:r w:rsidR="00520E28" w:rsidRPr="000667D6">
          <w:rPr>
            <w:rStyle w:val="Hyperlink"/>
            <w:noProof/>
          </w:rPr>
          <w:t>3</w:t>
        </w:r>
        <w:r w:rsidR="00520E28">
          <w:rPr>
            <w:rFonts w:asciiTheme="minorHAnsi" w:eastAsiaTheme="minorEastAsia" w:hAnsiTheme="minorHAnsi" w:cstheme="minorBidi"/>
            <w:noProof/>
            <w:color w:val="auto"/>
            <w:sz w:val="22"/>
            <w:szCs w:val="22"/>
          </w:rPr>
          <w:tab/>
        </w:r>
        <w:r w:rsidR="00520E28" w:rsidRPr="000667D6">
          <w:rPr>
            <w:rStyle w:val="Hyperlink"/>
            <w:noProof/>
          </w:rPr>
          <w:t>Data Model</w:t>
        </w:r>
        <w:r w:rsidR="00520E28">
          <w:rPr>
            <w:noProof/>
            <w:webHidden/>
          </w:rPr>
          <w:tab/>
        </w:r>
        <w:r w:rsidR="00520E28">
          <w:rPr>
            <w:noProof/>
            <w:webHidden/>
          </w:rPr>
          <w:fldChar w:fldCharType="begin"/>
        </w:r>
        <w:r w:rsidR="00520E28">
          <w:rPr>
            <w:noProof/>
            <w:webHidden/>
          </w:rPr>
          <w:instrText xml:space="preserve"> PAGEREF _Toc437607401 \h </w:instrText>
        </w:r>
        <w:r w:rsidR="00520E28">
          <w:rPr>
            <w:noProof/>
            <w:webHidden/>
          </w:rPr>
        </w:r>
        <w:r w:rsidR="00520E28">
          <w:rPr>
            <w:noProof/>
            <w:webHidden/>
          </w:rPr>
          <w:fldChar w:fldCharType="separate"/>
        </w:r>
        <w:r w:rsidR="00520E28">
          <w:rPr>
            <w:noProof/>
            <w:webHidden/>
          </w:rPr>
          <w:t>11</w:t>
        </w:r>
        <w:r w:rsidR="00520E28">
          <w:rPr>
            <w:noProof/>
            <w:webHidden/>
          </w:rPr>
          <w:fldChar w:fldCharType="end"/>
        </w:r>
      </w:hyperlink>
    </w:p>
    <w:p w14:paraId="4DE260BF" w14:textId="77777777" w:rsidR="00520E28" w:rsidRDefault="00D90F15">
      <w:pPr>
        <w:pStyle w:val="TOC2"/>
        <w:rPr>
          <w:rFonts w:asciiTheme="minorHAnsi" w:eastAsiaTheme="minorEastAsia" w:hAnsiTheme="minorHAnsi" w:cstheme="minorBidi"/>
          <w:noProof/>
          <w:color w:val="auto"/>
          <w:sz w:val="22"/>
        </w:rPr>
      </w:pPr>
      <w:hyperlink w:anchor="_Toc437607402" w:history="1">
        <w:r w:rsidR="00520E28" w:rsidRPr="000667D6">
          <w:rPr>
            <w:rStyle w:val="Hyperlink"/>
            <w:noProof/>
          </w:rPr>
          <w:t>3.1</w:t>
        </w:r>
        <w:r w:rsidR="00520E28">
          <w:rPr>
            <w:rFonts w:asciiTheme="minorHAnsi" w:eastAsiaTheme="minorEastAsia" w:hAnsiTheme="minorHAnsi" w:cstheme="minorBidi"/>
            <w:noProof/>
            <w:color w:val="auto"/>
            <w:sz w:val="22"/>
          </w:rPr>
          <w:tab/>
        </w:r>
        <w:r w:rsidR="00520E28" w:rsidRPr="000667D6">
          <w:rPr>
            <w:rStyle w:val="Hyperlink"/>
            <w:noProof/>
          </w:rPr>
          <w:t>ARPCacheObjectType Class</w:t>
        </w:r>
        <w:r w:rsidR="00520E28">
          <w:rPr>
            <w:noProof/>
            <w:webHidden/>
          </w:rPr>
          <w:tab/>
        </w:r>
        <w:r w:rsidR="00520E28">
          <w:rPr>
            <w:noProof/>
            <w:webHidden/>
          </w:rPr>
          <w:fldChar w:fldCharType="begin"/>
        </w:r>
        <w:r w:rsidR="00520E28">
          <w:rPr>
            <w:noProof/>
            <w:webHidden/>
          </w:rPr>
          <w:instrText xml:space="preserve"> PAGEREF _Toc437607402 \h </w:instrText>
        </w:r>
        <w:r w:rsidR="00520E28">
          <w:rPr>
            <w:noProof/>
            <w:webHidden/>
          </w:rPr>
        </w:r>
        <w:r w:rsidR="00520E28">
          <w:rPr>
            <w:noProof/>
            <w:webHidden/>
          </w:rPr>
          <w:fldChar w:fldCharType="separate"/>
        </w:r>
        <w:r w:rsidR="00520E28">
          <w:rPr>
            <w:noProof/>
            <w:webHidden/>
          </w:rPr>
          <w:t>11</w:t>
        </w:r>
        <w:r w:rsidR="00520E28">
          <w:rPr>
            <w:noProof/>
            <w:webHidden/>
          </w:rPr>
          <w:fldChar w:fldCharType="end"/>
        </w:r>
      </w:hyperlink>
    </w:p>
    <w:p w14:paraId="00A651E3" w14:textId="77777777" w:rsidR="00520E28" w:rsidRDefault="00D90F15">
      <w:pPr>
        <w:pStyle w:val="TOC2"/>
        <w:rPr>
          <w:rFonts w:asciiTheme="minorHAnsi" w:eastAsiaTheme="minorEastAsia" w:hAnsiTheme="minorHAnsi" w:cstheme="minorBidi"/>
          <w:noProof/>
          <w:color w:val="auto"/>
          <w:sz w:val="22"/>
        </w:rPr>
      </w:pPr>
      <w:hyperlink w:anchor="_Toc437607403" w:history="1">
        <w:r w:rsidR="00520E28" w:rsidRPr="000667D6">
          <w:rPr>
            <w:rStyle w:val="Hyperlink"/>
            <w:noProof/>
          </w:rPr>
          <w:t>3.2</w:t>
        </w:r>
        <w:r w:rsidR="00520E28">
          <w:rPr>
            <w:rFonts w:asciiTheme="minorHAnsi" w:eastAsiaTheme="minorEastAsia" w:hAnsiTheme="minorHAnsi" w:cstheme="minorBidi"/>
            <w:noProof/>
            <w:color w:val="auto"/>
            <w:sz w:val="22"/>
          </w:rPr>
          <w:tab/>
        </w:r>
        <w:r w:rsidR="00520E28" w:rsidRPr="000667D6">
          <w:rPr>
            <w:rStyle w:val="Hyperlink"/>
            <w:noProof/>
          </w:rPr>
          <w:t>ARPCacheEntryType Class</w:t>
        </w:r>
        <w:r w:rsidR="00520E28">
          <w:rPr>
            <w:noProof/>
            <w:webHidden/>
          </w:rPr>
          <w:tab/>
        </w:r>
        <w:r w:rsidR="00520E28">
          <w:rPr>
            <w:noProof/>
            <w:webHidden/>
          </w:rPr>
          <w:fldChar w:fldCharType="begin"/>
        </w:r>
        <w:r w:rsidR="00520E28">
          <w:rPr>
            <w:noProof/>
            <w:webHidden/>
          </w:rPr>
          <w:instrText xml:space="preserve"> PAGEREF _Toc437607403 \h </w:instrText>
        </w:r>
        <w:r w:rsidR="00520E28">
          <w:rPr>
            <w:noProof/>
            <w:webHidden/>
          </w:rPr>
        </w:r>
        <w:r w:rsidR="00520E28">
          <w:rPr>
            <w:noProof/>
            <w:webHidden/>
          </w:rPr>
          <w:fldChar w:fldCharType="separate"/>
        </w:r>
        <w:r w:rsidR="00520E28">
          <w:rPr>
            <w:noProof/>
            <w:webHidden/>
          </w:rPr>
          <w:t>11</w:t>
        </w:r>
        <w:r w:rsidR="00520E28">
          <w:rPr>
            <w:noProof/>
            <w:webHidden/>
          </w:rPr>
          <w:fldChar w:fldCharType="end"/>
        </w:r>
      </w:hyperlink>
    </w:p>
    <w:p w14:paraId="07A0246B" w14:textId="77777777" w:rsidR="00520E28" w:rsidRDefault="00D90F15">
      <w:pPr>
        <w:pStyle w:val="TOC2"/>
        <w:rPr>
          <w:rFonts w:asciiTheme="minorHAnsi" w:eastAsiaTheme="minorEastAsia" w:hAnsiTheme="minorHAnsi" w:cstheme="minorBidi"/>
          <w:noProof/>
          <w:color w:val="auto"/>
          <w:sz w:val="22"/>
        </w:rPr>
      </w:pPr>
      <w:hyperlink w:anchor="_Toc437607404" w:history="1">
        <w:r w:rsidR="00520E28" w:rsidRPr="000667D6">
          <w:rPr>
            <w:rStyle w:val="Hyperlink"/>
            <w:noProof/>
          </w:rPr>
          <w:t>3.3</w:t>
        </w:r>
        <w:r w:rsidR="00520E28">
          <w:rPr>
            <w:rFonts w:asciiTheme="minorHAnsi" w:eastAsiaTheme="minorEastAsia" w:hAnsiTheme="minorHAnsi" w:cstheme="minorBidi"/>
            <w:noProof/>
            <w:color w:val="auto"/>
            <w:sz w:val="22"/>
          </w:rPr>
          <w:tab/>
        </w:r>
        <w:r w:rsidR="00520E28" w:rsidRPr="000667D6">
          <w:rPr>
            <w:rStyle w:val="Hyperlink"/>
            <w:noProof/>
          </w:rPr>
          <w:t>ARPCacheEntryTypeType Class</w:t>
        </w:r>
        <w:r w:rsidR="00520E28">
          <w:rPr>
            <w:noProof/>
            <w:webHidden/>
          </w:rPr>
          <w:tab/>
        </w:r>
        <w:r w:rsidR="00520E28">
          <w:rPr>
            <w:noProof/>
            <w:webHidden/>
          </w:rPr>
          <w:fldChar w:fldCharType="begin"/>
        </w:r>
        <w:r w:rsidR="00520E28">
          <w:rPr>
            <w:noProof/>
            <w:webHidden/>
          </w:rPr>
          <w:instrText xml:space="preserve"> PAGEREF _Toc437607404 \h </w:instrText>
        </w:r>
        <w:r w:rsidR="00520E28">
          <w:rPr>
            <w:noProof/>
            <w:webHidden/>
          </w:rPr>
        </w:r>
        <w:r w:rsidR="00520E28">
          <w:rPr>
            <w:noProof/>
            <w:webHidden/>
          </w:rPr>
          <w:fldChar w:fldCharType="separate"/>
        </w:r>
        <w:r w:rsidR="00520E28">
          <w:rPr>
            <w:noProof/>
            <w:webHidden/>
          </w:rPr>
          <w:t>12</w:t>
        </w:r>
        <w:r w:rsidR="00520E28">
          <w:rPr>
            <w:noProof/>
            <w:webHidden/>
          </w:rPr>
          <w:fldChar w:fldCharType="end"/>
        </w:r>
      </w:hyperlink>
    </w:p>
    <w:p w14:paraId="25A1E422" w14:textId="77777777" w:rsidR="00520E28" w:rsidRDefault="00D90F15">
      <w:pPr>
        <w:pStyle w:val="TOC2"/>
        <w:rPr>
          <w:rFonts w:asciiTheme="minorHAnsi" w:eastAsiaTheme="minorEastAsia" w:hAnsiTheme="minorHAnsi" w:cstheme="minorBidi"/>
          <w:noProof/>
          <w:color w:val="auto"/>
          <w:sz w:val="22"/>
        </w:rPr>
      </w:pPr>
      <w:hyperlink w:anchor="_Toc437607405" w:history="1">
        <w:r w:rsidR="00520E28" w:rsidRPr="000667D6">
          <w:rPr>
            <w:rStyle w:val="Hyperlink"/>
            <w:noProof/>
          </w:rPr>
          <w:t>3.4</w:t>
        </w:r>
        <w:r w:rsidR="00520E28">
          <w:rPr>
            <w:rFonts w:asciiTheme="minorHAnsi" w:eastAsiaTheme="minorEastAsia" w:hAnsiTheme="minorHAnsi" w:cstheme="minorBidi"/>
            <w:noProof/>
            <w:color w:val="auto"/>
            <w:sz w:val="22"/>
          </w:rPr>
          <w:tab/>
        </w:r>
        <w:r w:rsidR="00520E28" w:rsidRPr="000667D6">
          <w:rPr>
            <w:rStyle w:val="Hyperlink"/>
            <w:noProof/>
          </w:rPr>
          <w:t>ARPCacheEntryTypeEnum Enumeration</w:t>
        </w:r>
        <w:r w:rsidR="00520E28">
          <w:rPr>
            <w:noProof/>
            <w:webHidden/>
          </w:rPr>
          <w:tab/>
        </w:r>
        <w:r w:rsidR="00520E28">
          <w:rPr>
            <w:noProof/>
            <w:webHidden/>
          </w:rPr>
          <w:fldChar w:fldCharType="begin"/>
        </w:r>
        <w:r w:rsidR="00520E28">
          <w:rPr>
            <w:noProof/>
            <w:webHidden/>
          </w:rPr>
          <w:instrText xml:space="preserve"> PAGEREF _Toc437607405 \h </w:instrText>
        </w:r>
        <w:r w:rsidR="00520E28">
          <w:rPr>
            <w:noProof/>
            <w:webHidden/>
          </w:rPr>
        </w:r>
        <w:r w:rsidR="00520E28">
          <w:rPr>
            <w:noProof/>
            <w:webHidden/>
          </w:rPr>
          <w:fldChar w:fldCharType="separate"/>
        </w:r>
        <w:r w:rsidR="00520E28">
          <w:rPr>
            <w:noProof/>
            <w:webHidden/>
          </w:rPr>
          <w:t>12</w:t>
        </w:r>
        <w:r w:rsidR="00520E28">
          <w:rPr>
            <w:noProof/>
            <w:webHidden/>
          </w:rPr>
          <w:fldChar w:fldCharType="end"/>
        </w:r>
      </w:hyperlink>
    </w:p>
    <w:p w14:paraId="4EB9A15D" w14:textId="77777777" w:rsidR="00520E28" w:rsidRDefault="00D90F15">
      <w:pPr>
        <w:pStyle w:val="TOC1"/>
        <w:tabs>
          <w:tab w:val="left" w:pos="400"/>
          <w:tab w:val="right" w:leader="dot" w:pos="9350"/>
        </w:tabs>
        <w:rPr>
          <w:rFonts w:asciiTheme="minorHAnsi" w:eastAsiaTheme="minorEastAsia" w:hAnsiTheme="minorHAnsi" w:cstheme="minorBidi"/>
          <w:noProof/>
          <w:color w:val="auto"/>
          <w:sz w:val="22"/>
          <w:szCs w:val="22"/>
        </w:rPr>
      </w:pPr>
      <w:hyperlink w:anchor="_Toc437607406" w:history="1">
        <w:r w:rsidR="00520E28" w:rsidRPr="000667D6">
          <w:rPr>
            <w:rStyle w:val="Hyperlink"/>
            <w:noProof/>
          </w:rPr>
          <w:t>4</w:t>
        </w:r>
        <w:r w:rsidR="00520E28">
          <w:rPr>
            <w:rFonts w:asciiTheme="minorHAnsi" w:eastAsiaTheme="minorEastAsia" w:hAnsiTheme="minorHAnsi" w:cstheme="minorBidi"/>
            <w:noProof/>
            <w:color w:val="auto"/>
            <w:sz w:val="22"/>
            <w:szCs w:val="22"/>
          </w:rPr>
          <w:tab/>
        </w:r>
        <w:r w:rsidR="00520E28" w:rsidRPr="000667D6">
          <w:rPr>
            <w:rStyle w:val="Hyperlink"/>
            <w:noProof/>
          </w:rPr>
          <w:t>Conformance</w:t>
        </w:r>
        <w:r w:rsidR="00520E28">
          <w:rPr>
            <w:noProof/>
            <w:webHidden/>
          </w:rPr>
          <w:tab/>
        </w:r>
        <w:r w:rsidR="00520E28">
          <w:rPr>
            <w:noProof/>
            <w:webHidden/>
          </w:rPr>
          <w:fldChar w:fldCharType="begin"/>
        </w:r>
        <w:r w:rsidR="00520E28">
          <w:rPr>
            <w:noProof/>
            <w:webHidden/>
          </w:rPr>
          <w:instrText xml:space="preserve"> PAGEREF _Toc437607406 \h </w:instrText>
        </w:r>
        <w:r w:rsidR="00520E28">
          <w:rPr>
            <w:noProof/>
            <w:webHidden/>
          </w:rPr>
        </w:r>
        <w:r w:rsidR="00520E28">
          <w:rPr>
            <w:noProof/>
            <w:webHidden/>
          </w:rPr>
          <w:fldChar w:fldCharType="separate"/>
        </w:r>
        <w:r w:rsidR="00520E28">
          <w:rPr>
            <w:noProof/>
            <w:webHidden/>
          </w:rPr>
          <w:t>14</w:t>
        </w:r>
        <w:r w:rsidR="00520E28">
          <w:rPr>
            <w:noProof/>
            <w:webHidden/>
          </w:rPr>
          <w:fldChar w:fldCharType="end"/>
        </w:r>
      </w:hyperlink>
    </w:p>
    <w:p w14:paraId="42704709" w14:textId="77777777" w:rsidR="00520E28" w:rsidRDefault="00D90F15">
      <w:pPr>
        <w:pStyle w:val="TOC1"/>
        <w:tabs>
          <w:tab w:val="right" w:leader="dot" w:pos="9350"/>
        </w:tabs>
        <w:rPr>
          <w:rFonts w:asciiTheme="minorHAnsi" w:eastAsiaTheme="minorEastAsia" w:hAnsiTheme="minorHAnsi" w:cstheme="minorBidi"/>
          <w:noProof/>
          <w:color w:val="auto"/>
          <w:sz w:val="22"/>
          <w:szCs w:val="22"/>
        </w:rPr>
      </w:pPr>
      <w:hyperlink w:anchor="_Toc437607407" w:history="1">
        <w:r w:rsidR="00520E28" w:rsidRPr="000667D6">
          <w:rPr>
            <w:rStyle w:val="Hyperlink"/>
            <w:noProof/>
          </w:rPr>
          <w:t>Acknowledgments</w:t>
        </w:r>
        <w:r w:rsidR="00520E28">
          <w:rPr>
            <w:noProof/>
            <w:webHidden/>
          </w:rPr>
          <w:tab/>
        </w:r>
        <w:r w:rsidR="00520E28">
          <w:rPr>
            <w:noProof/>
            <w:webHidden/>
          </w:rPr>
          <w:fldChar w:fldCharType="begin"/>
        </w:r>
        <w:r w:rsidR="00520E28">
          <w:rPr>
            <w:noProof/>
            <w:webHidden/>
          </w:rPr>
          <w:instrText xml:space="preserve"> PAGEREF _Toc437607407 \h </w:instrText>
        </w:r>
        <w:r w:rsidR="00520E28">
          <w:rPr>
            <w:noProof/>
            <w:webHidden/>
          </w:rPr>
        </w:r>
        <w:r w:rsidR="00520E28">
          <w:rPr>
            <w:noProof/>
            <w:webHidden/>
          </w:rPr>
          <w:fldChar w:fldCharType="separate"/>
        </w:r>
        <w:r w:rsidR="00520E28">
          <w:rPr>
            <w:noProof/>
            <w:webHidden/>
          </w:rPr>
          <w:t>15</w:t>
        </w:r>
        <w:r w:rsidR="00520E28">
          <w:rPr>
            <w:noProof/>
            <w:webHidden/>
          </w:rPr>
          <w:fldChar w:fldCharType="end"/>
        </w:r>
      </w:hyperlink>
    </w:p>
    <w:p w14:paraId="6862091F" w14:textId="77777777" w:rsidR="00520E28" w:rsidRDefault="00D90F15">
      <w:pPr>
        <w:pStyle w:val="TOC1"/>
        <w:tabs>
          <w:tab w:val="right" w:leader="dot" w:pos="9350"/>
        </w:tabs>
        <w:rPr>
          <w:rFonts w:asciiTheme="minorHAnsi" w:eastAsiaTheme="minorEastAsia" w:hAnsiTheme="minorHAnsi" w:cstheme="minorBidi"/>
          <w:noProof/>
          <w:color w:val="auto"/>
          <w:sz w:val="22"/>
          <w:szCs w:val="22"/>
        </w:rPr>
      </w:pPr>
      <w:hyperlink w:anchor="_Toc437607408" w:history="1">
        <w:r w:rsidR="00520E28" w:rsidRPr="000667D6">
          <w:rPr>
            <w:rStyle w:val="Hyperlink"/>
            <w:noProof/>
          </w:rPr>
          <w:t>Revision History</w:t>
        </w:r>
        <w:r w:rsidR="00520E28">
          <w:rPr>
            <w:noProof/>
            <w:webHidden/>
          </w:rPr>
          <w:tab/>
        </w:r>
        <w:r w:rsidR="00520E28">
          <w:rPr>
            <w:noProof/>
            <w:webHidden/>
          </w:rPr>
          <w:fldChar w:fldCharType="begin"/>
        </w:r>
        <w:r w:rsidR="00520E28">
          <w:rPr>
            <w:noProof/>
            <w:webHidden/>
          </w:rPr>
          <w:instrText xml:space="preserve"> PAGEREF _Toc437607408 \h </w:instrText>
        </w:r>
        <w:r w:rsidR="00520E28">
          <w:rPr>
            <w:noProof/>
            <w:webHidden/>
          </w:rPr>
        </w:r>
        <w:r w:rsidR="00520E28">
          <w:rPr>
            <w:noProof/>
            <w:webHidden/>
          </w:rPr>
          <w:fldChar w:fldCharType="separate"/>
        </w:r>
        <w:r w:rsidR="00520E28">
          <w:rPr>
            <w:noProof/>
            <w:webHidden/>
          </w:rPr>
          <w:t>16</w:t>
        </w:r>
        <w:r w:rsidR="00520E28">
          <w:rPr>
            <w:noProof/>
            <w:webHidden/>
          </w:rPr>
          <w:fldChar w:fldCharType="end"/>
        </w:r>
      </w:hyperlink>
    </w:p>
    <w:p w14:paraId="12B3FACF" w14:textId="34D2BEF1" w:rsidR="007E76CB" w:rsidRDefault="00311882" w:rsidP="00311882">
      <w:pPr>
        <w:pStyle w:val="Heading1"/>
      </w:pPr>
      <w:r>
        <w:rPr>
          <w:szCs w:val="24"/>
        </w:rPr>
        <w:lastRenderedPageBreak/>
        <w:fldChar w:fldCharType="end"/>
      </w:r>
      <w:bookmarkStart w:id="10" w:name="_Toc437607386"/>
      <w:r w:rsidR="00E676D7">
        <w:t>Introduction</w:t>
      </w:r>
      <w:bookmarkEnd w:id="4"/>
      <w:bookmarkEnd w:id="5"/>
      <w:bookmarkEnd w:id="6"/>
      <w:bookmarkEnd w:id="7"/>
      <w:bookmarkEnd w:id="8"/>
      <w:bookmarkEnd w:id="10"/>
    </w:p>
    <w:p w14:paraId="00D1FEE4" w14:textId="132C3145" w:rsidR="000512F2" w:rsidRPr="000512F2" w:rsidRDefault="000512F2" w:rsidP="00520E28">
      <w:pPr>
        <w:spacing w:after="240"/>
      </w:pPr>
      <w:r w:rsidRPr="00EE3C80">
        <w:t>[All text is norm</w:t>
      </w:r>
      <w:r>
        <w:t>ative unless otherwise labeled]</w:t>
      </w:r>
    </w:p>
    <w:p w14:paraId="1DA98C53" w14:textId="2E218DB9" w:rsidR="007E76CB" w:rsidRDefault="00E676D7" w:rsidP="007E76CB">
      <w:pPr>
        <w:autoSpaceDE w:val="0"/>
        <w:autoSpaceDN w:val="0"/>
        <w:adjustRightInd w:val="0"/>
        <w:spacing w:before="80" w:after="240"/>
        <w:ind w:right="-270"/>
      </w:pPr>
      <w:r w:rsidRPr="00B92F54">
        <w:t>The Cyber Observable Expression (CybOX</w:t>
      </w:r>
      <w:r w:rsidR="001E1FA9" w:rsidRPr="001E1FA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39F08BB" w:rsidR="007E76CB" w:rsidRDefault="00E676D7" w:rsidP="007E76CB">
      <w:pPr>
        <w:autoSpaceDE w:val="0"/>
        <w:autoSpaceDN w:val="0"/>
        <w:adjustRightInd w:val="0"/>
        <w:spacing w:before="80" w:after="240"/>
        <w:ind w:right="-270"/>
      </w:pPr>
      <w:r>
        <w:t xml:space="preserve">This document serves as the specification for the CybOX ARP Cache Object Version 2.1.1 data model, which is one of </w:t>
      </w:r>
      <w:r w:rsidR="000512F2">
        <w:t>eight-eight CybOX</w:t>
      </w:r>
      <w:r>
        <w:t xml:space="preserve"> Object data mo</w:t>
      </w:r>
      <w:r w:rsidR="000512F2">
        <w:t>dels</w:t>
      </w:r>
      <w:r>
        <w:t xml:space="preserve">.       </w:t>
      </w:r>
    </w:p>
    <w:p w14:paraId="1D74414E" w14:textId="056DB2CE" w:rsidR="007E76CB" w:rsidRDefault="00E676D7" w:rsidP="007E76CB">
      <w:pPr>
        <w:autoSpaceDE w:val="0"/>
        <w:autoSpaceDN w:val="0"/>
        <w:adjustRightInd w:val="0"/>
        <w:spacing w:after="240"/>
        <w:ind w:right="-270"/>
      </w:pPr>
      <w:bookmarkStart w:id="11"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96DC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196DC6" w:rsidRPr="00196DC6">
        <w:rPr>
          <w:b/>
          <w:color w:val="0000EE"/>
        </w:rPr>
        <w:t>1.4</w:t>
      </w:r>
      <w:r>
        <w:fldChar w:fldCharType="end"/>
      </w:r>
      <w:r>
        <w:t xml:space="preserve">. </w:t>
      </w:r>
      <w:bookmarkEnd w:id="11"/>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2</w:t>
      </w:r>
      <w:r w:rsidRPr="00FB67E2">
        <w:rPr>
          <w:b/>
          <w:color w:val="0000EE"/>
        </w:rPr>
        <w:fldChar w:fldCharType="end"/>
      </w:r>
      <w:r>
        <w:t>, we give background information necessary to fully understand the ARP Cache Object data model. We present the ARP Cache Object data model specification details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196DC6">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4</w:t>
      </w:r>
      <w:r w:rsidRPr="00FB67E2">
        <w:rPr>
          <w:b/>
          <w:color w:val="0000EE"/>
        </w:rPr>
        <w:fldChar w:fldCharType="end"/>
      </w:r>
      <w:r>
        <w:t>.</w:t>
      </w:r>
    </w:p>
    <w:p w14:paraId="0FF9FD71" w14:textId="62D7536B" w:rsidR="007E76CB" w:rsidRPr="002D7380" w:rsidRDefault="00E676D7" w:rsidP="007E76CB">
      <w:pPr>
        <w:pStyle w:val="Heading2"/>
      </w:pPr>
      <w:bookmarkStart w:id="12" w:name="_Toc412205405"/>
      <w:bookmarkStart w:id="13" w:name="_Ref412300941"/>
      <w:bookmarkStart w:id="14" w:name="_Ref412622367"/>
      <w:bookmarkStart w:id="15" w:name="_Toc424631596"/>
      <w:bookmarkStart w:id="16" w:name="_Toc433010820"/>
      <w:bookmarkStart w:id="17" w:name="_Toc433010921"/>
      <w:bookmarkStart w:id="18" w:name="_Toc433057317"/>
      <w:bookmarkStart w:id="19" w:name="_Toc433057550"/>
      <w:bookmarkStart w:id="20" w:name="_Toc437607387"/>
      <w:r>
        <w:t>CybOX</w:t>
      </w:r>
      <w:r w:rsidR="00771E46" w:rsidRPr="00771E46">
        <w:rPr>
          <w:vertAlign w:val="superscript"/>
        </w:rPr>
        <w:t>TM</w:t>
      </w:r>
      <w:r>
        <w:t xml:space="preserve"> Specification Documents</w:t>
      </w:r>
      <w:bookmarkEnd w:id="12"/>
      <w:bookmarkEnd w:id="13"/>
      <w:bookmarkEnd w:id="14"/>
      <w:bookmarkEnd w:id="15"/>
      <w:bookmarkEnd w:id="16"/>
      <w:bookmarkEnd w:id="17"/>
      <w:bookmarkEnd w:id="18"/>
      <w:bookmarkEnd w:id="19"/>
      <w:bookmarkEnd w:id="20"/>
    </w:p>
    <w:p w14:paraId="047CA30F" w14:textId="77777777" w:rsidR="007E76CB" w:rsidRDefault="00E676D7" w:rsidP="007E76C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C88231B" w14:textId="77777777" w:rsidR="007E76CB" w:rsidRDefault="00E676D7" w:rsidP="007E76C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7E76C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72A51C01" w:rsidR="007E76CB" w:rsidRDefault="00E676D7" w:rsidP="007E76C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647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53B0E454" w:rsidR="007E76CB" w:rsidRDefault="00E676D7" w:rsidP="00520E28">
      <w:pPr>
        <w:pStyle w:val="Heading2"/>
        <w:tabs>
          <w:tab w:val="num" w:pos="864"/>
        </w:tabs>
        <w:spacing w:before="360" w:after="60"/>
        <w:ind w:left="540"/>
      </w:pPr>
      <w:bookmarkStart w:id="21" w:name="_Ref394437867"/>
      <w:bookmarkStart w:id="22" w:name="_Toc426119868"/>
      <w:bookmarkStart w:id="23" w:name="_Toc433010821"/>
      <w:bookmarkStart w:id="24" w:name="_Toc433010922"/>
      <w:bookmarkStart w:id="25" w:name="_Toc433057318"/>
      <w:bookmarkStart w:id="26" w:name="_Toc433057551"/>
      <w:bookmarkStart w:id="27" w:name="_Toc437607388"/>
      <w:r>
        <w:t>Document Conventions</w:t>
      </w:r>
      <w:bookmarkEnd w:id="21"/>
      <w:bookmarkEnd w:id="22"/>
      <w:bookmarkEnd w:id="23"/>
      <w:bookmarkEnd w:id="24"/>
      <w:bookmarkEnd w:id="25"/>
      <w:bookmarkEnd w:id="26"/>
      <w:bookmarkEnd w:id="27"/>
    </w:p>
    <w:p w14:paraId="6550559B" w14:textId="77777777" w:rsidR="007E76CB" w:rsidRDefault="00E676D7" w:rsidP="007E76CB">
      <w:r>
        <w:t>The following conventions are used in this document.</w:t>
      </w:r>
    </w:p>
    <w:p w14:paraId="55F108ED" w14:textId="511C3D6B" w:rsidR="007E76CB" w:rsidRDefault="00E676D7" w:rsidP="007E76CB">
      <w:pPr>
        <w:pStyle w:val="Heading3"/>
        <w:tabs>
          <w:tab w:val="num" w:pos="720"/>
        </w:tabs>
        <w:spacing w:before="360" w:after="60"/>
      </w:pPr>
      <w:bookmarkStart w:id="28" w:name="_Toc389570603"/>
      <w:bookmarkStart w:id="29" w:name="_Toc389581073"/>
      <w:bookmarkStart w:id="30" w:name="_Toc426119870"/>
      <w:bookmarkStart w:id="31" w:name="_Toc433010822"/>
      <w:bookmarkStart w:id="32" w:name="_Toc433010923"/>
      <w:bookmarkStart w:id="33" w:name="_Toc433057319"/>
      <w:bookmarkStart w:id="34" w:name="_Toc433057552"/>
      <w:bookmarkStart w:id="35" w:name="_Toc437607389"/>
      <w:r>
        <w:t>Fonts</w:t>
      </w:r>
      <w:bookmarkEnd w:id="28"/>
      <w:bookmarkEnd w:id="29"/>
      <w:bookmarkEnd w:id="30"/>
      <w:bookmarkEnd w:id="31"/>
      <w:bookmarkEnd w:id="32"/>
      <w:bookmarkEnd w:id="33"/>
      <w:bookmarkEnd w:id="34"/>
      <w:bookmarkEnd w:id="35"/>
    </w:p>
    <w:p w14:paraId="1AF06256" w14:textId="77777777" w:rsidR="007E76CB" w:rsidRPr="002459CF" w:rsidRDefault="00E676D7" w:rsidP="007E76C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77777777" w:rsidR="007E76CB" w:rsidRPr="002459CF" w:rsidRDefault="00E676D7" w:rsidP="00E676D7">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7E76CB">
      <w:pPr>
        <w:pStyle w:val="Default"/>
        <w:ind w:left="720"/>
        <w:rPr>
          <w:rFonts w:ascii="Arial" w:hAnsi="Arial"/>
          <w:sz w:val="20"/>
          <w:szCs w:val="20"/>
        </w:rPr>
      </w:pPr>
    </w:p>
    <w:p w14:paraId="5A4CD623" w14:textId="77777777" w:rsidR="007E76CB" w:rsidRPr="002459CF" w:rsidRDefault="00E676D7" w:rsidP="00D75834">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50BFD07C" w14:textId="77777777" w:rsidR="007E76CB" w:rsidRPr="002459CF" w:rsidRDefault="007E76CB" w:rsidP="007E76CB">
      <w:pPr>
        <w:pStyle w:val="Default"/>
        <w:ind w:left="720"/>
        <w:rPr>
          <w:rFonts w:ascii="Arial" w:hAnsi="Arial"/>
          <w:sz w:val="20"/>
          <w:szCs w:val="20"/>
        </w:rPr>
      </w:pPr>
    </w:p>
    <w:p w14:paraId="69AE0D32" w14:textId="77777777" w:rsidR="007E76CB" w:rsidRPr="002459CF" w:rsidRDefault="00E676D7" w:rsidP="00E676D7">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77777777" w:rsidR="007E76CB" w:rsidRPr="002459CF" w:rsidRDefault="007E76CB" w:rsidP="007E76CB">
      <w:pPr>
        <w:pStyle w:val="Default"/>
        <w:rPr>
          <w:rFonts w:ascii="Arial" w:hAnsi="Arial"/>
          <w:sz w:val="20"/>
          <w:szCs w:val="20"/>
        </w:rPr>
      </w:pPr>
    </w:p>
    <w:p w14:paraId="25854539" w14:textId="77777777" w:rsidR="007E76CB" w:rsidRPr="002459CF" w:rsidRDefault="00E676D7" w:rsidP="00D7583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4BD64C4" w14:textId="77777777" w:rsidR="007E76CB" w:rsidRPr="002459CF" w:rsidRDefault="007E76CB" w:rsidP="007E76CB">
      <w:pPr>
        <w:pStyle w:val="Default"/>
        <w:ind w:firstLine="720"/>
        <w:rPr>
          <w:rFonts w:ascii="Courier New" w:hAnsi="Courier New" w:cs="Courier New"/>
          <w:sz w:val="20"/>
          <w:szCs w:val="20"/>
        </w:rPr>
      </w:pPr>
    </w:p>
    <w:p w14:paraId="70CF6A7F" w14:textId="77777777" w:rsidR="007E76CB" w:rsidRPr="002459CF" w:rsidRDefault="00E676D7" w:rsidP="00D7583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0358C49" w14:textId="77777777" w:rsidR="007E76CB" w:rsidRPr="002459CF" w:rsidRDefault="007E76CB" w:rsidP="007E76CB">
      <w:pPr>
        <w:pStyle w:val="Default"/>
        <w:rPr>
          <w:rFonts w:ascii="Courier New" w:hAnsi="Courier New" w:cs="Courier New"/>
          <w:sz w:val="20"/>
          <w:szCs w:val="20"/>
        </w:rPr>
      </w:pPr>
    </w:p>
    <w:p w14:paraId="0153B9FE" w14:textId="77777777" w:rsidR="007E76CB" w:rsidRPr="002459CF" w:rsidRDefault="00E676D7" w:rsidP="00E676D7">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D75834" w:rsidRDefault="00E676D7" w:rsidP="00D75834">
      <w:pPr>
        <w:ind w:firstLine="720"/>
        <w:rPr>
          <w:i/>
        </w:rPr>
      </w:pPr>
      <w:r w:rsidRPr="00726475">
        <w:rPr>
          <w:u w:val="single"/>
        </w:rPr>
        <w:t>Example</w:t>
      </w:r>
      <w:r w:rsidRPr="002459CF">
        <w:t xml:space="preserve">: </w:t>
      </w:r>
      <w:r w:rsidRPr="00D75834">
        <w:rPr>
          <w:i/>
        </w:rPr>
        <w:t xml:space="preserve"> ‘HashNameVocab-1.0,’ high, medium, low</w:t>
      </w:r>
    </w:p>
    <w:p w14:paraId="69087676" w14:textId="7EC20398" w:rsidR="007E76CB" w:rsidRDefault="00E676D7" w:rsidP="007E76CB">
      <w:pPr>
        <w:pStyle w:val="Heading3"/>
      </w:pPr>
      <w:bookmarkStart w:id="36" w:name="_Ref394486021"/>
      <w:bookmarkStart w:id="37" w:name="_Toc426119871"/>
      <w:bookmarkStart w:id="38" w:name="_Toc433010823"/>
      <w:bookmarkStart w:id="39" w:name="_Toc433010924"/>
      <w:bookmarkStart w:id="40" w:name="_Toc433057320"/>
      <w:bookmarkStart w:id="41" w:name="_Toc433057553"/>
      <w:bookmarkStart w:id="42" w:name="_Toc437607390"/>
      <w:r>
        <w:t>UML Package References</w:t>
      </w:r>
      <w:bookmarkEnd w:id="36"/>
      <w:bookmarkEnd w:id="37"/>
      <w:bookmarkEnd w:id="38"/>
      <w:bookmarkEnd w:id="39"/>
      <w:bookmarkEnd w:id="40"/>
      <w:bookmarkEnd w:id="41"/>
      <w:bookmarkEnd w:id="42"/>
    </w:p>
    <w:p w14:paraId="04B57C06" w14:textId="77777777" w:rsidR="007E76CB" w:rsidRDefault="00E676D7" w:rsidP="007E76CB">
      <w:pPr>
        <w:spacing w:before="80" w:after="240"/>
      </w:pPr>
      <w:bookmarkStart w:id="43" w:name="_Toc389570605"/>
      <w:bookmarkStart w:id="4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1639CAA" w14:textId="77777777" w:rsidR="007E76CB" w:rsidRDefault="00E676D7" w:rsidP="007E76CB">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ARP Cache Object</w:t>
      </w:r>
      <w:r w:rsidRPr="00B77F78">
        <w:t xml:space="preserve"> </w:t>
      </w:r>
      <w:r>
        <w:t xml:space="preserve">data model.  </w:t>
      </w:r>
    </w:p>
    <w:p w14:paraId="257DFF39" w14:textId="6C3471E4" w:rsidR="007E76CB" w:rsidRPr="00904E02" w:rsidRDefault="00E676D7" w:rsidP="007E76CB">
      <w:pPr>
        <w:pStyle w:val="Heading3"/>
      </w:pPr>
      <w:bookmarkStart w:id="45" w:name="_Toc426119872"/>
      <w:bookmarkStart w:id="46" w:name="_Toc433010824"/>
      <w:bookmarkStart w:id="47" w:name="_Toc433010925"/>
      <w:bookmarkStart w:id="48" w:name="_Toc433057321"/>
      <w:bookmarkStart w:id="49" w:name="_Toc433057554"/>
      <w:bookmarkStart w:id="50" w:name="_Toc437607391"/>
      <w:r w:rsidRPr="00904E02">
        <w:t>UML Diagrams</w:t>
      </w:r>
      <w:bookmarkEnd w:id="43"/>
      <w:bookmarkEnd w:id="44"/>
      <w:bookmarkEnd w:id="45"/>
      <w:bookmarkEnd w:id="46"/>
      <w:bookmarkEnd w:id="47"/>
      <w:bookmarkEnd w:id="48"/>
      <w:bookmarkEnd w:id="49"/>
      <w:bookmarkEnd w:id="50"/>
    </w:p>
    <w:p w14:paraId="6DB502E6" w14:textId="77777777" w:rsidR="007E76CB" w:rsidRDefault="00E676D7" w:rsidP="007E76CB">
      <w:pPr>
        <w:spacing w:before="80" w:after="240"/>
      </w:pPr>
      <w:bookmarkStart w:id="51" w:name="_Toc398719452"/>
      <w:bookmarkStart w:id="52" w:name="_Toc389570606"/>
      <w:bookmarkStart w:id="53" w:name="_Toc389581076"/>
      <w:bookmarkStart w:id="54"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77777777" w:rsidR="007E76CB" w:rsidRDefault="00E676D7" w:rsidP="007E76C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7E76CB">
      <w:pPr>
        <w:pStyle w:val="Heading4"/>
      </w:pPr>
      <w:bookmarkStart w:id="55" w:name="_Toc426119873"/>
      <w:bookmarkStart w:id="56" w:name="_Toc433010926"/>
      <w:bookmarkStart w:id="57" w:name="_Toc433057322"/>
      <w:bookmarkStart w:id="58" w:name="_Toc437607392"/>
      <w:r>
        <w:t>Class Properties</w:t>
      </w:r>
      <w:bookmarkEnd w:id="51"/>
      <w:bookmarkEnd w:id="55"/>
      <w:bookmarkEnd w:id="56"/>
      <w:bookmarkEnd w:id="57"/>
      <w:bookmarkEnd w:id="58"/>
    </w:p>
    <w:p w14:paraId="648454C3" w14:textId="77777777" w:rsidR="007E76CB" w:rsidRDefault="00E676D7" w:rsidP="007E76C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3B4A31E" w14:textId="77777777" w:rsidR="007E76CB" w:rsidRDefault="00E676D7" w:rsidP="007E76CB">
      <w:pPr>
        <w:pStyle w:val="Heading4"/>
      </w:pPr>
      <w:bookmarkStart w:id="59" w:name="_Toc398719453"/>
      <w:bookmarkStart w:id="60" w:name="_Toc426119874"/>
      <w:bookmarkStart w:id="61" w:name="_Toc433010927"/>
      <w:bookmarkStart w:id="62" w:name="_Toc433057323"/>
      <w:bookmarkStart w:id="63" w:name="_Toc437607393"/>
      <w:r>
        <w:t>Diagram Icons and Arrow Types</w:t>
      </w:r>
      <w:bookmarkEnd w:id="59"/>
      <w:bookmarkEnd w:id="60"/>
      <w:bookmarkEnd w:id="61"/>
      <w:bookmarkEnd w:id="62"/>
      <w:bookmarkEnd w:id="63"/>
    </w:p>
    <w:p w14:paraId="03E28D6B" w14:textId="154705CC" w:rsidR="007E76CB" w:rsidRDefault="00E676D7" w:rsidP="007E76CB">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96DC6" w:rsidRPr="00196DC6">
        <w:rPr>
          <w:b/>
          <w:color w:val="0000EE"/>
        </w:rPr>
        <w:t xml:space="preserve">Table </w:t>
      </w:r>
      <w:r w:rsidR="00196DC6" w:rsidRPr="00196DC6">
        <w:rPr>
          <w:b/>
          <w:noProof/>
          <w:color w:val="0000EE"/>
        </w:rPr>
        <w:t>1</w:t>
      </w:r>
      <w:r w:rsidR="00196DC6" w:rsidRPr="00196DC6">
        <w:rPr>
          <w:b/>
          <w:noProof/>
          <w:color w:val="0000EE"/>
        </w:rPr>
        <w:noBreakHyphen/>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64" w:name="_Ref397637630"/>
      <w:bookmarkStart w:id="65" w:name="_Toc426119876"/>
      <w:bookmarkStart w:id="66" w:name="_Toc433010825"/>
      <w:bookmarkStart w:id="67" w:name="_Toc433010929"/>
      <w:r w:rsidRPr="00305518">
        <w:t xml:space="preserve">Table </w:t>
      </w:r>
      <w:r w:rsidR="00D90F15">
        <w:fldChar w:fldCharType="begin"/>
      </w:r>
      <w:r w:rsidR="00D90F15">
        <w:instrText xml:space="preserve"> STYLEREF 1 \s </w:instrText>
      </w:r>
      <w:r w:rsidR="00D90F15">
        <w:fldChar w:fldCharType="separate"/>
      </w:r>
      <w:r w:rsidR="00196DC6">
        <w:rPr>
          <w:noProof/>
        </w:rPr>
        <w:t>1</w:t>
      </w:r>
      <w:r w:rsidR="00D90F15">
        <w:rPr>
          <w:noProof/>
        </w:rPr>
        <w:fldChar w:fldCharType="end"/>
      </w:r>
      <w:r>
        <w:noBreakHyphen/>
      </w:r>
      <w:r w:rsidR="00D90F15">
        <w:fldChar w:fldCharType="begin"/>
      </w:r>
      <w:r w:rsidR="00D90F15">
        <w:instrText xml:space="preserve"> SEQ Table \* ARABIC \s 1 </w:instrText>
      </w:r>
      <w:r w:rsidR="00D90F15">
        <w:fldChar w:fldCharType="separate"/>
      </w:r>
      <w:r w:rsidR="00196DC6">
        <w:rPr>
          <w:noProof/>
        </w:rPr>
        <w:t>1</w:t>
      </w:r>
      <w:r w:rsidR="00D90F15">
        <w:rPr>
          <w:noProof/>
        </w:rPr>
        <w:fldChar w:fldCharType="end"/>
      </w:r>
      <w:bookmarkEnd w:id="6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D7583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D7583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D75834">
            <w:pPr>
              <w:keepNext/>
              <w:keepLines/>
              <w:rPr>
                <w:rFonts w:ascii="Times New Roman" w:hAnsi="Times New Roman"/>
                <w:b/>
                <w:bCs/>
              </w:rPr>
            </w:pPr>
            <w:r w:rsidRPr="00DD35BA">
              <w:rPr>
                <w:b/>
              </w:rPr>
              <w:t>Description</w:t>
            </w:r>
          </w:p>
        </w:tc>
      </w:tr>
      <w:tr w:rsidR="00A96DF0" w14:paraId="2D51D717" w14:textId="77777777" w:rsidTr="00D75834">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D75834">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77777777" w:rsidR="00A96DF0" w:rsidRPr="008B2787" w:rsidRDefault="00A96DF0" w:rsidP="00D75834">
            <w:pPr>
              <w:keepNext/>
              <w:keepLines/>
              <w:rPr>
                <w:szCs w:val="22"/>
              </w:rPr>
            </w:pPr>
            <w:r w:rsidRPr="008B2787">
              <w:rPr>
                <w:szCs w:val="22"/>
              </w:rPr>
              <w:t>This diagram icon indicates a class.  If the name is in italics, it is an abstract class.</w:t>
            </w:r>
          </w:p>
        </w:tc>
      </w:tr>
      <w:tr w:rsidR="00A96DF0" w14:paraId="1EB61EF3" w14:textId="77777777" w:rsidTr="00D75834">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D75834">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11355444" r:id="rId27"/>
              </w:object>
            </w:r>
          </w:p>
        </w:tc>
        <w:tc>
          <w:tcPr>
            <w:tcW w:w="4770" w:type="dxa"/>
            <w:tcMar>
              <w:top w:w="0" w:type="dxa"/>
              <w:left w:w="108" w:type="dxa"/>
              <w:bottom w:w="0" w:type="dxa"/>
              <w:right w:w="108" w:type="dxa"/>
            </w:tcMar>
            <w:vAlign w:val="center"/>
          </w:tcPr>
          <w:p w14:paraId="42004078" w14:textId="77777777" w:rsidR="00A96DF0" w:rsidRPr="008B2787" w:rsidRDefault="00A96DF0" w:rsidP="00D75834">
            <w:pPr>
              <w:rPr>
                <w:szCs w:val="22"/>
              </w:rPr>
            </w:pPr>
            <w:r w:rsidRPr="008B2787">
              <w:rPr>
                <w:szCs w:val="22"/>
              </w:rPr>
              <w:t>This diagram icon indicates an enumeration.</w:t>
            </w:r>
          </w:p>
        </w:tc>
      </w:tr>
      <w:tr w:rsidR="00A96DF0" w14:paraId="31D32885" w14:textId="77777777" w:rsidTr="00D75834">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D75834">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D75834">
            <w:pPr>
              <w:rPr>
                <w:szCs w:val="22"/>
              </w:rPr>
            </w:pPr>
            <w:r w:rsidRPr="008B2787">
              <w:rPr>
                <w:szCs w:val="22"/>
              </w:rPr>
              <w:t>This diagram icon indicates a data type.</w:t>
            </w:r>
            <w:r w:rsidRPr="00974896">
              <w:rPr>
                <w:noProof/>
              </w:rPr>
              <w:t xml:space="preserve"> </w:t>
            </w:r>
          </w:p>
        </w:tc>
      </w:tr>
      <w:tr w:rsidR="00A96DF0" w14:paraId="42FBA3B4" w14:textId="77777777" w:rsidTr="00D75834">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D75834">
            <w:pPr>
              <w:jc w:val="center"/>
              <w:rPr>
                <w:rFonts w:ascii="Times New Roman" w:hAnsi="Times New Roman"/>
                <w:noProof/>
              </w:rPr>
            </w:pPr>
            <w:r>
              <w:object w:dxaOrig="270" w:dyaOrig="195" w14:anchorId="71F42CA1">
                <v:shape id="_x0000_i1026" type="#_x0000_t75" style="width:14.25pt;height:14.25pt" o:ole="">
                  <v:imagedata r:id="rId29" o:title=""/>
                </v:shape>
                <o:OLEObject Type="Embed" ProgID="PBrush" ShapeID="_x0000_i1026" DrawAspect="Content" ObjectID="_1511355445" r:id="rId30"/>
              </w:object>
            </w:r>
          </w:p>
        </w:tc>
        <w:tc>
          <w:tcPr>
            <w:tcW w:w="4770" w:type="dxa"/>
            <w:tcMar>
              <w:top w:w="0" w:type="dxa"/>
              <w:left w:w="108" w:type="dxa"/>
              <w:bottom w:w="0" w:type="dxa"/>
              <w:right w:w="108" w:type="dxa"/>
            </w:tcMar>
            <w:vAlign w:val="center"/>
          </w:tcPr>
          <w:p w14:paraId="2ED881E3" w14:textId="77777777" w:rsidR="00A96DF0" w:rsidRPr="008B2787" w:rsidRDefault="00A96DF0" w:rsidP="00D7583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D75834">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D75834">
            <w:pPr>
              <w:jc w:val="center"/>
              <w:rPr>
                <w:rFonts w:ascii="Times New Roman" w:hAnsi="Times New Roman"/>
                <w:noProof/>
              </w:rPr>
            </w:pPr>
            <w:r>
              <w:object w:dxaOrig="210" w:dyaOrig="150" w14:anchorId="3F610371">
                <v:shape id="_x0000_i1027" type="#_x0000_t75" style="width:14.25pt;height:14.25pt" o:ole="">
                  <v:imagedata r:id="rId31" o:title=""/>
                </v:shape>
                <o:OLEObject Type="Embed" ProgID="PBrush" ShapeID="_x0000_i1027" DrawAspect="Content" ObjectID="_1511355446" r:id="rId32"/>
              </w:object>
            </w:r>
          </w:p>
        </w:tc>
        <w:tc>
          <w:tcPr>
            <w:tcW w:w="4770" w:type="dxa"/>
            <w:tcMar>
              <w:top w:w="0" w:type="dxa"/>
              <w:left w:w="108" w:type="dxa"/>
              <w:bottom w:w="0" w:type="dxa"/>
              <w:right w:w="108" w:type="dxa"/>
            </w:tcMar>
            <w:vAlign w:val="center"/>
          </w:tcPr>
          <w:p w14:paraId="5B50E78E" w14:textId="77777777" w:rsidR="00A96DF0" w:rsidRPr="008B2787" w:rsidRDefault="00A96DF0" w:rsidP="00D75834">
            <w:pPr>
              <w:rPr>
                <w:szCs w:val="22"/>
              </w:rPr>
            </w:pPr>
            <w:r w:rsidRPr="008B2787">
              <w:rPr>
                <w:szCs w:val="22"/>
              </w:rPr>
              <w:t>This decorator icon indicates an enumeration literal.</w:t>
            </w:r>
          </w:p>
        </w:tc>
      </w:tr>
      <w:tr w:rsidR="00A96DF0" w14:paraId="43954235" w14:textId="77777777" w:rsidTr="00D75834">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D75834">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6DE9FC5" id="_x0000_t32" coordsize="21600,21600" o:spt="32" o:oned="t" path="m0,0l21600,21600e" filled="f">
                      <v:path arrowok="t" fillok="f" o:connecttype="none"/>
                      <o:lock v:ext="edit" shapetype="t"/>
                    </v:shapetype>
                    <v:shape id="Straight_x0020_Arrow_x0020_Connector_x0020_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D75834">
            <w:pPr>
              <w:rPr>
                <w:szCs w:val="22"/>
              </w:rPr>
            </w:pPr>
            <w:r w:rsidRPr="008B2787">
              <w:rPr>
                <w:szCs w:val="22"/>
              </w:rPr>
              <w:t>This arrow type indicates a directed association relationship.</w:t>
            </w:r>
          </w:p>
        </w:tc>
      </w:tr>
      <w:tr w:rsidR="00A96DF0" w14:paraId="1FA48002" w14:textId="77777777" w:rsidTr="00D75834">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D75834">
            <w:pPr>
              <w:jc w:val="center"/>
            </w:pPr>
            <w:r w:rsidRPr="00FD2389">
              <w:rPr>
                <w:color w:val="000000" w:themeColor="text1"/>
              </w:rPr>
              <w:object w:dxaOrig="1140" w:dyaOrig="780" w14:anchorId="07CDCFB6">
                <v:shape id="_x0000_i1028" type="#_x0000_t75" style="width:57.75pt;height:35.25pt" o:ole="">
                  <v:imagedata r:id="rId33" o:title=""/>
                </v:shape>
                <o:OLEObject Type="Embed" ProgID="PBrush" ShapeID="_x0000_i1028" DrawAspect="Content" ObjectID="_1511355447" r:id="rId34"/>
              </w:object>
            </w:r>
          </w:p>
        </w:tc>
        <w:tc>
          <w:tcPr>
            <w:tcW w:w="4770" w:type="dxa"/>
            <w:tcMar>
              <w:top w:w="0" w:type="dxa"/>
              <w:left w:w="108" w:type="dxa"/>
              <w:bottom w:w="0" w:type="dxa"/>
              <w:right w:w="108" w:type="dxa"/>
            </w:tcMar>
            <w:vAlign w:val="center"/>
          </w:tcPr>
          <w:p w14:paraId="0A349E2B" w14:textId="77777777" w:rsidR="00A96DF0" w:rsidRPr="008B2787" w:rsidRDefault="00A96DF0" w:rsidP="00D75834">
            <w:pPr>
              <w:rPr>
                <w:szCs w:val="22"/>
              </w:rPr>
            </w:pPr>
            <w:r w:rsidRPr="008B2787">
              <w:rPr>
                <w:szCs w:val="22"/>
              </w:rPr>
              <w:t xml:space="preserve">This arrow type indicates a generalization relationship.  </w:t>
            </w:r>
          </w:p>
        </w:tc>
      </w:tr>
    </w:tbl>
    <w:p w14:paraId="036A5CEB" w14:textId="388AAB93" w:rsidR="007E76CB" w:rsidRPr="00210E1E" w:rsidRDefault="00E676D7" w:rsidP="007E76CB">
      <w:pPr>
        <w:pStyle w:val="Heading3"/>
      </w:pPr>
      <w:bookmarkStart w:id="68" w:name="_Toc433057324"/>
      <w:bookmarkStart w:id="69" w:name="_Toc433057555"/>
      <w:bookmarkStart w:id="70" w:name="_Toc437607394"/>
      <w:r>
        <w:t>Property Table Notation</w:t>
      </w:r>
      <w:bookmarkEnd w:id="52"/>
      <w:bookmarkEnd w:id="53"/>
      <w:bookmarkEnd w:id="54"/>
      <w:bookmarkEnd w:id="65"/>
      <w:bookmarkEnd w:id="66"/>
      <w:bookmarkEnd w:id="67"/>
      <w:bookmarkEnd w:id="68"/>
      <w:bookmarkEnd w:id="69"/>
      <w:bookmarkEnd w:id="70"/>
    </w:p>
    <w:p w14:paraId="227B5A4C" w14:textId="04B5BDF7" w:rsidR="007E76CB" w:rsidRDefault="00E676D7" w:rsidP="007E76CB">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196DC6">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DC4912">
        <w:rPr>
          <w:b/>
          <w:color w:val="0000EE"/>
        </w:rPr>
        <w:instrText xml:space="preserve"> \* MERGEFORMAT </w:instrText>
      </w:r>
      <w:r w:rsidR="007C06B4" w:rsidRPr="00DC4912">
        <w:rPr>
          <w:b/>
          <w:color w:val="0000EE"/>
        </w:rPr>
      </w:r>
      <w:r w:rsidR="007C06B4" w:rsidRPr="00DC4912">
        <w:rPr>
          <w:b/>
          <w:color w:val="0000EE"/>
        </w:rPr>
        <w:fldChar w:fldCharType="separate"/>
      </w:r>
      <w:r w:rsidR="00196DC6">
        <w:rPr>
          <w:b/>
          <w:color w:val="0000EE"/>
        </w:rPr>
        <w:t>1.2.2</w:t>
      </w:r>
      <w:r w:rsidR="007C06B4" w:rsidRPr="00DC4912">
        <w:rPr>
          <w:b/>
          <w:color w:val="0000EE"/>
        </w:rPr>
        <w:fldChar w:fldCharType="end"/>
      </w:r>
      <w:r>
        <w:t xml:space="preserve">).  </w:t>
      </w:r>
    </w:p>
    <w:p w14:paraId="7143CE8D" w14:textId="77777777" w:rsidR="007E76CB" w:rsidRDefault="00E676D7" w:rsidP="007E76C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6168A0C7" w:rsidR="007E76CB" w:rsidRDefault="00E676D7" w:rsidP="007E76CB">
      <w:pPr>
        <w:pStyle w:val="Heading3"/>
      </w:pPr>
      <w:bookmarkStart w:id="71" w:name="_Toc412205415"/>
      <w:bookmarkStart w:id="72" w:name="_Toc426119877"/>
      <w:bookmarkStart w:id="73" w:name="_Toc433010826"/>
      <w:bookmarkStart w:id="74" w:name="_Toc433010930"/>
      <w:bookmarkStart w:id="75" w:name="_Toc433057325"/>
      <w:bookmarkStart w:id="76" w:name="_Toc433057556"/>
      <w:bookmarkStart w:id="77" w:name="_Toc437607395"/>
      <w:r>
        <w:t>Property and Class Descriptions</w:t>
      </w:r>
      <w:bookmarkEnd w:id="71"/>
      <w:bookmarkEnd w:id="72"/>
      <w:bookmarkEnd w:id="73"/>
      <w:bookmarkEnd w:id="74"/>
      <w:bookmarkEnd w:id="75"/>
      <w:bookmarkEnd w:id="76"/>
      <w:bookmarkEnd w:id="77"/>
    </w:p>
    <w:p w14:paraId="3700DF3E" w14:textId="77777777" w:rsidR="007E76CB" w:rsidRDefault="00E676D7" w:rsidP="007E76C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77777777" w:rsidR="007E76CB" w:rsidRDefault="00E676D7" w:rsidP="007E76C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77777777" w:rsidR="007E76CB" w:rsidRDefault="00E676D7" w:rsidP="007E76CB">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lastRenderedPageBreak/>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t>capture</w:t>
            </w:r>
            <w:r>
              <w:rPr>
                <w:u w:val="single"/>
              </w:rPr>
              <w:t>s</w:t>
            </w:r>
          </w:p>
        </w:tc>
        <w:tc>
          <w:tcPr>
            <w:tcW w:w="7512" w:type="dxa"/>
            <w:vAlign w:val="center"/>
          </w:tcPr>
          <w:p w14:paraId="0914D9D0" w14:textId="77777777" w:rsidR="007E76CB" w:rsidRDefault="00E676D7" w:rsidP="007E76CB">
            <w:r>
              <w:t xml:space="preserve">Used to record and preserve information without implying anything about the 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13B85528" w:rsidR="007E76CB" w:rsidRDefault="00E676D7" w:rsidP="007E76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028A6" w:rsidRPr="00B90F5C">
              <w:t>identifying</w:t>
            </w:r>
            <w:r w:rsidRPr="00B90F5C">
              <w:t xml:space="preserve">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77777777"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77777777" w:rsidR="007E76CB" w:rsidRPr="00DD38CD" w:rsidRDefault="00E676D7" w:rsidP="007E76C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5F6EEBC8" w:rsidR="007E76CB" w:rsidRDefault="00E676D7" w:rsidP="007E76CB">
      <w:pPr>
        <w:pStyle w:val="Heading2"/>
      </w:pPr>
      <w:bookmarkStart w:id="78" w:name="_Ref428537349"/>
      <w:bookmarkStart w:id="79" w:name="_Toc427275785"/>
      <w:bookmarkStart w:id="80" w:name="_Toc433010827"/>
      <w:bookmarkStart w:id="81" w:name="_Toc433010931"/>
      <w:bookmarkStart w:id="82" w:name="_Toc433057326"/>
      <w:bookmarkStart w:id="83" w:name="_Toc433057557"/>
      <w:bookmarkStart w:id="84" w:name="_Toc437607396"/>
      <w:r>
        <w:t>Terminology</w:t>
      </w:r>
      <w:bookmarkEnd w:id="78"/>
      <w:bookmarkEnd w:id="79"/>
      <w:bookmarkEnd w:id="80"/>
      <w:bookmarkEnd w:id="81"/>
      <w:bookmarkEnd w:id="82"/>
      <w:bookmarkEnd w:id="83"/>
      <w:bookmarkEnd w:id="84"/>
    </w:p>
    <w:p w14:paraId="045D06A1" w14:textId="31417F9A" w:rsidR="007E76CB" w:rsidRDefault="00E676D7" w:rsidP="007E76C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5D5D91" w:rsidRPr="005D5D91">
          <w:rPr>
            <w:rStyle w:val="Hyperlink"/>
          </w:rPr>
          <w:t>[RFC2119]</w:t>
        </w:r>
      </w:hyperlink>
      <w:hyperlink w:anchor="RFC2119" w:history="1">
        <w:r w:rsidRPr="005D5D91">
          <w:fldChar w:fldCharType="begin"/>
        </w:r>
        <w:r w:rsidRPr="005D5D91">
          <w:instrText xml:space="preserve"> REF rfc2119 \h </w:instrText>
        </w:r>
        <w:r w:rsidR="00726475" w:rsidRPr="005D5D91">
          <w:rPr>
            <w:rStyle w:val="Hyperlink"/>
            <w:b/>
          </w:rPr>
          <w:instrText xml:space="preserve"> \* MERGEFORMAT </w:instrText>
        </w:r>
        <w:r w:rsidRPr="005D5D91">
          <w:fldChar w:fldCharType="end"/>
        </w:r>
      </w:hyperlink>
      <w:r>
        <w:t>.</w:t>
      </w:r>
    </w:p>
    <w:p w14:paraId="7FD3FA8B" w14:textId="7133E296" w:rsidR="007E76CB" w:rsidRDefault="00E676D7" w:rsidP="007E76CB">
      <w:pPr>
        <w:pStyle w:val="Heading2"/>
      </w:pPr>
      <w:bookmarkStart w:id="85" w:name="_Ref7502892"/>
      <w:bookmarkStart w:id="86" w:name="_Toc12011611"/>
      <w:bookmarkStart w:id="87" w:name="_Toc85472894"/>
      <w:bookmarkStart w:id="88" w:name="_Toc287332008"/>
      <w:bookmarkStart w:id="89" w:name="_Toc427275786"/>
      <w:bookmarkStart w:id="90" w:name="_Toc433010828"/>
      <w:bookmarkStart w:id="91" w:name="_Toc433010932"/>
      <w:bookmarkStart w:id="92" w:name="_Toc433057327"/>
      <w:bookmarkStart w:id="93" w:name="_Toc433057558"/>
      <w:bookmarkStart w:id="94" w:name="_Toc437607397"/>
      <w:r>
        <w:t>Normative</w:t>
      </w:r>
      <w:bookmarkEnd w:id="85"/>
      <w:bookmarkEnd w:id="86"/>
      <w:r>
        <w:t xml:space="preserve"> References</w:t>
      </w:r>
      <w:bookmarkEnd w:id="87"/>
      <w:bookmarkEnd w:id="88"/>
      <w:bookmarkEnd w:id="89"/>
      <w:bookmarkEnd w:id="90"/>
      <w:bookmarkEnd w:id="91"/>
      <w:bookmarkEnd w:id="92"/>
      <w:bookmarkEnd w:id="93"/>
      <w:bookmarkEnd w:id="94"/>
    </w:p>
    <w:p w14:paraId="023F9F36" w14:textId="77777777" w:rsidR="007E76CB" w:rsidRDefault="00E676D7" w:rsidP="007E76CB">
      <w:pPr>
        <w:pStyle w:val="Ref"/>
      </w:pPr>
      <w:r>
        <w:rPr>
          <w:rStyle w:val="Refterm"/>
        </w:rPr>
        <w:t>[</w:t>
      </w:r>
      <w:bookmarkStart w:id="95" w:name="RFC2119"/>
      <w:bookmarkEnd w:id="95"/>
      <w:r>
        <w:rPr>
          <w:rStyle w:val="Refterm"/>
        </w:rPr>
        <w:t>RFC2119]</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2EF1939" w14:textId="77777777" w:rsidR="00807C81" w:rsidRDefault="00E676D7">
      <w:r>
        <w:br w:type="page"/>
      </w:r>
    </w:p>
    <w:p w14:paraId="09A781B8" w14:textId="4215790D" w:rsidR="007E76CB" w:rsidRDefault="00E676D7" w:rsidP="007E76CB">
      <w:pPr>
        <w:pStyle w:val="Heading1"/>
      </w:pPr>
      <w:bookmarkStart w:id="96" w:name="_Ref428537380"/>
      <w:bookmarkStart w:id="97" w:name="_Toc433010830"/>
      <w:bookmarkStart w:id="98" w:name="_Toc433010934"/>
      <w:bookmarkStart w:id="99" w:name="_Toc433057328"/>
      <w:bookmarkStart w:id="100" w:name="_Toc433057559"/>
      <w:bookmarkStart w:id="101" w:name="_Toc437607398"/>
      <w:r>
        <w:lastRenderedPageBreak/>
        <w:t>Background Information</w:t>
      </w:r>
      <w:bookmarkEnd w:id="96"/>
      <w:bookmarkEnd w:id="97"/>
      <w:bookmarkEnd w:id="98"/>
      <w:bookmarkEnd w:id="99"/>
      <w:bookmarkEnd w:id="100"/>
      <w:bookmarkEnd w:id="101"/>
    </w:p>
    <w:p w14:paraId="7A28136E" w14:textId="10DFC467" w:rsidR="007E76CB" w:rsidRDefault="00E676D7" w:rsidP="007E76CB">
      <w:r>
        <w:t>In this section, we provide high level information about the ARP Cache Object data model that is necessary to fully understand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Pr>
          <w:b/>
          <w:color w:val="0000EE"/>
        </w:rPr>
        <w:instrText xml:space="preserve"> \* MERGEFORMAT </w:instrText>
      </w:r>
      <w:r w:rsidR="00DC4912" w:rsidRPr="00DC4912">
        <w:rPr>
          <w:b/>
          <w:color w:val="0000EE"/>
        </w:rPr>
      </w:r>
      <w:r w:rsidR="00DC4912" w:rsidRPr="00DC4912">
        <w:rPr>
          <w:b/>
          <w:color w:val="0000EE"/>
        </w:rPr>
        <w:fldChar w:fldCharType="separate"/>
      </w:r>
      <w:r w:rsidR="00196DC6">
        <w:rPr>
          <w:b/>
          <w:color w:val="0000EE"/>
        </w:rPr>
        <w:t>3</w:t>
      </w:r>
      <w:r w:rsidR="00DC4912" w:rsidRPr="00DC4912">
        <w:rPr>
          <w:b/>
          <w:color w:val="0000EE"/>
        </w:rPr>
        <w:fldChar w:fldCharType="end"/>
      </w:r>
      <w:r>
        <w:t>.</w:t>
      </w:r>
    </w:p>
    <w:p w14:paraId="6E7E6DE0" w14:textId="12655BD0" w:rsidR="007E76CB" w:rsidRDefault="00E676D7" w:rsidP="007E76CB">
      <w:pPr>
        <w:pStyle w:val="Heading2"/>
        <w:tabs>
          <w:tab w:val="num" w:pos="864"/>
        </w:tabs>
        <w:spacing w:before="360" w:after="60"/>
        <w:ind w:left="720"/>
      </w:pPr>
      <w:bookmarkStart w:id="102" w:name="_Toc426119879"/>
      <w:bookmarkStart w:id="103" w:name="_Toc433010831"/>
      <w:bookmarkStart w:id="104" w:name="_Toc433010935"/>
      <w:bookmarkStart w:id="105" w:name="_Toc433057329"/>
      <w:bookmarkStart w:id="106" w:name="_Toc433057560"/>
      <w:bookmarkStart w:id="107" w:name="_Toc437607399"/>
      <w:r>
        <w:t>Cyber Observables</w:t>
      </w:r>
      <w:bookmarkEnd w:id="102"/>
      <w:bookmarkEnd w:id="103"/>
      <w:bookmarkEnd w:id="104"/>
      <w:bookmarkEnd w:id="105"/>
      <w:bookmarkEnd w:id="106"/>
      <w:bookmarkEnd w:id="107"/>
    </w:p>
    <w:p w14:paraId="034A2197" w14:textId="77777777" w:rsidR="007E76CB" w:rsidRDefault="00E676D7" w:rsidP="007E76C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7E76CB">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7E76CB">
      <w:pPr>
        <w:pStyle w:val="Heading2"/>
        <w:tabs>
          <w:tab w:val="num" w:pos="864"/>
        </w:tabs>
        <w:spacing w:before="360" w:after="60"/>
        <w:ind w:left="720"/>
      </w:pPr>
      <w:bookmarkStart w:id="108" w:name="_Toc433010832"/>
      <w:bookmarkStart w:id="109" w:name="_Toc433010936"/>
      <w:bookmarkStart w:id="110" w:name="_Toc433057330"/>
      <w:bookmarkStart w:id="111" w:name="_Toc433057561"/>
      <w:bookmarkStart w:id="112" w:name="_Toc437607400"/>
      <w:bookmarkStart w:id="113" w:name="_Toc287332011"/>
      <w:bookmarkStart w:id="114" w:name="_Toc409437263"/>
      <w:r>
        <w:t>Objects</w:t>
      </w:r>
      <w:bookmarkEnd w:id="108"/>
      <w:bookmarkEnd w:id="109"/>
      <w:bookmarkEnd w:id="110"/>
      <w:bookmarkEnd w:id="111"/>
      <w:bookmarkEnd w:id="112"/>
    </w:p>
    <w:p w14:paraId="4260990D" w14:textId="77777777" w:rsidR="007E76CB" w:rsidRDefault="00E676D7" w:rsidP="007E76C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EDC71C0" w14:textId="77777777" w:rsidR="00807C81" w:rsidRDefault="00807C81">
      <w:pPr>
        <w:sectPr w:rsidR="00807C81">
          <w:footerReference w:type="default" r:id="rId36"/>
          <w:pgSz w:w="12240" w:h="15840"/>
          <w:pgMar w:top="1440" w:right="1440" w:bottom="1440" w:left="1440" w:header="720" w:footer="720" w:gutter="0"/>
          <w:cols w:space="720"/>
        </w:sectPr>
      </w:pPr>
    </w:p>
    <w:p w14:paraId="3A04870D" w14:textId="77777777" w:rsidR="00807C81" w:rsidRDefault="00E676D7">
      <w:pPr>
        <w:pStyle w:val="Heading1"/>
      </w:pPr>
      <w:bookmarkStart w:id="115" w:name="_Toc433010833"/>
      <w:bookmarkStart w:id="116" w:name="_Toc433010937"/>
      <w:bookmarkStart w:id="117" w:name="_Ref433016851"/>
      <w:bookmarkStart w:id="118" w:name="_Ref433017220"/>
      <w:bookmarkStart w:id="119" w:name="_Ref433017826"/>
      <w:bookmarkStart w:id="120" w:name="_Toc433057331"/>
      <w:bookmarkStart w:id="121" w:name="_Toc433057562"/>
      <w:bookmarkStart w:id="122" w:name="_Toc437607401"/>
      <w:r>
        <w:lastRenderedPageBreak/>
        <w:t>Data Model</w:t>
      </w:r>
      <w:bookmarkEnd w:id="115"/>
      <w:bookmarkEnd w:id="116"/>
      <w:bookmarkEnd w:id="117"/>
      <w:bookmarkEnd w:id="118"/>
      <w:bookmarkEnd w:id="119"/>
      <w:bookmarkEnd w:id="120"/>
      <w:bookmarkEnd w:id="121"/>
      <w:bookmarkEnd w:id="122"/>
    </w:p>
    <w:p w14:paraId="5ABDCF51" w14:textId="77777777" w:rsidR="00807C81" w:rsidRDefault="00E676D7">
      <w:pPr>
        <w:pStyle w:val="Heading2"/>
      </w:pPr>
      <w:bookmarkStart w:id="123" w:name="_Toc433010834"/>
      <w:bookmarkStart w:id="124" w:name="_Toc433010938"/>
      <w:bookmarkStart w:id="125" w:name="_Toc433057332"/>
      <w:bookmarkStart w:id="126" w:name="_Toc433057563"/>
      <w:bookmarkStart w:id="127" w:name="_Toc437607402"/>
      <w:r>
        <w:t>ARPCacheObjectType Class</w:t>
      </w:r>
      <w:bookmarkEnd w:id="123"/>
      <w:bookmarkEnd w:id="124"/>
      <w:bookmarkEnd w:id="125"/>
      <w:bookmarkEnd w:id="126"/>
      <w:bookmarkEnd w:id="127"/>
    </w:p>
    <w:p w14:paraId="6E0DFE14" w14:textId="232B977C" w:rsidR="00050443" w:rsidRDefault="00E676D7" w:rsidP="005D5D91">
      <w:pPr>
        <w:pStyle w:val="basicparagraph"/>
        <w:contextualSpacing w:val="0"/>
      </w:pPr>
      <w:r>
        <w:t xml:space="preserve">The </w:t>
      </w:r>
      <w:r w:rsidRPr="00050443">
        <w:rPr>
          <w:rFonts w:ascii="Courier New" w:hAnsi="Courier New" w:cs="Courier New"/>
        </w:rPr>
        <w:t>ARPCacheObjectType</w:t>
      </w:r>
      <w:r>
        <w:t xml:space="preserve"> class is intended to characterize entries in a system's address resolution protocol (ARP) cache.</w:t>
      </w:r>
      <w:r w:rsidR="00050443">
        <w:t xml:space="preserve"> The UML diagram corresponding to the </w:t>
      </w:r>
      <w:r w:rsidR="00050443" w:rsidRPr="00050443">
        <w:rPr>
          <w:rFonts w:ascii="Courier New" w:hAnsi="Courier New" w:cs="Courier New"/>
        </w:rPr>
        <w:t>ARPCacheObjectType</w:t>
      </w:r>
      <w:r w:rsidR="00050443">
        <w:t xml:space="preserve"> class is shown in </w:t>
      </w:r>
      <w:r w:rsidR="005D5D91" w:rsidRPr="00D8221A">
        <w:rPr>
          <w:b/>
          <w:color w:val="0000EE"/>
        </w:rPr>
        <w:fldChar w:fldCharType="begin"/>
      </w:r>
      <w:r w:rsidR="005D5D91" w:rsidRPr="00D8221A">
        <w:rPr>
          <w:b/>
          <w:color w:val="0000EE"/>
        </w:rPr>
        <w:instrText xml:space="preserve"> REF _Ref437608168 \h </w:instrText>
      </w:r>
      <w:r w:rsidR="00D8221A" w:rsidRPr="00D8221A">
        <w:rPr>
          <w:b/>
          <w:color w:val="0000EE"/>
        </w:rPr>
        <w:instrText xml:space="preserve">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Figure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rsidR="00050443">
        <w:t>.</w:t>
      </w:r>
    </w:p>
    <w:p w14:paraId="6B715DD8" w14:textId="77777777" w:rsidR="00050443" w:rsidRDefault="00050443" w:rsidP="00050443">
      <w:pPr>
        <w:keepNext/>
        <w:jc w:val="center"/>
      </w:pPr>
      <w:r>
        <w:rPr>
          <w:noProof/>
        </w:rPr>
        <w:drawing>
          <wp:inline distT="0" distB="0" distL="0" distR="0" wp14:anchorId="6EE352CB" wp14:editId="4780FBA3">
            <wp:extent cx="4140200" cy="1651000"/>
            <wp:effectExtent l="0" t="0" r="0" b="0"/>
            <wp:docPr id="2" name="Picture 2" descr="../../../../../Downloads/ARPCacheObje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RPCacheObjectTyp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0AA1F3F0" w14:textId="26F85F0C" w:rsidR="00050443" w:rsidRPr="00050443" w:rsidRDefault="00050443" w:rsidP="00050443">
      <w:pPr>
        <w:pStyle w:val="Caption"/>
      </w:pPr>
      <w:bookmarkStart w:id="128" w:name="_Ref437608168"/>
      <w:bookmarkStart w:id="129" w:name="_Ref433022913"/>
      <w:r>
        <w:t xml:space="preserve">Figure </w:t>
      </w:r>
      <w:r w:rsidR="00D90F15">
        <w:fldChar w:fldCharType="begin"/>
      </w:r>
      <w:r w:rsidR="00D90F15">
        <w:instrText xml:space="preserve"> STYLEREF 1 \s </w:instrText>
      </w:r>
      <w:r w:rsidR="00D90F15">
        <w:fldChar w:fldCharType="separate"/>
      </w:r>
      <w:r w:rsidR="00196DC6">
        <w:rPr>
          <w:noProof/>
        </w:rPr>
        <w:t>3</w:t>
      </w:r>
      <w:r w:rsidR="00D90F15">
        <w:rPr>
          <w:noProof/>
        </w:rPr>
        <w:fldChar w:fldCharType="end"/>
      </w:r>
      <w:r>
        <w:noBreakHyphen/>
      </w:r>
      <w:r w:rsidR="00D90F15">
        <w:fldChar w:fldCharType="begin"/>
      </w:r>
      <w:r w:rsidR="00D90F15">
        <w:instrText xml:space="preserve"> SEQ Figure \* ARABIC \s 1 </w:instrText>
      </w:r>
      <w:r w:rsidR="00D90F15">
        <w:fldChar w:fldCharType="separate"/>
      </w:r>
      <w:r w:rsidR="00196DC6">
        <w:rPr>
          <w:noProof/>
        </w:rPr>
        <w:t>1</w:t>
      </w:r>
      <w:r w:rsidR="00D90F15">
        <w:rPr>
          <w:noProof/>
        </w:rPr>
        <w:fldChar w:fldCharType="end"/>
      </w:r>
      <w:bookmarkEnd w:id="128"/>
      <w:r>
        <w:t xml:space="preserve">: UML diagram of the </w:t>
      </w:r>
      <w:r w:rsidRPr="00050443">
        <w:rPr>
          <w:rFonts w:ascii="Courier New" w:hAnsi="Courier New" w:cs="Courier New"/>
        </w:rPr>
        <w:t>ARPCacheObjectType</w:t>
      </w:r>
      <w:r>
        <w:t xml:space="preserve"> class</w:t>
      </w:r>
      <w:bookmarkEnd w:id="129"/>
    </w:p>
    <w:p w14:paraId="7F369CF6" w14:textId="2EFCADF9" w:rsidR="00807C81" w:rsidRDefault="00E676D7">
      <w:pPr>
        <w:pStyle w:val="basicparagraph"/>
        <w:contextualSpacing w:val="0"/>
      </w:pPr>
      <w:r>
        <w:t xml:space="preserve">The property table of the </w:t>
      </w:r>
      <w:r>
        <w:rPr>
          <w:rFonts w:ascii="Courier New" w:eastAsia="Courier New" w:hAnsi="Courier New" w:cs="Courier New"/>
        </w:rPr>
        <w:t>ARPCacheObjectType</w:t>
      </w:r>
      <w:r>
        <w:t xml:space="preserve"> class is given in </w:t>
      </w:r>
      <w:r w:rsidR="005D5D91" w:rsidRPr="00D8221A">
        <w:rPr>
          <w:b/>
          <w:color w:val="0000EE"/>
        </w:rPr>
        <w:fldChar w:fldCharType="begin"/>
      </w:r>
      <w:r w:rsidR="005D5D91" w:rsidRPr="00D8221A">
        <w:rPr>
          <w:b/>
          <w:color w:val="0000EE"/>
        </w:rPr>
        <w:instrText xml:space="preserve"> REF _Ref437608246 \h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Table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t>.</w:t>
      </w:r>
    </w:p>
    <w:p w14:paraId="6D307B1B" w14:textId="69B6D3EB" w:rsidR="00807C81" w:rsidRDefault="00E676D7">
      <w:pPr>
        <w:pStyle w:val="tablecaption"/>
        <w:jc w:val="center"/>
      </w:pPr>
      <w:bookmarkStart w:id="130" w:name="_Ref437608246"/>
      <w:bookmarkStart w:id="131" w:name="_Ref433018226"/>
      <w:r>
        <w:t xml:space="preserve">Table </w:t>
      </w:r>
      <w:r w:rsidR="00D90F15">
        <w:fldChar w:fldCharType="begin"/>
      </w:r>
      <w:r w:rsidR="00D90F15">
        <w:instrText xml:space="preserve"> STYLEREF 1 \s </w:instrText>
      </w:r>
      <w:r w:rsidR="00D90F15">
        <w:fldChar w:fldCharType="separate"/>
      </w:r>
      <w:r w:rsidR="00196DC6">
        <w:rPr>
          <w:noProof/>
        </w:rPr>
        <w:t>3</w:t>
      </w:r>
      <w:r w:rsidR="00D90F15">
        <w:rPr>
          <w:noProof/>
        </w:rPr>
        <w:fldChar w:fldCharType="end"/>
      </w:r>
      <w:r>
        <w:noBreakHyphen/>
      </w:r>
      <w:r w:rsidR="00D90F15">
        <w:fldChar w:fldCharType="begin"/>
      </w:r>
      <w:r w:rsidR="00D90F15">
        <w:instrText xml:space="preserve"> SEQ Table \* ARABIC \s 1 </w:instrText>
      </w:r>
      <w:r w:rsidR="00D90F15">
        <w:fldChar w:fldCharType="separate"/>
      </w:r>
      <w:r w:rsidR="00196DC6">
        <w:rPr>
          <w:noProof/>
        </w:rPr>
        <w:t>1</w:t>
      </w:r>
      <w:r w:rsidR="00D90F15">
        <w:rPr>
          <w:noProof/>
        </w:rPr>
        <w:fldChar w:fldCharType="end"/>
      </w:r>
      <w:bookmarkEnd w:id="130"/>
      <w:r w:rsidR="005D5D91">
        <w:t xml:space="preserve">. </w:t>
      </w:r>
      <w:r>
        <w:t xml:space="preserve">Properties of the </w:t>
      </w:r>
      <w:r>
        <w:rPr>
          <w:rFonts w:ascii="Courier New" w:eastAsia="Courier New" w:hAnsi="Courier New" w:cs="Courier New"/>
        </w:rPr>
        <w:t>ARPCacheObjectType</w:t>
      </w:r>
      <w:r>
        <w:t xml:space="preserve"> class</w:t>
      </w:r>
      <w:bookmarkEnd w:id="131"/>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050"/>
        <w:gridCol w:w="1350"/>
        <w:gridCol w:w="4860"/>
      </w:tblGrid>
      <w:tr w:rsidR="00807C81" w14:paraId="154A8136" w14:textId="77777777" w:rsidTr="005D5D91">
        <w:trPr>
          <w:jc w:val="center"/>
        </w:trPr>
        <w:tc>
          <w:tcPr>
            <w:tcW w:w="2700" w:type="dxa"/>
            <w:shd w:val="clear" w:color="auto" w:fill="BFBFBF"/>
            <w:tcMar>
              <w:top w:w="100" w:type="dxa"/>
              <w:left w:w="100" w:type="dxa"/>
              <w:bottom w:w="100" w:type="dxa"/>
              <w:right w:w="100" w:type="dxa"/>
            </w:tcMar>
          </w:tcPr>
          <w:p w14:paraId="77EFB0D1" w14:textId="77777777" w:rsidR="00807C81" w:rsidRDefault="00E676D7">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415F456D" w14:textId="77777777" w:rsidR="00807C81" w:rsidRDefault="00E676D7">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EF7380B" w14:textId="77777777" w:rsidR="00807C81" w:rsidRDefault="00E676D7">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6D2DE8D7" w14:textId="77777777" w:rsidR="00807C81" w:rsidRDefault="00E676D7">
            <w:pPr>
              <w:rPr>
                <w:b/>
                <w:color w:val="000000"/>
              </w:rPr>
            </w:pPr>
            <w:r>
              <w:rPr>
                <w:b/>
                <w:color w:val="000000"/>
              </w:rPr>
              <w:t>Description</w:t>
            </w:r>
          </w:p>
        </w:tc>
      </w:tr>
      <w:tr w:rsidR="00807C81" w14:paraId="79AF9C54" w14:textId="77777777" w:rsidTr="005D5D91">
        <w:trPr>
          <w:jc w:val="center"/>
        </w:trPr>
        <w:tc>
          <w:tcPr>
            <w:tcW w:w="2700" w:type="dxa"/>
            <w:shd w:val="clear" w:color="auto" w:fill="FFFFFF"/>
            <w:tcMar>
              <w:top w:w="100" w:type="dxa"/>
              <w:left w:w="100" w:type="dxa"/>
              <w:bottom w:w="100" w:type="dxa"/>
              <w:right w:w="100" w:type="dxa"/>
            </w:tcMar>
            <w:vAlign w:val="center"/>
          </w:tcPr>
          <w:p w14:paraId="664BA6E4" w14:textId="77777777" w:rsidR="00807C81" w:rsidRDefault="00E676D7">
            <w:r>
              <w:rPr>
                <w:b/>
              </w:rPr>
              <w:t>ARP_Cache_Entry</w:t>
            </w:r>
          </w:p>
        </w:tc>
        <w:tc>
          <w:tcPr>
            <w:tcW w:w="4050" w:type="dxa"/>
            <w:shd w:val="clear" w:color="auto" w:fill="FFFFFF"/>
            <w:tcMar>
              <w:top w:w="100" w:type="dxa"/>
              <w:left w:w="100" w:type="dxa"/>
              <w:bottom w:w="100" w:type="dxa"/>
              <w:right w:w="100" w:type="dxa"/>
            </w:tcMar>
            <w:vAlign w:val="center"/>
          </w:tcPr>
          <w:p w14:paraId="7F4E7475" w14:textId="77777777" w:rsidR="00807C81" w:rsidRDefault="00E676D7">
            <w:r>
              <w:rPr>
                <w:rFonts w:ascii="Courier New" w:eastAsia="Courier New" w:hAnsi="Courier New" w:cs="Courier New"/>
              </w:rPr>
              <w:t>ARPCacheObj:ARPCacheEntryType</w:t>
            </w:r>
          </w:p>
        </w:tc>
        <w:tc>
          <w:tcPr>
            <w:tcW w:w="1350" w:type="dxa"/>
            <w:shd w:val="clear" w:color="auto" w:fill="FFFFFF"/>
            <w:tcMar>
              <w:top w:w="100" w:type="dxa"/>
              <w:left w:w="100" w:type="dxa"/>
              <w:bottom w:w="100" w:type="dxa"/>
              <w:right w:w="100" w:type="dxa"/>
            </w:tcMar>
            <w:vAlign w:val="center"/>
          </w:tcPr>
          <w:p w14:paraId="7FD6A177" w14:textId="77777777" w:rsidR="00807C81" w:rsidRDefault="00E676D7">
            <w:pPr>
              <w:jc w:val="center"/>
            </w:pPr>
            <w:r>
              <w:t>1..*</w:t>
            </w:r>
          </w:p>
        </w:tc>
        <w:tc>
          <w:tcPr>
            <w:tcW w:w="4860" w:type="dxa"/>
            <w:shd w:val="clear" w:color="auto" w:fill="FFFFFF"/>
            <w:tcMar>
              <w:top w:w="100" w:type="dxa"/>
              <w:left w:w="100" w:type="dxa"/>
              <w:bottom w:w="100" w:type="dxa"/>
              <w:right w:w="100" w:type="dxa"/>
            </w:tcMar>
          </w:tcPr>
          <w:p w14:paraId="67FD40E6" w14:textId="77777777" w:rsidR="00807C81" w:rsidRDefault="00E676D7">
            <w:r>
              <w:t xml:space="preserve">The </w:t>
            </w:r>
            <w:r w:rsidRPr="005D5D91">
              <w:rPr>
                <w:rFonts w:ascii="Courier New" w:hAnsi="Courier New" w:cs="Courier New"/>
              </w:rPr>
              <w:t>ARP_Cache_Entry</w:t>
            </w:r>
            <w:r>
              <w:t xml:space="preserve"> property is intended to characterize a single address resolution protocol (ARP) cache entry.</w:t>
            </w:r>
          </w:p>
        </w:tc>
      </w:tr>
    </w:tbl>
    <w:p w14:paraId="610D4E7B" w14:textId="77777777" w:rsidR="00807C81" w:rsidRDefault="00807C81"/>
    <w:p w14:paraId="5688AA36" w14:textId="77777777" w:rsidR="00807C81" w:rsidRDefault="00E676D7">
      <w:pPr>
        <w:pStyle w:val="Heading2"/>
      </w:pPr>
      <w:bookmarkStart w:id="132" w:name="_Toc433010835"/>
      <w:bookmarkStart w:id="133" w:name="_Toc433010939"/>
      <w:bookmarkStart w:id="134" w:name="_Toc433057333"/>
      <w:bookmarkStart w:id="135" w:name="_Toc433057564"/>
      <w:bookmarkStart w:id="136" w:name="_Toc437607403"/>
      <w:r>
        <w:t>ARPCacheEntryType Class</w:t>
      </w:r>
      <w:bookmarkEnd w:id="132"/>
      <w:bookmarkEnd w:id="133"/>
      <w:bookmarkEnd w:id="134"/>
      <w:bookmarkEnd w:id="135"/>
      <w:bookmarkEnd w:id="136"/>
    </w:p>
    <w:p w14:paraId="53F6B82D" w14:textId="77777777" w:rsidR="00807C81" w:rsidRDefault="00E676D7">
      <w:pPr>
        <w:pStyle w:val="basicparagraph"/>
        <w:contextualSpacing w:val="0"/>
      </w:pPr>
      <w:r>
        <w:t xml:space="preserve">The </w:t>
      </w:r>
      <w:r w:rsidRPr="00050443">
        <w:rPr>
          <w:rFonts w:ascii="Courier New" w:hAnsi="Courier New" w:cs="Courier New"/>
        </w:rPr>
        <w:t>ARPCacheEntryType</w:t>
      </w:r>
      <w:r>
        <w:t xml:space="preserve"> class is intended to characterize a single entry in a system's ARP cache.</w:t>
      </w:r>
    </w:p>
    <w:p w14:paraId="3B047907" w14:textId="4B8F1818" w:rsidR="00807C81" w:rsidRDefault="00E676D7">
      <w:pPr>
        <w:pStyle w:val="basicparagraph"/>
        <w:contextualSpacing w:val="0"/>
      </w:pPr>
      <w:r>
        <w:lastRenderedPageBreak/>
        <w:t xml:space="preserve">The property table of the </w:t>
      </w:r>
      <w:r>
        <w:rPr>
          <w:rFonts w:ascii="Courier New" w:eastAsia="Courier New" w:hAnsi="Courier New" w:cs="Courier New"/>
        </w:rPr>
        <w:t>ARPCacheEntryType</w:t>
      </w:r>
      <w:r w:rsidR="00ED64ED">
        <w:t xml:space="preserve"> class is given in </w:t>
      </w:r>
      <w:r w:rsidR="00D8221A" w:rsidRPr="00D8221A">
        <w:rPr>
          <w:b/>
          <w:color w:val="0000EE"/>
        </w:rPr>
        <w:fldChar w:fldCharType="begin"/>
      </w:r>
      <w:r w:rsidR="00D8221A" w:rsidRPr="00D8221A">
        <w:rPr>
          <w:b/>
          <w:color w:val="0000EE"/>
        </w:rPr>
        <w:instrText xml:space="preserve"> REF _Ref437608505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2</w:t>
      </w:r>
      <w:r w:rsidR="00D8221A" w:rsidRPr="00D8221A">
        <w:rPr>
          <w:b/>
          <w:color w:val="0000EE"/>
        </w:rPr>
        <w:fldChar w:fldCharType="end"/>
      </w:r>
      <w:r>
        <w:t>.</w:t>
      </w:r>
    </w:p>
    <w:p w14:paraId="35A3E3DA" w14:textId="3B65CDA5" w:rsidR="00807C81" w:rsidRDefault="00E676D7">
      <w:pPr>
        <w:pStyle w:val="tablecaption"/>
        <w:jc w:val="center"/>
      </w:pPr>
      <w:bookmarkStart w:id="137" w:name="_Ref437608505"/>
      <w:bookmarkStart w:id="138" w:name="_Ref433018306"/>
      <w:r>
        <w:t xml:space="preserve">Table </w:t>
      </w:r>
      <w:r w:rsidR="00D90F15">
        <w:fldChar w:fldCharType="begin"/>
      </w:r>
      <w:r w:rsidR="00D90F15">
        <w:instrText xml:space="preserve"> STYLEREF 1 \s </w:instrText>
      </w:r>
      <w:r w:rsidR="00D90F15">
        <w:fldChar w:fldCharType="separate"/>
      </w:r>
      <w:r w:rsidR="00196DC6">
        <w:rPr>
          <w:noProof/>
        </w:rPr>
        <w:t>3</w:t>
      </w:r>
      <w:r w:rsidR="00D90F15">
        <w:rPr>
          <w:noProof/>
        </w:rPr>
        <w:fldChar w:fldCharType="end"/>
      </w:r>
      <w:r>
        <w:noBreakHyphen/>
      </w:r>
      <w:r w:rsidR="00D90F15">
        <w:fldChar w:fldCharType="begin"/>
      </w:r>
      <w:r w:rsidR="00D90F15">
        <w:instrText xml:space="preserve"> SEQ Table \* ARABIC \s 1 </w:instrText>
      </w:r>
      <w:r w:rsidR="00D90F15">
        <w:fldChar w:fldCharType="separate"/>
      </w:r>
      <w:r w:rsidR="00196DC6">
        <w:rPr>
          <w:noProof/>
        </w:rPr>
        <w:t>2</w:t>
      </w:r>
      <w:r w:rsidR="00D90F15">
        <w:rPr>
          <w:noProof/>
        </w:rPr>
        <w:fldChar w:fldCharType="end"/>
      </w:r>
      <w:bookmarkEnd w:id="137"/>
      <w:r w:rsidR="00D8221A">
        <w:t xml:space="preserve">. </w:t>
      </w:r>
      <w:r>
        <w:t xml:space="preserve">Properties of the </w:t>
      </w:r>
      <w:r>
        <w:rPr>
          <w:rFonts w:ascii="Courier New" w:eastAsia="Courier New" w:hAnsi="Courier New" w:cs="Courier New"/>
        </w:rPr>
        <w:t>ARPCacheEntryType</w:t>
      </w:r>
      <w:r>
        <w:t xml:space="preserve"> class</w:t>
      </w:r>
      <w:bookmarkEnd w:id="138"/>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90"/>
        <w:gridCol w:w="1260"/>
        <w:gridCol w:w="5580"/>
      </w:tblGrid>
      <w:tr w:rsidR="00807C81" w14:paraId="2B7662F1" w14:textId="77777777" w:rsidTr="00D8221A">
        <w:trPr>
          <w:jc w:val="center"/>
        </w:trPr>
        <w:tc>
          <w:tcPr>
            <w:tcW w:w="2430" w:type="dxa"/>
            <w:shd w:val="clear" w:color="auto" w:fill="BFBFBF"/>
            <w:tcMar>
              <w:top w:w="100" w:type="dxa"/>
              <w:left w:w="100" w:type="dxa"/>
              <w:bottom w:w="100" w:type="dxa"/>
              <w:right w:w="100" w:type="dxa"/>
            </w:tcMar>
          </w:tcPr>
          <w:p w14:paraId="6B68E1A8" w14:textId="77777777" w:rsidR="00807C81" w:rsidRDefault="00E676D7">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1A5E477" w14:textId="77777777" w:rsidR="00807C81" w:rsidRDefault="00E676D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43A7B94" w14:textId="77777777" w:rsidR="00807C81" w:rsidRDefault="00E676D7">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2A3A826" w14:textId="77777777" w:rsidR="00807C81" w:rsidRDefault="00E676D7">
            <w:pPr>
              <w:rPr>
                <w:b/>
                <w:color w:val="000000"/>
              </w:rPr>
            </w:pPr>
            <w:r>
              <w:rPr>
                <w:b/>
                <w:color w:val="000000"/>
              </w:rPr>
              <w:t>Description</w:t>
            </w:r>
          </w:p>
        </w:tc>
      </w:tr>
      <w:tr w:rsidR="00807C81" w14:paraId="08565977" w14:textId="77777777" w:rsidTr="00D8221A">
        <w:trPr>
          <w:jc w:val="center"/>
        </w:trPr>
        <w:tc>
          <w:tcPr>
            <w:tcW w:w="2430" w:type="dxa"/>
            <w:shd w:val="clear" w:color="auto" w:fill="FFFFFF"/>
            <w:tcMar>
              <w:top w:w="100" w:type="dxa"/>
              <w:left w:w="100" w:type="dxa"/>
              <w:bottom w:w="100" w:type="dxa"/>
              <w:right w:w="100" w:type="dxa"/>
            </w:tcMar>
            <w:vAlign w:val="center"/>
          </w:tcPr>
          <w:p w14:paraId="77BE86AC" w14:textId="77777777" w:rsidR="00807C81" w:rsidRDefault="00E676D7">
            <w:r>
              <w:rPr>
                <w:b/>
              </w:rPr>
              <w:t>IP_Address</w:t>
            </w:r>
          </w:p>
        </w:tc>
        <w:tc>
          <w:tcPr>
            <w:tcW w:w="3690" w:type="dxa"/>
            <w:shd w:val="clear" w:color="auto" w:fill="FFFFFF"/>
            <w:tcMar>
              <w:top w:w="100" w:type="dxa"/>
              <w:left w:w="100" w:type="dxa"/>
              <w:bottom w:w="100" w:type="dxa"/>
              <w:right w:w="100" w:type="dxa"/>
            </w:tcMar>
            <w:vAlign w:val="center"/>
          </w:tcPr>
          <w:p w14:paraId="63416D7E" w14:textId="77777777" w:rsidR="00807C81" w:rsidRDefault="00E676D7">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0126219"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3C4A456E" w14:textId="77777777" w:rsidR="00807C81" w:rsidRDefault="00E676D7">
            <w:r>
              <w:t xml:space="preserve">The </w:t>
            </w:r>
            <w:r w:rsidRPr="00D8221A">
              <w:rPr>
                <w:rFonts w:ascii="Courier New" w:hAnsi="Courier New" w:cs="Courier New"/>
              </w:rPr>
              <w:t>IP_Address</w:t>
            </w:r>
            <w:r>
              <w:t xml:space="preserve"> property specifies the IP address that is mapped to the physical address in the ARP cache entry.</w:t>
            </w:r>
          </w:p>
        </w:tc>
      </w:tr>
      <w:tr w:rsidR="00807C81" w14:paraId="0C599156" w14:textId="77777777" w:rsidTr="00D8221A">
        <w:trPr>
          <w:jc w:val="center"/>
        </w:trPr>
        <w:tc>
          <w:tcPr>
            <w:tcW w:w="2430" w:type="dxa"/>
            <w:shd w:val="clear" w:color="auto" w:fill="FFFFFF"/>
            <w:tcMar>
              <w:top w:w="100" w:type="dxa"/>
              <w:left w:w="100" w:type="dxa"/>
              <w:bottom w:w="100" w:type="dxa"/>
              <w:right w:w="100" w:type="dxa"/>
            </w:tcMar>
            <w:vAlign w:val="center"/>
          </w:tcPr>
          <w:p w14:paraId="73B2EF29" w14:textId="77777777" w:rsidR="00807C81" w:rsidRDefault="00E676D7">
            <w:r>
              <w:rPr>
                <w:b/>
              </w:rPr>
              <w:t>Physical_Address</w:t>
            </w:r>
          </w:p>
        </w:tc>
        <w:tc>
          <w:tcPr>
            <w:tcW w:w="3690" w:type="dxa"/>
            <w:shd w:val="clear" w:color="auto" w:fill="FFFFFF"/>
            <w:tcMar>
              <w:top w:w="100" w:type="dxa"/>
              <w:left w:w="100" w:type="dxa"/>
              <w:bottom w:w="100" w:type="dxa"/>
              <w:right w:w="100" w:type="dxa"/>
            </w:tcMar>
            <w:vAlign w:val="center"/>
          </w:tcPr>
          <w:p w14:paraId="527DD1E9" w14:textId="77777777" w:rsidR="009F643B" w:rsidRDefault="00E676D7">
            <w:pPr>
              <w:rPr>
                <w:rFonts w:ascii="Courier New" w:eastAsia="Courier New" w:hAnsi="Courier New" w:cs="Courier New"/>
              </w:rPr>
            </w:pPr>
            <w:r>
              <w:rPr>
                <w:rFonts w:ascii="Courier New" w:eastAsia="Courier New" w:hAnsi="Courier New" w:cs="Courier New"/>
              </w:rPr>
              <w:t>cyboxCommon:</w:t>
            </w:r>
          </w:p>
          <w:p w14:paraId="328DFC4B" w14:textId="3FEABBAD" w:rsidR="00807C81" w:rsidRDefault="00E676D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14A197"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0E87D741" w14:textId="77777777" w:rsidR="00807C81" w:rsidRDefault="00E676D7">
            <w:r>
              <w:t xml:space="preserve">The </w:t>
            </w:r>
            <w:r w:rsidRPr="00D8221A">
              <w:rPr>
                <w:rFonts w:ascii="Courier New" w:hAnsi="Courier New" w:cs="Courier New"/>
              </w:rPr>
              <w:t>Physical_Address</w:t>
            </w:r>
            <w:r>
              <w:t xml:space="preserve"> property specifies the physical (e.g. MAC-48) address that is mapped to the IP address in the ARP cache entry. Either a colon (':') or a dash ('-') may be used as a separator between the octets.</w:t>
            </w:r>
          </w:p>
        </w:tc>
      </w:tr>
      <w:tr w:rsidR="00807C81" w14:paraId="69BBD5D2" w14:textId="77777777" w:rsidTr="00D8221A">
        <w:trPr>
          <w:jc w:val="center"/>
        </w:trPr>
        <w:tc>
          <w:tcPr>
            <w:tcW w:w="2430" w:type="dxa"/>
            <w:shd w:val="clear" w:color="auto" w:fill="FFFFFF"/>
            <w:tcMar>
              <w:top w:w="100" w:type="dxa"/>
              <w:left w:w="100" w:type="dxa"/>
              <w:bottom w:w="100" w:type="dxa"/>
              <w:right w:w="100" w:type="dxa"/>
            </w:tcMar>
            <w:vAlign w:val="center"/>
          </w:tcPr>
          <w:p w14:paraId="632956F9" w14:textId="77777777" w:rsidR="00807C81" w:rsidRDefault="00E676D7">
            <w:r>
              <w:rPr>
                <w:b/>
              </w:rPr>
              <w:t>Type</w:t>
            </w:r>
          </w:p>
        </w:tc>
        <w:tc>
          <w:tcPr>
            <w:tcW w:w="3690" w:type="dxa"/>
            <w:shd w:val="clear" w:color="auto" w:fill="FFFFFF"/>
            <w:tcMar>
              <w:top w:w="100" w:type="dxa"/>
              <w:left w:w="100" w:type="dxa"/>
              <w:bottom w:w="100" w:type="dxa"/>
              <w:right w:w="100" w:type="dxa"/>
            </w:tcMar>
            <w:vAlign w:val="center"/>
          </w:tcPr>
          <w:p w14:paraId="2B2EA222" w14:textId="77777777" w:rsidR="009F643B" w:rsidRDefault="00E676D7">
            <w:pPr>
              <w:rPr>
                <w:rFonts w:ascii="Courier New" w:eastAsia="Courier New" w:hAnsi="Courier New" w:cs="Courier New"/>
              </w:rPr>
            </w:pPr>
            <w:r>
              <w:rPr>
                <w:rFonts w:ascii="Courier New" w:eastAsia="Courier New" w:hAnsi="Courier New" w:cs="Courier New"/>
              </w:rPr>
              <w:t>ARPCacheObj:</w:t>
            </w:r>
          </w:p>
          <w:p w14:paraId="43FA7A47" w14:textId="370EB45D" w:rsidR="00807C81" w:rsidRDefault="00E676D7">
            <w:r>
              <w:rPr>
                <w:rFonts w:ascii="Courier New" w:eastAsia="Courier New" w:hAnsi="Courier New" w:cs="Courier New"/>
              </w:rPr>
              <w:t>ARPCacheEntryTypeType</w:t>
            </w:r>
          </w:p>
        </w:tc>
        <w:tc>
          <w:tcPr>
            <w:tcW w:w="1260" w:type="dxa"/>
            <w:shd w:val="clear" w:color="auto" w:fill="FFFFFF"/>
            <w:tcMar>
              <w:top w:w="100" w:type="dxa"/>
              <w:left w:w="100" w:type="dxa"/>
              <w:bottom w:w="100" w:type="dxa"/>
              <w:right w:w="100" w:type="dxa"/>
            </w:tcMar>
            <w:vAlign w:val="center"/>
          </w:tcPr>
          <w:p w14:paraId="7B31DE3D"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4327D24E" w14:textId="77777777" w:rsidR="00807C81" w:rsidRDefault="00E676D7">
            <w:r>
              <w:t xml:space="preserve">The </w:t>
            </w:r>
            <w:r w:rsidRPr="00D8221A">
              <w:rPr>
                <w:rFonts w:ascii="Courier New" w:hAnsi="Courier New" w:cs="Courier New"/>
              </w:rPr>
              <w:t>Type</w:t>
            </w:r>
            <w:r>
              <w:t xml:space="preserve"> property specifies the type of ARP cache entry, which typically refers to the way the entry was added to the cache.</w:t>
            </w:r>
          </w:p>
        </w:tc>
      </w:tr>
      <w:tr w:rsidR="00807C81" w14:paraId="0C702E9C" w14:textId="77777777" w:rsidTr="00D8221A">
        <w:trPr>
          <w:jc w:val="center"/>
        </w:trPr>
        <w:tc>
          <w:tcPr>
            <w:tcW w:w="2430" w:type="dxa"/>
            <w:shd w:val="clear" w:color="auto" w:fill="FFFFFF"/>
            <w:tcMar>
              <w:top w:w="100" w:type="dxa"/>
              <w:left w:w="100" w:type="dxa"/>
              <w:bottom w:w="100" w:type="dxa"/>
              <w:right w:w="100" w:type="dxa"/>
            </w:tcMar>
            <w:vAlign w:val="center"/>
          </w:tcPr>
          <w:p w14:paraId="6606D12C" w14:textId="77777777" w:rsidR="00807C81" w:rsidRDefault="00E676D7">
            <w:r>
              <w:rPr>
                <w:b/>
              </w:rPr>
              <w:t>Network_Interface</w:t>
            </w:r>
          </w:p>
        </w:tc>
        <w:tc>
          <w:tcPr>
            <w:tcW w:w="3690" w:type="dxa"/>
            <w:shd w:val="clear" w:color="auto" w:fill="FFFFFF"/>
            <w:tcMar>
              <w:top w:w="100" w:type="dxa"/>
              <w:left w:w="100" w:type="dxa"/>
              <w:bottom w:w="100" w:type="dxa"/>
              <w:right w:w="100" w:type="dxa"/>
            </w:tcMar>
            <w:vAlign w:val="center"/>
          </w:tcPr>
          <w:p w14:paraId="4A2A2E99" w14:textId="77777777" w:rsidR="009F643B" w:rsidRDefault="00E676D7">
            <w:pPr>
              <w:rPr>
                <w:rFonts w:ascii="Courier New" w:eastAsia="Courier New" w:hAnsi="Courier New" w:cs="Courier New"/>
              </w:rPr>
            </w:pPr>
            <w:r>
              <w:rPr>
                <w:rFonts w:ascii="Courier New" w:eastAsia="Courier New" w:hAnsi="Courier New" w:cs="Courier New"/>
              </w:rPr>
              <w:t>SystemObj:</w:t>
            </w:r>
          </w:p>
          <w:p w14:paraId="2E9376CD" w14:textId="4F4A831D" w:rsidR="00807C81" w:rsidRDefault="00E676D7">
            <w:r>
              <w:rPr>
                <w:rFonts w:ascii="Courier New" w:eastAsia="Courier New" w:hAnsi="Courier New" w:cs="Courier New"/>
              </w:rPr>
              <w:t>NetworkInterfaceType</w:t>
            </w:r>
          </w:p>
        </w:tc>
        <w:tc>
          <w:tcPr>
            <w:tcW w:w="1260" w:type="dxa"/>
            <w:shd w:val="clear" w:color="auto" w:fill="FFFFFF"/>
            <w:tcMar>
              <w:top w:w="100" w:type="dxa"/>
              <w:left w:w="100" w:type="dxa"/>
              <w:bottom w:w="100" w:type="dxa"/>
              <w:right w:w="100" w:type="dxa"/>
            </w:tcMar>
            <w:vAlign w:val="center"/>
          </w:tcPr>
          <w:p w14:paraId="6A416CF0" w14:textId="77777777" w:rsidR="00807C81" w:rsidRDefault="00E676D7">
            <w:pPr>
              <w:jc w:val="center"/>
            </w:pPr>
            <w:r>
              <w:t>0..1</w:t>
            </w:r>
          </w:p>
        </w:tc>
        <w:tc>
          <w:tcPr>
            <w:tcW w:w="5580" w:type="dxa"/>
            <w:shd w:val="clear" w:color="auto" w:fill="FFFFFF"/>
            <w:tcMar>
              <w:top w:w="100" w:type="dxa"/>
              <w:left w:w="100" w:type="dxa"/>
              <w:bottom w:w="100" w:type="dxa"/>
              <w:right w:w="100" w:type="dxa"/>
            </w:tcMar>
          </w:tcPr>
          <w:p w14:paraId="6AFD248D" w14:textId="77777777" w:rsidR="00807C81" w:rsidRDefault="00E676D7">
            <w:r>
              <w:t xml:space="preserve">The </w:t>
            </w:r>
            <w:r w:rsidRPr="00D8221A">
              <w:rPr>
                <w:rFonts w:ascii="Courier New" w:hAnsi="Courier New" w:cs="Courier New"/>
              </w:rPr>
              <w:t>Network_Interface</w:t>
            </w:r>
            <w:r>
              <w:t xml:space="preserve"> property permits the specification of the network interface to which the ARP cache entry belongs.</w:t>
            </w:r>
          </w:p>
        </w:tc>
      </w:tr>
    </w:tbl>
    <w:p w14:paraId="46B8D40A" w14:textId="77777777" w:rsidR="00807C81" w:rsidRDefault="00807C81"/>
    <w:p w14:paraId="3BAB5468" w14:textId="77777777" w:rsidR="00807C81" w:rsidRDefault="00E676D7">
      <w:pPr>
        <w:pStyle w:val="Heading2"/>
      </w:pPr>
      <w:bookmarkStart w:id="139" w:name="_Toc433010836"/>
      <w:bookmarkStart w:id="140" w:name="_Toc433010940"/>
      <w:bookmarkStart w:id="141" w:name="_Toc433057334"/>
      <w:bookmarkStart w:id="142" w:name="_Toc433057565"/>
      <w:bookmarkStart w:id="143" w:name="_Toc437607404"/>
      <w:r>
        <w:t>ARPCacheEntryTypeType Class</w:t>
      </w:r>
      <w:bookmarkEnd w:id="139"/>
      <w:bookmarkEnd w:id="140"/>
      <w:bookmarkEnd w:id="141"/>
      <w:bookmarkEnd w:id="142"/>
      <w:bookmarkEnd w:id="143"/>
    </w:p>
    <w:p w14:paraId="36D1EC47" w14:textId="6B417AD5" w:rsidR="00807C81" w:rsidRDefault="00E676D7" w:rsidP="00D8221A">
      <w:r>
        <w:t xml:space="preserve">The </w:t>
      </w:r>
      <w:r w:rsidRPr="00F505F4">
        <w:rPr>
          <w:rFonts w:ascii="Courier New" w:hAnsi="Courier New" w:cs="Courier New"/>
        </w:rPr>
        <w:t>ARPCacheEntryTypeType</w:t>
      </w:r>
      <w:r w:rsidR="008F3DFC">
        <w:t xml:space="preserve"> </w:t>
      </w:r>
      <w:r w:rsidR="009F643B">
        <w:t xml:space="preserve">class </w:t>
      </w:r>
      <w:r w:rsidR="008F3DFC">
        <w:t xml:space="preserve">specifies </w:t>
      </w:r>
      <w:r w:rsidR="00D8221A">
        <w:t xml:space="preserve">an </w:t>
      </w:r>
      <w:r w:rsidR="008F3DFC">
        <w:t xml:space="preserve">ARP cache entry </w:t>
      </w:r>
      <w:r w:rsidR="00D8221A">
        <w:t>type</w:t>
      </w:r>
      <w:r w:rsidR="00D90F15">
        <w:t>. Its</w:t>
      </w:r>
      <w:bookmarkStart w:id="144" w:name="_GoBack"/>
      <w:bookmarkEnd w:id="144"/>
      <w:r w:rsidR="00D8221A">
        <w:t xml:space="preserve"> core value SHOULD be a literal found in the </w:t>
      </w:r>
      <w:r w:rsidRPr="00F505F4">
        <w:rPr>
          <w:rFonts w:ascii="Courier New" w:hAnsi="Courier New" w:cs="Courier New"/>
        </w:rPr>
        <w:t>ARPCacheEntryTypeEnum</w:t>
      </w:r>
      <w:r>
        <w:t xml:space="preserve"> </w:t>
      </w:r>
      <w:r w:rsidR="009F643B">
        <w:t>enumeration</w:t>
      </w:r>
      <w:r>
        <w:t xml:space="preserve">. </w:t>
      </w:r>
      <w:r w:rsidR="00131F48">
        <w:t xml:space="preserve">It extends </w:t>
      </w:r>
      <w:r w:rsidR="00D8221A">
        <w:t xml:space="preserve">the </w:t>
      </w:r>
      <w:r w:rsidR="00D8221A" w:rsidRPr="000F76F8">
        <w:rPr>
          <w:rFonts w:ascii="Courier New" w:hAnsi="Courier New" w:cs="Courier New"/>
        </w:rPr>
        <w:t>BaseObjectPropertyType</w:t>
      </w:r>
      <w:r w:rsidR="00D8221A">
        <w:t xml:space="preserve"> class, </w:t>
      </w:r>
      <w:r w:rsidR="00B97A86">
        <w:t xml:space="preserve">in order to permit </w:t>
      </w:r>
      <w:r w:rsidR="00D8221A">
        <w:t>complex (i.e. regular-expression based) specifications.</w:t>
      </w:r>
    </w:p>
    <w:p w14:paraId="2E62391C" w14:textId="77777777" w:rsidR="00807C81" w:rsidRDefault="00E676D7">
      <w:pPr>
        <w:pStyle w:val="Heading2"/>
      </w:pPr>
      <w:bookmarkStart w:id="145" w:name="_Toc433010837"/>
      <w:bookmarkStart w:id="146" w:name="_Toc433010941"/>
      <w:bookmarkStart w:id="147" w:name="_Toc433057335"/>
      <w:bookmarkStart w:id="148" w:name="_Toc433057566"/>
      <w:bookmarkStart w:id="149" w:name="_Toc437607405"/>
      <w:r>
        <w:t>ARPCacheEntryTypeEnum Enumeration</w:t>
      </w:r>
      <w:bookmarkEnd w:id="145"/>
      <w:bookmarkEnd w:id="146"/>
      <w:bookmarkEnd w:id="147"/>
      <w:bookmarkEnd w:id="148"/>
      <w:bookmarkEnd w:id="149"/>
    </w:p>
    <w:p w14:paraId="59307126" w14:textId="307F6AA9" w:rsidR="007608E9" w:rsidRDefault="00E676D7" w:rsidP="007608E9">
      <w:r>
        <w:t xml:space="preserve">The literals of the </w:t>
      </w:r>
      <w:r>
        <w:rPr>
          <w:rFonts w:ascii="Courier New" w:eastAsia="Courier New" w:hAnsi="Courier New" w:cs="Courier New"/>
        </w:rPr>
        <w:t>ARPCacheEntryTypeEnum</w:t>
      </w:r>
      <w:r w:rsidR="008F3DFC">
        <w:t xml:space="preserve"> enumeration are given in </w:t>
      </w:r>
      <w:r w:rsidR="00D8221A" w:rsidRPr="00D8221A">
        <w:rPr>
          <w:b/>
          <w:color w:val="0000EE"/>
        </w:rPr>
        <w:fldChar w:fldCharType="begin"/>
      </w:r>
      <w:r w:rsidR="00D8221A" w:rsidRPr="00D8221A">
        <w:rPr>
          <w:b/>
          <w:color w:val="0000EE"/>
        </w:rPr>
        <w:instrText xml:space="preserve"> REF _Ref437609068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3</w:t>
      </w:r>
      <w:r w:rsidR="00D8221A" w:rsidRPr="00D8221A">
        <w:rPr>
          <w:b/>
          <w:color w:val="0000EE"/>
        </w:rPr>
        <w:fldChar w:fldCharType="end"/>
      </w:r>
      <w:r>
        <w:t>.</w:t>
      </w:r>
    </w:p>
    <w:p w14:paraId="3271B0FF" w14:textId="77777777" w:rsidR="007608E9" w:rsidRPr="007608E9" w:rsidRDefault="007608E9" w:rsidP="007608E9"/>
    <w:p w14:paraId="6B7181D5" w14:textId="2A23852F" w:rsidR="00807C81" w:rsidRDefault="00E676D7">
      <w:pPr>
        <w:pStyle w:val="tablecaption"/>
        <w:jc w:val="center"/>
      </w:pPr>
      <w:bookmarkStart w:id="150" w:name="_Ref437609068"/>
      <w:bookmarkStart w:id="151" w:name="_Ref433018408"/>
      <w:r>
        <w:t xml:space="preserve">Table </w:t>
      </w:r>
      <w:r w:rsidR="00D90F15">
        <w:fldChar w:fldCharType="begin"/>
      </w:r>
      <w:r w:rsidR="00D90F15">
        <w:instrText xml:space="preserve"> STYLEREF 1 \s </w:instrText>
      </w:r>
      <w:r w:rsidR="00D90F15">
        <w:fldChar w:fldCharType="separate"/>
      </w:r>
      <w:r w:rsidR="00196DC6">
        <w:rPr>
          <w:noProof/>
        </w:rPr>
        <w:t>3</w:t>
      </w:r>
      <w:r w:rsidR="00D90F15">
        <w:rPr>
          <w:noProof/>
        </w:rPr>
        <w:fldChar w:fldCharType="end"/>
      </w:r>
      <w:r>
        <w:noBreakHyphen/>
      </w:r>
      <w:r w:rsidR="00D90F15">
        <w:fldChar w:fldCharType="begin"/>
      </w:r>
      <w:r w:rsidR="00D90F15">
        <w:instrText xml:space="preserve"> SEQ Table \* ARABIC \s 1 </w:instrText>
      </w:r>
      <w:r w:rsidR="00D90F15">
        <w:fldChar w:fldCharType="separate"/>
      </w:r>
      <w:r w:rsidR="00196DC6">
        <w:rPr>
          <w:noProof/>
        </w:rPr>
        <w:t>3</w:t>
      </w:r>
      <w:r w:rsidR="00D90F15">
        <w:rPr>
          <w:noProof/>
        </w:rPr>
        <w:fldChar w:fldCharType="end"/>
      </w:r>
      <w:bookmarkEnd w:id="150"/>
      <w:r w:rsidR="005028A6">
        <w:t xml:space="preserve">. </w:t>
      </w:r>
      <w:r>
        <w:t xml:space="preserve">Literals of the </w:t>
      </w:r>
      <w:r>
        <w:rPr>
          <w:rFonts w:ascii="Courier New" w:eastAsia="Courier New" w:hAnsi="Courier New" w:cs="Courier New"/>
        </w:rPr>
        <w:t>ARPCacheEntryTypeEnum</w:t>
      </w:r>
      <w:r>
        <w:t xml:space="preserve"> enumeration</w:t>
      </w:r>
      <w:bookmarkEnd w:id="151"/>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807C81" w14:paraId="43F15395" w14:textId="77777777" w:rsidTr="005028A6">
        <w:trPr>
          <w:jc w:val="center"/>
        </w:trPr>
        <w:tc>
          <w:tcPr>
            <w:tcW w:w="2430" w:type="dxa"/>
            <w:shd w:val="clear" w:color="auto" w:fill="BFBFBF"/>
            <w:tcMar>
              <w:top w:w="100" w:type="dxa"/>
              <w:left w:w="100" w:type="dxa"/>
              <w:bottom w:w="100" w:type="dxa"/>
              <w:right w:w="100" w:type="dxa"/>
            </w:tcMar>
          </w:tcPr>
          <w:p w14:paraId="7C8EBA57" w14:textId="77777777" w:rsidR="00807C81" w:rsidRDefault="00E676D7">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0A8FA674" w14:textId="77777777" w:rsidR="00807C81" w:rsidRDefault="00E676D7">
            <w:pPr>
              <w:rPr>
                <w:b/>
                <w:color w:val="000000"/>
              </w:rPr>
            </w:pPr>
            <w:r>
              <w:rPr>
                <w:b/>
                <w:color w:val="000000"/>
              </w:rPr>
              <w:t>Description</w:t>
            </w:r>
          </w:p>
        </w:tc>
      </w:tr>
      <w:tr w:rsidR="00807C81" w14:paraId="0126924C" w14:textId="77777777" w:rsidTr="005028A6">
        <w:trPr>
          <w:jc w:val="center"/>
        </w:trPr>
        <w:tc>
          <w:tcPr>
            <w:tcW w:w="2430" w:type="dxa"/>
            <w:shd w:val="clear" w:color="auto" w:fill="FFFFFF"/>
            <w:tcMar>
              <w:top w:w="100" w:type="dxa"/>
              <w:left w:w="100" w:type="dxa"/>
              <w:bottom w:w="100" w:type="dxa"/>
              <w:right w:w="100" w:type="dxa"/>
            </w:tcMar>
          </w:tcPr>
          <w:p w14:paraId="1C2051C0" w14:textId="77777777" w:rsidR="00807C81" w:rsidRDefault="00E676D7">
            <w:pPr>
              <w:rPr>
                <w:b/>
              </w:rPr>
            </w:pPr>
            <w:r>
              <w:rPr>
                <w:b/>
              </w:rPr>
              <w:t>static</w:t>
            </w:r>
          </w:p>
        </w:tc>
        <w:tc>
          <w:tcPr>
            <w:tcW w:w="6930" w:type="dxa"/>
            <w:shd w:val="clear" w:color="auto" w:fill="FFFFFF"/>
            <w:tcMar>
              <w:top w:w="100" w:type="dxa"/>
              <w:left w:w="100" w:type="dxa"/>
              <w:bottom w:w="100" w:type="dxa"/>
              <w:right w:w="100" w:type="dxa"/>
            </w:tcMar>
          </w:tcPr>
          <w:p w14:paraId="1EECE554" w14:textId="77777777" w:rsidR="00807C81" w:rsidRDefault="00E676D7">
            <w:r>
              <w:t xml:space="preserve">The </w:t>
            </w:r>
            <w:r w:rsidRPr="005028A6">
              <w:rPr>
                <w:rFonts w:ascii="Courier New" w:hAnsi="Courier New" w:cs="Courier New"/>
              </w:rPr>
              <w:t>static</w:t>
            </w:r>
            <w:r>
              <w:t xml:space="preserve"> value specifies an IP address/physical address pair that was manually added to the cache table for a device and is kept in the cache on </w:t>
            </w:r>
            <w:r>
              <w:lastRenderedPageBreak/>
              <w:t>a permanent basis.</w:t>
            </w:r>
          </w:p>
        </w:tc>
      </w:tr>
      <w:tr w:rsidR="00807C81" w14:paraId="35138D16" w14:textId="77777777" w:rsidTr="005028A6">
        <w:trPr>
          <w:jc w:val="center"/>
        </w:trPr>
        <w:tc>
          <w:tcPr>
            <w:tcW w:w="2430" w:type="dxa"/>
            <w:shd w:val="clear" w:color="auto" w:fill="FFFFFF"/>
            <w:tcMar>
              <w:top w:w="100" w:type="dxa"/>
              <w:left w:w="100" w:type="dxa"/>
              <w:bottom w:w="100" w:type="dxa"/>
              <w:right w:w="100" w:type="dxa"/>
            </w:tcMar>
          </w:tcPr>
          <w:p w14:paraId="3FC72BBA" w14:textId="77777777" w:rsidR="00807C81" w:rsidRDefault="00E676D7">
            <w:pPr>
              <w:rPr>
                <w:b/>
              </w:rPr>
            </w:pPr>
            <w:r>
              <w:rPr>
                <w:b/>
              </w:rPr>
              <w:lastRenderedPageBreak/>
              <w:t>dynamic</w:t>
            </w:r>
          </w:p>
        </w:tc>
        <w:tc>
          <w:tcPr>
            <w:tcW w:w="6930" w:type="dxa"/>
            <w:shd w:val="clear" w:color="auto" w:fill="FFFFFF"/>
            <w:tcMar>
              <w:top w:w="100" w:type="dxa"/>
              <w:left w:w="100" w:type="dxa"/>
              <w:bottom w:w="100" w:type="dxa"/>
              <w:right w:w="100" w:type="dxa"/>
            </w:tcMar>
          </w:tcPr>
          <w:p w14:paraId="56E5484D" w14:textId="77777777" w:rsidR="00807C81" w:rsidRDefault="00E676D7">
            <w:r>
              <w:t xml:space="preserve">The </w:t>
            </w:r>
            <w:r w:rsidRPr="005028A6">
              <w:rPr>
                <w:rFonts w:ascii="Courier New" w:hAnsi="Courier New" w:cs="Courier New"/>
              </w:rPr>
              <w:t>dynamic</w:t>
            </w:r>
            <w:r>
              <w:t xml:space="preserve"> value specifies an IP address/physical address pair added to the cache automatically as a result of successfully-completed past ARP resolutions.</w:t>
            </w:r>
          </w:p>
        </w:tc>
      </w:tr>
    </w:tbl>
    <w:p w14:paraId="4A185A09" w14:textId="77777777" w:rsidR="00807C81" w:rsidRDefault="00807C81"/>
    <w:p w14:paraId="2342EB54" w14:textId="77777777" w:rsidR="00807C81" w:rsidRDefault="00807C81">
      <w:pPr>
        <w:sectPr w:rsidR="00807C81">
          <w:footerReference w:type="default" r:id="rId38"/>
          <w:pgSz w:w="15840" w:h="12240"/>
          <w:pgMar w:top="1440" w:right="1440" w:bottom="1440" w:left="1440" w:header="720" w:footer="720" w:gutter="0"/>
          <w:cols w:space="720"/>
        </w:sectPr>
      </w:pPr>
    </w:p>
    <w:p w14:paraId="594ACA1C" w14:textId="2C71C3C0" w:rsidR="007E76CB" w:rsidRDefault="00E676D7" w:rsidP="007E76CB">
      <w:pPr>
        <w:pStyle w:val="Heading1"/>
      </w:pPr>
      <w:bookmarkStart w:id="152" w:name="_Ref428537416"/>
      <w:bookmarkStart w:id="153" w:name="_Toc433010838"/>
      <w:bookmarkStart w:id="154" w:name="_Toc433010942"/>
      <w:bookmarkStart w:id="155" w:name="_Toc433057336"/>
      <w:bookmarkStart w:id="156" w:name="_Toc433057567"/>
      <w:bookmarkStart w:id="157" w:name="_Toc437607406"/>
      <w:r w:rsidRPr="00FD22AC">
        <w:lastRenderedPageBreak/>
        <w:t>Conformance</w:t>
      </w:r>
      <w:bookmarkEnd w:id="113"/>
      <w:bookmarkEnd w:id="114"/>
      <w:bookmarkEnd w:id="152"/>
      <w:bookmarkEnd w:id="153"/>
      <w:bookmarkEnd w:id="154"/>
      <w:bookmarkEnd w:id="155"/>
      <w:bookmarkEnd w:id="156"/>
      <w:bookmarkEnd w:id="157"/>
    </w:p>
    <w:p w14:paraId="014B95FB" w14:textId="77777777" w:rsidR="007E76CB" w:rsidRDefault="00E676D7" w:rsidP="007E76CB">
      <w:r>
        <w:t>Implementations have discretion over which parts (components, properties, extensions, controlled vocabularies, etc.) of CybOX they implement (e.g., Observable/Object).</w:t>
      </w:r>
    </w:p>
    <w:p w14:paraId="4BC5722F" w14:textId="77777777" w:rsidR="007E76CB" w:rsidRDefault="00E676D7" w:rsidP="007E76CB">
      <w:r>
        <w:t xml:space="preserve"> </w:t>
      </w:r>
    </w:p>
    <w:p w14:paraId="70BA5129" w14:textId="77777777" w:rsidR="007E76CB" w:rsidRDefault="00E676D7" w:rsidP="007E76C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6C88044" w14:textId="77777777" w:rsidR="007E76CB" w:rsidRDefault="00E676D7" w:rsidP="007E76CB">
      <w:r>
        <w:t xml:space="preserve"> </w:t>
      </w:r>
    </w:p>
    <w:p w14:paraId="44ED799C" w14:textId="77777777" w:rsidR="007E76CB" w:rsidRDefault="00E676D7" w:rsidP="007E76C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55F2565" w14:textId="77777777" w:rsidR="007E76CB" w:rsidRDefault="00E676D7" w:rsidP="007E76CB">
      <w:r>
        <w:t xml:space="preserve"> </w:t>
      </w:r>
    </w:p>
    <w:p w14:paraId="0E2A77B9" w14:textId="77777777" w:rsidR="007E76CB" w:rsidRPr="00E304F9" w:rsidRDefault="00E676D7" w:rsidP="007E76CB">
      <w:r>
        <w:t>The conformance section of this document is intentionally broad and attempts to reiterate what already exists in this document.</w:t>
      </w:r>
    </w:p>
    <w:p w14:paraId="0E3FBA7E" w14:textId="57EE4795" w:rsidR="007E76CB" w:rsidRDefault="00E676D7" w:rsidP="005028A6">
      <w:pPr>
        <w:pStyle w:val="AppendixHeading1"/>
        <w:spacing w:after="120" w:afterAutospacing="0"/>
      </w:pPr>
      <w:bookmarkStart w:id="158" w:name="_Toc85472897"/>
      <w:bookmarkStart w:id="159" w:name="_Toc287332012"/>
      <w:bookmarkStart w:id="160" w:name="_Toc409437264"/>
      <w:bookmarkStart w:id="161" w:name="_Toc433010839"/>
      <w:bookmarkStart w:id="162" w:name="_Toc433010943"/>
      <w:bookmarkStart w:id="163" w:name="_Toc433057337"/>
      <w:bookmarkStart w:id="164" w:name="_Toc433057568"/>
      <w:bookmarkStart w:id="165" w:name="_Toc437607407"/>
      <w:r>
        <w:lastRenderedPageBreak/>
        <w:t>Acknowledgments</w:t>
      </w:r>
      <w:bookmarkEnd w:id="158"/>
      <w:bookmarkEnd w:id="159"/>
      <w:bookmarkEnd w:id="160"/>
      <w:bookmarkEnd w:id="161"/>
      <w:bookmarkEnd w:id="162"/>
      <w:bookmarkEnd w:id="163"/>
      <w:bookmarkEnd w:id="164"/>
      <w:bookmarkEnd w:id="165"/>
    </w:p>
    <w:p w14:paraId="3DE235C9" w14:textId="77777777" w:rsidR="007E76CB" w:rsidRDefault="00E676D7" w:rsidP="005028A6">
      <w:pPr>
        <w:spacing w:after="240"/>
      </w:pPr>
      <w:r>
        <w:t>The following individuals have participated in the creation of this specification and are gratefully acknowledged:</w:t>
      </w:r>
    </w:p>
    <w:p w14:paraId="2A363AD6" w14:textId="77777777" w:rsidR="007E76CB" w:rsidRDefault="00E676D7" w:rsidP="007E76CB">
      <w:pPr>
        <w:pStyle w:val="Titlepageinfo"/>
      </w:pPr>
      <w:r>
        <w:t>Participants:</w:t>
      </w:r>
      <w:r>
        <w:fldChar w:fldCharType="begin"/>
      </w:r>
      <w:r>
        <w:instrText xml:space="preserve"> MACROBUTTON  </w:instrText>
      </w:r>
      <w:r>
        <w:fldChar w:fldCharType="end"/>
      </w:r>
    </w:p>
    <w:p w14:paraId="7D7BDCE9" w14:textId="77777777" w:rsidR="007E76CB" w:rsidRDefault="00E676D7" w:rsidP="007E76CB">
      <w:pPr>
        <w:pStyle w:val="Contributor"/>
      </w:pPr>
      <w:r>
        <w:t>Dean Thompson, Australia and New Zealand Banking Group (ANZ Bank)</w:t>
      </w:r>
    </w:p>
    <w:p w14:paraId="13D6C731" w14:textId="77777777" w:rsidR="007E76CB" w:rsidRDefault="00E676D7" w:rsidP="007E76CB">
      <w:pPr>
        <w:pStyle w:val="Contributor"/>
      </w:pPr>
      <w:r>
        <w:t>Bret Jordan, Blue Coat Systems, Inc.</w:t>
      </w:r>
    </w:p>
    <w:p w14:paraId="31A44FAF" w14:textId="77777777" w:rsidR="007E76CB" w:rsidRDefault="00E676D7" w:rsidP="007E76CB">
      <w:pPr>
        <w:pStyle w:val="Contributor"/>
      </w:pPr>
      <w:r>
        <w:t>Adnan Baykal, Center for Internet Security (CIS)</w:t>
      </w:r>
    </w:p>
    <w:p w14:paraId="0791BED9" w14:textId="77777777" w:rsidR="007E76CB" w:rsidRDefault="00E676D7" w:rsidP="007E76CB">
      <w:pPr>
        <w:pStyle w:val="Contributor"/>
      </w:pPr>
      <w:r>
        <w:t>Liron Schiff, Comilion (mobile) Ltd.</w:t>
      </w:r>
    </w:p>
    <w:p w14:paraId="7D534F3D" w14:textId="77777777" w:rsidR="007E76CB" w:rsidRDefault="00E676D7" w:rsidP="007E76CB">
      <w:pPr>
        <w:pStyle w:val="Contributor"/>
      </w:pPr>
      <w:r>
        <w:t>Jane Ginn, Cyber Threat Intelligence Network, Inc. (CTIN)</w:t>
      </w:r>
    </w:p>
    <w:p w14:paraId="0013D126" w14:textId="77777777" w:rsidR="007E76CB" w:rsidRDefault="00E676D7" w:rsidP="007E76CB">
      <w:pPr>
        <w:pStyle w:val="Contributor"/>
      </w:pPr>
      <w:r>
        <w:t>Richard Struse, DHS Office of Cybersecurity and Communications (CS&amp;C)</w:t>
      </w:r>
    </w:p>
    <w:p w14:paraId="134B4732" w14:textId="77777777" w:rsidR="007E76CB" w:rsidRDefault="00E676D7" w:rsidP="007E76CB">
      <w:pPr>
        <w:pStyle w:val="Contributor"/>
      </w:pPr>
      <w:r>
        <w:t>Ryusuke Masuoka, Fujitsu Limited</w:t>
      </w:r>
    </w:p>
    <w:p w14:paraId="49F6F8F8" w14:textId="77777777" w:rsidR="007E76CB" w:rsidRDefault="00E676D7" w:rsidP="007E76CB">
      <w:pPr>
        <w:pStyle w:val="Contributor"/>
      </w:pPr>
      <w:r>
        <w:t>Eric Burger, Georgetown University</w:t>
      </w:r>
    </w:p>
    <w:p w14:paraId="22BA253F" w14:textId="77777777" w:rsidR="007E76CB" w:rsidRDefault="00E676D7" w:rsidP="007E76CB">
      <w:pPr>
        <w:pStyle w:val="Contributor"/>
      </w:pPr>
      <w:r>
        <w:t>Jason Keirstead, IBM</w:t>
      </w:r>
    </w:p>
    <w:p w14:paraId="5A339968" w14:textId="77777777" w:rsidR="007E76CB" w:rsidRDefault="00E676D7" w:rsidP="007E76CB">
      <w:pPr>
        <w:pStyle w:val="Contributor"/>
      </w:pPr>
      <w:r>
        <w:t>Paul Martini, iboss, Inc.</w:t>
      </w:r>
    </w:p>
    <w:p w14:paraId="08911B7A" w14:textId="77777777" w:rsidR="007E76CB" w:rsidRDefault="00E676D7" w:rsidP="007E76CB">
      <w:pPr>
        <w:pStyle w:val="Contributor"/>
      </w:pPr>
      <w:r>
        <w:t>Jerome Athias, Individual</w:t>
      </w:r>
    </w:p>
    <w:p w14:paraId="41D7D1FD" w14:textId="77777777" w:rsidR="007E76CB" w:rsidRDefault="00E676D7" w:rsidP="007E76CB">
      <w:pPr>
        <w:pStyle w:val="Contributor"/>
      </w:pPr>
      <w:r>
        <w:t>Sanjiv Kalkar, Individual</w:t>
      </w:r>
    </w:p>
    <w:p w14:paraId="0F9FB95F" w14:textId="77777777" w:rsidR="007E76CB" w:rsidRDefault="00E676D7" w:rsidP="007E76CB">
      <w:pPr>
        <w:pStyle w:val="Contributor"/>
      </w:pPr>
      <w:r>
        <w:t>Terry MacDonald, Individual</w:t>
      </w:r>
    </w:p>
    <w:p w14:paraId="7D97188C" w14:textId="77777777" w:rsidR="007E76CB" w:rsidRDefault="00E676D7" w:rsidP="007E76CB">
      <w:pPr>
        <w:pStyle w:val="Contributor"/>
      </w:pPr>
      <w:r>
        <w:t>Alex Pinto, Individual</w:t>
      </w:r>
    </w:p>
    <w:p w14:paraId="2895A50D" w14:textId="77777777" w:rsidR="007E76CB" w:rsidRDefault="00E676D7" w:rsidP="007E76CB">
      <w:pPr>
        <w:pStyle w:val="Contributor"/>
      </w:pPr>
      <w:r>
        <w:t>Patrick Maroney, Integrated Networking Technologies, Inc.</w:t>
      </w:r>
    </w:p>
    <w:p w14:paraId="0FE9B6AC" w14:textId="77777777" w:rsidR="007E76CB" w:rsidRDefault="00E676D7" w:rsidP="007E76CB">
      <w:pPr>
        <w:pStyle w:val="Contributor"/>
      </w:pPr>
      <w:r>
        <w:t>Wouter Bolsterlee, Intelworks BV</w:t>
      </w:r>
    </w:p>
    <w:p w14:paraId="14119AE3" w14:textId="77777777" w:rsidR="007E76CB" w:rsidRDefault="00E676D7" w:rsidP="007E76CB">
      <w:pPr>
        <w:pStyle w:val="Contributor"/>
      </w:pPr>
      <w:r>
        <w:t>Joep Gommers, Intelworks BV</w:t>
      </w:r>
    </w:p>
    <w:p w14:paraId="026FA500" w14:textId="77777777" w:rsidR="007E76CB" w:rsidRDefault="00E676D7" w:rsidP="007E76CB">
      <w:pPr>
        <w:pStyle w:val="Contributor"/>
      </w:pPr>
      <w:r>
        <w:t>Sergey Polzunov, Intelworks BV</w:t>
      </w:r>
    </w:p>
    <w:p w14:paraId="10199CC3" w14:textId="77777777" w:rsidR="007E76CB" w:rsidRDefault="00E676D7" w:rsidP="007E76CB">
      <w:pPr>
        <w:pStyle w:val="Contributor"/>
      </w:pPr>
      <w:r>
        <w:t>Rutger Prins, Intelworks BV</w:t>
      </w:r>
    </w:p>
    <w:p w14:paraId="419F9B51" w14:textId="77777777" w:rsidR="007E76CB" w:rsidRDefault="00E676D7" w:rsidP="007E76CB">
      <w:pPr>
        <w:pStyle w:val="Contributor"/>
      </w:pPr>
      <w:r>
        <w:t>Andrei Sîrghi, Intelworks BV</w:t>
      </w:r>
    </w:p>
    <w:p w14:paraId="23163EEE" w14:textId="77777777" w:rsidR="007E76CB" w:rsidRDefault="00E676D7" w:rsidP="007E76CB">
      <w:pPr>
        <w:pStyle w:val="Contributor"/>
      </w:pPr>
      <w:r>
        <w:t>Jonathan Baker, MITRE Corporation</w:t>
      </w:r>
    </w:p>
    <w:p w14:paraId="2778F566" w14:textId="77777777" w:rsidR="007E76CB" w:rsidRDefault="00E676D7" w:rsidP="007E76CB">
      <w:pPr>
        <w:pStyle w:val="Contributor"/>
      </w:pPr>
      <w:r>
        <w:t>Sean Barnum, MITRE Corporation</w:t>
      </w:r>
    </w:p>
    <w:p w14:paraId="666B01B9" w14:textId="77777777" w:rsidR="007E76CB" w:rsidRDefault="00E676D7" w:rsidP="007E76CB">
      <w:pPr>
        <w:pStyle w:val="Contributor"/>
      </w:pPr>
      <w:r>
        <w:t>Mark Davidson, MITRE Corporation</w:t>
      </w:r>
    </w:p>
    <w:p w14:paraId="322E14D6" w14:textId="77777777" w:rsidR="007E76CB" w:rsidRDefault="00E676D7" w:rsidP="007E76CB">
      <w:pPr>
        <w:pStyle w:val="Contributor"/>
      </w:pPr>
      <w:r>
        <w:t>Ivan Kirillov, MITRE Corporation</w:t>
      </w:r>
    </w:p>
    <w:p w14:paraId="2CE22E89" w14:textId="77777777" w:rsidR="007E76CB" w:rsidRDefault="00E676D7" w:rsidP="007E76CB">
      <w:pPr>
        <w:pStyle w:val="Contributor"/>
      </w:pPr>
      <w:r>
        <w:t>John Wunder, MITRE Corporation</w:t>
      </w:r>
    </w:p>
    <w:p w14:paraId="7C1FFA9C" w14:textId="77777777" w:rsidR="007E76CB" w:rsidRDefault="00E676D7" w:rsidP="007E76CB">
      <w:pPr>
        <w:pStyle w:val="Contributor"/>
      </w:pPr>
      <w:r>
        <w:t>Mike Boyle, National Security Agency</w:t>
      </w:r>
    </w:p>
    <w:p w14:paraId="71DE1F64" w14:textId="77777777" w:rsidR="007E76CB" w:rsidRDefault="00E676D7" w:rsidP="007E76CB">
      <w:pPr>
        <w:pStyle w:val="Contributor"/>
      </w:pPr>
      <w:r>
        <w:t>Jessica Fitzgerald-McKay, National Security Agency</w:t>
      </w:r>
    </w:p>
    <w:p w14:paraId="71672EBE" w14:textId="77777777" w:rsidR="007E76CB" w:rsidRDefault="00E676D7" w:rsidP="007E76CB">
      <w:pPr>
        <w:pStyle w:val="Contributor"/>
      </w:pPr>
      <w:r>
        <w:t>Takahiro Kakumaru, NEC Corporation</w:t>
      </w:r>
    </w:p>
    <w:p w14:paraId="1E793320" w14:textId="77777777" w:rsidR="007E76CB" w:rsidRDefault="00E676D7" w:rsidP="007E76CB">
      <w:pPr>
        <w:pStyle w:val="Contributor"/>
      </w:pPr>
      <w:r>
        <w:t>John-Mark Gurney, New Context Services, Inc.</w:t>
      </w:r>
    </w:p>
    <w:p w14:paraId="2AAB0F18" w14:textId="77777777" w:rsidR="007E76CB" w:rsidRDefault="00E676D7" w:rsidP="007E76CB">
      <w:pPr>
        <w:pStyle w:val="Contributor"/>
      </w:pPr>
      <w:r>
        <w:t>Christian Hunt, New Context Services, Inc.</w:t>
      </w:r>
    </w:p>
    <w:p w14:paraId="7F6ED598" w14:textId="77777777" w:rsidR="007E76CB" w:rsidRDefault="00E676D7" w:rsidP="007E76CB">
      <w:pPr>
        <w:pStyle w:val="Contributor"/>
      </w:pPr>
      <w:r>
        <w:t>Andrew Storms, New Context Services, Inc.</w:t>
      </w:r>
    </w:p>
    <w:p w14:paraId="5A052C2B" w14:textId="77777777" w:rsidR="007E76CB" w:rsidRDefault="00E676D7" w:rsidP="007E76CB">
      <w:pPr>
        <w:pStyle w:val="Contributor"/>
      </w:pPr>
      <w:r>
        <w:t>Igor Baikalov, Securonix</w:t>
      </w:r>
    </w:p>
    <w:p w14:paraId="137C4285" w14:textId="77777777" w:rsidR="007E76CB" w:rsidRDefault="00E676D7" w:rsidP="007E76CB">
      <w:pPr>
        <w:pStyle w:val="Contributor"/>
      </w:pPr>
      <w:r>
        <w:t>Bernd Grobauer, Siemens AG</w:t>
      </w:r>
    </w:p>
    <w:p w14:paraId="21109414" w14:textId="77777777" w:rsidR="007E76CB" w:rsidRDefault="00E676D7" w:rsidP="007E76CB">
      <w:pPr>
        <w:pStyle w:val="Contributor"/>
      </w:pPr>
      <w:r>
        <w:t>John Anderson, Soltra</w:t>
      </w:r>
    </w:p>
    <w:p w14:paraId="140D79BE" w14:textId="77777777" w:rsidR="007E76CB" w:rsidRDefault="00E676D7" w:rsidP="007E76CB">
      <w:pPr>
        <w:pStyle w:val="Contributor"/>
      </w:pPr>
      <w:r>
        <w:t>Trey Darley, Soltra</w:t>
      </w:r>
    </w:p>
    <w:p w14:paraId="64042385" w14:textId="77777777" w:rsidR="007E76CB" w:rsidRDefault="00E676D7" w:rsidP="007E76CB">
      <w:pPr>
        <w:pStyle w:val="Contributor"/>
      </w:pPr>
      <w:r>
        <w:t>Paul Dion, Soltra</w:t>
      </w:r>
    </w:p>
    <w:p w14:paraId="0DD399AF" w14:textId="77777777" w:rsidR="007E76CB" w:rsidRDefault="00E676D7" w:rsidP="007E76CB">
      <w:pPr>
        <w:pStyle w:val="Contributor"/>
      </w:pPr>
      <w:r>
        <w:t>Brandon Hanes, Soltra</w:t>
      </w:r>
    </w:p>
    <w:p w14:paraId="09BB856D" w14:textId="77777777" w:rsidR="007E76CB" w:rsidRDefault="00E676D7" w:rsidP="007E76CB">
      <w:pPr>
        <w:pStyle w:val="Contributor"/>
      </w:pPr>
      <w:r>
        <w:t>Ali Khan, Soltra</w:t>
      </w:r>
    </w:p>
    <w:p w14:paraId="79FA5892" w14:textId="77777777" w:rsidR="007E76CB" w:rsidRDefault="007E76CB" w:rsidP="007E76CB">
      <w:pPr>
        <w:pStyle w:val="Contributor"/>
      </w:pPr>
    </w:p>
    <w:p w14:paraId="1424DF2A" w14:textId="77777777" w:rsidR="007E76CB" w:rsidRDefault="00E676D7" w:rsidP="007E76CB">
      <w:pPr>
        <w:pStyle w:val="Contributor"/>
      </w:pPr>
      <w:r>
        <w:t>The authors would also like to thank the larger CybOX Community for its input and help in reviewing this document.</w:t>
      </w:r>
    </w:p>
    <w:p w14:paraId="65920720" w14:textId="77777777" w:rsidR="007E76CB" w:rsidRPr="00C76CAA" w:rsidRDefault="007E76CB" w:rsidP="007E76CB"/>
    <w:p w14:paraId="2E2851A9" w14:textId="77777777" w:rsidR="007E76CB" w:rsidRDefault="00E676D7" w:rsidP="007E76CB">
      <w:pPr>
        <w:pStyle w:val="AppendixHeading1"/>
      </w:pPr>
      <w:bookmarkStart w:id="166" w:name="_Toc85472898"/>
      <w:bookmarkStart w:id="167" w:name="_Toc287332014"/>
      <w:bookmarkStart w:id="168" w:name="_Toc409437269"/>
      <w:bookmarkStart w:id="169" w:name="_Toc433010840"/>
      <w:bookmarkStart w:id="170" w:name="_Toc433010944"/>
      <w:bookmarkStart w:id="171" w:name="_Toc433057338"/>
      <w:bookmarkStart w:id="172" w:name="_Toc433057569"/>
      <w:bookmarkStart w:id="173" w:name="_Toc437607408"/>
      <w:r>
        <w:lastRenderedPageBreak/>
        <w:t>Revision History</w:t>
      </w:r>
      <w:bookmarkEnd w:id="166"/>
      <w:bookmarkEnd w:id="167"/>
      <w:bookmarkEnd w:id="168"/>
      <w:bookmarkEnd w:id="169"/>
      <w:bookmarkEnd w:id="170"/>
      <w:bookmarkEnd w:id="171"/>
      <w:bookmarkEnd w:id="172"/>
      <w:bookmarkEnd w:id="1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620"/>
        <w:gridCol w:w="4698"/>
      </w:tblGrid>
      <w:tr w:rsidR="007E76CB" w14:paraId="0CFFFEBB" w14:textId="77777777" w:rsidTr="005028A6">
        <w:tc>
          <w:tcPr>
            <w:tcW w:w="1548" w:type="dxa"/>
          </w:tcPr>
          <w:p w14:paraId="5BD17D9C" w14:textId="77777777" w:rsidR="007E76CB" w:rsidRPr="00C7321D" w:rsidRDefault="00E676D7" w:rsidP="007E76CB">
            <w:pPr>
              <w:jc w:val="center"/>
              <w:rPr>
                <w:b/>
              </w:rPr>
            </w:pPr>
            <w:r w:rsidRPr="00C7321D">
              <w:rPr>
                <w:b/>
              </w:rPr>
              <w:t>Revision</w:t>
            </w:r>
          </w:p>
        </w:tc>
        <w:tc>
          <w:tcPr>
            <w:tcW w:w="1710" w:type="dxa"/>
          </w:tcPr>
          <w:p w14:paraId="0ECCB2E0" w14:textId="77777777" w:rsidR="007E76CB" w:rsidRPr="00C7321D" w:rsidRDefault="00E676D7" w:rsidP="007E76CB">
            <w:pPr>
              <w:jc w:val="center"/>
              <w:rPr>
                <w:b/>
              </w:rPr>
            </w:pPr>
            <w:r w:rsidRPr="00C7321D">
              <w:rPr>
                <w:b/>
              </w:rPr>
              <w:t>Date</w:t>
            </w:r>
          </w:p>
        </w:tc>
        <w:tc>
          <w:tcPr>
            <w:tcW w:w="1620" w:type="dxa"/>
          </w:tcPr>
          <w:p w14:paraId="5DF6EFC0" w14:textId="77777777" w:rsidR="007E76CB" w:rsidRPr="00C7321D" w:rsidRDefault="00E676D7" w:rsidP="007E76CB">
            <w:pPr>
              <w:jc w:val="center"/>
              <w:rPr>
                <w:b/>
              </w:rPr>
            </w:pPr>
            <w:r w:rsidRPr="00C7321D">
              <w:rPr>
                <w:b/>
              </w:rPr>
              <w:t>Editor</w:t>
            </w:r>
          </w:p>
        </w:tc>
        <w:tc>
          <w:tcPr>
            <w:tcW w:w="4698" w:type="dxa"/>
          </w:tcPr>
          <w:p w14:paraId="65587150" w14:textId="77777777" w:rsidR="007E76CB" w:rsidRPr="00C7321D" w:rsidRDefault="00E676D7" w:rsidP="007E76CB">
            <w:pPr>
              <w:rPr>
                <w:b/>
              </w:rPr>
            </w:pPr>
            <w:r w:rsidRPr="00C7321D">
              <w:rPr>
                <w:b/>
              </w:rPr>
              <w:t>Changes Made</w:t>
            </w:r>
          </w:p>
        </w:tc>
      </w:tr>
      <w:tr w:rsidR="007E76CB" w14:paraId="1EA3265E" w14:textId="77777777" w:rsidTr="005028A6">
        <w:tc>
          <w:tcPr>
            <w:tcW w:w="1548" w:type="dxa"/>
          </w:tcPr>
          <w:p w14:paraId="53DBF84A" w14:textId="77777777" w:rsidR="007E76CB" w:rsidRDefault="00E676D7" w:rsidP="007E76CB">
            <w:r>
              <w:t>wd01</w:t>
            </w:r>
          </w:p>
        </w:tc>
        <w:tc>
          <w:tcPr>
            <w:tcW w:w="1710" w:type="dxa"/>
          </w:tcPr>
          <w:p w14:paraId="38D11D1A" w14:textId="60718C7D" w:rsidR="007E76CB" w:rsidRDefault="00CF7B0F" w:rsidP="00CF7B0F">
            <w:r>
              <w:t>19</w:t>
            </w:r>
            <w:r w:rsidR="00E676D7">
              <w:t xml:space="preserve"> </w:t>
            </w:r>
            <w:r>
              <w:t>October</w:t>
            </w:r>
            <w:r w:rsidR="00E676D7">
              <w:t xml:space="preserve"> 2015</w:t>
            </w:r>
          </w:p>
        </w:tc>
        <w:tc>
          <w:tcPr>
            <w:tcW w:w="1620" w:type="dxa"/>
          </w:tcPr>
          <w:p w14:paraId="49564FB4" w14:textId="77777777" w:rsidR="007E76CB" w:rsidRDefault="00E676D7" w:rsidP="007E76CB">
            <w:r>
              <w:t>Desiree Beck Trey Darley Ivan Kirillov Rich Piazza</w:t>
            </w:r>
          </w:p>
        </w:tc>
        <w:tc>
          <w:tcPr>
            <w:tcW w:w="4698" w:type="dxa"/>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Beck, Desiree A." w:date="2015-10-19T22:38:00Z" w:initials="BDA">
    <w:p w14:paraId="40105739" w14:textId="78AA0E83" w:rsidR="00D75834" w:rsidRDefault="00D75834">
      <w:pPr>
        <w:pStyle w:val="CommentText"/>
      </w:pPr>
      <w:r>
        <w:rPr>
          <w:rStyle w:val="CommentReference"/>
        </w:rPr>
        <w:annotationRef/>
      </w:r>
      <w:r>
        <w:t>This took lots of time to get it to look right. When I’ve added it to the other docs, I’ve just cut and pasted with the insertion point at the “I” of the Introduction section. It then just adds it above in the correct format. Not sure why it was so hard for this particular doc.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10573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61B34" w14:textId="77777777" w:rsidR="00D75834" w:rsidRDefault="00D75834">
      <w:r>
        <w:separator/>
      </w:r>
    </w:p>
  </w:endnote>
  <w:endnote w:type="continuationSeparator" w:id="0">
    <w:p w14:paraId="143E8C0B" w14:textId="77777777" w:rsidR="00D75834" w:rsidRDefault="00D75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ABAD3"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19 October</w:t>
    </w:r>
    <w:r>
      <w:rPr>
        <w:sz w:val="16"/>
        <w:szCs w:val="16"/>
      </w:rPr>
      <w:t xml:space="preserve"> </w:t>
    </w:r>
    <w:r>
      <w:rPr>
        <w:sz w:val="16"/>
        <w:szCs w:val="16"/>
        <w:lang w:val="en-US"/>
      </w:rPr>
      <w:t>2015</w:t>
    </w:r>
  </w:p>
  <w:p w14:paraId="5EBDED1E"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90F1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90F15">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9AAA9" w14:textId="7C75951B"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19 October</w:t>
    </w:r>
    <w:r>
      <w:rPr>
        <w:sz w:val="16"/>
        <w:szCs w:val="16"/>
      </w:rPr>
      <w:t xml:space="preserve"> </w:t>
    </w:r>
    <w:r>
      <w:rPr>
        <w:sz w:val="16"/>
        <w:szCs w:val="16"/>
        <w:lang w:val="en-US"/>
      </w:rPr>
      <w:t>2015</w:t>
    </w:r>
  </w:p>
  <w:p w14:paraId="29151094"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D90F15">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D90F15">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69F8E"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9F3BFB6" w14:textId="77777777" w:rsidR="00D75834" w:rsidRPr="00195F88" w:rsidRDefault="00D75834"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70E7AA5" w14:textId="77777777" w:rsidR="00D75834" w:rsidRDefault="00D75834"/>
    <w:p w14:paraId="5183B108" w14:textId="77777777" w:rsidR="00D75834" w:rsidRDefault="00D75834">
      <w:r>
        <w:separator/>
      </w:r>
    </w:p>
  </w:footnote>
  <w:footnote w:type="continuationSeparator" w:id="0">
    <w:p w14:paraId="4D9D6BE1" w14:textId="77777777" w:rsidR="00D75834" w:rsidRDefault="00D758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5456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2"/>
  </w:num>
  <w:num w:numId="10">
    <w:abstractNumId w:val="4"/>
  </w:num>
  <w:num w:numId="11">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7C81"/>
    <w:rsid w:val="000309BE"/>
    <w:rsid w:val="00050443"/>
    <w:rsid w:val="000512F2"/>
    <w:rsid w:val="000F5F2D"/>
    <w:rsid w:val="00131F48"/>
    <w:rsid w:val="00196DC6"/>
    <w:rsid w:val="001E1FA9"/>
    <w:rsid w:val="00263C6E"/>
    <w:rsid w:val="0027216C"/>
    <w:rsid w:val="002C52BB"/>
    <w:rsid w:val="00311882"/>
    <w:rsid w:val="004A636D"/>
    <w:rsid w:val="004F7E31"/>
    <w:rsid w:val="005028A6"/>
    <w:rsid w:val="00513BED"/>
    <w:rsid w:val="00520E28"/>
    <w:rsid w:val="005854AB"/>
    <w:rsid w:val="005C37CA"/>
    <w:rsid w:val="005D5D91"/>
    <w:rsid w:val="005E1151"/>
    <w:rsid w:val="00654EFE"/>
    <w:rsid w:val="00726475"/>
    <w:rsid w:val="00743E83"/>
    <w:rsid w:val="007608E9"/>
    <w:rsid w:val="00771E46"/>
    <w:rsid w:val="007C06B4"/>
    <w:rsid w:val="007C19B5"/>
    <w:rsid w:val="007E76CB"/>
    <w:rsid w:val="00807C81"/>
    <w:rsid w:val="0083135F"/>
    <w:rsid w:val="008338A3"/>
    <w:rsid w:val="0084372C"/>
    <w:rsid w:val="008809F5"/>
    <w:rsid w:val="008B1C64"/>
    <w:rsid w:val="008E0090"/>
    <w:rsid w:val="008F3DFC"/>
    <w:rsid w:val="008F45BA"/>
    <w:rsid w:val="00903425"/>
    <w:rsid w:val="009C23FE"/>
    <w:rsid w:val="009F643B"/>
    <w:rsid w:val="009F74B1"/>
    <w:rsid w:val="00A96DF0"/>
    <w:rsid w:val="00B97A86"/>
    <w:rsid w:val="00C238D0"/>
    <w:rsid w:val="00CF7B0F"/>
    <w:rsid w:val="00D75834"/>
    <w:rsid w:val="00D8221A"/>
    <w:rsid w:val="00D90F15"/>
    <w:rsid w:val="00D93A74"/>
    <w:rsid w:val="00DC4912"/>
    <w:rsid w:val="00E16099"/>
    <w:rsid w:val="00E676D7"/>
    <w:rsid w:val="00ED64ED"/>
    <w:rsid w:val="00F505F4"/>
    <w:rsid w:val="00F6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654EFE"/>
    <w:pPr>
      <w:spacing w:before="120"/>
    </w:pPr>
    <w:rPr>
      <w:szCs w:val="24"/>
    </w:rPr>
  </w:style>
  <w:style w:type="paragraph" w:styleId="TOC2">
    <w:name w:val="toc 2"/>
    <w:basedOn w:val="Normal"/>
    <w:next w:val="Normal"/>
    <w:autoRedefine/>
    <w:uiPriority w:val="39"/>
    <w:rsid w:val="00654EFE"/>
    <w:pPr>
      <w:tabs>
        <w:tab w:val="left" w:pos="960"/>
        <w:tab w:val="right" w:leader="dot" w:pos="9350"/>
      </w:tabs>
      <w:ind w:left="200"/>
    </w:pPr>
    <w:rPr>
      <w:szCs w:val="22"/>
    </w:rPr>
  </w:style>
  <w:style w:type="paragraph" w:styleId="TOC3">
    <w:name w:val="toc 3"/>
    <w:basedOn w:val="Normal"/>
    <w:next w:val="Normal"/>
    <w:autoRedefine/>
    <w:uiPriority w:val="39"/>
    <w:rsid w:val="00654EFE"/>
    <w:pPr>
      <w:tabs>
        <w:tab w:val="left" w:pos="1200"/>
        <w:tab w:val="right" w:leader="dot" w:pos="9350"/>
      </w:tabs>
      <w:ind w:left="400"/>
    </w:pPr>
    <w:rPr>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rsid w:val="00654EFE"/>
    <w:pPr>
      <w:ind w:left="600"/>
    </w:pPr>
    <w:rPr>
      <w:sz w:val="18"/>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 w:type="paragraph" w:styleId="Revision">
    <w:name w:val="Revision"/>
    <w:hidden/>
    <w:uiPriority w:val="99"/>
    <w:semiHidden/>
    <w:rsid w:val="009F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microsoft.com/office/2011/relationships/commentsExtended" Target="commentsExtended.xm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comments" Target="comments.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BE67C-B833-4257-BAA1-8A10DFE25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16</Pages>
  <Words>4747</Words>
  <Characters>27064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31748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Piazza, Rich</cp:lastModifiedBy>
  <cp:revision>45</cp:revision>
  <dcterms:created xsi:type="dcterms:W3CDTF">2015-09-28T16:41:00Z</dcterms:created>
  <dcterms:modified xsi:type="dcterms:W3CDTF">2015-12-11T21:04:00Z</dcterms:modified>
</cp:coreProperties>
</file>