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2FFF3717" w14:textId="77777777" w:rsidR="00161F72" w:rsidRPr="00CE06CB" w:rsidRDefault="00364945" w:rsidP="00161F72">
      <w:pPr>
        <w:pStyle w:val="Title"/>
        <w:rPr>
          <w:sz w:val="28"/>
          <w:szCs w:val="28"/>
        </w:rPr>
      </w:pPr>
      <w:r w:rsidRPr="009608FD">
        <w:rPr>
          <w:sz w:val="28"/>
          <w:szCs w:val="28"/>
        </w:rPr>
        <w:t>CybOX</w:t>
      </w:r>
      <w:r w:rsidR="00076EAB">
        <w:rPr>
          <w:sz w:val="28"/>
          <w:szCs w:val="28"/>
          <w:vertAlign w:val="superscript"/>
        </w:rPr>
        <w:t>TM</w:t>
      </w:r>
      <w:r w:rsidRPr="009608FD">
        <w:rPr>
          <w:sz w:val="28"/>
          <w:szCs w:val="28"/>
        </w:rPr>
        <w:t xml:space="preserve"> Version 2.1.1 Part 38: Network Packet Object</w:t>
      </w:r>
    </w:p>
    <w:p w14:paraId="6CF14D1D" w14:textId="77777777" w:rsidR="00161F72" w:rsidRPr="003817AC" w:rsidRDefault="00364945" w:rsidP="00161F72">
      <w:pPr>
        <w:pStyle w:val="Subtitle"/>
        <w:rPr>
          <w:sz w:val="24"/>
          <w:szCs w:val="24"/>
        </w:rPr>
      </w:pPr>
      <w:r w:rsidRPr="003817AC">
        <w:rPr>
          <w:sz w:val="24"/>
          <w:szCs w:val="24"/>
        </w:rPr>
        <w:t>Working Draft 01</w:t>
      </w:r>
    </w:p>
    <w:p w14:paraId="002830A0" w14:textId="69E0CE1D" w:rsidR="00161F72" w:rsidRDefault="00D75121" w:rsidP="00161F72">
      <w:pPr>
        <w:pStyle w:val="Subtitle"/>
        <w:rPr>
          <w:sz w:val="24"/>
          <w:szCs w:val="24"/>
        </w:rPr>
      </w:pPr>
      <w:bookmarkStart w:id="0" w:name="_Toc85472892"/>
      <w:r>
        <w:rPr>
          <w:sz w:val="24"/>
          <w:szCs w:val="24"/>
        </w:rPr>
        <w:t>15</w:t>
      </w:r>
      <w:r w:rsidR="00776556">
        <w:rPr>
          <w:sz w:val="24"/>
          <w:szCs w:val="24"/>
        </w:rPr>
        <w:t xml:space="preserve"> December</w:t>
      </w:r>
      <w:r w:rsidR="00364945">
        <w:rPr>
          <w:sz w:val="24"/>
          <w:szCs w:val="24"/>
        </w:rPr>
        <w:t xml:space="preserve"> 2015</w:t>
      </w:r>
    </w:p>
    <w:p w14:paraId="20DE0A92" w14:textId="77777777" w:rsidR="00161F72" w:rsidRDefault="00364945" w:rsidP="00161F72">
      <w:pPr>
        <w:pStyle w:val="Titlepageinfo"/>
      </w:pPr>
      <w:r>
        <w:t>Technical Committee:</w:t>
      </w:r>
    </w:p>
    <w:p w14:paraId="01484F79" w14:textId="77777777" w:rsidR="00161F72" w:rsidRDefault="00766420" w:rsidP="00161F72">
      <w:pPr>
        <w:pStyle w:val="Titlepageinfodescription"/>
      </w:pPr>
      <w:hyperlink r:id="rId8" w:history="1">
        <w:r w:rsidR="00364945">
          <w:rPr>
            <w:rStyle w:val="Hyperlink"/>
          </w:rPr>
          <w:t>OASIS Cyber Threat Intelligence (CTI) TC</w:t>
        </w:r>
      </w:hyperlink>
    </w:p>
    <w:p w14:paraId="4E1D7AF2" w14:textId="77777777" w:rsidR="00161F72" w:rsidRDefault="00364945" w:rsidP="00161F72">
      <w:pPr>
        <w:pStyle w:val="Titlepageinfo"/>
      </w:pPr>
      <w:r>
        <w:t>Chair:</w:t>
      </w:r>
    </w:p>
    <w:p w14:paraId="5C027346" w14:textId="77777777" w:rsidR="00161F72" w:rsidRDefault="00364945" w:rsidP="00161F72">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650D362B" w14:textId="77777777" w:rsidR="00161F72" w:rsidRDefault="00364945" w:rsidP="00161F72">
      <w:pPr>
        <w:pStyle w:val="Titlepageinfo"/>
      </w:pPr>
      <w:r>
        <w:t>Editors:</w:t>
      </w:r>
    </w:p>
    <w:p w14:paraId="46E4057C" w14:textId="77777777" w:rsidR="00161F72" w:rsidRDefault="00364945" w:rsidP="00161F72">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4B3352C" w14:textId="77777777" w:rsidR="00161F72" w:rsidRPr="009D7D6E" w:rsidRDefault="00364945" w:rsidP="00161F72">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A0BABA1" w14:textId="77777777" w:rsidR="00161F72" w:rsidRDefault="00364945" w:rsidP="00161F72">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C426BE" w14:textId="77777777" w:rsidR="00161F72" w:rsidRDefault="00364945" w:rsidP="00161F72">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5C0F0609" w14:textId="77777777" w:rsidR="00161F72" w:rsidRDefault="00364945" w:rsidP="00161F72">
      <w:pPr>
        <w:pStyle w:val="Titlepageinfo"/>
      </w:pPr>
      <w:bookmarkStart w:id="1" w:name="AdditionalArtifacts"/>
      <w:r>
        <w:t>Additional artifacts:</w:t>
      </w:r>
      <w:bookmarkEnd w:id="1"/>
    </w:p>
    <w:p w14:paraId="47677E41" w14:textId="77777777" w:rsidR="00161F72" w:rsidRDefault="00364945" w:rsidP="00161F72">
      <w:pPr>
        <w:pStyle w:val="RelatedWork"/>
        <w:tabs>
          <w:tab w:val="clear" w:pos="720"/>
        </w:tabs>
        <w:ind w:left="720" w:firstLine="0"/>
      </w:pPr>
      <w:r w:rsidRPr="00560795">
        <w:t xml:space="preserve">This prose specification is one component of a Work Product </w:t>
      </w:r>
      <w:r>
        <w:t>which consists of</w:t>
      </w:r>
      <w:r w:rsidRPr="00560795">
        <w:t>:</w:t>
      </w:r>
    </w:p>
    <w:p w14:paraId="3A952C51" w14:textId="77777777" w:rsidR="005332F2" w:rsidRDefault="005332F2" w:rsidP="005332F2">
      <w:pPr>
        <w:pStyle w:val="RelatedWork"/>
        <w:numPr>
          <w:ilvl w:val="0"/>
          <w:numId w:val="8"/>
        </w:numPr>
        <w:tabs>
          <w:tab w:val="left" w:pos="720"/>
        </w:tabs>
      </w:pPr>
      <w:r>
        <w:rPr>
          <w:i/>
        </w:rPr>
        <w:t>CybOX™ Version 2.1.1 Part 01: Overview</w:t>
      </w:r>
      <w:r>
        <w:t xml:space="preserve">. [URI] </w:t>
      </w:r>
    </w:p>
    <w:p w14:paraId="07D1FE5D" w14:textId="77777777" w:rsidR="005332F2" w:rsidRDefault="005332F2" w:rsidP="005332F2">
      <w:pPr>
        <w:pStyle w:val="RelatedWork"/>
        <w:numPr>
          <w:ilvl w:val="0"/>
          <w:numId w:val="8"/>
        </w:numPr>
        <w:tabs>
          <w:tab w:val="left" w:pos="720"/>
        </w:tabs>
      </w:pPr>
      <w:r>
        <w:rPr>
          <w:i/>
        </w:rPr>
        <w:t>CybOX™ Version 2.1.1 Part 02: Common</w:t>
      </w:r>
      <w:r>
        <w:t>. [URI]</w:t>
      </w:r>
    </w:p>
    <w:p w14:paraId="1E17EE95" w14:textId="77777777" w:rsidR="005332F2" w:rsidRDefault="005332F2" w:rsidP="005332F2">
      <w:pPr>
        <w:pStyle w:val="RelatedWork"/>
        <w:numPr>
          <w:ilvl w:val="0"/>
          <w:numId w:val="8"/>
        </w:numPr>
        <w:tabs>
          <w:tab w:val="left" w:pos="720"/>
        </w:tabs>
      </w:pPr>
      <w:r>
        <w:rPr>
          <w:i/>
        </w:rPr>
        <w:t>CybOX™ Version 2.1.1 Part 03: Core</w:t>
      </w:r>
      <w:r>
        <w:t>. [URI]</w:t>
      </w:r>
    </w:p>
    <w:p w14:paraId="172897D5" w14:textId="77777777" w:rsidR="005332F2" w:rsidRDefault="005332F2" w:rsidP="005332F2">
      <w:pPr>
        <w:pStyle w:val="RelatedWork"/>
        <w:numPr>
          <w:ilvl w:val="0"/>
          <w:numId w:val="8"/>
        </w:numPr>
        <w:tabs>
          <w:tab w:val="left" w:pos="720"/>
        </w:tabs>
      </w:pPr>
      <w:r>
        <w:rPr>
          <w:i/>
        </w:rPr>
        <w:t>CybOX™ Version 2.1.1 Part 04: Default Extensions</w:t>
      </w:r>
      <w:r>
        <w:t>. [URI]</w:t>
      </w:r>
    </w:p>
    <w:p w14:paraId="0B5587B8" w14:textId="77777777" w:rsidR="005332F2" w:rsidRDefault="005332F2" w:rsidP="005332F2">
      <w:pPr>
        <w:pStyle w:val="RelatedWork"/>
        <w:numPr>
          <w:ilvl w:val="0"/>
          <w:numId w:val="8"/>
        </w:numPr>
        <w:tabs>
          <w:tab w:val="left" w:pos="720"/>
        </w:tabs>
      </w:pPr>
      <w:r>
        <w:rPr>
          <w:i/>
        </w:rPr>
        <w:t>CybOX™ Version 2.1.1 Part 05: Default Vocabularies</w:t>
      </w:r>
      <w:r>
        <w:t>. [URI]</w:t>
      </w:r>
    </w:p>
    <w:p w14:paraId="6B44604E" w14:textId="77777777" w:rsidR="005332F2" w:rsidRDefault="005332F2" w:rsidP="005332F2">
      <w:pPr>
        <w:pStyle w:val="RelatedWork"/>
        <w:numPr>
          <w:ilvl w:val="0"/>
          <w:numId w:val="8"/>
        </w:numPr>
        <w:tabs>
          <w:tab w:val="left" w:pos="720"/>
        </w:tabs>
      </w:pPr>
      <w:r>
        <w:rPr>
          <w:i/>
        </w:rPr>
        <w:t>CybOX™ Version 2.1.1 Part 06: UML Model</w:t>
      </w:r>
      <w:r>
        <w:t>. [URI]</w:t>
      </w:r>
    </w:p>
    <w:p w14:paraId="392F6E99" w14:textId="77777777" w:rsidR="005332F2" w:rsidRDefault="005332F2" w:rsidP="005332F2">
      <w:pPr>
        <w:pStyle w:val="RelatedWork"/>
        <w:numPr>
          <w:ilvl w:val="0"/>
          <w:numId w:val="8"/>
        </w:numPr>
        <w:tabs>
          <w:tab w:val="left" w:pos="720"/>
        </w:tabs>
      </w:pPr>
      <w:r>
        <w:rPr>
          <w:i/>
        </w:rPr>
        <w:t>CybOX™ Version 2.1.1 Part 07: API Object</w:t>
      </w:r>
      <w:r>
        <w:t>. [URI]</w:t>
      </w:r>
    </w:p>
    <w:p w14:paraId="6BB2AA89" w14:textId="77777777" w:rsidR="005332F2" w:rsidRDefault="005332F2" w:rsidP="005332F2">
      <w:pPr>
        <w:pStyle w:val="RelatedWork"/>
        <w:numPr>
          <w:ilvl w:val="0"/>
          <w:numId w:val="8"/>
        </w:numPr>
        <w:tabs>
          <w:tab w:val="left" w:pos="720"/>
        </w:tabs>
      </w:pPr>
      <w:r>
        <w:rPr>
          <w:i/>
        </w:rPr>
        <w:t>CybOX™ Version 2.1.1 Part 08: ARP Cache Object</w:t>
      </w:r>
      <w:r>
        <w:t>. [URI]</w:t>
      </w:r>
    </w:p>
    <w:p w14:paraId="40454A7F" w14:textId="77777777" w:rsidR="005332F2" w:rsidRDefault="005332F2" w:rsidP="005332F2">
      <w:pPr>
        <w:pStyle w:val="RelatedWork"/>
        <w:numPr>
          <w:ilvl w:val="0"/>
          <w:numId w:val="8"/>
        </w:numPr>
        <w:tabs>
          <w:tab w:val="left" w:pos="720"/>
        </w:tabs>
      </w:pPr>
      <w:r>
        <w:rPr>
          <w:i/>
        </w:rPr>
        <w:t>CybOX™ Version 2.1.1 Part 09: AS Object</w:t>
      </w:r>
      <w:r>
        <w:t>. [URI]</w:t>
      </w:r>
    </w:p>
    <w:p w14:paraId="7F16958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20728AD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544780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EBD60F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123C9A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39F092C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D3C23D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67374AB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F39378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6113031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316B52A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D4F298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0F853B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1AF83B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355C07B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6A0352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B2495F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59A6C1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40327BB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6BC0D399" w14:textId="70502764"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5F8296A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FDA9176" w14:textId="3427D97B"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9841F4">
        <w:t>. [URI]</w:t>
      </w:r>
    </w:p>
    <w:p w14:paraId="6F0B1AF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1816009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F21AE1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A20B79E" w14:textId="77777777" w:rsidR="002450A5" w:rsidRDefault="002450A5" w:rsidP="002450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4310DA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8E49C2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25483727" w14:textId="12B335F1"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rsidR="009841F4">
        <w:t>. (this document)</w:t>
      </w:r>
    </w:p>
    <w:p w14:paraId="5E788D9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51DD8D9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3B8D8D4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4070E7A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4674DBB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0C1E16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79410CB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4F91F5C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D8F257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679D335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4C6E2F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2CFE52E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33BF70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523AF13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3A4508A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568B1B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C75F61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46FD1C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0CFF3A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44C2E2D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03866E5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5744B38F" w14:textId="1CAD729F"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 xml:space="preserve">Part 60: </w:t>
      </w:r>
      <w:r w:rsidR="002F30C5">
        <w:rPr>
          <w:i/>
        </w:rPr>
        <w:t>User</w:t>
      </w:r>
      <w:r>
        <w:rPr>
          <w:i/>
        </w:rPr>
        <w:t xml:space="preserve"> Account Object</w:t>
      </w:r>
      <w:r>
        <w:t>. [URI]</w:t>
      </w:r>
    </w:p>
    <w:p w14:paraId="01A9639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A5F89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E1B891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166B96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7CE29467"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B642F47"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6D76740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44D59E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567FB3D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22F161"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39311D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C2166C4"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48701D0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15AB39"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2A5666D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4FB47510"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58FBC5A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DDB2FAD"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6CC0D1A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C38747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CD825D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B305636"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8683CCB"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1F1163C"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68EEB12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80EBEDF"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8BD301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CEB2D09" w14:textId="77777777" w:rsidR="002450A5" w:rsidRDefault="002450A5" w:rsidP="002450A5">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52B9913"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49C2978"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5EFC9F2"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4B230B3A"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1A728065"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5B471BE" w14:textId="77777777" w:rsidR="002450A5" w:rsidRDefault="002450A5" w:rsidP="002450A5">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C062CD8" w14:textId="77777777" w:rsidR="00161F72" w:rsidRDefault="00364945" w:rsidP="00161F72">
      <w:pPr>
        <w:pStyle w:val="Titlepageinfo"/>
      </w:pPr>
      <w:bookmarkStart w:id="2" w:name="RelatedWork"/>
      <w:r>
        <w:t>Related work</w:t>
      </w:r>
      <w:bookmarkEnd w:id="2"/>
      <w:r>
        <w:t>:</w:t>
      </w:r>
    </w:p>
    <w:p w14:paraId="13F34D30" w14:textId="77777777" w:rsidR="00161F72" w:rsidRPr="004C4D7C" w:rsidRDefault="00364945" w:rsidP="00161F72">
      <w:pPr>
        <w:pStyle w:val="Titlepageinfodescription"/>
      </w:pPr>
      <w:r>
        <w:t>This specification is related to:</w:t>
      </w:r>
    </w:p>
    <w:p w14:paraId="0DF7BBDF" w14:textId="77777777" w:rsidR="00276EFC" w:rsidRDefault="00276EFC" w:rsidP="00276EF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22AC2579" w14:textId="77777777" w:rsidR="00161F72" w:rsidRDefault="00364945" w:rsidP="00161F72">
      <w:pPr>
        <w:pStyle w:val="Titlepageinfo"/>
      </w:pPr>
      <w:r>
        <w:t>Abstract:</w:t>
      </w:r>
    </w:p>
    <w:p w14:paraId="41266681" w14:textId="77777777" w:rsidR="00161F72" w:rsidRPr="00A00963" w:rsidRDefault="00364945" w:rsidP="00161F72">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Packet Object data model</w:t>
      </w:r>
      <w:r w:rsidRPr="00A00963">
        <w:t>, which is one of the Object data models for CybOX content.</w:t>
      </w:r>
    </w:p>
    <w:p w14:paraId="79372AA4" w14:textId="77777777" w:rsidR="00161F72" w:rsidRDefault="00364945" w:rsidP="00161F72">
      <w:pPr>
        <w:pStyle w:val="Titlepageinfo"/>
      </w:pPr>
      <w:r>
        <w:t>Status:</w:t>
      </w:r>
    </w:p>
    <w:p w14:paraId="546BD63B" w14:textId="77777777" w:rsidR="00161F72" w:rsidRDefault="00364945" w:rsidP="00161F72">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48066AA0" w14:textId="77777777" w:rsidR="00161F72" w:rsidRDefault="00364945" w:rsidP="00161F72">
      <w:pPr>
        <w:pStyle w:val="Titlepageinfo"/>
      </w:pPr>
      <w:commentRangeStart w:id="3"/>
      <w:r>
        <w:t>URI patterns:</w:t>
      </w:r>
    </w:p>
    <w:p w14:paraId="39356A1F" w14:textId="77777777" w:rsidR="00161F72" w:rsidRPr="00CA025D" w:rsidRDefault="00364945" w:rsidP="00161F72">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134F39D" w14:textId="77777777" w:rsidR="00161F72" w:rsidRPr="00CA025D" w:rsidRDefault="00364945" w:rsidP="00161F72">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772AB65" w14:textId="77777777" w:rsidR="00161F72" w:rsidRDefault="00364945" w:rsidP="00161F72">
      <w:pPr>
        <w:pStyle w:val="Abstract"/>
      </w:pPr>
      <w:r>
        <w:t>(Managed by OASIS TC Administration; please don’t modify.)</w:t>
      </w:r>
      <w:commentRangeEnd w:id="3"/>
      <w:r w:rsidR="009841F4">
        <w:rPr>
          <w:rStyle w:val="CommentReference"/>
          <w:color w:val="333333"/>
        </w:rPr>
        <w:commentReference w:id="3"/>
      </w:r>
    </w:p>
    <w:p w14:paraId="052627F9" w14:textId="77777777" w:rsidR="00161F72" w:rsidRDefault="00161F72" w:rsidP="00161F72">
      <w:pPr>
        <w:pStyle w:val="Abstract"/>
      </w:pPr>
    </w:p>
    <w:p w14:paraId="23D82CB0" w14:textId="77777777" w:rsidR="00161F72" w:rsidRDefault="00161F72" w:rsidP="00161F72">
      <w:pPr>
        <w:pStyle w:val="Abstract"/>
      </w:pPr>
    </w:p>
    <w:p w14:paraId="37371C60" w14:textId="3F80AEA8" w:rsidR="00161F72" w:rsidRPr="00852E10" w:rsidRDefault="00364945" w:rsidP="00161F72">
      <w:pPr>
        <w:spacing w:after="80"/>
      </w:pPr>
      <w:r>
        <w:t>Copyright © OASIS Open 201</w:t>
      </w:r>
      <w:r w:rsidR="005A10CA">
        <w:t>6</w:t>
      </w:r>
      <w:r w:rsidRPr="00852E10">
        <w:t>. All Rights Reserved.</w:t>
      </w:r>
    </w:p>
    <w:p w14:paraId="584870CE" w14:textId="77777777" w:rsidR="00161F72" w:rsidRPr="00852E10" w:rsidRDefault="00364945" w:rsidP="00161F72">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E1C782F" w14:textId="77777777" w:rsidR="00161F72" w:rsidRPr="00852E10" w:rsidRDefault="00364945" w:rsidP="00161F72">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53B8BC0" w14:textId="77777777" w:rsidR="00161F72" w:rsidRDefault="00364945" w:rsidP="00161F72">
      <w:pPr>
        <w:spacing w:after="80"/>
      </w:pPr>
      <w:r w:rsidRPr="00852E10">
        <w:t>The limited permissions granted above are perpetual and will not be revoked by OASIS or its successors or assigns.</w:t>
      </w:r>
    </w:p>
    <w:p w14:paraId="2ABE233B" w14:textId="77777777" w:rsidR="009841F4" w:rsidRDefault="00364945" w:rsidP="009841F4">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9841F4" w:rsidRPr="008C3D8A">
        <w:t>PARTICULAR PURPOSE.</w:t>
      </w:r>
    </w:p>
    <w:p w14:paraId="5B5A4880" w14:textId="3DE69A61" w:rsidR="009841F4" w:rsidRDefault="009841F4" w:rsidP="009841F4">
      <w:r>
        <w:lastRenderedPageBreak/>
        <w:t>Portions copyright © United States Government 2012-201</w:t>
      </w:r>
      <w:r w:rsidR="005A10CA">
        <w:t>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19C4DF0" w14:textId="77777777" w:rsidR="009841F4" w:rsidRDefault="009841F4" w:rsidP="009841F4">
      <w:r>
        <w:br w:type="page"/>
      </w:r>
    </w:p>
    <w:p w14:paraId="5466B831" w14:textId="77777777" w:rsidR="009841F4" w:rsidRPr="00852E10" w:rsidRDefault="009841F4" w:rsidP="009841F4">
      <w:pPr>
        <w:pStyle w:val="Notices"/>
      </w:pPr>
      <w:r>
        <w:lastRenderedPageBreak/>
        <w:t>Table of Contents</w:t>
      </w:r>
    </w:p>
    <w:p w14:paraId="0ED63215" w14:textId="039D094C" w:rsidR="005A10CA" w:rsidRDefault="002E032F">
      <w:pPr>
        <w:pStyle w:val="TOC1"/>
        <w:rPr>
          <w:rFonts w:asciiTheme="minorHAnsi" w:eastAsiaTheme="minorEastAsia" w:hAnsiTheme="minorHAnsi" w:cstheme="minorBidi"/>
          <w:noProof/>
          <w:color w:val="auto"/>
          <w:sz w:val="22"/>
          <w:szCs w:val="22"/>
        </w:rPr>
      </w:pPr>
      <w:r>
        <w:fldChar w:fldCharType="begin"/>
      </w:r>
      <w:r>
        <w:instrText xml:space="preserve"> TOC \o "1-5" \h \z \u </w:instrText>
      </w:r>
      <w:r>
        <w:fldChar w:fldCharType="separate"/>
      </w:r>
      <w:hyperlink w:anchor="_Toc449967588" w:history="1">
        <w:r w:rsidR="005A10CA" w:rsidRPr="007F2BBB">
          <w:rPr>
            <w:rStyle w:val="Hyperlink"/>
            <w:noProof/>
          </w:rPr>
          <w:t>1</w:t>
        </w:r>
        <w:r w:rsidR="005A10CA">
          <w:rPr>
            <w:rFonts w:asciiTheme="minorHAnsi" w:eastAsiaTheme="minorEastAsia" w:hAnsiTheme="minorHAnsi" w:cstheme="minorBidi"/>
            <w:noProof/>
            <w:color w:val="auto"/>
            <w:sz w:val="22"/>
            <w:szCs w:val="22"/>
          </w:rPr>
          <w:tab/>
        </w:r>
        <w:r w:rsidR="005A10CA" w:rsidRPr="007F2BBB">
          <w:rPr>
            <w:rStyle w:val="Hyperlink"/>
            <w:noProof/>
          </w:rPr>
          <w:t>Introduction</w:t>
        </w:r>
        <w:r w:rsidR="005A10CA">
          <w:rPr>
            <w:noProof/>
            <w:webHidden/>
          </w:rPr>
          <w:tab/>
        </w:r>
        <w:r w:rsidR="005A10CA">
          <w:rPr>
            <w:noProof/>
            <w:webHidden/>
          </w:rPr>
          <w:fldChar w:fldCharType="begin"/>
        </w:r>
        <w:r w:rsidR="005A10CA">
          <w:rPr>
            <w:noProof/>
            <w:webHidden/>
          </w:rPr>
          <w:instrText xml:space="preserve"> PAGEREF _Toc449967588 \h </w:instrText>
        </w:r>
        <w:r w:rsidR="005A10CA">
          <w:rPr>
            <w:noProof/>
            <w:webHidden/>
          </w:rPr>
        </w:r>
        <w:r w:rsidR="005A10CA">
          <w:rPr>
            <w:noProof/>
            <w:webHidden/>
          </w:rPr>
          <w:fldChar w:fldCharType="separate"/>
        </w:r>
        <w:r w:rsidR="005A10CA">
          <w:rPr>
            <w:noProof/>
            <w:webHidden/>
          </w:rPr>
          <w:t>8</w:t>
        </w:r>
        <w:r w:rsidR="005A10CA">
          <w:rPr>
            <w:noProof/>
            <w:webHidden/>
          </w:rPr>
          <w:fldChar w:fldCharType="end"/>
        </w:r>
      </w:hyperlink>
    </w:p>
    <w:p w14:paraId="4A4C195C" w14:textId="13D234D5" w:rsidR="005A10CA" w:rsidRDefault="0076642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89" w:history="1">
        <w:r w:rsidR="005A10CA" w:rsidRPr="007F2BBB">
          <w:rPr>
            <w:rStyle w:val="Hyperlink"/>
            <w:noProof/>
          </w:rPr>
          <w:t>1.1</w:t>
        </w:r>
        <w:r w:rsidR="005A10CA">
          <w:rPr>
            <w:rFonts w:asciiTheme="minorHAnsi" w:eastAsiaTheme="minorEastAsia" w:hAnsiTheme="minorHAnsi" w:cstheme="minorBidi"/>
            <w:noProof/>
            <w:color w:val="auto"/>
            <w:sz w:val="22"/>
            <w:szCs w:val="22"/>
          </w:rPr>
          <w:tab/>
        </w:r>
        <w:r w:rsidR="005A10CA" w:rsidRPr="007F2BBB">
          <w:rPr>
            <w:rStyle w:val="Hyperlink"/>
            <w:noProof/>
          </w:rPr>
          <w:t>CybOX</w:t>
        </w:r>
        <w:r w:rsidR="005A10CA" w:rsidRPr="007F2BBB">
          <w:rPr>
            <w:rStyle w:val="Hyperlink"/>
            <w:noProof/>
            <w:vertAlign w:val="superscript"/>
          </w:rPr>
          <w:t>TM</w:t>
        </w:r>
        <w:r w:rsidR="005A10CA" w:rsidRPr="007F2BBB">
          <w:rPr>
            <w:rStyle w:val="Hyperlink"/>
            <w:noProof/>
          </w:rPr>
          <w:t xml:space="preserve"> Specification Documents</w:t>
        </w:r>
        <w:r w:rsidR="005A10CA">
          <w:rPr>
            <w:noProof/>
            <w:webHidden/>
          </w:rPr>
          <w:tab/>
        </w:r>
        <w:r w:rsidR="005A10CA">
          <w:rPr>
            <w:noProof/>
            <w:webHidden/>
          </w:rPr>
          <w:fldChar w:fldCharType="begin"/>
        </w:r>
        <w:r w:rsidR="005A10CA">
          <w:rPr>
            <w:noProof/>
            <w:webHidden/>
          </w:rPr>
          <w:instrText xml:space="preserve"> PAGEREF _Toc449967589 \h </w:instrText>
        </w:r>
        <w:r w:rsidR="005A10CA">
          <w:rPr>
            <w:noProof/>
            <w:webHidden/>
          </w:rPr>
        </w:r>
        <w:r w:rsidR="005A10CA">
          <w:rPr>
            <w:noProof/>
            <w:webHidden/>
          </w:rPr>
          <w:fldChar w:fldCharType="separate"/>
        </w:r>
        <w:r w:rsidR="005A10CA">
          <w:rPr>
            <w:noProof/>
            <w:webHidden/>
          </w:rPr>
          <w:t>8</w:t>
        </w:r>
        <w:r w:rsidR="005A10CA">
          <w:rPr>
            <w:noProof/>
            <w:webHidden/>
          </w:rPr>
          <w:fldChar w:fldCharType="end"/>
        </w:r>
      </w:hyperlink>
    </w:p>
    <w:p w14:paraId="6475AE12" w14:textId="1A163EA7" w:rsidR="005A10CA" w:rsidRDefault="0076642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90" w:history="1">
        <w:r w:rsidR="005A10CA" w:rsidRPr="007F2BBB">
          <w:rPr>
            <w:rStyle w:val="Hyperlink"/>
            <w:noProof/>
          </w:rPr>
          <w:t>1.2</w:t>
        </w:r>
        <w:r w:rsidR="005A10CA">
          <w:rPr>
            <w:rFonts w:asciiTheme="minorHAnsi" w:eastAsiaTheme="minorEastAsia" w:hAnsiTheme="minorHAnsi" w:cstheme="minorBidi"/>
            <w:noProof/>
            <w:color w:val="auto"/>
            <w:sz w:val="22"/>
            <w:szCs w:val="22"/>
          </w:rPr>
          <w:tab/>
        </w:r>
        <w:r w:rsidR="005A10CA" w:rsidRPr="007F2BBB">
          <w:rPr>
            <w:rStyle w:val="Hyperlink"/>
            <w:noProof/>
          </w:rPr>
          <w:t>Document Conventions</w:t>
        </w:r>
        <w:r w:rsidR="005A10CA">
          <w:rPr>
            <w:noProof/>
            <w:webHidden/>
          </w:rPr>
          <w:tab/>
        </w:r>
        <w:r w:rsidR="005A10CA">
          <w:rPr>
            <w:noProof/>
            <w:webHidden/>
          </w:rPr>
          <w:fldChar w:fldCharType="begin"/>
        </w:r>
        <w:r w:rsidR="005A10CA">
          <w:rPr>
            <w:noProof/>
            <w:webHidden/>
          </w:rPr>
          <w:instrText xml:space="preserve"> PAGEREF _Toc449967590 \h </w:instrText>
        </w:r>
        <w:r w:rsidR="005A10CA">
          <w:rPr>
            <w:noProof/>
            <w:webHidden/>
          </w:rPr>
        </w:r>
        <w:r w:rsidR="005A10CA">
          <w:rPr>
            <w:noProof/>
            <w:webHidden/>
          </w:rPr>
          <w:fldChar w:fldCharType="separate"/>
        </w:r>
        <w:r w:rsidR="005A10CA">
          <w:rPr>
            <w:noProof/>
            <w:webHidden/>
          </w:rPr>
          <w:t>8</w:t>
        </w:r>
        <w:r w:rsidR="005A10CA">
          <w:rPr>
            <w:noProof/>
            <w:webHidden/>
          </w:rPr>
          <w:fldChar w:fldCharType="end"/>
        </w:r>
      </w:hyperlink>
    </w:p>
    <w:p w14:paraId="11A3C59A" w14:textId="66D4C480"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1" w:history="1">
        <w:r w:rsidR="005A10CA" w:rsidRPr="007F2BBB">
          <w:rPr>
            <w:rStyle w:val="Hyperlink"/>
            <w:noProof/>
          </w:rPr>
          <w:t>1.2.1</w:t>
        </w:r>
        <w:r w:rsidR="005A10CA">
          <w:rPr>
            <w:rFonts w:asciiTheme="minorHAnsi" w:eastAsiaTheme="minorEastAsia" w:hAnsiTheme="minorHAnsi" w:cstheme="minorBidi"/>
            <w:noProof/>
            <w:color w:val="auto"/>
            <w:sz w:val="22"/>
            <w:szCs w:val="22"/>
          </w:rPr>
          <w:tab/>
        </w:r>
        <w:r w:rsidR="005A10CA" w:rsidRPr="007F2BBB">
          <w:rPr>
            <w:rStyle w:val="Hyperlink"/>
            <w:noProof/>
          </w:rPr>
          <w:t>Fonts</w:t>
        </w:r>
        <w:r w:rsidR="005A10CA">
          <w:rPr>
            <w:noProof/>
            <w:webHidden/>
          </w:rPr>
          <w:tab/>
        </w:r>
        <w:r w:rsidR="005A10CA">
          <w:rPr>
            <w:noProof/>
            <w:webHidden/>
          </w:rPr>
          <w:fldChar w:fldCharType="begin"/>
        </w:r>
        <w:r w:rsidR="005A10CA">
          <w:rPr>
            <w:noProof/>
            <w:webHidden/>
          </w:rPr>
          <w:instrText xml:space="preserve"> PAGEREF _Toc449967591 \h </w:instrText>
        </w:r>
        <w:r w:rsidR="005A10CA">
          <w:rPr>
            <w:noProof/>
            <w:webHidden/>
          </w:rPr>
        </w:r>
        <w:r w:rsidR="005A10CA">
          <w:rPr>
            <w:noProof/>
            <w:webHidden/>
          </w:rPr>
          <w:fldChar w:fldCharType="separate"/>
        </w:r>
        <w:r w:rsidR="005A10CA">
          <w:rPr>
            <w:noProof/>
            <w:webHidden/>
          </w:rPr>
          <w:t>8</w:t>
        </w:r>
        <w:r w:rsidR="005A10CA">
          <w:rPr>
            <w:noProof/>
            <w:webHidden/>
          </w:rPr>
          <w:fldChar w:fldCharType="end"/>
        </w:r>
      </w:hyperlink>
    </w:p>
    <w:p w14:paraId="52E06F59" w14:textId="2E944B3F"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2" w:history="1">
        <w:r w:rsidR="005A10CA" w:rsidRPr="007F2BBB">
          <w:rPr>
            <w:rStyle w:val="Hyperlink"/>
            <w:noProof/>
          </w:rPr>
          <w:t>1.2.2</w:t>
        </w:r>
        <w:r w:rsidR="005A10CA">
          <w:rPr>
            <w:rFonts w:asciiTheme="minorHAnsi" w:eastAsiaTheme="minorEastAsia" w:hAnsiTheme="minorHAnsi" w:cstheme="minorBidi"/>
            <w:noProof/>
            <w:color w:val="auto"/>
            <w:sz w:val="22"/>
            <w:szCs w:val="22"/>
          </w:rPr>
          <w:tab/>
        </w:r>
        <w:r w:rsidR="005A10CA" w:rsidRPr="007F2BBB">
          <w:rPr>
            <w:rStyle w:val="Hyperlink"/>
            <w:noProof/>
          </w:rPr>
          <w:t>UML Package References</w:t>
        </w:r>
        <w:r w:rsidR="005A10CA">
          <w:rPr>
            <w:noProof/>
            <w:webHidden/>
          </w:rPr>
          <w:tab/>
        </w:r>
        <w:r w:rsidR="005A10CA">
          <w:rPr>
            <w:noProof/>
            <w:webHidden/>
          </w:rPr>
          <w:fldChar w:fldCharType="begin"/>
        </w:r>
        <w:r w:rsidR="005A10CA">
          <w:rPr>
            <w:noProof/>
            <w:webHidden/>
          </w:rPr>
          <w:instrText xml:space="preserve"> PAGEREF _Toc449967592 \h </w:instrText>
        </w:r>
        <w:r w:rsidR="005A10CA">
          <w:rPr>
            <w:noProof/>
            <w:webHidden/>
          </w:rPr>
        </w:r>
        <w:r w:rsidR="005A10CA">
          <w:rPr>
            <w:noProof/>
            <w:webHidden/>
          </w:rPr>
          <w:fldChar w:fldCharType="separate"/>
        </w:r>
        <w:r w:rsidR="005A10CA">
          <w:rPr>
            <w:noProof/>
            <w:webHidden/>
          </w:rPr>
          <w:t>9</w:t>
        </w:r>
        <w:r w:rsidR="005A10CA">
          <w:rPr>
            <w:noProof/>
            <w:webHidden/>
          </w:rPr>
          <w:fldChar w:fldCharType="end"/>
        </w:r>
      </w:hyperlink>
    </w:p>
    <w:p w14:paraId="071C9156" w14:textId="7424329A"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3" w:history="1">
        <w:r w:rsidR="005A10CA" w:rsidRPr="007F2BBB">
          <w:rPr>
            <w:rStyle w:val="Hyperlink"/>
            <w:noProof/>
          </w:rPr>
          <w:t>1.2.3</w:t>
        </w:r>
        <w:r w:rsidR="005A10CA">
          <w:rPr>
            <w:rFonts w:asciiTheme="minorHAnsi" w:eastAsiaTheme="minorEastAsia" w:hAnsiTheme="minorHAnsi" w:cstheme="minorBidi"/>
            <w:noProof/>
            <w:color w:val="auto"/>
            <w:sz w:val="22"/>
            <w:szCs w:val="22"/>
          </w:rPr>
          <w:tab/>
        </w:r>
        <w:r w:rsidR="005A10CA" w:rsidRPr="007F2BBB">
          <w:rPr>
            <w:rStyle w:val="Hyperlink"/>
            <w:noProof/>
          </w:rPr>
          <w:t>UML Diagrams</w:t>
        </w:r>
        <w:r w:rsidR="005A10CA">
          <w:rPr>
            <w:noProof/>
            <w:webHidden/>
          </w:rPr>
          <w:tab/>
        </w:r>
        <w:r w:rsidR="005A10CA">
          <w:rPr>
            <w:noProof/>
            <w:webHidden/>
          </w:rPr>
          <w:fldChar w:fldCharType="begin"/>
        </w:r>
        <w:r w:rsidR="005A10CA">
          <w:rPr>
            <w:noProof/>
            <w:webHidden/>
          </w:rPr>
          <w:instrText xml:space="preserve"> PAGEREF _Toc449967593 \h </w:instrText>
        </w:r>
        <w:r w:rsidR="005A10CA">
          <w:rPr>
            <w:noProof/>
            <w:webHidden/>
          </w:rPr>
        </w:r>
        <w:r w:rsidR="005A10CA">
          <w:rPr>
            <w:noProof/>
            <w:webHidden/>
          </w:rPr>
          <w:fldChar w:fldCharType="separate"/>
        </w:r>
        <w:r w:rsidR="005A10CA">
          <w:rPr>
            <w:noProof/>
            <w:webHidden/>
          </w:rPr>
          <w:t>9</w:t>
        </w:r>
        <w:r w:rsidR="005A10CA">
          <w:rPr>
            <w:noProof/>
            <w:webHidden/>
          </w:rPr>
          <w:fldChar w:fldCharType="end"/>
        </w:r>
      </w:hyperlink>
    </w:p>
    <w:p w14:paraId="6E004836" w14:textId="60826420"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594" w:history="1">
        <w:r w:rsidR="005A10CA" w:rsidRPr="007F2BBB">
          <w:rPr>
            <w:rStyle w:val="Hyperlink"/>
            <w:noProof/>
          </w:rPr>
          <w:t>1.2.3.1</w:t>
        </w:r>
        <w:r w:rsidR="005A10CA">
          <w:rPr>
            <w:rFonts w:asciiTheme="minorHAnsi" w:eastAsiaTheme="minorEastAsia" w:hAnsiTheme="minorHAnsi" w:cstheme="minorBidi"/>
            <w:noProof/>
            <w:color w:val="auto"/>
            <w:sz w:val="22"/>
            <w:szCs w:val="22"/>
          </w:rPr>
          <w:tab/>
        </w:r>
        <w:r w:rsidR="005A10CA" w:rsidRPr="007F2BBB">
          <w:rPr>
            <w:rStyle w:val="Hyperlink"/>
            <w:noProof/>
          </w:rPr>
          <w:t>Class Properties</w:t>
        </w:r>
        <w:r w:rsidR="005A10CA">
          <w:rPr>
            <w:noProof/>
            <w:webHidden/>
          </w:rPr>
          <w:tab/>
        </w:r>
        <w:r w:rsidR="005A10CA">
          <w:rPr>
            <w:noProof/>
            <w:webHidden/>
          </w:rPr>
          <w:fldChar w:fldCharType="begin"/>
        </w:r>
        <w:r w:rsidR="005A10CA">
          <w:rPr>
            <w:noProof/>
            <w:webHidden/>
          </w:rPr>
          <w:instrText xml:space="preserve"> PAGEREF _Toc449967594 \h </w:instrText>
        </w:r>
        <w:r w:rsidR="005A10CA">
          <w:rPr>
            <w:noProof/>
            <w:webHidden/>
          </w:rPr>
        </w:r>
        <w:r w:rsidR="005A10CA">
          <w:rPr>
            <w:noProof/>
            <w:webHidden/>
          </w:rPr>
          <w:fldChar w:fldCharType="separate"/>
        </w:r>
        <w:r w:rsidR="005A10CA">
          <w:rPr>
            <w:noProof/>
            <w:webHidden/>
          </w:rPr>
          <w:t>9</w:t>
        </w:r>
        <w:r w:rsidR="005A10CA">
          <w:rPr>
            <w:noProof/>
            <w:webHidden/>
          </w:rPr>
          <w:fldChar w:fldCharType="end"/>
        </w:r>
      </w:hyperlink>
    </w:p>
    <w:p w14:paraId="1BDF33C2" w14:textId="0DC863F3"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595" w:history="1">
        <w:r w:rsidR="005A10CA" w:rsidRPr="007F2BBB">
          <w:rPr>
            <w:rStyle w:val="Hyperlink"/>
            <w:noProof/>
          </w:rPr>
          <w:t>1.2.3.2</w:t>
        </w:r>
        <w:r w:rsidR="005A10CA">
          <w:rPr>
            <w:rFonts w:asciiTheme="minorHAnsi" w:eastAsiaTheme="minorEastAsia" w:hAnsiTheme="minorHAnsi" w:cstheme="minorBidi"/>
            <w:noProof/>
            <w:color w:val="auto"/>
            <w:sz w:val="22"/>
            <w:szCs w:val="22"/>
          </w:rPr>
          <w:tab/>
        </w:r>
        <w:r w:rsidR="005A10CA" w:rsidRPr="007F2BBB">
          <w:rPr>
            <w:rStyle w:val="Hyperlink"/>
            <w:noProof/>
          </w:rPr>
          <w:t>Diagram Icons and Arrow Types</w:t>
        </w:r>
        <w:r w:rsidR="005A10CA">
          <w:rPr>
            <w:noProof/>
            <w:webHidden/>
          </w:rPr>
          <w:tab/>
        </w:r>
        <w:r w:rsidR="005A10CA">
          <w:rPr>
            <w:noProof/>
            <w:webHidden/>
          </w:rPr>
          <w:fldChar w:fldCharType="begin"/>
        </w:r>
        <w:r w:rsidR="005A10CA">
          <w:rPr>
            <w:noProof/>
            <w:webHidden/>
          </w:rPr>
          <w:instrText xml:space="preserve"> PAGEREF _Toc449967595 \h </w:instrText>
        </w:r>
        <w:r w:rsidR="005A10CA">
          <w:rPr>
            <w:noProof/>
            <w:webHidden/>
          </w:rPr>
        </w:r>
        <w:r w:rsidR="005A10CA">
          <w:rPr>
            <w:noProof/>
            <w:webHidden/>
          </w:rPr>
          <w:fldChar w:fldCharType="separate"/>
        </w:r>
        <w:r w:rsidR="005A10CA">
          <w:rPr>
            <w:noProof/>
            <w:webHidden/>
          </w:rPr>
          <w:t>9</w:t>
        </w:r>
        <w:r w:rsidR="005A10CA">
          <w:rPr>
            <w:noProof/>
            <w:webHidden/>
          </w:rPr>
          <w:fldChar w:fldCharType="end"/>
        </w:r>
      </w:hyperlink>
    </w:p>
    <w:p w14:paraId="5CD161EE" w14:textId="1102042E"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6" w:history="1">
        <w:r w:rsidR="005A10CA" w:rsidRPr="007F2BBB">
          <w:rPr>
            <w:rStyle w:val="Hyperlink"/>
            <w:noProof/>
          </w:rPr>
          <w:t>1.2.4</w:t>
        </w:r>
        <w:r w:rsidR="005A10CA">
          <w:rPr>
            <w:rFonts w:asciiTheme="minorHAnsi" w:eastAsiaTheme="minorEastAsia" w:hAnsiTheme="minorHAnsi" w:cstheme="minorBidi"/>
            <w:noProof/>
            <w:color w:val="auto"/>
            <w:sz w:val="22"/>
            <w:szCs w:val="22"/>
          </w:rPr>
          <w:tab/>
        </w:r>
        <w:r w:rsidR="005A10CA" w:rsidRPr="007F2BBB">
          <w:rPr>
            <w:rStyle w:val="Hyperlink"/>
            <w:noProof/>
          </w:rPr>
          <w:t>Property Table Notation</w:t>
        </w:r>
        <w:r w:rsidR="005A10CA">
          <w:rPr>
            <w:noProof/>
            <w:webHidden/>
          </w:rPr>
          <w:tab/>
        </w:r>
        <w:r w:rsidR="005A10CA">
          <w:rPr>
            <w:noProof/>
            <w:webHidden/>
          </w:rPr>
          <w:fldChar w:fldCharType="begin"/>
        </w:r>
        <w:r w:rsidR="005A10CA">
          <w:rPr>
            <w:noProof/>
            <w:webHidden/>
          </w:rPr>
          <w:instrText xml:space="preserve"> PAGEREF _Toc449967596 \h </w:instrText>
        </w:r>
        <w:r w:rsidR="005A10CA">
          <w:rPr>
            <w:noProof/>
            <w:webHidden/>
          </w:rPr>
        </w:r>
        <w:r w:rsidR="005A10CA">
          <w:rPr>
            <w:noProof/>
            <w:webHidden/>
          </w:rPr>
          <w:fldChar w:fldCharType="separate"/>
        </w:r>
        <w:r w:rsidR="005A10CA">
          <w:rPr>
            <w:noProof/>
            <w:webHidden/>
          </w:rPr>
          <w:t>10</w:t>
        </w:r>
        <w:r w:rsidR="005A10CA">
          <w:rPr>
            <w:noProof/>
            <w:webHidden/>
          </w:rPr>
          <w:fldChar w:fldCharType="end"/>
        </w:r>
      </w:hyperlink>
    </w:p>
    <w:p w14:paraId="67A6DA19" w14:textId="00251B7E"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597" w:history="1">
        <w:r w:rsidR="005A10CA" w:rsidRPr="007F2BBB">
          <w:rPr>
            <w:rStyle w:val="Hyperlink"/>
            <w:noProof/>
          </w:rPr>
          <w:t>1.2.5</w:t>
        </w:r>
        <w:r w:rsidR="005A10CA">
          <w:rPr>
            <w:rFonts w:asciiTheme="minorHAnsi" w:eastAsiaTheme="minorEastAsia" w:hAnsiTheme="minorHAnsi" w:cstheme="minorBidi"/>
            <w:noProof/>
            <w:color w:val="auto"/>
            <w:sz w:val="22"/>
            <w:szCs w:val="22"/>
          </w:rPr>
          <w:tab/>
        </w:r>
        <w:r w:rsidR="005A10CA" w:rsidRPr="007F2BBB">
          <w:rPr>
            <w:rStyle w:val="Hyperlink"/>
            <w:noProof/>
          </w:rPr>
          <w:t>Property and Class Descriptions</w:t>
        </w:r>
        <w:r w:rsidR="005A10CA">
          <w:rPr>
            <w:noProof/>
            <w:webHidden/>
          </w:rPr>
          <w:tab/>
        </w:r>
        <w:r w:rsidR="005A10CA">
          <w:rPr>
            <w:noProof/>
            <w:webHidden/>
          </w:rPr>
          <w:fldChar w:fldCharType="begin"/>
        </w:r>
        <w:r w:rsidR="005A10CA">
          <w:rPr>
            <w:noProof/>
            <w:webHidden/>
          </w:rPr>
          <w:instrText xml:space="preserve"> PAGEREF _Toc449967597 \h </w:instrText>
        </w:r>
        <w:r w:rsidR="005A10CA">
          <w:rPr>
            <w:noProof/>
            <w:webHidden/>
          </w:rPr>
        </w:r>
        <w:r w:rsidR="005A10CA">
          <w:rPr>
            <w:noProof/>
            <w:webHidden/>
          </w:rPr>
          <w:fldChar w:fldCharType="separate"/>
        </w:r>
        <w:r w:rsidR="005A10CA">
          <w:rPr>
            <w:noProof/>
            <w:webHidden/>
          </w:rPr>
          <w:t>10</w:t>
        </w:r>
        <w:r w:rsidR="005A10CA">
          <w:rPr>
            <w:noProof/>
            <w:webHidden/>
          </w:rPr>
          <w:fldChar w:fldCharType="end"/>
        </w:r>
      </w:hyperlink>
    </w:p>
    <w:p w14:paraId="0709EDD7" w14:textId="7B9FC79C" w:rsidR="005A10CA" w:rsidRDefault="0076642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98" w:history="1">
        <w:r w:rsidR="005A10CA" w:rsidRPr="007F2BBB">
          <w:rPr>
            <w:rStyle w:val="Hyperlink"/>
            <w:noProof/>
          </w:rPr>
          <w:t>1.3</w:t>
        </w:r>
        <w:r w:rsidR="005A10CA">
          <w:rPr>
            <w:rFonts w:asciiTheme="minorHAnsi" w:eastAsiaTheme="minorEastAsia" w:hAnsiTheme="minorHAnsi" w:cstheme="minorBidi"/>
            <w:noProof/>
            <w:color w:val="auto"/>
            <w:sz w:val="22"/>
            <w:szCs w:val="22"/>
          </w:rPr>
          <w:tab/>
        </w:r>
        <w:r w:rsidR="005A10CA" w:rsidRPr="007F2BBB">
          <w:rPr>
            <w:rStyle w:val="Hyperlink"/>
            <w:noProof/>
          </w:rPr>
          <w:t>Terminology</w:t>
        </w:r>
        <w:r w:rsidR="005A10CA">
          <w:rPr>
            <w:noProof/>
            <w:webHidden/>
          </w:rPr>
          <w:tab/>
        </w:r>
        <w:r w:rsidR="005A10CA">
          <w:rPr>
            <w:noProof/>
            <w:webHidden/>
          </w:rPr>
          <w:fldChar w:fldCharType="begin"/>
        </w:r>
        <w:r w:rsidR="005A10CA">
          <w:rPr>
            <w:noProof/>
            <w:webHidden/>
          </w:rPr>
          <w:instrText xml:space="preserve"> PAGEREF _Toc449967598 \h </w:instrText>
        </w:r>
        <w:r w:rsidR="005A10CA">
          <w:rPr>
            <w:noProof/>
            <w:webHidden/>
          </w:rPr>
        </w:r>
        <w:r w:rsidR="005A10CA">
          <w:rPr>
            <w:noProof/>
            <w:webHidden/>
          </w:rPr>
          <w:fldChar w:fldCharType="separate"/>
        </w:r>
        <w:r w:rsidR="005A10CA">
          <w:rPr>
            <w:noProof/>
            <w:webHidden/>
          </w:rPr>
          <w:t>11</w:t>
        </w:r>
        <w:r w:rsidR="005A10CA">
          <w:rPr>
            <w:noProof/>
            <w:webHidden/>
          </w:rPr>
          <w:fldChar w:fldCharType="end"/>
        </w:r>
      </w:hyperlink>
    </w:p>
    <w:p w14:paraId="22F61524" w14:textId="5074BF05" w:rsidR="005A10CA" w:rsidRDefault="0076642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599" w:history="1">
        <w:r w:rsidR="005A10CA" w:rsidRPr="007F2BBB">
          <w:rPr>
            <w:rStyle w:val="Hyperlink"/>
            <w:noProof/>
          </w:rPr>
          <w:t>1.4</w:t>
        </w:r>
        <w:r w:rsidR="005A10CA">
          <w:rPr>
            <w:rFonts w:asciiTheme="minorHAnsi" w:eastAsiaTheme="minorEastAsia" w:hAnsiTheme="minorHAnsi" w:cstheme="minorBidi"/>
            <w:noProof/>
            <w:color w:val="auto"/>
            <w:sz w:val="22"/>
            <w:szCs w:val="22"/>
          </w:rPr>
          <w:tab/>
        </w:r>
        <w:r w:rsidR="005A10CA" w:rsidRPr="007F2BBB">
          <w:rPr>
            <w:rStyle w:val="Hyperlink"/>
            <w:noProof/>
          </w:rPr>
          <w:t>Normative References</w:t>
        </w:r>
        <w:r w:rsidR="005A10CA">
          <w:rPr>
            <w:noProof/>
            <w:webHidden/>
          </w:rPr>
          <w:tab/>
        </w:r>
        <w:r w:rsidR="005A10CA">
          <w:rPr>
            <w:noProof/>
            <w:webHidden/>
          </w:rPr>
          <w:fldChar w:fldCharType="begin"/>
        </w:r>
        <w:r w:rsidR="005A10CA">
          <w:rPr>
            <w:noProof/>
            <w:webHidden/>
          </w:rPr>
          <w:instrText xml:space="preserve"> PAGEREF _Toc449967599 \h </w:instrText>
        </w:r>
        <w:r w:rsidR="005A10CA">
          <w:rPr>
            <w:noProof/>
            <w:webHidden/>
          </w:rPr>
        </w:r>
        <w:r w:rsidR="005A10CA">
          <w:rPr>
            <w:noProof/>
            <w:webHidden/>
          </w:rPr>
          <w:fldChar w:fldCharType="separate"/>
        </w:r>
        <w:r w:rsidR="005A10CA">
          <w:rPr>
            <w:noProof/>
            <w:webHidden/>
          </w:rPr>
          <w:t>11</w:t>
        </w:r>
        <w:r w:rsidR="005A10CA">
          <w:rPr>
            <w:noProof/>
            <w:webHidden/>
          </w:rPr>
          <w:fldChar w:fldCharType="end"/>
        </w:r>
      </w:hyperlink>
    </w:p>
    <w:p w14:paraId="5595DD38" w14:textId="35716724" w:rsidR="005A10CA" w:rsidRDefault="00766420">
      <w:pPr>
        <w:pStyle w:val="TOC1"/>
        <w:rPr>
          <w:rFonts w:asciiTheme="minorHAnsi" w:eastAsiaTheme="minorEastAsia" w:hAnsiTheme="minorHAnsi" w:cstheme="minorBidi"/>
          <w:noProof/>
          <w:color w:val="auto"/>
          <w:sz w:val="22"/>
          <w:szCs w:val="22"/>
        </w:rPr>
      </w:pPr>
      <w:hyperlink w:anchor="_Toc449967600" w:history="1">
        <w:r w:rsidR="005A10CA" w:rsidRPr="007F2BBB">
          <w:rPr>
            <w:rStyle w:val="Hyperlink"/>
            <w:noProof/>
          </w:rPr>
          <w:t>2</w:t>
        </w:r>
        <w:r w:rsidR="005A10CA">
          <w:rPr>
            <w:rFonts w:asciiTheme="minorHAnsi" w:eastAsiaTheme="minorEastAsia" w:hAnsiTheme="minorHAnsi" w:cstheme="minorBidi"/>
            <w:noProof/>
            <w:color w:val="auto"/>
            <w:sz w:val="22"/>
            <w:szCs w:val="22"/>
          </w:rPr>
          <w:tab/>
        </w:r>
        <w:r w:rsidR="005A10CA" w:rsidRPr="007F2BBB">
          <w:rPr>
            <w:rStyle w:val="Hyperlink"/>
            <w:noProof/>
          </w:rPr>
          <w:t>Background Information</w:t>
        </w:r>
        <w:r w:rsidR="005A10CA">
          <w:rPr>
            <w:noProof/>
            <w:webHidden/>
          </w:rPr>
          <w:tab/>
        </w:r>
        <w:r w:rsidR="005A10CA">
          <w:rPr>
            <w:noProof/>
            <w:webHidden/>
          </w:rPr>
          <w:fldChar w:fldCharType="begin"/>
        </w:r>
        <w:r w:rsidR="005A10CA">
          <w:rPr>
            <w:noProof/>
            <w:webHidden/>
          </w:rPr>
          <w:instrText xml:space="preserve"> PAGEREF _Toc449967600 \h </w:instrText>
        </w:r>
        <w:r w:rsidR="005A10CA">
          <w:rPr>
            <w:noProof/>
            <w:webHidden/>
          </w:rPr>
        </w:r>
        <w:r w:rsidR="005A10CA">
          <w:rPr>
            <w:noProof/>
            <w:webHidden/>
          </w:rPr>
          <w:fldChar w:fldCharType="separate"/>
        </w:r>
        <w:r w:rsidR="005A10CA">
          <w:rPr>
            <w:noProof/>
            <w:webHidden/>
          </w:rPr>
          <w:t>12</w:t>
        </w:r>
        <w:r w:rsidR="005A10CA">
          <w:rPr>
            <w:noProof/>
            <w:webHidden/>
          </w:rPr>
          <w:fldChar w:fldCharType="end"/>
        </w:r>
      </w:hyperlink>
    </w:p>
    <w:p w14:paraId="715490B2" w14:textId="68C08C14" w:rsidR="005A10CA" w:rsidRDefault="0076642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01" w:history="1">
        <w:r w:rsidR="005A10CA" w:rsidRPr="007F2BBB">
          <w:rPr>
            <w:rStyle w:val="Hyperlink"/>
            <w:noProof/>
          </w:rPr>
          <w:t>2.1</w:t>
        </w:r>
        <w:r w:rsidR="005A10CA">
          <w:rPr>
            <w:rFonts w:asciiTheme="minorHAnsi" w:eastAsiaTheme="minorEastAsia" w:hAnsiTheme="minorHAnsi" w:cstheme="minorBidi"/>
            <w:noProof/>
            <w:color w:val="auto"/>
            <w:sz w:val="22"/>
            <w:szCs w:val="22"/>
          </w:rPr>
          <w:tab/>
        </w:r>
        <w:r w:rsidR="005A10CA" w:rsidRPr="007F2BBB">
          <w:rPr>
            <w:rStyle w:val="Hyperlink"/>
            <w:noProof/>
          </w:rPr>
          <w:t>Cyber Observables</w:t>
        </w:r>
        <w:r w:rsidR="005A10CA">
          <w:rPr>
            <w:noProof/>
            <w:webHidden/>
          </w:rPr>
          <w:tab/>
        </w:r>
        <w:r w:rsidR="005A10CA">
          <w:rPr>
            <w:noProof/>
            <w:webHidden/>
          </w:rPr>
          <w:fldChar w:fldCharType="begin"/>
        </w:r>
        <w:r w:rsidR="005A10CA">
          <w:rPr>
            <w:noProof/>
            <w:webHidden/>
          </w:rPr>
          <w:instrText xml:space="preserve"> PAGEREF _Toc449967601 \h </w:instrText>
        </w:r>
        <w:r w:rsidR="005A10CA">
          <w:rPr>
            <w:noProof/>
            <w:webHidden/>
          </w:rPr>
        </w:r>
        <w:r w:rsidR="005A10CA">
          <w:rPr>
            <w:noProof/>
            <w:webHidden/>
          </w:rPr>
          <w:fldChar w:fldCharType="separate"/>
        </w:r>
        <w:r w:rsidR="005A10CA">
          <w:rPr>
            <w:noProof/>
            <w:webHidden/>
          </w:rPr>
          <w:t>12</w:t>
        </w:r>
        <w:r w:rsidR="005A10CA">
          <w:rPr>
            <w:noProof/>
            <w:webHidden/>
          </w:rPr>
          <w:fldChar w:fldCharType="end"/>
        </w:r>
      </w:hyperlink>
    </w:p>
    <w:p w14:paraId="543FF752" w14:textId="5E1661F4" w:rsidR="005A10CA" w:rsidRDefault="0076642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02" w:history="1">
        <w:r w:rsidR="005A10CA" w:rsidRPr="007F2BBB">
          <w:rPr>
            <w:rStyle w:val="Hyperlink"/>
            <w:noProof/>
          </w:rPr>
          <w:t>2.2</w:t>
        </w:r>
        <w:r w:rsidR="005A10CA">
          <w:rPr>
            <w:rFonts w:asciiTheme="minorHAnsi" w:eastAsiaTheme="minorEastAsia" w:hAnsiTheme="minorHAnsi" w:cstheme="minorBidi"/>
            <w:noProof/>
            <w:color w:val="auto"/>
            <w:sz w:val="22"/>
            <w:szCs w:val="22"/>
          </w:rPr>
          <w:tab/>
        </w:r>
        <w:r w:rsidR="005A10CA" w:rsidRPr="007F2BBB">
          <w:rPr>
            <w:rStyle w:val="Hyperlink"/>
            <w:noProof/>
          </w:rPr>
          <w:t>Objects</w:t>
        </w:r>
        <w:r w:rsidR="005A10CA">
          <w:rPr>
            <w:noProof/>
            <w:webHidden/>
          </w:rPr>
          <w:tab/>
        </w:r>
        <w:r w:rsidR="005A10CA">
          <w:rPr>
            <w:noProof/>
            <w:webHidden/>
          </w:rPr>
          <w:fldChar w:fldCharType="begin"/>
        </w:r>
        <w:r w:rsidR="005A10CA">
          <w:rPr>
            <w:noProof/>
            <w:webHidden/>
          </w:rPr>
          <w:instrText xml:space="preserve"> PAGEREF _Toc449967602 \h </w:instrText>
        </w:r>
        <w:r w:rsidR="005A10CA">
          <w:rPr>
            <w:noProof/>
            <w:webHidden/>
          </w:rPr>
        </w:r>
        <w:r w:rsidR="005A10CA">
          <w:rPr>
            <w:noProof/>
            <w:webHidden/>
          </w:rPr>
          <w:fldChar w:fldCharType="separate"/>
        </w:r>
        <w:r w:rsidR="005A10CA">
          <w:rPr>
            <w:noProof/>
            <w:webHidden/>
          </w:rPr>
          <w:t>12</w:t>
        </w:r>
        <w:r w:rsidR="005A10CA">
          <w:rPr>
            <w:noProof/>
            <w:webHidden/>
          </w:rPr>
          <w:fldChar w:fldCharType="end"/>
        </w:r>
      </w:hyperlink>
    </w:p>
    <w:p w14:paraId="34FFEBF7" w14:textId="5A0D3ED1" w:rsidR="005A10CA" w:rsidRDefault="00766420">
      <w:pPr>
        <w:pStyle w:val="TOC1"/>
        <w:rPr>
          <w:rFonts w:asciiTheme="minorHAnsi" w:eastAsiaTheme="minorEastAsia" w:hAnsiTheme="minorHAnsi" w:cstheme="minorBidi"/>
          <w:noProof/>
          <w:color w:val="auto"/>
          <w:sz w:val="22"/>
          <w:szCs w:val="22"/>
        </w:rPr>
      </w:pPr>
      <w:hyperlink w:anchor="_Toc449967603" w:history="1">
        <w:r w:rsidR="005A10CA" w:rsidRPr="007F2BBB">
          <w:rPr>
            <w:rStyle w:val="Hyperlink"/>
            <w:noProof/>
          </w:rPr>
          <w:t>3</w:t>
        </w:r>
        <w:r w:rsidR="005A10CA">
          <w:rPr>
            <w:rFonts w:asciiTheme="minorHAnsi" w:eastAsiaTheme="minorEastAsia" w:hAnsiTheme="minorHAnsi" w:cstheme="minorBidi"/>
            <w:noProof/>
            <w:color w:val="auto"/>
            <w:sz w:val="22"/>
            <w:szCs w:val="22"/>
          </w:rPr>
          <w:tab/>
        </w:r>
        <w:r w:rsidR="005A10CA" w:rsidRPr="007F2BBB">
          <w:rPr>
            <w:rStyle w:val="Hyperlink"/>
            <w:noProof/>
          </w:rPr>
          <w:t>Data Model</w:t>
        </w:r>
        <w:r w:rsidR="005A10CA">
          <w:rPr>
            <w:noProof/>
            <w:webHidden/>
          </w:rPr>
          <w:tab/>
        </w:r>
        <w:r w:rsidR="005A10CA">
          <w:rPr>
            <w:noProof/>
            <w:webHidden/>
          </w:rPr>
          <w:fldChar w:fldCharType="begin"/>
        </w:r>
        <w:r w:rsidR="005A10CA">
          <w:rPr>
            <w:noProof/>
            <w:webHidden/>
          </w:rPr>
          <w:instrText xml:space="preserve"> PAGEREF _Toc449967603 \h </w:instrText>
        </w:r>
        <w:r w:rsidR="005A10CA">
          <w:rPr>
            <w:noProof/>
            <w:webHidden/>
          </w:rPr>
        </w:r>
        <w:r w:rsidR="005A10CA">
          <w:rPr>
            <w:noProof/>
            <w:webHidden/>
          </w:rPr>
          <w:fldChar w:fldCharType="separate"/>
        </w:r>
        <w:r w:rsidR="005A10CA">
          <w:rPr>
            <w:noProof/>
            <w:webHidden/>
          </w:rPr>
          <w:t>13</w:t>
        </w:r>
        <w:r w:rsidR="005A10CA">
          <w:rPr>
            <w:noProof/>
            <w:webHidden/>
          </w:rPr>
          <w:fldChar w:fldCharType="end"/>
        </w:r>
      </w:hyperlink>
    </w:p>
    <w:p w14:paraId="590C4124" w14:textId="4DB6AA6C" w:rsidR="005A10CA" w:rsidRDefault="0076642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04" w:history="1">
        <w:r w:rsidR="005A10CA" w:rsidRPr="007F2BBB">
          <w:rPr>
            <w:rStyle w:val="Hyperlink"/>
            <w:noProof/>
          </w:rPr>
          <w:t>3.1</w:t>
        </w:r>
        <w:r w:rsidR="005A10CA">
          <w:rPr>
            <w:rFonts w:asciiTheme="minorHAnsi" w:eastAsiaTheme="minorEastAsia" w:hAnsiTheme="minorHAnsi" w:cstheme="minorBidi"/>
            <w:noProof/>
            <w:color w:val="auto"/>
            <w:sz w:val="22"/>
            <w:szCs w:val="22"/>
          </w:rPr>
          <w:tab/>
        </w:r>
        <w:r w:rsidR="005A10CA" w:rsidRPr="007F2BBB">
          <w:rPr>
            <w:rStyle w:val="Hyperlink"/>
            <w:noProof/>
          </w:rPr>
          <w:t>NetworkPacketObjectType Class</w:t>
        </w:r>
        <w:r w:rsidR="005A10CA">
          <w:rPr>
            <w:noProof/>
            <w:webHidden/>
          </w:rPr>
          <w:tab/>
        </w:r>
        <w:r w:rsidR="005A10CA">
          <w:rPr>
            <w:noProof/>
            <w:webHidden/>
          </w:rPr>
          <w:fldChar w:fldCharType="begin"/>
        </w:r>
        <w:r w:rsidR="005A10CA">
          <w:rPr>
            <w:noProof/>
            <w:webHidden/>
          </w:rPr>
          <w:instrText xml:space="preserve"> PAGEREF _Toc449967604 \h </w:instrText>
        </w:r>
        <w:r w:rsidR="005A10CA">
          <w:rPr>
            <w:noProof/>
            <w:webHidden/>
          </w:rPr>
        </w:r>
        <w:r w:rsidR="005A10CA">
          <w:rPr>
            <w:noProof/>
            <w:webHidden/>
          </w:rPr>
          <w:fldChar w:fldCharType="separate"/>
        </w:r>
        <w:r w:rsidR="005A10CA">
          <w:rPr>
            <w:noProof/>
            <w:webHidden/>
          </w:rPr>
          <w:t>13</w:t>
        </w:r>
        <w:r w:rsidR="005A10CA">
          <w:rPr>
            <w:noProof/>
            <w:webHidden/>
          </w:rPr>
          <w:fldChar w:fldCharType="end"/>
        </w:r>
      </w:hyperlink>
    </w:p>
    <w:p w14:paraId="462BD6D2" w14:textId="05472CE9" w:rsidR="005A10CA" w:rsidRDefault="0076642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05" w:history="1">
        <w:r w:rsidR="005A10CA" w:rsidRPr="007F2BBB">
          <w:rPr>
            <w:rStyle w:val="Hyperlink"/>
            <w:noProof/>
          </w:rPr>
          <w:t>3.2</w:t>
        </w:r>
        <w:r w:rsidR="005A10CA">
          <w:rPr>
            <w:rFonts w:asciiTheme="minorHAnsi" w:eastAsiaTheme="minorEastAsia" w:hAnsiTheme="minorHAnsi" w:cstheme="minorBidi"/>
            <w:noProof/>
            <w:color w:val="auto"/>
            <w:sz w:val="22"/>
            <w:szCs w:val="22"/>
          </w:rPr>
          <w:tab/>
        </w:r>
        <w:r w:rsidR="005A10CA" w:rsidRPr="007F2BBB">
          <w:rPr>
            <w:rStyle w:val="Hyperlink"/>
            <w:noProof/>
          </w:rPr>
          <w:t>LinkLayerType Class</w:t>
        </w:r>
        <w:r w:rsidR="005A10CA">
          <w:rPr>
            <w:noProof/>
            <w:webHidden/>
          </w:rPr>
          <w:tab/>
        </w:r>
        <w:r w:rsidR="005A10CA">
          <w:rPr>
            <w:noProof/>
            <w:webHidden/>
          </w:rPr>
          <w:fldChar w:fldCharType="begin"/>
        </w:r>
        <w:r w:rsidR="005A10CA">
          <w:rPr>
            <w:noProof/>
            <w:webHidden/>
          </w:rPr>
          <w:instrText xml:space="preserve"> PAGEREF _Toc449967605 \h </w:instrText>
        </w:r>
        <w:r w:rsidR="005A10CA">
          <w:rPr>
            <w:noProof/>
            <w:webHidden/>
          </w:rPr>
        </w:r>
        <w:r w:rsidR="005A10CA">
          <w:rPr>
            <w:noProof/>
            <w:webHidden/>
          </w:rPr>
          <w:fldChar w:fldCharType="separate"/>
        </w:r>
        <w:r w:rsidR="005A10CA">
          <w:rPr>
            <w:noProof/>
            <w:webHidden/>
          </w:rPr>
          <w:t>15</w:t>
        </w:r>
        <w:r w:rsidR="005A10CA">
          <w:rPr>
            <w:noProof/>
            <w:webHidden/>
          </w:rPr>
          <w:fldChar w:fldCharType="end"/>
        </w:r>
      </w:hyperlink>
    </w:p>
    <w:p w14:paraId="1ADD20D7" w14:textId="56578652"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06" w:history="1">
        <w:r w:rsidR="005A10CA" w:rsidRPr="007F2BBB">
          <w:rPr>
            <w:rStyle w:val="Hyperlink"/>
            <w:noProof/>
          </w:rPr>
          <w:t>3.2.1</w:t>
        </w:r>
        <w:r w:rsidR="005A10CA">
          <w:rPr>
            <w:rFonts w:asciiTheme="minorHAnsi" w:eastAsiaTheme="minorEastAsia" w:hAnsiTheme="minorHAnsi" w:cstheme="minorBidi"/>
            <w:noProof/>
            <w:color w:val="auto"/>
            <w:sz w:val="22"/>
            <w:szCs w:val="22"/>
          </w:rPr>
          <w:tab/>
        </w:r>
        <w:r w:rsidR="005A10CA" w:rsidRPr="007F2BBB">
          <w:rPr>
            <w:rStyle w:val="Hyperlink"/>
            <w:noProof/>
          </w:rPr>
          <w:t>LogicalProtocolType Class</w:t>
        </w:r>
        <w:r w:rsidR="005A10CA">
          <w:rPr>
            <w:noProof/>
            <w:webHidden/>
          </w:rPr>
          <w:tab/>
        </w:r>
        <w:r w:rsidR="005A10CA">
          <w:rPr>
            <w:noProof/>
            <w:webHidden/>
          </w:rPr>
          <w:fldChar w:fldCharType="begin"/>
        </w:r>
        <w:r w:rsidR="005A10CA">
          <w:rPr>
            <w:noProof/>
            <w:webHidden/>
          </w:rPr>
          <w:instrText xml:space="preserve"> PAGEREF _Toc449967606 \h </w:instrText>
        </w:r>
        <w:r w:rsidR="005A10CA">
          <w:rPr>
            <w:noProof/>
            <w:webHidden/>
          </w:rPr>
        </w:r>
        <w:r w:rsidR="005A10CA">
          <w:rPr>
            <w:noProof/>
            <w:webHidden/>
          </w:rPr>
          <w:fldChar w:fldCharType="separate"/>
        </w:r>
        <w:r w:rsidR="005A10CA">
          <w:rPr>
            <w:noProof/>
            <w:webHidden/>
          </w:rPr>
          <w:t>15</w:t>
        </w:r>
        <w:r w:rsidR="005A10CA">
          <w:rPr>
            <w:noProof/>
            <w:webHidden/>
          </w:rPr>
          <w:fldChar w:fldCharType="end"/>
        </w:r>
      </w:hyperlink>
    </w:p>
    <w:p w14:paraId="304196D2" w14:textId="205C5304"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07" w:history="1">
        <w:r w:rsidR="005A10CA" w:rsidRPr="007F2BBB">
          <w:rPr>
            <w:rStyle w:val="Hyperlink"/>
            <w:noProof/>
          </w:rPr>
          <w:t>3.2.1.1</w:t>
        </w:r>
        <w:r w:rsidR="005A10CA">
          <w:rPr>
            <w:rFonts w:asciiTheme="minorHAnsi" w:eastAsiaTheme="minorEastAsia" w:hAnsiTheme="minorHAnsi" w:cstheme="minorBidi"/>
            <w:noProof/>
            <w:color w:val="auto"/>
            <w:sz w:val="22"/>
            <w:szCs w:val="22"/>
          </w:rPr>
          <w:tab/>
        </w:r>
        <w:r w:rsidR="005A10CA" w:rsidRPr="007F2BBB">
          <w:rPr>
            <w:rStyle w:val="Hyperlink"/>
            <w:noProof/>
          </w:rPr>
          <w:t>ARPType Class</w:t>
        </w:r>
        <w:r w:rsidR="005A10CA">
          <w:rPr>
            <w:noProof/>
            <w:webHidden/>
          </w:rPr>
          <w:tab/>
        </w:r>
        <w:r w:rsidR="005A10CA">
          <w:rPr>
            <w:noProof/>
            <w:webHidden/>
          </w:rPr>
          <w:fldChar w:fldCharType="begin"/>
        </w:r>
        <w:r w:rsidR="005A10CA">
          <w:rPr>
            <w:noProof/>
            <w:webHidden/>
          </w:rPr>
          <w:instrText xml:space="preserve"> PAGEREF _Toc449967607 \h </w:instrText>
        </w:r>
        <w:r w:rsidR="005A10CA">
          <w:rPr>
            <w:noProof/>
            <w:webHidden/>
          </w:rPr>
        </w:r>
        <w:r w:rsidR="005A10CA">
          <w:rPr>
            <w:noProof/>
            <w:webHidden/>
          </w:rPr>
          <w:fldChar w:fldCharType="separate"/>
        </w:r>
        <w:r w:rsidR="005A10CA">
          <w:rPr>
            <w:noProof/>
            <w:webHidden/>
          </w:rPr>
          <w:t>16</w:t>
        </w:r>
        <w:r w:rsidR="005A10CA">
          <w:rPr>
            <w:noProof/>
            <w:webHidden/>
          </w:rPr>
          <w:fldChar w:fldCharType="end"/>
        </w:r>
      </w:hyperlink>
    </w:p>
    <w:p w14:paraId="5F43D166" w14:textId="64339FDB"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08" w:history="1">
        <w:r w:rsidR="005A10CA" w:rsidRPr="007F2BBB">
          <w:rPr>
            <w:rStyle w:val="Hyperlink"/>
            <w:noProof/>
          </w:rPr>
          <w:t>3.2.1.1.1</w:t>
        </w:r>
        <w:r w:rsidR="005A10CA">
          <w:rPr>
            <w:rFonts w:asciiTheme="minorHAnsi" w:eastAsiaTheme="minorEastAsia" w:hAnsiTheme="minorHAnsi" w:cstheme="minorBidi"/>
            <w:noProof/>
            <w:color w:val="auto"/>
            <w:sz w:val="22"/>
            <w:szCs w:val="22"/>
          </w:rPr>
          <w:tab/>
        </w:r>
        <w:r w:rsidR="005A10CA" w:rsidRPr="007F2BBB">
          <w:rPr>
            <w:rStyle w:val="Hyperlink"/>
            <w:noProof/>
          </w:rPr>
          <w:t>IANAHardwareType Data Type</w:t>
        </w:r>
        <w:r w:rsidR="005A10CA">
          <w:rPr>
            <w:noProof/>
            <w:webHidden/>
          </w:rPr>
          <w:tab/>
        </w:r>
        <w:r w:rsidR="005A10CA">
          <w:rPr>
            <w:noProof/>
            <w:webHidden/>
          </w:rPr>
          <w:fldChar w:fldCharType="begin"/>
        </w:r>
        <w:r w:rsidR="005A10CA">
          <w:rPr>
            <w:noProof/>
            <w:webHidden/>
          </w:rPr>
          <w:instrText xml:space="preserve"> PAGEREF _Toc449967608 \h </w:instrText>
        </w:r>
        <w:r w:rsidR="005A10CA">
          <w:rPr>
            <w:noProof/>
            <w:webHidden/>
          </w:rPr>
        </w:r>
        <w:r w:rsidR="005A10CA">
          <w:rPr>
            <w:noProof/>
            <w:webHidden/>
          </w:rPr>
          <w:fldChar w:fldCharType="separate"/>
        </w:r>
        <w:r w:rsidR="005A10CA">
          <w:rPr>
            <w:noProof/>
            <w:webHidden/>
          </w:rPr>
          <w:t>17</w:t>
        </w:r>
        <w:r w:rsidR="005A10CA">
          <w:rPr>
            <w:noProof/>
            <w:webHidden/>
          </w:rPr>
          <w:fldChar w:fldCharType="end"/>
        </w:r>
      </w:hyperlink>
    </w:p>
    <w:p w14:paraId="47C53176" w14:textId="306725B5"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09" w:history="1">
        <w:r w:rsidR="005A10CA" w:rsidRPr="007F2BBB">
          <w:rPr>
            <w:rStyle w:val="Hyperlink"/>
            <w:noProof/>
          </w:rPr>
          <w:t>3.2.1.1.2</w:t>
        </w:r>
        <w:r w:rsidR="005A10CA">
          <w:rPr>
            <w:rFonts w:asciiTheme="minorHAnsi" w:eastAsiaTheme="minorEastAsia" w:hAnsiTheme="minorHAnsi" w:cstheme="minorBidi"/>
            <w:noProof/>
            <w:color w:val="auto"/>
            <w:sz w:val="22"/>
            <w:szCs w:val="22"/>
          </w:rPr>
          <w:tab/>
        </w:r>
        <w:r w:rsidR="005A10CA" w:rsidRPr="007F2BBB">
          <w:rPr>
            <w:rStyle w:val="Hyperlink"/>
            <w:noProof/>
          </w:rPr>
          <w:t>IANAEtherType Data Type</w:t>
        </w:r>
        <w:r w:rsidR="005A10CA">
          <w:rPr>
            <w:noProof/>
            <w:webHidden/>
          </w:rPr>
          <w:tab/>
        </w:r>
        <w:r w:rsidR="005A10CA">
          <w:rPr>
            <w:noProof/>
            <w:webHidden/>
          </w:rPr>
          <w:fldChar w:fldCharType="begin"/>
        </w:r>
        <w:r w:rsidR="005A10CA">
          <w:rPr>
            <w:noProof/>
            <w:webHidden/>
          </w:rPr>
          <w:instrText xml:space="preserve"> PAGEREF _Toc449967609 \h </w:instrText>
        </w:r>
        <w:r w:rsidR="005A10CA">
          <w:rPr>
            <w:noProof/>
            <w:webHidden/>
          </w:rPr>
        </w:r>
        <w:r w:rsidR="005A10CA">
          <w:rPr>
            <w:noProof/>
            <w:webHidden/>
          </w:rPr>
          <w:fldChar w:fldCharType="separate"/>
        </w:r>
        <w:r w:rsidR="005A10CA">
          <w:rPr>
            <w:noProof/>
            <w:webHidden/>
          </w:rPr>
          <w:t>17</w:t>
        </w:r>
        <w:r w:rsidR="005A10CA">
          <w:rPr>
            <w:noProof/>
            <w:webHidden/>
          </w:rPr>
          <w:fldChar w:fldCharType="end"/>
        </w:r>
      </w:hyperlink>
    </w:p>
    <w:p w14:paraId="73075BEC" w14:textId="71B7C16F"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0" w:history="1">
        <w:r w:rsidR="005A10CA" w:rsidRPr="007F2BBB">
          <w:rPr>
            <w:rStyle w:val="Hyperlink"/>
            <w:noProof/>
          </w:rPr>
          <w:t>3.2.1.1.3</w:t>
        </w:r>
        <w:r w:rsidR="005A10CA">
          <w:rPr>
            <w:rFonts w:asciiTheme="minorHAnsi" w:eastAsiaTheme="minorEastAsia" w:hAnsiTheme="minorHAnsi" w:cstheme="minorBidi"/>
            <w:noProof/>
            <w:color w:val="auto"/>
            <w:sz w:val="22"/>
            <w:szCs w:val="22"/>
          </w:rPr>
          <w:tab/>
        </w:r>
        <w:r w:rsidR="005A10CA" w:rsidRPr="007F2BBB">
          <w:rPr>
            <w:rStyle w:val="Hyperlink"/>
            <w:noProof/>
          </w:rPr>
          <w:t>ARPOpType Data Type</w:t>
        </w:r>
        <w:r w:rsidR="005A10CA">
          <w:rPr>
            <w:noProof/>
            <w:webHidden/>
          </w:rPr>
          <w:tab/>
        </w:r>
        <w:r w:rsidR="005A10CA">
          <w:rPr>
            <w:noProof/>
            <w:webHidden/>
          </w:rPr>
          <w:fldChar w:fldCharType="begin"/>
        </w:r>
        <w:r w:rsidR="005A10CA">
          <w:rPr>
            <w:noProof/>
            <w:webHidden/>
          </w:rPr>
          <w:instrText xml:space="preserve"> PAGEREF _Toc449967610 \h </w:instrText>
        </w:r>
        <w:r w:rsidR="005A10CA">
          <w:rPr>
            <w:noProof/>
            <w:webHidden/>
          </w:rPr>
        </w:r>
        <w:r w:rsidR="005A10CA">
          <w:rPr>
            <w:noProof/>
            <w:webHidden/>
          </w:rPr>
          <w:fldChar w:fldCharType="separate"/>
        </w:r>
        <w:r w:rsidR="005A10CA">
          <w:rPr>
            <w:noProof/>
            <w:webHidden/>
          </w:rPr>
          <w:t>18</w:t>
        </w:r>
        <w:r w:rsidR="005A10CA">
          <w:rPr>
            <w:noProof/>
            <w:webHidden/>
          </w:rPr>
          <w:fldChar w:fldCharType="end"/>
        </w:r>
      </w:hyperlink>
    </w:p>
    <w:p w14:paraId="7C5E67B0" w14:textId="106290DC"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11" w:history="1">
        <w:r w:rsidR="005A10CA" w:rsidRPr="007F2BBB">
          <w:rPr>
            <w:rStyle w:val="Hyperlink"/>
            <w:noProof/>
          </w:rPr>
          <w:t>3.2.1.2</w:t>
        </w:r>
        <w:r w:rsidR="005A10CA">
          <w:rPr>
            <w:rFonts w:asciiTheme="minorHAnsi" w:eastAsiaTheme="minorEastAsia" w:hAnsiTheme="minorHAnsi" w:cstheme="minorBidi"/>
            <w:noProof/>
            <w:color w:val="auto"/>
            <w:sz w:val="22"/>
            <w:szCs w:val="22"/>
          </w:rPr>
          <w:tab/>
        </w:r>
        <w:r w:rsidR="005A10CA" w:rsidRPr="007F2BBB">
          <w:rPr>
            <w:rStyle w:val="Hyperlink"/>
            <w:noProof/>
          </w:rPr>
          <w:t>NDPType Class</w:t>
        </w:r>
        <w:r w:rsidR="005A10CA">
          <w:rPr>
            <w:noProof/>
            <w:webHidden/>
          </w:rPr>
          <w:tab/>
        </w:r>
        <w:r w:rsidR="005A10CA">
          <w:rPr>
            <w:noProof/>
            <w:webHidden/>
          </w:rPr>
          <w:fldChar w:fldCharType="begin"/>
        </w:r>
        <w:r w:rsidR="005A10CA">
          <w:rPr>
            <w:noProof/>
            <w:webHidden/>
          </w:rPr>
          <w:instrText xml:space="preserve"> PAGEREF _Toc449967611 \h </w:instrText>
        </w:r>
        <w:r w:rsidR="005A10CA">
          <w:rPr>
            <w:noProof/>
            <w:webHidden/>
          </w:rPr>
        </w:r>
        <w:r w:rsidR="005A10CA">
          <w:rPr>
            <w:noProof/>
            <w:webHidden/>
          </w:rPr>
          <w:fldChar w:fldCharType="separate"/>
        </w:r>
        <w:r w:rsidR="005A10CA">
          <w:rPr>
            <w:noProof/>
            <w:webHidden/>
          </w:rPr>
          <w:t>18</w:t>
        </w:r>
        <w:r w:rsidR="005A10CA">
          <w:rPr>
            <w:noProof/>
            <w:webHidden/>
          </w:rPr>
          <w:fldChar w:fldCharType="end"/>
        </w:r>
      </w:hyperlink>
    </w:p>
    <w:p w14:paraId="4CBCCDFD" w14:textId="2330B063"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2" w:history="1">
        <w:r w:rsidR="005A10CA" w:rsidRPr="007F2BBB">
          <w:rPr>
            <w:rStyle w:val="Hyperlink"/>
            <w:noProof/>
          </w:rPr>
          <w:t>3.2.1.2.1</w:t>
        </w:r>
        <w:r w:rsidR="005A10CA">
          <w:rPr>
            <w:rFonts w:asciiTheme="minorHAnsi" w:eastAsiaTheme="minorEastAsia" w:hAnsiTheme="minorHAnsi" w:cstheme="minorBidi"/>
            <w:noProof/>
            <w:color w:val="auto"/>
            <w:sz w:val="22"/>
            <w:szCs w:val="22"/>
          </w:rPr>
          <w:tab/>
        </w:r>
        <w:r w:rsidR="005A10CA" w:rsidRPr="007F2BBB">
          <w:rPr>
            <w:rStyle w:val="Hyperlink"/>
            <w:noProof/>
          </w:rPr>
          <w:t>RouterSolicitationType Class</w:t>
        </w:r>
        <w:r w:rsidR="005A10CA">
          <w:rPr>
            <w:noProof/>
            <w:webHidden/>
          </w:rPr>
          <w:tab/>
        </w:r>
        <w:r w:rsidR="005A10CA">
          <w:rPr>
            <w:noProof/>
            <w:webHidden/>
          </w:rPr>
          <w:fldChar w:fldCharType="begin"/>
        </w:r>
        <w:r w:rsidR="005A10CA">
          <w:rPr>
            <w:noProof/>
            <w:webHidden/>
          </w:rPr>
          <w:instrText xml:space="preserve"> PAGEREF _Toc449967612 \h </w:instrText>
        </w:r>
        <w:r w:rsidR="005A10CA">
          <w:rPr>
            <w:noProof/>
            <w:webHidden/>
          </w:rPr>
        </w:r>
        <w:r w:rsidR="005A10CA">
          <w:rPr>
            <w:noProof/>
            <w:webHidden/>
          </w:rPr>
          <w:fldChar w:fldCharType="separate"/>
        </w:r>
        <w:r w:rsidR="005A10CA">
          <w:rPr>
            <w:noProof/>
            <w:webHidden/>
          </w:rPr>
          <w:t>20</w:t>
        </w:r>
        <w:r w:rsidR="005A10CA">
          <w:rPr>
            <w:noProof/>
            <w:webHidden/>
          </w:rPr>
          <w:fldChar w:fldCharType="end"/>
        </w:r>
      </w:hyperlink>
    </w:p>
    <w:p w14:paraId="023730EA" w14:textId="72D982FC"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3" w:history="1">
        <w:r w:rsidR="005A10CA" w:rsidRPr="007F2BBB">
          <w:rPr>
            <w:rStyle w:val="Hyperlink"/>
            <w:noProof/>
          </w:rPr>
          <w:t>3.2.1.2.2</w:t>
        </w:r>
        <w:r w:rsidR="005A10CA">
          <w:rPr>
            <w:rFonts w:asciiTheme="minorHAnsi" w:eastAsiaTheme="minorEastAsia" w:hAnsiTheme="minorHAnsi" w:cstheme="minorBidi"/>
            <w:noProof/>
            <w:color w:val="auto"/>
            <w:sz w:val="22"/>
            <w:szCs w:val="22"/>
          </w:rPr>
          <w:tab/>
        </w:r>
        <w:r w:rsidR="005A10CA" w:rsidRPr="007F2BBB">
          <w:rPr>
            <w:rStyle w:val="Hyperlink"/>
            <w:noProof/>
          </w:rPr>
          <w:t>RouterSolicitationOptionsType Class</w:t>
        </w:r>
        <w:r w:rsidR="005A10CA">
          <w:rPr>
            <w:noProof/>
            <w:webHidden/>
          </w:rPr>
          <w:tab/>
        </w:r>
        <w:r w:rsidR="005A10CA">
          <w:rPr>
            <w:noProof/>
            <w:webHidden/>
          </w:rPr>
          <w:fldChar w:fldCharType="begin"/>
        </w:r>
        <w:r w:rsidR="005A10CA">
          <w:rPr>
            <w:noProof/>
            <w:webHidden/>
          </w:rPr>
          <w:instrText xml:space="preserve"> PAGEREF _Toc449967613 \h </w:instrText>
        </w:r>
        <w:r w:rsidR="005A10CA">
          <w:rPr>
            <w:noProof/>
            <w:webHidden/>
          </w:rPr>
        </w:r>
        <w:r w:rsidR="005A10CA">
          <w:rPr>
            <w:noProof/>
            <w:webHidden/>
          </w:rPr>
          <w:fldChar w:fldCharType="separate"/>
        </w:r>
        <w:r w:rsidR="005A10CA">
          <w:rPr>
            <w:noProof/>
            <w:webHidden/>
          </w:rPr>
          <w:t>20</w:t>
        </w:r>
        <w:r w:rsidR="005A10CA">
          <w:rPr>
            <w:noProof/>
            <w:webHidden/>
          </w:rPr>
          <w:fldChar w:fldCharType="end"/>
        </w:r>
      </w:hyperlink>
    </w:p>
    <w:p w14:paraId="1A5C37DC" w14:textId="722849F4"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4" w:history="1">
        <w:r w:rsidR="005A10CA" w:rsidRPr="007F2BBB">
          <w:rPr>
            <w:rStyle w:val="Hyperlink"/>
            <w:noProof/>
          </w:rPr>
          <w:t>3.2.1.2.3</w:t>
        </w:r>
        <w:r w:rsidR="005A10CA">
          <w:rPr>
            <w:rFonts w:asciiTheme="minorHAnsi" w:eastAsiaTheme="minorEastAsia" w:hAnsiTheme="minorHAnsi" w:cstheme="minorBidi"/>
            <w:noProof/>
            <w:color w:val="auto"/>
            <w:sz w:val="22"/>
            <w:szCs w:val="22"/>
          </w:rPr>
          <w:tab/>
        </w:r>
        <w:r w:rsidR="005A10CA" w:rsidRPr="007F2BBB">
          <w:rPr>
            <w:rStyle w:val="Hyperlink"/>
            <w:noProof/>
          </w:rPr>
          <w:t>RouterAdvertisementType Class</w:t>
        </w:r>
        <w:r w:rsidR="005A10CA">
          <w:rPr>
            <w:noProof/>
            <w:webHidden/>
          </w:rPr>
          <w:tab/>
        </w:r>
        <w:r w:rsidR="005A10CA">
          <w:rPr>
            <w:noProof/>
            <w:webHidden/>
          </w:rPr>
          <w:fldChar w:fldCharType="begin"/>
        </w:r>
        <w:r w:rsidR="005A10CA">
          <w:rPr>
            <w:noProof/>
            <w:webHidden/>
          </w:rPr>
          <w:instrText xml:space="preserve"> PAGEREF _Toc449967614 \h </w:instrText>
        </w:r>
        <w:r w:rsidR="005A10CA">
          <w:rPr>
            <w:noProof/>
            <w:webHidden/>
          </w:rPr>
        </w:r>
        <w:r w:rsidR="005A10CA">
          <w:rPr>
            <w:noProof/>
            <w:webHidden/>
          </w:rPr>
          <w:fldChar w:fldCharType="separate"/>
        </w:r>
        <w:r w:rsidR="005A10CA">
          <w:rPr>
            <w:noProof/>
            <w:webHidden/>
          </w:rPr>
          <w:t>20</w:t>
        </w:r>
        <w:r w:rsidR="005A10CA">
          <w:rPr>
            <w:noProof/>
            <w:webHidden/>
          </w:rPr>
          <w:fldChar w:fldCharType="end"/>
        </w:r>
      </w:hyperlink>
    </w:p>
    <w:p w14:paraId="5ED7A4E6" w14:textId="4E308CAE"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5" w:history="1">
        <w:r w:rsidR="005A10CA" w:rsidRPr="007F2BBB">
          <w:rPr>
            <w:rStyle w:val="Hyperlink"/>
            <w:noProof/>
          </w:rPr>
          <w:t>3.2.1.2.4</w:t>
        </w:r>
        <w:r w:rsidR="005A10CA">
          <w:rPr>
            <w:rFonts w:asciiTheme="minorHAnsi" w:eastAsiaTheme="minorEastAsia" w:hAnsiTheme="minorHAnsi" w:cstheme="minorBidi"/>
            <w:noProof/>
            <w:color w:val="auto"/>
            <w:sz w:val="22"/>
            <w:szCs w:val="22"/>
          </w:rPr>
          <w:tab/>
        </w:r>
        <w:r w:rsidR="005A10CA" w:rsidRPr="007F2BBB">
          <w:rPr>
            <w:rStyle w:val="Hyperlink"/>
            <w:noProof/>
          </w:rPr>
          <w:t>RouterAdvertisementOptionsType Class</w:t>
        </w:r>
        <w:r w:rsidR="005A10CA">
          <w:rPr>
            <w:noProof/>
            <w:webHidden/>
          </w:rPr>
          <w:tab/>
        </w:r>
        <w:r w:rsidR="005A10CA">
          <w:rPr>
            <w:noProof/>
            <w:webHidden/>
          </w:rPr>
          <w:fldChar w:fldCharType="begin"/>
        </w:r>
        <w:r w:rsidR="005A10CA">
          <w:rPr>
            <w:noProof/>
            <w:webHidden/>
          </w:rPr>
          <w:instrText xml:space="preserve"> PAGEREF _Toc449967615 \h </w:instrText>
        </w:r>
        <w:r w:rsidR="005A10CA">
          <w:rPr>
            <w:noProof/>
            <w:webHidden/>
          </w:rPr>
        </w:r>
        <w:r w:rsidR="005A10CA">
          <w:rPr>
            <w:noProof/>
            <w:webHidden/>
          </w:rPr>
          <w:fldChar w:fldCharType="separate"/>
        </w:r>
        <w:r w:rsidR="005A10CA">
          <w:rPr>
            <w:noProof/>
            <w:webHidden/>
          </w:rPr>
          <w:t>22</w:t>
        </w:r>
        <w:r w:rsidR="005A10CA">
          <w:rPr>
            <w:noProof/>
            <w:webHidden/>
          </w:rPr>
          <w:fldChar w:fldCharType="end"/>
        </w:r>
      </w:hyperlink>
    </w:p>
    <w:p w14:paraId="11DE0252" w14:textId="559AEF5B"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6" w:history="1">
        <w:r w:rsidR="005A10CA" w:rsidRPr="007F2BBB">
          <w:rPr>
            <w:rStyle w:val="Hyperlink"/>
            <w:noProof/>
          </w:rPr>
          <w:t>3.2.1.2.5</w:t>
        </w:r>
        <w:r w:rsidR="005A10CA">
          <w:rPr>
            <w:rFonts w:asciiTheme="minorHAnsi" w:eastAsiaTheme="minorEastAsia" w:hAnsiTheme="minorHAnsi" w:cstheme="minorBidi"/>
            <w:noProof/>
            <w:color w:val="auto"/>
            <w:sz w:val="22"/>
            <w:szCs w:val="22"/>
          </w:rPr>
          <w:tab/>
        </w:r>
        <w:r w:rsidR="005A10CA" w:rsidRPr="007F2BBB">
          <w:rPr>
            <w:rStyle w:val="Hyperlink"/>
            <w:noProof/>
          </w:rPr>
          <w:t>NDPLinkAddrType Class</w:t>
        </w:r>
        <w:r w:rsidR="005A10CA">
          <w:rPr>
            <w:noProof/>
            <w:webHidden/>
          </w:rPr>
          <w:tab/>
        </w:r>
        <w:r w:rsidR="005A10CA">
          <w:rPr>
            <w:noProof/>
            <w:webHidden/>
          </w:rPr>
          <w:fldChar w:fldCharType="begin"/>
        </w:r>
        <w:r w:rsidR="005A10CA">
          <w:rPr>
            <w:noProof/>
            <w:webHidden/>
          </w:rPr>
          <w:instrText xml:space="preserve"> PAGEREF _Toc449967616 \h </w:instrText>
        </w:r>
        <w:r w:rsidR="005A10CA">
          <w:rPr>
            <w:noProof/>
            <w:webHidden/>
          </w:rPr>
        </w:r>
        <w:r w:rsidR="005A10CA">
          <w:rPr>
            <w:noProof/>
            <w:webHidden/>
          </w:rPr>
          <w:fldChar w:fldCharType="separate"/>
        </w:r>
        <w:r w:rsidR="005A10CA">
          <w:rPr>
            <w:noProof/>
            <w:webHidden/>
          </w:rPr>
          <w:t>22</w:t>
        </w:r>
        <w:r w:rsidR="005A10CA">
          <w:rPr>
            <w:noProof/>
            <w:webHidden/>
          </w:rPr>
          <w:fldChar w:fldCharType="end"/>
        </w:r>
      </w:hyperlink>
    </w:p>
    <w:p w14:paraId="0D0BB372" w14:textId="08CB490F"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7" w:history="1">
        <w:r w:rsidR="005A10CA" w:rsidRPr="007F2BBB">
          <w:rPr>
            <w:rStyle w:val="Hyperlink"/>
            <w:noProof/>
          </w:rPr>
          <w:t>3.2.1.2.6</w:t>
        </w:r>
        <w:r w:rsidR="005A10CA">
          <w:rPr>
            <w:rFonts w:asciiTheme="minorHAnsi" w:eastAsiaTheme="minorEastAsia" w:hAnsiTheme="minorHAnsi" w:cstheme="minorBidi"/>
            <w:noProof/>
            <w:color w:val="auto"/>
            <w:sz w:val="22"/>
            <w:szCs w:val="22"/>
          </w:rPr>
          <w:tab/>
        </w:r>
        <w:r w:rsidR="005A10CA" w:rsidRPr="007F2BBB">
          <w:rPr>
            <w:rStyle w:val="Hyperlink"/>
            <w:noProof/>
          </w:rPr>
          <w:t>NDPMTUType Class</w:t>
        </w:r>
        <w:r w:rsidR="005A10CA">
          <w:rPr>
            <w:noProof/>
            <w:webHidden/>
          </w:rPr>
          <w:tab/>
        </w:r>
        <w:r w:rsidR="005A10CA">
          <w:rPr>
            <w:noProof/>
            <w:webHidden/>
          </w:rPr>
          <w:fldChar w:fldCharType="begin"/>
        </w:r>
        <w:r w:rsidR="005A10CA">
          <w:rPr>
            <w:noProof/>
            <w:webHidden/>
          </w:rPr>
          <w:instrText xml:space="preserve"> PAGEREF _Toc449967617 \h </w:instrText>
        </w:r>
        <w:r w:rsidR="005A10CA">
          <w:rPr>
            <w:noProof/>
            <w:webHidden/>
          </w:rPr>
        </w:r>
        <w:r w:rsidR="005A10CA">
          <w:rPr>
            <w:noProof/>
            <w:webHidden/>
          </w:rPr>
          <w:fldChar w:fldCharType="separate"/>
        </w:r>
        <w:r w:rsidR="005A10CA">
          <w:rPr>
            <w:noProof/>
            <w:webHidden/>
          </w:rPr>
          <w:t>23</w:t>
        </w:r>
        <w:r w:rsidR="005A10CA">
          <w:rPr>
            <w:noProof/>
            <w:webHidden/>
          </w:rPr>
          <w:fldChar w:fldCharType="end"/>
        </w:r>
      </w:hyperlink>
    </w:p>
    <w:p w14:paraId="14EFE3F9" w14:textId="14D8461B"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8" w:history="1">
        <w:r w:rsidR="005A10CA" w:rsidRPr="007F2BBB">
          <w:rPr>
            <w:rStyle w:val="Hyperlink"/>
            <w:noProof/>
          </w:rPr>
          <w:t>3.2.1.2.7</w:t>
        </w:r>
        <w:r w:rsidR="005A10CA">
          <w:rPr>
            <w:rFonts w:asciiTheme="minorHAnsi" w:eastAsiaTheme="minorEastAsia" w:hAnsiTheme="minorHAnsi" w:cstheme="minorBidi"/>
            <w:noProof/>
            <w:color w:val="auto"/>
            <w:sz w:val="22"/>
            <w:szCs w:val="22"/>
          </w:rPr>
          <w:tab/>
        </w:r>
        <w:r w:rsidR="005A10CA" w:rsidRPr="007F2BBB">
          <w:rPr>
            <w:rStyle w:val="Hyperlink"/>
            <w:noProof/>
          </w:rPr>
          <w:t>NDPPrefixInfoType Class</w:t>
        </w:r>
        <w:r w:rsidR="005A10CA">
          <w:rPr>
            <w:noProof/>
            <w:webHidden/>
          </w:rPr>
          <w:tab/>
        </w:r>
        <w:r w:rsidR="005A10CA">
          <w:rPr>
            <w:noProof/>
            <w:webHidden/>
          </w:rPr>
          <w:fldChar w:fldCharType="begin"/>
        </w:r>
        <w:r w:rsidR="005A10CA">
          <w:rPr>
            <w:noProof/>
            <w:webHidden/>
          </w:rPr>
          <w:instrText xml:space="preserve"> PAGEREF _Toc449967618 \h </w:instrText>
        </w:r>
        <w:r w:rsidR="005A10CA">
          <w:rPr>
            <w:noProof/>
            <w:webHidden/>
          </w:rPr>
        </w:r>
        <w:r w:rsidR="005A10CA">
          <w:rPr>
            <w:noProof/>
            <w:webHidden/>
          </w:rPr>
          <w:fldChar w:fldCharType="separate"/>
        </w:r>
        <w:r w:rsidR="005A10CA">
          <w:rPr>
            <w:noProof/>
            <w:webHidden/>
          </w:rPr>
          <w:t>23</w:t>
        </w:r>
        <w:r w:rsidR="005A10CA">
          <w:rPr>
            <w:noProof/>
            <w:webHidden/>
          </w:rPr>
          <w:fldChar w:fldCharType="end"/>
        </w:r>
      </w:hyperlink>
    </w:p>
    <w:p w14:paraId="52098CD7" w14:textId="6480FF49"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19" w:history="1">
        <w:r w:rsidR="005A10CA" w:rsidRPr="007F2BBB">
          <w:rPr>
            <w:rStyle w:val="Hyperlink"/>
            <w:noProof/>
          </w:rPr>
          <w:t>3.2.1.2.8</w:t>
        </w:r>
        <w:r w:rsidR="005A10CA">
          <w:rPr>
            <w:rFonts w:asciiTheme="minorHAnsi" w:eastAsiaTheme="minorEastAsia" w:hAnsiTheme="minorHAnsi" w:cstheme="minorBidi"/>
            <w:noProof/>
            <w:color w:val="auto"/>
            <w:sz w:val="22"/>
            <w:szCs w:val="22"/>
          </w:rPr>
          <w:tab/>
        </w:r>
        <w:r w:rsidR="005A10CA" w:rsidRPr="007F2BBB">
          <w:rPr>
            <w:rStyle w:val="Hyperlink"/>
            <w:noProof/>
          </w:rPr>
          <w:t>PrefixType Class</w:t>
        </w:r>
        <w:r w:rsidR="005A10CA">
          <w:rPr>
            <w:noProof/>
            <w:webHidden/>
          </w:rPr>
          <w:tab/>
        </w:r>
        <w:r w:rsidR="005A10CA">
          <w:rPr>
            <w:noProof/>
            <w:webHidden/>
          </w:rPr>
          <w:fldChar w:fldCharType="begin"/>
        </w:r>
        <w:r w:rsidR="005A10CA">
          <w:rPr>
            <w:noProof/>
            <w:webHidden/>
          </w:rPr>
          <w:instrText xml:space="preserve"> PAGEREF _Toc449967619 \h </w:instrText>
        </w:r>
        <w:r w:rsidR="005A10CA">
          <w:rPr>
            <w:noProof/>
            <w:webHidden/>
          </w:rPr>
        </w:r>
        <w:r w:rsidR="005A10CA">
          <w:rPr>
            <w:noProof/>
            <w:webHidden/>
          </w:rPr>
          <w:fldChar w:fldCharType="separate"/>
        </w:r>
        <w:r w:rsidR="005A10CA">
          <w:rPr>
            <w:noProof/>
            <w:webHidden/>
          </w:rPr>
          <w:t>24</w:t>
        </w:r>
        <w:r w:rsidR="005A10CA">
          <w:rPr>
            <w:noProof/>
            <w:webHidden/>
          </w:rPr>
          <w:fldChar w:fldCharType="end"/>
        </w:r>
      </w:hyperlink>
    </w:p>
    <w:p w14:paraId="536CF596" w14:textId="4079845A"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20" w:history="1">
        <w:r w:rsidR="005A10CA" w:rsidRPr="007F2BBB">
          <w:rPr>
            <w:rStyle w:val="Hyperlink"/>
            <w:noProof/>
          </w:rPr>
          <w:t>3.2.1.2.9</w:t>
        </w:r>
        <w:r w:rsidR="005A10CA">
          <w:rPr>
            <w:rFonts w:asciiTheme="minorHAnsi" w:eastAsiaTheme="minorEastAsia" w:hAnsiTheme="minorHAnsi" w:cstheme="minorBidi"/>
            <w:noProof/>
            <w:color w:val="auto"/>
            <w:sz w:val="22"/>
            <w:szCs w:val="22"/>
          </w:rPr>
          <w:tab/>
        </w:r>
        <w:r w:rsidR="005A10CA" w:rsidRPr="007F2BBB">
          <w:rPr>
            <w:rStyle w:val="Hyperlink"/>
            <w:noProof/>
          </w:rPr>
          <w:t>NeighborSolicitationType Class</w:t>
        </w:r>
        <w:r w:rsidR="005A10CA">
          <w:rPr>
            <w:noProof/>
            <w:webHidden/>
          </w:rPr>
          <w:tab/>
        </w:r>
        <w:r w:rsidR="005A10CA">
          <w:rPr>
            <w:noProof/>
            <w:webHidden/>
          </w:rPr>
          <w:fldChar w:fldCharType="begin"/>
        </w:r>
        <w:r w:rsidR="005A10CA">
          <w:rPr>
            <w:noProof/>
            <w:webHidden/>
          </w:rPr>
          <w:instrText xml:space="preserve"> PAGEREF _Toc449967620 \h </w:instrText>
        </w:r>
        <w:r w:rsidR="005A10CA">
          <w:rPr>
            <w:noProof/>
            <w:webHidden/>
          </w:rPr>
        </w:r>
        <w:r w:rsidR="005A10CA">
          <w:rPr>
            <w:noProof/>
            <w:webHidden/>
          </w:rPr>
          <w:fldChar w:fldCharType="separate"/>
        </w:r>
        <w:r w:rsidR="005A10CA">
          <w:rPr>
            <w:noProof/>
            <w:webHidden/>
          </w:rPr>
          <w:t>25</w:t>
        </w:r>
        <w:r w:rsidR="005A10CA">
          <w:rPr>
            <w:noProof/>
            <w:webHidden/>
          </w:rPr>
          <w:fldChar w:fldCharType="end"/>
        </w:r>
      </w:hyperlink>
    </w:p>
    <w:p w14:paraId="16166166" w14:textId="7939547F" w:rsidR="005A10CA" w:rsidRDefault="00766420">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1" w:history="1">
        <w:r w:rsidR="005A10CA" w:rsidRPr="007F2BBB">
          <w:rPr>
            <w:rStyle w:val="Hyperlink"/>
            <w:noProof/>
          </w:rPr>
          <w:t>3.2.1.2.10</w:t>
        </w:r>
        <w:r w:rsidR="005A10CA">
          <w:rPr>
            <w:rFonts w:asciiTheme="minorHAnsi" w:eastAsiaTheme="minorEastAsia" w:hAnsiTheme="minorHAnsi" w:cstheme="minorBidi"/>
            <w:noProof/>
            <w:color w:val="auto"/>
            <w:sz w:val="22"/>
            <w:szCs w:val="22"/>
          </w:rPr>
          <w:tab/>
        </w:r>
        <w:r w:rsidR="005A10CA" w:rsidRPr="007F2BBB">
          <w:rPr>
            <w:rStyle w:val="Hyperlink"/>
            <w:noProof/>
          </w:rPr>
          <w:t>NeighborSolicitationOptionsType Class</w:t>
        </w:r>
        <w:r w:rsidR="005A10CA">
          <w:rPr>
            <w:noProof/>
            <w:webHidden/>
          </w:rPr>
          <w:tab/>
        </w:r>
        <w:r w:rsidR="005A10CA">
          <w:rPr>
            <w:noProof/>
            <w:webHidden/>
          </w:rPr>
          <w:fldChar w:fldCharType="begin"/>
        </w:r>
        <w:r w:rsidR="005A10CA">
          <w:rPr>
            <w:noProof/>
            <w:webHidden/>
          </w:rPr>
          <w:instrText xml:space="preserve"> PAGEREF _Toc449967621 \h </w:instrText>
        </w:r>
        <w:r w:rsidR="005A10CA">
          <w:rPr>
            <w:noProof/>
            <w:webHidden/>
          </w:rPr>
        </w:r>
        <w:r w:rsidR="005A10CA">
          <w:rPr>
            <w:noProof/>
            <w:webHidden/>
          </w:rPr>
          <w:fldChar w:fldCharType="separate"/>
        </w:r>
        <w:r w:rsidR="005A10CA">
          <w:rPr>
            <w:noProof/>
            <w:webHidden/>
          </w:rPr>
          <w:t>25</w:t>
        </w:r>
        <w:r w:rsidR="005A10CA">
          <w:rPr>
            <w:noProof/>
            <w:webHidden/>
          </w:rPr>
          <w:fldChar w:fldCharType="end"/>
        </w:r>
      </w:hyperlink>
    </w:p>
    <w:p w14:paraId="73A33ABA" w14:textId="2ADB227B" w:rsidR="005A10CA" w:rsidRDefault="00766420">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2" w:history="1">
        <w:r w:rsidR="005A10CA" w:rsidRPr="007F2BBB">
          <w:rPr>
            <w:rStyle w:val="Hyperlink"/>
            <w:noProof/>
          </w:rPr>
          <w:t>3.2.1.2.11</w:t>
        </w:r>
        <w:r w:rsidR="005A10CA">
          <w:rPr>
            <w:rFonts w:asciiTheme="minorHAnsi" w:eastAsiaTheme="minorEastAsia" w:hAnsiTheme="minorHAnsi" w:cstheme="minorBidi"/>
            <w:noProof/>
            <w:color w:val="auto"/>
            <w:sz w:val="22"/>
            <w:szCs w:val="22"/>
          </w:rPr>
          <w:tab/>
        </w:r>
        <w:r w:rsidR="005A10CA" w:rsidRPr="007F2BBB">
          <w:rPr>
            <w:rStyle w:val="Hyperlink"/>
            <w:noProof/>
          </w:rPr>
          <w:t>NeighborAdvertisementType Class</w:t>
        </w:r>
        <w:r w:rsidR="005A10CA">
          <w:rPr>
            <w:noProof/>
            <w:webHidden/>
          </w:rPr>
          <w:tab/>
        </w:r>
        <w:r w:rsidR="005A10CA">
          <w:rPr>
            <w:noProof/>
            <w:webHidden/>
          </w:rPr>
          <w:fldChar w:fldCharType="begin"/>
        </w:r>
        <w:r w:rsidR="005A10CA">
          <w:rPr>
            <w:noProof/>
            <w:webHidden/>
          </w:rPr>
          <w:instrText xml:space="preserve"> PAGEREF _Toc449967622 \h </w:instrText>
        </w:r>
        <w:r w:rsidR="005A10CA">
          <w:rPr>
            <w:noProof/>
            <w:webHidden/>
          </w:rPr>
        </w:r>
        <w:r w:rsidR="005A10CA">
          <w:rPr>
            <w:noProof/>
            <w:webHidden/>
          </w:rPr>
          <w:fldChar w:fldCharType="separate"/>
        </w:r>
        <w:r w:rsidR="005A10CA">
          <w:rPr>
            <w:noProof/>
            <w:webHidden/>
          </w:rPr>
          <w:t>26</w:t>
        </w:r>
        <w:r w:rsidR="005A10CA">
          <w:rPr>
            <w:noProof/>
            <w:webHidden/>
          </w:rPr>
          <w:fldChar w:fldCharType="end"/>
        </w:r>
      </w:hyperlink>
    </w:p>
    <w:p w14:paraId="5810E602" w14:textId="08617930" w:rsidR="005A10CA" w:rsidRDefault="00766420">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3" w:history="1">
        <w:r w:rsidR="005A10CA" w:rsidRPr="007F2BBB">
          <w:rPr>
            <w:rStyle w:val="Hyperlink"/>
            <w:noProof/>
          </w:rPr>
          <w:t>3.2.1.2.12</w:t>
        </w:r>
        <w:r w:rsidR="005A10CA">
          <w:rPr>
            <w:rFonts w:asciiTheme="minorHAnsi" w:eastAsiaTheme="minorEastAsia" w:hAnsiTheme="minorHAnsi" w:cstheme="minorBidi"/>
            <w:noProof/>
            <w:color w:val="auto"/>
            <w:sz w:val="22"/>
            <w:szCs w:val="22"/>
          </w:rPr>
          <w:tab/>
        </w:r>
        <w:r w:rsidR="005A10CA" w:rsidRPr="007F2BBB">
          <w:rPr>
            <w:rStyle w:val="Hyperlink"/>
            <w:noProof/>
          </w:rPr>
          <w:t>NeighborOptionsType Class</w:t>
        </w:r>
        <w:r w:rsidR="005A10CA">
          <w:rPr>
            <w:noProof/>
            <w:webHidden/>
          </w:rPr>
          <w:tab/>
        </w:r>
        <w:r w:rsidR="005A10CA">
          <w:rPr>
            <w:noProof/>
            <w:webHidden/>
          </w:rPr>
          <w:fldChar w:fldCharType="begin"/>
        </w:r>
        <w:r w:rsidR="005A10CA">
          <w:rPr>
            <w:noProof/>
            <w:webHidden/>
          </w:rPr>
          <w:instrText xml:space="preserve"> PAGEREF _Toc449967623 \h </w:instrText>
        </w:r>
        <w:r w:rsidR="005A10CA">
          <w:rPr>
            <w:noProof/>
            <w:webHidden/>
          </w:rPr>
        </w:r>
        <w:r w:rsidR="005A10CA">
          <w:rPr>
            <w:noProof/>
            <w:webHidden/>
          </w:rPr>
          <w:fldChar w:fldCharType="separate"/>
        </w:r>
        <w:r w:rsidR="005A10CA">
          <w:rPr>
            <w:noProof/>
            <w:webHidden/>
          </w:rPr>
          <w:t>26</w:t>
        </w:r>
        <w:r w:rsidR="005A10CA">
          <w:rPr>
            <w:noProof/>
            <w:webHidden/>
          </w:rPr>
          <w:fldChar w:fldCharType="end"/>
        </w:r>
      </w:hyperlink>
    </w:p>
    <w:p w14:paraId="1B54BF0F" w14:textId="4022D6A1" w:rsidR="005A10CA" w:rsidRDefault="00766420">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4" w:history="1">
        <w:r w:rsidR="005A10CA" w:rsidRPr="007F2BBB">
          <w:rPr>
            <w:rStyle w:val="Hyperlink"/>
            <w:noProof/>
          </w:rPr>
          <w:t>3.2.1.2.13</w:t>
        </w:r>
        <w:r w:rsidR="005A10CA">
          <w:rPr>
            <w:rFonts w:asciiTheme="minorHAnsi" w:eastAsiaTheme="minorEastAsia" w:hAnsiTheme="minorHAnsi" w:cstheme="minorBidi"/>
            <w:noProof/>
            <w:color w:val="auto"/>
            <w:sz w:val="22"/>
            <w:szCs w:val="22"/>
          </w:rPr>
          <w:tab/>
        </w:r>
        <w:r w:rsidR="005A10CA" w:rsidRPr="007F2BBB">
          <w:rPr>
            <w:rStyle w:val="Hyperlink"/>
            <w:noProof/>
          </w:rPr>
          <w:t>RedirectType Class</w:t>
        </w:r>
        <w:r w:rsidR="005A10CA">
          <w:rPr>
            <w:noProof/>
            <w:webHidden/>
          </w:rPr>
          <w:tab/>
        </w:r>
        <w:r w:rsidR="005A10CA">
          <w:rPr>
            <w:noProof/>
            <w:webHidden/>
          </w:rPr>
          <w:fldChar w:fldCharType="begin"/>
        </w:r>
        <w:r w:rsidR="005A10CA">
          <w:rPr>
            <w:noProof/>
            <w:webHidden/>
          </w:rPr>
          <w:instrText xml:space="preserve"> PAGEREF _Toc449967624 \h </w:instrText>
        </w:r>
        <w:r w:rsidR="005A10CA">
          <w:rPr>
            <w:noProof/>
            <w:webHidden/>
          </w:rPr>
        </w:r>
        <w:r w:rsidR="005A10CA">
          <w:rPr>
            <w:noProof/>
            <w:webHidden/>
          </w:rPr>
          <w:fldChar w:fldCharType="separate"/>
        </w:r>
        <w:r w:rsidR="005A10CA">
          <w:rPr>
            <w:noProof/>
            <w:webHidden/>
          </w:rPr>
          <w:t>27</w:t>
        </w:r>
        <w:r w:rsidR="005A10CA">
          <w:rPr>
            <w:noProof/>
            <w:webHidden/>
          </w:rPr>
          <w:fldChar w:fldCharType="end"/>
        </w:r>
      </w:hyperlink>
    </w:p>
    <w:p w14:paraId="1D325E3F" w14:textId="38904682" w:rsidR="005A10CA" w:rsidRDefault="00766420">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5" w:history="1">
        <w:r w:rsidR="005A10CA" w:rsidRPr="007F2BBB">
          <w:rPr>
            <w:rStyle w:val="Hyperlink"/>
            <w:noProof/>
          </w:rPr>
          <w:t>3.2.1.2.14</w:t>
        </w:r>
        <w:r w:rsidR="005A10CA">
          <w:rPr>
            <w:rFonts w:asciiTheme="minorHAnsi" w:eastAsiaTheme="minorEastAsia" w:hAnsiTheme="minorHAnsi" w:cstheme="minorBidi"/>
            <w:noProof/>
            <w:color w:val="auto"/>
            <w:sz w:val="22"/>
            <w:szCs w:val="22"/>
          </w:rPr>
          <w:tab/>
        </w:r>
        <w:r w:rsidR="005A10CA" w:rsidRPr="007F2BBB">
          <w:rPr>
            <w:rStyle w:val="Hyperlink"/>
            <w:noProof/>
          </w:rPr>
          <w:t>RedirectOptionsType Class</w:t>
        </w:r>
        <w:r w:rsidR="005A10CA">
          <w:rPr>
            <w:noProof/>
            <w:webHidden/>
          </w:rPr>
          <w:tab/>
        </w:r>
        <w:r w:rsidR="005A10CA">
          <w:rPr>
            <w:noProof/>
            <w:webHidden/>
          </w:rPr>
          <w:fldChar w:fldCharType="begin"/>
        </w:r>
        <w:r w:rsidR="005A10CA">
          <w:rPr>
            <w:noProof/>
            <w:webHidden/>
          </w:rPr>
          <w:instrText xml:space="preserve"> PAGEREF _Toc449967625 \h </w:instrText>
        </w:r>
        <w:r w:rsidR="005A10CA">
          <w:rPr>
            <w:noProof/>
            <w:webHidden/>
          </w:rPr>
        </w:r>
        <w:r w:rsidR="005A10CA">
          <w:rPr>
            <w:noProof/>
            <w:webHidden/>
          </w:rPr>
          <w:fldChar w:fldCharType="separate"/>
        </w:r>
        <w:r w:rsidR="005A10CA">
          <w:rPr>
            <w:noProof/>
            <w:webHidden/>
          </w:rPr>
          <w:t>27</w:t>
        </w:r>
        <w:r w:rsidR="005A10CA">
          <w:rPr>
            <w:noProof/>
            <w:webHidden/>
          </w:rPr>
          <w:fldChar w:fldCharType="end"/>
        </w:r>
      </w:hyperlink>
    </w:p>
    <w:p w14:paraId="3056486A" w14:textId="75BC728B" w:rsidR="005A10CA" w:rsidRDefault="00766420">
      <w:pPr>
        <w:pStyle w:val="TOC5"/>
        <w:tabs>
          <w:tab w:val="left" w:pos="1981"/>
          <w:tab w:val="right" w:leader="dot" w:pos="9350"/>
        </w:tabs>
        <w:rPr>
          <w:rFonts w:asciiTheme="minorHAnsi" w:eastAsiaTheme="minorEastAsia" w:hAnsiTheme="minorHAnsi" w:cstheme="minorBidi"/>
          <w:noProof/>
          <w:color w:val="auto"/>
          <w:sz w:val="22"/>
          <w:szCs w:val="22"/>
        </w:rPr>
      </w:pPr>
      <w:hyperlink w:anchor="_Toc449967626" w:history="1">
        <w:r w:rsidR="005A10CA" w:rsidRPr="007F2BBB">
          <w:rPr>
            <w:rStyle w:val="Hyperlink"/>
            <w:noProof/>
          </w:rPr>
          <w:t>3.2.1.2.15</w:t>
        </w:r>
        <w:r w:rsidR="005A10CA">
          <w:rPr>
            <w:rFonts w:asciiTheme="minorHAnsi" w:eastAsiaTheme="minorEastAsia" w:hAnsiTheme="minorHAnsi" w:cstheme="minorBidi"/>
            <w:noProof/>
            <w:color w:val="auto"/>
            <w:sz w:val="22"/>
            <w:szCs w:val="22"/>
          </w:rPr>
          <w:tab/>
        </w:r>
        <w:r w:rsidR="005A10CA" w:rsidRPr="007F2BBB">
          <w:rPr>
            <w:rStyle w:val="Hyperlink"/>
            <w:noProof/>
          </w:rPr>
          <w:t>NDPRedirectedHeaderType Class</w:t>
        </w:r>
        <w:r w:rsidR="005A10CA">
          <w:rPr>
            <w:noProof/>
            <w:webHidden/>
          </w:rPr>
          <w:tab/>
        </w:r>
        <w:r w:rsidR="005A10CA">
          <w:rPr>
            <w:noProof/>
            <w:webHidden/>
          </w:rPr>
          <w:fldChar w:fldCharType="begin"/>
        </w:r>
        <w:r w:rsidR="005A10CA">
          <w:rPr>
            <w:noProof/>
            <w:webHidden/>
          </w:rPr>
          <w:instrText xml:space="preserve"> PAGEREF _Toc449967626 \h </w:instrText>
        </w:r>
        <w:r w:rsidR="005A10CA">
          <w:rPr>
            <w:noProof/>
            <w:webHidden/>
          </w:rPr>
        </w:r>
        <w:r w:rsidR="005A10CA">
          <w:rPr>
            <w:noProof/>
            <w:webHidden/>
          </w:rPr>
          <w:fldChar w:fldCharType="separate"/>
        </w:r>
        <w:r w:rsidR="005A10CA">
          <w:rPr>
            <w:noProof/>
            <w:webHidden/>
          </w:rPr>
          <w:t>28</w:t>
        </w:r>
        <w:r w:rsidR="005A10CA">
          <w:rPr>
            <w:noProof/>
            <w:webHidden/>
          </w:rPr>
          <w:fldChar w:fldCharType="end"/>
        </w:r>
      </w:hyperlink>
    </w:p>
    <w:p w14:paraId="7924E6D1" w14:textId="19DF7515"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27" w:history="1">
        <w:r w:rsidR="005A10CA" w:rsidRPr="007F2BBB">
          <w:rPr>
            <w:rStyle w:val="Hyperlink"/>
            <w:noProof/>
          </w:rPr>
          <w:t>3.2.2</w:t>
        </w:r>
        <w:r w:rsidR="005A10CA">
          <w:rPr>
            <w:rFonts w:asciiTheme="minorHAnsi" w:eastAsiaTheme="minorEastAsia" w:hAnsiTheme="minorHAnsi" w:cstheme="minorBidi"/>
            <w:noProof/>
            <w:color w:val="auto"/>
            <w:sz w:val="22"/>
            <w:szCs w:val="22"/>
          </w:rPr>
          <w:tab/>
        </w:r>
        <w:r w:rsidR="005A10CA" w:rsidRPr="007F2BBB">
          <w:rPr>
            <w:rStyle w:val="Hyperlink"/>
            <w:noProof/>
          </w:rPr>
          <w:t>PhysicalInterfaceType Class</w:t>
        </w:r>
        <w:r w:rsidR="005A10CA">
          <w:rPr>
            <w:noProof/>
            <w:webHidden/>
          </w:rPr>
          <w:tab/>
        </w:r>
        <w:r w:rsidR="005A10CA">
          <w:rPr>
            <w:noProof/>
            <w:webHidden/>
          </w:rPr>
          <w:fldChar w:fldCharType="begin"/>
        </w:r>
        <w:r w:rsidR="005A10CA">
          <w:rPr>
            <w:noProof/>
            <w:webHidden/>
          </w:rPr>
          <w:instrText xml:space="preserve"> PAGEREF _Toc449967627 \h </w:instrText>
        </w:r>
        <w:r w:rsidR="005A10CA">
          <w:rPr>
            <w:noProof/>
            <w:webHidden/>
          </w:rPr>
        </w:r>
        <w:r w:rsidR="005A10CA">
          <w:rPr>
            <w:noProof/>
            <w:webHidden/>
          </w:rPr>
          <w:fldChar w:fldCharType="separate"/>
        </w:r>
        <w:r w:rsidR="005A10CA">
          <w:rPr>
            <w:noProof/>
            <w:webHidden/>
          </w:rPr>
          <w:t>28</w:t>
        </w:r>
        <w:r w:rsidR="005A10CA">
          <w:rPr>
            <w:noProof/>
            <w:webHidden/>
          </w:rPr>
          <w:fldChar w:fldCharType="end"/>
        </w:r>
      </w:hyperlink>
    </w:p>
    <w:p w14:paraId="17B7D7BD" w14:textId="79C10244"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28" w:history="1">
        <w:r w:rsidR="005A10CA" w:rsidRPr="007F2BBB">
          <w:rPr>
            <w:rStyle w:val="Hyperlink"/>
            <w:noProof/>
          </w:rPr>
          <w:t>3.2.2.1</w:t>
        </w:r>
        <w:r w:rsidR="005A10CA">
          <w:rPr>
            <w:rFonts w:asciiTheme="minorHAnsi" w:eastAsiaTheme="minorEastAsia" w:hAnsiTheme="minorHAnsi" w:cstheme="minorBidi"/>
            <w:noProof/>
            <w:color w:val="auto"/>
            <w:sz w:val="22"/>
            <w:szCs w:val="22"/>
          </w:rPr>
          <w:tab/>
        </w:r>
        <w:r w:rsidR="005A10CA" w:rsidRPr="007F2BBB">
          <w:rPr>
            <w:rStyle w:val="Hyperlink"/>
            <w:noProof/>
          </w:rPr>
          <w:t>EthernetInterfaceType Class</w:t>
        </w:r>
        <w:r w:rsidR="005A10CA">
          <w:rPr>
            <w:noProof/>
            <w:webHidden/>
          </w:rPr>
          <w:tab/>
        </w:r>
        <w:r w:rsidR="005A10CA">
          <w:rPr>
            <w:noProof/>
            <w:webHidden/>
          </w:rPr>
          <w:fldChar w:fldCharType="begin"/>
        </w:r>
        <w:r w:rsidR="005A10CA">
          <w:rPr>
            <w:noProof/>
            <w:webHidden/>
          </w:rPr>
          <w:instrText xml:space="preserve"> PAGEREF _Toc449967628 \h </w:instrText>
        </w:r>
        <w:r w:rsidR="005A10CA">
          <w:rPr>
            <w:noProof/>
            <w:webHidden/>
          </w:rPr>
        </w:r>
        <w:r w:rsidR="005A10CA">
          <w:rPr>
            <w:noProof/>
            <w:webHidden/>
          </w:rPr>
          <w:fldChar w:fldCharType="separate"/>
        </w:r>
        <w:r w:rsidR="005A10CA">
          <w:rPr>
            <w:noProof/>
            <w:webHidden/>
          </w:rPr>
          <w:t>29</w:t>
        </w:r>
        <w:r w:rsidR="005A10CA">
          <w:rPr>
            <w:noProof/>
            <w:webHidden/>
          </w:rPr>
          <w:fldChar w:fldCharType="end"/>
        </w:r>
      </w:hyperlink>
    </w:p>
    <w:p w14:paraId="02DC3239" w14:textId="6BD92D85"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29" w:history="1">
        <w:r w:rsidR="005A10CA" w:rsidRPr="007F2BBB">
          <w:rPr>
            <w:rStyle w:val="Hyperlink"/>
            <w:noProof/>
          </w:rPr>
          <w:t>3.2.2.1.1</w:t>
        </w:r>
        <w:r w:rsidR="005A10CA">
          <w:rPr>
            <w:rFonts w:asciiTheme="minorHAnsi" w:eastAsiaTheme="minorEastAsia" w:hAnsiTheme="minorHAnsi" w:cstheme="minorBidi"/>
            <w:noProof/>
            <w:color w:val="auto"/>
            <w:sz w:val="22"/>
            <w:szCs w:val="22"/>
          </w:rPr>
          <w:tab/>
        </w:r>
        <w:r w:rsidR="005A10CA" w:rsidRPr="007F2BBB">
          <w:rPr>
            <w:rStyle w:val="Hyperlink"/>
            <w:noProof/>
          </w:rPr>
          <w:t>EthernetHeaderType Class</w:t>
        </w:r>
        <w:r w:rsidR="005A10CA">
          <w:rPr>
            <w:noProof/>
            <w:webHidden/>
          </w:rPr>
          <w:tab/>
        </w:r>
        <w:r w:rsidR="005A10CA">
          <w:rPr>
            <w:noProof/>
            <w:webHidden/>
          </w:rPr>
          <w:fldChar w:fldCharType="begin"/>
        </w:r>
        <w:r w:rsidR="005A10CA">
          <w:rPr>
            <w:noProof/>
            <w:webHidden/>
          </w:rPr>
          <w:instrText xml:space="preserve"> PAGEREF _Toc449967629 \h </w:instrText>
        </w:r>
        <w:r w:rsidR="005A10CA">
          <w:rPr>
            <w:noProof/>
            <w:webHidden/>
          </w:rPr>
        </w:r>
        <w:r w:rsidR="005A10CA">
          <w:rPr>
            <w:noProof/>
            <w:webHidden/>
          </w:rPr>
          <w:fldChar w:fldCharType="separate"/>
        </w:r>
        <w:r w:rsidR="005A10CA">
          <w:rPr>
            <w:noProof/>
            <w:webHidden/>
          </w:rPr>
          <w:t>29</w:t>
        </w:r>
        <w:r w:rsidR="005A10CA">
          <w:rPr>
            <w:noProof/>
            <w:webHidden/>
          </w:rPr>
          <w:fldChar w:fldCharType="end"/>
        </w:r>
      </w:hyperlink>
    </w:p>
    <w:p w14:paraId="547F6FE6" w14:textId="2698FAF8"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30" w:history="1">
        <w:r w:rsidR="005A10CA" w:rsidRPr="007F2BBB">
          <w:rPr>
            <w:rStyle w:val="Hyperlink"/>
            <w:noProof/>
          </w:rPr>
          <w:t>3.2.2.1.2</w:t>
        </w:r>
        <w:r w:rsidR="005A10CA">
          <w:rPr>
            <w:rFonts w:asciiTheme="minorHAnsi" w:eastAsiaTheme="minorEastAsia" w:hAnsiTheme="minorHAnsi" w:cstheme="minorBidi"/>
            <w:noProof/>
            <w:color w:val="auto"/>
            <w:sz w:val="22"/>
            <w:szCs w:val="22"/>
          </w:rPr>
          <w:tab/>
        </w:r>
        <w:r w:rsidR="005A10CA" w:rsidRPr="007F2BBB">
          <w:rPr>
            <w:rStyle w:val="Hyperlink"/>
            <w:noProof/>
          </w:rPr>
          <w:t>TypeLengthType Class</w:t>
        </w:r>
        <w:r w:rsidR="005A10CA">
          <w:rPr>
            <w:noProof/>
            <w:webHidden/>
          </w:rPr>
          <w:tab/>
        </w:r>
        <w:r w:rsidR="005A10CA">
          <w:rPr>
            <w:noProof/>
            <w:webHidden/>
          </w:rPr>
          <w:fldChar w:fldCharType="begin"/>
        </w:r>
        <w:r w:rsidR="005A10CA">
          <w:rPr>
            <w:noProof/>
            <w:webHidden/>
          </w:rPr>
          <w:instrText xml:space="preserve"> PAGEREF _Toc449967630 \h </w:instrText>
        </w:r>
        <w:r w:rsidR="005A10CA">
          <w:rPr>
            <w:noProof/>
            <w:webHidden/>
          </w:rPr>
        </w:r>
        <w:r w:rsidR="005A10CA">
          <w:rPr>
            <w:noProof/>
            <w:webHidden/>
          </w:rPr>
          <w:fldChar w:fldCharType="separate"/>
        </w:r>
        <w:r w:rsidR="005A10CA">
          <w:rPr>
            <w:noProof/>
            <w:webHidden/>
          </w:rPr>
          <w:t>30</w:t>
        </w:r>
        <w:r w:rsidR="005A10CA">
          <w:rPr>
            <w:noProof/>
            <w:webHidden/>
          </w:rPr>
          <w:fldChar w:fldCharType="end"/>
        </w:r>
      </w:hyperlink>
    </w:p>
    <w:p w14:paraId="37F4B76E" w14:textId="54055C65" w:rsidR="005A10CA" w:rsidRDefault="0076642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31" w:history="1">
        <w:r w:rsidR="005A10CA" w:rsidRPr="007F2BBB">
          <w:rPr>
            <w:rStyle w:val="Hyperlink"/>
            <w:noProof/>
          </w:rPr>
          <w:t>3.3</w:t>
        </w:r>
        <w:r w:rsidR="005A10CA">
          <w:rPr>
            <w:rFonts w:asciiTheme="minorHAnsi" w:eastAsiaTheme="minorEastAsia" w:hAnsiTheme="minorHAnsi" w:cstheme="minorBidi"/>
            <w:noProof/>
            <w:color w:val="auto"/>
            <w:sz w:val="22"/>
            <w:szCs w:val="22"/>
          </w:rPr>
          <w:tab/>
        </w:r>
        <w:r w:rsidR="005A10CA" w:rsidRPr="007F2BBB">
          <w:rPr>
            <w:rStyle w:val="Hyperlink"/>
            <w:noProof/>
          </w:rPr>
          <w:t>InternetLayerType Class</w:t>
        </w:r>
        <w:r w:rsidR="005A10CA">
          <w:rPr>
            <w:noProof/>
            <w:webHidden/>
          </w:rPr>
          <w:tab/>
        </w:r>
        <w:r w:rsidR="005A10CA">
          <w:rPr>
            <w:noProof/>
            <w:webHidden/>
          </w:rPr>
          <w:fldChar w:fldCharType="begin"/>
        </w:r>
        <w:r w:rsidR="005A10CA">
          <w:rPr>
            <w:noProof/>
            <w:webHidden/>
          </w:rPr>
          <w:instrText xml:space="preserve"> PAGEREF _Toc449967631 \h </w:instrText>
        </w:r>
        <w:r w:rsidR="005A10CA">
          <w:rPr>
            <w:noProof/>
            <w:webHidden/>
          </w:rPr>
        </w:r>
        <w:r w:rsidR="005A10CA">
          <w:rPr>
            <w:noProof/>
            <w:webHidden/>
          </w:rPr>
          <w:fldChar w:fldCharType="separate"/>
        </w:r>
        <w:r w:rsidR="005A10CA">
          <w:rPr>
            <w:noProof/>
            <w:webHidden/>
          </w:rPr>
          <w:t>30</w:t>
        </w:r>
        <w:r w:rsidR="005A10CA">
          <w:rPr>
            <w:noProof/>
            <w:webHidden/>
          </w:rPr>
          <w:fldChar w:fldCharType="end"/>
        </w:r>
      </w:hyperlink>
    </w:p>
    <w:p w14:paraId="422DBE85" w14:textId="6832AFE2"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32" w:history="1">
        <w:r w:rsidR="005A10CA" w:rsidRPr="007F2BBB">
          <w:rPr>
            <w:rStyle w:val="Hyperlink"/>
            <w:noProof/>
          </w:rPr>
          <w:t>3.3.1</w:t>
        </w:r>
        <w:r w:rsidR="005A10CA">
          <w:rPr>
            <w:rFonts w:asciiTheme="minorHAnsi" w:eastAsiaTheme="minorEastAsia" w:hAnsiTheme="minorHAnsi" w:cstheme="minorBidi"/>
            <w:noProof/>
            <w:color w:val="auto"/>
            <w:sz w:val="22"/>
            <w:szCs w:val="22"/>
          </w:rPr>
          <w:tab/>
        </w:r>
        <w:r w:rsidR="005A10CA" w:rsidRPr="007F2BBB">
          <w:rPr>
            <w:rStyle w:val="Hyperlink"/>
            <w:noProof/>
          </w:rPr>
          <w:t>IPVersionType Data Type</w:t>
        </w:r>
        <w:r w:rsidR="005A10CA">
          <w:rPr>
            <w:noProof/>
            <w:webHidden/>
          </w:rPr>
          <w:tab/>
        </w:r>
        <w:r w:rsidR="005A10CA">
          <w:rPr>
            <w:noProof/>
            <w:webHidden/>
          </w:rPr>
          <w:fldChar w:fldCharType="begin"/>
        </w:r>
        <w:r w:rsidR="005A10CA">
          <w:rPr>
            <w:noProof/>
            <w:webHidden/>
          </w:rPr>
          <w:instrText xml:space="preserve"> PAGEREF _Toc449967632 \h </w:instrText>
        </w:r>
        <w:r w:rsidR="005A10CA">
          <w:rPr>
            <w:noProof/>
            <w:webHidden/>
          </w:rPr>
        </w:r>
        <w:r w:rsidR="005A10CA">
          <w:rPr>
            <w:noProof/>
            <w:webHidden/>
          </w:rPr>
          <w:fldChar w:fldCharType="separate"/>
        </w:r>
        <w:r w:rsidR="005A10CA">
          <w:rPr>
            <w:noProof/>
            <w:webHidden/>
          </w:rPr>
          <w:t>31</w:t>
        </w:r>
        <w:r w:rsidR="005A10CA">
          <w:rPr>
            <w:noProof/>
            <w:webHidden/>
          </w:rPr>
          <w:fldChar w:fldCharType="end"/>
        </w:r>
      </w:hyperlink>
    </w:p>
    <w:p w14:paraId="6FF2B9B3" w14:textId="52C8F443"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33" w:history="1">
        <w:r w:rsidR="005A10CA" w:rsidRPr="007F2BBB">
          <w:rPr>
            <w:rStyle w:val="Hyperlink"/>
            <w:noProof/>
          </w:rPr>
          <w:t>3.3.2</w:t>
        </w:r>
        <w:r w:rsidR="005A10CA">
          <w:rPr>
            <w:rFonts w:asciiTheme="minorHAnsi" w:eastAsiaTheme="minorEastAsia" w:hAnsiTheme="minorHAnsi" w:cstheme="minorBidi"/>
            <w:noProof/>
            <w:color w:val="auto"/>
            <w:sz w:val="22"/>
            <w:szCs w:val="22"/>
          </w:rPr>
          <w:tab/>
        </w:r>
        <w:r w:rsidR="005A10CA" w:rsidRPr="007F2BBB">
          <w:rPr>
            <w:rStyle w:val="Hyperlink"/>
            <w:noProof/>
          </w:rPr>
          <w:t>IPv4PacketType Class</w:t>
        </w:r>
        <w:r w:rsidR="005A10CA">
          <w:rPr>
            <w:noProof/>
            <w:webHidden/>
          </w:rPr>
          <w:tab/>
        </w:r>
        <w:r w:rsidR="005A10CA">
          <w:rPr>
            <w:noProof/>
            <w:webHidden/>
          </w:rPr>
          <w:fldChar w:fldCharType="begin"/>
        </w:r>
        <w:r w:rsidR="005A10CA">
          <w:rPr>
            <w:noProof/>
            <w:webHidden/>
          </w:rPr>
          <w:instrText xml:space="preserve"> PAGEREF _Toc449967633 \h </w:instrText>
        </w:r>
        <w:r w:rsidR="005A10CA">
          <w:rPr>
            <w:noProof/>
            <w:webHidden/>
          </w:rPr>
        </w:r>
        <w:r w:rsidR="005A10CA">
          <w:rPr>
            <w:noProof/>
            <w:webHidden/>
          </w:rPr>
          <w:fldChar w:fldCharType="separate"/>
        </w:r>
        <w:r w:rsidR="005A10CA">
          <w:rPr>
            <w:noProof/>
            <w:webHidden/>
          </w:rPr>
          <w:t>31</w:t>
        </w:r>
        <w:r w:rsidR="005A10CA">
          <w:rPr>
            <w:noProof/>
            <w:webHidden/>
          </w:rPr>
          <w:fldChar w:fldCharType="end"/>
        </w:r>
      </w:hyperlink>
    </w:p>
    <w:p w14:paraId="4DCAE982" w14:textId="0FD2D805"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4" w:history="1">
        <w:r w:rsidR="005A10CA" w:rsidRPr="007F2BBB">
          <w:rPr>
            <w:rStyle w:val="Hyperlink"/>
            <w:noProof/>
          </w:rPr>
          <w:t>3.3.2.1</w:t>
        </w:r>
        <w:r w:rsidR="005A10CA">
          <w:rPr>
            <w:rFonts w:asciiTheme="minorHAnsi" w:eastAsiaTheme="minorEastAsia" w:hAnsiTheme="minorHAnsi" w:cstheme="minorBidi"/>
            <w:noProof/>
            <w:color w:val="auto"/>
            <w:sz w:val="22"/>
            <w:szCs w:val="22"/>
          </w:rPr>
          <w:tab/>
        </w:r>
        <w:r w:rsidR="005A10CA" w:rsidRPr="007F2BBB">
          <w:rPr>
            <w:rStyle w:val="Hyperlink"/>
            <w:noProof/>
          </w:rPr>
          <w:t>IPv4HeaderType Class</w:t>
        </w:r>
        <w:r w:rsidR="005A10CA">
          <w:rPr>
            <w:noProof/>
            <w:webHidden/>
          </w:rPr>
          <w:tab/>
        </w:r>
        <w:r w:rsidR="005A10CA">
          <w:rPr>
            <w:noProof/>
            <w:webHidden/>
          </w:rPr>
          <w:fldChar w:fldCharType="begin"/>
        </w:r>
        <w:r w:rsidR="005A10CA">
          <w:rPr>
            <w:noProof/>
            <w:webHidden/>
          </w:rPr>
          <w:instrText xml:space="preserve"> PAGEREF _Toc449967634 \h </w:instrText>
        </w:r>
        <w:r w:rsidR="005A10CA">
          <w:rPr>
            <w:noProof/>
            <w:webHidden/>
          </w:rPr>
        </w:r>
        <w:r w:rsidR="005A10CA">
          <w:rPr>
            <w:noProof/>
            <w:webHidden/>
          </w:rPr>
          <w:fldChar w:fldCharType="separate"/>
        </w:r>
        <w:r w:rsidR="005A10CA">
          <w:rPr>
            <w:noProof/>
            <w:webHidden/>
          </w:rPr>
          <w:t>32</w:t>
        </w:r>
        <w:r w:rsidR="005A10CA">
          <w:rPr>
            <w:noProof/>
            <w:webHidden/>
          </w:rPr>
          <w:fldChar w:fldCharType="end"/>
        </w:r>
      </w:hyperlink>
    </w:p>
    <w:p w14:paraId="7C6D0633" w14:textId="424A976D"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5" w:history="1">
        <w:r w:rsidR="005A10CA" w:rsidRPr="007F2BBB">
          <w:rPr>
            <w:rStyle w:val="Hyperlink"/>
            <w:noProof/>
          </w:rPr>
          <w:t>3.3.2.2</w:t>
        </w:r>
        <w:r w:rsidR="005A10CA">
          <w:rPr>
            <w:rFonts w:asciiTheme="minorHAnsi" w:eastAsiaTheme="minorEastAsia" w:hAnsiTheme="minorHAnsi" w:cstheme="minorBidi"/>
            <w:noProof/>
            <w:color w:val="auto"/>
            <w:sz w:val="22"/>
            <w:szCs w:val="22"/>
          </w:rPr>
          <w:tab/>
        </w:r>
        <w:r w:rsidR="005A10CA" w:rsidRPr="007F2BBB">
          <w:rPr>
            <w:rStyle w:val="Hyperlink"/>
            <w:noProof/>
          </w:rPr>
          <w:t>IANAAssignedIPNumbersType Data Type</w:t>
        </w:r>
        <w:r w:rsidR="005A10CA">
          <w:rPr>
            <w:noProof/>
            <w:webHidden/>
          </w:rPr>
          <w:tab/>
        </w:r>
        <w:r w:rsidR="005A10CA">
          <w:rPr>
            <w:noProof/>
            <w:webHidden/>
          </w:rPr>
          <w:fldChar w:fldCharType="begin"/>
        </w:r>
        <w:r w:rsidR="005A10CA">
          <w:rPr>
            <w:noProof/>
            <w:webHidden/>
          </w:rPr>
          <w:instrText xml:space="preserve"> PAGEREF _Toc449967635 \h </w:instrText>
        </w:r>
        <w:r w:rsidR="005A10CA">
          <w:rPr>
            <w:noProof/>
            <w:webHidden/>
          </w:rPr>
        </w:r>
        <w:r w:rsidR="005A10CA">
          <w:rPr>
            <w:noProof/>
            <w:webHidden/>
          </w:rPr>
          <w:fldChar w:fldCharType="separate"/>
        </w:r>
        <w:r w:rsidR="005A10CA">
          <w:rPr>
            <w:noProof/>
            <w:webHidden/>
          </w:rPr>
          <w:t>34</w:t>
        </w:r>
        <w:r w:rsidR="005A10CA">
          <w:rPr>
            <w:noProof/>
            <w:webHidden/>
          </w:rPr>
          <w:fldChar w:fldCharType="end"/>
        </w:r>
      </w:hyperlink>
    </w:p>
    <w:p w14:paraId="7D93DAE5" w14:textId="10A0EF5E"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6" w:history="1">
        <w:r w:rsidR="005A10CA" w:rsidRPr="007F2BBB">
          <w:rPr>
            <w:rStyle w:val="Hyperlink"/>
            <w:noProof/>
          </w:rPr>
          <w:t>3.3.2.3</w:t>
        </w:r>
        <w:r w:rsidR="005A10CA">
          <w:rPr>
            <w:rFonts w:asciiTheme="minorHAnsi" w:eastAsiaTheme="minorEastAsia" w:hAnsiTheme="minorHAnsi" w:cstheme="minorBidi"/>
            <w:noProof/>
            <w:color w:val="auto"/>
            <w:sz w:val="22"/>
            <w:szCs w:val="22"/>
          </w:rPr>
          <w:tab/>
        </w:r>
        <w:r w:rsidR="005A10CA" w:rsidRPr="007F2BBB">
          <w:rPr>
            <w:rStyle w:val="Hyperlink"/>
            <w:noProof/>
          </w:rPr>
          <w:t>IPv4FlagsType Class</w:t>
        </w:r>
        <w:r w:rsidR="005A10CA">
          <w:rPr>
            <w:noProof/>
            <w:webHidden/>
          </w:rPr>
          <w:tab/>
        </w:r>
        <w:r w:rsidR="005A10CA">
          <w:rPr>
            <w:noProof/>
            <w:webHidden/>
          </w:rPr>
          <w:fldChar w:fldCharType="begin"/>
        </w:r>
        <w:r w:rsidR="005A10CA">
          <w:rPr>
            <w:noProof/>
            <w:webHidden/>
          </w:rPr>
          <w:instrText xml:space="preserve"> PAGEREF _Toc449967636 \h </w:instrText>
        </w:r>
        <w:r w:rsidR="005A10CA">
          <w:rPr>
            <w:noProof/>
            <w:webHidden/>
          </w:rPr>
        </w:r>
        <w:r w:rsidR="005A10CA">
          <w:rPr>
            <w:noProof/>
            <w:webHidden/>
          </w:rPr>
          <w:fldChar w:fldCharType="separate"/>
        </w:r>
        <w:r w:rsidR="005A10CA">
          <w:rPr>
            <w:noProof/>
            <w:webHidden/>
          </w:rPr>
          <w:t>34</w:t>
        </w:r>
        <w:r w:rsidR="005A10CA">
          <w:rPr>
            <w:noProof/>
            <w:webHidden/>
          </w:rPr>
          <w:fldChar w:fldCharType="end"/>
        </w:r>
      </w:hyperlink>
    </w:p>
    <w:p w14:paraId="2C417383" w14:textId="7E0F7069"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7" w:history="1">
        <w:r w:rsidR="005A10CA" w:rsidRPr="007F2BBB">
          <w:rPr>
            <w:rStyle w:val="Hyperlink"/>
            <w:noProof/>
          </w:rPr>
          <w:t>3.3.2.4</w:t>
        </w:r>
        <w:r w:rsidR="005A10CA">
          <w:rPr>
            <w:rFonts w:asciiTheme="minorHAnsi" w:eastAsiaTheme="minorEastAsia" w:hAnsiTheme="minorHAnsi" w:cstheme="minorBidi"/>
            <w:noProof/>
            <w:color w:val="auto"/>
            <w:sz w:val="22"/>
            <w:szCs w:val="22"/>
          </w:rPr>
          <w:tab/>
        </w:r>
        <w:r w:rsidR="005A10CA" w:rsidRPr="007F2BBB">
          <w:rPr>
            <w:rStyle w:val="Hyperlink"/>
            <w:noProof/>
          </w:rPr>
          <w:t>DoNotFragmentType Data Type</w:t>
        </w:r>
        <w:r w:rsidR="005A10CA">
          <w:rPr>
            <w:noProof/>
            <w:webHidden/>
          </w:rPr>
          <w:tab/>
        </w:r>
        <w:r w:rsidR="005A10CA">
          <w:rPr>
            <w:noProof/>
            <w:webHidden/>
          </w:rPr>
          <w:fldChar w:fldCharType="begin"/>
        </w:r>
        <w:r w:rsidR="005A10CA">
          <w:rPr>
            <w:noProof/>
            <w:webHidden/>
          </w:rPr>
          <w:instrText xml:space="preserve"> PAGEREF _Toc449967637 \h </w:instrText>
        </w:r>
        <w:r w:rsidR="005A10CA">
          <w:rPr>
            <w:noProof/>
            <w:webHidden/>
          </w:rPr>
        </w:r>
        <w:r w:rsidR="005A10CA">
          <w:rPr>
            <w:noProof/>
            <w:webHidden/>
          </w:rPr>
          <w:fldChar w:fldCharType="separate"/>
        </w:r>
        <w:r w:rsidR="005A10CA">
          <w:rPr>
            <w:noProof/>
            <w:webHidden/>
          </w:rPr>
          <w:t>35</w:t>
        </w:r>
        <w:r w:rsidR="005A10CA">
          <w:rPr>
            <w:noProof/>
            <w:webHidden/>
          </w:rPr>
          <w:fldChar w:fldCharType="end"/>
        </w:r>
      </w:hyperlink>
    </w:p>
    <w:p w14:paraId="65F926DA" w14:textId="28C9126E"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8" w:history="1">
        <w:r w:rsidR="005A10CA" w:rsidRPr="007F2BBB">
          <w:rPr>
            <w:rStyle w:val="Hyperlink"/>
            <w:noProof/>
          </w:rPr>
          <w:t>3.3.2.5</w:t>
        </w:r>
        <w:r w:rsidR="005A10CA">
          <w:rPr>
            <w:rFonts w:asciiTheme="minorHAnsi" w:eastAsiaTheme="minorEastAsia" w:hAnsiTheme="minorHAnsi" w:cstheme="minorBidi"/>
            <w:noProof/>
            <w:color w:val="auto"/>
            <w:sz w:val="22"/>
            <w:szCs w:val="22"/>
          </w:rPr>
          <w:tab/>
        </w:r>
        <w:r w:rsidR="005A10CA" w:rsidRPr="007F2BBB">
          <w:rPr>
            <w:rStyle w:val="Hyperlink"/>
            <w:noProof/>
          </w:rPr>
          <w:t>MoreFragmentsType Data Type</w:t>
        </w:r>
        <w:r w:rsidR="005A10CA">
          <w:rPr>
            <w:noProof/>
            <w:webHidden/>
          </w:rPr>
          <w:tab/>
        </w:r>
        <w:r w:rsidR="005A10CA">
          <w:rPr>
            <w:noProof/>
            <w:webHidden/>
          </w:rPr>
          <w:fldChar w:fldCharType="begin"/>
        </w:r>
        <w:r w:rsidR="005A10CA">
          <w:rPr>
            <w:noProof/>
            <w:webHidden/>
          </w:rPr>
          <w:instrText xml:space="preserve"> PAGEREF _Toc449967638 \h </w:instrText>
        </w:r>
        <w:r w:rsidR="005A10CA">
          <w:rPr>
            <w:noProof/>
            <w:webHidden/>
          </w:rPr>
        </w:r>
        <w:r w:rsidR="005A10CA">
          <w:rPr>
            <w:noProof/>
            <w:webHidden/>
          </w:rPr>
          <w:fldChar w:fldCharType="separate"/>
        </w:r>
        <w:r w:rsidR="005A10CA">
          <w:rPr>
            <w:noProof/>
            <w:webHidden/>
          </w:rPr>
          <w:t>35</w:t>
        </w:r>
        <w:r w:rsidR="005A10CA">
          <w:rPr>
            <w:noProof/>
            <w:webHidden/>
          </w:rPr>
          <w:fldChar w:fldCharType="end"/>
        </w:r>
      </w:hyperlink>
    </w:p>
    <w:p w14:paraId="2254773A" w14:textId="2ACDDD8A"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39" w:history="1">
        <w:r w:rsidR="005A10CA" w:rsidRPr="007F2BBB">
          <w:rPr>
            <w:rStyle w:val="Hyperlink"/>
            <w:noProof/>
          </w:rPr>
          <w:t>3.3.2.6</w:t>
        </w:r>
        <w:r w:rsidR="005A10CA">
          <w:rPr>
            <w:rFonts w:asciiTheme="minorHAnsi" w:eastAsiaTheme="minorEastAsia" w:hAnsiTheme="minorHAnsi" w:cstheme="minorBidi"/>
            <w:noProof/>
            <w:color w:val="auto"/>
            <w:sz w:val="22"/>
            <w:szCs w:val="22"/>
          </w:rPr>
          <w:tab/>
        </w:r>
        <w:r w:rsidR="005A10CA" w:rsidRPr="007F2BBB">
          <w:rPr>
            <w:rStyle w:val="Hyperlink"/>
            <w:noProof/>
          </w:rPr>
          <w:t>IPv4OptionType Class</w:t>
        </w:r>
        <w:r w:rsidR="005A10CA">
          <w:rPr>
            <w:noProof/>
            <w:webHidden/>
          </w:rPr>
          <w:tab/>
        </w:r>
        <w:r w:rsidR="005A10CA">
          <w:rPr>
            <w:noProof/>
            <w:webHidden/>
          </w:rPr>
          <w:fldChar w:fldCharType="begin"/>
        </w:r>
        <w:r w:rsidR="005A10CA">
          <w:rPr>
            <w:noProof/>
            <w:webHidden/>
          </w:rPr>
          <w:instrText xml:space="preserve"> PAGEREF _Toc449967639 \h </w:instrText>
        </w:r>
        <w:r w:rsidR="005A10CA">
          <w:rPr>
            <w:noProof/>
            <w:webHidden/>
          </w:rPr>
        </w:r>
        <w:r w:rsidR="005A10CA">
          <w:rPr>
            <w:noProof/>
            <w:webHidden/>
          </w:rPr>
          <w:fldChar w:fldCharType="separate"/>
        </w:r>
        <w:r w:rsidR="005A10CA">
          <w:rPr>
            <w:noProof/>
            <w:webHidden/>
          </w:rPr>
          <w:t>35</w:t>
        </w:r>
        <w:r w:rsidR="005A10CA">
          <w:rPr>
            <w:noProof/>
            <w:webHidden/>
          </w:rPr>
          <w:fldChar w:fldCharType="end"/>
        </w:r>
      </w:hyperlink>
    </w:p>
    <w:p w14:paraId="1D6EB37B" w14:textId="5AEF85AC"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0" w:history="1">
        <w:r w:rsidR="005A10CA" w:rsidRPr="007F2BBB">
          <w:rPr>
            <w:rStyle w:val="Hyperlink"/>
            <w:noProof/>
          </w:rPr>
          <w:t>3.3.2.7</w:t>
        </w:r>
        <w:r w:rsidR="005A10CA">
          <w:rPr>
            <w:rFonts w:asciiTheme="minorHAnsi" w:eastAsiaTheme="minorEastAsia" w:hAnsiTheme="minorHAnsi" w:cstheme="minorBidi"/>
            <w:noProof/>
            <w:color w:val="auto"/>
            <w:sz w:val="22"/>
            <w:szCs w:val="22"/>
          </w:rPr>
          <w:tab/>
        </w:r>
        <w:r w:rsidR="005A10CA" w:rsidRPr="007F2BBB">
          <w:rPr>
            <w:rStyle w:val="Hyperlink"/>
            <w:noProof/>
          </w:rPr>
          <w:t>IPv4CopyFlagType Data Type</w:t>
        </w:r>
        <w:r w:rsidR="005A10CA">
          <w:rPr>
            <w:noProof/>
            <w:webHidden/>
          </w:rPr>
          <w:tab/>
        </w:r>
        <w:r w:rsidR="005A10CA">
          <w:rPr>
            <w:noProof/>
            <w:webHidden/>
          </w:rPr>
          <w:fldChar w:fldCharType="begin"/>
        </w:r>
        <w:r w:rsidR="005A10CA">
          <w:rPr>
            <w:noProof/>
            <w:webHidden/>
          </w:rPr>
          <w:instrText xml:space="preserve"> PAGEREF _Toc449967640 \h </w:instrText>
        </w:r>
        <w:r w:rsidR="005A10CA">
          <w:rPr>
            <w:noProof/>
            <w:webHidden/>
          </w:rPr>
        </w:r>
        <w:r w:rsidR="005A10CA">
          <w:rPr>
            <w:noProof/>
            <w:webHidden/>
          </w:rPr>
          <w:fldChar w:fldCharType="separate"/>
        </w:r>
        <w:r w:rsidR="005A10CA">
          <w:rPr>
            <w:noProof/>
            <w:webHidden/>
          </w:rPr>
          <w:t>36</w:t>
        </w:r>
        <w:r w:rsidR="005A10CA">
          <w:rPr>
            <w:noProof/>
            <w:webHidden/>
          </w:rPr>
          <w:fldChar w:fldCharType="end"/>
        </w:r>
      </w:hyperlink>
    </w:p>
    <w:p w14:paraId="3AE82D22" w14:textId="39CBBE2D"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1" w:history="1">
        <w:r w:rsidR="005A10CA" w:rsidRPr="007F2BBB">
          <w:rPr>
            <w:rStyle w:val="Hyperlink"/>
            <w:noProof/>
          </w:rPr>
          <w:t>3.3.2.8</w:t>
        </w:r>
        <w:r w:rsidR="005A10CA">
          <w:rPr>
            <w:rFonts w:asciiTheme="minorHAnsi" w:eastAsiaTheme="minorEastAsia" w:hAnsiTheme="minorHAnsi" w:cstheme="minorBidi"/>
            <w:noProof/>
            <w:color w:val="auto"/>
            <w:sz w:val="22"/>
            <w:szCs w:val="22"/>
          </w:rPr>
          <w:tab/>
        </w:r>
        <w:r w:rsidR="005A10CA" w:rsidRPr="007F2BBB">
          <w:rPr>
            <w:rStyle w:val="Hyperlink"/>
            <w:noProof/>
          </w:rPr>
          <w:t>IPv4ClassType Data Type</w:t>
        </w:r>
        <w:r w:rsidR="005A10CA">
          <w:rPr>
            <w:noProof/>
            <w:webHidden/>
          </w:rPr>
          <w:tab/>
        </w:r>
        <w:r w:rsidR="005A10CA">
          <w:rPr>
            <w:noProof/>
            <w:webHidden/>
          </w:rPr>
          <w:fldChar w:fldCharType="begin"/>
        </w:r>
        <w:r w:rsidR="005A10CA">
          <w:rPr>
            <w:noProof/>
            <w:webHidden/>
          </w:rPr>
          <w:instrText xml:space="preserve"> PAGEREF _Toc449967641 \h </w:instrText>
        </w:r>
        <w:r w:rsidR="005A10CA">
          <w:rPr>
            <w:noProof/>
            <w:webHidden/>
          </w:rPr>
        </w:r>
        <w:r w:rsidR="005A10CA">
          <w:rPr>
            <w:noProof/>
            <w:webHidden/>
          </w:rPr>
          <w:fldChar w:fldCharType="separate"/>
        </w:r>
        <w:r w:rsidR="005A10CA">
          <w:rPr>
            <w:noProof/>
            <w:webHidden/>
          </w:rPr>
          <w:t>36</w:t>
        </w:r>
        <w:r w:rsidR="005A10CA">
          <w:rPr>
            <w:noProof/>
            <w:webHidden/>
          </w:rPr>
          <w:fldChar w:fldCharType="end"/>
        </w:r>
      </w:hyperlink>
    </w:p>
    <w:p w14:paraId="781834B6" w14:textId="37CC82D4"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2" w:history="1">
        <w:r w:rsidR="005A10CA" w:rsidRPr="007F2BBB">
          <w:rPr>
            <w:rStyle w:val="Hyperlink"/>
            <w:noProof/>
          </w:rPr>
          <w:t>3.3.2.9</w:t>
        </w:r>
        <w:r w:rsidR="005A10CA">
          <w:rPr>
            <w:rFonts w:asciiTheme="minorHAnsi" w:eastAsiaTheme="minorEastAsia" w:hAnsiTheme="minorHAnsi" w:cstheme="minorBidi"/>
            <w:noProof/>
            <w:color w:val="auto"/>
            <w:sz w:val="22"/>
            <w:szCs w:val="22"/>
          </w:rPr>
          <w:tab/>
        </w:r>
        <w:r w:rsidR="005A10CA" w:rsidRPr="007F2BBB">
          <w:rPr>
            <w:rStyle w:val="Hyperlink"/>
            <w:noProof/>
          </w:rPr>
          <w:t>IPv4OptionsType Data Type</w:t>
        </w:r>
        <w:r w:rsidR="005A10CA">
          <w:rPr>
            <w:noProof/>
            <w:webHidden/>
          </w:rPr>
          <w:tab/>
        </w:r>
        <w:r w:rsidR="005A10CA">
          <w:rPr>
            <w:noProof/>
            <w:webHidden/>
          </w:rPr>
          <w:fldChar w:fldCharType="begin"/>
        </w:r>
        <w:r w:rsidR="005A10CA">
          <w:rPr>
            <w:noProof/>
            <w:webHidden/>
          </w:rPr>
          <w:instrText xml:space="preserve"> PAGEREF _Toc449967642 \h </w:instrText>
        </w:r>
        <w:r w:rsidR="005A10CA">
          <w:rPr>
            <w:noProof/>
            <w:webHidden/>
          </w:rPr>
        </w:r>
        <w:r w:rsidR="005A10CA">
          <w:rPr>
            <w:noProof/>
            <w:webHidden/>
          </w:rPr>
          <w:fldChar w:fldCharType="separate"/>
        </w:r>
        <w:r w:rsidR="005A10CA">
          <w:rPr>
            <w:noProof/>
            <w:webHidden/>
          </w:rPr>
          <w:t>36</w:t>
        </w:r>
        <w:r w:rsidR="005A10CA">
          <w:rPr>
            <w:noProof/>
            <w:webHidden/>
          </w:rPr>
          <w:fldChar w:fldCharType="end"/>
        </w:r>
      </w:hyperlink>
    </w:p>
    <w:p w14:paraId="53AB0F45" w14:textId="469548E2"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43" w:history="1">
        <w:r w:rsidR="005A10CA" w:rsidRPr="007F2BBB">
          <w:rPr>
            <w:rStyle w:val="Hyperlink"/>
            <w:noProof/>
          </w:rPr>
          <w:t>3.3.3</w:t>
        </w:r>
        <w:r w:rsidR="005A10CA">
          <w:rPr>
            <w:rFonts w:asciiTheme="minorHAnsi" w:eastAsiaTheme="minorEastAsia" w:hAnsiTheme="minorHAnsi" w:cstheme="minorBidi"/>
            <w:noProof/>
            <w:color w:val="auto"/>
            <w:sz w:val="22"/>
            <w:szCs w:val="22"/>
          </w:rPr>
          <w:tab/>
        </w:r>
        <w:r w:rsidR="005A10CA" w:rsidRPr="007F2BBB">
          <w:rPr>
            <w:rStyle w:val="Hyperlink"/>
            <w:noProof/>
          </w:rPr>
          <w:t>IPv6PacketType Class</w:t>
        </w:r>
        <w:r w:rsidR="005A10CA">
          <w:rPr>
            <w:noProof/>
            <w:webHidden/>
          </w:rPr>
          <w:tab/>
        </w:r>
        <w:r w:rsidR="005A10CA">
          <w:rPr>
            <w:noProof/>
            <w:webHidden/>
          </w:rPr>
          <w:fldChar w:fldCharType="begin"/>
        </w:r>
        <w:r w:rsidR="005A10CA">
          <w:rPr>
            <w:noProof/>
            <w:webHidden/>
          </w:rPr>
          <w:instrText xml:space="preserve"> PAGEREF _Toc449967643 \h </w:instrText>
        </w:r>
        <w:r w:rsidR="005A10CA">
          <w:rPr>
            <w:noProof/>
            <w:webHidden/>
          </w:rPr>
        </w:r>
        <w:r w:rsidR="005A10CA">
          <w:rPr>
            <w:noProof/>
            <w:webHidden/>
          </w:rPr>
          <w:fldChar w:fldCharType="separate"/>
        </w:r>
        <w:r w:rsidR="005A10CA">
          <w:rPr>
            <w:noProof/>
            <w:webHidden/>
          </w:rPr>
          <w:t>36</w:t>
        </w:r>
        <w:r w:rsidR="005A10CA">
          <w:rPr>
            <w:noProof/>
            <w:webHidden/>
          </w:rPr>
          <w:fldChar w:fldCharType="end"/>
        </w:r>
      </w:hyperlink>
    </w:p>
    <w:p w14:paraId="6475AC4C" w14:textId="5EF8F150"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4" w:history="1">
        <w:r w:rsidR="005A10CA" w:rsidRPr="007F2BBB">
          <w:rPr>
            <w:rStyle w:val="Hyperlink"/>
            <w:noProof/>
          </w:rPr>
          <w:t>3.3.3.1</w:t>
        </w:r>
        <w:r w:rsidR="005A10CA">
          <w:rPr>
            <w:rFonts w:asciiTheme="minorHAnsi" w:eastAsiaTheme="minorEastAsia" w:hAnsiTheme="minorHAnsi" w:cstheme="minorBidi"/>
            <w:noProof/>
            <w:color w:val="auto"/>
            <w:sz w:val="22"/>
            <w:szCs w:val="22"/>
          </w:rPr>
          <w:tab/>
        </w:r>
        <w:r w:rsidR="005A10CA" w:rsidRPr="007F2BBB">
          <w:rPr>
            <w:rStyle w:val="Hyperlink"/>
            <w:noProof/>
          </w:rPr>
          <w:t>IPv6HeaderType Class</w:t>
        </w:r>
        <w:r w:rsidR="005A10CA">
          <w:rPr>
            <w:noProof/>
            <w:webHidden/>
          </w:rPr>
          <w:tab/>
        </w:r>
        <w:r w:rsidR="005A10CA">
          <w:rPr>
            <w:noProof/>
            <w:webHidden/>
          </w:rPr>
          <w:fldChar w:fldCharType="begin"/>
        </w:r>
        <w:r w:rsidR="005A10CA">
          <w:rPr>
            <w:noProof/>
            <w:webHidden/>
          </w:rPr>
          <w:instrText xml:space="preserve"> PAGEREF _Toc449967644 \h </w:instrText>
        </w:r>
        <w:r w:rsidR="005A10CA">
          <w:rPr>
            <w:noProof/>
            <w:webHidden/>
          </w:rPr>
        </w:r>
        <w:r w:rsidR="005A10CA">
          <w:rPr>
            <w:noProof/>
            <w:webHidden/>
          </w:rPr>
          <w:fldChar w:fldCharType="separate"/>
        </w:r>
        <w:r w:rsidR="005A10CA">
          <w:rPr>
            <w:noProof/>
            <w:webHidden/>
          </w:rPr>
          <w:t>38</w:t>
        </w:r>
        <w:r w:rsidR="005A10CA">
          <w:rPr>
            <w:noProof/>
            <w:webHidden/>
          </w:rPr>
          <w:fldChar w:fldCharType="end"/>
        </w:r>
      </w:hyperlink>
    </w:p>
    <w:p w14:paraId="115FBE79" w14:textId="66DD35BA"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5" w:history="1">
        <w:r w:rsidR="005A10CA" w:rsidRPr="007F2BBB">
          <w:rPr>
            <w:rStyle w:val="Hyperlink"/>
            <w:noProof/>
          </w:rPr>
          <w:t>3.3.3.2</w:t>
        </w:r>
        <w:r w:rsidR="005A10CA">
          <w:rPr>
            <w:rFonts w:asciiTheme="minorHAnsi" w:eastAsiaTheme="minorEastAsia" w:hAnsiTheme="minorHAnsi" w:cstheme="minorBidi"/>
            <w:noProof/>
            <w:color w:val="auto"/>
            <w:sz w:val="22"/>
            <w:szCs w:val="22"/>
          </w:rPr>
          <w:tab/>
        </w:r>
        <w:r w:rsidR="005A10CA" w:rsidRPr="007F2BBB">
          <w:rPr>
            <w:rStyle w:val="Hyperlink"/>
            <w:noProof/>
          </w:rPr>
          <w:t>IPv6ExtHeaderType Class</w:t>
        </w:r>
        <w:r w:rsidR="005A10CA">
          <w:rPr>
            <w:noProof/>
            <w:webHidden/>
          </w:rPr>
          <w:tab/>
        </w:r>
        <w:r w:rsidR="005A10CA">
          <w:rPr>
            <w:noProof/>
            <w:webHidden/>
          </w:rPr>
          <w:fldChar w:fldCharType="begin"/>
        </w:r>
        <w:r w:rsidR="005A10CA">
          <w:rPr>
            <w:noProof/>
            <w:webHidden/>
          </w:rPr>
          <w:instrText xml:space="preserve"> PAGEREF _Toc449967645 \h </w:instrText>
        </w:r>
        <w:r w:rsidR="005A10CA">
          <w:rPr>
            <w:noProof/>
            <w:webHidden/>
          </w:rPr>
        </w:r>
        <w:r w:rsidR="005A10CA">
          <w:rPr>
            <w:noProof/>
            <w:webHidden/>
          </w:rPr>
          <w:fldChar w:fldCharType="separate"/>
        </w:r>
        <w:r w:rsidR="005A10CA">
          <w:rPr>
            <w:noProof/>
            <w:webHidden/>
          </w:rPr>
          <w:t>39</w:t>
        </w:r>
        <w:r w:rsidR="005A10CA">
          <w:rPr>
            <w:noProof/>
            <w:webHidden/>
          </w:rPr>
          <w:fldChar w:fldCharType="end"/>
        </w:r>
      </w:hyperlink>
    </w:p>
    <w:p w14:paraId="211AD9C9" w14:textId="630F641B"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46" w:history="1">
        <w:r w:rsidR="005A10CA" w:rsidRPr="007F2BBB">
          <w:rPr>
            <w:rStyle w:val="Hyperlink"/>
            <w:noProof/>
          </w:rPr>
          <w:t>3.3.3.3</w:t>
        </w:r>
        <w:r w:rsidR="005A10CA">
          <w:rPr>
            <w:rFonts w:asciiTheme="minorHAnsi" w:eastAsiaTheme="minorEastAsia" w:hAnsiTheme="minorHAnsi" w:cstheme="minorBidi"/>
            <w:noProof/>
            <w:color w:val="auto"/>
            <w:sz w:val="22"/>
            <w:szCs w:val="22"/>
          </w:rPr>
          <w:tab/>
        </w:r>
        <w:r w:rsidR="005A10CA" w:rsidRPr="007F2BBB">
          <w:rPr>
            <w:rStyle w:val="Hyperlink"/>
            <w:noProof/>
          </w:rPr>
          <w:t>HopByHopOptionsType Class</w:t>
        </w:r>
        <w:r w:rsidR="005A10CA">
          <w:rPr>
            <w:noProof/>
            <w:webHidden/>
          </w:rPr>
          <w:tab/>
        </w:r>
        <w:r w:rsidR="005A10CA">
          <w:rPr>
            <w:noProof/>
            <w:webHidden/>
          </w:rPr>
          <w:fldChar w:fldCharType="begin"/>
        </w:r>
        <w:r w:rsidR="005A10CA">
          <w:rPr>
            <w:noProof/>
            <w:webHidden/>
          </w:rPr>
          <w:instrText xml:space="preserve"> PAGEREF _Toc449967646 \h </w:instrText>
        </w:r>
        <w:r w:rsidR="005A10CA">
          <w:rPr>
            <w:noProof/>
            <w:webHidden/>
          </w:rPr>
        </w:r>
        <w:r w:rsidR="005A10CA">
          <w:rPr>
            <w:noProof/>
            <w:webHidden/>
          </w:rPr>
          <w:fldChar w:fldCharType="separate"/>
        </w:r>
        <w:r w:rsidR="005A10CA">
          <w:rPr>
            <w:noProof/>
            <w:webHidden/>
          </w:rPr>
          <w:t>40</w:t>
        </w:r>
        <w:r w:rsidR="005A10CA">
          <w:rPr>
            <w:noProof/>
            <w:webHidden/>
          </w:rPr>
          <w:fldChar w:fldCharType="end"/>
        </w:r>
      </w:hyperlink>
    </w:p>
    <w:p w14:paraId="1E21C5D8" w14:textId="04A7638A"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47" w:history="1">
        <w:r w:rsidR="005A10CA" w:rsidRPr="007F2BBB">
          <w:rPr>
            <w:rStyle w:val="Hyperlink"/>
            <w:noProof/>
          </w:rPr>
          <w:t>3.3.3.3.1</w:t>
        </w:r>
        <w:r w:rsidR="005A10CA">
          <w:rPr>
            <w:rFonts w:asciiTheme="minorHAnsi" w:eastAsiaTheme="minorEastAsia" w:hAnsiTheme="minorHAnsi" w:cstheme="minorBidi"/>
            <w:noProof/>
            <w:color w:val="auto"/>
            <w:sz w:val="22"/>
            <w:szCs w:val="22"/>
          </w:rPr>
          <w:tab/>
        </w:r>
        <w:r w:rsidR="005A10CA" w:rsidRPr="007F2BBB">
          <w:rPr>
            <w:rStyle w:val="Hyperlink"/>
            <w:noProof/>
          </w:rPr>
          <w:t>OptionDataType Class</w:t>
        </w:r>
        <w:r w:rsidR="005A10CA">
          <w:rPr>
            <w:noProof/>
            <w:webHidden/>
          </w:rPr>
          <w:tab/>
        </w:r>
        <w:r w:rsidR="005A10CA">
          <w:rPr>
            <w:noProof/>
            <w:webHidden/>
          </w:rPr>
          <w:fldChar w:fldCharType="begin"/>
        </w:r>
        <w:r w:rsidR="005A10CA">
          <w:rPr>
            <w:noProof/>
            <w:webHidden/>
          </w:rPr>
          <w:instrText xml:space="preserve"> PAGEREF _Toc449967647 \h </w:instrText>
        </w:r>
        <w:r w:rsidR="005A10CA">
          <w:rPr>
            <w:noProof/>
            <w:webHidden/>
          </w:rPr>
        </w:r>
        <w:r w:rsidR="005A10CA">
          <w:rPr>
            <w:noProof/>
            <w:webHidden/>
          </w:rPr>
          <w:fldChar w:fldCharType="separate"/>
        </w:r>
        <w:r w:rsidR="005A10CA">
          <w:rPr>
            <w:noProof/>
            <w:webHidden/>
          </w:rPr>
          <w:t>41</w:t>
        </w:r>
        <w:r w:rsidR="005A10CA">
          <w:rPr>
            <w:noProof/>
            <w:webHidden/>
          </w:rPr>
          <w:fldChar w:fldCharType="end"/>
        </w:r>
      </w:hyperlink>
    </w:p>
    <w:p w14:paraId="10AFB06F" w14:textId="181DC7DC"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48" w:history="1">
        <w:r w:rsidR="005A10CA" w:rsidRPr="007F2BBB">
          <w:rPr>
            <w:rStyle w:val="Hyperlink"/>
            <w:noProof/>
          </w:rPr>
          <w:t>3.3.3.3.2</w:t>
        </w:r>
        <w:r w:rsidR="005A10CA">
          <w:rPr>
            <w:rFonts w:asciiTheme="minorHAnsi" w:eastAsiaTheme="minorEastAsia" w:hAnsiTheme="minorHAnsi" w:cstheme="minorBidi"/>
            <w:noProof/>
            <w:color w:val="auto"/>
            <w:sz w:val="22"/>
            <w:szCs w:val="22"/>
          </w:rPr>
          <w:tab/>
        </w:r>
        <w:r w:rsidR="005A10CA" w:rsidRPr="007F2BBB">
          <w:rPr>
            <w:rStyle w:val="Hyperlink"/>
            <w:noProof/>
          </w:rPr>
          <w:t>Pad1Type Class</w:t>
        </w:r>
        <w:r w:rsidR="005A10CA">
          <w:rPr>
            <w:noProof/>
            <w:webHidden/>
          </w:rPr>
          <w:tab/>
        </w:r>
        <w:r w:rsidR="005A10CA">
          <w:rPr>
            <w:noProof/>
            <w:webHidden/>
          </w:rPr>
          <w:fldChar w:fldCharType="begin"/>
        </w:r>
        <w:r w:rsidR="005A10CA">
          <w:rPr>
            <w:noProof/>
            <w:webHidden/>
          </w:rPr>
          <w:instrText xml:space="preserve"> PAGEREF _Toc449967648 \h </w:instrText>
        </w:r>
        <w:r w:rsidR="005A10CA">
          <w:rPr>
            <w:noProof/>
            <w:webHidden/>
          </w:rPr>
        </w:r>
        <w:r w:rsidR="005A10CA">
          <w:rPr>
            <w:noProof/>
            <w:webHidden/>
          </w:rPr>
          <w:fldChar w:fldCharType="separate"/>
        </w:r>
        <w:r w:rsidR="005A10CA">
          <w:rPr>
            <w:noProof/>
            <w:webHidden/>
          </w:rPr>
          <w:t>41</w:t>
        </w:r>
        <w:r w:rsidR="005A10CA">
          <w:rPr>
            <w:noProof/>
            <w:webHidden/>
          </w:rPr>
          <w:fldChar w:fldCharType="end"/>
        </w:r>
      </w:hyperlink>
    </w:p>
    <w:p w14:paraId="3F10584F" w14:textId="20A0FF9C"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49" w:history="1">
        <w:r w:rsidR="005A10CA" w:rsidRPr="007F2BBB">
          <w:rPr>
            <w:rStyle w:val="Hyperlink"/>
            <w:noProof/>
          </w:rPr>
          <w:t>3.3.3.3.3</w:t>
        </w:r>
        <w:r w:rsidR="005A10CA">
          <w:rPr>
            <w:rFonts w:asciiTheme="minorHAnsi" w:eastAsiaTheme="minorEastAsia" w:hAnsiTheme="minorHAnsi" w:cstheme="minorBidi"/>
            <w:noProof/>
            <w:color w:val="auto"/>
            <w:sz w:val="22"/>
            <w:szCs w:val="22"/>
          </w:rPr>
          <w:tab/>
        </w:r>
        <w:r w:rsidR="005A10CA" w:rsidRPr="007F2BBB">
          <w:rPr>
            <w:rStyle w:val="Hyperlink"/>
            <w:noProof/>
          </w:rPr>
          <w:t>PadNType Class</w:t>
        </w:r>
        <w:r w:rsidR="005A10CA">
          <w:rPr>
            <w:noProof/>
            <w:webHidden/>
          </w:rPr>
          <w:tab/>
        </w:r>
        <w:r w:rsidR="005A10CA">
          <w:rPr>
            <w:noProof/>
            <w:webHidden/>
          </w:rPr>
          <w:fldChar w:fldCharType="begin"/>
        </w:r>
        <w:r w:rsidR="005A10CA">
          <w:rPr>
            <w:noProof/>
            <w:webHidden/>
          </w:rPr>
          <w:instrText xml:space="preserve"> PAGEREF _Toc449967649 \h </w:instrText>
        </w:r>
        <w:r w:rsidR="005A10CA">
          <w:rPr>
            <w:noProof/>
            <w:webHidden/>
          </w:rPr>
        </w:r>
        <w:r w:rsidR="005A10CA">
          <w:rPr>
            <w:noProof/>
            <w:webHidden/>
          </w:rPr>
          <w:fldChar w:fldCharType="separate"/>
        </w:r>
        <w:r w:rsidR="005A10CA">
          <w:rPr>
            <w:noProof/>
            <w:webHidden/>
          </w:rPr>
          <w:t>42</w:t>
        </w:r>
        <w:r w:rsidR="005A10CA">
          <w:rPr>
            <w:noProof/>
            <w:webHidden/>
          </w:rPr>
          <w:fldChar w:fldCharType="end"/>
        </w:r>
      </w:hyperlink>
    </w:p>
    <w:p w14:paraId="71189B33" w14:textId="19325013"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0" w:history="1">
        <w:r w:rsidR="005A10CA" w:rsidRPr="007F2BBB">
          <w:rPr>
            <w:rStyle w:val="Hyperlink"/>
            <w:noProof/>
          </w:rPr>
          <w:t>3.3.3.4</w:t>
        </w:r>
        <w:r w:rsidR="005A10CA">
          <w:rPr>
            <w:rFonts w:asciiTheme="minorHAnsi" w:eastAsiaTheme="minorEastAsia" w:hAnsiTheme="minorHAnsi" w:cstheme="minorBidi"/>
            <w:noProof/>
            <w:color w:val="auto"/>
            <w:sz w:val="22"/>
            <w:szCs w:val="22"/>
          </w:rPr>
          <w:tab/>
        </w:r>
        <w:r w:rsidR="005A10CA" w:rsidRPr="007F2BBB">
          <w:rPr>
            <w:rStyle w:val="Hyperlink"/>
            <w:noProof/>
          </w:rPr>
          <w:t>RoutingType Class</w:t>
        </w:r>
        <w:r w:rsidR="005A10CA">
          <w:rPr>
            <w:noProof/>
            <w:webHidden/>
          </w:rPr>
          <w:tab/>
        </w:r>
        <w:r w:rsidR="005A10CA">
          <w:rPr>
            <w:noProof/>
            <w:webHidden/>
          </w:rPr>
          <w:fldChar w:fldCharType="begin"/>
        </w:r>
        <w:r w:rsidR="005A10CA">
          <w:rPr>
            <w:noProof/>
            <w:webHidden/>
          </w:rPr>
          <w:instrText xml:space="preserve"> PAGEREF _Toc449967650 \h </w:instrText>
        </w:r>
        <w:r w:rsidR="005A10CA">
          <w:rPr>
            <w:noProof/>
            <w:webHidden/>
          </w:rPr>
        </w:r>
        <w:r w:rsidR="005A10CA">
          <w:rPr>
            <w:noProof/>
            <w:webHidden/>
          </w:rPr>
          <w:fldChar w:fldCharType="separate"/>
        </w:r>
        <w:r w:rsidR="005A10CA">
          <w:rPr>
            <w:noProof/>
            <w:webHidden/>
          </w:rPr>
          <w:t>42</w:t>
        </w:r>
        <w:r w:rsidR="005A10CA">
          <w:rPr>
            <w:noProof/>
            <w:webHidden/>
          </w:rPr>
          <w:fldChar w:fldCharType="end"/>
        </w:r>
      </w:hyperlink>
    </w:p>
    <w:p w14:paraId="5806DED3" w14:textId="69B4218A"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1" w:history="1">
        <w:r w:rsidR="005A10CA" w:rsidRPr="007F2BBB">
          <w:rPr>
            <w:rStyle w:val="Hyperlink"/>
            <w:noProof/>
          </w:rPr>
          <w:t>3.3.3.5</w:t>
        </w:r>
        <w:r w:rsidR="005A10CA">
          <w:rPr>
            <w:rFonts w:asciiTheme="minorHAnsi" w:eastAsiaTheme="minorEastAsia" w:hAnsiTheme="minorHAnsi" w:cstheme="minorBidi"/>
            <w:noProof/>
            <w:color w:val="auto"/>
            <w:sz w:val="22"/>
            <w:szCs w:val="22"/>
          </w:rPr>
          <w:tab/>
        </w:r>
        <w:r w:rsidR="005A10CA" w:rsidRPr="007F2BBB">
          <w:rPr>
            <w:rStyle w:val="Hyperlink"/>
            <w:noProof/>
          </w:rPr>
          <w:t>FragmentType Class</w:t>
        </w:r>
        <w:r w:rsidR="005A10CA">
          <w:rPr>
            <w:noProof/>
            <w:webHidden/>
          </w:rPr>
          <w:tab/>
        </w:r>
        <w:r w:rsidR="005A10CA">
          <w:rPr>
            <w:noProof/>
            <w:webHidden/>
          </w:rPr>
          <w:fldChar w:fldCharType="begin"/>
        </w:r>
        <w:r w:rsidR="005A10CA">
          <w:rPr>
            <w:noProof/>
            <w:webHidden/>
          </w:rPr>
          <w:instrText xml:space="preserve"> PAGEREF _Toc449967651 \h </w:instrText>
        </w:r>
        <w:r w:rsidR="005A10CA">
          <w:rPr>
            <w:noProof/>
            <w:webHidden/>
          </w:rPr>
        </w:r>
        <w:r w:rsidR="005A10CA">
          <w:rPr>
            <w:noProof/>
            <w:webHidden/>
          </w:rPr>
          <w:fldChar w:fldCharType="separate"/>
        </w:r>
        <w:r w:rsidR="005A10CA">
          <w:rPr>
            <w:noProof/>
            <w:webHidden/>
          </w:rPr>
          <w:t>43</w:t>
        </w:r>
        <w:r w:rsidR="005A10CA">
          <w:rPr>
            <w:noProof/>
            <w:webHidden/>
          </w:rPr>
          <w:fldChar w:fldCharType="end"/>
        </w:r>
      </w:hyperlink>
    </w:p>
    <w:p w14:paraId="1A9F22B1" w14:textId="5051D5A1"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52" w:history="1">
        <w:r w:rsidR="005A10CA" w:rsidRPr="007F2BBB">
          <w:rPr>
            <w:rStyle w:val="Hyperlink"/>
            <w:noProof/>
          </w:rPr>
          <w:t>3.3.3.5.1</w:t>
        </w:r>
        <w:r w:rsidR="005A10CA">
          <w:rPr>
            <w:rFonts w:asciiTheme="minorHAnsi" w:eastAsiaTheme="minorEastAsia" w:hAnsiTheme="minorHAnsi" w:cstheme="minorBidi"/>
            <w:noProof/>
            <w:color w:val="auto"/>
            <w:sz w:val="22"/>
            <w:szCs w:val="22"/>
          </w:rPr>
          <w:tab/>
        </w:r>
        <w:r w:rsidR="005A10CA" w:rsidRPr="007F2BBB">
          <w:rPr>
            <w:rStyle w:val="Hyperlink"/>
            <w:noProof/>
          </w:rPr>
          <w:t>FragmentHeaderType Class</w:t>
        </w:r>
        <w:r w:rsidR="005A10CA">
          <w:rPr>
            <w:noProof/>
            <w:webHidden/>
          </w:rPr>
          <w:tab/>
        </w:r>
        <w:r w:rsidR="005A10CA">
          <w:rPr>
            <w:noProof/>
            <w:webHidden/>
          </w:rPr>
          <w:fldChar w:fldCharType="begin"/>
        </w:r>
        <w:r w:rsidR="005A10CA">
          <w:rPr>
            <w:noProof/>
            <w:webHidden/>
          </w:rPr>
          <w:instrText xml:space="preserve"> PAGEREF _Toc449967652 \h </w:instrText>
        </w:r>
        <w:r w:rsidR="005A10CA">
          <w:rPr>
            <w:noProof/>
            <w:webHidden/>
          </w:rPr>
        </w:r>
        <w:r w:rsidR="005A10CA">
          <w:rPr>
            <w:noProof/>
            <w:webHidden/>
          </w:rPr>
          <w:fldChar w:fldCharType="separate"/>
        </w:r>
        <w:r w:rsidR="005A10CA">
          <w:rPr>
            <w:noProof/>
            <w:webHidden/>
          </w:rPr>
          <w:t>44</w:t>
        </w:r>
        <w:r w:rsidR="005A10CA">
          <w:rPr>
            <w:noProof/>
            <w:webHidden/>
          </w:rPr>
          <w:fldChar w:fldCharType="end"/>
        </w:r>
      </w:hyperlink>
    </w:p>
    <w:p w14:paraId="66029233" w14:textId="5EB89E82"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53" w:history="1">
        <w:r w:rsidR="005A10CA" w:rsidRPr="007F2BBB">
          <w:rPr>
            <w:rStyle w:val="Hyperlink"/>
            <w:noProof/>
          </w:rPr>
          <w:t>3.3.3.5.2</w:t>
        </w:r>
        <w:r w:rsidR="005A10CA">
          <w:rPr>
            <w:rFonts w:asciiTheme="minorHAnsi" w:eastAsiaTheme="minorEastAsia" w:hAnsiTheme="minorHAnsi" w:cstheme="minorBidi"/>
            <w:noProof/>
            <w:color w:val="auto"/>
            <w:sz w:val="22"/>
            <w:szCs w:val="22"/>
          </w:rPr>
          <w:tab/>
        </w:r>
        <w:r w:rsidR="005A10CA" w:rsidRPr="007F2BBB">
          <w:rPr>
            <w:rStyle w:val="Hyperlink"/>
            <w:noProof/>
          </w:rPr>
          <w:t>MFlagType Data Type</w:t>
        </w:r>
        <w:r w:rsidR="005A10CA">
          <w:rPr>
            <w:noProof/>
            <w:webHidden/>
          </w:rPr>
          <w:tab/>
        </w:r>
        <w:r w:rsidR="005A10CA">
          <w:rPr>
            <w:noProof/>
            <w:webHidden/>
          </w:rPr>
          <w:fldChar w:fldCharType="begin"/>
        </w:r>
        <w:r w:rsidR="005A10CA">
          <w:rPr>
            <w:noProof/>
            <w:webHidden/>
          </w:rPr>
          <w:instrText xml:space="preserve"> PAGEREF _Toc449967653 \h </w:instrText>
        </w:r>
        <w:r w:rsidR="005A10CA">
          <w:rPr>
            <w:noProof/>
            <w:webHidden/>
          </w:rPr>
        </w:r>
        <w:r w:rsidR="005A10CA">
          <w:rPr>
            <w:noProof/>
            <w:webHidden/>
          </w:rPr>
          <w:fldChar w:fldCharType="separate"/>
        </w:r>
        <w:r w:rsidR="005A10CA">
          <w:rPr>
            <w:noProof/>
            <w:webHidden/>
          </w:rPr>
          <w:t>44</w:t>
        </w:r>
        <w:r w:rsidR="005A10CA">
          <w:rPr>
            <w:noProof/>
            <w:webHidden/>
          </w:rPr>
          <w:fldChar w:fldCharType="end"/>
        </w:r>
      </w:hyperlink>
    </w:p>
    <w:p w14:paraId="0BAFADAF" w14:textId="7DDA6DD9"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4" w:history="1">
        <w:r w:rsidR="005A10CA" w:rsidRPr="007F2BBB">
          <w:rPr>
            <w:rStyle w:val="Hyperlink"/>
            <w:noProof/>
          </w:rPr>
          <w:t>3.3.3.6</w:t>
        </w:r>
        <w:r w:rsidR="005A10CA">
          <w:rPr>
            <w:rFonts w:asciiTheme="minorHAnsi" w:eastAsiaTheme="minorEastAsia" w:hAnsiTheme="minorHAnsi" w:cstheme="minorBidi"/>
            <w:noProof/>
            <w:color w:val="auto"/>
            <w:sz w:val="22"/>
            <w:szCs w:val="22"/>
          </w:rPr>
          <w:tab/>
        </w:r>
        <w:r w:rsidR="005A10CA" w:rsidRPr="007F2BBB">
          <w:rPr>
            <w:rStyle w:val="Hyperlink"/>
            <w:noProof/>
          </w:rPr>
          <w:t>DestinationOptionsType Class</w:t>
        </w:r>
        <w:r w:rsidR="005A10CA">
          <w:rPr>
            <w:noProof/>
            <w:webHidden/>
          </w:rPr>
          <w:tab/>
        </w:r>
        <w:r w:rsidR="005A10CA">
          <w:rPr>
            <w:noProof/>
            <w:webHidden/>
          </w:rPr>
          <w:fldChar w:fldCharType="begin"/>
        </w:r>
        <w:r w:rsidR="005A10CA">
          <w:rPr>
            <w:noProof/>
            <w:webHidden/>
          </w:rPr>
          <w:instrText xml:space="preserve"> PAGEREF _Toc449967654 \h </w:instrText>
        </w:r>
        <w:r w:rsidR="005A10CA">
          <w:rPr>
            <w:noProof/>
            <w:webHidden/>
          </w:rPr>
        </w:r>
        <w:r w:rsidR="005A10CA">
          <w:rPr>
            <w:noProof/>
            <w:webHidden/>
          </w:rPr>
          <w:fldChar w:fldCharType="separate"/>
        </w:r>
        <w:r w:rsidR="005A10CA">
          <w:rPr>
            <w:noProof/>
            <w:webHidden/>
          </w:rPr>
          <w:t>44</w:t>
        </w:r>
        <w:r w:rsidR="005A10CA">
          <w:rPr>
            <w:noProof/>
            <w:webHidden/>
          </w:rPr>
          <w:fldChar w:fldCharType="end"/>
        </w:r>
      </w:hyperlink>
    </w:p>
    <w:p w14:paraId="6DA6CF6A" w14:textId="14FA67B8"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5" w:history="1">
        <w:r w:rsidR="005A10CA" w:rsidRPr="007F2BBB">
          <w:rPr>
            <w:rStyle w:val="Hyperlink"/>
            <w:noProof/>
          </w:rPr>
          <w:t>3.3.3.7</w:t>
        </w:r>
        <w:r w:rsidR="005A10CA">
          <w:rPr>
            <w:rFonts w:asciiTheme="minorHAnsi" w:eastAsiaTheme="minorEastAsia" w:hAnsiTheme="minorHAnsi" w:cstheme="minorBidi"/>
            <w:noProof/>
            <w:color w:val="auto"/>
            <w:sz w:val="22"/>
            <w:szCs w:val="22"/>
          </w:rPr>
          <w:tab/>
        </w:r>
        <w:r w:rsidR="005A10CA" w:rsidRPr="007F2BBB">
          <w:rPr>
            <w:rStyle w:val="Hyperlink"/>
            <w:noProof/>
          </w:rPr>
          <w:t>AuthenticationHeaderType Class</w:t>
        </w:r>
        <w:r w:rsidR="005A10CA">
          <w:rPr>
            <w:noProof/>
            <w:webHidden/>
          </w:rPr>
          <w:tab/>
        </w:r>
        <w:r w:rsidR="005A10CA">
          <w:rPr>
            <w:noProof/>
            <w:webHidden/>
          </w:rPr>
          <w:fldChar w:fldCharType="begin"/>
        </w:r>
        <w:r w:rsidR="005A10CA">
          <w:rPr>
            <w:noProof/>
            <w:webHidden/>
          </w:rPr>
          <w:instrText xml:space="preserve"> PAGEREF _Toc449967655 \h </w:instrText>
        </w:r>
        <w:r w:rsidR="005A10CA">
          <w:rPr>
            <w:noProof/>
            <w:webHidden/>
          </w:rPr>
        </w:r>
        <w:r w:rsidR="005A10CA">
          <w:rPr>
            <w:noProof/>
            <w:webHidden/>
          </w:rPr>
          <w:fldChar w:fldCharType="separate"/>
        </w:r>
        <w:r w:rsidR="005A10CA">
          <w:rPr>
            <w:noProof/>
            <w:webHidden/>
          </w:rPr>
          <w:t>45</w:t>
        </w:r>
        <w:r w:rsidR="005A10CA">
          <w:rPr>
            <w:noProof/>
            <w:webHidden/>
          </w:rPr>
          <w:fldChar w:fldCharType="end"/>
        </w:r>
      </w:hyperlink>
    </w:p>
    <w:p w14:paraId="3370023B" w14:textId="18DB14E2"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6" w:history="1">
        <w:r w:rsidR="005A10CA" w:rsidRPr="007F2BBB">
          <w:rPr>
            <w:rStyle w:val="Hyperlink"/>
            <w:noProof/>
          </w:rPr>
          <w:t>3.3.3.8</w:t>
        </w:r>
        <w:r w:rsidR="005A10CA">
          <w:rPr>
            <w:rFonts w:asciiTheme="minorHAnsi" w:eastAsiaTheme="minorEastAsia" w:hAnsiTheme="minorHAnsi" w:cstheme="minorBidi"/>
            <w:noProof/>
            <w:color w:val="auto"/>
            <w:sz w:val="22"/>
            <w:szCs w:val="22"/>
          </w:rPr>
          <w:tab/>
        </w:r>
        <w:r w:rsidR="005A10CA" w:rsidRPr="007F2BBB">
          <w:rPr>
            <w:rStyle w:val="Hyperlink"/>
            <w:noProof/>
          </w:rPr>
          <w:t>EncapsulatingSecurityPayloadType Class</w:t>
        </w:r>
        <w:r w:rsidR="005A10CA">
          <w:rPr>
            <w:noProof/>
            <w:webHidden/>
          </w:rPr>
          <w:tab/>
        </w:r>
        <w:r w:rsidR="005A10CA">
          <w:rPr>
            <w:noProof/>
            <w:webHidden/>
          </w:rPr>
          <w:fldChar w:fldCharType="begin"/>
        </w:r>
        <w:r w:rsidR="005A10CA">
          <w:rPr>
            <w:noProof/>
            <w:webHidden/>
          </w:rPr>
          <w:instrText xml:space="preserve"> PAGEREF _Toc449967656 \h </w:instrText>
        </w:r>
        <w:r w:rsidR="005A10CA">
          <w:rPr>
            <w:noProof/>
            <w:webHidden/>
          </w:rPr>
        </w:r>
        <w:r w:rsidR="005A10CA">
          <w:rPr>
            <w:noProof/>
            <w:webHidden/>
          </w:rPr>
          <w:fldChar w:fldCharType="separate"/>
        </w:r>
        <w:r w:rsidR="005A10CA">
          <w:rPr>
            <w:noProof/>
            <w:webHidden/>
          </w:rPr>
          <w:t>46</w:t>
        </w:r>
        <w:r w:rsidR="005A10CA">
          <w:rPr>
            <w:noProof/>
            <w:webHidden/>
          </w:rPr>
          <w:fldChar w:fldCharType="end"/>
        </w:r>
      </w:hyperlink>
    </w:p>
    <w:p w14:paraId="6B125A7D" w14:textId="02709602"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57" w:history="1">
        <w:r w:rsidR="005A10CA" w:rsidRPr="007F2BBB">
          <w:rPr>
            <w:rStyle w:val="Hyperlink"/>
            <w:noProof/>
          </w:rPr>
          <w:t>3.3.3.9</w:t>
        </w:r>
        <w:r w:rsidR="005A10CA">
          <w:rPr>
            <w:rFonts w:asciiTheme="minorHAnsi" w:eastAsiaTheme="minorEastAsia" w:hAnsiTheme="minorHAnsi" w:cstheme="minorBidi"/>
            <w:noProof/>
            <w:color w:val="auto"/>
            <w:sz w:val="22"/>
            <w:szCs w:val="22"/>
          </w:rPr>
          <w:tab/>
        </w:r>
        <w:r w:rsidR="005A10CA" w:rsidRPr="007F2BBB">
          <w:rPr>
            <w:rStyle w:val="Hyperlink"/>
            <w:noProof/>
          </w:rPr>
          <w:t>IPv6OptionType Class</w:t>
        </w:r>
        <w:r w:rsidR="005A10CA">
          <w:rPr>
            <w:noProof/>
            <w:webHidden/>
          </w:rPr>
          <w:tab/>
        </w:r>
        <w:r w:rsidR="005A10CA">
          <w:rPr>
            <w:noProof/>
            <w:webHidden/>
          </w:rPr>
          <w:fldChar w:fldCharType="begin"/>
        </w:r>
        <w:r w:rsidR="005A10CA">
          <w:rPr>
            <w:noProof/>
            <w:webHidden/>
          </w:rPr>
          <w:instrText xml:space="preserve"> PAGEREF _Toc449967657 \h </w:instrText>
        </w:r>
        <w:r w:rsidR="005A10CA">
          <w:rPr>
            <w:noProof/>
            <w:webHidden/>
          </w:rPr>
        </w:r>
        <w:r w:rsidR="005A10CA">
          <w:rPr>
            <w:noProof/>
            <w:webHidden/>
          </w:rPr>
          <w:fldChar w:fldCharType="separate"/>
        </w:r>
        <w:r w:rsidR="005A10CA">
          <w:rPr>
            <w:noProof/>
            <w:webHidden/>
          </w:rPr>
          <w:t>47</w:t>
        </w:r>
        <w:r w:rsidR="005A10CA">
          <w:rPr>
            <w:noProof/>
            <w:webHidden/>
          </w:rPr>
          <w:fldChar w:fldCharType="end"/>
        </w:r>
      </w:hyperlink>
    </w:p>
    <w:p w14:paraId="3A264B12" w14:textId="525EAC47" w:rsidR="005A10CA" w:rsidRDefault="00766420">
      <w:pPr>
        <w:pStyle w:val="TOC4"/>
        <w:tabs>
          <w:tab w:val="left" w:pos="1760"/>
          <w:tab w:val="right" w:leader="dot" w:pos="9350"/>
        </w:tabs>
        <w:rPr>
          <w:rFonts w:asciiTheme="minorHAnsi" w:eastAsiaTheme="minorEastAsia" w:hAnsiTheme="minorHAnsi" w:cstheme="minorBidi"/>
          <w:noProof/>
          <w:color w:val="auto"/>
          <w:sz w:val="22"/>
          <w:szCs w:val="22"/>
        </w:rPr>
      </w:pPr>
      <w:hyperlink w:anchor="_Toc449967658" w:history="1">
        <w:r w:rsidR="005A10CA" w:rsidRPr="007F2BBB">
          <w:rPr>
            <w:rStyle w:val="Hyperlink"/>
            <w:noProof/>
          </w:rPr>
          <w:t>3.3.3.10</w:t>
        </w:r>
        <w:r w:rsidR="005A10CA">
          <w:rPr>
            <w:rFonts w:asciiTheme="minorHAnsi" w:eastAsiaTheme="minorEastAsia" w:hAnsiTheme="minorHAnsi" w:cstheme="minorBidi"/>
            <w:noProof/>
            <w:color w:val="auto"/>
            <w:sz w:val="22"/>
            <w:szCs w:val="22"/>
          </w:rPr>
          <w:tab/>
        </w:r>
        <w:r w:rsidR="005A10CA" w:rsidRPr="007F2BBB">
          <w:rPr>
            <w:rStyle w:val="Hyperlink"/>
            <w:noProof/>
          </w:rPr>
          <w:t>IPv6DoNotRecogActionType Data Type</w:t>
        </w:r>
        <w:r w:rsidR="005A10CA">
          <w:rPr>
            <w:noProof/>
            <w:webHidden/>
          </w:rPr>
          <w:tab/>
        </w:r>
        <w:r w:rsidR="005A10CA">
          <w:rPr>
            <w:noProof/>
            <w:webHidden/>
          </w:rPr>
          <w:fldChar w:fldCharType="begin"/>
        </w:r>
        <w:r w:rsidR="005A10CA">
          <w:rPr>
            <w:noProof/>
            <w:webHidden/>
          </w:rPr>
          <w:instrText xml:space="preserve"> PAGEREF _Toc449967658 \h </w:instrText>
        </w:r>
        <w:r w:rsidR="005A10CA">
          <w:rPr>
            <w:noProof/>
            <w:webHidden/>
          </w:rPr>
        </w:r>
        <w:r w:rsidR="005A10CA">
          <w:rPr>
            <w:noProof/>
            <w:webHidden/>
          </w:rPr>
          <w:fldChar w:fldCharType="separate"/>
        </w:r>
        <w:r w:rsidR="005A10CA">
          <w:rPr>
            <w:noProof/>
            <w:webHidden/>
          </w:rPr>
          <w:t>48</w:t>
        </w:r>
        <w:r w:rsidR="005A10CA">
          <w:rPr>
            <w:noProof/>
            <w:webHidden/>
          </w:rPr>
          <w:fldChar w:fldCharType="end"/>
        </w:r>
      </w:hyperlink>
    </w:p>
    <w:p w14:paraId="6A1ACD79" w14:textId="3C16BB74" w:rsidR="005A10CA" w:rsidRDefault="00766420">
      <w:pPr>
        <w:pStyle w:val="TOC4"/>
        <w:tabs>
          <w:tab w:val="left" w:pos="1760"/>
          <w:tab w:val="right" w:leader="dot" w:pos="9350"/>
        </w:tabs>
        <w:rPr>
          <w:rFonts w:asciiTheme="minorHAnsi" w:eastAsiaTheme="minorEastAsia" w:hAnsiTheme="minorHAnsi" w:cstheme="minorBidi"/>
          <w:noProof/>
          <w:color w:val="auto"/>
          <w:sz w:val="22"/>
          <w:szCs w:val="22"/>
        </w:rPr>
      </w:pPr>
      <w:hyperlink w:anchor="_Toc449967659" w:history="1">
        <w:r w:rsidR="005A10CA" w:rsidRPr="007F2BBB">
          <w:rPr>
            <w:rStyle w:val="Hyperlink"/>
            <w:noProof/>
          </w:rPr>
          <w:t>3.3.3.11</w:t>
        </w:r>
        <w:r w:rsidR="005A10CA">
          <w:rPr>
            <w:rFonts w:asciiTheme="minorHAnsi" w:eastAsiaTheme="minorEastAsia" w:hAnsiTheme="minorHAnsi" w:cstheme="minorBidi"/>
            <w:noProof/>
            <w:color w:val="auto"/>
            <w:sz w:val="22"/>
            <w:szCs w:val="22"/>
          </w:rPr>
          <w:tab/>
        </w:r>
        <w:r w:rsidR="005A10CA" w:rsidRPr="007F2BBB">
          <w:rPr>
            <w:rStyle w:val="Hyperlink"/>
            <w:noProof/>
          </w:rPr>
          <w:t>IPv6PacketChangeType Data Type</w:t>
        </w:r>
        <w:r w:rsidR="005A10CA">
          <w:rPr>
            <w:noProof/>
            <w:webHidden/>
          </w:rPr>
          <w:tab/>
        </w:r>
        <w:r w:rsidR="005A10CA">
          <w:rPr>
            <w:noProof/>
            <w:webHidden/>
          </w:rPr>
          <w:fldChar w:fldCharType="begin"/>
        </w:r>
        <w:r w:rsidR="005A10CA">
          <w:rPr>
            <w:noProof/>
            <w:webHidden/>
          </w:rPr>
          <w:instrText xml:space="preserve"> PAGEREF _Toc449967659 \h </w:instrText>
        </w:r>
        <w:r w:rsidR="005A10CA">
          <w:rPr>
            <w:noProof/>
            <w:webHidden/>
          </w:rPr>
        </w:r>
        <w:r w:rsidR="005A10CA">
          <w:rPr>
            <w:noProof/>
            <w:webHidden/>
          </w:rPr>
          <w:fldChar w:fldCharType="separate"/>
        </w:r>
        <w:r w:rsidR="005A10CA">
          <w:rPr>
            <w:noProof/>
            <w:webHidden/>
          </w:rPr>
          <w:t>48</w:t>
        </w:r>
        <w:r w:rsidR="005A10CA">
          <w:rPr>
            <w:noProof/>
            <w:webHidden/>
          </w:rPr>
          <w:fldChar w:fldCharType="end"/>
        </w:r>
      </w:hyperlink>
    </w:p>
    <w:p w14:paraId="2149964B" w14:textId="5C07BC29"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60" w:history="1">
        <w:r w:rsidR="005A10CA" w:rsidRPr="007F2BBB">
          <w:rPr>
            <w:rStyle w:val="Hyperlink"/>
            <w:noProof/>
          </w:rPr>
          <w:t>3.3.4</w:t>
        </w:r>
        <w:r w:rsidR="005A10CA">
          <w:rPr>
            <w:rFonts w:asciiTheme="minorHAnsi" w:eastAsiaTheme="minorEastAsia" w:hAnsiTheme="minorHAnsi" w:cstheme="minorBidi"/>
            <w:noProof/>
            <w:color w:val="auto"/>
            <w:sz w:val="22"/>
            <w:szCs w:val="22"/>
          </w:rPr>
          <w:tab/>
        </w:r>
        <w:r w:rsidR="005A10CA" w:rsidRPr="007F2BBB">
          <w:rPr>
            <w:rStyle w:val="Hyperlink"/>
            <w:noProof/>
          </w:rPr>
          <w:t>ICMPv4PacketType Class</w:t>
        </w:r>
        <w:r w:rsidR="005A10CA">
          <w:rPr>
            <w:noProof/>
            <w:webHidden/>
          </w:rPr>
          <w:tab/>
        </w:r>
        <w:r w:rsidR="005A10CA">
          <w:rPr>
            <w:noProof/>
            <w:webHidden/>
          </w:rPr>
          <w:fldChar w:fldCharType="begin"/>
        </w:r>
        <w:r w:rsidR="005A10CA">
          <w:rPr>
            <w:noProof/>
            <w:webHidden/>
          </w:rPr>
          <w:instrText xml:space="preserve"> PAGEREF _Toc449967660 \h </w:instrText>
        </w:r>
        <w:r w:rsidR="005A10CA">
          <w:rPr>
            <w:noProof/>
            <w:webHidden/>
          </w:rPr>
        </w:r>
        <w:r w:rsidR="005A10CA">
          <w:rPr>
            <w:noProof/>
            <w:webHidden/>
          </w:rPr>
          <w:fldChar w:fldCharType="separate"/>
        </w:r>
        <w:r w:rsidR="005A10CA">
          <w:rPr>
            <w:noProof/>
            <w:webHidden/>
          </w:rPr>
          <w:t>48</w:t>
        </w:r>
        <w:r w:rsidR="005A10CA">
          <w:rPr>
            <w:noProof/>
            <w:webHidden/>
          </w:rPr>
          <w:fldChar w:fldCharType="end"/>
        </w:r>
      </w:hyperlink>
    </w:p>
    <w:p w14:paraId="1F176DFA" w14:textId="537022DB"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61" w:history="1">
        <w:r w:rsidR="005A10CA" w:rsidRPr="007F2BBB">
          <w:rPr>
            <w:rStyle w:val="Hyperlink"/>
            <w:noProof/>
          </w:rPr>
          <w:t>3.3.4.1</w:t>
        </w:r>
        <w:r w:rsidR="005A10CA">
          <w:rPr>
            <w:rFonts w:asciiTheme="minorHAnsi" w:eastAsiaTheme="minorEastAsia" w:hAnsiTheme="minorHAnsi" w:cstheme="minorBidi"/>
            <w:noProof/>
            <w:color w:val="auto"/>
            <w:sz w:val="22"/>
            <w:szCs w:val="22"/>
          </w:rPr>
          <w:tab/>
        </w:r>
        <w:r w:rsidR="005A10CA" w:rsidRPr="007F2BBB">
          <w:rPr>
            <w:rStyle w:val="Hyperlink"/>
            <w:noProof/>
          </w:rPr>
          <w:t>ICMPv4HeaderType Class</w:t>
        </w:r>
        <w:r w:rsidR="005A10CA">
          <w:rPr>
            <w:noProof/>
            <w:webHidden/>
          </w:rPr>
          <w:tab/>
        </w:r>
        <w:r w:rsidR="005A10CA">
          <w:rPr>
            <w:noProof/>
            <w:webHidden/>
          </w:rPr>
          <w:fldChar w:fldCharType="begin"/>
        </w:r>
        <w:r w:rsidR="005A10CA">
          <w:rPr>
            <w:noProof/>
            <w:webHidden/>
          </w:rPr>
          <w:instrText xml:space="preserve"> PAGEREF _Toc449967661 \h </w:instrText>
        </w:r>
        <w:r w:rsidR="005A10CA">
          <w:rPr>
            <w:noProof/>
            <w:webHidden/>
          </w:rPr>
        </w:r>
        <w:r w:rsidR="005A10CA">
          <w:rPr>
            <w:noProof/>
            <w:webHidden/>
          </w:rPr>
          <w:fldChar w:fldCharType="separate"/>
        </w:r>
        <w:r w:rsidR="005A10CA">
          <w:rPr>
            <w:noProof/>
            <w:webHidden/>
          </w:rPr>
          <w:t>50</w:t>
        </w:r>
        <w:r w:rsidR="005A10CA">
          <w:rPr>
            <w:noProof/>
            <w:webHidden/>
          </w:rPr>
          <w:fldChar w:fldCharType="end"/>
        </w:r>
      </w:hyperlink>
    </w:p>
    <w:p w14:paraId="60E2C22C" w14:textId="090FEB1E"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62" w:history="1">
        <w:r w:rsidR="005A10CA" w:rsidRPr="007F2BBB">
          <w:rPr>
            <w:rStyle w:val="Hyperlink"/>
            <w:noProof/>
          </w:rPr>
          <w:t>3.3.4.2</w:t>
        </w:r>
        <w:r w:rsidR="005A10CA">
          <w:rPr>
            <w:rFonts w:asciiTheme="minorHAnsi" w:eastAsiaTheme="minorEastAsia" w:hAnsiTheme="minorHAnsi" w:cstheme="minorBidi"/>
            <w:noProof/>
            <w:color w:val="auto"/>
            <w:sz w:val="22"/>
            <w:szCs w:val="22"/>
          </w:rPr>
          <w:tab/>
        </w:r>
        <w:r w:rsidR="005A10CA" w:rsidRPr="007F2BBB">
          <w:rPr>
            <w:rStyle w:val="Hyperlink"/>
            <w:noProof/>
          </w:rPr>
          <w:t>ICMPv4ErrorMessageType Class</w:t>
        </w:r>
        <w:r w:rsidR="005A10CA">
          <w:rPr>
            <w:noProof/>
            <w:webHidden/>
          </w:rPr>
          <w:tab/>
        </w:r>
        <w:r w:rsidR="005A10CA">
          <w:rPr>
            <w:noProof/>
            <w:webHidden/>
          </w:rPr>
          <w:fldChar w:fldCharType="begin"/>
        </w:r>
        <w:r w:rsidR="005A10CA">
          <w:rPr>
            <w:noProof/>
            <w:webHidden/>
          </w:rPr>
          <w:instrText xml:space="preserve"> PAGEREF _Toc449967662 \h </w:instrText>
        </w:r>
        <w:r w:rsidR="005A10CA">
          <w:rPr>
            <w:noProof/>
            <w:webHidden/>
          </w:rPr>
        </w:r>
        <w:r w:rsidR="005A10CA">
          <w:rPr>
            <w:noProof/>
            <w:webHidden/>
          </w:rPr>
          <w:fldChar w:fldCharType="separate"/>
        </w:r>
        <w:r w:rsidR="005A10CA">
          <w:rPr>
            <w:noProof/>
            <w:webHidden/>
          </w:rPr>
          <w:t>50</w:t>
        </w:r>
        <w:r w:rsidR="005A10CA">
          <w:rPr>
            <w:noProof/>
            <w:webHidden/>
          </w:rPr>
          <w:fldChar w:fldCharType="end"/>
        </w:r>
      </w:hyperlink>
    </w:p>
    <w:p w14:paraId="763FEE38" w14:textId="5CB0508D"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63" w:history="1">
        <w:r w:rsidR="005A10CA" w:rsidRPr="007F2BBB">
          <w:rPr>
            <w:rStyle w:val="Hyperlink"/>
            <w:noProof/>
          </w:rPr>
          <w:t>3.3.4.3</w:t>
        </w:r>
        <w:r w:rsidR="005A10CA">
          <w:rPr>
            <w:rFonts w:asciiTheme="minorHAnsi" w:eastAsiaTheme="minorEastAsia" w:hAnsiTheme="minorHAnsi" w:cstheme="minorBidi"/>
            <w:noProof/>
            <w:color w:val="auto"/>
            <w:sz w:val="22"/>
            <w:szCs w:val="22"/>
          </w:rPr>
          <w:tab/>
        </w:r>
        <w:r w:rsidR="005A10CA" w:rsidRPr="007F2BBB">
          <w:rPr>
            <w:rStyle w:val="Hyperlink"/>
            <w:noProof/>
          </w:rPr>
          <w:t>ICMPv4ErrorMessageContentType Class</w:t>
        </w:r>
        <w:r w:rsidR="005A10CA">
          <w:rPr>
            <w:noProof/>
            <w:webHidden/>
          </w:rPr>
          <w:tab/>
        </w:r>
        <w:r w:rsidR="005A10CA">
          <w:rPr>
            <w:noProof/>
            <w:webHidden/>
          </w:rPr>
          <w:fldChar w:fldCharType="begin"/>
        </w:r>
        <w:r w:rsidR="005A10CA">
          <w:rPr>
            <w:noProof/>
            <w:webHidden/>
          </w:rPr>
          <w:instrText xml:space="preserve"> PAGEREF _Toc449967663 \h </w:instrText>
        </w:r>
        <w:r w:rsidR="005A10CA">
          <w:rPr>
            <w:noProof/>
            <w:webHidden/>
          </w:rPr>
        </w:r>
        <w:r w:rsidR="005A10CA">
          <w:rPr>
            <w:noProof/>
            <w:webHidden/>
          </w:rPr>
          <w:fldChar w:fldCharType="separate"/>
        </w:r>
        <w:r w:rsidR="005A10CA">
          <w:rPr>
            <w:noProof/>
            <w:webHidden/>
          </w:rPr>
          <w:t>52</w:t>
        </w:r>
        <w:r w:rsidR="005A10CA">
          <w:rPr>
            <w:noProof/>
            <w:webHidden/>
          </w:rPr>
          <w:fldChar w:fldCharType="end"/>
        </w:r>
      </w:hyperlink>
    </w:p>
    <w:p w14:paraId="0DA2CB30" w14:textId="77A315AA"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4" w:history="1">
        <w:r w:rsidR="005A10CA" w:rsidRPr="007F2BBB">
          <w:rPr>
            <w:rStyle w:val="Hyperlink"/>
            <w:noProof/>
          </w:rPr>
          <w:t>3.3.4.3.1</w:t>
        </w:r>
        <w:r w:rsidR="005A10CA">
          <w:rPr>
            <w:rFonts w:asciiTheme="minorHAnsi" w:eastAsiaTheme="minorEastAsia" w:hAnsiTheme="minorHAnsi" w:cstheme="minorBidi"/>
            <w:noProof/>
            <w:color w:val="auto"/>
            <w:sz w:val="22"/>
            <w:szCs w:val="22"/>
          </w:rPr>
          <w:tab/>
        </w:r>
        <w:r w:rsidR="005A10CA" w:rsidRPr="007F2BBB">
          <w:rPr>
            <w:rStyle w:val="Hyperlink"/>
            <w:noProof/>
          </w:rPr>
          <w:t>ICMPv4DestinationUnreachableType Class</w:t>
        </w:r>
        <w:r w:rsidR="005A10CA">
          <w:rPr>
            <w:noProof/>
            <w:webHidden/>
          </w:rPr>
          <w:tab/>
        </w:r>
        <w:r w:rsidR="005A10CA">
          <w:rPr>
            <w:noProof/>
            <w:webHidden/>
          </w:rPr>
          <w:fldChar w:fldCharType="begin"/>
        </w:r>
        <w:r w:rsidR="005A10CA">
          <w:rPr>
            <w:noProof/>
            <w:webHidden/>
          </w:rPr>
          <w:instrText xml:space="preserve"> PAGEREF _Toc449967664 \h </w:instrText>
        </w:r>
        <w:r w:rsidR="005A10CA">
          <w:rPr>
            <w:noProof/>
            <w:webHidden/>
          </w:rPr>
        </w:r>
        <w:r w:rsidR="005A10CA">
          <w:rPr>
            <w:noProof/>
            <w:webHidden/>
          </w:rPr>
          <w:fldChar w:fldCharType="separate"/>
        </w:r>
        <w:r w:rsidR="005A10CA">
          <w:rPr>
            <w:noProof/>
            <w:webHidden/>
          </w:rPr>
          <w:t>53</w:t>
        </w:r>
        <w:r w:rsidR="005A10CA">
          <w:rPr>
            <w:noProof/>
            <w:webHidden/>
          </w:rPr>
          <w:fldChar w:fldCharType="end"/>
        </w:r>
      </w:hyperlink>
    </w:p>
    <w:p w14:paraId="3959B932" w14:textId="6AB8C9A9"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5" w:history="1">
        <w:r w:rsidR="005A10CA" w:rsidRPr="007F2BBB">
          <w:rPr>
            <w:rStyle w:val="Hyperlink"/>
            <w:noProof/>
          </w:rPr>
          <w:t>3.3.4.3.2</w:t>
        </w:r>
        <w:r w:rsidR="005A10CA">
          <w:rPr>
            <w:rFonts w:asciiTheme="minorHAnsi" w:eastAsiaTheme="minorEastAsia" w:hAnsiTheme="minorHAnsi" w:cstheme="minorBidi"/>
            <w:noProof/>
            <w:color w:val="auto"/>
            <w:sz w:val="22"/>
            <w:szCs w:val="22"/>
          </w:rPr>
          <w:tab/>
        </w:r>
        <w:r w:rsidR="005A10CA" w:rsidRPr="007F2BBB">
          <w:rPr>
            <w:rStyle w:val="Hyperlink"/>
            <w:noProof/>
          </w:rPr>
          <w:t>FragmentationRequiredType Class</w:t>
        </w:r>
        <w:r w:rsidR="005A10CA">
          <w:rPr>
            <w:noProof/>
            <w:webHidden/>
          </w:rPr>
          <w:tab/>
        </w:r>
        <w:r w:rsidR="005A10CA">
          <w:rPr>
            <w:noProof/>
            <w:webHidden/>
          </w:rPr>
          <w:fldChar w:fldCharType="begin"/>
        </w:r>
        <w:r w:rsidR="005A10CA">
          <w:rPr>
            <w:noProof/>
            <w:webHidden/>
          </w:rPr>
          <w:instrText xml:space="preserve"> PAGEREF _Toc449967665 \h </w:instrText>
        </w:r>
        <w:r w:rsidR="005A10CA">
          <w:rPr>
            <w:noProof/>
            <w:webHidden/>
          </w:rPr>
        </w:r>
        <w:r w:rsidR="005A10CA">
          <w:rPr>
            <w:noProof/>
            <w:webHidden/>
          </w:rPr>
          <w:fldChar w:fldCharType="separate"/>
        </w:r>
        <w:r w:rsidR="005A10CA">
          <w:rPr>
            <w:noProof/>
            <w:webHidden/>
          </w:rPr>
          <w:t>55</w:t>
        </w:r>
        <w:r w:rsidR="005A10CA">
          <w:rPr>
            <w:noProof/>
            <w:webHidden/>
          </w:rPr>
          <w:fldChar w:fldCharType="end"/>
        </w:r>
      </w:hyperlink>
    </w:p>
    <w:p w14:paraId="422274F4" w14:textId="596A4E49"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6" w:history="1">
        <w:r w:rsidR="005A10CA" w:rsidRPr="007F2BBB">
          <w:rPr>
            <w:rStyle w:val="Hyperlink"/>
            <w:noProof/>
          </w:rPr>
          <w:t>3.3.4.3.3</w:t>
        </w:r>
        <w:r w:rsidR="005A10CA">
          <w:rPr>
            <w:rFonts w:asciiTheme="minorHAnsi" w:eastAsiaTheme="minorEastAsia" w:hAnsiTheme="minorHAnsi" w:cstheme="minorBidi"/>
            <w:noProof/>
            <w:color w:val="auto"/>
            <w:sz w:val="22"/>
            <w:szCs w:val="22"/>
          </w:rPr>
          <w:tab/>
        </w:r>
        <w:r w:rsidR="005A10CA" w:rsidRPr="007F2BBB">
          <w:rPr>
            <w:rStyle w:val="Hyperlink"/>
            <w:noProof/>
          </w:rPr>
          <w:t>ICMPv4SourceQuenchType Class</w:t>
        </w:r>
        <w:r w:rsidR="005A10CA">
          <w:rPr>
            <w:noProof/>
            <w:webHidden/>
          </w:rPr>
          <w:tab/>
        </w:r>
        <w:r w:rsidR="005A10CA">
          <w:rPr>
            <w:noProof/>
            <w:webHidden/>
          </w:rPr>
          <w:fldChar w:fldCharType="begin"/>
        </w:r>
        <w:r w:rsidR="005A10CA">
          <w:rPr>
            <w:noProof/>
            <w:webHidden/>
          </w:rPr>
          <w:instrText xml:space="preserve"> PAGEREF _Toc449967666 \h </w:instrText>
        </w:r>
        <w:r w:rsidR="005A10CA">
          <w:rPr>
            <w:noProof/>
            <w:webHidden/>
          </w:rPr>
        </w:r>
        <w:r w:rsidR="005A10CA">
          <w:rPr>
            <w:noProof/>
            <w:webHidden/>
          </w:rPr>
          <w:fldChar w:fldCharType="separate"/>
        </w:r>
        <w:r w:rsidR="005A10CA">
          <w:rPr>
            <w:noProof/>
            <w:webHidden/>
          </w:rPr>
          <w:t>55</w:t>
        </w:r>
        <w:r w:rsidR="005A10CA">
          <w:rPr>
            <w:noProof/>
            <w:webHidden/>
          </w:rPr>
          <w:fldChar w:fldCharType="end"/>
        </w:r>
      </w:hyperlink>
    </w:p>
    <w:p w14:paraId="3EED7A8D" w14:textId="23B8B993"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7" w:history="1">
        <w:r w:rsidR="005A10CA" w:rsidRPr="007F2BBB">
          <w:rPr>
            <w:rStyle w:val="Hyperlink"/>
            <w:noProof/>
          </w:rPr>
          <w:t>3.3.4.3.4</w:t>
        </w:r>
        <w:r w:rsidR="005A10CA">
          <w:rPr>
            <w:rFonts w:asciiTheme="minorHAnsi" w:eastAsiaTheme="minorEastAsia" w:hAnsiTheme="minorHAnsi" w:cstheme="minorBidi"/>
            <w:noProof/>
            <w:color w:val="auto"/>
            <w:sz w:val="22"/>
            <w:szCs w:val="22"/>
          </w:rPr>
          <w:tab/>
        </w:r>
        <w:r w:rsidR="005A10CA" w:rsidRPr="007F2BBB">
          <w:rPr>
            <w:rStyle w:val="Hyperlink"/>
            <w:noProof/>
          </w:rPr>
          <w:t>ICMPv4RedirectMessageType Class</w:t>
        </w:r>
        <w:r w:rsidR="005A10CA">
          <w:rPr>
            <w:noProof/>
            <w:webHidden/>
          </w:rPr>
          <w:tab/>
        </w:r>
        <w:r w:rsidR="005A10CA">
          <w:rPr>
            <w:noProof/>
            <w:webHidden/>
          </w:rPr>
          <w:fldChar w:fldCharType="begin"/>
        </w:r>
        <w:r w:rsidR="005A10CA">
          <w:rPr>
            <w:noProof/>
            <w:webHidden/>
          </w:rPr>
          <w:instrText xml:space="preserve"> PAGEREF _Toc449967667 \h </w:instrText>
        </w:r>
        <w:r w:rsidR="005A10CA">
          <w:rPr>
            <w:noProof/>
            <w:webHidden/>
          </w:rPr>
        </w:r>
        <w:r w:rsidR="005A10CA">
          <w:rPr>
            <w:noProof/>
            <w:webHidden/>
          </w:rPr>
          <w:fldChar w:fldCharType="separate"/>
        </w:r>
        <w:r w:rsidR="005A10CA">
          <w:rPr>
            <w:noProof/>
            <w:webHidden/>
          </w:rPr>
          <w:t>56</w:t>
        </w:r>
        <w:r w:rsidR="005A10CA">
          <w:rPr>
            <w:noProof/>
            <w:webHidden/>
          </w:rPr>
          <w:fldChar w:fldCharType="end"/>
        </w:r>
      </w:hyperlink>
    </w:p>
    <w:p w14:paraId="378338C2" w14:textId="72AEF01A"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68" w:history="1">
        <w:r w:rsidR="005A10CA" w:rsidRPr="007F2BBB">
          <w:rPr>
            <w:rStyle w:val="Hyperlink"/>
            <w:noProof/>
          </w:rPr>
          <w:t>3.3.4.3.5</w:t>
        </w:r>
        <w:r w:rsidR="005A10CA">
          <w:rPr>
            <w:rFonts w:asciiTheme="minorHAnsi" w:eastAsiaTheme="minorEastAsia" w:hAnsiTheme="minorHAnsi" w:cstheme="minorBidi"/>
            <w:noProof/>
            <w:color w:val="auto"/>
            <w:sz w:val="22"/>
            <w:szCs w:val="22"/>
          </w:rPr>
          <w:tab/>
        </w:r>
        <w:r w:rsidR="005A10CA" w:rsidRPr="007F2BBB">
          <w:rPr>
            <w:rStyle w:val="Hyperlink"/>
            <w:noProof/>
          </w:rPr>
          <w:t>ICMPv4TimeExceededType Class</w:t>
        </w:r>
        <w:r w:rsidR="005A10CA">
          <w:rPr>
            <w:noProof/>
            <w:webHidden/>
          </w:rPr>
          <w:tab/>
        </w:r>
        <w:r w:rsidR="005A10CA">
          <w:rPr>
            <w:noProof/>
            <w:webHidden/>
          </w:rPr>
          <w:fldChar w:fldCharType="begin"/>
        </w:r>
        <w:r w:rsidR="005A10CA">
          <w:rPr>
            <w:noProof/>
            <w:webHidden/>
          </w:rPr>
          <w:instrText xml:space="preserve"> PAGEREF _Toc449967668 \h </w:instrText>
        </w:r>
        <w:r w:rsidR="005A10CA">
          <w:rPr>
            <w:noProof/>
            <w:webHidden/>
          </w:rPr>
        </w:r>
        <w:r w:rsidR="005A10CA">
          <w:rPr>
            <w:noProof/>
            <w:webHidden/>
          </w:rPr>
          <w:fldChar w:fldCharType="separate"/>
        </w:r>
        <w:r w:rsidR="005A10CA">
          <w:rPr>
            <w:noProof/>
            <w:webHidden/>
          </w:rPr>
          <w:t>57</w:t>
        </w:r>
        <w:r w:rsidR="005A10CA">
          <w:rPr>
            <w:noProof/>
            <w:webHidden/>
          </w:rPr>
          <w:fldChar w:fldCharType="end"/>
        </w:r>
      </w:hyperlink>
    </w:p>
    <w:p w14:paraId="40253388" w14:textId="25353B98"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69" w:history="1">
        <w:r w:rsidR="005A10CA" w:rsidRPr="007F2BBB">
          <w:rPr>
            <w:rStyle w:val="Hyperlink"/>
            <w:noProof/>
          </w:rPr>
          <w:t>3.3.4.4</w:t>
        </w:r>
        <w:r w:rsidR="005A10CA">
          <w:rPr>
            <w:rFonts w:asciiTheme="minorHAnsi" w:eastAsiaTheme="minorEastAsia" w:hAnsiTheme="minorHAnsi" w:cstheme="minorBidi"/>
            <w:noProof/>
            <w:color w:val="auto"/>
            <w:sz w:val="22"/>
            <w:szCs w:val="22"/>
          </w:rPr>
          <w:tab/>
        </w:r>
        <w:r w:rsidR="005A10CA" w:rsidRPr="007F2BBB">
          <w:rPr>
            <w:rStyle w:val="Hyperlink"/>
            <w:noProof/>
          </w:rPr>
          <w:t>ICMPv4InfoMessageType Class</w:t>
        </w:r>
        <w:r w:rsidR="005A10CA">
          <w:rPr>
            <w:noProof/>
            <w:webHidden/>
          </w:rPr>
          <w:tab/>
        </w:r>
        <w:r w:rsidR="005A10CA">
          <w:rPr>
            <w:noProof/>
            <w:webHidden/>
          </w:rPr>
          <w:fldChar w:fldCharType="begin"/>
        </w:r>
        <w:r w:rsidR="005A10CA">
          <w:rPr>
            <w:noProof/>
            <w:webHidden/>
          </w:rPr>
          <w:instrText xml:space="preserve"> PAGEREF _Toc449967669 \h </w:instrText>
        </w:r>
        <w:r w:rsidR="005A10CA">
          <w:rPr>
            <w:noProof/>
            <w:webHidden/>
          </w:rPr>
        </w:r>
        <w:r w:rsidR="005A10CA">
          <w:rPr>
            <w:noProof/>
            <w:webHidden/>
          </w:rPr>
          <w:fldChar w:fldCharType="separate"/>
        </w:r>
        <w:r w:rsidR="005A10CA">
          <w:rPr>
            <w:noProof/>
            <w:webHidden/>
          </w:rPr>
          <w:t>57</w:t>
        </w:r>
        <w:r w:rsidR="005A10CA">
          <w:rPr>
            <w:noProof/>
            <w:webHidden/>
          </w:rPr>
          <w:fldChar w:fldCharType="end"/>
        </w:r>
      </w:hyperlink>
    </w:p>
    <w:p w14:paraId="6E36C610" w14:textId="405B6601"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0" w:history="1">
        <w:r w:rsidR="005A10CA" w:rsidRPr="007F2BBB">
          <w:rPr>
            <w:rStyle w:val="Hyperlink"/>
            <w:noProof/>
          </w:rPr>
          <w:t>3.3.4.4.1</w:t>
        </w:r>
        <w:r w:rsidR="005A10CA">
          <w:rPr>
            <w:rFonts w:asciiTheme="minorHAnsi" w:eastAsiaTheme="minorEastAsia" w:hAnsiTheme="minorHAnsi" w:cstheme="minorBidi"/>
            <w:noProof/>
            <w:color w:val="auto"/>
            <w:sz w:val="22"/>
            <w:szCs w:val="22"/>
          </w:rPr>
          <w:tab/>
        </w:r>
        <w:r w:rsidR="005A10CA" w:rsidRPr="007F2BBB">
          <w:rPr>
            <w:rStyle w:val="Hyperlink"/>
            <w:noProof/>
          </w:rPr>
          <w:t>ICMPv4InfoMessageContentType Class</w:t>
        </w:r>
        <w:r w:rsidR="005A10CA">
          <w:rPr>
            <w:noProof/>
            <w:webHidden/>
          </w:rPr>
          <w:tab/>
        </w:r>
        <w:r w:rsidR="005A10CA">
          <w:rPr>
            <w:noProof/>
            <w:webHidden/>
          </w:rPr>
          <w:fldChar w:fldCharType="begin"/>
        </w:r>
        <w:r w:rsidR="005A10CA">
          <w:rPr>
            <w:noProof/>
            <w:webHidden/>
          </w:rPr>
          <w:instrText xml:space="preserve"> PAGEREF _Toc449967670 \h </w:instrText>
        </w:r>
        <w:r w:rsidR="005A10CA">
          <w:rPr>
            <w:noProof/>
            <w:webHidden/>
          </w:rPr>
        </w:r>
        <w:r w:rsidR="005A10CA">
          <w:rPr>
            <w:noProof/>
            <w:webHidden/>
          </w:rPr>
          <w:fldChar w:fldCharType="separate"/>
        </w:r>
        <w:r w:rsidR="005A10CA">
          <w:rPr>
            <w:noProof/>
            <w:webHidden/>
          </w:rPr>
          <w:t>59</w:t>
        </w:r>
        <w:r w:rsidR="005A10CA">
          <w:rPr>
            <w:noProof/>
            <w:webHidden/>
          </w:rPr>
          <w:fldChar w:fldCharType="end"/>
        </w:r>
      </w:hyperlink>
    </w:p>
    <w:p w14:paraId="465955F6" w14:textId="5918EB5C"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1" w:history="1">
        <w:r w:rsidR="005A10CA" w:rsidRPr="007F2BBB">
          <w:rPr>
            <w:rStyle w:val="Hyperlink"/>
            <w:noProof/>
          </w:rPr>
          <w:t>3.3.4.4.2</w:t>
        </w:r>
        <w:r w:rsidR="005A10CA">
          <w:rPr>
            <w:rFonts w:asciiTheme="minorHAnsi" w:eastAsiaTheme="minorEastAsia" w:hAnsiTheme="minorHAnsi" w:cstheme="minorBidi"/>
            <w:noProof/>
            <w:color w:val="auto"/>
            <w:sz w:val="22"/>
            <w:szCs w:val="22"/>
          </w:rPr>
          <w:tab/>
        </w:r>
        <w:r w:rsidR="005A10CA" w:rsidRPr="007F2BBB">
          <w:rPr>
            <w:rStyle w:val="Hyperlink"/>
            <w:noProof/>
          </w:rPr>
          <w:t>ICMPv4EchoReplyType Class</w:t>
        </w:r>
        <w:r w:rsidR="005A10CA">
          <w:rPr>
            <w:noProof/>
            <w:webHidden/>
          </w:rPr>
          <w:tab/>
        </w:r>
        <w:r w:rsidR="005A10CA">
          <w:rPr>
            <w:noProof/>
            <w:webHidden/>
          </w:rPr>
          <w:fldChar w:fldCharType="begin"/>
        </w:r>
        <w:r w:rsidR="005A10CA">
          <w:rPr>
            <w:noProof/>
            <w:webHidden/>
          </w:rPr>
          <w:instrText xml:space="preserve"> PAGEREF _Toc449967671 \h </w:instrText>
        </w:r>
        <w:r w:rsidR="005A10CA">
          <w:rPr>
            <w:noProof/>
            <w:webHidden/>
          </w:rPr>
        </w:r>
        <w:r w:rsidR="005A10CA">
          <w:rPr>
            <w:noProof/>
            <w:webHidden/>
          </w:rPr>
          <w:fldChar w:fldCharType="separate"/>
        </w:r>
        <w:r w:rsidR="005A10CA">
          <w:rPr>
            <w:noProof/>
            <w:webHidden/>
          </w:rPr>
          <w:t>60</w:t>
        </w:r>
        <w:r w:rsidR="005A10CA">
          <w:rPr>
            <w:noProof/>
            <w:webHidden/>
          </w:rPr>
          <w:fldChar w:fldCharType="end"/>
        </w:r>
      </w:hyperlink>
    </w:p>
    <w:p w14:paraId="6C43ABD6" w14:textId="6F0211A9"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2" w:history="1">
        <w:r w:rsidR="005A10CA" w:rsidRPr="007F2BBB">
          <w:rPr>
            <w:rStyle w:val="Hyperlink"/>
            <w:noProof/>
          </w:rPr>
          <w:t>3.3.4.4.3</w:t>
        </w:r>
        <w:r w:rsidR="005A10CA">
          <w:rPr>
            <w:rFonts w:asciiTheme="minorHAnsi" w:eastAsiaTheme="minorEastAsia" w:hAnsiTheme="minorHAnsi" w:cstheme="minorBidi"/>
            <w:noProof/>
            <w:color w:val="auto"/>
            <w:sz w:val="22"/>
            <w:szCs w:val="22"/>
          </w:rPr>
          <w:tab/>
        </w:r>
        <w:r w:rsidR="005A10CA" w:rsidRPr="007F2BBB">
          <w:rPr>
            <w:rStyle w:val="Hyperlink"/>
            <w:noProof/>
          </w:rPr>
          <w:t>ICMPv4EchoRequestType Class</w:t>
        </w:r>
        <w:r w:rsidR="005A10CA">
          <w:rPr>
            <w:noProof/>
            <w:webHidden/>
          </w:rPr>
          <w:tab/>
        </w:r>
        <w:r w:rsidR="005A10CA">
          <w:rPr>
            <w:noProof/>
            <w:webHidden/>
          </w:rPr>
          <w:fldChar w:fldCharType="begin"/>
        </w:r>
        <w:r w:rsidR="005A10CA">
          <w:rPr>
            <w:noProof/>
            <w:webHidden/>
          </w:rPr>
          <w:instrText xml:space="preserve"> PAGEREF _Toc449967672 \h </w:instrText>
        </w:r>
        <w:r w:rsidR="005A10CA">
          <w:rPr>
            <w:noProof/>
            <w:webHidden/>
          </w:rPr>
        </w:r>
        <w:r w:rsidR="005A10CA">
          <w:rPr>
            <w:noProof/>
            <w:webHidden/>
          </w:rPr>
          <w:fldChar w:fldCharType="separate"/>
        </w:r>
        <w:r w:rsidR="005A10CA">
          <w:rPr>
            <w:noProof/>
            <w:webHidden/>
          </w:rPr>
          <w:t>60</w:t>
        </w:r>
        <w:r w:rsidR="005A10CA">
          <w:rPr>
            <w:noProof/>
            <w:webHidden/>
          </w:rPr>
          <w:fldChar w:fldCharType="end"/>
        </w:r>
      </w:hyperlink>
    </w:p>
    <w:p w14:paraId="7B24190A" w14:textId="7877F8B8"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3" w:history="1">
        <w:r w:rsidR="005A10CA" w:rsidRPr="007F2BBB">
          <w:rPr>
            <w:rStyle w:val="Hyperlink"/>
            <w:noProof/>
          </w:rPr>
          <w:t>3.3.4.4.4</w:t>
        </w:r>
        <w:r w:rsidR="005A10CA">
          <w:rPr>
            <w:rFonts w:asciiTheme="minorHAnsi" w:eastAsiaTheme="minorEastAsia" w:hAnsiTheme="minorHAnsi" w:cstheme="minorBidi"/>
            <w:noProof/>
            <w:color w:val="auto"/>
            <w:sz w:val="22"/>
            <w:szCs w:val="22"/>
          </w:rPr>
          <w:tab/>
        </w:r>
        <w:r w:rsidR="005A10CA" w:rsidRPr="007F2BBB">
          <w:rPr>
            <w:rStyle w:val="Hyperlink"/>
            <w:noProof/>
          </w:rPr>
          <w:t>ICMPv4TimestampRequestType Class</w:t>
        </w:r>
        <w:r w:rsidR="005A10CA">
          <w:rPr>
            <w:noProof/>
            <w:webHidden/>
          </w:rPr>
          <w:tab/>
        </w:r>
        <w:r w:rsidR="005A10CA">
          <w:rPr>
            <w:noProof/>
            <w:webHidden/>
          </w:rPr>
          <w:fldChar w:fldCharType="begin"/>
        </w:r>
        <w:r w:rsidR="005A10CA">
          <w:rPr>
            <w:noProof/>
            <w:webHidden/>
          </w:rPr>
          <w:instrText xml:space="preserve"> PAGEREF _Toc449967673 \h </w:instrText>
        </w:r>
        <w:r w:rsidR="005A10CA">
          <w:rPr>
            <w:noProof/>
            <w:webHidden/>
          </w:rPr>
        </w:r>
        <w:r w:rsidR="005A10CA">
          <w:rPr>
            <w:noProof/>
            <w:webHidden/>
          </w:rPr>
          <w:fldChar w:fldCharType="separate"/>
        </w:r>
        <w:r w:rsidR="005A10CA">
          <w:rPr>
            <w:noProof/>
            <w:webHidden/>
          </w:rPr>
          <w:t>61</w:t>
        </w:r>
        <w:r w:rsidR="005A10CA">
          <w:rPr>
            <w:noProof/>
            <w:webHidden/>
          </w:rPr>
          <w:fldChar w:fldCharType="end"/>
        </w:r>
      </w:hyperlink>
    </w:p>
    <w:p w14:paraId="32E18ED8" w14:textId="33EC217A"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4" w:history="1">
        <w:r w:rsidR="005A10CA" w:rsidRPr="007F2BBB">
          <w:rPr>
            <w:rStyle w:val="Hyperlink"/>
            <w:noProof/>
          </w:rPr>
          <w:t>3.3.4.4.5</w:t>
        </w:r>
        <w:r w:rsidR="005A10CA">
          <w:rPr>
            <w:rFonts w:asciiTheme="minorHAnsi" w:eastAsiaTheme="minorEastAsia" w:hAnsiTheme="minorHAnsi" w:cstheme="minorBidi"/>
            <w:noProof/>
            <w:color w:val="auto"/>
            <w:sz w:val="22"/>
            <w:szCs w:val="22"/>
          </w:rPr>
          <w:tab/>
        </w:r>
        <w:r w:rsidR="005A10CA" w:rsidRPr="007F2BBB">
          <w:rPr>
            <w:rStyle w:val="Hyperlink"/>
            <w:noProof/>
          </w:rPr>
          <w:t>ICMPv4TimestampReplyType Class</w:t>
        </w:r>
        <w:r w:rsidR="005A10CA">
          <w:rPr>
            <w:noProof/>
            <w:webHidden/>
          </w:rPr>
          <w:tab/>
        </w:r>
        <w:r w:rsidR="005A10CA">
          <w:rPr>
            <w:noProof/>
            <w:webHidden/>
          </w:rPr>
          <w:fldChar w:fldCharType="begin"/>
        </w:r>
        <w:r w:rsidR="005A10CA">
          <w:rPr>
            <w:noProof/>
            <w:webHidden/>
          </w:rPr>
          <w:instrText xml:space="preserve"> PAGEREF _Toc449967674 \h </w:instrText>
        </w:r>
        <w:r w:rsidR="005A10CA">
          <w:rPr>
            <w:noProof/>
            <w:webHidden/>
          </w:rPr>
        </w:r>
        <w:r w:rsidR="005A10CA">
          <w:rPr>
            <w:noProof/>
            <w:webHidden/>
          </w:rPr>
          <w:fldChar w:fldCharType="separate"/>
        </w:r>
        <w:r w:rsidR="005A10CA">
          <w:rPr>
            <w:noProof/>
            <w:webHidden/>
          </w:rPr>
          <w:t>61</w:t>
        </w:r>
        <w:r w:rsidR="005A10CA">
          <w:rPr>
            <w:noProof/>
            <w:webHidden/>
          </w:rPr>
          <w:fldChar w:fldCharType="end"/>
        </w:r>
      </w:hyperlink>
    </w:p>
    <w:p w14:paraId="1231B1D7" w14:textId="374BFC5F"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5" w:history="1">
        <w:r w:rsidR="005A10CA" w:rsidRPr="007F2BBB">
          <w:rPr>
            <w:rStyle w:val="Hyperlink"/>
            <w:noProof/>
          </w:rPr>
          <w:t>3.3.4.4.6</w:t>
        </w:r>
        <w:r w:rsidR="005A10CA">
          <w:rPr>
            <w:rFonts w:asciiTheme="minorHAnsi" w:eastAsiaTheme="minorEastAsia" w:hAnsiTheme="minorHAnsi" w:cstheme="minorBidi"/>
            <w:noProof/>
            <w:color w:val="auto"/>
            <w:sz w:val="22"/>
            <w:szCs w:val="22"/>
          </w:rPr>
          <w:tab/>
        </w:r>
        <w:r w:rsidR="005A10CA" w:rsidRPr="007F2BBB">
          <w:rPr>
            <w:rStyle w:val="Hyperlink"/>
            <w:noProof/>
          </w:rPr>
          <w:t>ICMPv4AddressMaskRequestType Class</w:t>
        </w:r>
        <w:r w:rsidR="005A10CA">
          <w:rPr>
            <w:noProof/>
            <w:webHidden/>
          </w:rPr>
          <w:tab/>
        </w:r>
        <w:r w:rsidR="005A10CA">
          <w:rPr>
            <w:noProof/>
            <w:webHidden/>
          </w:rPr>
          <w:fldChar w:fldCharType="begin"/>
        </w:r>
        <w:r w:rsidR="005A10CA">
          <w:rPr>
            <w:noProof/>
            <w:webHidden/>
          </w:rPr>
          <w:instrText xml:space="preserve"> PAGEREF _Toc449967675 \h </w:instrText>
        </w:r>
        <w:r w:rsidR="005A10CA">
          <w:rPr>
            <w:noProof/>
            <w:webHidden/>
          </w:rPr>
        </w:r>
        <w:r w:rsidR="005A10CA">
          <w:rPr>
            <w:noProof/>
            <w:webHidden/>
          </w:rPr>
          <w:fldChar w:fldCharType="separate"/>
        </w:r>
        <w:r w:rsidR="005A10CA">
          <w:rPr>
            <w:noProof/>
            <w:webHidden/>
          </w:rPr>
          <w:t>62</w:t>
        </w:r>
        <w:r w:rsidR="005A10CA">
          <w:rPr>
            <w:noProof/>
            <w:webHidden/>
          </w:rPr>
          <w:fldChar w:fldCharType="end"/>
        </w:r>
      </w:hyperlink>
    </w:p>
    <w:p w14:paraId="17802F85" w14:textId="11D89A02"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76" w:history="1">
        <w:r w:rsidR="005A10CA" w:rsidRPr="007F2BBB">
          <w:rPr>
            <w:rStyle w:val="Hyperlink"/>
            <w:noProof/>
          </w:rPr>
          <w:t>3.3.4.4.7</w:t>
        </w:r>
        <w:r w:rsidR="005A10CA">
          <w:rPr>
            <w:rFonts w:asciiTheme="minorHAnsi" w:eastAsiaTheme="minorEastAsia" w:hAnsiTheme="minorHAnsi" w:cstheme="minorBidi"/>
            <w:noProof/>
            <w:color w:val="auto"/>
            <w:sz w:val="22"/>
            <w:szCs w:val="22"/>
          </w:rPr>
          <w:tab/>
        </w:r>
        <w:r w:rsidR="005A10CA" w:rsidRPr="007F2BBB">
          <w:rPr>
            <w:rStyle w:val="Hyperlink"/>
            <w:noProof/>
          </w:rPr>
          <w:t>ICMPv4AddressMaskReplyType Class</w:t>
        </w:r>
        <w:r w:rsidR="005A10CA">
          <w:rPr>
            <w:noProof/>
            <w:webHidden/>
          </w:rPr>
          <w:tab/>
        </w:r>
        <w:r w:rsidR="005A10CA">
          <w:rPr>
            <w:noProof/>
            <w:webHidden/>
          </w:rPr>
          <w:fldChar w:fldCharType="begin"/>
        </w:r>
        <w:r w:rsidR="005A10CA">
          <w:rPr>
            <w:noProof/>
            <w:webHidden/>
          </w:rPr>
          <w:instrText xml:space="preserve"> PAGEREF _Toc449967676 \h </w:instrText>
        </w:r>
        <w:r w:rsidR="005A10CA">
          <w:rPr>
            <w:noProof/>
            <w:webHidden/>
          </w:rPr>
        </w:r>
        <w:r w:rsidR="005A10CA">
          <w:rPr>
            <w:noProof/>
            <w:webHidden/>
          </w:rPr>
          <w:fldChar w:fldCharType="separate"/>
        </w:r>
        <w:r w:rsidR="005A10CA">
          <w:rPr>
            <w:noProof/>
            <w:webHidden/>
          </w:rPr>
          <w:t>63</w:t>
        </w:r>
        <w:r w:rsidR="005A10CA">
          <w:rPr>
            <w:noProof/>
            <w:webHidden/>
          </w:rPr>
          <w:fldChar w:fldCharType="end"/>
        </w:r>
      </w:hyperlink>
    </w:p>
    <w:p w14:paraId="2BABAD73" w14:textId="40A9041B"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77" w:history="1">
        <w:r w:rsidR="005A10CA" w:rsidRPr="007F2BBB">
          <w:rPr>
            <w:rStyle w:val="Hyperlink"/>
            <w:noProof/>
          </w:rPr>
          <w:t>3.3.4.5</w:t>
        </w:r>
        <w:r w:rsidR="005A10CA">
          <w:rPr>
            <w:rFonts w:asciiTheme="minorHAnsi" w:eastAsiaTheme="minorEastAsia" w:hAnsiTheme="minorHAnsi" w:cstheme="minorBidi"/>
            <w:noProof/>
            <w:color w:val="auto"/>
            <w:sz w:val="22"/>
            <w:szCs w:val="22"/>
          </w:rPr>
          <w:tab/>
        </w:r>
        <w:r w:rsidR="005A10CA" w:rsidRPr="007F2BBB">
          <w:rPr>
            <w:rStyle w:val="Hyperlink"/>
            <w:noProof/>
          </w:rPr>
          <w:t>ICMPv4TracerouteType Class</w:t>
        </w:r>
        <w:r w:rsidR="005A10CA">
          <w:rPr>
            <w:noProof/>
            <w:webHidden/>
          </w:rPr>
          <w:tab/>
        </w:r>
        <w:r w:rsidR="005A10CA">
          <w:rPr>
            <w:noProof/>
            <w:webHidden/>
          </w:rPr>
          <w:fldChar w:fldCharType="begin"/>
        </w:r>
        <w:r w:rsidR="005A10CA">
          <w:rPr>
            <w:noProof/>
            <w:webHidden/>
          </w:rPr>
          <w:instrText xml:space="preserve"> PAGEREF _Toc449967677 \h </w:instrText>
        </w:r>
        <w:r w:rsidR="005A10CA">
          <w:rPr>
            <w:noProof/>
            <w:webHidden/>
          </w:rPr>
        </w:r>
        <w:r w:rsidR="005A10CA">
          <w:rPr>
            <w:noProof/>
            <w:webHidden/>
          </w:rPr>
          <w:fldChar w:fldCharType="separate"/>
        </w:r>
        <w:r w:rsidR="005A10CA">
          <w:rPr>
            <w:noProof/>
            <w:webHidden/>
          </w:rPr>
          <w:t>63</w:t>
        </w:r>
        <w:r w:rsidR="005A10CA">
          <w:rPr>
            <w:noProof/>
            <w:webHidden/>
          </w:rPr>
          <w:fldChar w:fldCharType="end"/>
        </w:r>
      </w:hyperlink>
    </w:p>
    <w:p w14:paraId="7429EE17" w14:textId="054718A5"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78" w:history="1">
        <w:r w:rsidR="005A10CA" w:rsidRPr="007F2BBB">
          <w:rPr>
            <w:rStyle w:val="Hyperlink"/>
            <w:noProof/>
          </w:rPr>
          <w:t>3.3.5</w:t>
        </w:r>
        <w:r w:rsidR="005A10CA">
          <w:rPr>
            <w:rFonts w:asciiTheme="minorHAnsi" w:eastAsiaTheme="minorEastAsia" w:hAnsiTheme="minorHAnsi" w:cstheme="minorBidi"/>
            <w:noProof/>
            <w:color w:val="auto"/>
            <w:sz w:val="22"/>
            <w:szCs w:val="22"/>
          </w:rPr>
          <w:tab/>
        </w:r>
        <w:r w:rsidR="005A10CA" w:rsidRPr="007F2BBB">
          <w:rPr>
            <w:rStyle w:val="Hyperlink"/>
            <w:noProof/>
          </w:rPr>
          <w:t>ICMPv6PacketType Class</w:t>
        </w:r>
        <w:r w:rsidR="005A10CA">
          <w:rPr>
            <w:noProof/>
            <w:webHidden/>
          </w:rPr>
          <w:tab/>
        </w:r>
        <w:r w:rsidR="005A10CA">
          <w:rPr>
            <w:noProof/>
            <w:webHidden/>
          </w:rPr>
          <w:fldChar w:fldCharType="begin"/>
        </w:r>
        <w:r w:rsidR="005A10CA">
          <w:rPr>
            <w:noProof/>
            <w:webHidden/>
          </w:rPr>
          <w:instrText xml:space="preserve"> PAGEREF _Toc449967678 \h </w:instrText>
        </w:r>
        <w:r w:rsidR="005A10CA">
          <w:rPr>
            <w:noProof/>
            <w:webHidden/>
          </w:rPr>
        </w:r>
        <w:r w:rsidR="005A10CA">
          <w:rPr>
            <w:noProof/>
            <w:webHidden/>
          </w:rPr>
          <w:fldChar w:fldCharType="separate"/>
        </w:r>
        <w:r w:rsidR="005A10CA">
          <w:rPr>
            <w:noProof/>
            <w:webHidden/>
          </w:rPr>
          <w:t>65</w:t>
        </w:r>
        <w:r w:rsidR="005A10CA">
          <w:rPr>
            <w:noProof/>
            <w:webHidden/>
          </w:rPr>
          <w:fldChar w:fldCharType="end"/>
        </w:r>
      </w:hyperlink>
    </w:p>
    <w:p w14:paraId="079FD5FB" w14:textId="4CA07B1D"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79" w:history="1">
        <w:r w:rsidR="005A10CA" w:rsidRPr="007F2BBB">
          <w:rPr>
            <w:rStyle w:val="Hyperlink"/>
            <w:noProof/>
          </w:rPr>
          <w:t>3.3.5.1</w:t>
        </w:r>
        <w:r w:rsidR="005A10CA">
          <w:rPr>
            <w:rFonts w:asciiTheme="minorHAnsi" w:eastAsiaTheme="minorEastAsia" w:hAnsiTheme="minorHAnsi" w:cstheme="minorBidi"/>
            <w:noProof/>
            <w:color w:val="auto"/>
            <w:sz w:val="22"/>
            <w:szCs w:val="22"/>
          </w:rPr>
          <w:tab/>
        </w:r>
        <w:r w:rsidR="005A10CA" w:rsidRPr="007F2BBB">
          <w:rPr>
            <w:rStyle w:val="Hyperlink"/>
            <w:noProof/>
          </w:rPr>
          <w:t>ICMPv6HeaderType Class</w:t>
        </w:r>
        <w:r w:rsidR="005A10CA">
          <w:rPr>
            <w:noProof/>
            <w:webHidden/>
          </w:rPr>
          <w:tab/>
        </w:r>
        <w:r w:rsidR="005A10CA">
          <w:rPr>
            <w:noProof/>
            <w:webHidden/>
          </w:rPr>
          <w:fldChar w:fldCharType="begin"/>
        </w:r>
        <w:r w:rsidR="005A10CA">
          <w:rPr>
            <w:noProof/>
            <w:webHidden/>
          </w:rPr>
          <w:instrText xml:space="preserve"> PAGEREF _Toc449967679 \h </w:instrText>
        </w:r>
        <w:r w:rsidR="005A10CA">
          <w:rPr>
            <w:noProof/>
            <w:webHidden/>
          </w:rPr>
        </w:r>
        <w:r w:rsidR="005A10CA">
          <w:rPr>
            <w:noProof/>
            <w:webHidden/>
          </w:rPr>
          <w:fldChar w:fldCharType="separate"/>
        </w:r>
        <w:r w:rsidR="005A10CA">
          <w:rPr>
            <w:noProof/>
            <w:webHidden/>
          </w:rPr>
          <w:t>67</w:t>
        </w:r>
        <w:r w:rsidR="005A10CA">
          <w:rPr>
            <w:noProof/>
            <w:webHidden/>
          </w:rPr>
          <w:fldChar w:fldCharType="end"/>
        </w:r>
      </w:hyperlink>
    </w:p>
    <w:p w14:paraId="19E0A7C5" w14:textId="6126480D"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80" w:history="1">
        <w:r w:rsidR="005A10CA" w:rsidRPr="007F2BBB">
          <w:rPr>
            <w:rStyle w:val="Hyperlink"/>
            <w:noProof/>
          </w:rPr>
          <w:t>3.3.5.2</w:t>
        </w:r>
        <w:r w:rsidR="005A10CA">
          <w:rPr>
            <w:rFonts w:asciiTheme="minorHAnsi" w:eastAsiaTheme="minorEastAsia" w:hAnsiTheme="minorHAnsi" w:cstheme="minorBidi"/>
            <w:noProof/>
            <w:color w:val="auto"/>
            <w:sz w:val="22"/>
            <w:szCs w:val="22"/>
          </w:rPr>
          <w:tab/>
        </w:r>
        <w:r w:rsidR="005A10CA" w:rsidRPr="007F2BBB">
          <w:rPr>
            <w:rStyle w:val="Hyperlink"/>
            <w:noProof/>
          </w:rPr>
          <w:t>ICMPv6ErrorMessageType Class</w:t>
        </w:r>
        <w:r w:rsidR="005A10CA">
          <w:rPr>
            <w:noProof/>
            <w:webHidden/>
          </w:rPr>
          <w:tab/>
        </w:r>
        <w:r w:rsidR="005A10CA">
          <w:rPr>
            <w:noProof/>
            <w:webHidden/>
          </w:rPr>
          <w:fldChar w:fldCharType="begin"/>
        </w:r>
        <w:r w:rsidR="005A10CA">
          <w:rPr>
            <w:noProof/>
            <w:webHidden/>
          </w:rPr>
          <w:instrText xml:space="preserve"> PAGEREF _Toc449967680 \h </w:instrText>
        </w:r>
        <w:r w:rsidR="005A10CA">
          <w:rPr>
            <w:noProof/>
            <w:webHidden/>
          </w:rPr>
        </w:r>
        <w:r w:rsidR="005A10CA">
          <w:rPr>
            <w:noProof/>
            <w:webHidden/>
          </w:rPr>
          <w:fldChar w:fldCharType="separate"/>
        </w:r>
        <w:r w:rsidR="005A10CA">
          <w:rPr>
            <w:noProof/>
            <w:webHidden/>
          </w:rPr>
          <w:t>67</w:t>
        </w:r>
        <w:r w:rsidR="005A10CA">
          <w:rPr>
            <w:noProof/>
            <w:webHidden/>
          </w:rPr>
          <w:fldChar w:fldCharType="end"/>
        </w:r>
      </w:hyperlink>
    </w:p>
    <w:p w14:paraId="5A910323" w14:textId="170E6364"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1" w:history="1">
        <w:r w:rsidR="005A10CA" w:rsidRPr="007F2BBB">
          <w:rPr>
            <w:rStyle w:val="Hyperlink"/>
            <w:noProof/>
          </w:rPr>
          <w:t>3.3.5.2.1</w:t>
        </w:r>
        <w:r w:rsidR="005A10CA">
          <w:rPr>
            <w:rFonts w:asciiTheme="minorHAnsi" w:eastAsiaTheme="minorEastAsia" w:hAnsiTheme="minorHAnsi" w:cstheme="minorBidi"/>
            <w:noProof/>
            <w:color w:val="auto"/>
            <w:sz w:val="22"/>
            <w:szCs w:val="22"/>
          </w:rPr>
          <w:tab/>
        </w:r>
        <w:r w:rsidR="005A10CA" w:rsidRPr="007F2BBB">
          <w:rPr>
            <w:rStyle w:val="Hyperlink"/>
            <w:noProof/>
          </w:rPr>
          <w:t>ICMPv6DestinationUnreachableType Class</w:t>
        </w:r>
        <w:r w:rsidR="005A10CA">
          <w:rPr>
            <w:noProof/>
            <w:webHidden/>
          </w:rPr>
          <w:tab/>
        </w:r>
        <w:r w:rsidR="005A10CA">
          <w:rPr>
            <w:noProof/>
            <w:webHidden/>
          </w:rPr>
          <w:fldChar w:fldCharType="begin"/>
        </w:r>
        <w:r w:rsidR="005A10CA">
          <w:rPr>
            <w:noProof/>
            <w:webHidden/>
          </w:rPr>
          <w:instrText xml:space="preserve"> PAGEREF _Toc449967681 \h </w:instrText>
        </w:r>
        <w:r w:rsidR="005A10CA">
          <w:rPr>
            <w:noProof/>
            <w:webHidden/>
          </w:rPr>
        </w:r>
        <w:r w:rsidR="005A10CA">
          <w:rPr>
            <w:noProof/>
            <w:webHidden/>
          </w:rPr>
          <w:fldChar w:fldCharType="separate"/>
        </w:r>
        <w:r w:rsidR="005A10CA">
          <w:rPr>
            <w:noProof/>
            <w:webHidden/>
          </w:rPr>
          <w:t>69</w:t>
        </w:r>
        <w:r w:rsidR="005A10CA">
          <w:rPr>
            <w:noProof/>
            <w:webHidden/>
          </w:rPr>
          <w:fldChar w:fldCharType="end"/>
        </w:r>
      </w:hyperlink>
    </w:p>
    <w:p w14:paraId="08323600" w14:textId="16EA7352"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2" w:history="1">
        <w:r w:rsidR="005A10CA" w:rsidRPr="007F2BBB">
          <w:rPr>
            <w:rStyle w:val="Hyperlink"/>
            <w:noProof/>
          </w:rPr>
          <w:t>3.3.5.2.2</w:t>
        </w:r>
        <w:r w:rsidR="005A10CA">
          <w:rPr>
            <w:rFonts w:asciiTheme="minorHAnsi" w:eastAsiaTheme="minorEastAsia" w:hAnsiTheme="minorHAnsi" w:cstheme="minorBidi"/>
            <w:noProof/>
            <w:color w:val="auto"/>
            <w:sz w:val="22"/>
            <w:szCs w:val="22"/>
          </w:rPr>
          <w:tab/>
        </w:r>
        <w:r w:rsidR="005A10CA" w:rsidRPr="007F2BBB">
          <w:rPr>
            <w:rStyle w:val="Hyperlink"/>
            <w:noProof/>
          </w:rPr>
          <w:t>ICMPv6PacketTooBigType Class</w:t>
        </w:r>
        <w:r w:rsidR="005A10CA">
          <w:rPr>
            <w:noProof/>
            <w:webHidden/>
          </w:rPr>
          <w:tab/>
        </w:r>
        <w:r w:rsidR="005A10CA">
          <w:rPr>
            <w:noProof/>
            <w:webHidden/>
          </w:rPr>
          <w:fldChar w:fldCharType="begin"/>
        </w:r>
        <w:r w:rsidR="005A10CA">
          <w:rPr>
            <w:noProof/>
            <w:webHidden/>
          </w:rPr>
          <w:instrText xml:space="preserve"> PAGEREF _Toc449967682 \h </w:instrText>
        </w:r>
        <w:r w:rsidR="005A10CA">
          <w:rPr>
            <w:noProof/>
            <w:webHidden/>
          </w:rPr>
        </w:r>
        <w:r w:rsidR="005A10CA">
          <w:rPr>
            <w:noProof/>
            <w:webHidden/>
          </w:rPr>
          <w:fldChar w:fldCharType="separate"/>
        </w:r>
        <w:r w:rsidR="005A10CA">
          <w:rPr>
            <w:noProof/>
            <w:webHidden/>
          </w:rPr>
          <w:t>70</w:t>
        </w:r>
        <w:r w:rsidR="005A10CA">
          <w:rPr>
            <w:noProof/>
            <w:webHidden/>
          </w:rPr>
          <w:fldChar w:fldCharType="end"/>
        </w:r>
      </w:hyperlink>
    </w:p>
    <w:p w14:paraId="094E6124" w14:textId="6B1E88BC"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3" w:history="1">
        <w:r w:rsidR="005A10CA" w:rsidRPr="007F2BBB">
          <w:rPr>
            <w:rStyle w:val="Hyperlink"/>
            <w:noProof/>
          </w:rPr>
          <w:t>3.3.5.2.3</w:t>
        </w:r>
        <w:r w:rsidR="005A10CA">
          <w:rPr>
            <w:rFonts w:asciiTheme="minorHAnsi" w:eastAsiaTheme="minorEastAsia" w:hAnsiTheme="minorHAnsi" w:cstheme="minorBidi"/>
            <w:noProof/>
            <w:color w:val="auto"/>
            <w:sz w:val="22"/>
            <w:szCs w:val="22"/>
          </w:rPr>
          <w:tab/>
        </w:r>
        <w:r w:rsidR="005A10CA" w:rsidRPr="007F2BBB">
          <w:rPr>
            <w:rStyle w:val="Hyperlink"/>
            <w:noProof/>
          </w:rPr>
          <w:t>ICMPv6TimeExceededType Class</w:t>
        </w:r>
        <w:r w:rsidR="005A10CA">
          <w:rPr>
            <w:noProof/>
            <w:webHidden/>
          </w:rPr>
          <w:tab/>
        </w:r>
        <w:r w:rsidR="005A10CA">
          <w:rPr>
            <w:noProof/>
            <w:webHidden/>
          </w:rPr>
          <w:fldChar w:fldCharType="begin"/>
        </w:r>
        <w:r w:rsidR="005A10CA">
          <w:rPr>
            <w:noProof/>
            <w:webHidden/>
          </w:rPr>
          <w:instrText xml:space="preserve"> PAGEREF _Toc449967683 \h </w:instrText>
        </w:r>
        <w:r w:rsidR="005A10CA">
          <w:rPr>
            <w:noProof/>
            <w:webHidden/>
          </w:rPr>
        </w:r>
        <w:r w:rsidR="005A10CA">
          <w:rPr>
            <w:noProof/>
            <w:webHidden/>
          </w:rPr>
          <w:fldChar w:fldCharType="separate"/>
        </w:r>
        <w:r w:rsidR="005A10CA">
          <w:rPr>
            <w:noProof/>
            <w:webHidden/>
          </w:rPr>
          <w:t>70</w:t>
        </w:r>
        <w:r w:rsidR="005A10CA">
          <w:rPr>
            <w:noProof/>
            <w:webHidden/>
          </w:rPr>
          <w:fldChar w:fldCharType="end"/>
        </w:r>
      </w:hyperlink>
    </w:p>
    <w:p w14:paraId="1EF14BF7" w14:textId="6919F861"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4" w:history="1">
        <w:r w:rsidR="005A10CA" w:rsidRPr="007F2BBB">
          <w:rPr>
            <w:rStyle w:val="Hyperlink"/>
            <w:noProof/>
          </w:rPr>
          <w:t>3.3.5.2.4</w:t>
        </w:r>
        <w:r w:rsidR="005A10CA">
          <w:rPr>
            <w:rFonts w:asciiTheme="minorHAnsi" w:eastAsiaTheme="minorEastAsia" w:hAnsiTheme="minorHAnsi" w:cstheme="minorBidi"/>
            <w:noProof/>
            <w:color w:val="auto"/>
            <w:sz w:val="22"/>
            <w:szCs w:val="22"/>
          </w:rPr>
          <w:tab/>
        </w:r>
        <w:r w:rsidR="005A10CA" w:rsidRPr="007F2BBB">
          <w:rPr>
            <w:rStyle w:val="Hyperlink"/>
            <w:noProof/>
          </w:rPr>
          <w:t>ICMPv6ParameterProblemType Class</w:t>
        </w:r>
        <w:r w:rsidR="005A10CA">
          <w:rPr>
            <w:noProof/>
            <w:webHidden/>
          </w:rPr>
          <w:tab/>
        </w:r>
        <w:r w:rsidR="005A10CA">
          <w:rPr>
            <w:noProof/>
            <w:webHidden/>
          </w:rPr>
          <w:fldChar w:fldCharType="begin"/>
        </w:r>
        <w:r w:rsidR="005A10CA">
          <w:rPr>
            <w:noProof/>
            <w:webHidden/>
          </w:rPr>
          <w:instrText xml:space="preserve"> PAGEREF _Toc449967684 \h </w:instrText>
        </w:r>
        <w:r w:rsidR="005A10CA">
          <w:rPr>
            <w:noProof/>
            <w:webHidden/>
          </w:rPr>
        </w:r>
        <w:r w:rsidR="005A10CA">
          <w:rPr>
            <w:noProof/>
            <w:webHidden/>
          </w:rPr>
          <w:fldChar w:fldCharType="separate"/>
        </w:r>
        <w:r w:rsidR="005A10CA">
          <w:rPr>
            <w:noProof/>
            <w:webHidden/>
          </w:rPr>
          <w:t>71</w:t>
        </w:r>
        <w:r w:rsidR="005A10CA">
          <w:rPr>
            <w:noProof/>
            <w:webHidden/>
          </w:rPr>
          <w:fldChar w:fldCharType="end"/>
        </w:r>
      </w:hyperlink>
    </w:p>
    <w:p w14:paraId="29FC0AD0" w14:textId="43E692F4"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85" w:history="1">
        <w:r w:rsidR="005A10CA" w:rsidRPr="007F2BBB">
          <w:rPr>
            <w:rStyle w:val="Hyperlink"/>
            <w:noProof/>
          </w:rPr>
          <w:t>3.3.5.3</w:t>
        </w:r>
        <w:r w:rsidR="005A10CA">
          <w:rPr>
            <w:rFonts w:asciiTheme="minorHAnsi" w:eastAsiaTheme="minorEastAsia" w:hAnsiTheme="minorHAnsi" w:cstheme="minorBidi"/>
            <w:noProof/>
            <w:color w:val="auto"/>
            <w:sz w:val="22"/>
            <w:szCs w:val="22"/>
          </w:rPr>
          <w:tab/>
        </w:r>
        <w:r w:rsidR="005A10CA" w:rsidRPr="007F2BBB">
          <w:rPr>
            <w:rStyle w:val="Hyperlink"/>
            <w:noProof/>
          </w:rPr>
          <w:t>ICMPv6InfoMessageType Class</w:t>
        </w:r>
        <w:r w:rsidR="005A10CA">
          <w:rPr>
            <w:noProof/>
            <w:webHidden/>
          </w:rPr>
          <w:tab/>
        </w:r>
        <w:r w:rsidR="005A10CA">
          <w:rPr>
            <w:noProof/>
            <w:webHidden/>
          </w:rPr>
          <w:fldChar w:fldCharType="begin"/>
        </w:r>
        <w:r w:rsidR="005A10CA">
          <w:rPr>
            <w:noProof/>
            <w:webHidden/>
          </w:rPr>
          <w:instrText xml:space="preserve"> PAGEREF _Toc449967685 \h </w:instrText>
        </w:r>
        <w:r w:rsidR="005A10CA">
          <w:rPr>
            <w:noProof/>
            <w:webHidden/>
          </w:rPr>
        </w:r>
        <w:r w:rsidR="005A10CA">
          <w:rPr>
            <w:noProof/>
            <w:webHidden/>
          </w:rPr>
          <w:fldChar w:fldCharType="separate"/>
        </w:r>
        <w:r w:rsidR="005A10CA">
          <w:rPr>
            <w:noProof/>
            <w:webHidden/>
          </w:rPr>
          <w:t>72</w:t>
        </w:r>
        <w:r w:rsidR="005A10CA">
          <w:rPr>
            <w:noProof/>
            <w:webHidden/>
          </w:rPr>
          <w:fldChar w:fldCharType="end"/>
        </w:r>
      </w:hyperlink>
    </w:p>
    <w:p w14:paraId="45379D5C" w14:textId="5A1BAABE"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6" w:history="1">
        <w:r w:rsidR="005A10CA" w:rsidRPr="007F2BBB">
          <w:rPr>
            <w:rStyle w:val="Hyperlink"/>
            <w:noProof/>
          </w:rPr>
          <w:t>3.3.5.3.1</w:t>
        </w:r>
        <w:r w:rsidR="005A10CA">
          <w:rPr>
            <w:rFonts w:asciiTheme="minorHAnsi" w:eastAsiaTheme="minorEastAsia" w:hAnsiTheme="minorHAnsi" w:cstheme="minorBidi"/>
            <w:noProof/>
            <w:color w:val="auto"/>
            <w:sz w:val="22"/>
            <w:szCs w:val="22"/>
          </w:rPr>
          <w:tab/>
        </w:r>
        <w:r w:rsidR="005A10CA" w:rsidRPr="007F2BBB">
          <w:rPr>
            <w:rStyle w:val="Hyperlink"/>
            <w:noProof/>
          </w:rPr>
          <w:t>ICMPv6InfoMessageContentType Class</w:t>
        </w:r>
        <w:r w:rsidR="005A10CA">
          <w:rPr>
            <w:noProof/>
            <w:webHidden/>
          </w:rPr>
          <w:tab/>
        </w:r>
        <w:r w:rsidR="005A10CA">
          <w:rPr>
            <w:noProof/>
            <w:webHidden/>
          </w:rPr>
          <w:fldChar w:fldCharType="begin"/>
        </w:r>
        <w:r w:rsidR="005A10CA">
          <w:rPr>
            <w:noProof/>
            <w:webHidden/>
          </w:rPr>
          <w:instrText xml:space="preserve"> PAGEREF _Toc449967686 \h </w:instrText>
        </w:r>
        <w:r w:rsidR="005A10CA">
          <w:rPr>
            <w:noProof/>
            <w:webHidden/>
          </w:rPr>
        </w:r>
        <w:r w:rsidR="005A10CA">
          <w:rPr>
            <w:noProof/>
            <w:webHidden/>
          </w:rPr>
          <w:fldChar w:fldCharType="separate"/>
        </w:r>
        <w:r w:rsidR="005A10CA">
          <w:rPr>
            <w:noProof/>
            <w:webHidden/>
          </w:rPr>
          <w:t>73</w:t>
        </w:r>
        <w:r w:rsidR="005A10CA">
          <w:rPr>
            <w:noProof/>
            <w:webHidden/>
          </w:rPr>
          <w:fldChar w:fldCharType="end"/>
        </w:r>
      </w:hyperlink>
    </w:p>
    <w:p w14:paraId="019CBD6C" w14:textId="54A88F99"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7" w:history="1">
        <w:r w:rsidR="005A10CA" w:rsidRPr="007F2BBB">
          <w:rPr>
            <w:rStyle w:val="Hyperlink"/>
            <w:noProof/>
          </w:rPr>
          <w:t>3.3.5.3.2</w:t>
        </w:r>
        <w:r w:rsidR="005A10CA">
          <w:rPr>
            <w:rFonts w:asciiTheme="minorHAnsi" w:eastAsiaTheme="minorEastAsia" w:hAnsiTheme="minorHAnsi" w:cstheme="minorBidi"/>
            <w:noProof/>
            <w:color w:val="auto"/>
            <w:sz w:val="22"/>
            <w:szCs w:val="22"/>
          </w:rPr>
          <w:tab/>
        </w:r>
        <w:r w:rsidR="005A10CA" w:rsidRPr="007F2BBB">
          <w:rPr>
            <w:rStyle w:val="Hyperlink"/>
            <w:noProof/>
          </w:rPr>
          <w:t>ICMPv6EchoRequestType Class</w:t>
        </w:r>
        <w:r w:rsidR="005A10CA">
          <w:rPr>
            <w:noProof/>
            <w:webHidden/>
          </w:rPr>
          <w:tab/>
        </w:r>
        <w:r w:rsidR="005A10CA">
          <w:rPr>
            <w:noProof/>
            <w:webHidden/>
          </w:rPr>
          <w:fldChar w:fldCharType="begin"/>
        </w:r>
        <w:r w:rsidR="005A10CA">
          <w:rPr>
            <w:noProof/>
            <w:webHidden/>
          </w:rPr>
          <w:instrText xml:space="preserve"> PAGEREF _Toc449967687 \h </w:instrText>
        </w:r>
        <w:r w:rsidR="005A10CA">
          <w:rPr>
            <w:noProof/>
            <w:webHidden/>
          </w:rPr>
        </w:r>
        <w:r w:rsidR="005A10CA">
          <w:rPr>
            <w:noProof/>
            <w:webHidden/>
          </w:rPr>
          <w:fldChar w:fldCharType="separate"/>
        </w:r>
        <w:r w:rsidR="005A10CA">
          <w:rPr>
            <w:noProof/>
            <w:webHidden/>
          </w:rPr>
          <w:t>73</w:t>
        </w:r>
        <w:r w:rsidR="005A10CA">
          <w:rPr>
            <w:noProof/>
            <w:webHidden/>
          </w:rPr>
          <w:fldChar w:fldCharType="end"/>
        </w:r>
      </w:hyperlink>
    </w:p>
    <w:p w14:paraId="751B9A65" w14:textId="528700D6" w:rsidR="005A10CA" w:rsidRDefault="00766420">
      <w:pPr>
        <w:pStyle w:val="TOC5"/>
        <w:tabs>
          <w:tab w:val="left" w:pos="1881"/>
          <w:tab w:val="right" w:leader="dot" w:pos="9350"/>
        </w:tabs>
        <w:rPr>
          <w:rFonts w:asciiTheme="minorHAnsi" w:eastAsiaTheme="minorEastAsia" w:hAnsiTheme="minorHAnsi" w:cstheme="minorBidi"/>
          <w:noProof/>
          <w:color w:val="auto"/>
          <w:sz w:val="22"/>
          <w:szCs w:val="22"/>
        </w:rPr>
      </w:pPr>
      <w:hyperlink w:anchor="_Toc449967688" w:history="1">
        <w:r w:rsidR="005A10CA" w:rsidRPr="007F2BBB">
          <w:rPr>
            <w:rStyle w:val="Hyperlink"/>
            <w:noProof/>
          </w:rPr>
          <w:t>3.3.5.3.3</w:t>
        </w:r>
        <w:r w:rsidR="005A10CA">
          <w:rPr>
            <w:rFonts w:asciiTheme="minorHAnsi" w:eastAsiaTheme="minorEastAsia" w:hAnsiTheme="minorHAnsi" w:cstheme="minorBidi"/>
            <w:noProof/>
            <w:color w:val="auto"/>
            <w:sz w:val="22"/>
            <w:szCs w:val="22"/>
          </w:rPr>
          <w:tab/>
        </w:r>
        <w:r w:rsidR="005A10CA" w:rsidRPr="007F2BBB">
          <w:rPr>
            <w:rStyle w:val="Hyperlink"/>
            <w:noProof/>
          </w:rPr>
          <w:t>ICMPv6EchoReplyType Class</w:t>
        </w:r>
        <w:r w:rsidR="005A10CA">
          <w:rPr>
            <w:noProof/>
            <w:webHidden/>
          </w:rPr>
          <w:tab/>
        </w:r>
        <w:r w:rsidR="005A10CA">
          <w:rPr>
            <w:noProof/>
            <w:webHidden/>
          </w:rPr>
          <w:fldChar w:fldCharType="begin"/>
        </w:r>
        <w:r w:rsidR="005A10CA">
          <w:rPr>
            <w:noProof/>
            <w:webHidden/>
          </w:rPr>
          <w:instrText xml:space="preserve"> PAGEREF _Toc449967688 \h </w:instrText>
        </w:r>
        <w:r w:rsidR="005A10CA">
          <w:rPr>
            <w:noProof/>
            <w:webHidden/>
          </w:rPr>
        </w:r>
        <w:r w:rsidR="005A10CA">
          <w:rPr>
            <w:noProof/>
            <w:webHidden/>
          </w:rPr>
          <w:fldChar w:fldCharType="separate"/>
        </w:r>
        <w:r w:rsidR="005A10CA">
          <w:rPr>
            <w:noProof/>
            <w:webHidden/>
          </w:rPr>
          <w:t>74</w:t>
        </w:r>
        <w:r w:rsidR="005A10CA">
          <w:rPr>
            <w:noProof/>
            <w:webHidden/>
          </w:rPr>
          <w:fldChar w:fldCharType="end"/>
        </w:r>
      </w:hyperlink>
    </w:p>
    <w:p w14:paraId="3EFEFD71" w14:textId="0091F451" w:rsidR="005A10CA" w:rsidRDefault="0076642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89" w:history="1">
        <w:r w:rsidR="005A10CA" w:rsidRPr="007F2BBB">
          <w:rPr>
            <w:rStyle w:val="Hyperlink"/>
            <w:noProof/>
          </w:rPr>
          <w:t>3.4</w:t>
        </w:r>
        <w:r w:rsidR="005A10CA">
          <w:rPr>
            <w:rFonts w:asciiTheme="minorHAnsi" w:eastAsiaTheme="minorEastAsia" w:hAnsiTheme="minorHAnsi" w:cstheme="minorBidi"/>
            <w:noProof/>
            <w:color w:val="auto"/>
            <w:sz w:val="22"/>
            <w:szCs w:val="22"/>
          </w:rPr>
          <w:tab/>
        </w:r>
        <w:r w:rsidR="005A10CA" w:rsidRPr="007F2BBB">
          <w:rPr>
            <w:rStyle w:val="Hyperlink"/>
            <w:noProof/>
          </w:rPr>
          <w:t>TransportLayerType Class</w:t>
        </w:r>
        <w:r w:rsidR="005A10CA">
          <w:rPr>
            <w:noProof/>
            <w:webHidden/>
          </w:rPr>
          <w:tab/>
        </w:r>
        <w:r w:rsidR="005A10CA">
          <w:rPr>
            <w:noProof/>
            <w:webHidden/>
          </w:rPr>
          <w:fldChar w:fldCharType="begin"/>
        </w:r>
        <w:r w:rsidR="005A10CA">
          <w:rPr>
            <w:noProof/>
            <w:webHidden/>
          </w:rPr>
          <w:instrText xml:space="preserve"> PAGEREF _Toc449967689 \h </w:instrText>
        </w:r>
        <w:r w:rsidR="005A10CA">
          <w:rPr>
            <w:noProof/>
            <w:webHidden/>
          </w:rPr>
        </w:r>
        <w:r w:rsidR="005A10CA">
          <w:rPr>
            <w:noProof/>
            <w:webHidden/>
          </w:rPr>
          <w:fldChar w:fldCharType="separate"/>
        </w:r>
        <w:r w:rsidR="005A10CA">
          <w:rPr>
            <w:noProof/>
            <w:webHidden/>
          </w:rPr>
          <w:t>74</w:t>
        </w:r>
        <w:r w:rsidR="005A10CA">
          <w:rPr>
            <w:noProof/>
            <w:webHidden/>
          </w:rPr>
          <w:fldChar w:fldCharType="end"/>
        </w:r>
      </w:hyperlink>
    </w:p>
    <w:p w14:paraId="574DBAE1" w14:textId="2C0E34C4"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0" w:history="1">
        <w:r w:rsidR="005A10CA" w:rsidRPr="007F2BBB">
          <w:rPr>
            <w:rStyle w:val="Hyperlink"/>
            <w:noProof/>
          </w:rPr>
          <w:t>3.4.1</w:t>
        </w:r>
        <w:r w:rsidR="005A10CA">
          <w:rPr>
            <w:rFonts w:asciiTheme="minorHAnsi" w:eastAsiaTheme="minorEastAsia" w:hAnsiTheme="minorHAnsi" w:cstheme="minorBidi"/>
            <w:noProof/>
            <w:color w:val="auto"/>
            <w:sz w:val="22"/>
            <w:szCs w:val="22"/>
          </w:rPr>
          <w:tab/>
        </w:r>
        <w:r w:rsidR="005A10CA" w:rsidRPr="007F2BBB">
          <w:rPr>
            <w:rStyle w:val="Hyperlink"/>
            <w:noProof/>
          </w:rPr>
          <w:t>TCPType Class</w:t>
        </w:r>
        <w:r w:rsidR="005A10CA">
          <w:rPr>
            <w:noProof/>
            <w:webHidden/>
          </w:rPr>
          <w:tab/>
        </w:r>
        <w:r w:rsidR="005A10CA">
          <w:rPr>
            <w:noProof/>
            <w:webHidden/>
          </w:rPr>
          <w:fldChar w:fldCharType="begin"/>
        </w:r>
        <w:r w:rsidR="005A10CA">
          <w:rPr>
            <w:noProof/>
            <w:webHidden/>
          </w:rPr>
          <w:instrText xml:space="preserve"> PAGEREF _Toc449967690 \h </w:instrText>
        </w:r>
        <w:r w:rsidR="005A10CA">
          <w:rPr>
            <w:noProof/>
            <w:webHidden/>
          </w:rPr>
        </w:r>
        <w:r w:rsidR="005A10CA">
          <w:rPr>
            <w:noProof/>
            <w:webHidden/>
          </w:rPr>
          <w:fldChar w:fldCharType="separate"/>
        </w:r>
        <w:r w:rsidR="005A10CA">
          <w:rPr>
            <w:noProof/>
            <w:webHidden/>
          </w:rPr>
          <w:t>75</w:t>
        </w:r>
        <w:r w:rsidR="005A10CA">
          <w:rPr>
            <w:noProof/>
            <w:webHidden/>
          </w:rPr>
          <w:fldChar w:fldCharType="end"/>
        </w:r>
      </w:hyperlink>
    </w:p>
    <w:p w14:paraId="5C0739FB" w14:textId="243770F1"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91" w:history="1">
        <w:r w:rsidR="005A10CA" w:rsidRPr="007F2BBB">
          <w:rPr>
            <w:rStyle w:val="Hyperlink"/>
            <w:noProof/>
          </w:rPr>
          <w:t>3.4.1.1</w:t>
        </w:r>
        <w:r w:rsidR="005A10CA">
          <w:rPr>
            <w:rFonts w:asciiTheme="minorHAnsi" w:eastAsiaTheme="minorEastAsia" w:hAnsiTheme="minorHAnsi" w:cstheme="minorBidi"/>
            <w:noProof/>
            <w:color w:val="auto"/>
            <w:sz w:val="22"/>
            <w:szCs w:val="22"/>
          </w:rPr>
          <w:tab/>
        </w:r>
        <w:r w:rsidR="005A10CA" w:rsidRPr="007F2BBB">
          <w:rPr>
            <w:rStyle w:val="Hyperlink"/>
            <w:noProof/>
          </w:rPr>
          <w:t>TCPHeaderType Class</w:t>
        </w:r>
        <w:r w:rsidR="005A10CA">
          <w:rPr>
            <w:noProof/>
            <w:webHidden/>
          </w:rPr>
          <w:tab/>
        </w:r>
        <w:r w:rsidR="005A10CA">
          <w:rPr>
            <w:noProof/>
            <w:webHidden/>
          </w:rPr>
          <w:fldChar w:fldCharType="begin"/>
        </w:r>
        <w:r w:rsidR="005A10CA">
          <w:rPr>
            <w:noProof/>
            <w:webHidden/>
          </w:rPr>
          <w:instrText xml:space="preserve"> PAGEREF _Toc449967691 \h </w:instrText>
        </w:r>
        <w:r w:rsidR="005A10CA">
          <w:rPr>
            <w:noProof/>
            <w:webHidden/>
          </w:rPr>
        </w:r>
        <w:r w:rsidR="005A10CA">
          <w:rPr>
            <w:noProof/>
            <w:webHidden/>
          </w:rPr>
          <w:fldChar w:fldCharType="separate"/>
        </w:r>
        <w:r w:rsidR="005A10CA">
          <w:rPr>
            <w:noProof/>
            <w:webHidden/>
          </w:rPr>
          <w:t>76</w:t>
        </w:r>
        <w:r w:rsidR="005A10CA">
          <w:rPr>
            <w:noProof/>
            <w:webHidden/>
          </w:rPr>
          <w:fldChar w:fldCharType="end"/>
        </w:r>
      </w:hyperlink>
    </w:p>
    <w:p w14:paraId="1C482FC6" w14:textId="0765C585"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92" w:history="1">
        <w:r w:rsidR="005A10CA" w:rsidRPr="007F2BBB">
          <w:rPr>
            <w:rStyle w:val="Hyperlink"/>
            <w:noProof/>
          </w:rPr>
          <w:t>3.4.1.2</w:t>
        </w:r>
        <w:r w:rsidR="005A10CA">
          <w:rPr>
            <w:rFonts w:asciiTheme="minorHAnsi" w:eastAsiaTheme="minorEastAsia" w:hAnsiTheme="minorHAnsi" w:cstheme="minorBidi"/>
            <w:noProof/>
            <w:color w:val="auto"/>
            <w:sz w:val="22"/>
            <w:szCs w:val="22"/>
          </w:rPr>
          <w:tab/>
        </w:r>
        <w:r w:rsidR="005A10CA" w:rsidRPr="007F2BBB">
          <w:rPr>
            <w:rStyle w:val="Hyperlink"/>
            <w:noProof/>
          </w:rPr>
          <w:t>TCPFlagsType Class</w:t>
        </w:r>
        <w:r w:rsidR="005A10CA">
          <w:rPr>
            <w:noProof/>
            <w:webHidden/>
          </w:rPr>
          <w:tab/>
        </w:r>
        <w:r w:rsidR="005A10CA">
          <w:rPr>
            <w:noProof/>
            <w:webHidden/>
          </w:rPr>
          <w:fldChar w:fldCharType="begin"/>
        </w:r>
        <w:r w:rsidR="005A10CA">
          <w:rPr>
            <w:noProof/>
            <w:webHidden/>
          </w:rPr>
          <w:instrText xml:space="preserve"> PAGEREF _Toc449967692 \h </w:instrText>
        </w:r>
        <w:r w:rsidR="005A10CA">
          <w:rPr>
            <w:noProof/>
            <w:webHidden/>
          </w:rPr>
        </w:r>
        <w:r w:rsidR="005A10CA">
          <w:rPr>
            <w:noProof/>
            <w:webHidden/>
          </w:rPr>
          <w:fldChar w:fldCharType="separate"/>
        </w:r>
        <w:r w:rsidR="005A10CA">
          <w:rPr>
            <w:noProof/>
            <w:webHidden/>
          </w:rPr>
          <w:t>77</w:t>
        </w:r>
        <w:r w:rsidR="005A10CA">
          <w:rPr>
            <w:noProof/>
            <w:webHidden/>
          </w:rPr>
          <w:fldChar w:fldCharType="end"/>
        </w:r>
      </w:hyperlink>
    </w:p>
    <w:p w14:paraId="185D6D63" w14:textId="0AB60A3C"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3" w:history="1">
        <w:r w:rsidR="005A10CA" w:rsidRPr="007F2BBB">
          <w:rPr>
            <w:rStyle w:val="Hyperlink"/>
            <w:noProof/>
          </w:rPr>
          <w:t>3.4.2</w:t>
        </w:r>
        <w:r w:rsidR="005A10CA">
          <w:rPr>
            <w:rFonts w:asciiTheme="minorHAnsi" w:eastAsiaTheme="minorEastAsia" w:hAnsiTheme="minorHAnsi" w:cstheme="minorBidi"/>
            <w:noProof/>
            <w:color w:val="auto"/>
            <w:sz w:val="22"/>
            <w:szCs w:val="22"/>
          </w:rPr>
          <w:tab/>
        </w:r>
        <w:r w:rsidR="005A10CA" w:rsidRPr="007F2BBB">
          <w:rPr>
            <w:rStyle w:val="Hyperlink"/>
            <w:noProof/>
          </w:rPr>
          <w:t>UDPType Class</w:t>
        </w:r>
        <w:r w:rsidR="005A10CA">
          <w:rPr>
            <w:noProof/>
            <w:webHidden/>
          </w:rPr>
          <w:tab/>
        </w:r>
        <w:r w:rsidR="005A10CA">
          <w:rPr>
            <w:noProof/>
            <w:webHidden/>
          </w:rPr>
          <w:fldChar w:fldCharType="begin"/>
        </w:r>
        <w:r w:rsidR="005A10CA">
          <w:rPr>
            <w:noProof/>
            <w:webHidden/>
          </w:rPr>
          <w:instrText xml:space="preserve"> PAGEREF _Toc449967693 \h </w:instrText>
        </w:r>
        <w:r w:rsidR="005A10CA">
          <w:rPr>
            <w:noProof/>
            <w:webHidden/>
          </w:rPr>
        </w:r>
        <w:r w:rsidR="005A10CA">
          <w:rPr>
            <w:noProof/>
            <w:webHidden/>
          </w:rPr>
          <w:fldChar w:fldCharType="separate"/>
        </w:r>
        <w:r w:rsidR="005A10CA">
          <w:rPr>
            <w:noProof/>
            <w:webHidden/>
          </w:rPr>
          <w:t>78</w:t>
        </w:r>
        <w:r w:rsidR="005A10CA">
          <w:rPr>
            <w:noProof/>
            <w:webHidden/>
          </w:rPr>
          <w:fldChar w:fldCharType="end"/>
        </w:r>
      </w:hyperlink>
    </w:p>
    <w:p w14:paraId="533A3A1E" w14:textId="266C50F2" w:rsidR="005A10CA" w:rsidRDefault="00766420">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7694" w:history="1">
        <w:r w:rsidR="005A10CA" w:rsidRPr="007F2BBB">
          <w:rPr>
            <w:rStyle w:val="Hyperlink"/>
            <w:noProof/>
          </w:rPr>
          <w:t>3.4.2.1</w:t>
        </w:r>
        <w:r w:rsidR="005A10CA">
          <w:rPr>
            <w:rFonts w:asciiTheme="minorHAnsi" w:eastAsiaTheme="minorEastAsia" w:hAnsiTheme="minorHAnsi" w:cstheme="minorBidi"/>
            <w:noProof/>
            <w:color w:val="auto"/>
            <w:sz w:val="22"/>
            <w:szCs w:val="22"/>
          </w:rPr>
          <w:tab/>
        </w:r>
        <w:r w:rsidR="005A10CA" w:rsidRPr="007F2BBB">
          <w:rPr>
            <w:rStyle w:val="Hyperlink"/>
            <w:noProof/>
          </w:rPr>
          <w:t>UDPHeaderType Class</w:t>
        </w:r>
        <w:r w:rsidR="005A10CA">
          <w:rPr>
            <w:noProof/>
            <w:webHidden/>
          </w:rPr>
          <w:tab/>
        </w:r>
        <w:r w:rsidR="005A10CA">
          <w:rPr>
            <w:noProof/>
            <w:webHidden/>
          </w:rPr>
          <w:fldChar w:fldCharType="begin"/>
        </w:r>
        <w:r w:rsidR="005A10CA">
          <w:rPr>
            <w:noProof/>
            <w:webHidden/>
          </w:rPr>
          <w:instrText xml:space="preserve"> PAGEREF _Toc449967694 \h </w:instrText>
        </w:r>
        <w:r w:rsidR="005A10CA">
          <w:rPr>
            <w:noProof/>
            <w:webHidden/>
          </w:rPr>
        </w:r>
        <w:r w:rsidR="005A10CA">
          <w:rPr>
            <w:noProof/>
            <w:webHidden/>
          </w:rPr>
          <w:fldChar w:fldCharType="separate"/>
        </w:r>
        <w:r w:rsidR="005A10CA">
          <w:rPr>
            <w:noProof/>
            <w:webHidden/>
          </w:rPr>
          <w:t>79</w:t>
        </w:r>
        <w:r w:rsidR="005A10CA">
          <w:rPr>
            <w:noProof/>
            <w:webHidden/>
          </w:rPr>
          <w:fldChar w:fldCharType="end"/>
        </w:r>
      </w:hyperlink>
    </w:p>
    <w:p w14:paraId="7BD471DA" w14:textId="05732328" w:rsidR="005A10CA" w:rsidRDefault="0076642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95" w:history="1">
        <w:r w:rsidR="005A10CA" w:rsidRPr="007F2BBB">
          <w:rPr>
            <w:rStyle w:val="Hyperlink"/>
            <w:noProof/>
          </w:rPr>
          <w:t>3.5</w:t>
        </w:r>
        <w:r w:rsidR="005A10CA">
          <w:rPr>
            <w:rFonts w:asciiTheme="minorHAnsi" w:eastAsiaTheme="minorEastAsia" w:hAnsiTheme="minorHAnsi" w:cstheme="minorBidi"/>
            <w:noProof/>
            <w:color w:val="auto"/>
            <w:sz w:val="22"/>
            <w:szCs w:val="22"/>
          </w:rPr>
          <w:tab/>
        </w:r>
        <w:r w:rsidR="005A10CA" w:rsidRPr="007F2BBB">
          <w:rPr>
            <w:rStyle w:val="Hyperlink"/>
            <w:noProof/>
          </w:rPr>
          <w:t>IANAPortNumberRegistryType Data Type</w:t>
        </w:r>
        <w:r w:rsidR="005A10CA">
          <w:rPr>
            <w:noProof/>
            <w:webHidden/>
          </w:rPr>
          <w:tab/>
        </w:r>
        <w:r w:rsidR="005A10CA">
          <w:rPr>
            <w:noProof/>
            <w:webHidden/>
          </w:rPr>
          <w:fldChar w:fldCharType="begin"/>
        </w:r>
        <w:r w:rsidR="005A10CA">
          <w:rPr>
            <w:noProof/>
            <w:webHidden/>
          </w:rPr>
          <w:instrText xml:space="preserve"> PAGEREF _Toc449967695 \h </w:instrText>
        </w:r>
        <w:r w:rsidR="005A10CA">
          <w:rPr>
            <w:noProof/>
            <w:webHidden/>
          </w:rPr>
        </w:r>
        <w:r w:rsidR="005A10CA">
          <w:rPr>
            <w:noProof/>
            <w:webHidden/>
          </w:rPr>
          <w:fldChar w:fldCharType="separate"/>
        </w:r>
        <w:r w:rsidR="005A10CA">
          <w:rPr>
            <w:noProof/>
            <w:webHidden/>
          </w:rPr>
          <w:t>79</w:t>
        </w:r>
        <w:r w:rsidR="005A10CA">
          <w:rPr>
            <w:noProof/>
            <w:webHidden/>
          </w:rPr>
          <w:fldChar w:fldCharType="end"/>
        </w:r>
      </w:hyperlink>
    </w:p>
    <w:p w14:paraId="2020BA0C" w14:textId="69299985" w:rsidR="005A10CA" w:rsidRDefault="00766420">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7696" w:history="1">
        <w:r w:rsidR="005A10CA" w:rsidRPr="007F2BBB">
          <w:rPr>
            <w:rStyle w:val="Hyperlink"/>
            <w:noProof/>
          </w:rPr>
          <w:t>3.6</w:t>
        </w:r>
        <w:r w:rsidR="005A10CA">
          <w:rPr>
            <w:rFonts w:asciiTheme="minorHAnsi" w:eastAsiaTheme="minorEastAsia" w:hAnsiTheme="minorHAnsi" w:cstheme="minorBidi"/>
            <w:noProof/>
            <w:color w:val="auto"/>
            <w:sz w:val="22"/>
            <w:szCs w:val="22"/>
          </w:rPr>
          <w:tab/>
        </w:r>
        <w:r w:rsidR="005A10CA" w:rsidRPr="007F2BBB">
          <w:rPr>
            <w:rStyle w:val="Hyperlink"/>
            <w:noProof/>
          </w:rPr>
          <w:t>Enumerations</w:t>
        </w:r>
        <w:r w:rsidR="005A10CA">
          <w:rPr>
            <w:noProof/>
            <w:webHidden/>
          </w:rPr>
          <w:tab/>
        </w:r>
        <w:r w:rsidR="005A10CA">
          <w:rPr>
            <w:noProof/>
            <w:webHidden/>
          </w:rPr>
          <w:fldChar w:fldCharType="begin"/>
        </w:r>
        <w:r w:rsidR="005A10CA">
          <w:rPr>
            <w:noProof/>
            <w:webHidden/>
          </w:rPr>
          <w:instrText xml:space="preserve"> PAGEREF _Toc449967696 \h </w:instrText>
        </w:r>
        <w:r w:rsidR="005A10CA">
          <w:rPr>
            <w:noProof/>
            <w:webHidden/>
          </w:rPr>
        </w:r>
        <w:r w:rsidR="005A10CA">
          <w:rPr>
            <w:noProof/>
            <w:webHidden/>
          </w:rPr>
          <w:fldChar w:fldCharType="separate"/>
        </w:r>
        <w:r w:rsidR="005A10CA">
          <w:rPr>
            <w:noProof/>
            <w:webHidden/>
          </w:rPr>
          <w:t>79</w:t>
        </w:r>
        <w:r w:rsidR="005A10CA">
          <w:rPr>
            <w:noProof/>
            <w:webHidden/>
          </w:rPr>
          <w:fldChar w:fldCharType="end"/>
        </w:r>
      </w:hyperlink>
    </w:p>
    <w:p w14:paraId="228E2FF5" w14:textId="177DB252"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7" w:history="1">
        <w:r w:rsidR="005A10CA" w:rsidRPr="007F2BBB">
          <w:rPr>
            <w:rStyle w:val="Hyperlink"/>
            <w:noProof/>
          </w:rPr>
          <w:t>3.6.1</w:t>
        </w:r>
        <w:r w:rsidR="005A10CA">
          <w:rPr>
            <w:rFonts w:asciiTheme="minorHAnsi" w:eastAsiaTheme="minorEastAsia" w:hAnsiTheme="minorHAnsi" w:cstheme="minorBidi"/>
            <w:noProof/>
            <w:color w:val="auto"/>
            <w:sz w:val="22"/>
            <w:szCs w:val="22"/>
          </w:rPr>
          <w:tab/>
        </w:r>
        <w:r w:rsidR="005A10CA" w:rsidRPr="007F2BBB">
          <w:rPr>
            <w:rStyle w:val="Hyperlink"/>
            <w:noProof/>
          </w:rPr>
          <w:t>ARPOpTypeEnum Enumeration</w:t>
        </w:r>
        <w:r w:rsidR="005A10CA">
          <w:rPr>
            <w:noProof/>
            <w:webHidden/>
          </w:rPr>
          <w:tab/>
        </w:r>
        <w:r w:rsidR="005A10CA">
          <w:rPr>
            <w:noProof/>
            <w:webHidden/>
          </w:rPr>
          <w:fldChar w:fldCharType="begin"/>
        </w:r>
        <w:r w:rsidR="005A10CA">
          <w:rPr>
            <w:noProof/>
            <w:webHidden/>
          </w:rPr>
          <w:instrText xml:space="preserve"> PAGEREF _Toc449967697 \h </w:instrText>
        </w:r>
        <w:r w:rsidR="005A10CA">
          <w:rPr>
            <w:noProof/>
            <w:webHidden/>
          </w:rPr>
        </w:r>
        <w:r w:rsidR="005A10CA">
          <w:rPr>
            <w:noProof/>
            <w:webHidden/>
          </w:rPr>
          <w:fldChar w:fldCharType="separate"/>
        </w:r>
        <w:r w:rsidR="005A10CA">
          <w:rPr>
            <w:noProof/>
            <w:webHidden/>
          </w:rPr>
          <w:t>79</w:t>
        </w:r>
        <w:r w:rsidR="005A10CA">
          <w:rPr>
            <w:noProof/>
            <w:webHidden/>
          </w:rPr>
          <w:fldChar w:fldCharType="end"/>
        </w:r>
      </w:hyperlink>
    </w:p>
    <w:p w14:paraId="43D29C6D" w14:textId="1CDE8BB6"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8" w:history="1">
        <w:r w:rsidR="005A10CA" w:rsidRPr="007F2BBB">
          <w:rPr>
            <w:rStyle w:val="Hyperlink"/>
            <w:noProof/>
          </w:rPr>
          <w:t>3.6.2</w:t>
        </w:r>
        <w:r w:rsidR="005A10CA">
          <w:rPr>
            <w:rFonts w:asciiTheme="minorHAnsi" w:eastAsiaTheme="minorEastAsia" w:hAnsiTheme="minorHAnsi" w:cstheme="minorBidi"/>
            <w:noProof/>
            <w:color w:val="auto"/>
            <w:sz w:val="22"/>
            <w:szCs w:val="22"/>
          </w:rPr>
          <w:tab/>
        </w:r>
        <w:r w:rsidR="005A10CA" w:rsidRPr="007F2BBB">
          <w:rPr>
            <w:rStyle w:val="Hyperlink"/>
            <w:noProof/>
          </w:rPr>
          <w:t>DoNotFragmentTypeEnum Enumeration</w:t>
        </w:r>
        <w:r w:rsidR="005A10CA">
          <w:rPr>
            <w:noProof/>
            <w:webHidden/>
          </w:rPr>
          <w:tab/>
        </w:r>
        <w:r w:rsidR="005A10CA">
          <w:rPr>
            <w:noProof/>
            <w:webHidden/>
          </w:rPr>
          <w:fldChar w:fldCharType="begin"/>
        </w:r>
        <w:r w:rsidR="005A10CA">
          <w:rPr>
            <w:noProof/>
            <w:webHidden/>
          </w:rPr>
          <w:instrText xml:space="preserve"> PAGEREF _Toc449967698 \h </w:instrText>
        </w:r>
        <w:r w:rsidR="005A10CA">
          <w:rPr>
            <w:noProof/>
            <w:webHidden/>
          </w:rPr>
        </w:r>
        <w:r w:rsidR="005A10CA">
          <w:rPr>
            <w:noProof/>
            <w:webHidden/>
          </w:rPr>
          <w:fldChar w:fldCharType="separate"/>
        </w:r>
        <w:r w:rsidR="005A10CA">
          <w:rPr>
            <w:noProof/>
            <w:webHidden/>
          </w:rPr>
          <w:t>80</w:t>
        </w:r>
        <w:r w:rsidR="005A10CA">
          <w:rPr>
            <w:noProof/>
            <w:webHidden/>
          </w:rPr>
          <w:fldChar w:fldCharType="end"/>
        </w:r>
      </w:hyperlink>
    </w:p>
    <w:p w14:paraId="01C7D3F3" w14:textId="32DF61AF"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699" w:history="1">
        <w:r w:rsidR="005A10CA" w:rsidRPr="007F2BBB">
          <w:rPr>
            <w:rStyle w:val="Hyperlink"/>
            <w:noProof/>
          </w:rPr>
          <w:t>3.6.3</w:t>
        </w:r>
        <w:r w:rsidR="005A10CA">
          <w:rPr>
            <w:rFonts w:asciiTheme="minorHAnsi" w:eastAsiaTheme="minorEastAsia" w:hAnsiTheme="minorHAnsi" w:cstheme="minorBidi"/>
            <w:noProof/>
            <w:color w:val="auto"/>
            <w:sz w:val="22"/>
            <w:szCs w:val="22"/>
          </w:rPr>
          <w:tab/>
        </w:r>
        <w:r w:rsidR="005A10CA" w:rsidRPr="007F2BBB">
          <w:rPr>
            <w:rStyle w:val="Hyperlink"/>
            <w:noProof/>
          </w:rPr>
          <w:t>MoreFragmentsTypeEnum Enumeration</w:t>
        </w:r>
        <w:r w:rsidR="005A10CA">
          <w:rPr>
            <w:noProof/>
            <w:webHidden/>
          </w:rPr>
          <w:tab/>
        </w:r>
        <w:r w:rsidR="005A10CA">
          <w:rPr>
            <w:noProof/>
            <w:webHidden/>
          </w:rPr>
          <w:fldChar w:fldCharType="begin"/>
        </w:r>
        <w:r w:rsidR="005A10CA">
          <w:rPr>
            <w:noProof/>
            <w:webHidden/>
          </w:rPr>
          <w:instrText xml:space="preserve"> PAGEREF _Toc449967699 \h </w:instrText>
        </w:r>
        <w:r w:rsidR="005A10CA">
          <w:rPr>
            <w:noProof/>
            <w:webHidden/>
          </w:rPr>
        </w:r>
        <w:r w:rsidR="005A10CA">
          <w:rPr>
            <w:noProof/>
            <w:webHidden/>
          </w:rPr>
          <w:fldChar w:fldCharType="separate"/>
        </w:r>
        <w:r w:rsidR="005A10CA">
          <w:rPr>
            <w:noProof/>
            <w:webHidden/>
          </w:rPr>
          <w:t>80</w:t>
        </w:r>
        <w:r w:rsidR="005A10CA">
          <w:rPr>
            <w:noProof/>
            <w:webHidden/>
          </w:rPr>
          <w:fldChar w:fldCharType="end"/>
        </w:r>
      </w:hyperlink>
    </w:p>
    <w:p w14:paraId="6A1AB64A" w14:textId="17AF864F"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0" w:history="1">
        <w:r w:rsidR="005A10CA" w:rsidRPr="007F2BBB">
          <w:rPr>
            <w:rStyle w:val="Hyperlink"/>
            <w:noProof/>
          </w:rPr>
          <w:t>3.6.4</w:t>
        </w:r>
        <w:r w:rsidR="005A10CA">
          <w:rPr>
            <w:rFonts w:asciiTheme="minorHAnsi" w:eastAsiaTheme="minorEastAsia" w:hAnsiTheme="minorHAnsi" w:cstheme="minorBidi"/>
            <w:noProof/>
            <w:color w:val="auto"/>
            <w:sz w:val="22"/>
            <w:szCs w:val="22"/>
          </w:rPr>
          <w:tab/>
        </w:r>
        <w:r w:rsidR="005A10CA" w:rsidRPr="007F2BBB">
          <w:rPr>
            <w:rStyle w:val="Hyperlink"/>
            <w:noProof/>
          </w:rPr>
          <w:t>IPv4CopyFlagTypeEnum Enumeration</w:t>
        </w:r>
        <w:r w:rsidR="005A10CA">
          <w:rPr>
            <w:noProof/>
            <w:webHidden/>
          </w:rPr>
          <w:tab/>
        </w:r>
        <w:r w:rsidR="005A10CA">
          <w:rPr>
            <w:noProof/>
            <w:webHidden/>
          </w:rPr>
          <w:fldChar w:fldCharType="begin"/>
        </w:r>
        <w:r w:rsidR="005A10CA">
          <w:rPr>
            <w:noProof/>
            <w:webHidden/>
          </w:rPr>
          <w:instrText xml:space="preserve"> PAGEREF _Toc449967700 \h </w:instrText>
        </w:r>
        <w:r w:rsidR="005A10CA">
          <w:rPr>
            <w:noProof/>
            <w:webHidden/>
          </w:rPr>
        </w:r>
        <w:r w:rsidR="005A10CA">
          <w:rPr>
            <w:noProof/>
            <w:webHidden/>
          </w:rPr>
          <w:fldChar w:fldCharType="separate"/>
        </w:r>
        <w:r w:rsidR="005A10CA">
          <w:rPr>
            <w:noProof/>
            <w:webHidden/>
          </w:rPr>
          <w:t>81</w:t>
        </w:r>
        <w:r w:rsidR="005A10CA">
          <w:rPr>
            <w:noProof/>
            <w:webHidden/>
          </w:rPr>
          <w:fldChar w:fldCharType="end"/>
        </w:r>
      </w:hyperlink>
    </w:p>
    <w:p w14:paraId="1DD02AC0" w14:textId="23AD21F2"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1" w:history="1">
        <w:r w:rsidR="005A10CA" w:rsidRPr="007F2BBB">
          <w:rPr>
            <w:rStyle w:val="Hyperlink"/>
            <w:noProof/>
          </w:rPr>
          <w:t>3.6.5</w:t>
        </w:r>
        <w:r w:rsidR="005A10CA">
          <w:rPr>
            <w:rFonts w:asciiTheme="minorHAnsi" w:eastAsiaTheme="minorEastAsia" w:hAnsiTheme="minorHAnsi" w:cstheme="minorBidi"/>
            <w:noProof/>
            <w:color w:val="auto"/>
            <w:sz w:val="22"/>
            <w:szCs w:val="22"/>
          </w:rPr>
          <w:tab/>
        </w:r>
        <w:r w:rsidR="005A10CA" w:rsidRPr="007F2BBB">
          <w:rPr>
            <w:rStyle w:val="Hyperlink"/>
            <w:noProof/>
          </w:rPr>
          <w:t>IPv4ClassTypeEnum Enumeration</w:t>
        </w:r>
        <w:r w:rsidR="005A10CA">
          <w:rPr>
            <w:noProof/>
            <w:webHidden/>
          </w:rPr>
          <w:tab/>
        </w:r>
        <w:r w:rsidR="005A10CA">
          <w:rPr>
            <w:noProof/>
            <w:webHidden/>
          </w:rPr>
          <w:fldChar w:fldCharType="begin"/>
        </w:r>
        <w:r w:rsidR="005A10CA">
          <w:rPr>
            <w:noProof/>
            <w:webHidden/>
          </w:rPr>
          <w:instrText xml:space="preserve"> PAGEREF _Toc449967701 \h </w:instrText>
        </w:r>
        <w:r w:rsidR="005A10CA">
          <w:rPr>
            <w:noProof/>
            <w:webHidden/>
          </w:rPr>
        </w:r>
        <w:r w:rsidR="005A10CA">
          <w:rPr>
            <w:noProof/>
            <w:webHidden/>
          </w:rPr>
          <w:fldChar w:fldCharType="separate"/>
        </w:r>
        <w:r w:rsidR="005A10CA">
          <w:rPr>
            <w:noProof/>
            <w:webHidden/>
          </w:rPr>
          <w:t>81</w:t>
        </w:r>
        <w:r w:rsidR="005A10CA">
          <w:rPr>
            <w:noProof/>
            <w:webHidden/>
          </w:rPr>
          <w:fldChar w:fldCharType="end"/>
        </w:r>
      </w:hyperlink>
    </w:p>
    <w:p w14:paraId="5604C783" w14:textId="74DFCE26"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2" w:history="1">
        <w:r w:rsidR="005A10CA" w:rsidRPr="007F2BBB">
          <w:rPr>
            <w:rStyle w:val="Hyperlink"/>
            <w:noProof/>
          </w:rPr>
          <w:t>3.6.6</w:t>
        </w:r>
        <w:r w:rsidR="005A10CA">
          <w:rPr>
            <w:rFonts w:asciiTheme="minorHAnsi" w:eastAsiaTheme="minorEastAsia" w:hAnsiTheme="minorHAnsi" w:cstheme="minorBidi"/>
            <w:noProof/>
            <w:color w:val="auto"/>
            <w:sz w:val="22"/>
            <w:szCs w:val="22"/>
          </w:rPr>
          <w:tab/>
        </w:r>
        <w:r w:rsidR="005A10CA" w:rsidRPr="007F2BBB">
          <w:rPr>
            <w:rStyle w:val="Hyperlink"/>
            <w:noProof/>
          </w:rPr>
          <w:t>IPv4OptionsTypeEnum Enumeration</w:t>
        </w:r>
        <w:r w:rsidR="005A10CA">
          <w:rPr>
            <w:noProof/>
            <w:webHidden/>
          </w:rPr>
          <w:tab/>
        </w:r>
        <w:r w:rsidR="005A10CA">
          <w:rPr>
            <w:noProof/>
            <w:webHidden/>
          </w:rPr>
          <w:fldChar w:fldCharType="begin"/>
        </w:r>
        <w:r w:rsidR="005A10CA">
          <w:rPr>
            <w:noProof/>
            <w:webHidden/>
          </w:rPr>
          <w:instrText xml:space="preserve"> PAGEREF _Toc449967702 \h </w:instrText>
        </w:r>
        <w:r w:rsidR="005A10CA">
          <w:rPr>
            <w:noProof/>
            <w:webHidden/>
          </w:rPr>
        </w:r>
        <w:r w:rsidR="005A10CA">
          <w:rPr>
            <w:noProof/>
            <w:webHidden/>
          </w:rPr>
          <w:fldChar w:fldCharType="separate"/>
        </w:r>
        <w:r w:rsidR="005A10CA">
          <w:rPr>
            <w:noProof/>
            <w:webHidden/>
          </w:rPr>
          <w:t>82</w:t>
        </w:r>
        <w:r w:rsidR="005A10CA">
          <w:rPr>
            <w:noProof/>
            <w:webHidden/>
          </w:rPr>
          <w:fldChar w:fldCharType="end"/>
        </w:r>
      </w:hyperlink>
    </w:p>
    <w:p w14:paraId="1066DC89" w14:textId="4B729481"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3" w:history="1">
        <w:r w:rsidR="005A10CA" w:rsidRPr="007F2BBB">
          <w:rPr>
            <w:rStyle w:val="Hyperlink"/>
            <w:noProof/>
          </w:rPr>
          <w:t>3.6.7</w:t>
        </w:r>
        <w:r w:rsidR="005A10CA">
          <w:rPr>
            <w:rFonts w:asciiTheme="minorHAnsi" w:eastAsiaTheme="minorEastAsia" w:hAnsiTheme="minorHAnsi" w:cstheme="minorBidi"/>
            <w:noProof/>
            <w:color w:val="auto"/>
            <w:sz w:val="22"/>
            <w:szCs w:val="22"/>
          </w:rPr>
          <w:tab/>
        </w:r>
        <w:r w:rsidR="005A10CA" w:rsidRPr="007F2BBB">
          <w:rPr>
            <w:rStyle w:val="Hyperlink"/>
            <w:noProof/>
          </w:rPr>
          <w:t>IPv6DoNotRecogActionTypeEnum Enumeration</w:t>
        </w:r>
        <w:r w:rsidR="005A10CA">
          <w:rPr>
            <w:noProof/>
            <w:webHidden/>
          </w:rPr>
          <w:tab/>
        </w:r>
        <w:r w:rsidR="005A10CA">
          <w:rPr>
            <w:noProof/>
            <w:webHidden/>
          </w:rPr>
          <w:fldChar w:fldCharType="begin"/>
        </w:r>
        <w:r w:rsidR="005A10CA">
          <w:rPr>
            <w:noProof/>
            <w:webHidden/>
          </w:rPr>
          <w:instrText xml:space="preserve"> PAGEREF _Toc449967703 \h </w:instrText>
        </w:r>
        <w:r w:rsidR="005A10CA">
          <w:rPr>
            <w:noProof/>
            <w:webHidden/>
          </w:rPr>
        </w:r>
        <w:r w:rsidR="005A10CA">
          <w:rPr>
            <w:noProof/>
            <w:webHidden/>
          </w:rPr>
          <w:fldChar w:fldCharType="separate"/>
        </w:r>
        <w:r w:rsidR="005A10CA">
          <w:rPr>
            <w:noProof/>
            <w:webHidden/>
          </w:rPr>
          <w:t>83</w:t>
        </w:r>
        <w:r w:rsidR="005A10CA">
          <w:rPr>
            <w:noProof/>
            <w:webHidden/>
          </w:rPr>
          <w:fldChar w:fldCharType="end"/>
        </w:r>
      </w:hyperlink>
    </w:p>
    <w:p w14:paraId="5527357B" w14:textId="25F2101E"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4" w:history="1">
        <w:r w:rsidR="005A10CA" w:rsidRPr="007F2BBB">
          <w:rPr>
            <w:rStyle w:val="Hyperlink"/>
            <w:noProof/>
          </w:rPr>
          <w:t>3.6.8</w:t>
        </w:r>
        <w:r w:rsidR="005A10CA">
          <w:rPr>
            <w:rFonts w:asciiTheme="minorHAnsi" w:eastAsiaTheme="minorEastAsia" w:hAnsiTheme="minorHAnsi" w:cstheme="minorBidi"/>
            <w:noProof/>
            <w:color w:val="auto"/>
            <w:sz w:val="22"/>
            <w:szCs w:val="22"/>
          </w:rPr>
          <w:tab/>
        </w:r>
        <w:r w:rsidR="005A10CA" w:rsidRPr="007F2BBB">
          <w:rPr>
            <w:rStyle w:val="Hyperlink"/>
            <w:noProof/>
          </w:rPr>
          <w:t>IPv6PacketChangeTypeEnum Enumeration</w:t>
        </w:r>
        <w:r w:rsidR="005A10CA">
          <w:rPr>
            <w:noProof/>
            <w:webHidden/>
          </w:rPr>
          <w:tab/>
        </w:r>
        <w:r w:rsidR="005A10CA">
          <w:rPr>
            <w:noProof/>
            <w:webHidden/>
          </w:rPr>
          <w:fldChar w:fldCharType="begin"/>
        </w:r>
        <w:r w:rsidR="005A10CA">
          <w:rPr>
            <w:noProof/>
            <w:webHidden/>
          </w:rPr>
          <w:instrText xml:space="preserve"> PAGEREF _Toc449967704 \h </w:instrText>
        </w:r>
        <w:r w:rsidR="005A10CA">
          <w:rPr>
            <w:noProof/>
            <w:webHidden/>
          </w:rPr>
        </w:r>
        <w:r w:rsidR="005A10CA">
          <w:rPr>
            <w:noProof/>
            <w:webHidden/>
          </w:rPr>
          <w:fldChar w:fldCharType="separate"/>
        </w:r>
        <w:r w:rsidR="005A10CA">
          <w:rPr>
            <w:noProof/>
            <w:webHidden/>
          </w:rPr>
          <w:t>84</w:t>
        </w:r>
        <w:r w:rsidR="005A10CA">
          <w:rPr>
            <w:noProof/>
            <w:webHidden/>
          </w:rPr>
          <w:fldChar w:fldCharType="end"/>
        </w:r>
      </w:hyperlink>
    </w:p>
    <w:p w14:paraId="5C3B94FC" w14:textId="7690BF67" w:rsidR="005A10CA" w:rsidRDefault="00766420">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7705" w:history="1">
        <w:r w:rsidR="005A10CA" w:rsidRPr="007F2BBB">
          <w:rPr>
            <w:rStyle w:val="Hyperlink"/>
            <w:noProof/>
          </w:rPr>
          <w:t>3.6.9</w:t>
        </w:r>
        <w:r w:rsidR="005A10CA">
          <w:rPr>
            <w:rFonts w:asciiTheme="minorHAnsi" w:eastAsiaTheme="minorEastAsia" w:hAnsiTheme="minorHAnsi" w:cstheme="minorBidi"/>
            <w:noProof/>
            <w:color w:val="auto"/>
            <w:sz w:val="22"/>
            <w:szCs w:val="22"/>
          </w:rPr>
          <w:tab/>
        </w:r>
        <w:r w:rsidR="005A10CA" w:rsidRPr="007F2BBB">
          <w:rPr>
            <w:rStyle w:val="Hyperlink"/>
            <w:noProof/>
          </w:rPr>
          <w:t>IPVersionTypeEnum Enumeration</w:t>
        </w:r>
        <w:r w:rsidR="005A10CA">
          <w:rPr>
            <w:noProof/>
            <w:webHidden/>
          </w:rPr>
          <w:tab/>
        </w:r>
        <w:r w:rsidR="005A10CA">
          <w:rPr>
            <w:noProof/>
            <w:webHidden/>
          </w:rPr>
          <w:fldChar w:fldCharType="begin"/>
        </w:r>
        <w:r w:rsidR="005A10CA">
          <w:rPr>
            <w:noProof/>
            <w:webHidden/>
          </w:rPr>
          <w:instrText xml:space="preserve"> PAGEREF _Toc449967705 \h </w:instrText>
        </w:r>
        <w:r w:rsidR="005A10CA">
          <w:rPr>
            <w:noProof/>
            <w:webHidden/>
          </w:rPr>
        </w:r>
        <w:r w:rsidR="005A10CA">
          <w:rPr>
            <w:noProof/>
            <w:webHidden/>
          </w:rPr>
          <w:fldChar w:fldCharType="separate"/>
        </w:r>
        <w:r w:rsidR="005A10CA">
          <w:rPr>
            <w:noProof/>
            <w:webHidden/>
          </w:rPr>
          <w:t>84</w:t>
        </w:r>
        <w:r w:rsidR="005A10CA">
          <w:rPr>
            <w:noProof/>
            <w:webHidden/>
          </w:rPr>
          <w:fldChar w:fldCharType="end"/>
        </w:r>
      </w:hyperlink>
    </w:p>
    <w:p w14:paraId="74CF7790" w14:textId="712C36B4" w:rsidR="005A10CA" w:rsidRDefault="0076642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06" w:history="1">
        <w:r w:rsidR="005A10CA" w:rsidRPr="007F2BBB">
          <w:rPr>
            <w:rStyle w:val="Hyperlink"/>
            <w:noProof/>
          </w:rPr>
          <w:t>3.6.10</w:t>
        </w:r>
        <w:r w:rsidR="005A10CA">
          <w:rPr>
            <w:rFonts w:asciiTheme="minorHAnsi" w:eastAsiaTheme="minorEastAsia" w:hAnsiTheme="minorHAnsi" w:cstheme="minorBidi"/>
            <w:noProof/>
            <w:color w:val="auto"/>
            <w:sz w:val="22"/>
            <w:szCs w:val="22"/>
          </w:rPr>
          <w:tab/>
        </w:r>
        <w:r w:rsidR="005A10CA" w:rsidRPr="007F2BBB">
          <w:rPr>
            <w:rStyle w:val="Hyperlink"/>
            <w:noProof/>
          </w:rPr>
          <w:t>IANAHardwareTypeEnum Enumeration</w:t>
        </w:r>
        <w:r w:rsidR="005A10CA">
          <w:rPr>
            <w:noProof/>
            <w:webHidden/>
          </w:rPr>
          <w:tab/>
        </w:r>
        <w:r w:rsidR="005A10CA">
          <w:rPr>
            <w:noProof/>
            <w:webHidden/>
          </w:rPr>
          <w:fldChar w:fldCharType="begin"/>
        </w:r>
        <w:r w:rsidR="005A10CA">
          <w:rPr>
            <w:noProof/>
            <w:webHidden/>
          </w:rPr>
          <w:instrText xml:space="preserve"> PAGEREF _Toc449967706 \h </w:instrText>
        </w:r>
        <w:r w:rsidR="005A10CA">
          <w:rPr>
            <w:noProof/>
            <w:webHidden/>
          </w:rPr>
        </w:r>
        <w:r w:rsidR="005A10CA">
          <w:rPr>
            <w:noProof/>
            <w:webHidden/>
          </w:rPr>
          <w:fldChar w:fldCharType="separate"/>
        </w:r>
        <w:r w:rsidR="005A10CA">
          <w:rPr>
            <w:noProof/>
            <w:webHidden/>
          </w:rPr>
          <w:t>85</w:t>
        </w:r>
        <w:r w:rsidR="005A10CA">
          <w:rPr>
            <w:noProof/>
            <w:webHidden/>
          </w:rPr>
          <w:fldChar w:fldCharType="end"/>
        </w:r>
      </w:hyperlink>
    </w:p>
    <w:p w14:paraId="562ABE5B" w14:textId="7F52FFE6" w:rsidR="005A10CA" w:rsidRDefault="0076642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07" w:history="1">
        <w:r w:rsidR="005A10CA" w:rsidRPr="007F2BBB">
          <w:rPr>
            <w:rStyle w:val="Hyperlink"/>
            <w:noProof/>
          </w:rPr>
          <w:t>3.6.11</w:t>
        </w:r>
        <w:r w:rsidR="005A10CA">
          <w:rPr>
            <w:rFonts w:asciiTheme="minorHAnsi" w:eastAsiaTheme="minorEastAsia" w:hAnsiTheme="minorHAnsi" w:cstheme="minorBidi"/>
            <w:noProof/>
            <w:color w:val="auto"/>
            <w:sz w:val="22"/>
            <w:szCs w:val="22"/>
          </w:rPr>
          <w:tab/>
        </w:r>
        <w:r w:rsidR="005A10CA" w:rsidRPr="007F2BBB">
          <w:rPr>
            <w:rStyle w:val="Hyperlink"/>
            <w:noProof/>
          </w:rPr>
          <w:t>IANAEtherTypeEnum Enumeration</w:t>
        </w:r>
        <w:r w:rsidR="005A10CA">
          <w:rPr>
            <w:noProof/>
            <w:webHidden/>
          </w:rPr>
          <w:tab/>
        </w:r>
        <w:r w:rsidR="005A10CA">
          <w:rPr>
            <w:noProof/>
            <w:webHidden/>
          </w:rPr>
          <w:fldChar w:fldCharType="begin"/>
        </w:r>
        <w:r w:rsidR="005A10CA">
          <w:rPr>
            <w:noProof/>
            <w:webHidden/>
          </w:rPr>
          <w:instrText xml:space="preserve"> PAGEREF _Toc449967707 \h </w:instrText>
        </w:r>
        <w:r w:rsidR="005A10CA">
          <w:rPr>
            <w:noProof/>
            <w:webHidden/>
          </w:rPr>
        </w:r>
        <w:r w:rsidR="005A10CA">
          <w:rPr>
            <w:noProof/>
            <w:webHidden/>
          </w:rPr>
          <w:fldChar w:fldCharType="separate"/>
        </w:r>
        <w:r w:rsidR="005A10CA">
          <w:rPr>
            <w:noProof/>
            <w:webHidden/>
          </w:rPr>
          <w:t>85</w:t>
        </w:r>
        <w:r w:rsidR="005A10CA">
          <w:rPr>
            <w:noProof/>
            <w:webHidden/>
          </w:rPr>
          <w:fldChar w:fldCharType="end"/>
        </w:r>
      </w:hyperlink>
    </w:p>
    <w:p w14:paraId="40D58A64" w14:textId="494DD17D" w:rsidR="005A10CA" w:rsidRDefault="0076642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08" w:history="1">
        <w:r w:rsidR="005A10CA" w:rsidRPr="007F2BBB">
          <w:rPr>
            <w:rStyle w:val="Hyperlink"/>
            <w:noProof/>
          </w:rPr>
          <w:t>3.6.12</w:t>
        </w:r>
        <w:r w:rsidR="005A10CA">
          <w:rPr>
            <w:rFonts w:asciiTheme="minorHAnsi" w:eastAsiaTheme="minorEastAsia" w:hAnsiTheme="minorHAnsi" w:cstheme="minorBidi"/>
            <w:noProof/>
            <w:color w:val="auto"/>
            <w:sz w:val="22"/>
            <w:szCs w:val="22"/>
          </w:rPr>
          <w:tab/>
        </w:r>
        <w:r w:rsidR="005A10CA" w:rsidRPr="007F2BBB">
          <w:rPr>
            <w:rStyle w:val="Hyperlink"/>
            <w:noProof/>
          </w:rPr>
          <w:t>IANAAssignedIPNumbersTypeEnum Enumeration</w:t>
        </w:r>
        <w:r w:rsidR="005A10CA">
          <w:rPr>
            <w:noProof/>
            <w:webHidden/>
          </w:rPr>
          <w:tab/>
        </w:r>
        <w:r w:rsidR="005A10CA">
          <w:rPr>
            <w:noProof/>
            <w:webHidden/>
          </w:rPr>
          <w:fldChar w:fldCharType="begin"/>
        </w:r>
        <w:r w:rsidR="005A10CA">
          <w:rPr>
            <w:noProof/>
            <w:webHidden/>
          </w:rPr>
          <w:instrText xml:space="preserve"> PAGEREF _Toc449967708 \h </w:instrText>
        </w:r>
        <w:r w:rsidR="005A10CA">
          <w:rPr>
            <w:noProof/>
            <w:webHidden/>
          </w:rPr>
        </w:r>
        <w:r w:rsidR="005A10CA">
          <w:rPr>
            <w:noProof/>
            <w:webHidden/>
          </w:rPr>
          <w:fldChar w:fldCharType="separate"/>
        </w:r>
        <w:r w:rsidR="005A10CA">
          <w:rPr>
            <w:noProof/>
            <w:webHidden/>
          </w:rPr>
          <w:t>86</w:t>
        </w:r>
        <w:r w:rsidR="005A10CA">
          <w:rPr>
            <w:noProof/>
            <w:webHidden/>
          </w:rPr>
          <w:fldChar w:fldCharType="end"/>
        </w:r>
      </w:hyperlink>
    </w:p>
    <w:p w14:paraId="5B2AF64B" w14:textId="63A15043" w:rsidR="005A10CA" w:rsidRDefault="0076642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09" w:history="1">
        <w:r w:rsidR="005A10CA" w:rsidRPr="007F2BBB">
          <w:rPr>
            <w:rStyle w:val="Hyperlink"/>
            <w:noProof/>
          </w:rPr>
          <w:t>3.6.13</w:t>
        </w:r>
        <w:r w:rsidR="005A10CA">
          <w:rPr>
            <w:rFonts w:asciiTheme="minorHAnsi" w:eastAsiaTheme="minorEastAsia" w:hAnsiTheme="minorHAnsi" w:cstheme="minorBidi"/>
            <w:noProof/>
            <w:color w:val="auto"/>
            <w:sz w:val="22"/>
            <w:szCs w:val="22"/>
          </w:rPr>
          <w:tab/>
        </w:r>
        <w:r w:rsidR="005A10CA" w:rsidRPr="007F2BBB">
          <w:rPr>
            <w:rStyle w:val="Hyperlink"/>
            <w:noProof/>
          </w:rPr>
          <w:t>IANAPortNumberRegistryTypeEnum Enumeration</w:t>
        </w:r>
        <w:r w:rsidR="005A10CA">
          <w:rPr>
            <w:noProof/>
            <w:webHidden/>
          </w:rPr>
          <w:tab/>
        </w:r>
        <w:r w:rsidR="005A10CA">
          <w:rPr>
            <w:noProof/>
            <w:webHidden/>
          </w:rPr>
          <w:fldChar w:fldCharType="begin"/>
        </w:r>
        <w:r w:rsidR="005A10CA">
          <w:rPr>
            <w:noProof/>
            <w:webHidden/>
          </w:rPr>
          <w:instrText xml:space="preserve"> PAGEREF _Toc449967709 \h </w:instrText>
        </w:r>
        <w:r w:rsidR="005A10CA">
          <w:rPr>
            <w:noProof/>
            <w:webHidden/>
          </w:rPr>
        </w:r>
        <w:r w:rsidR="005A10CA">
          <w:rPr>
            <w:noProof/>
            <w:webHidden/>
          </w:rPr>
          <w:fldChar w:fldCharType="separate"/>
        </w:r>
        <w:r w:rsidR="005A10CA">
          <w:rPr>
            <w:noProof/>
            <w:webHidden/>
          </w:rPr>
          <w:t>88</w:t>
        </w:r>
        <w:r w:rsidR="005A10CA">
          <w:rPr>
            <w:noProof/>
            <w:webHidden/>
          </w:rPr>
          <w:fldChar w:fldCharType="end"/>
        </w:r>
      </w:hyperlink>
    </w:p>
    <w:p w14:paraId="1A377E87" w14:textId="2280D93D" w:rsidR="005A10CA" w:rsidRDefault="00766420">
      <w:pPr>
        <w:pStyle w:val="TOC3"/>
        <w:tabs>
          <w:tab w:val="left" w:pos="1440"/>
          <w:tab w:val="right" w:leader="dot" w:pos="9350"/>
        </w:tabs>
        <w:rPr>
          <w:rFonts w:asciiTheme="minorHAnsi" w:eastAsiaTheme="minorEastAsia" w:hAnsiTheme="minorHAnsi" w:cstheme="minorBidi"/>
          <w:noProof/>
          <w:color w:val="auto"/>
          <w:sz w:val="22"/>
          <w:szCs w:val="22"/>
        </w:rPr>
      </w:pPr>
      <w:hyperlink w:anchor="_Toc449967710" w:history="1">
        <w:r w:rsidR="005A10CA" w:rsidRPr="007F2BBB">
          <w:rPr>
            <w:rStyle w:val="Hyperlink"/>
            <w:noProof/>
          </w:rPr>
          <w:t>3.6.14</w:t>
        </w:r>
        <w:r w:rsidR="005A10CA">
          <w:rPr>
            <w:rFonts w:asciiTheme="minorHAnsi" w:eastAsiaTheme="minorEastAsia" w:hAnsiTheme="minorHAnsi" w:cstheme="minorBidi"/>
            <w:noProof/>
            <w:color w:val="auto"/>
            <w:sz w:val="22"/>
            <w:szCs w:val="22"/>
          </w:rPr>
          <w:tab/>
        </w:r>
        <w:r w:rsidR="005A10CA" w:rsidRPr="007F2BBB">
          <w:rPr>
            <w:rStyle w:val="Hyperlink"/>
            <w:noProof/>
          </w:rPr>
          <w:t>MFlagTypeEnum Enumeration</w:t>
        </w:r>
        <w:r w:rsidR="005A10CA">
          <w:rPr>
            <w:noProof/>
            <w:webHidden/>
          </w:rPr>
          <w:tab/>
        </w:r>
        <w:r w:rsidR="005A10CA">
          <w:rPr>
            <w:noProof/>
            <w:webHidden/>
          </w:rPr>
          <w:fldChar w:fldCharType="begin"/>
        </w:r>
        <w:r w:rsidR="005A10CA">
          <w:rPr>
            <w:noProof/>
            <w:webHidden/>
          </w:rPr>
          <w:instrText xml:space="preserve"> PAGEREF _Toc449967710 \h </w:instrText>
        </w:r>
        <w:r w:rsidR="005A10CA">
          <w:rPr>
            <w:noProof/>
            <w:webHidden/>
          </w:rPr>
        </w:r>
        <w:r w:rsidR="005A10CA">
          <w:rPr>
            <w:noProof/>
            <w:webHidden/>
          </w:rPr>
          <w:fldChar w:fldCharType="separate"/>
        </w:r>
        <w:r w:rsidR="005A10CA">
          <w:rPr>
            <w:noProof/>
            <w:webHidden/>
          </w:rPr>
          <w:t>88</w:t>
        </w:r>
        <w:r w:rsidR="005A10CA">
          <w:rPr>
            <w:noProof/>
            <w:webHidden/>
          </w:rPr>
          <w:fldChar w:fldCharType="end"/>
        </w:r>
      </w:hyperlink>
    </w:p>
    <w:p w14:paraId="5DFDCE5E" w14:textId="4529CA0A" w:rsidR="005A10CA" w:rsidRDefault="00766420">
      <w:pPr>
        <w:pStyle w:val="TOC1"/>
        <w:rPr>
          <w:rFonts w:asciiTheme="minorHAnsi" w:eastAsiaTheme="minorEastAsia" w:hAnsiTheme="minorHAnsi" w:cstheme="minorBidi"/>
          <w:noProof/>
          <w:color w:val="auto"/>
          <w:sz w:val="22"/>
          <w:szCs w:val="22"/>
        </w:rPr>
      </w:pPr>
      <w:hyperlink w:anchor="_Toc449967711" w:history="1">
        <w:r w:rsidR="005A10CA" w:rsidRPr="007F2BBB">
          <w:rPr>
            <w:rStyle w:val="Hyperlink"/>
            <w:noProof/>
          </w:rPr>
          <w:t>4</w:t>
        </w:r>
        <w:r w:rsidR="005A10CA">
          <w:rPr>
            <w:rFonts w:asciiTheme="minorHAnsi" w:eastAsiaTheme="minorEastAsia" w:hAnsiTheme="minorHAnsi" w:cstheme="minorBidi"/>
            <w:noProof/>
            <w:color w:val="auto"/>
            <w:sz w:val="22"/>
            <w:szCs w:val="22"/>
          </w:rPr>
          <w:tab/>
        </w:r>
        <w:r w:rsidR="005A10CA" w:rsidRPr="007F2BBB">
          <w:rPr>
            <w:rStyle w:val="Hyperlink"/>
            <w:noProof/>
          </w:rPr>
          <w:t>Conformance</w:t>
        </w:r>
        <w:r w:rsidR="005A10CA">
          <w:rPr>
            <w:noProof/>
            <w:webHidden/>
          </w:rPr>
          <w:tab/>
        </w:r>
        <w:r w:rsidR="005A10CA">
          <w:rPr>
            <w:noProof/>
            <w:webHidden/>
          </w:rPr>
          <w:fldChar w:fldCharType="begin"/>
        </w:r>
        <w:r w:rsidR="005A10CA">
          <w:rPr>
            <w:noProof/>
            <w:webHidden/>
          </w:rPr>
          <w:instrText xml:space="preserve"> PAGEREF _Toc449967711 \h </w:instrText>
        </w:r>
        <w:r w:rsidR="005A10CA">
          <w:rPr>
            <w:noProof/>
            <w:webHidden/>
          </w:rPr>
        </w:r>
        <w:r w:rsidR="005A10CA">
          <w:rPr>
            <w:noProof/>
            <w:webHidden/>
          </w:rPr>
          <w:fldChar w:fldCharType="separate"/>
        </w:r>
        <w:r w:rsidR="005A10CA">
          <w:rPr>
            <w:noProof/>
            <w:webHidden/>
          </w:rPr>
          <w:t>90</w:t>
        </w:r>
        <w:r w:rsidR="005A10CA">
          <w:rPr>
            <w:noProof/>
            <w:webHidden/>
          </w:rPr>
          <w:fldChar w:fldCharType="end"/>
        </w:r>
      </w:hyperlink>
    </w:p>
    <w:p w14:paraId="6CE2D75E" w14:textId="7F94D2E0" w:rsidR="005A10CA" w:rsidRDefault="00766420">
      <w:pPr>
        <w:pStyle w:val="TOC1"/>
        <w:rPr>
          <w:rFonts w:asciiTheme="minorHAnsi" w:eastAsiaTheme="minorEastAsia" w:hAnsiTheme="minorHAnsi" w:cstheme="minorBidi"/>
          <w:noProof/>
          <w:color w:val="auto"/>
          <w:sz w:val="22"/>
          <w:szCs w:val="22"/>
        </w:rPr>
      </w:pPr>
      <w:hyperlink w:anchor="_Toc449967712" w:history="1">
        <w:r w:rsidR="005A10CA" w:rsidRPr="007F2BBB">
          <w:rPr>
            <w:rStyle w:val="Hyperlink"/>
            <w:noProof/>
          </w:rPr>
          <w:t>Appendix A. Acknowledgments</w:t>
        </w:r>
        <w:r w:rsidR="005A10CA">
          <w:rPr>
            <w:noProof/>
            <w:webHidden/>
          </w:rPr>
          <w:tab/>
        </w:r>
        <w:r w:rsidR="005A10CA">
          <w:rPr>
            <w:noProof/>
            <w:webHidden/>
          </w:rPr>
          <w:fldChar w:fldCharType="begin"/>
        </w:r>
        <w:r w:rsidR="005A10CA">
          <w:rPr>
            <w:noProof/>
            <w:webHidden/>
          </w:rPr>
          <w:instrText xml:space="preserve"> PAGEREF _Toc449967712 \h </w:instrText>
        </w:r>
        <w:r w:rsidR="005A10CA">
          <w:rPr>
            <w:noProof/>
            <w:webHidden/>
          </w:rPr>
        </w:r>
        <w:r w:rsidR="005A10CA">
          <w:rPr>
            <w:noProof/>
            <w:webHidden/>
          </w:rPr>
          <w:fldChar w:fldCharType="separate"/>
        </w:r>
        <w:r w:rsidR="005A10CA">
          <w:rPr>
            <w:noProof/>
            <w:webHidden/>
          </w:rPr>
          <w:t>91</w:t>
        </w:r>
        <w:r w:rsidR="005A10CA">
          <w:rPr>
            <w:noProof/>
            <w:webHidden/>
          </w:rPr>
          <w:fldChar w:fldCharType="end"/>
        </w:r>
      </w:hyperlink>
    </w:p>
    <w:p w14:paraId="556D2E94" w14:textId="278A8FB4" w:rsidR="005A10CA" w:rsidRDefault="00766420">
      <w:pPr>
        <w:pStyle w:val="TOC1"/>
        <w:rPr>
          <w:rFonts w:asciiTheme="minorHAnsi" w:eastAsiaTheme="minorEastAsia" w:hAnsiTheme="minorHAnsi" w:cstheme="minorBidi"/>
          <w:noProof/>
          <w:color w:val="auto"/>
          <w:sz w:val="22"/>
          <w:szCs w:val="22"/>
        </w:rPr>
      </w:pPr>
      <w:hyperlink w:anchor="_Toc449967713" w:history="1">
        <w:r w:rsidR="005A10CA" w:rsidRPr="007F2BBB">
          <w:rPr>
            <w:rStyle w:val="Hyperlink"/>
            <w:noProof/>
          </w:rPr>
          <w:t>Appendix B. Revision History</w:t>
        </w:r>
        <w:r w:rsidR="005A10CA">
          <w:rPr>
            <w:noProof/>
            <w:webHidden/>
          </w:rPr>
          <w:tab/>
        </w:r>
        <w:r w:rsidR="005A10CA">
          <w:rPr>
            <w:noProof/>
            <w:webHidden/>
          </w:rPr>
          <w:fldChar w:fldCharType="begin"/>
        </w:r>
        <w:r w:rsidR="005A10CA">
          <w:rPr>
            <w:noProof/>
            <w:webHidden/>
          </w:rPr>
          <w:instrText xml:space="preserve"> PAGEREF _Toc449967713 \h </w:instrText>
        </w:r>
        <w:r w:rsidR="005A10CA">
          <w:rPr>
            <w:noProof/>
            <w:webHidden/>
          </w:rPr>
        </w:r>
        <w:r w:rsidR="005A10CA">
          <w:rPr>
            <w:noProof/>
            <w:webHidden/>
          </w:rPr>
          <w:fldChar w:fldCharType="separate"/>
        </w:r>
        <w:r w:rsidR="005A10CA">
          <w:rPr>
            <w:noProof/>
            <w:webHidden/>
          </w:rPr>
          <w:t>92</w:t>
        </w:r>
        <w:r w:rsidR="005A10CA">
          <w:rPr>
            <w:noProof/>
            <w:webHidden/>
          </w:rPr>
          <w:fldChar w:fldCharType="end"/>
        </w:r>
      </w:hyperlink>
    </w:p>
    <w:p w14:paraId="3BD128D3" w14:textId="39FF3662" w:rsidR="003765FA" w:rsidRDefault="002E032F" w:rsidP="009841F4">
      <w:r>
        <w:fldChar w:fldCharType="end"/>
      </w:r>
      <w:r w:rsidR="00364945">
        <w:br w:type="page"/>
      </w:r>
    </w:p>
    <w:p w14:paraId="6217EE35" w14:textId="77777777" w:rsidR="00161F72" w:rsidRDefault="00364945" w:rsidP="00364945">
      <w:pPr>
        <w:pStyle w:val="Heading1"/>
      </w:pPr>
      <w:bookmarkStart w:id="4" w:name="_Toc424631595"/>
      <w:bookmarkStart w:id="5" w:name="_Toc449967588"/>
      <w:bookmarkEnd w:id="0"/>
      <w:r>
        <w:lastRenderedPageBreak/>
        <w:t>Introduction</w:t>
      </w:r>
      <w:bookmarkEnd w:id="4"/>
      <w:bookmarkEnd w:id="5"/>
    </w:p>
    <w:p w14:paraId="56D9406A" w14:textId="77777777" w:rsidR="00050998" w:rsidRDefault="00050998" w:rsidP="00050998">
      <w:pPr>
        <w:autoSpaceDE w:val="0"/>
        <w:autoSpaceDN w:val="0"/>
        <w:adjustRightInd w:val="0"/>
        <w:spacing w:before="80" w:after="240"/>
        <w:ind w:right="-270"/>
      </w:pPr>
      <w:r w:rsidRPr="00EE3C80">
        <w:t>[All text is norm</w:t>
      </w:r>
      <w:r>
        <w:t>ative unless otherwise labeled]</w:t>
      </w:r>
    </w:p>
    <w:p w14:paraId="4B1A5300" w14:textId="77777777" w:rsidR="00161F72" w:rsidRDefault="00364945" w:rsidP="00161F72">
      <w:pPr>
        <w:autoSpaceDE w:val="0"/>
        <w:autoSpaceDN w:val="0"/>
        <w:adjustRightInd w:val="0"/>
        <w:spacing w:before="80" w:after="240"/>
        <w:ind w:right="-270"/>
      </w:pPr>
      <w:r w:rsidRPr="00B92F54">
        <w:t>The Cyber Observable Expression (CybOX</w:t>
      </w:r>
      <w:r w:rsidR="00076EAB" w:rsidRPr="00076EA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C67CE5" w14:textId="77777777" w:rsidR="00276EFC" w:rsidRDefault="00364945" w:rsidP="00276EFC">
      <w:pPr>
        <w:autoSpaceDE w:val="0"/>
        <w:autoSpaceDN w:val="0"/>
        <w:adjustRightInd w:val="0"/>
        <w:spacing w:before="80" w:after="240"/>
        <w:ind w:right="-270"/>
      </w:pPr>
      <w:r>
        <w:t xml:space="preserve">This document serves as the specification for the CybOX Network Packet Object Version 2.1.1 data model, which is one </w:t>
      </w:r>
      <w:bookmarkStart w:id="6" w:name="_Toc401131317"/>
      <w:r w:rsidR="00276EFC">
        <w:t>of eighty-eight CybOX Object data models.</w:t>
      </w:r>
    </w:p>
    <w:p w14:paraId="2C253C96" w14:textId="443A6925" w:rsidR="00161F72" w:rsidRDefault="00364945" w:rsidP="00276EFC">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9841F4">
        <w:rPr>
          <w:b/>
          <w:color w:val="0000EE"/>
        </w:rPr>
        <w:t>1.1</w:t>
      </w:r>
      <w:r w:rsidRPr="00FB67E2">
        <w:rPr>
          <w:b/>
          <w:color w:val="0000EE"/>
        </w:rPr>
        <w:fldChar w:fldCharType="end"/>
      </w:r>
      <w:r w:rsidR="00D75121">
        <w:rPr>
          <w:b/>
          <w:color w:val="0000EE"/>
        </w:rPr>
        <w:t>,</w:t>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1.2</w:t>
      </w:r>
      <w:r w:rsidRPr="00FB67E2">
        <w:rPr>
          <w:b/>
          <w:color w:val="0000EE"/>
        </w:rPr>
        <w:fldChar w:fldCharType="end"/>
      </w:r>
      <w:r w:rsidR="00D75121">
        <w:rPr>
          <w:b/>
          <w:color w:val="0000EE"/>
        </w:rPr>
        <w:t>,</w:t>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1.3</w:t>
      </w:r>
      <w:r w:rsidRPr="00FB67E2">
        <w:rPr>
          <w:b/>
          <w:color w:val="0000EE"/>
        </w:rPr>
        <w:fldChar w:fldCharType="end"/>
      </w:r>
      <w:r w:rsidR="00D75121">
        <w:rPr>
          <w:b/>
          <w:color w:val="0000EE"/>
        </w:rPr>
        <w:t>,</w:t>
      </w:r>
      <w:r>
        <w:t xml:space="preserve"> we provide terminology. References are given </w:t>
      </w:r>
      <w:r w:rsidRPr="007D03B1">
        <w:t xml:space="preserve">in </w:t>
      </w:r>
      <w:r w:rsidR="000B3ADE">
        <w:t>Section</w:t>
      </w:r>
      <w:r>
        <w:t xml:space="preserve"> </w:t>
      </w:r>
      <w:r>
        <w:fldChar w:fldCharType="begin"/>
      </w:r>
      <w:r>
        <w:instrText xml:space="preserve"> REF _Ref7502892 \r \h  \* MERGEFORMAT </w:instrText>
      </w:r>
      <w:r>
        <w:fldChar w:fldCharType="separate"/>
      </w:r>
      <w:r w:rsidR="009841F4" w:rsidRPr="009841F4">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2</w:t>
      </w:r>
      <w:r w:rsidRPr="00FB67E2">
        <w:rPr>
          <w:b/>
          <w:color w:val="0000EE"/>
        </w:rPr>
        <w:fldChar w:fldCharType="end"/>
      </w:r>
      <w:r>
        <w:t xml:space="preserve">, we give background information necessary to fully understand the Network Packet Object data model. We present the Network Packet Object data model specification details in 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9841F4">
        <w:rPr>
          <w:b/>
          <w:color w:val="0000EE"/>
        </w:rPr>
        <w:t>4</w:t>
      </w:r>
      <w:r w:rsidRPr="00FB67E2">
        <w:rPr>
          <w:b/>
          <w:color w:val="0000EE"/>
        </w:rPr>
        <w:fldChar w:fldCharType="end"/>
      </w:r>
      <w:r>
        <w:t>.</w:t>
      </w:r>
    </w:p>
    <w:p w14:paraId="2B922188" w14:textId="77777777" w:rsidR="00161F72" w:rsidRPr="002D7380" w:rsidRDefault="00364945" w:rsidP="00161F72">
      <w:pPr>
        <w:pStyle w:val="Heading2"/>
      </w:pPr>
      <w:bookmarkStart w:id="7" w:name="_Toc412205405"/>
      <w:bookmarkStart w:id="8" w:name="_Ref412300941"/>
      <w:bookmarkStart w:id="9" w:name="_Ref412622367"/>
      <w:bookmarkStart w:id="10" w:name="_Toc424631596"/>
      <w:bookmarkStart w:id="11" w:name="_Toc449967589"/>
      <w:r>
        <w:t>CybOX</w:t>
      </w:r>
      <w:r w:rsidR="00076EAB">
        <w:rPr>
          <w:vertAlign w:val="superscript"/>
        </w:rPr>
        <w:t>TM</w:t>
      </w:r>
      <w:r>
        <w:t xml:space="preserve"> Specification Documents</w:t>
      </w:r>
      <w:bookmarkEnd w:id="7"/>
      <w:bookmarkEnd w:id="8"/>
      <w:bookmarkEnd w:id="9"/>
      <w:bookmarkEnd w:id="10"/>
      <w:bookmarkEnd w:id="11"/>
    </w:p>
    <w:p w14:paraId="201D2C7C" w14:textId="0FE09992" w:rsidR="00161F72" w:rsidRDefault="00364945" w:rsidP="00161F72">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A404EDE" w14:textId="77777777" w:rsidR="00161F72" w:rsidRDefault="00364945" w:rsidP="00161F72">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01E4881" w14:textId="77777777" w:rsidR="00161F72" w:rsidRDefault="00364945" w:rsidP="00161F72">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14D05D00" w14:textId="740CE296" w:rsidR="00161F72" w:rsidRDefault="00364945" w:rsidP="00161F72">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5341E">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88C7E34" w14:textId="77777777" w:rsidR="00161F72" w:rsidRDefault="00364945" w:rsidP="00161F72">
      <w:pPr>
        <w:pStyle w:val="Heading2"/>
        <w:tabs>
          <w:tab w:val="num" w:pos="864"/>
        </w:tabs>
        <w:spacing w:before="360" w:after="60"/>
        <w:ind w:left="720"/>
      </w:pPr>
      <w:bookmarkStart w:id="12" w:name="_Ref394437867"/>
      <w:bookmarkStart w:id="13" w:name="_Toc426119868"/>
      <w:bookmarkStart w:id="14" w:name="_Toc449967590"/>
      <w:r>
        <w:t>Document Conventions</w:t>
      </w:r>
      <w:bookmarkEnd w:id="12"/>
      <w:bookmarkEnd w:id="13"/>
      <w:bookmarkEnd w:id="14"/>
    </w:p>
    <w:p w14:paraId="60D24304" w14:textId="77777777" w:rsidR="00161F72" w:rsidRDefault="00364945" w:rsidP="00161F72">
      <w:r>
        <w:t>The following conventions are used in this document.</w:t>
      </w:r>
    </w:p>
    <w:p w14:paraId="7D61DE25" w14:textId="77777777" w:rsidR="00161F72" w:rsidRDefault="00364945" w:rsidP="00161F72">
      <w:pPr>
        <w:pStyle w:val="Heading3"/>
        <w:tabs>
          <w:tab w:val="num" w:pos="720"/>
        </w:tabs>
        <w:spacing w:before="360" w:after="60"/>
      </w:pPr>
      <w:bookmarkStart w:id="15" w:name="_Toc389570603"/>
      <w:bookmarkStart w:id="16" w:name="_Toc389581073"/>
      <w:bookmarkStart w:id="17" w:name="_Toc426119870"/>
      <w:bookmarkStart w:id="18" w:name="_Toc449967591"/>
      <w:r>
        <w:t>Fonts</w:t>
      </w:r>
      <w:bookmarkEnd w:id="15"/>
      <w:bookmarkEnd w:id="16"/>
      <w:bookmarkEnd w:id="17"/>
      <w:bookmarkEnd w:id="18"/>
    </w:p>
    <w:p w14:paraId="2E942EA6" w14:textId="77777777" w:rsidR="00161F72" w:rsidRPr="002459CF" w:rsidRDefault="00364945" w:rsidP="006B786B">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E5DDD" w14:textId="77777777" w:rsidR="00161F72" w:rsidRPr="002459CF" w:rsidRDefault="00364945" w:rsidP="006B786B">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1733FD9B" w14:textId="77777777" w:rsidR="00161F72" w:rsidRPr="002459CF" w:rsidRDefault="00364945" w:rsidP="006B786B">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ACF79DF"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678BE62B" w14:textId="77777777" w:rsidR="00161F72" w:rsidRPr="002459CF" w:rsidRDefault="00364945" w:rsidP="006B786B">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02D35CE6" w14:textId="77777777" w:rsidR="00161F72" w:rsidRPr="002459CF" w:rsidRDefault="00364945" w:rsidP="006B786B">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215E3B8" w14:textId="77777777" w:rsidR="00161F72" w:rsidRPr="002459CF" w:rsidRDefault="00364945" w:rsidP="006B786B">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7CCDE4A6" w14:textId="77777777" w:rsidR="00161F72" w:rsidRPr="006B786B" w:rsidRDefault="00364945" w:rsidP="006B786B">
      <w:pPr>
        <w:spacing w:after="240"/>
        <w:ind w:left="720"/>
        <w:rPr>
          <w:i/>
        </w:rPr>
      </w:pPr>
      <w:r w:rsidRPr="006B786B">
        <w:rPr>
          <w:u w:val="single"/>
        </w:rPr>
        <w:t>Example</w:t>
      </w:r>
      <w:r w:rsidRPr="002459CF">
        <w:t xml:space="preserve">: </w:t>
      </w:r>
      <w:r w:rsidRPr="006B786B">
        <w:rPr>
          <w:i/>
        </w:rPr>
        <w:t xml:space="preserve"> ‘HashNameVocab-1.0,’ high, medium, low</w:t>
      </w:r>
    </w:p>
    <w:p w14:paraId="01C9A719" w14:textId="77777777" w:rsidR="00161F72" w:rsidRDefault="00364945" w:rsidP="00161F72">
      <w:pPr>
        <w:pStyle w:val="Heading3"/>
      </w:pPr>
      <w:bookmarkStart w:id="19" w:name="_Ref394486021"/>
      <w:bookmarkStart w:id="20" w:name="_Toc426119871"/>
      <w:bookmarkStart w:id="21" w:name="_Toc449967592"/>
      <w:r>
        <w:t>UML Package References</w:t>
      </w:r>
      <w:bookmarkEnd w:id="19"/>
      <w:bookmarkEnd w:id="20"/>
      <w:bookmarkEnd w:id="21"/>
    </w:p>
    <w:p w14:paraId="301C280D" w14:textId="77777777" w:rsidR="00161F72" w:rsidRDefault="00364945" w:rsidP="00161F72">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3393685" w14:textId="5655ED99" w:rsidR="00161F72" w:rsidRDefault="00D75121" w:rsidP="00161F72">
      <w:pPr>
        <w:spacing w:before="80" w:after="240"/>
      </w:pPr>
      <w:r>
        <w:t xml:space="preserve">The package_prefix for the Network Packet data model is </w:t>
      </w:r>
      <w:r>
        <w:rPr>
          <w:rFonts w:ascii="Courier New" w:hAnsi="Courier New" w:cs="Courier New"/>
        </w:rPr>
        <w:t>Packet</w:t>
      </w:r>
      <w:r w:rsidRPr="008D3D14">
        <w:rPr>
          <w:rFonts w:ascii="Courier New" w:hAnsi="Courier New" w:cs="Courier New"/>
        </w:rPr>
        <w:t>Obj</w:t>
      </w:r>
      <w:r>
        <w:t xml:space="preserve">. </w:t>
      </w:r>
      <w:r w:rsidR="00364945">
        <w:t xml:space="preserve">Note that in </w:t>
      </w:r>
      <w:r w:rsidR="00364945" w:rsidRPr="009D1DDD">
        <w:t>this</w:t>
      </w:r>
      <w:r w:rsidR="00364945">
        <w:t xml:space="preserve"> specification document, we do not explicitly specify the package prefix for any classes that </w:t>
      </w:r>
      <w:r w:rsidR="00364945" w:rsidRPr="00B77F78">
        <w:t xml:space="preserve">originate from the </w:t>
      </w:r>
      <w:r w:rsidR="00364945">
        <w:t>Network Packet Object</w:t>
      </w:r>
      <w:r w:rsidR="00364945" w:rsidRPr="00B77F78">
        <w:t xml:space="preserve"> </w:t>
      </w:r>
      <w:r w:rsidR="00364945">
        <w:t xml:space="preserve">data model.  </w:t>
      </w:r>
    </w:p>
    <w:p w14:paraId="04ED54DA" w14:textId="77777777" w:rsidR="00161F72" w:rsidRPr="00904E02" w:rsidRDefault="00364945" w:rsidP="00161F72">
      <w:pPr>
        <w:pStyle w:val="Heading3"/>
      </w:pPr>
      <w:bookmarkStart w:id="24" w:name="_Toc426119872"/>
      <w:bookmarkStart w:id="25" w:name="_Toc449967593"/>
      <w:r w:rsidRPr="00904E02">
        <w:t>UML Diagrams</w:t>
      </w:r>
      <w:bookmarkEnd w:id="22"/>
      <w:bookmarkEnd w:id="23"/>
      <w:bookmarkEnd w:id="24"/>
      <w:bookmarkEnd w:id="25"/>
    </w:p>
    <w:p w14:paraId="1FDCDC14" w14:textId="77777777" w:rsidR="00161F72" w:rsidRDefault="00364945" w:rsidP="00161F72">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76F3BD89" w14:textId="4959C1AF" w:rsidR="00161F72" w:rsidRDefault="00364945" w:rsidP="00161F72">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3682853" w14:textId="1DF6227A" w:rsidR="008C0AF1" w:rsidRDefault="008C0AF1" w:rsidP="00161F72">
      <w:pPr>
        <w:spacing w:before="80" w:after="240"/>
      </w:pPr>
      <w:r>
        <w:t xml:space="preserve">Certain UML classes are associated with the UML stereotype </w:t>
      </w:r>
      <w:r>
        <w:rPr>
          <w:rFonts w:ascii="Courier New" w:hAnsi="Courier New" w:cs="Courier New"/>
        </w:rPr>
        <w:t>&lt;&lt;choice&gt;&gt;</w:t>
      </w:r>
      <w:r>
        <w:t xml:space="preserve">. The </w:t>
      </w:r>
      <w:r>
        <w:rPr>
          <w:rFonts w:ascii="Courier New" w:hAnsi="Courier New" w:cs="Courier New"/>
        </w:rPr>
        <w:t xml:space="preserve">&lt;&lt;choice&gt;&gt; </w:t>
      </w:r>
      <w:r>
        <w:t xml:space="preserve">stereotype specifies that only one of the available properties of the class can be populated at any time. The CybOX UML models utilize </w:t>
      </w:r>
      <w:r w:rsidRPr="00C460B8">
        <w:rPr>
          <w:rFonts w:ascii="Courier New" w:hAnsi="Courier New" w:cs="Courier New"/>
        </w:rPr>
        <w:t>Has_Choice</w:t>
      </w:r>
      <w:r>
        <w:rPr>
          <w:rFonts w:ascii="Courier New" w:hAnsi="Courier New" w:cs="Courier New"/>
        </w:rPr>
        <w:t xml:space="preserve"> </w:t>
      </w:r>
      <w:r>
        <w:t xml:space="preserve">as the role/property name for associations to </w:t>
      </w:r>
      <w:r>
        <w:rPr>
          <w:rFonts w:ascii="Courier New" w:hAnsi="Courier New" w:cs="Courier New"/>
        </w:rPr>
        <w:t>&lt;&lt;choice&gt;&gt;</w:t>
      </w:r>
      <w:r>
        <w:t xml:space="preserve"> stereotyped classes. This property is a modeling convention rather than a native element of the underlying data model and acts as a placeholder for one of the available properties of the </w:t>
      </w:r>
      <w:r>
        <w:rPr>
          <w:rFonts w:ascii="Courier New" w:hAnsi="Courier New" w:cs="Courier New"/>
        </w:rPr>
        <w:t>&lt;&lt;choice&gt;&gt;</w:t>
      </w:r>
      <w:r>
        <w:t xml:space="preserve"> stereotyped class.</w:t>
      </w:r>
    </w:p>
    <w:p w14:paraId="7FBB1B8A" w14:textId="77777777" w:rsidR="00161F72" w:rsidRDefault="00364945" w:rsidP="00161F72">
      <w:pPr>
        <w:pStyle w:val="Heading4"/>
      </w:pPr>
      <w:bookmarkStart w:id="30" w:name="_Toc426119873"/>
      <w:bookmarkStart w:id="31" w:name="_Toc449967594"/>
      <w:r>
        <w:t>Class Properties</w:t>
      </w:r>
      <w:bookmarkEnd w:id="26"/>
      <w:bookmarkEnd w:id="30"/>
      <w:bookmarkEnd w:id="31"/>
    </w:p>
    <w:p w14:paraId="481C7731" w14:textId="36702372" w:rsidR="00161F72" w:rsidRDefault="00364945" w:rsidP="00161F72">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w:t>
      </w:r>
      <w:r>
        <w:lastRenderedPageBreak/>
        <w:t xml:space="preserve">and to capture only higher level properties as associations, especially in the main top-level component diagrams.  In particular, we will always capture properties of UML data types as attributes.  </w:t>
      </w:r>
    </w:p>
    <w:p w14:paraId="07156899" w14:textId="77777777" w:rsidR="00161F72" w:rsidRDefault="00364945" w:rsidP="00161F72">
      <w:pPr>
        <w:pStyle w:val="Heading4"/>
      </w:pPr>
      <w:bookmarkStart w:id="32" w:name="_Toc398719453"/>
      <w:bookmarkStart w:id="33" w:name="_Toc426119874"/>
      <w:bookmarkStart w:id="34" w:name="_Toc449967595"/>
      <w:r>
        <w:t>Diagram Icons and Arrow Types</w:t>
      </w:r>
      <w:bookmarkEnd w:id="32"/>
      <w:bookmarkEnd w:id="33"/>
      <w:bookmarkEnd w:id="34"/>
    </w:p>
    <w:p w14:paraId="5B5A683B" w14:textId="25DF86EB" w:rsidR="00161F72" w:rsidRDefault="00364945" w:rsidP="00161F72">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9841F4" w:rsidRPr="009841F4">
        <w:rPr>
          <w:b/>
          <w:color w:val="0000EE"/>
        </w:rPr>
        <w:t xml:space="preserve">Table </w:t>
      </w:r>
      <w:r w:rsidR="009841F4" w:rsidRPr="009841F4">
        <w:rPr>
          <w:b/>
          <w:noProof/>
          <w:color w:val="0000EE"/>
        </w:rPr>
        <w:t>1</w:t>
      </w:r>
      <w:r w:rsidR="009841F4" w:rsidRPr="009841F4">
        <w:rPr>
          <w:b/>
          <w:noProof/>
          <w:color w:val="0000EE"/>
        </w:rPr>
        <w:noBreakHyphen/>
        <w:t>1</w:t>
      </w:r>
      <w:r w:rsidRPr="00F51DC8">
        <w:rPr>
          <w:b/>
          <w:color w:val="0000EE"/>
        </w:rPr>
        <w:fldChar w:fldCharType="end"/>
      </w:r>
      <w:r w:rsidR="00E4403E">
        <w:rPr>
          <w:color w:val="auto"/>
        </w:rPr>
        <w:t>.</w:t>
      </w:r>
    </w:p>
    <w:p w14:paraId="365D978B" w14:textId="77777777" w:rsidR="001C34C0" w:rsidRDefault="001C34C0" w:rsidP="001C34C0">
      <w:pPr>
        <w:keepNext/>
        <w:keepLines/>
        <w:spacing w:after="120"/>
        <w:jc w:val="center"/>
      </w:pPr>
      <w:bookmarkStart w:id="35" w:name="_Ref397637630"/>
      <w:bookmarkStart w:id="36" w:name="_Toc426119876"/>
      <w:r w:rsidRPr="00305518">
        <w:t xml:space="preserve">Table </w:t>
      </w:r>
      <w:r w:rsidR="003E4566">
        <w:fldChar w:fldCharType="begin"/>
      </w:r>
      <w:r w:rsidR="003E4566">
        <w:instrText xml:space="preserve"> STYLEREF 1 \s </w:instrText>
      </w:r>
      <w:r w:rsidR="003E4566">
        <w:fldChar w:fldCharType="separate"/>
      </w:r>
      <w:r w:rsidR="009841F4">
        <w:rPr>
          <w:noProof/>
        </w:rPr>
        <w:t>1</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1</w:t>
      </w:r>
      <w:r w:rsidR="003E4566">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1C34C0" w14:paraId="5DDFDBE2" w14:textId="77777777" w:rsidTr="00161F72">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F8B8FDB" w14:textId="77777777" w:rsidR="001C34C0" w:rsidRDefault="001C34C0" w:rsidP="00161F72">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81A8EA9" w14:textId="77777777" w:rsidR="001C34C0" w:rsidRDefault="001C34C0" w:rsidP="00161F72">
            <w:pPr>
              <w:keepNext/>
              <w:keepLines/>
              <w:rPr>
                <w:rFonts w:ascii="Times New Roman" w:hAnsi="Times New Roman"/>
                <w:b/>
                <w:bCs/>
              </w:rPr>
            </w:pPr>
            <w:r w:rsidRPr="00DD35BA">
              <w:rPr>
                <w:b/>
              </w:rPr>
              <w:t>Description</w:t>
            </w:r>
          </w:p>
        </w:tc>
      </w:tr>
      <w:tr w:rsidR="001C34C0" w14:paraId="7399FEA1" w14:textId="77777777" w:rsidTr="00161F72">
        <w:trPr>
          <w:trHeight w:val="611"/>
          <w:jc w:val="center"/>
        </w:trPr>
        <w:tc>
          <w:tcPr>
            <w:tcW w:w="2065" w:type="dxa"/>
            <w:tcMar>
              <w:top w:w="0" w:type="dxa"/>
              <w:left w:w="108" w:type="dxa"/>
              <w:bottom w:w="0" w:type="dxa"/>
              <w:right w:w="108" w:type="dxa"/>
            </w:tcMar>
            <w:vAlign w:val="center"/>
          </w:tcPr>
          <w:p w14:paraId="70035BEB" w14:textId="77777777" w:rsidR="001C34C0" w:rsidRDefault="001C34C0" w:rsidP="00161F72">
            <w:pPr>
              <w:keepNext/>
              <w:keepLines/>
              <w:jc w:val="center"/>
              <w:rPr>
                <w:rFonts w:ascii="Times New Roman" w:hAnsi="Times New Roman"/>
                <w:noProof/>
              </w:rPr>
            </w:pPr>
            <w:r>
              <w:rPr>
                <w:noProof/>
              </w:rPr>
              <w:drawing>
                <wp:inline distT="0" distB="0" distL="0" distR="0" wp14:anchorId="47B25390" wp14:editId="1F3CA3C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4BEA3903" w14:textId="77777777" w:rsidR="001C34C0" w:rsidRPr="008B2787" w:rsidRDefault="001C34C0" w:rsidP="00161F72">
            <w:pPr>
              <w:keepNext/>
              <w:keepLines/>
              <w:rPr>
                <w:szCs w:val="22"/>
              </w:rPr>
            </w:pPr>
            <w:r w:rsidRPr="008B2787">
              <w:rPr>
                <w:szCs w:val="22"/>
              </w:rPr>
              <w:t>This diagram icon indicates a class.  If the name is in italics, it is an abstract class.</w:t>
            </w:r>
          </w:p>
        </w:tc>
      </w:tr>
      <w:tr w:rsidR="001C34C0" w14:paraId="17C32C25" w14:textId="77777777" w:rsidTr="00161F72">
        <w:trPr>
          <w:trHeight w:val="611"/>
          <w:jc w:val="center"/>
        </w:trPr>
        <w:tc>
          <w:tcPr>
            <w:tcW w:w="2065" w:type="dxa"/>
            <w:tcMar>
              <w:top w:w="0" w:type="dxa"/>
              <w:left w:w="108" w:type="dxa"/>
              <w:bottom w:w="0" w:type="dxa"/>
              <w:right w:w="108" w:type="dxa"/>
            </w:tcMar>
            <w:vAlign w:val="center"/>
          </w:tcPr>
          <w:p w14:paraId="75CA5ED2" w14:textId="77777777" w:rsidR="001C34C0" w:rsidRDefault="001C34C0" w:rsidP="00161F72">
            <w:pPr>
              <w:jc w:val="center"/>
              <w:rPr>
                <w:rFonts w:ascii="Times New Roman" w:hAnsi="Times New Roman"/>
                <w:noProof/>
              </w:rPr>
            </w:pPr>
            <w:r>
              <w:object w:dxaOrig="225" w:dyaOrig="180" w14:anchorId="79549E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4301178" r:id="rId27"/>
              </w:object>
            </w:r>
          </w:p>
        </w:tc>
        <w:tc>
          <w:tcPr>
            <w:tcW w:w="4770" w:type="dxa"/>
            <w:tcMar>
              <w:top w:w="0" w:type="dxa"/>
              <w:left w:w="108" w:type="dxa"/>
              <w:bottom w:w="0" w:type="dxa"/>
              <w:right w:w="108" w:type="dxa"/>
            </w:tcMar>
            <w:vAlign w:val="center"/>
          </w:tcPr>
          <w:p w14:paraId="6FA493B3" w14:textId="77777777" w:rsidR="001C34C0" w:rsidRPr="008B2787" w:rsidRDefault="001C34C0" w:rsidP="00161F72">
            <w:pPr>
              <w:rPr>
                <w:szCs w:val="22"/>
              </w:rPr>
            </w:pPr>
            <w:r w:rsidRPr="008B2787">
              <w:rPr>
                <w:szCs w:val="22"/>
              </w:rPr>
              <w:t>This diagram icon indicates an enumeration.</w:t>
            </w:r>
          </w:p>
        </w:tc>
      </w:tr>
      <w:tr w:rsidR="001C34C0" w14:paraId="1757FA87" w14:textId="77777777" w:rsidTr="00161F72">
        <w:trPr>
          <w:trHeight w:val="611"/>
          <w:jc w:val="center"/>
        </w:trPr>
        <w:tc>
          <w:tcPr>
            <w:tcW w:w="2065" w:type="dxa"/>
            <w:tcMar>
              <w:top w:w="0" w:type="dxa"/>
              <w:left w:w="108" w:type="dxa"/>
              <w:bottom w:w="0" w:type="dxa"/>
              <w:right w:w="108" w:type="dxa"/>
            </w:tcMar>
            <w:vAlign w:val="center"/>
          </w:tcPr>
          <w:p w14:paraId="3581537F" w14:textId="77777777" w:rsidR="001C34C0" w:rsidRDefault="001C34C0" w:rsidP="00161F72">
            <w:pPr>
              <w:jc w:val="center"/>
            </w:pPr>
            <w:r w:rsidRPr="008B2787">
              <w:rPr>
                <w:noProof/>
                <w:szCs w:val="22"/>
              </w:rPr>
              <w:drawing>
                <wp:inline distT="0" distB="0" distL="0" distR="0" wp14:anchorId="213F1C2D" wp14:editId="0D28B4E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6CF0A0" w14:textId="77777777" w:rsidR="001C34C0" w:rsidRPr="008B2787" w:rsidRDefault="001C34C0" w:rsidP="00161F72">
            <w:pPr>
              <w:rPr>
                <w:szCs w:val="22"/>
              </w:rPr>
            </w:pPr>
            <w:r w:rsidRPr="008B2787">
              <w:rPr>
                <w:szCs w:val="22"/>
              </w:rPr>
              <w:t>This diagram icon indicates a data type.</w:t>
            </w:r>
            <w:r w:rsidRPr="00974896">
              <w:rPr>
                <w:noProof/>
              </w:rPr>
              <w:t xml:space="preserve"> </w:t>
            </w:r>
          </w:p>
        </w:tc>
      </w:tr>
      <w:tr w:rsidR="001C34C0" w14:paraId="4703CDE0" w14:textId="77777777" w:rsidTr="00161F72">
        <w:trPr>
          <w:trHeight w:val="611"/>
          <w:jc w:val="center"/>
        </w:trPr>
        <w:tc>
          <w:tcPr>
            <w:tcW w:w="2065" w:type="dxa"/>
            <w:tcMar>
              <w:top w:w="0" w:type="dxa"/>
              <w:left w:w="108" w:type="dxa"/>
              <w:bottom w:w="0" w:type="dxa"/>
              <w:right w:w="108" w:type="dxa"/>
            </w:tcMar>
            <w:vAlign w:val="center"/>
          </w:tcPr>
          <w:p w14:paraId="2532BCB3" w14:textId="77777777" w:rsidR="001C34C0" w:rsidRDefault="001C34C0" w:rsidP="00161F72">
            <w:pPr>
              <w:jc w:val="center"/>
              <w:rPr>
                <w:rFonts w:ascii="Times New Roman" w:hAnsi="Times New Roman"/>
                <w:noProof/>
              </w:rPr>
            </w:pPr>
            <w:r>
              <w:object w:dxaOrig="270" w:dyaOrig="195" w14:anchorId="54894904">
                <v:shape id="_x0000_i1026" type="#_x0000_t75" style="width:14.25pt;height:14.25pt" o:ole="">
                  <v:imagedata r:id="rId29" o:title=""/>
                </v:shape>
                <o:OLEObject Type="Embed" ProgID="PBrush" ShapeID="_x0000_i1026" DrawAspect="Content" ObjectID="_1524301179" r:id="rId30"/>
              </w:object>
            </w:r>
          </w:p>
        </w:tc>
        <w:tc>
          <w:tcPr>
            <w:tcW w:w="4770" w:type="dxa"/>
            <w:tcMar>
              <w:top w:w="0" w:type="dxa"/>
              <w:left w:w="108" w:type="dxa"/>
              <w:bottom w:w="0" w:type="dxa"/>
              <w:right w:w="108" w:type="dxa"/>
            </w:tcMar>
            <w:vAlign w:val="center"/>
          </w:tcPr>
          <w:p w14:paraId="267DE696" w14:textId="77777777" w:rsidR="001C34C0" w:rsidRPr="008B2787" w:rsidRDefault="001C34C0" w:rsidP="00161F72">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1C34C0" w14:paraId="45C087E8" w14:textId="77777777" w:rsidTr="00161F72">
        <w:trPr>
          <w:trHeight w:val="611"/>
          <w:jc w:val="center"/>
        </w:trPr>
        <w:tc>
          <w:tcPr>
            <w:tcW w:w="2065" w:type="dxa"/>
            <w:tcMar>
              <w:top w:w="0" w:type="dxa"/>
              <w:left w:w="108" w:type="dxa"/>
              <w:bottom w:w="0" w:type="dxa"/>
              <w:right w:w="108" w:type="dxa"/>
            </w:tcMar>
            <w:vAlign w:val="center"/>
          </w:tcPr>
          <w:p w14:paraId="77FDEBDB" w14:textId="77777777" w:rsidR="001C34C0" w:rsidRDefault="001C34C0" w:rsidP="00161F72">
            <w:pPr>
              <w:jc w:val="center"/>
              <w:rPr>
                <w:rFonts w:ascii="Times New Roman" w:hAnsi="Times New Roman"/>
                <w:noProof/>
              </w:rPr>
            </w:pPr>
            <w:r>
              <w:object w:dxaOrig="210" w:dyaOrig="150" w14:anchorId="31C2F898">
                <v:shape id="_x0000_i1027" type="#_x0000_t75" style="width:13.5pt;height:14.25pt" o:ole="">
                  <v:imagedata r:id="rId31" o:title=""/>
                </v:shape>
                <o:OLEObject Type="Embed" ProgID="PBrush" ShapeID="_x0000_i1027" DrawAspect="Content" ObjectID="_1524301180" r:id="rId32"/>
              </w:object>
            </w:r>
          </w:p>
        </w:tc>
        <w:tc>
          <w:tcPr>
            <w:tcW w:w="4770" w:type="dxa"/>
            <w:tcMar>
              <w:top w:w="0" w:type="dxa"/>
              <w:left w:w="108" w:type="dxa"/>
              <w:bottom w:w="0" w:type="dxa"/>
              <w:right w:w="108" w:type="dxa"/>
            </w:tcMar>
            <w:vAlign w:val="center"/>
          </w:tcPr>
          <w:p w14:paraId="634E1676" w14:textId="77777777" w:rsidR="001C34C0" w:rsidRPr="008B2787" w:rsidRDefault="001C34C0" w:rsidP="00161F72">
            <w:pPr>
              <w:rPr>
                <w:szCs w:val="22"/>
              </w:rPr>
            </w:pPr>
            <w:r w:rsidRPr="008B2787">
              <w:rPr>
                <w:szCs w:val="22"/>
              </w:rPr>
              <w:t>This decorator icon indicates an enumeration literal.</w:t>
            </w:r>
          </w:p>
        </w:tc>
      </w:tr>
      <w:tr w:rsidR="001C34C0" w14:paraId="54214861" w14:textId="77777777" w:rsidTr="00161F72">
        <w:trPr>
          <w:trHeight w:val="620"/>
          <w:jc w:val="center"/>
        </w:trPr>
        <w:tc>
          <w:tcPr>
            <w:tcW w:w="2065" w:type="dxa"/>
            <w:tcMar>
              <w:top w:w="0" w:type="dxa"/>
              <w:left w:w="108" w:type="dxa"/>
              <w:bottom w:w="0" w:type="dxa"/>
              <w:right w:w="108" w:type="dxa"/>
            </w:tcMar>
            <w:vAlign w:val="center"/>
          </w:tcPr>
          <w:p w14:paraId="062A9D5C" w14:textId="77777777" w:rsidR="001C34C0" w:rsidRDefault="001C34C0" w:rsidP="00161F72">
            <w:pPr>
              <w:jc w:val="center"/>
            </w:pPr>
            <w:r>
              <w:rPr>
                <w:noProof/>
              </w:rPr>
              <mc:AlternateContent>
                <mc:Choice Requires="wps">
                  <w:drawing>
                    <wp:anchor distT="0" distB="0" distL="114300" distR="114300" simplePos="0" relativeHeight="251658752" behindDoc="0" locked="0" layoutInCell="1" allowOverlap="1" wp14:anchorId="43FEA740" wp14:editId="1B630A7C">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A5DAB6"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2BE3903D" w14:textId="77777777" w:rsidR="001C34C0" w:rsidRPr="008B2787" w:rsidRDefault="001C34C0" w:rsidP="00161F72">
            <w:pPr>
              <w:rPr>
                <w:szCs w:val="22"/>
              </w:rPr>
            </w:pPr>
            <w:r w:rsidRPr="008B2787">
              <w:rPr>
                <w:szCs w:val="22"/>
              </w:rPr>
              <w:t>This arrow type indicates a directed association relationship.</w:t>
            </w:r>
          </w:p>
        </w:tc>
      </w:tr>
      <w:tr w:rsidR="001C34C0" w14:paraId="52684264" w14:textId="77777777" w:rsidTr="00161F72">
        <w:trPr>
          <w:trHeight w:val="620"/>
          <w:jc w:val="center"/>
        </w:trPr>
        <w:tc>
          <w:tcPr>
            <w:tcW w:w="2065" w:type="dxa"/>
            <w:tcMar>
              <w:top w:w="0" w:type="dxa"/>
              <w:left w:w="108" w:type="dxa"/>
              <w:bottom w:w="0" w:type="dxa"/>
              <w:right w:w="108" w:type="dxa"/>
            </w:tcMar>
            <w:vAlign w:val="center"/>
          </w:tcPr>
          <w:p w14:paraId="1BE29160" w14:textId="77777777" w:rsidR="001C34C0" w:rsidRDefault="001C34C0" w:rsidP="00161F72">
            <w:pPr>
              <w:jc w:val="center"/>
            </w:pPr>
            <w:r w:rsidRPr="00FD2389">
              <w:rPr>
                <w:color w:val="000000" w:themeColor="text1"/>
              </w:rPr>
              <w:object w:dxaOrig="1140" w:dyaOrig="780" w14:anchorId="57F8EDE0">
                <v:shape id="_x0000_i1028" type="#_x0000_t75" style="width:57.75pt;height:35.25pt" o:ole="">
                  <v:imagedata r:id="rId33" o:title=""/>
                </v:shape>
                <o:OLEObject Type="Embed" ProgID="PBrush" ShapeID="_x0000_i1028" DrawAspect="Content" ObjectID="_1524301181" r:id="rId34"/>
              </w:object>
            </w:r>
          </w:p>
        </w:tc>
        <w:tc>
          <w:tcPr>
            <w:tcW w:w="4770" w:type="dxa"/>
            <w:tcMar>
              <w:top w:w="0" w:type="dxa"/>
              <w:left w:w="108" w:type="dxa"/>
              <w:bottom w:w="0" w:type="dxa"/>
              <w:right w:w="108" w:type="dxa"/>
            </w:tcMar>
            <w:vAlign w:val="center"/>
          </w:tcPr>
          <w:p w14:paraId="5DEFC513" w14:textId="77777777" w:rsidR="001C34C0" w:rsidRPr="008B2787" w:rsidRDefault="001C34C0" w:rsidP="00161F72">
            <w:pPr>
              <w:rPr>
                <w:szCs w:val="22"/>
              </w:rPr>
            </w:pPr>
            <w:r w:rsidRPr="008B2787">
              <w:rPr>
                <w:szCs w:val="22"/>
              </w:rPr>
              <w:t xml:space="preserve">This arrow type indicates a generalization relationship.  </w:t>
            </w:r>
          </w:p>
        </w:tc>
      </w:tr>
    </w:tbl>
    <w:p w14:paraId="04C7E407" w14:textId="77777777" w:rsidR="00161F72" w:rsidRPr="00210E1E" w:rsidRDefault="00364945" w:rsidP="00161F72">
      <w:pPr>
        <w:pStyle w:val="Heading3"/>
      </w:pPr>
      <w:bookmarkStart w:id="37" w:name="_Toc449967596"/>
      <w:r>
        <w:t>Property Table Notation</w:t>
      </w:r>
      <w:bookmarkEnd w:id="27"/>
      <w:bookmarkEnd w:id="28"/>
      <w:bookmarkEnd w:id="29"/>
      <w:bookmarkEnd w:id="36"/>
      <w:bookmarkEnd w:id="37"/>
    </w:p>
    <w:p w14:paraId="03839107" w14:textId="1902EA75" w:rsidR="00161F72" w:rsidRDefault="00364945" w:rsidP="00161F72">
      <w:pPr>
        <w:spacing w:before="80" w:after="240"/>
      </w:pPr>
      <w:r w:rsidRPr="00210E1E">
        <w:t xml:space="preserve">Throughout </w:t>
      </w:r>
      <w:r>
        <w:t xml:space="preserve">Section </w:t>
      </w:r>
      <w:r w:rsidR="00EE69EB" w:rsidRPr="00EE69EB">
        <w:rPr>
          <w:b/>
          <w:color w:val="0000EE"/>
        </w:rPr>
        <w:fldChar w:fldCharType="begin"/>
      </w:r>
      <w:r w:rsidR="00EE69EB" w:rsidRPr="00EE69EB">
        <w:rPr>
          <w:b/>
          <w:color w:val="0000EE"/>
        </w:rPr>
        <w:instrText xml:space="preserve"> REF _Ref437351669 \r \h  \* MERGEFORMAT </w:instrText>
      </w:r>
      <w:r w:rsidR="00EE69EB" w:rsidRPr="00EE69EB">
        <w:rPr>
          <w:b/>
          <w:color w:val="0000EE"/>
        </w:rPr>
      </w:r>
      <w:r w:rsidR="00EE69EB" w:rsidRPr="00EE69EB">
        <w:rPr>
          <w:b/>
          <w:color w:val="0000EE"/>
        </w:rPr>
        <w:fldChar w:fldCharType="separate"/>
      </w:r>
      <w:r w:rsidR="00EE69EB" w:rsidRPr="00EE69EB">
        <w:rPr>
          <w:b/>
          <w:color w:val="0000EE"/>
        </w:rPr>
        <w:t>3</w:t>
      </w:r>
      <w:r w:rsidR="00EE69EB" w:rsidRPr="00EE69EB">
        <w:rPr>
          <w:b/>
          <w:color w:val="0000EE"/>
        </w:rPr>
        <w:fldChar w:fldCharType="end"/>
      </w:r>
      <w:r w:rsidR="00161F72">
        <w:fldChar w:fldCharType="begin"/>
      </w:r>
      <w:r w:rsidR="00161F72">
        <w:instrText xml:space="preserve"> REF _Ref391372260 \r \h </w:instrText>
      </w:r>
      <w:r w:rsidR="00161F72">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Packet Object data model (see Section </w:t>
      </w:r>
      <w:r w:rsidRPr="002734D9">
        <w:rPr>
          <w:b/>
          <w:color w:val="0000EE"/>
        </w:rPr>
        <w:fldChar w:fldCharType="begin"/>
      </w:r>
      <w:r w:rsidRPr="002734D9">
        <w:rPr>
          <w:b/>
          <w:color w:val="0000EE"/>
        </w:rPr>
        <w:instrText xml:space="preserve"> REF _Ref394486021 \r \h </w:instrText>
      </w:r>
      <w:r w:rsidR="002734D9">
        <w:rPr>
          <w:b/>
          <w:color w:val="0000EE"/>
        </w:rPr>
        <w:instrText xml:space="preserve"> \* MERGEFORMAT </w:instrText>
      </w:r>
      <w:r w:rsidRPr="002734D9">
        <w:rPr>
          <w:b/>
          <w:color w:val="0000EE"/>
        </w:rPr>
      </w:r>
      <w:r w:rsidRPr="002734D9">
        <w:rPr>
          <w:b/>
          <w:color w:val="0000EE"/>
        </w:rPr>
        <w:fldChar w:fldCharType="separate"/>
      </w:r>
      <w:r w:rsidR="009841F4" w:rsidRPr="002734D9">
        <w:rPr>
          <w:b/>
          <w:color w:val="0000EE"/>
        </w:rPr>
        <w:t>1.2.2</w:t>
      </w:r>
      <w:r w:rsidRPr="002734D9">
        <w:rPr>
          <w:b/>
          <w:color w:val="0000EE"/>
        </w:rPr>
        <w:fldChar w:fldCharType="end"/>
      </w:r>
      <w:r>
        <w:t xml:space="preserve">).  </w:t>
      </w:r>
    </w:p>
    <w:p w14:paraId="695F5AA9" w14:textId="77777777" w:rsidR="00161F72" w:rsidRDefault="00364945" w:rsidP="00161F72">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25EA2D" w14:textId="77777777" w:rsidR="00161F72" w:rsidRDefault="00364945" w:rsidP="00161F72">
      <w:pPr>
        <w:pStyle w:val="Heading3"/>
      </w:pPr>
      <w:bookmarkStart w:id="38" w:name="_Toc412205415"/>
      <w:bookmarkStart w:id="39" w:name="_Toc426119877"/>
      <w:bookmarkStart w:id="40" w:name="_Toc449967597"/>
      <w:r>
        <w:t>Property and Class Descriptions</w:t>
      </w:r>
      <w:bookmarkEnd w:id="38"/>
      <w:bookmarkEnd w:id="39"/>
      <w:bookmarkEnd w:id="40"/>
    </w:p>
    <w:p w14:paraId="6B957F96" w14:textId="77777777" w:rsidR="00161F72" w:rsidRDefault="00364945" w:rsidP="00161F72">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614C8305" w14:textId="77777777" w:rsidR="00161F72" w:rsidRDefault="00364945" w:rsidP="00161F72">
      <w:pPr>
        <w:spacing w:before="80" w:after="240"/>
      </w:pPr>
      <w:r>
        <w:lastRenderedPageBreak/>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4B3573" w14:textId="5612FE81" w:rsidR="00161F72" w:rsidRDefault="00364945" w:rsidP="00161F72">
      <w:pPr>
        <w:spacing w:before="80" w:after="240"/>
      </w:pPr>
      <w:r>
        <w:t xml:space="preserve">Consequently, we have </w:t>
      </w:r>
      <w:r w:rsidR="00AC72EA">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61F72" w14:paraId="6E347BDB" w14:textId="77777777" w:rsidTr="00161F72">
        <w:tc>
          <w:tcPr>
            <w:tcW w:w="1506" w:type="dxa"/>
            <w:shd w:val="clear" w:color="auto" w:fill="BFBFBF" w:themeFill="background1" w:themeFillShade="BF"/>
            <w:vAlign w:val="center"/>
          </w:tcPr>
          <w:p w14:paraId="134E666E" w14:textId="77777777" w:rsidR="00161F72" w:rsidRPr="005330B0" w:rsidRDefault="00364945" w:rsidP="00161F72">
            <w:pPr>
              <w:rPr>
                <w:b/>
              </w:rPr>
            </w:pPr>
            <w:r w:rsidRPr="005330B0">
              <w:rPr>
                <w:b/>
              </w:rPr>
              <w:t>Verb</w:t>
            </w:r>
          </w:p>
        </w:tc>
        <w:tc>
          <w:tcPr>
            <w:tcW w:w="7512" w:type="dxa"/>
            <w:shd w:val="clear" w:color="auto" w:fill="BFBFBF" w:themeFill="background1" w:themeFillShade="BF"/>
            <w:vAlign w:val="center"/>
          </w:tcPr>
          <w:p w14:paraId="41BC41C8" w14:textId="77777777" w:rsidR="00161F72" w:rsidRPr="005330B0" w:rsidRDefault="00364945" w:rsidP="00161F72">
            <w:pPr>
              <w:rPr>
                <w:b/>
              </w:rPr>
            </w:pPr>
            <w:r>
              <w:rPr>
                <w:b/>
              </w:rPr>
              <w:t>CybOX</w:t>
            </w:r>
            <w:r w:rsidRPr="005330B0">
              <w:rPr>
                <w:b/>
              </w:rPr>
              <w:t xml:space="preserve"> Definition</w:t>
            </w:r>
          </w:p>
        </w:tc>
      </w:tr>
      <w:tr w:rsidR="00161F72" w14:paraId="6E2E327B" w14:textId="77777777" w:rsidTr="00161F72">
        <w:tc>
          <w:tcPr>
            <w:tcW w:w="1506" w:type="dxa"/>
            <w:vAlign w:val="center"/>
          </w:tcPr>
          <w:p w14:paraId="6E807778" w14:textId="77777777" w:rsidR="00161F72" w:rsidRPr="00366C71" w:rsidRDefault="00364945" w:rsidP="00161F72">
            <w:pPr>
              <w:rPr>
                <w:u w:val="single"/>
              </w:rPr>
            </w:pPr>
            <w:r w:rsidRPr="00366C71">
              <w:rPr>
                <w:u w:val="single"/>
              </w:rPr>
              <w:t>capture</w:t>
            </w:r>
            <w:r>
              <w:rPr>
                <w:u w:val="single"/>
              </w:rPr>
              <w:t>s</w:t>
            </w:r>
          </w:p>
        </w:tc>
        <w:tc>
          <w:tcPr>
            <w:tcW w:w="7512" w:type="dxa"/>
            <w:vAlign w:val="center"/>
          </w:tcPr>
          <w:p w14:paraId="51741A9F" w14:textId="77777777" w:rsidR="00161F72" w:rsidRDefault="00364945" w:rsidP="00161F72">
            <w:r>
              <w:t xml:space="preserve">Used to record and preserve information without implying anything about the structure of a class or property.  Often used for properties that encompass general content.  This is the least precise of the three verbs.  </w:t>
            </w:r>
          </w:p>
        </w:tc>
      </w:tr>
      <w:tr w:rsidR="00161F72" w14:paraId="0B79354C" w14:textId="77777777" w:rsidTr="00161F72">
        <w:tc>
          <w:tcPr>
            <w:tcW w:w="1506" w:type="dxa"/>
            <w:vAlign w:val="center"/>
          </w:tcPr>
          <w:p w14:paraId="7D538806" w14:textId="77777777" w:rsidR="00161F72" w:rsidRDefault="00161F72" w:rsidP="00161F72"/>
        </w:tc>
        <w:tc>
          <w:tcPr>
            <w:tcW w:w="7512" w:type="dxa"/>
            <w:vAlign w:val="center"/>
          </w:tcPr>
          <w:p w14:paraId="08964B63" w14:textId="77777777" w:rsidR="00161F72" w:rsidRDefault="00364945" w:rsidP="00161F72">
            <w:r w:rsidRPr="00B67328">
              <w:rPr>
                <w:i/>
              </w:rPr>
              <w:t>Examples</w:t>
            </w:r>
            <w:r>
              <w:t>:</w:t>
            </w:r>
          </w:p>
          <w:p w14:paraId="08D6DC86" w14:textId="6D11B813" w:rsidR="00161F72" w:rsidRDefault="00364945" w:rsidP="00161F72">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5FA1" w:rsidRPr="00B90F5C">
              <w:t>identifying</w:t>
            </w:r>
            <w:r w:rsidRPr="00B90F5C">
              <w:t xml:space="preserve"> characteristics, time-related attributes, and a list of the tools used to collect the information.</w:t>
            </w:r>
          </w:p>
          <w:p w14:paraId="35D6C610" w14:textId="77777777" w:rsidR="00161F72" w:rsidRPr="00484328" w:rsidRDefault="00364945" w:rsidP="00161F72">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61F72" w14:paraId="00428C8C" w14:textId="77777777" w:rsidTr="00161F72">
        <w:tc>
          <w:tcPr>
            <w:tcW w:w="1506" w:type="dxa"/>
            <w:vAlign w:val="center"/>
          </w:tcPr>
          <w:p w14:paraId="43FE6426" w14:textId="77777777" w:rsidR="00161F72" w:rsidRPr="00366C71" w:rsidRDefault="00364945" w:rsidP="00161F72">
            <w:pPr>
              <w:rPr>
                <w:u w:val="single"/>
              </w:rPr>
            </w:pPr>
            <w:r w:rsidRPr="00366C71">
              <w:rPr>
                <w:u w:val="single"/>
              </w:rPr>
              <w:t>characterize</w:t>
            </w:r>
            <w:r>
              <w:rPr>
                <w:u w:val="single"/>
              </w:rPr>
              <w:t>s</w:t>
            </w:r>
          </w:p>
        </w:tc>
        <w:tc>
          <w:tcPr>
            <w:tcW w:w="7512" w:type="dxa"/>
            <w:vAlign w:val="center"/>
          </w:tcPr>
          <w:p w14:paraId="1154E0D9" w14:textId="77777777" w:rsidR="00161F72" w:rsidRPr="005330B0" w:rsidRDefault="00364945" w:rsidP="00161F72">
            <w:r>
              <w:t>Describes the distinctive nature or features of a class or property.  Often used to describe classes and properties that themselves comprise one or more other properties.</w:t>
            </w:r>
          </w:p>
        </w:tc>
      </w:tr>
      <w:tr w:rsidR="00161F72" w14:paraId="4A167A55" w14:textId="77777777" w:rsidTr="00161F72">
        <w:trPr>
          <w:cantSplit/>
        </w:trPr>
        <w:tc>
          <w:tcPr>
            <w:tcW w:w="1506" w:type="dxa"/>
            <w:vAlign w:val="center"/>
          </w:tcPr>
          <w:p w14:paraId="141694AE" w14:textId="77777777" w:rsidR="00161F72" w:rsidRPr="00DD38CD" w:rsidRDefault="00161F72" w:rsidP="00161F72"/>
        </w:tc>
        <w:tc>
          <w:tcPr>
            <w:tcW w:w="7512" w:type="dxa"/>
            <w:vAlign w:val="center"/>
          </w:tcPr>
          <w:p w14:paraId="41528512" w14:textId="77777777" w:rsidR="00161F72" w:rsidRDefault="00364945" w:rsidP="00161F72">
            <w:r w:rsidRPr="00B67328">
              <w:rPr>
                <w:i/>
              </w:rPr>
              <w:t>Example</w:t>
            </w:r>
            <w:r>
              <w:rPr>
                <w:i/>
              </w:rPr>
              <w:t>s</w:t>
            </w:r>
            <w:r>
              <w:t>:</w:t>
            </w:r>
          </w:p>
          <w:p w14:paraId="15C7CBAE" w14:textId="77777777" w:rsidR="00161F72" w:rsidRPr="00B03613" w:rsidRDefault="00364945" w:rsidP="00161F72">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2CDD8A7C" w14:textId="77777777" w:rsidR="00161F72" w:rsidRPr="00EC3C28" w:rsidRDefault="00364945" w:rsidP="00161F72">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61F72" w14:paraId="182E1B01" w14:textId="77777777" w:rsidTr="00161F72">
        <w:tc>
          <w:tcPr>
            <w:tcW w:w="1506" w:type="dxa"/>
            <w:vAlign w:val="center"/>
          </w:tcPr>
          <w:p w14:paraId="5B5FED10" w14:textId="77777777" w:rsidR="00161F72" w:rsidRPr="00366C71" w:rsidRDefault="00364945" w:rsidP="00161F72">
            <w:pPr>
              <w:rPr>
                <w:u w:val="single"/>
              </w:rPr>
            </w:pPr>
            <w:r w:rsidRPr="00366C71">
              <w:rPr>
                <w:u w:val="single"/>
              </w:rPr>
              <w:t>specif</w:t>
            </w:r>
            <w:r>
              <w:rPr>
                <w:u w:val="single"/>
              </w:rPr>
              <w:t>ies</w:t>
            </w:r>
          </w:p>
        </w:tc>
        <w:tc>
          <w:tcPr>
            <w:tcW w:w="7512" w:type="dxa"/>
            <w:vAlign w:val="center"/>
          </w:tcPr>
          <w:p w14:paraId="0A166505" w14:textId="77777777" w:rsidR="00161F72" w:rsidRPr="00DD38CD" w:rsidRDefault="00364945" w:rsidP="00161F72">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61F72" w14:paraId="6F91CB2C" w14:textId="77777777" w:rsidTr="00161F72">
        <w:tc>
          <w:tcPr>
            <w:tcW w:w="1506" w:type="dxa"/>
            <w:vAlign w:val="center"/>
          </w:tcPr>
          <w:p w14:paraId="3BCEB2F4" w14:textId="77777777" w:rsidR="00161F72" w:rsidRPr="00D3144C" w:rsidRDefault="00161F72" w:rsidP="00161F72"/>
        </w:tc>
        <w:tc>
          <w:tcPr>
            <w:tcW w:w="7512" w:type="dxa"/>
            <w:vAlign w:val="center"/>
          </w:tcPr>
          <w:p w14:paraId="03B42053" w14:textId="77777777" w:rsidR="00161F72" w:rsidRDefault="00364945" w:rsidP="00161F72">
            <w:r w:rsidRPr="00B67328">
              <w:rPr>
                <w:i/>
              </w:rPr>
              <w:t>Example</w:t>
            </w:r>
            <w:r>
              <w:t>:</w:t>
            </w:r>
          </w:p>
          <w:p w14:paraId="3048AFEC" w14:textId="77777777" w:rsidR="00161F72" w:rsidRPr="00926591" w:rsidRDefault="00364945" w:rsidP="00161F72">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72C3A0A" w14:textId="77777777" w:rsidR="00161F72" w:rsidRDefault="00364945" w:rsidP="00161F72">
      <w:pPr>
        <w:pStyle w:val="Heading2"/>
      </w:pPr>
      <w:bookmarkStart w:id="41" w:name="_Ref428537349"/>
      <w:bookmarkStart w:id="42" w:name="_Toc427275785"/>
      <w:bookmarkStart w:id="43" w:name="_Toc449967598"/>
      <w:r>
        <w:t>Terminology</w:t>
      </w:r>
      <w:bookmarkEnd w:id="41"/>
      <w:bookmarkEnd w:id="42"/>
      <w:bookmarkEnd w:id="43"/>
    </w:p>
    <w:p w14:paraId="06BB7092" w14:textId="6035CFEB" w:rsidR="00161F72" w:rsidRDefault="00364945" w:rsidP="00161F72">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D425AE" w:rsidRPr="00D425AE">
        <w:rPr>
          <w:b/>
          <w:color w:val="0000EE"/>
        </w:rPr>
        <w:t>[</w:t>
      </w:r>
      <w:r w:rsidRPr="00D425AE">
        <w:rPr>
          <w:color w:val="0000EE"/>
        </w:rPr>
        <w:fldChar w:fldCharType="begin"/>
      </w:r>
      <w:r w:rsidRPr="00D425AE">
        <w:rPr>
          <w:color w:val="0000EE"/>
        </w:rPr>
        <w:instrText xml:space="preserve"> REF rfc2119 \h </w:instrText>
      </w:r>
      <w:r w:rsidRPr="00D425AE">
        <w:rPr>
          <w:color w:val="0000EE"/>
        </w:rPr>
      </w:r>
      <w:r w:rsidRPr="00D425AE">
        <w:rPr>
          <w:color w:val="0000EE"/>
        </w:rPr>
        <w:fldChar w:fldCharType="separate"/>
      </w:r>
      <w:r w:rsidR="009841F4" w:rsidRPr="00D425AE">
        <w:rPr>
          <w:rStyle w:val="Refterm"/>
          <w:color w:val="0000EE"/>
        </w:rPr>
        <w:t>RFC2119</w:t>
      </w:r>
      <w:r w:rsidRPr="00D425AE">
        <w:rPr>
          <w:color w:val="0000EE"/>
        </w:rPr>
        <w:fldChar w:fldCharType="end"/>
      </w:r>
      <w:r w:rsidR="00D425AE" w:rsidRPr="00D425AE">
        <w:rPr>
          <w:b/>
          <w:color w:val="0000EE"/>
        </w:rPr>
        <w:t>]</w:t>
      </w:r>
      <w:r>
        <w:t>.</w:t>
      </w:r>
    </w:p>
    <w:p w14:paraId="5FDA49D5" w14:textId="77777777" w:rsidR="00161F72" w:rsidRDefault="00364945" w:rsidP="00161F72">
      <w:pPr>
        <w:pStyle w:val="Heading2"/>
      </w:pPr>
      <w:bookmarkStart w:id="44" w:name="_Ref7502892"/>
      <w:bookmarkStart w:id="45" w:name="_Toc12011611"/>
      <w:bookmarkStart w:id="46" w:name="_Toc85472894"/>
      <w:bookmarkStart w:id="47" w:name="_Toc287332008"/>
      <w:bookmarkStart w:id="48" w:name="_Toc427275786"/>
      <w:bookmarkStart w:id="49" w:name="_Toc449967599"/>
      <w:r>
        <w:t>Normative</w:t>
      </w:r>
      <w:bookmarkEnd w:id="44"/>
      <w:bookmarkEnd w:id="45"/>
      <w:r>
        <w:t xml:space="preserve"> References</w:t>
      </w:r>
      <w:bookmarkEnd w:id="46"/>
      <w:bookmarkEnd w:id="47"/>
      <w:bookmarkEnd w:id="48"/>
      <w:bookmarkEnd w:id="49"/>
    </w:p>
    <w:p w14:paraId="544F6471" w14:textId="4135C649" w:rsidR="00161F72" w:rsidRDefault="00364945" w:rsidP="00161F7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sidR="00456BF7" w:rsidRPr="00A70853">
          <w:rPr>
            <w:rStyle w:val="Hyperlink"/>
          </w:rPr>
          <w:t>http://www.ietf.org/rfc/rfc2119.txt</w:t>
        </w:r>
      </w:hyperlink>
      <w:r>
        <w:t>.</w:t>
      </w:r>
    </w:p>
    <w:p w14:paraId="3C3315AA" w14:textId="77777777" w:rsidR="00161F72" w:rsidRDefault="00364945" w:rsidP="00161F72">
      <w:pPr>
        <w:pStyle w:val="Heading1"/>
      </w:pPr>
      <w:bookmarkStart w:id="51" w:name="_Ref428537380"/>
      <w:bookmarkStart w:id="52" w:name="_Toc449967600"/>
      <w:r>
        <w:lastRenderedPageBreak/>
        <w:t>Background Information</w:t>
      </w:r>
      <w:bookmarkEnd w:id="51"/>
      <w:bookmarkEnd w:id="52"/>
    </w:p>
    <w:p w14:paraId="0ED2E192" w14:textId="3559CAA9" w:rsidR="00161F72" w:rsidRDefault="00364945" w:rsidP="00161F72">
      <w:r>
        <w:t xml:space="preserve">In this section, we provide high level information about the Network Packet Object data model that is necessary to fully understand the specification details given in Section </w:t>
      </w:r>
      <w:r w:rsidR="00D425AE" w:rsidRPr="00EE69EB">
        <w:rPr>
          <w:b/>
          <w:color w:val="0000EE"/>
        </w:rPr>
        <w:fldChar w:fldCharType="begin"/>
      </w:r>
      <w:r w:rsidR="00D425AE" w:rsidRPr="00EE69EB">
        <w:rPr>
          <w:b/>
          <w:color w:val="0000EE"/>
        </w:rPr>
        <w:instrText xml:space="preserve"> REF _Ref437351669 \r \h  \* MERGEFORMAT </w:instrText>
      </w:r>
      <w:r w:rsidR="00D425AE" w:rsidRPr="00EE69EB">
        <w:rPr>
          <w:b/>
          <w:color w:val="0000EE"/>
        </w:rPr>
      </w:r>
      <w:r w:rsidR="00D425AE" w:rsidRPr="00EE69EB">
        <w:rPr>
          <w:b/>
          <w:color w:val="0000EE"/>
        </w:rPr>
        <w:fldChar w:fldCharType="separate"/>
      </w:r>
      <w:r w:rsidR="00D425AE" w:rsidRPr="00EE69EB">
        <w:rPr>
          <w:b/>
          <w:color w:val="0000EE"/>
        </w:rPr>
        <w:t>3</w:t>
      </w:r>
      <w:r w:rsidR="00D425AE" w:rsidRPr="00EE69EB">
        <w:rPr>
          <w:b/>
          <w:color w:val="0000EE"/>
        </w:rPr>
        <w:fldChar w:fldCharType="end"/>
      </w:r>
      <w:r w:rsidR="00161F72">
        <w:fldChar w:fldCharType="begin"/>
      </w:r>
      <w:r w:rsidR="00161F72">
        <w:instrText xml:space="preserve"> REF _Ref390076669 \r \h </w:instrText>
      </w:r>
      <w:r w:rsidR="00161F72">
        <w:fldChar w:fldCharType="end"/>
      </w:r>
      <w:r>
        <w:t>.</w:t>
      </w:r>
    </w:p>
    <w:p w14:paraId="4B24441A" w14:textId="77777777" w:rsidR="00161F72" w:rsidRDefault="00364945" w:rsidP="005A10CA">
      <w:pPr>
        <w:pStyle w:val="Heading2"/>
        <w:tabs>
          <w:tab w:val="num" w:pos="864"/>
        </w:tabs>
        <w:spacing w:before="360" w:after="60"/>
        <w:ind w:left="720" w:hanging="720"/>
      </w:pPr>
      <w:bookmarkStart w:id="53" w:name="_Toc426119879"/>
      <w:bookmarkStart w:id="54" w:name="_Toc449967601"/>
      <w:r>
        <w:t>Cyber Observables</w:t>
      </w:r>
      <w:bookmarkEnd w:id="53"/>
      <w:bookmarkEnd w:id="54"/>
    </w:p>
    <w:p w14:paraId="49557DC6" w14:textId="77777777" w:rsidR="00161F72" w:rsidRDefault="00364945" w:rsidP="00161F72">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FC6F715" w14:textId="77777777" w:rsidR="00161F72" w:rsidRDefault="00364945" w:rsidP="00161F72">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F01DEE2" w14:textId="77777777" w:rsidR="00161F72" w:rsidRDefault="00364945" w:rsidP="005A10CA">
      <w:pPr>
        <w:pStyle w:val="Heading2"/>
        <w:tabs>
          <w:tab w:val="num" w:pos="864"/>
        </w:tabs>
        <w:spacing w:before="360" w:after="60"/>
        <w:ind w:left="720" w:hanging="720"/>
      </w:pPr>
      <w:bookmarkStart w:id="55" w:name="_Toc449967602"/>
      <w:bookmarkStart w:id="56" w:name="_Toc287332011"/>
      <w:bookmarkStart w:id="57" w:name="_Toc409437263"/>
      <w:r>
        <w:t>Objects</w:t>
      </w:r>
      <w:bookmarkEnd w:id="55"/>
    </w:p>
    <w:p w14:paraId="093E702B" w14:textId="77777777" w:rsidR="005A10CA" w:rsidRDefault="005A10CA" w:rsidP="005A10CA">
      <w:pPr>
        <w:spacing w:after="240"/>
      </w:pPr>
      <w:r>
        <w:t xml:space="preserve">Cyber observable objects (Files, IP Addresses, etc) in CybOX are characterized with a combination of two levels of data models. </w:t>
      </w:r>
    </w:p>
    <w:p w14:paraId="3B61D5D9" w14:textId="77777777" w:rsidR="005A10CA" w:rsidRDefault="005A10CA" w:rsidP="005A10C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3355B076" w14:textId="77777777" w:rsidR="005A10CA" w:rsidRDefault="005A10CA" w:rsidP="005A10C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45D0607D" w14:textId="795F7568" w:rsidR="00161F72" w:rsidRDefault="005A10CA" w:rsidP="005A10CA">
      <w:r>
        <w:t>Any specific instance of an Object is represented utilizing the particular object properties data model within the general Object data model.</w:t>
      </w:r>
      <w:r w:rsidR="00364945">
        <w:t xml:space="preserve">  </w:t>
      </w:r>
    </w:p>
    <w:p w14:paraId="661273D3" w14:textId="77777777" w:rsidR="003765FA" w:rsidRDefault="003765FA">
      <w:pPr>
        <w:sectPr w:rsidR="003765FA">
          <w:footerReference w:type="default" r:id="rId36"/>
          <w:pgSz w:w="12240" w:h="15840"/>
          <w:pgMar w:top="1440" w:right="1440" w:bottom="1440" w:left="1440" w:header="720" w:footer="720" w:gutter="0"/>
          <w:cols w:space="720"/>
        </w:sectPr>
      </w:pPr>
    </w:p>
    <w:p w14:paraId="6CF24C60" w14:textId="77777777" w:rsidR="003765FA" w:rsidRDefault="00364945">
      <w:pPr>
        <w:pStyle w:val="Heading1"/>
      </w:pPr>
      <w:bookmarkStart w:id="58" w:name="_Ref437351669"/>
      <w:bookmarkStart w:id="59" w:name="_Toc449967603"/>
      <w:r>
        <w:lastRenderedPageBreak/>
        <w:t>Data Model</w:t>
      </w:r>
      <w:bookmarkEnd w:id="58"/>
      <w:bookmarkEnd w:id="59"/>
    </w:p>
    <w:p w14:paraId="26690034" w14:textId="77777777" w:rsidR="003765FA" w:rsidRDefault="00364945">
      <w:pPr>
        <w:pStyle w:val="Heading2"/>
      </w:pPr>
      <w:bookmarkStart w:id="60" w:name="_Toc449967604"/>
      <w:r>
        <w:t>NetworkPacketObjectType Class</w:t>
      </w:r>
      <w:bookmarkEnd w:id="60"/>
    </w:p>
    <w:p w14:paraId="7630592A" w14:textId="0F7214AB" w:rsidR="00640F31" w:rsidRDefault="00364945" w:rsidP="00FE034D">
      <w:pPr>
        <w:pStyle w:val="basicparagraph"/>
        <w:spacing w:before="0"/>
        <w:contextualSpacing w:val="0"/>
        <w:rPr>
          <w:rFonts w:cs="Courier New"/>
        </w:rPr>
      </w:pPr>
      <w:r>
        <w:t xml:space="preserve">The </w:t>
      </w:r>
      <w:r w:rsidR="008A547C">
        <w:rPr>
          <w:rFonts w:ascii="Courier New" w:eastAsia="Courier New" w:hAnsi="Courier New" w:cs="Courier New"/>
        </w:rPr>
        <w:t>NetworkPacketObjectType</w:t>
      </w:r>
      <w:r>
        <w:t xml:space="preserve"> </w:t>
      </w:r>
      <w:r w:rsidR="00B70809">
        <w:t>class is</w:t>
      </w:r>
      <w:r w:rsidR="00A14130">
        <w:t xml:space="preserve"> </w:t>
      </w:r>
      <w:r>
        <w:t xml:space="preserve">based on the TCP/IP model/Internet protocol suite. In the TCP/IP stack, </w:t>
      </w:r>
      <w:r w:rsidR="007A45B5">
        <w:t xml:space="preserve">a </w:t>
      </w:r>
      <w:r>
        <w:t>"packet" is generally defined as IP header plus payload, but we also include the Link</w:t>
      </w:r>
      <w:r w:rsidR="004651EC">
        <w:t xml:space="preserve"> </w:t>
      </w:r>
      <w:r>
        <w:t>Layer, which defines the physical network interfaces and routing protocols</w:t>
      </w:r>
      <w:r w:rsidR="00640F31">
        <w:t xml:space="preserve"> and the </w:t>
      </w:r>
      <w:r w:rsidR="004651EC">
        <w:t>Transport Layer, which defines provide host-to-host communication services for applications</w:t>
      </w:r>
      <w:r>
        <w:t>. Protocol fields are provided but requirements are not enforced/captured.</w:t>
      </w:r>
      <w:r w:rsidR="00463387" w:rsidRPr="00463387">
        <w:rPr>
          <w:rFonts w:cs="Courier New"/>
        </w:rPr>
        <w:t xml:space="preserve"> </w:t>
      </w:r>
    </w:p>
    <w:p w14:paraId="5B84CC38" w14:textId="28339A28" w:rsidR="00FE034D" w:rsidRPr="00FE034D" w:rsidRDefault="00FE034D" w:rsidP="00FE034D">
      <w:pPr>
        <w:spacing w:after="240"/>
      </w:pPr>
      <w:r>
        <w:t xml:space="preserve">See </w:t>
      </w:r>
      <w:hyperlink r:id="rId37" w:history="1">
        <w:r w:rsidRPr="00A70853">
          <w:rPr>
            <w:rStyle w:val="Hyperlink"/>
          </w:rPr>
          <w:t>https://tools.ietf.org/html/rfc1122</w:t>
        </w:r>
      </w:hyperlink>
      <w:r>
        <w:t xml:space="preserve"> for more information.</w:t>
      </w:r>
    </w:p>
    <w:p w14:paraId="3032E916" w14:textId="4BC360F4" w:rsidR="00463387" w:rsidRDefault="00463387" w:rsidP="00FE034D">
      <w:pPr>
        <w:pStyle w:val="basicparagraph"/>
        <w:spacing w:before="0"/>
        <w:contextualSpacing w:val="0"/>
        <w:rPr>
          <w:rFonts w:cs="Courier New"/>
        </w:rPr>
      </w:pPr>
      <w:r>
        <w:rPr>
          <w:rFonts w:cs="Courier New"/>
        </w:rPr>
        <w:t xml:space="preserve">The UML diagram corresponding to the </w:t>
      </w:r>
      <w:r w:rsidR="008A547C">
        <w:rPr>
          <w:rFonts w:ascii="Courier New" w:eastAsia="Courier New" w:hAnsi="Courier New" w:cs="Courier New"/>
        </w:rPr>
        <w:t>NetworkPacketObjectType</w:t>
      </w:r>
      <w:r w:rsidR="008A547C">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Pr>
          <w:rFonts w:cs="Courier New"/>
        </w:rPr>
        <w:t xml:space="preserve">.  </w:t>
      </w:r>
    </w:p>
    <w:p w14:paraId="2C24BA59" w14:textId="3D8758DA" w:rsidR="00463387" w:rsidRPr="00AA5039" w:rsidRDefault="00D102F1" w:rsidP="00463387">
      <w:pPr>
        <w:jc w:val="center"/>
      </w:pPr>
      <w:r w:rsidRPr="00D102F1">
        <w:rPr>
          <w:noProof/>
        </w:rPr>
        <w:lastRenderedPageBreak/>
        <w:drawing>
          <wp:inline distT="0" distB="0" distL="0" distR="0" wp14:anchorId="107A723A" wp14:editId="6D64FFA2">
            <wp:extent cx="8750773" cy="4733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758576" cy="4738146"/>
                    </a:xfrm>
                    <a:prstGeom prst="rect">
                      <a:avLst/>
                    </a:prstGeom>
                  </pic:spPr>
                </pic:pic>
              </a:graphicData>
            </a:graphic>
          </wp:inline>
        </w:drawing>
      </w:r>
      <w:r w:rsidRPr="00D102F1">
        <w:rPr>
          <w:noProof/>
        </w:rPr>
        <w:t xml:space="preserve"> </w:t>
      </w:r>
    </w:p>
    <w:p w14:paraId="180DBB81" w14:textId="5E37326F" w:rsidR="00463387" w:rsidRPr="00247799" w:rsidRDefault="00463387" w:rsidP="00463387">
      <w:pPr>
        <w:spacing w:after="240"/>
        <w:jc w:val="center"/>
      </w:pPr>
      <w:bookmarkStart w:id="61" w:name="_Ref395023936"/>
      <w:r w:rsidRPr="0086379B">
        <w:t xml:space="preserve">Figure </w:t>
      </w:r>
      <w:r w:rsidR="00357E74">
        <w:fldChar w:fldCharType="begin"/>
      </w:r>
      <w:r w:rsidR="00357E74">
        <w:instrText xml:space="preserve"> STYLEREF 1 \s </w:instrText>
      </w:r>
      <w:r w:rsidR="00357E74">
        <w:fldChar w:fldCharType="separate"/>
      </w:r>
      <w:r w:rsidR="00357E74">
        <w:rPr>
          <w:noProof/>
        </w:rPr>
        <w:t>3</w:t>
      </w:r>
      <w:r w:rsidR="00357E74">
        <w:fldChar w:fldCharType="end"/>
      </w:r>
      <w:r w:rsidR="00357E74">
        <w:noBreakHyphen/>
      </w:r>
      <w:r w:rsidR="00357E74">
        <w:fldChar w:fldCharType="begin"/>
      </w:r>
      <w:r w:rsidR="00357E74">
        <w:instrText xml:space="preserve"> SEQ Figure \* ARABIC \s 1 </w:instrText>
      </w:r>
      <w:r w:rsidR="00357E74">
        <w:fldChar w:fldCharType="separate"/>
      </w:r>
      <w:r w:rsidR="00357E74">
        <w:rPr>
          <w:noProof/>
        </w:rPr>
        <w:t>1</w:t>
      </w:r>
      <w:r w:rsidR="00357E74">
        <w:fldChar w:fldCharType="end"/>
      </w:r>
      <w:bookmarkEnd w:id="61"/>
      <w:r>
        <w:t xml:space="preserve">. UML diagram of the </w:t>
      </w:r>
      <w:r w:rsidR="008A547C">
        <w:rPr>
          <w:rFonts w:ascii="Courier New" w:eastAsia="Courier New" w:hAnsi="Courier New" w:cs="Courier New"/>
        </w:rPr>
        <w:t>NetworkPacketObjectType</w:t>
      </w:r>
      <w:r w:rsidR="008A547C">
        <w:t xml:space="preserve"> </w:t>
      </w:r>
      <w:r>
        <w:t>class</w:t>
      </w:r>
      <w:r w:rsidR="008C0AF1">
        <w:rPr>
          <w:rStyle w:val="EndnoteReference"/>
        </w:rPr>
        <w:endnoteReference w:id="1"/>
      </w:r>
    </w:p>
    <w:p w14:paraId="2CA88BAE" w14:textId="4580AE9E" w:rsidR="003765FA" w:rsidRDefault="00364945">
      <w:pPr>
        <w:pStyle w:val="basicparagraph"/>
        <w:contextualSpacing w:val="0"/>
      </w:pPr>
      <w:r>
        <w:t xml:space="preserve">The property table of the </w:t>
      </w:r>
      <w:r>
        <w:rPr>
          <w:rFonts w:ascii="Courier New" w:eastAsia="Courier New" w:hAnsi="Courier New" w:cs="Courier New"/>
        </w:rPr>
        <w:t>NetworkPacketObjectType</w:t>
      </w:r>
      <w:r>
        <w:t xml:space="preserve"> class is given in </w:t>
      </w:r>
      <w:r w:rsidR="00396942" w:rsidRPr="00396942">
        <w:rPr>
          <w:b/>
          <w:color w:val="0000EE"/>
        </w:rPr>
        <w:fldChar w:fldCharType="begin"/>
      </w:r>
      <w:r w:rsidR="00396942" w:rsidRPr="00396942">
        <w:rPr>
          <w:b/>
          <w:color w:val="0000EE"/>
        </w:rPr>
        <w:instrText xml:space="preserve"> REF _Ref437352458 \h </w:instrText>
      </w:r>
      <w:r w:rsidR="00396942">
        <w:rPr>
          <w:b/>
          <w:color w:val="0000EE"/>
        </w:rPr>
        <w:instrText xml:space="preserve"> \* MERGEFORMAT </w:instrText>
      </w:r>
      <w:r w:rsidR="00396942" w:rsidRPr="00396942">
        <w:rPr>
          <w:b/>
          <w:color w:val="0000EE"/>
        </w:rPr>
      </w:r>
      <w:r w:rsidR="00396942" w:rsidRPr="00396942">
        <w:rPr>
          <w:b/>
          <w:color w:val="0000EE"/>
        </w:rPr>
        <w:fldChar w:fldCharType="separate"/>
      </w:r>
      <w:r w:rsidR="00396942" w:rsidRPr="00396942">
        <w:rPr>
          <w:b/>
          <w:color w:val="0000EE"/>
        </w:rPr>
        <w:t xml:space="preserve">Table </w:t>
      </w:r>
      <w:r w:rsidR="00396942" w:rsidRPr="00396942">
        <w:rPr>
          <w:b/>
          <w:noProof/>
          <w:color w:val="0000EE"/>
        </w:rPr>
        <w:t>3</w:t>
      </w:r>
      <w:r w:rsidR="00396942" w:rsidRPr="00396942">
        <w:rPr>
          <w:b/>
          <w:color w:val="0000EE"/>
        </w:rPr>
        <w:noBreakHyphen/>
      </w:r>
      <w:r w:rsidR="00396942" w:rsidRPr="00396942">
        <w:rPr>
          <w:b/>
          <w:noProof/>
          <w:color w:val="0000EE"/>
        </w:rPr>
        <w:t>1</w:t>
      </w:r>
      <w:r w:rsidR="00396942" w:rsidRPr="00396942">
        <w:rPr>
          <w:b/>
          <w:color w:val="0000EE"/>
        </w:rPr>
        <w:fldChar w:fldCharType="end"/>
      </w:r>
      <w:r>
        <w:t>.</w:t>
      </w:r>
    </w:p>
    <w:p w14:paraId="3C67B92E" w14:textId="248EBE38" w:rsidR="000A3D69" w:rsidRDefault="000A3D69" w:rsidP="000A3D69">
      <w:pPr>
        <w:pStyle w:val="tablecaption"/>
        <w:jc w:val="center"/>
      </w:pPr>
      <w:bookmarkStart w:id="62" w:name="_Ref435677454"/>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bookmarkEnd w:id="62"/>
      <w:r>
        <w:t xml:space="preserve">. Properties of the </w:t>
      </w:r>
      <w:r w:rsidR="00BD20ED">
        <w:rPr>
          <w:rFonts w:ascii="Courier New" w:eastAsia="Courier New" w:hAnsi="Courier New" w:cs="Courier New"/>
        </w:rPr>
        <w:t>NetworkPacketObjectType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690"/>
        <w:gridCol w:w="1260"/>
        <w:gridCol w:w="6480"/>
      </w:tblGrid>
      <w:tr w:rsidR="000A3D69" w14:paraId="20370BD9" w14:textId="77777777" w:rsidTr="00766420">
        <w:trPr>
          <w:jc w:val="center"/>
        </w:trPr>
        <w:tc>
          <w:tcPr>
            <w:tcW w:w="1530" w:type="dxa"/>
            <w:shd w:val="clear" w:color="auto" w:fill="BFBFBF"/>
            <w:tcMar>
              <w:top w:w="100" w:type="dxa"/>
              <w:left w:w="100" w:type="dxa"/>
              <w:bottom w:w="100" w:type="dxa"/>
              <w:right w:w="100" w:type="dxa"/>
            </w:tcMar>
          </w:tcPr>
          <w:p w14:paraId="7237DDAB" w14:textId="77777777" w:rsidR="000A3D69" w:rsidRDefault="000A3D69" w:rsidP="00766420">
            <w:pPr>
              <w:rPr>
                <w:b/>
                <w:color w:val="000000"/>
              </w:rPr>
            </w:pPr>
            <w:r>
              <w:rPr>
                <w:b/>
                <w:color w:val="000000"/>
              </w:rPr>
              <w:lastRenderedPageBreak/>
              <w:t>Name</w:t>
            </w:r>
          </w:p>
        </w:tc>
        <w:tc>
          <w:tcPr>
            <w:tcW w:w="3690" w:type="dxa"/>
            <w:shd w:val="clear" w:color="auto" w:fill="BFBFBF"/>
            <w:tcMar>
              <w:top w:w="100" w:type="dxa"/>
              <w:left w:w="100" w:type="dxa"/>
              <w:bottom w:w="100" w:type="dxa"/>
              <w:right w:w="100" w:type="dxa"/>
            </w:tcMar>
          </w:tcPr>
          <w:p w14:paraId="643FDFA8" w14:textId="77777777" w:rsidR="000A3D69" w:rsidRDefault="000A3D69" w:rsidP="0076642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17417A9" w14:textId="77777777" w:rsidR="000A3D69" w:rsidRDefault="000A3D69" w:rsidP="00766420">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DBC69E3" w14:textId="77777777" w:rsidR="000A3D69" w:rsidRDefault="000A3D69" w:rsidP="00766420">
            <w:pPr>
              <w:rPr>
                <w:b/>
                <w:color w:val="000000"/>
              </w:rPr>
            </w:pPr>
            <w:r>
              <w:rPr>
                <w:b/>
                <w:color w:val="000000"/>
              </w:rPr>
              <w:t>Description</w:t>
            </w:r>
          </w:p>
        </w:tc>
      </w:tr>
      <w:tr w:rsidR="000A3D69" w14:paraId="19DA5DAC" w14:textId="77777777" w:rsidTr="00766420">
        <w:trPr>
          <w:jc w:val="center"/>
        </w:trPr>
        <w:tc>
          <w:tcPr>
            <w:tcW w:w="1530" w:type="dxa"/>
            <w:shd w:val="clear" w:color="auto" w:fill="FFFFFF"/>
            <w:tcMar>
              <w:top w:w="100" w:type="dxa"/>
              <w:left w:w="100" w:type="dxa"/>
              <w:bottom w:w="100" w:type="dxa"/>
              <w:right w:w="100" w:type="dxa"/>
            </w:tcMar>
            <w:vAlign w:val="center"/>
          </w:tcPr>
          <w:p w14:paraId="7ACE55BA" w14:textId="77777777" w:rsidR="000A3D69" w:rsidRDefault="000A3D69" w:rsidP="00766420">
            <w:pPr>
              <w:rPr>
                <w:b/>
              </w:rPr>
            </w:pPr>
            <w:r>
              <w:rPr>
                <w:b/>
              </w:rPr>
              <w:t>Has_Choice</w:t>
            </w:r>
          </w:p>
        </w:tc>
        <w:tc>
          <w:tcPr>
            <w:tcW w:w="3690" w:type="dxa"/>
            <w:shd w:val="clear" w:color="auto" w:fill="FFFFFF"/>
            <w:tcMar>
              <w:top w:w="100" w:type="dxa"/>
              <w:left w:w="100" w:type="dxa"/>
              <w:bottom w:w="100" w:type="dxa"/>
              <w:right w:w="100" w:type="dxa"/>
            </w:tcMar>
            <w:vAlign w:val="center"/>
          </w:tcPr>
          <w:p w14:paraId="58BBAEDD" w14:textId="7C3C2E08" w:rsidR="000A3D69" w:rsidRDefault="000A3D69" w:rsidP="00766420">
            <w:pPr>
              <w:rPr>
                <w:rFonts w:ascii="Courier New" w:eastAsia="Courier New" w:hAnsi="Courier New" w:cs="Courier New"/>
              </w:rPr>
            </w:pPr>
            <w:r>
              <w:rPr>
                <w:rFonts w:ascii="Courier New" w:eastAsia="Courier New" w:hAnsi="Courier New" w:cs="Courier New"/>
              </w:rPr>
              <w:t>NetworkPacketObjectChoiceType</w:t>
            </w:r>
          </w:p>
        </w:tc>
        <w:tc>
          <w:tcPr>
            <w:tcW w:w="1260" w:type="dxa"/>
            <w:shd w:val="clear" w:color="auto" w:fill="FFFFFF"/>
            <w:tcMar>
              <w:top w:w="100" w:type="dxa"/>
              <w:left w:w="100" w:type="dxa"/>
              <w:bottom w:w="100" w:type="dxa"/>
              <w:right w:w="100" w:type="dxa"/>
            </w:tcMar>
            <w:vAlign w:val="center"/>
          </w:tcPr>
          <w:p w14:paraId="33303C83" w14:textId="77777777" w:rsidR="000A3D69" w:rsidRDefault="000A3D69" w:rsidP="00766420">
            <w:pPr>
              <w:jc w:val="center"/>
            </w:pPr>
            <w:r>
              <w:t>1</w:t>
            </w:r>
          </w:p>
        </w:tc>
        <w:tc>
          <w:tcPr>
            <w:tcW w:w="6480" w:type="dxa"/>
            <w:shd w:val="clear" w:color="auto" w:fill="FFFFFF"/>
            <w:tcMar>
              <w:top w:w="100" w:type="dxa"/>
              <w:left w:w="100" w:type="dxa"/>
              <w:bottom w:w="100" w:type="dxa"/>
              <w:right w:w="100" w:type="dxa"/>
            </w:tcMar>
          </w:tcPr>
          <w:p w14:paraId="5C8E3A77" w14:textId="6F794E17" w:rsidR="000A3D69" w:rsidRDefault="000A3D69" w:rsidP="00766420">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NetworkPacketObjectChoiceType</w:t>
            </w:r>
            <w:r>
              <w:t xml:space="preserve">. It indicates that there is a choice among the </w:t>
            </w:r>
            <w:r>
              <w:rPr>
                <w:rFonts w:ascii="Courier New" w:eastAsia="Courier New" w:hAnsi="Courier New" w:cs="Courier New"/>
              </w:rPr>
              <w:t>Link_Layer</w:t>
            </w:r>
            <w:r>
              <w:t xml:space="preserve">, </w:t>
            </w:r>
            <w:r>
              <w:rPr>
                <w:rFonts w:ascii="Courier New" w:eastAsia="Courier New" w:hAnsi="Courier New" w:cs="Courier New"/>
              </w:rPr>
              <w:t>Internet_Layer</w:t>
            </w:r>
            <w:r>
              <w:t xml:space="preserve">, </w:t>
            </w:r>
            <w:r>
              <w:rPr>
                <w:rFonts w:ascii="Courier New" w:eastAsia="Courier New" w:hAnsi="Courier New" w:cs="Courier New"/>
              </w:rPr>
              <w:t>Transport_Layer</w:t>
            </w:r>
            <w:r>
              <w:t xml:space="preserve"> properties</w:t>
            </w:r>
            <w:r>
              <w:rPr>
                <w:rFonts w:ascii="Courier New" w:eastAsia="Courier New" w:hAnsi="Courier New" w:cs="Courier New"/>
              </w:rPr>
              <w:t>.</w:t>
            </w:r>
          </w:p>
          <w:p w14:paraId="5765CF01" w14:textId="77777777" w:rsidR="000A3D69" w:rsidRDefault="000A3D69" w:rsidP="00766420">
            <w:pPr>
              <w:rPr>
                <w:rFonts w:ascii="Courier New" w:eastAsia="Courier New" w:hAnsi="Courier New" w:cs="Courier New"/>
              </w:rPr>
            </w:pPr>
          </w:p>
          <w:p w14:paraId="77C34927" w14:textId="72813FB8" w:rsidR="000A3D69" w:rsidRDefault="000A3D69" w:rsidP="00766420">
            <w:r>
              <w:t xml:space="preserve">Only one of the properties of </w:t>
            </w:r>
            <w:r>
              <w:rPr>
                <w:rFonts w:ascii="Courier New" w:eastAsia="Courier New" w:hAnsi="Courier New" w:cs="Courier New"/>
              </w:rPr>
              <w:t>NetworkPacketObjectChoiceType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74B7B957" w14:textId="77777777" w:rsidR="000A3D69" w:rsidRPr="000A3D69" w:rsidRDefault="000A3D69" w:rsidP="000A3D69"/>
    <w:p w14:paraId="7F4C8549" w14:textId="1B9CBA41" w:rsidR="00BD20ED" w:rsidRDefault="00BD20ED" w:rsidP="00BD20ED">
      <w:pPr>
        <w:pStyle w:val="basicparagraph"/>
        <w:spacing w:before="0"/>
      </w:pPr>
      <w:bookmarkStart w:id="63" w:name="_Ref437352458"/>
      <w:r>
        <w:t xml:space="preserve">The </w:t>
      </w:r>
      <w:r>
        <w:rPr>
          <w:rFonts w:ascii="Courier New" w:eastAsia="Courier New" w:hAnsi="Courier New" w:cs="Courier New"/>
        </w:rPr>
        <w:t>NetworkPacketObjectChoiceType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NetworkPacketObjectChoiceType</w:t>
      </w:r>
      <w:r>
        <w:t xml:space="preserve"> class can be populated at any time. The property table of the </w:t>
      </w:r>
      <w:r>
        <w:rPr>
          <w:rFonts w:ascii="Courier New" w:eastAsia="Courier New" w:hAnsi="Courier New" w:cs="Courier New"/>
        </w:rPr>
        <w:t>NetworkPacketObjectChoiceType</w:t>
      </w:r>
      <w:r>
        <w:t xml:space="preserve"> class is given in </w:t>
      </w:r>
      <w:r>
        <w:rPr>
          <w:b/>
          <w:color w:val="0000EE"/>
        </w:rPr>
        <w:fldChar w:fldCharType="begin"/>
      </w:r>
      <w:r>
        <w:instrText xml:space="preserve"> REF _Ref450313111 \h </w:instrText>
      </w:r>
      <w:r>
        <w:rPr>
          <w:b/>
          <w:color w:val="0000EE"/>
        </w:rPr>
      </w:r>
      <w:r>
        <w:rPr>
          <w:b/>
          <w:color w:val="0000EE"/>
        </w:rPr>
        <w:fldChar w:fldCharType="separate"/>
      </w:r>
      <w:r>
        <w:t xml:space="preserve">Table </w:t>
      </w:r>
      <w:r>
        <w:rPr>
          <w:noProof/>
        </w:rPr>
        <w:t>3</w:t>
      </w:r>
      <w:r>
        <w:noBreakHyphen/>
      </w:r>
      <w:r>
        <w:rPr>
          <w:noProof/>
        </w:rPr>
        <w:t>2</w:t>
      </w:r>
      <w:r>
        <w:rPr>
          <w:b/>
          <w:color w:val="0000EE"/>
        </w:rPr>
        <w:fldChar w:fldCharType="end"/>
      </w:r>
      <w:r>
        <w:t>.</w:t>
      </w:r>
    </w:p>
    <w:p w14:paraId="59035DD0" w14:textId="6BE603C2" w:rsidR="003765FA" w:rsidRDefault="00364945">
      <w:pPr>
        <w:pStyle w:val="tablecaption"/>
        <w:jc w:val="center"/>
      </w:pPr>
      <w:bookmarkStart w:id="64" w:name="_Ref450313111"/>
      <w:r>
        <w:t xml:space="preserve">Table </w:t>
      </w:r>
      <w:r w:rsidR="003E4566">
        <w:fldChar w:fldCharType="begin"/>
      </w:r>
      <w:r w:rsidR="003E4566">
        <w:instrText xml:space="preserve"> STYLEREF 1 \s </w:instrText>
      </w:r>
      <w:r w:rsidR="003E4566">
        <w:fldChar w:fldCharType="separate"/>
      </w:r>
      <w:r w:rsidR="00BD20ED">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BD20ED">
        <w:rPr>
          <w:noProof/>
        </w:rPr>
        <w:t>2</w:t>
      </w:r>
      <w:r w:rsidR="003E4566">
        <w:rPr>
          <w:noProof/>
        </w:rPr>
        <w:fldChar w:fldCharType="end"/>
      </w:r>
      <w:bookmarkEnd w:id="63"/>
      <w:bookmarkEnd w:id="64"/>
      <w:r w:rsidR="00447ABC">
        <w:t xml:space="preserve">. </w:t>
      </w:r>
      <w:r>
        <w:t xml:space="preserve">Properties of the </w:t>
      </w:r>
      <w:r>
        <w:rPr>
          <w:rFonts w:ascii="Courier New" w:eastAsia="Courier New" w:hAnsi="Courier New" w:cs="Courier New"/>
        </w:rPr>
        <w:t>NetworkPacketObject</w:t>
      </w:r>
      <w:r w:rsidR="000A3D69">
        <w:rPr>
          <w:rFonts w:ascii="Courier New" w:eastAsia="Courier New" w:hAnsi="Courier New" w:cs="Courier New"/>
        </w:rPr>
        <w:t>Choice</w:t>
      </w:r>
      <w:r>
        <w:rPr>
          <w:rFonts w:ascii="Courier New" w:eastAsia="Courier New" w:hAnsi="Courier New" w:cs="Courier New"/>
        </w:rPr>
        <w: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430"/>
        <w:gridCol w:w="1260"/>
        <w:gridCol w:w="7470"/>
      </w:tblGrid>
      <w:tr w:rsidR="003765FA" w14:paraId="39174ADB" w14:textId="77777777" w:rsidTr="00447ABC">
        <w:trPr>
          <w:jc w:val="center"/>
        </w:trPr>
        <w:tc>
          <w:tcPr>
            <w:tcW w:w="1800" w:type="dxa"/>
            <w:shd w:val="clear" w:color="auto" w:fill="BFBFBF"/>
            <w:tcMar>
              <w:top w:w="100" w:type="dxa"/>
              <w:left w:w="100" w:type="dxa"/>
              <w:bottom w:w="100" w:type="dxa"/>
              <w:right w:w="100" w:type="dxa"/>
            </w:tcMar>
          </w:tcPr>
          <w:p w14:paraId="7132D8F7"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46BA64DB"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BBF966" w14:textId="77777777" w:rsidR="003765FA" w:rsidRDefault="00364945">
            <w:pPr>
              <w:jc w:val="center"/>
              <w:rPr>
                <w:b/>
                <w:color w:val="000000"/>
              </w:rPr>
            </w:pPr>
            <w:r>
              <w:rPr>
                <w:b/>
                <w:color w:val="000000"/>
              </w:rPr>
              <w:t>Multiplicity</w:t>
            </w:r>
          </w:p>
        </w:tc>
        <w:tc>
          <w:tcPr>
            <w:tcW w:w="7470" w:type="dxa"/>
            <w:shd w:val="clear" w:color="auto" w:fill="BFBFBF"/>
            <w:tcMar>
              <w:top w:w="100" w:type="dxa"/>
              <w:left w:w="100" w:type="dxa"/>
              <w:bottom w:w="100" w:type="dxa"/>
              <w:right w:w="100" w:type="dxa"/>
            </w:tcMar>
          </w:tcPr>
          <w:p w14:paraId="015BC814" w14:textId="77777777" w:rsidR="003765FA" w:rsidRDefault="00364945">
            <w:pPr>
              <w:rPr>
                <w:b/>
                <w:color w:val="000000"/>
              </w:rPr>
            </w:pPr>
            <w:r>
              <w:rPr>
                <w:b/>
                <w:color w:val="000000"/>
              </w:rPr>
              <w:t>Description</w:t>
            </w:r>
          </w:p>
        </w:tc>
      </w:tr>
      <w:tr w:rsidR="003765FA" w14:paraId="4DB1E5A2" w14:textId="77777777" w:rsidTr="00447ABC">
        <w:trPr>
          <w:jc w:val="center"/>
        </w:trPr>
        <w:tc>
          <w:tcPr>
            <w:tcW w:w="1800" w:type="dxa"/>
            <w:shd w:val="clear" w:color="auto" w:fill="FFFFFF"/>
            <w:tcMar>
              <w:top w:w="100" w:type="dxa"/>
              <w:left w:w="100" w:type="dxa"/>
              <w:bottom w:w="100" w:type="dxa"/>
              <w:right w:w="100" w:type="dxa"/>
            </w:tcMar>
            <w:vAlign w:val="center"/>
          </w:tcPr>
          <w:p w14:paraId="4D9F981D" w14:textId="77777777" w:rsidR="003765FA" w:rsidRDefault="00364945">
            <w:r>
              <w:rPr>
                <w:b/>
              </w:rPr>
              <w:t>Link_Layer</w:t>
            </w:r>
          </w:p>
        </w:tc>
        <w:tc>
          <w:tcPr>
            <w:tcW w:w="2430" w:type="dxa"/>
            <w:shd w:val="clear" w:color="auto" w:fill="FFFFFF"/>
            <w:tcMar>
              <w:top w:w="100" w:type="dxa"/>
              <w:left w:w="100" w:type="dxa"/>
              <w:bottom w:w="100" w:type="dxa"/>
              <w:right w:w="100" w:type="dxa"/>
            </w:tcMar>
            <w:vAlign w:val="center"/>
          </w:tcPr>
          <w:p w14:paraId="7E9B6CB2" w14:textId="10241F00" w:rsidR="003765FA" w:rsidRDefault="00364945">
            <w:r>
              <w:rPr>
                <w:rFonts w:ascii="Courier New" w:eastAsia="Courier New" w:hAnsi="Courier New" w:cs="Courier New"/>
              </w:rPr>
              <w:t>LinkLayerType</w:t>
            </w:r>
          </w:p>
        </w:tc>
        <w:tc>
          <w:tcPr>
            <w:tcW w:w="1260" w:type="dxa"/>
            <w:shd w:val="clear" w:color="auto" w:fill="FFFFFF"/>
            <w:tcMar>
              <w:top w:w="100" w:type="dxa"/>
              <w:left w:w="100" w:type="dxa"/>
              <w:bottom w:w="100" w:type="dxa"/>
              <w:right w:w="100" w:type="dxa"/>
            </w:tcMar>
            <w:vAlign w:val="center"/>
          </w:tcPr>
          <w:p w14:paraId="2BA5D28A"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1BB7179B" w14:textId="77777777" w:rsidR="00FE034D" w:rsidRDefault="00364945" w:rsidP="001B56D9">
            <w:r>
              <w:t xml:space="preserve">The </w:t>
            </w:r>
            <w:r>
              <w:rPr>
                <w:rFonts w:ascii="Courier New" w:eastAsia="Courier New" w:hAnsi="Courier New" w:cs="Courier New"/>
              </w:rPr>
              <w:t>Link_Layer</w:t>
            </w:r>
            <w:r>
              <w:t xml:space="preserve"> property is the lowest layer of the TCP/IP network stack and is comprised of physical and logical protocols that operate between adjacent nodes of a network segment or a WAN connection.</w:t>
            </w:r>
            <w:r w:rsidR="001B56D9">
              <w:t xml:space="preserve"> </w:t>
            </w:r>
          </w:p>
          <w:p w14:paraId="3D28E35C" w14:textId="77777777" w:rsidR="00FE034D" w:rsidRDefault="00FE034D" w:rsidP="001B56D9"/>
          <w:p w14:paraId="138AC4F0" w14:textId="480A64D6" w:rsidR="003765FA" w:rsidRPr="001B56D9" w:rsidRDefault="001B56D9" w:rsidP="001B56D9">
            <w:r>
              <w:t xml:space="preserve">Only one of the properties of </w:t>
            </w:r>
            <w:r>
              <w:rPr>
                <w:rFonts w:ascii="Courier New" w:eastAsia="Courier New" w:hAnsi="Courier New" w:cs="Courier New"/>
              </w:rPr>
              <w:t>NetworkPacketObject</w:t>
            </w:r>
            <w:r w:rsidR="0028387C">
              <w:rPr>
                <w:rFonts w:ascii="Courier New" w:eastAsia="Courier New" w:hAnsi="Courier New" w:cs="Courier New"/>
              </w:rPr>
              <w:t>Choice</w:t>
            </w:r>
            <w:r>
              <w:rPr>
                <w:rFonts w:ascii="Courier New" w:eastAsia="Courier New" w:hAnsi="Courier New" w:cs="Courier New"/>
              </w:rPr>
              <w:t>Type</w:t>
            </w:r>
            <w:r>
              <w:rPr>
                <w:rFonts w:eastAsia="Courier New"/>
              </w:rPr>
              <w:t xml:space="preserve"> can be populated.</w:t>
            </w:r>
          </w:p>
        </w:tc>
      </w:tr>
      <w:tr w:rsidR="003765FA" w14:paraId="393E3EB0" w14:textId="77777777" w:rsidTr="00447ABC">
        <w:trPr>
          <w:jc w:val="center"/>
        </w:trPr>
        <w:tc>
          <w:tcPr>
            <w:tcW w:w="1800" w:type="dxa"/>
            <w:shd w:val="clear" w:color="auto" w:fill="FFFFFF"/>
            <w:tcMar>
              <w:top w:w="100" w:type="dxa"/>
              <w:left w:w="100" w:type="dxa"/>
              <w:bottom w:w="100" w:type="dxa"/>
              <w:right w:w="100" w:type="dxa"/>
            </w:tcMar>
            <w:vAlign w:val="center"/>
          </w:tcPr>
          <w:p w14:paraId="3CC34567" w14:textId="77777777" w:rsidR="003765FA" w:rsidRDefault="00364945">
            <w:r>
              <w:rPr>
                <w:b/>
              </w:rPr>
              <w:t>Internet_Layer</w:t>
            </w:r>
          </w:p>
        </w:tc>
        <w:tc>
          <w:tcPr>
            <w:tcW w:w="2430" w:type="dxa"/>
            <w:shd w:val="clear" w:color="auto" w:fill="FFFFFF"/>
            <w:tcMar>
              <w:top w:w="100" w:type="dxa"/>
              <w:left w:w="100" w:type="dxa"/>
              <w:bottom w:w="100" w:type="dxa"/>
              <w:right w:w="100" w:type="dxa"/>
            </w:tcMar>
            <w:vAlign w:val="center"/>
          </w:tcPr>
          <w:p w14:paraId="2A4A5A2F" w14:textId="71A0BC03" w:rsidR="003765FA" w:rsidRDefault="00364945">
            <w:r>
              <w:rPr>
                <w:rFonts w:ascii="Courier New" w:eastAsia="Courier New" w:hAnsi="Courier New" w:cs="Courier New"/>
              </w:rPr>
              <w:t>InternetLayerType</w:t>
            </w:r>
          </w:p>
        </w:tc>
        <w:tc>
          <w:tcPr>
            <w:tcW w:w="1260" w:type="dxa"/>
            <w:shd w:val="clear" w:color="auto" w:fill="FFFFFF"/>
            <w:tcMar>
              <w:top w:w="100" w:type="dxa"/>
              <w:left w:w="100" w:type="dxa"/>
              <w:bottom w:w="100" w:type="dxa"/>
              <w:right w:w="100" w:type="dxa"/>
            </w:tcMar>
            <w:vAlign w:val="center"/>
          </w:tcPr>
          <w:p w14:paraId="017287C8"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6375A073" w14:textId="4D29DA48" w:rsidR="00FE034D" w:rsidRDefault="00364945" w:rsidP="00447ABC">
            <w:r>
              <w:t xml:space="preserve">The </w:t>
            </w:r>
            <w:r>
              <w:rPr>
                <w:rFonts w:ascii="Courier New" w:eastAsia="Courier New" w:hAnsi="Courier New" w:cs="Courier New"/>
              </w:rPr>
              <w:t>Internet_Layer</w:t>
            </w:r>
            <w:r>
              <w:t xml:space="preserve"> property characterizes information about the network layer </w:t>
            </w:r>
            <w:r w:rsidR="00B70809">
              <w:t>of this packet, as defined in the 7-layer OSI model</w:t>
            </w:r>
            <w:r>
              <w:t>.</w:t>
            </w:r>
            <w:r w:rsidR="00B70809">
              <w:t xml:space="preserve"> See </w:t>
            </w:r>
            <w:hyperlink r:id="rId39" w:history="1">
              <w:r w:rsidR="00B70809" w:rsidRPr="00A70853">
                <w:rPr>
                  <w:rStyle w:val="Hyperlink"/>
                </w:rPr>
                <w:t>https://en.wikipedia.org/wiki/OSI_model</w:t>
              </w:r>
            </w:hyperlink>
            <w:r w:rsidR="00B70809">
              <w:t xml:space="preserve"> for more details.</w:t>
            </w:r>
            <w:r w:rsidR="001B56D9">
              <w:t xml:space="preserve"> </w:t>
            </w:r>
          </w:p>
          <w:p w14:paraId="64A71FA7" w14:textId="77777777" w:rsidR="00FE034D" w:rsidRDefault="00FE034D" w:rsidP="00447ABC"/>
          <w:p w14:paraId="21CFBACE" w14:textId="6C4A9A61" w:rsidR="003765FA" w:rsidRDefault="001B56D9" w:rsidP="00447ABC">
            <w:r>
              <w:t xml:space="preserve">Only one of the properties of </w:t>
            </w:r>
            <w:r>
              <w:rPr>
                <w:rFonts w:ascii="Courier New" w:eastAsia="Courier New" w:hAnsi="Courier New" w:cs="Courier New"/>
              </w:rPr>
              <w:t>NetworkPacketObject</w:t>
            </w:r>
            <w:r w:rsidR="0028387C">
              <w:rPr>
                <w:rFonts w:ascii="Courier New" w:eastAsia="Courier New" w:hAnsi="Courier New" w:cs="Courier New"/>
              </w:rPr>
              <w:t>Choice</w:t>
            </w:r>
            <w:r>
              <w:rPr>
                <w:rFonts w:ascii="Courier New" w:eastAsia="Courier New" w:hAnsi="Courier New" w:cs="Courier New"/>
              </w:rPr>
              <w:t>Type</w:t>
            </w:r>
            <w:r>
              <w:rPr>
                <w:rFonts w:eastAsia="Courier New"/>
              </w:rPr>
              <w:t xml:space="preserve"> can be populated.</w:t>
            </w:r>
          </w:p>
        </w:tc>
      </w:tr>
      <w:tr w:rsidR="003765FA" w14:paraId="41582D0B" w14:textId="77777777" w:rsidTr="00447ABC">
        <w:trPr>
          <w:jc w:val="center"/>
        </w:trPr>
        <w:tc>
          <w:tcPr>
            <w:tcW w:w="1800" w:type="dxa"/>
            <w:shd w:val="clear" w:color="auto" w:fill="FFFFFF"/>
            <w:tcMar>
              <w:top w:w="100" w:type="dxa"/>
              <w:left w:w="100" w:type="dxa"/>
              <w:bottom w:w="100" w:type="dxa"/>
              <w:right w:w="100" w:type="dxa"/>
            </w:tcMar>
            <w:vAlign w:val="center"/>
          </w:tcPr>
          <w:p w14:paraId="23F7C0B7" w14:textId="77777777" w:rsidR="003765FA" w:rsidRDefault="00364945">
            <w:r>
              <w:rPr>
                <w:b/>
              </w:rPr>
              <w:t>Transport_Layer</w:t>
            </w:r>
          </w:p>
        </w:tc>
        <w:tc>
          <w:tcPr>
            <w:tcW w:w="2430" w:type="dxa"/>
            <w:shd w:val="clear" w:color="auto" w:fill="FFFFFF"/>
            <w:tcMar>
              <w:top w:w="100" w:type="dxa"/>
              <w:left w:w="100" w:type="dxa"/>
              <w:bottom w:w="100" w:type="dxa"/>
              <w:right w:w="100" w:type="dxa"/>
            </w:tcMar>
            <w:vAlign w:val="center"/>
          </w:tcPr>
          <w:p w14:paraId="72A8F54F" w14:textId="022F2D17" w:rsidR="003765FA" w:rsidRDefault="00364945">
            <w:r>
              <w:rPr>
                <w:rFonts w:ascii="Courier New" w:eastAsia="Courier New" w:hAnsi="Courier New" w:cs="Courier New"/>
              </w:rPr>
              <w:t>TransportLayerType</w:t>
            </w:r>
          </w:p>
        </w:tc>
        <w:tc>
          <w:tcPr>
            <w:tcW w:w="1260" w:type="dxa"/>
            <w:shd w:val="clear" w:color="auto" w:fill="FFFFFF"/>
            <w:tcMar>
              <w:top w:w="100" w:type="dxa"/>
              <w:left w:w="100" w:type="dxa"/>
              <w:bottom w:w="100" w:type="dxa"/>
              <w:right w:w="100" w:type="dxa"/>
            </w:tcMar>
            <w:vAlign w:val="center"/>
          </w:tcPr>
          <w:p w14:paraId="56D7C6D1" w14:textId="77777777" w:rsidR="003765FA" w:rsidRDefault="00364945">
            <w:pPr>
              <w:jc w:val="center"/>
            </w:pPr>
            <w:r>
              <w:t>0..1</w:t>
            </w:r>
          </w:p>
        </w:tc>
        <w:tc>
          <w:tcPr>
            <w:tcW w:w="7470" w:type="dxa"/>
            <w:shd w:val="clear" w:color="auto" w:fill="FFFFFF"/>
            <w:tcMar>
              <w:top w:w="100" w:type="dxa"/>
              <w:left w:w="100" w:type="dxa"/>
              <w:bottom w:w="100" w:type="dxa"/>
              <w:right w:w="100" w:type="dxa"/>
            </w:tcMar>
          </w:tcPr>
          <w:p w14:paraId="7A7644B2" w14:textId="06267C1A" w:rsidR="00FE034D" w:rsidRDefault="00364945" w:rsidP="00447ABC">
            <w:r>
              <w:t xml:space="preserve">The </w:t>
            </w:r>
            <w:r>
              <w:rPr>
                <w:rFonts w:ascii="Courier New" w:eastAsia="Courier New" w:hAnsi="Courier New" w:cs="Courier New"/>
              </w:rPr>
              <w:t>Transport_Layer</w:t>
            </w:r>
            <w:r>
              <w:t xml:space="preserve"> property characterizes information about the transport layer of this </w:t>
            </w:r>
            <w:r w:rsidR="00B70809">
              <w:t>p</w:t>
            </w:r>
            <w:r>
              <w:t>acket</w:t>
            </w:r>
            <w:r w:rsidR="00B70809">
              <w:t xml:space="preserve"> as defined in the 7-layer OSI model. See </w:t>
            </w:r>
            <w:hyperlink r:id="rId40" w:history="1">
              <w:r w:rsidR="00B70809" w:rsidRPr="00A70853">
                <w:rPr>
                  <w:rStyle w:val="Hyperlink"/>
                </w:rPr>
                <w:t>https://en.wikipedia.org/wiki/OSI_model</w:t>
              </w:r>
            </w:hyperlink>
            <w:r w:rsidR="00B70809">
              <w:t xml:space="preserve"> for more details.</w:t>
            </w:r>
          </w:p>
          <w:p w14:paraId="10A4A596" w14:textId="77777777" w:rsidR="00FE034D" w:rsidRDefault="00FE034D" w:rsidP="00447ABC"/>
          <w:p w14:paraId="2EF32827" w14:textId="3A561AEF" w:rsidR="003765FA" w:rsidRDefault="001B56D9" w:rsidP="00447ABC">
            <w:r>
              <w:t xml:space="preserve">Only one of the properties of </w:t>
            </w:r>
            <w:r>
              <w:rPr>
                <w:rFonts w:ascii="Courier New" w:eastAsia="Courier New" w:hAnsi="Courier New" w:cs="Courier New"/>
              </w:rPr>
              <w:t>NetworkPacketObject</w:t>
            </w:r>
            <w:r w:rsidR="0028387C">
              <w:rPr>
                <w:rFonts w:ascii="Courier New" w:eastAsia="Courier New" w:hAnsi="Courier New" w:cs="Courier New"/>
              </w:rPr>
              <w:t>Choice</w:t>
            </w:r>
            <w:r>
              <w:rPr>
                <w:rFonts w:ascii="Courier New" w:eastAsia="Courier New" w:hAnsi="Courier New" w:cs="Courier New"/>
              </w:rPr>
              <w:t>Type</w:t>
            </w:r>
            <w:r>
              <w:rPr>
                <w:rFonts w:eastAsia="Courier New"/>
              </w:rPr>
              <w:t xml:space="preserve"> can be populated.</w:t>
            </w:r>
          </w:p>
        </w:tc>
      </w:tr>
    </w:tbl>
    <w:p w14:paraId="12D6035D" w14:textId="77777777" w:rsidR="003765FA" w:rsidRDefault="00364945" w:rsidP="009B20A4">
      <w:pPr>
        <w:pStyle w:val="Heading2"/>
      </w:pPr>
      <w:bookmarkStart w:id="65" w:name="_Toc449967605"/>
      <w:r>
        <w:lastRenderedPageBreak/>
        <w:t>LinkLayerType Class</w:t>
      </w:r>
      <w:bookmarkEnd w:id="65"/>
    </w:p>
    <w:p w14:paraId="374BBA90" w14:textId="6538CB3D" w:rsidR="003765FA" w:rsidRDefault="00B70809" w:rsidP="00766420">
      <w:pPr>
        <w:pStyle w:val="basicparagraph"/>
        <w:contextualSpacing w:val="0"/>
      </w:pPr>
      <w:r>
        <w:t xml:space="preserve">The </w:t>
      </w:r>
      <w:r w:rsidRPr="00B70809">
        <w:rPr>
          <w:rFonts w:ascii="Courier New" w:hAnsi="Courier New" w:cs="Courier New"/>
        </w:rPr>
        <w:t>LinkLayerType</w:t>
      </w:r>
      <w:r>
        <w:t xml:space="preserve"> class characterizes the link layer protocol, which </w:t>
      </w:r>
      <w:r w:rsidR="00364945">
        <w:t>is a hardware interface protocol, such as Ethernet, or a logical link routing protocol, such as ARP.</w:t>
      </w:r>
      <w:r w:rsidR="00766420">
        <w:t xml:space="preserve"> </w:t>
      </w:r>
      <w:r w:rsidR="00766420">
        <w:rPr>
          <w:rFonts w:cs="Courier New"/>
        </w:rPr>
        <w:t xml:space="preserve">The UML diagram corresponding to the </w:t>
      </w:r>
      <w:r w:rsidR="00766420">
        <w:rPr>
          <w:rFonts w:ascii="Courier New" w:eastAsia="Courier New" w:hAnsi="Courier New" w:cs="Courier New"/>
        </w:rPr>
        <w:t>LinkLayerObjectType</w:t>
      </w:r>
      <w:r w:rsidR="00766420">
        <w:t xml:space="preserve"> </w:t>
      </w:r>
      <w:r w:rsidR="00766420">
        <w:rPr>
          <w:rFonts w:cs="Courier New"/>
        </w:rPr>
        <w:t xml:space="preserve">class is shown in </w:t>
      </w:r>
      <w:r w:rsidR="00766420" w:rsidRPr="00EA4938">
        <w:rPr>
          <w:rFonts w:cs="Courier New"/>
          <w:b/>
          <w:color w:val="0000EE"/>
        </w:rPr>
        <w:fldChar w:fldCharType="begin"/>
      </w:r>
      <w:r w:rsidR="00766420" w:rsidRPr="00EA4938">
        <w:rPr>
          <w:rFonts w:cs="Courier New"/>
          <w:b/>
          <w:color w:val="0000EE"/>
        </w:rPr>
        <w:instrText xml:space="preserve"> REF _Ref395023936 \h  \* MERGEFORMAT </w:instrText>
      </w:r>
      <w:r w:rsidR="00766420" w:rsidRPr="00EA4938">
        <w:rPr>
          <w:rFonts w:cs="Courier New"/>
          <w:b/>
          <w:color w:val="0000EE"/>
        </w:rPr>
      </w:r>
      <w:r w:rsidR="00766420" w:rsidRPr="00EA4938">
        <w:rPr>
          <w:rFonts w:cs="Courier New"/>
          <w:b/>
          <w:color w:val="0000EE"/>
        </w:rPr>
        <w:fldChar w:fldCharType="separate"/>
      </w:r>
      <w:r w:rsidR="00766420" w:rsidRPr="00EA4938">
        <w:rPr>
          <w:b/>
          <w:color w:val="0000EE"/>
        </w:rPr>
        <w:t>Figure</w:t>
      </w:r>
      <w:r w:rsidR="00766420" w:rsidRPr="00EA4938">
        <w:rPr>
          <w:b/>
          <w:color w:val="0000EE"/>
        </w:rPr>
        <w:t xml:space="preserve"> </w:t>
      </w:r>
      <w:r w:rsidR="00766420" w:rsidRPr="00EA4938">
        <w:rPr>
          <w:b/>
          <w:noProof/>
          <w:color w:val="0000EE"/>
        </w:rPr>
        <w:t>3</w:t>
      </w:r>
      <w:r w:rsidR="00766420" w:rsidRPr="00EA4938">
        <w:rPr>
          <w:b/>
          <w:color w:val="0000EE"/>
        </w:rPr>
        <w:noBreakHyphen/>
      </w:r>
      <w:r w:rsidR="00766420" w:rsidRPr="00EA4938">
        <w:rPr>
          <w:b/>
          <w:noProof/>
          <w:color w:val="0000EE"/>
        </w:rPr>
        <w:t>1</w:t>
      </w:r>
      <w:r w:rsidR="00766420" w:rsidRPr="00EA4938">
        <w:rPr>
          <w:rFonts w:cs="Courier New"/>
          <w:b/>
          <w:color w:val="0000EE"/>
        </w:rPr>
        <w:fldChar w:fldCharType="end"/>
      </w:r>
      <w:r w:rsidR="00766420">
        <w:rPr>
          <w:rFonts w:cs="Courier New"/>
        </w:rPr>
        <w:t>.</w:t>
      </w:r>
    </w:p>
    <w:p w14:paraId="6F40ED7E" w14:textId="46F1194D" w:rsidR="003765FA" w:rsidRDefault="00364945">
      <w:pPr>
        <w:pStyle w:val="basicparagraph"/>
        <w:contextualSpacing w:val="0"/>
      </w:pPr>
      <w:r>
        <w:t xml:space="preserve">The property table of the </w:t>
      </w:r>
      <w:r>
        <w:rPr>
          <w:rFonts w:ascii="Courier New" w:eastAsia="Courier New" w:hAnsi="Courier New" w:cs="Courier New"/>
        </w:rPr>
        <w:t>LinkLayerType</w:t>
      </w:r>
      <w:r w:rsidR="00396942">
        <w:t xml:space="preserve"> class is given in </w:t>
      </w:r>
      <w:r w:rsidR="00BD20ED" w:rsidRPr="00BD20ED">
        <w:rPr>
          <w:b/>
          <w:color w:val="0000EE"/>
        </w:rPr>
        <w:fldChar w:fldCharType="begin"/>
      </w:r>
      <w:r w:rsidR="00BD20ED" w:rsidRPr="00BD20ED">
        <w:rPr>
          <w:b/>
          <w:color w:val="0000EE"/>
        </w:rPr>
        <w:instrText xml:space="preserve"> REF _Ref450313460 \h </w:instrText>
      </w:r>
      <w:r w:rsidR="00BD20ED" w:rsidRPr="00BD20ED">
        <w:rPr>
          <w:b/>
          <w:color w:val="0000EE"/>
        </w:rPr>
      </w:r>
      <w:r w:rsidR="00BD20ED" w:rsidRPr="00BD20ED">
        <w:rPr>
          <w:b/>
          <w:color w:val="0000EE"/>
        </w:rPr>
        <w:instrText xml:space="preserve"> \* MERGEFORMAT </w:instrText>
      </w:r>
      <w:r w:rsidR="00BD20ED" w:rsidRPr="00BD20ED">
        <w:rPr>
          <w:b/>
          <w:color w:val="0000EE"/>
        </w:rPr>
        <w:fldChar w:fldCharType="separate"/>
      </w:r>
      <w:r w:rsidR="00BD20ED" w:rsidRPr="00BD20ED">
        <w:rPr>
          <w:b/>
          <w:color w:val="0000EE"/>
        </w:rPr>
        <w:t xml:space="preserve">Table </w:t>
      </w:r>
      <w:r w:rsidR="00BD20ED" w:rsidRPr="00BD20ED">
        <w:rPr>
          <w:b/>
          <w:noProof/>
          <w:color w:val="0000EE"/>
        </w:rPr>
        <w:t>3</w:t>
      </w:r>
      <w:r w:rsidR="00BD20ED" w:rsidRPr="00BD20ED">
        <w:rPr>
          <w:b/>
          <w:color w:val="0000EE"/>
        </w:rPr>
        <w:noBreakHyphen/>
      </w:r>
      <w:r w:rsidR="00BD20ED" w:rsidRPr="00BD20ED">
        <w:rPr>
          <w:b/>
          <w:noProof/>
          <w:color w:val="0000EE"/>
        </w:rPr>
        <w:t>3</w:t>
      </w:r>
      <w:r w:rsidR="00BD20ED" w:rsidRPr="00BD20ED">
        <w:rPr>
          <w:b/>
          <w:color w:val="0000EE"/>
        </w:rPr>
        <w:fldChar w:fldCharType="end"/>
      </w:r>
      <w:r>
        <w:t>.</w:t>
      </w:r>
    </w:p>
    <w:p w14:paraId="063E3C4F" w14:textId="0BB9AB00" w:rsidR="00BD20ED" w:rsidRDefault="00BD20ED" w:rsidP="00BD20ED">
      <w:pPr>
        <w:pStyle w:val="tablecaption"/>
        <w:jc w:val="center"/>
      </w:pPr>
      <w:bookmarkStart w:id="66" w:name="_Ref450313460"/>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3</w:t>
      </w:r>
      <w:r>
        <w:rPr>
          <w:noProof/>
        </w:rPr>
        <w:fldChar w:fldCharType="end"/>
      </w:r>
      <w:bookmarkEnd w:id="66"/>
      <w:r>
        <w:t xml:space="preserve">. Properties of the </w:t>
      </w:r>
      <w:r>
        <w:rPr>
          <w:rFonts w:ascii="Courier New" w:eastAsia="Courier New" w:hAnsi="Courier New" w:cs="Courier New"/>
        </w:rPr>
        <w:t>LinkLayerType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2520"/>
        <w:gridCol w:w="1260"/>
        <w:gridCol w:w="7650"/>
      </w:tblGrid>
      <w:tr w:rsidR="00BD20ED" w14:paraId="52D0E9D1" w14:textId="77777777" w:rsidTr="00BD20ED">
        <w:trPr>
          <w:jc w:val="center"/>
        </w:trPr>
        <w:tc>
          <w:tcPr>
            <w:tcW w:w="1530" w:type="dxa"/>
            <w:shd w:val="clear" w:color="auto" w:fill="BFBFBF"/>
            <w:tcMar>
              <w:top w:w="100" w:type="dxa"/>
              <w:left w:w="100" w:type="dxa"/>
              <w:bottom w:w="100" w:type="dxa"/>
              <w:right w:w="100" w:type="dxa"/>
            </w:tcMar>
          </w:tcPr>
          <w:p w14:paraId="1C9C65B0" w14:textId="77777777" w:rsidR="00BD20ED" w:rsidRDefault="00BD20ED" w:rsidP="00766420">
            <w:pPr>
              <w:rPr>
                <w:b/>
                <w:color w:val="000000"/>
              </w:rPr>
            </w:pPr>
            <w:r>
              <w:rPr>
                <w:b/>
                <w:color w:val="000000"/>
              </w:rPr>
              <w:t>Name</w:t>
            </w:r>
          </w:p>
        </w:tc>
        <w:tc>
          <w:tcPr>
            <w:tcW w:w="2520" w:type="dxa"/>
            <w:shd w:val="clear" w:color="auto" w:fill="BFBFBF"/>
            <w:tcMar>
              <w:top w:w="100" w:type="dxa"/>
              <w:left w:w="100" w:type="dxa"/>
              <w:bottom w:w="100" w:type="dxa"/>
              <w:right w:w="100" w:type="dxa"/>
            </w:tcMar>
          </w:tcPr>
          <w:p w14:paraId="36F5D340" w14:textId="77777777" w:rsidR="00BD20ED" w:rsidRDefault="00BD20ED" w:rsidP="00766420">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FB60E94" w14:textId="77777777" w:rsidR="00BD20ED" w:rsidRDefault="00BD20ED" w:rsidP="00766420">
            <w:pPr>
              <w:jc w:val="center"/>
              <w:rPr>
                <w:b/>
                <w:color w:val="000000"/>
              </w:rPr>
            </w:pPr>
            <w:r>
              <w:rPr>
                <w:b/>
                <w:color w:val="000000"/>
              </w:rPr>
              <w:t>Multiplicity</w:t>
            </w:r>
          </w:p>
        </w:tc>
        <w:tc>
          <w:tcPr>
            <w:tcW w:w="7650" w:type="dxa"/>
            <w:shd w:val="clear" w:color="auto" w:fill="BFBFBF"/>
            <w:tcMar>
              <w:top w:w="100" w:type="dxa"/>
              <w:left w:w="100" w:type="dxa"/>
              <w:bottom w:w="100" w:type="dxa"/>
              <w:right w:w="100" w:type="dxa"/>
            </w:tcMar>
          </w:tcPr>
          <w:p w14:paraId="5659EC73" w14:textId="77777777" w:rsidR="00BD20ED" w:rsidRDefault="00BD20ED" w:rsidP="00766420">
            <w:pPr>
              <w:rPr>
                <w:b/>
                <w:color w:val="000000"/>
              </w:rPr>
            </w:pPr>
            <w:r>
              <w:rPr>
                <w:b/>
                <w:color w:val="000000"/>
              </w:rPr>
              <w:t>Description</w:t>
            </w:r>
          </w:p>
        </w:tc>
      </w:tr>
      <w:tr w:rsidR="00BD20ED" w14:paraId="4418032E" w14:textId="77777777" w:rsidTr="00BD20ED">
        <w:trPr>
          <w:jc w:val="center"/>
        </w:trPr>
        <w:tc>
          <w:tcPr>
            <w:tcW w:w="1530" w:type="dxa"/>
            <w:shd w:val="clear" w:color="auto" w:fill="FFFFFF"/>
            <w:tcMar>
              <w:top w:w="100" w:type="dxa"/>
              <w:left w:w="100" w:type="dxa"/>
              <w:bottom w:w="100" w:type="dxa"/>
              <w:right w:w="100" w:type="dxa"/>
            </w:tcMar>
            <w:vAlign w:val="center"/>
          </w:tcPr>
          <w:p w14:paraId="33A6E24D" w14:textId="77777777" w:rsidR="00BD20ED" w:rsidRDefault="00BD20ED" w:rsidP="00766420">
            <w:pPr>
              <w:rPr>
                <w:b/>
              </w:rPr>
            </w:pPr>
            <w:r>
              <w:rPr>
                <w:b/>
              </w:rPr>
              <w:t>Has_Choice</w:t>
            </w:r>
          </w:p>
        </w:tc>
        <w:tc>
          <w:tcPr>
            <w:tcW w:w="2520" w:type="dxa"/>
            <w:shd w:val="clear" w:color="auto" w:fill="FFFFFF"/>
            <w:tcMar>
              <w:top w:w="100" w:type="dxa"/>
              <w:left w:w="100" w:type="dxa"/>
              <w:bottom w:w="100" w:type="dxa"/>
              <w:right w:w="100" w:type="dxa"/>
            </w:tcMar>
            <w:vAlign w:val="center"/>
          </w:tcPr>
          <w:p w14:paraId="2444629D" w14:textId="08D733A7" w:rsidR="00BD20ED" w:rsidRDefault="00BD20ED" w:rsidP="00766420">
            <w:pPr>
              <w:rPr>
                <w:rFonts w:ascii="Courier New" w:eastAsia="Courier New" w:hAnsi="Courier New" w:cs="Courier New"/>
              </w:rPr>
            </w:pPr>
            <w:r>
              <w:rPr>
                <w:rFonts w:ascii="Courier New" w:eastAsia="Courier New" w:hAnsi="Courier New" w:cs="Courier New"/>
              </w:rPr>
              <w:t>LinkLayerChoiceType</w:t>
            </w:r>
          </w:p>
        </w:tc>
        <w:tc>
          <w:tcPr>
            <w:tcW w:w="1260" w:type="dxa"/>
            <w:shd w:val="clear" w:color="auto" w:fill="FFFFFF"/>
            <w:tcMar>
              <w:top w:w="100" w:type="dxa"/>
              <w:left w:w="100" w:type="dxa"/>
              <w:bottom w:w="100" w:type="dxa"/>
              <w:right w:w="100" w:type="dxa"/>
            </w:tcMar>
            <w:vAlign w:val="center"/>
          </w:tcPr>
          <w:p w14:paraId="6E87F52D" w14:textId="77777777" w:rsidR="00BD20ED" w:rsidRDefault="00BD20ED" w:rsidP="00766420">
            <w:pPr>
              <w:jc w:val="center"/>
            </w:pPr>
            <w:r>
              <w:t>1</w:t>
            </w:r>
          </w:p>
        </w:tc>
        <w:tc>
          <w:tcPr>
            <w:tcW w:w="7650" w:type="dxa"/>
            <w:shd w:val="clear" w:color="auto" w:fill="FFFFFF"/>
            <w:tcMar>
              <w:top w:w="100" w:type="dxa"/>
              <w:left w:w="100" w:type="dxa"/>
              <w:bottom w:w="100" w:type="dxa"/>
              <w:right w:w="100" w:type="dxa"/>
            </w:tcMar>
          </w:tcPr>
          <w:p w14:paraId="70D5BEDF" w14:textId="3DEB98DA" w:rsidR="00BD20ED" w:rsidRDefault="00BD20ED" w:rsidP="00766420">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LinkLayerChoiceType</w:t>
            </w:r>
            <w:r>
              <w:t xml:space="preserve">. It indicates that there is a choice among the </w:t>
            </w:r>
            <w:r>
              <w:rPr>
                <w:rFonts w:ascii="Courier New" w:eastAsia="Courier New" w:hAnsi="Courier New" w:cs="Courier New"/>
              </w:rPr>
              <w:t>Physical_Interface</w:t>
            </w:r>
            <w:r>
              <w:t xml:space="preserve"> property and the </w:t>
            </w:r>
            <w:r>
              <w:rPr>
                <w:rFonts w:ascii="Courier New" w:eastAsia="Courier New" w:hAnsi="Courier New" w:cs="Courier New"/>
              </w:rPr>
              <w:t>Logical_Protocols</w:t>
            </w:r>
            <w:r>
              <w:t xml:space="preserve"> property</w:t>
            </w:r>
            <w:r>
              <w:rPr>
                <w:rFonts w:ascii="Courier New" w:eastAsia="Courier New" w:hAnsi="Courier New" w:cs="Courier New"/>
              </w:rPr>
              <w:t>.</w:t>
            </w:r>
          </w:p>
          <w:p w14:paraId="53087735" w14:textId="77777777" w:rsidR="00BD20ED" w:rsidRDefault="00BD20ED" w:rsidP="00766420">
            <w:pPr>
              <w:rPr>
                <w:rFonts w:ascii="Courier New" w:eastAsia="Courier New" w:hAnsi="Courier New" w:cs="Courier New"/>
              </w:rPr>
            </w:pPr>
          </w:p>
          <w:p w14:paraId="06D21263" w14:textId="29D332F0" w:rsidR="00BD20ED" w:rsidRDefault="00BD20ED" w:rsidP="00766420">
            <w:r>
              <w:t xml:space="preserve">Only one of the properties of </w:t>
            </w:r>
            <w:r>
              <w:rPr>
                <w:rFonts w:ascii="Courier New" w:eastAsia="Courier New" w:hAnsi="Courier New" w:cs="Courier New"/>
              </w:rPr>
              <w:t>LinkLayerChoiceType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7BB6F63B" w14:textId="77777777" w:rsidR="00BD20ED" w:rsidRDefault="00BD20ED" w:rsidP="00BD20ED">
      <w:pPr>
        <w:pStyle w:val="basicparagraph"/>
        <w:spacing w:before="0"/>
      </w:pPr>
    </w:p>
    <w:p w14:paraId="123C404B" w14:textId="5F66CA73" w:rsidR="00BD20ED" w:rsidRPr="008D5E4D" w:rsidRDefault="00BD20ED" w:rsidP="00BD20ED">
      <w:pPr>
        <w:pStyle w:val="basicparagraph"/>
        <w:spacing w:before="0"/>
        <w:rPr>
          <w:b/>
          <w:color w:val="0000EE"/>
        </w:rPr>
      </w:pPr>
      <w:r>
        <w:t xml:space="preserve">The </w:t>
      </w:r>
      <w:r>
        <w:rPr>
          <w:rFonts w:ascii="Courier New" w:eastAsia="Courier New" w:hAnsi="Courier New" w:cs="Courier New"/>
        </w:rPr>
        <w:t>LinkLayerChoiceType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LinkLayerChoiceType</w:t>
      </w:r>
      <w:r>
        <w:t xml:space="preserve"> class can be populated at any time. The property table of the </w:t>
      </w:r>
      <w:r>
        <w:rPr>
          <w:rFonts w:ascii="Courier New" w:eastAsia="Courier New" w:hAnsi="Courier New" w:cs="Courier New"/>
        </w:rPr>
        <w:t>LinkLayerChoiceType</w:t>
      </w:r>
      <w:r>
        <w:t xml:space="preserve"> class is given in </w:t>
      </w:r>
      <w:r w:rsidR="008D5E4D" w:rsidRPr="008D5E4D">
        <w:rPr>
          <w:b/>
          <w:color w:val="0000EE"/>
        </w:rPr>
        <w:fldChar w:fldCharType="begin"/>
      </w:r>
      <w:r w:rsidR="008D5E4D" w:rsidRPr="008D5E4D">
        <w:rPr>
          <w:b/>
          <w:color w:val="0000EE"/>
        </w:rPr>
        <w:instrText xml:space="preserve"> REF _Ref437352470 \h </w:instrText>
      </w:r>
      <w:r w:rsidR="008D5E4D" w:rsidRPr="008D5E4D">
        <w:rPr>
          <w:b/>
          <w:color w:val="0000EE"/>
        </w:rPr>
      </w:r>
      <w:r w:rsidR="008D5E4D">
        <w:rPr>
          <w:b/>
          <w:color w:val="0000EE"/>
        </w:rPr>
        <w:instrText xml:space="preserve"> \* MERGEFORMAT </w:instrText>
      </w:r>
      <w:r w:rsidR="008D5E4D" w:rsidRPr="008D5E4D">
        <w:rPr>
          <w:b/>
          <w:color w:val="0000EE"/>
        </w:rPr>
        <w:fldChar w:fldCharType="separate"/>
      </w:r>
      <w:r w:rsidR="008D5E4D" w:rsidRPr="008D5E4D">
        <w:rPr>
          <w:b/>
          <w:color w:val="0000EE"/>
        </w:rPr>
        <w:t xml:space="preserve">Table </w:t>
      </w:r>
      <w:r w:rsidR="008D5E4D" w:rsidRPr="008D5E4D">
        <w:rPr>
          <w:b/>
          <w:noProof/>
          <w:color w:val="0000EE"/>
        </w:rPr>
        <w:t>3</w:t>
      </w:r>
      <w:r w:rsidR="008D5E4D" w:rsidRPr="008D5E4D">
        <w:rPr>
          <w:b/>
          <w:color w:val="0000EE"/>
        </w:rPr>
        <w:noBreakHyphen/>
      </w:r>
      <w:r w:rsidR="008D5E4D" w:rsidRPr="008D5E4D">
        <w:rPr>
          <w:b/>
          <w:noProof/>
          <w:color w:val="0000EE"/>
        </w:rPr>
        <w:t>4</w:t>
      </w:r>
      <w:r w:rsidR="008D5E4D" w:rsidRPr="008D5E4D">
        <w:rPr>
          <w:b/>
          <w:color w:val="0000EE"/>
        </w:rPr>
        <w:fldChar w:fldCharType="end"/>
      </w:r>
      <w:r w:rsidR="008D5E4D">
        <w:t>.</w:t>
      </w:r>
    </w:p>
    <w:p w14:paraId="28E3EA0B" w14:textId="65DBD9A6" w:rsidR="003765FA" w:rsidRDefault="00364945">
      <w:pPr>
        <w:pStyle w:val="tablecaption"/>
        <w:jc w:val="center"/>
      </w:pPr>
      <w:bookmarkStart w:id="67" w:name="_Ref437352470"/>
      <w:r>
        <w:t xml:space="preserve">Table </w:t>
      </w:r>
      <w:r w:rsidR="003E4566">
        <w:fldChar w:fldCharType="begin"/>
      </w:r>
      <w:r w:rsidR="003E4566">
        <w:instrText xml:space="preserve"> STYLEREF 1 \s </w:instrText>
      </w:r>
      <w:r w:rsidR="003E4566">
        <w:fldChar w:fldCharType="separate"/>
      </w:r>
      <w:r w:rsidR="00BD20ED">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BD20ED">
        <w:rPr>
          <w:noProof/>
        </w:rPr>
        <w:t>4</w:t>
      </w:r>
      <w:r w:rsidR="003E4566">
        <w:rPr>
          <w:noProof/>
        </w:rPr>
        <w:fldChar w:fldCharType="end"/>
      </w:r>
      <w:bookmarkEnd w:id="67"/>
      <w:r w:rsidR="00396942">
        <w:t xml:space="preserve">. </w:t>
      </w:r>
      <w:r>
        <w:t xml:space="preserve">Properties of the </w:t>
      </w:r>
      <w:r>
        <w:rPr>
          <w:rFonts w:ascii="Courier New" w:eastAsia="Courier New" w:hAnsi="Courier New" w:cs="Courier New"/>
        </w:rPr>
        <w:t>LinkLayer</w:t>
      </w:r>
      <w:r w:rsidR="00BD20ED">
        <w:rPr>
          <w:rFonts w:ascii="Courier New" w:eastAsia="Courier New" w:hAnsi="Courier New" w:cs="Courier New"/>
        </w:rPr>
        <w:t>Choice</w:t>
      </w:r>
      <w:r>
        <w:rPr>
          <w:rFonts w:ascii="Courier New" w:eastAsia="Courier New" w:hAnsi="Courier New" w:cs="Courier New"/>
        </w:rPr>
        <w: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790"/>
        <w:gridCol w:w="1260"/>
        <w:gridCol w:w="6930"/>
      </w:tblGrid>
      <w:tr w:rsidR="003765FA" w14:paraId="5100ACF6" w14:textId="77777777" w:rsidTr="003653DB">
        <w:trPr>
          <w:jc w:val="center"/>
        </w:trPr>
        <w:tc>
          <w:tcPr>
            <w:tcW w:w="1980" w:type="dxa"/>
            <w:shd w:val="clear" w:color="auto" w:fill="BFBFBF"/>
            <w:tcMar>
              <w:top w:w="100" w:type="dxa"/>
              <w:left w:w="100" w:type="dxa"/>
              <w:bottom w:w="100" w:type="dxa"/>
              <w:right w:w="100" w:type="dxa"/>
            </w:tcMar>
          </w:tcPr>
          <w:p w14:paraId="4A9677CB" w14:textId="77777777" w:rsidR="003765FA" w:rsidRDefault="00364945">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097E91B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AA0E8C"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31FCF99C" w14:textId="77777777" w:rsidR="003765FA" w:rsidRDefault="00364945">
            <w:pPr>
              <w:rPr>
                <w:b/>
                <w:color w:val="000000"/>
              </w:rPr>
            </w:pPr>
            <w:r>
              <w:rPr>
                <w:b/>
                <w:color w:val="000000"/>
              </w:rPr>
              <w:t>Description</w:t>
            </w:r>
          </w:p>
        </w:tc>
      </w:tr>
      <w:tr w:rsidR="003765FA" w14:paraId="4C57C276" w14:textId="77777777" w:rsidTr="003653DB">
        <w:trPr>
          <w:jc w:val="center"/>
        </w:trPr>
        <w:tc>
          <w:tcPr>
            <w:tcW w:w="1980" w:type="dxa"/>
            <w:shd w:val="clear" w:color="auto" w:fill="FFFFFF"/>
            <w:tcMar>
              <w:top w:w="100" w:type="dxa"/>
              <w:left w:w="100" w:type="dxa"/>
              <w:bottom w:w="100" w:type="dxa"/>
              <w:right w:w="100" w:type="dxa"/>
            </w:tcMar>
            <w:vAlign w:val="center"/>
          </w:tcPr>
          <w:p w14:paraId="21F84AA9" w14:textId="77777777" w:rsidR="003765FA" w:rsidRDefault="00364945">
            <w:r>
              <w:rPr>
                <w:b/>
              </w:rPr>
              <w:t>Physical_Interface</w:t>
            </w:r>
          </w:p>
        </w:tc>
        <w:tc>
          <w:tcPr>
            <w:tcW w:w="2790" w:type="dxa"/>
            <w:shd w:val="clear" w:color="auto" w:fill="FFFFFF"/>
            <w:tcMar>
              <w:top w:w="100" w:type="dxa"/>
              <w:left w:w="100" w:type="dxa"/>
              <w:bottom w:w="100" w:type="dxa"/>
              <w:right w:w="100" w:type="dxa"/>
            </w:tcMar>
            <w:vAlign w:val="center"/>
          </w:tcPr>
          <w:p w14:paraId="4D550172" w14:textId="3B13DB81" w:rsidR="003765FA" w:rsidRDefault="00364945">
            <w:r>
              <w:rPr>
                <w:rFonts w:ascii="Courier New" w:eastAsia="Courier New" w:hAnsi="Courier New" w:cs="Courier New"/>
              </w:rPr>
              <w:t>PhysicalInterfaceType</w:t>
            </w:r>
          </w:p>
        </w:tc>
        <w:tc>
          <w:tcPr>
            <w:tcW w:w="1260" w:type="dxa"/>
            <w:shd w:val="clear" w:color="auto" w:fill="FFFFFF"/>
            <w:tcMar>
              <w:top w:w="100" w:type="dxa"/>
              <w:left w:w="100" w:type="dxa"/>
              <w:bottom w:w="100" w:type="dxa"/>
              <w:right w:w="100" w:type="dxa"/>
            </w:tcMar>
            <w:vAlign w:val="center"/>
          </w:tcPr>
          <w:p w14:paraId="51255A44"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86C660D" w14:textId="77777777" w:rsidR="00B70809" w:rsidRDefault="00364945" w:rsidP="003653DB">
            <w:r>
              <w:t xml:space="preserve">The </w:t>
            </w:r>
            <w:r>
              <w:rPr>
                <w:rFonts w:ascii="Courier New" w:eastAsia="Courier New" w:hAnsi="Courier New" w:cs="Courier New"/>
              </w:rPr>
              <w:t>Physical_Interface</w:t>
            </w:r>
            <w:r>
              <w:t xml:space="preserve"> property characterizes one hardware interface of a link layer connection.</w:t>
            </w:r>
            <w:r w:rsidR="004F0352">
              <w:t xml:space="preserve"> </w:t>
            </w:r>
          </w:p>
          <w:p w14:paraId="22AA1BAA" w14:textId="77777777" w:rsidR="00B70809" w:rsidRDefault="00B70809" w:rsidP="003653DB"/>
          <w:p w14:paraId="2104B31A" w14:textId="76DC82BA" w:rsidR="003765FA" w:rsidRDefault="004F0352" w:rsidP="003653DB">
            <w:r>
              <w:t xml:space="preserve">Only one of the properties of </w:t>
            </w:r>
            <w:r>
              <w:rPr>
                <w:rFonts w:ascii="Courier New" w:eastAsia="Courier New" w:hAnsi="Courier New" w:cs="Courier New"/>
              </w:rPr>
              <w:t>LinkLayer</w:t>
            </w:r>
            <w:r w:rsidR="00BD20ED">
              <w:rPr>
                <w:rFonts w:ascii="Courier New" w:eastAsia="Courier New" w:hAnsi="Courier New" w:cs="Courier New"/>
              </w:rPr>
              <w:t>Choice</w:t>
            </w:r>
            <w:r>
              <w:rPr>
                <w:rFonts w:ascii="Courier New" w:eastAsia="Courier New" w:hAnsi="Courier New" w:cs="Courier New"/>
              </w:rPr>
              <w:t>Type</w:t>
            </w:r>
            <w:r>
              <w:rPr>
                <w:rFonts w:eastAsia="Courier New"/>
              </w:rPr>
              <w:t xml:space="preserve"> can be populated.</w:t>
            </w:r>
          </w:p>
        </w:tc>
      </w:tr>
      <w:tr w:rsidR="003765FA" w14:paraId="627DAE3A" w14:textId="77777777" w:rsidTr="003653DB">
        <w:trPr>
          <w:jc w:val="center"/>
        </w:trPr>
        <w:tc>
          <w:tcPr>
            <w:tcW w:w="1980" w:type="dxa"/>
            <w:shd w:val="clear" w:color="auto" w:fill="FFFFFF"/>
            <w:tcMar>
              <w:top w:w="100" w:type="dxa"/>
              <w:left w:w="100" w:type="dxa"/>
              <w:bottom w:w="100" w:type="dxa"/>
              <w:right w:w="100" w:type="dxa"/>
            </w:tcMar>
            <w:vAlign w:val="center"/>
          </w:tcPr>
          <w:p w14:paraId="5DCC16C9" w14:textId="77777777" w:rsidR="003765FA" w:rsidRDefault="00364945">
            <w:r>
              <w:rPr>
                <w:b/>
              </w:rPr>
              <w:t>Logical_Protocols</w:t>
            </w:r>
          </w:p>
        </w:tc>
        <w:tc>
          <w:tcPr>
            <w:tcW w:w="2790" w:type="dxa"/>
            <w:shd w:val="clear" w:color="auto" w:fill="FFFFFF"/>
            <w:tcMar>
              <w:top w:w="100" w:type="dxa"/>
              <w:left w:w="100" w:type="dxa"/>
              <w:bottom w:w="100" w:type="dxa"/>
              <w:right w:w="100" w:type="dxa"/>
            </w:tcMar>
            <w:vAlign w:val="center"/>
          </w:tcPr>
          <w:p w14:paraId="799308C3" w14:textId="2B23A8E3" w:rsidR="003765FA" w:rsidRDefault="00364945">
            <w:r>
              <w:rPr>
                <w:rFonts w:ascii="Courier New" w:eastAsia="Courier New" w:hAnsi="Courier New" w:cs="Courier New"/>
              </w:rPr>
              <w:t>LogicalProtocolType</w:t>
            </w:r>
          </w:p>
        </w:tc>
        <w:tc>
          <w:tcPr>
            <w:tcW w:w="1260" w:type="dxa"/>
            <w:shd w:val="clear" w:color="auto" w:fill="FFFFFF"/>
            <w:tcMar>
              <w:top w:w="100" w:type="dxa"/>
              <w:left w:w="100" w:type="dxa"/>
              <w:bottom w:w="100" w:type="dxa"/>
              <w:right w:w="100" w:type="dxa"/>
            </w:tcMar>
            <w:vAlign w:val="center"/>
          </w:tcPr>
          <w:p w14:paraId="18C428B0"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72F40DFD" w14:textId="77777777" w:rsidR="00B70809" w:rsidRDefault="00364945" w:rsidP="003653DB">
            <w:r>
              <w:t xml:space="preserve">The </w:t>
            </w:r>
            <w:r>
              <w:rPr>
                <w:rFonts w:ascii="Courier New" w:eastAsia="Courier New" w:hAnsi="Courier New" w:cs="Courier New"/>
              </w:rPr>
              <w:t>Logical_Protocols</w:t>
            </w:r>
            <w:r>
              <w:t xml:space="preserve"> property characterizes the logical protocol of a link layer connection. One example of a logical protocol is ARP.</w:t>
            </w:r>
            <w:r w:rsidR="004F0352">
              <w:t xml:space="preserve"> </w:t>
            </w:r>
          </w:p>
          <w:p w14:paraId="2E4B2855" w14:textId="77777777" w:rsidR="00B70809" w:rsidRDefault="00B70809" w:rsidP="003653DB"/>
          <w:p w14:paraId="3859A78D" w14:textId="4E27DB7E" w:rsidR="003765FA" w:rsidRDefault="004F0352" w:rsidP="003653DB">
            <w:r>
              <w:t xml:space="preserve">Only one of the properties of </w:t>
            </w:r>
            <w:r>
              <w:rPr>
                <w:rFonts w:ascii="Courier New" w:eastAsia="Courier New" w:hAnsi="Courier New" w:cs="Courier New"/>
              </w:rPr>
              <w:t>LinkLayer</w:t>
            </w:r>
            <w:r w:rsidR="00BD20ED">
              <w:rPr>
                <w:rFonts w:ascii="Courier New" w:eastAsia="Courier New" w:hAnsi="Courier New" w:cs="Courier New"/>
              </w:rPr>
              <w:t>Choice</w:t>
            </w:r>
            <w:r>
              <w:rPr>
                <w:rFonts w:ascii="Courier New" w:eastAsia="Courier New" w:hAnsi="Courier New" w:cs="Courier New"/>
              </w:rPr>
              <w:t>Type</w:t>
            </w:r>
            <w:r>
              <w:rPr>
                <w:rFonts w:eastAsia="Courier New"/>
              </w:rPr>
              <w:t xml:space="preserve"> can be populated.</w:t>
            </w:r>
          </w:p>
        </w:tc>
      </w:tr>
    </w:tbl>
    <w:p w14:paraId="01934028" w14:textId="77777777" w:rsidR="003765FA" w:rsidRDefault="00364945" w:rsidP="00F6486D">
      <w:pPr>
        <w:pStyle w:val="Heading3"/>
      </w:pPr>
      <w:bookmarkStart w:id="68" w:name="_Toc449967606"/>
      <w:r>
        <w:lastRenderedPageBreak/>
        <w:t>LogicalProtocolType Class</w:t>
      </w:r>
      <w:bookmarkEnd w:id="68"/>
    </w:p>
    <w:p w14:paraId="0910FBFA" w14:textId="2146D2C0" w:rsidR="003765FA" w:rsidRDefault="00B70809">
      <w:pPr>
        <w:pStyle w:val="basicparagraph"/>
        <w:contextualSpacing w:val="0"/>
      </w:pPr>
      <w:r>
        <w:t xml:space="preserve">The </w:t>
      </w:r>
      <w:r>
        <w:rPr>
          <w:rFonts w:ascii="Courier New" w:eastAsia="Courier New" w:hAnsi="Courier New" w:cs="Courier New"/>
        </w:rPr>
        <w:t>LogicalProtocolType</w:t>
      </w:r>
      <w:r>
        <w:t xml:space="preserve"> </w:t>
      </w:r>
      <w:r>
        <w:rPr>
          <w:rFonts w:cs="Courier New"/>
        </w:rPr>
        <w:t xml:space="preserve">class characterizes the </w:t>
      </w:r>
      <w:r w:rsidR="00364945">
        <w:t>logical protocol of a link layer connection. One example of a logical protocol is ARP.</w:t>
      </w:r>
    </w:p>
    <w:p w14:paraId="34BF85E5" w14:textId="77777777" w:rsidR="00766420" w:rsidRDefault="00766420" w:rsidP="00766420">
      <w:pPr>
        <w:rPr>
          <w:rFonts w:cs="Courier New"/>
        </w:rPr>
      </w:pPr>
      <w:r>
        <w:rPr>
          <w:rFonts w:cs="Courier New"/>
        </w:rPr>
        <w:t xml:space="preserve">The UML diagram corresponding to the </w:t>
      </w:r>
      <w:r>
        <w:rPr>
          <w:rFonts w:ascii="Courier New" w:eastAsia="Courier New" w:hAnsi="Courier New" w:cs="Courier New"/>
        </w:rPr>
        <w:t>LogicalProtocolType</w:t>
      </w:r>
      <w:r>
        <w:t xml:space="preserve"> </w:t>
      </w:r>
      <w:r>
        <w:rPr>
          <w:rFonts w:cs="Courier New"/>
        </w:rPr>
        <w:t xml:space="preserve">class is shown in </w:t>
      </w:r>
      <w:r w:rsidRPr="00EA4938">
        <w:rPr>
          <w:rFonts w:cs="Courier New"/>
          <w:b/>
          <w:color w:val="0000EE"/>
        </w:rPr>
        <w:fldChar w:fldCharType="begin"/>
      </w:r>
      <w:r w:rsidRPr="00EA4938">
        <w:rPr>
          <w:rFonts w:cs="Courier New"/>
          <w:b/>
          <w:color w:val="0000EE"/>
        </w:rPr>
        <w:instrText xml:space="preserve"> REF _Ref395023936 \h  \* MERGEFORMAT </w:instrText>
      </w:r>
      <w:r w:rsidRPr="00EA4938">
        <w:rPr>
          <w:rFonts w:cs="Courier New"/>
          <w:b/>
          <w:color w:val="0000EE"/>
        </w:rPr>
      </w:r>
      <w:r w:rsidRPr="00EA4938">
        <w:rPr>
          <w:rFonts w:cs="Courier New"/>
          <w:b/>
          <w:color w:val="0000EE"/>
        </w:rPr>
        <w:fldChar w:fldCharType="separate"/>
      </w:r>
      <w:r w:rsidRPr="00EA4938">
        <w:rPr>
          <w:b/>
          <w:color w:val="0000EE"/>
        </w:rPr>
        <w:t xml:space="preserve">Figure </w:t>
      </w:r>
      <w:r w:rsidRPr="00EA4938">
        <w:rPr>
          <w:b/>
          <w:noProof/>
          <w:color w:val="0000EE"/>
        </w:rPr>
        <w:t>3</w:t>
      </w:r>
      <w:r w:rsidRPr="00EA4938">
        <w:rPr>
          <w:b/>
          <w:color w:val="0000EE"/>
        </w:rPr>
        <w:noBreakHyphen/>
      </w:r>
      <w:r w:rsidRPr="00EA4938">
        <w:rPr>
          <w:b/>
          <w:noProof/>
          <w:color w:val="0000EE"/>
        </w:rPr>
        <w:t>1</w:t>
      </w:r>
      <w:r w:rsidRPr="00EA4938">
        <w:rPr>
          <w:rFonts w:cs="Courier New"/>
          <w:b/>
          <w:color w:val="0000EE"/>
        </w:rPr>
        <w:fldChar w:fldCharType="end"/>
      </w:r>
      <w:r>
        <w:rPr>
          <w:rFonts w:cs="Courier New"/>
        </w:rPr>
        <w:t>.</w:t>
      </w:r>
    </w:p>
    <w:p w14:paraId="350FC1BA" w14:textId="77777777" w:rsidR="00766420" w:rsidRPr="00766420" w:rsidRDefault="00766420" w:rsidP="00766420"/>
    <w:p w14:paraId="4BCBC32C" w14:textId="77777777" w:rsidR="00766420" w:rsidRDefault="00766420" w:rsidP="00766420">
      <w:pPr>
        <w:keepNext/>
      </w:pPr>
      <w:r w:rsidRPr="00766420">
        <w:drawing>
          <wp:inline distT="0" distB="0" distL="0" distR="0" wp14:anchorId="69C17EBB" wp14:editId="24A88B9F">
            <wp:extent cx="8848175" cy="1762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853260" cy="1763138"/>
                    </a:xfrm>
                    <a:prstGeom prst="rect">
                      <a:avLst/>
                    </a:prstGeom>
                  </pic:spPr>
                </pic:pic>
              </a:graphicData>
            </a:graphic>
          </wp:inline>
        </w:drawing>
      </w:r>
    </w:p>
    <w:p w14:paraId="6EE08E43" w14:textId="23E5A626" w:rsidR="00766420" w:rsidRPr="00766420" w:rsidRDefault="00766420" w:rsidP="006C3065">
      <w:pPr>
        <w:pStyle w:val="Caption"/>
      </w:pPr>
      <w:r>
        <w:t xml:space="preserve">Figure </w:t>
      </w:r>
      <w:r w:rsidR="00357E74">
        <w:fldChar w:fldCharType="begin"/>
      </w:r>
      <w:r w:rsidR="00357E74">
        <w:instrText xml:space="preserve"> STYLEREF 1 \s </w:instrText>
      </w:r>
      <w:r w:rsidR="00357E74">
        <w:fldChar w:fldCharType="separate"/>
      </w:r>
      <w:r w:rsidR="00357E74">
        <w:rPr>
          <w:noProof/>
        </w:rPr>
        <w:t>3</w:t>
      </w:r>
      <w:r w:rsidR="00357E74">
        <w:fldChar w:fldCharType="end"/>
      </w:r>
      <w:r w:rsidR="00357E74">
        <w:noBreakHyphen/>
      </w:r>
      <w:r w:rsidR="00357E74">
        <w:fldChar w:fldCharType="begin"/>
      </w:r>
      <w:r w:rsidR="00357E74">
        <w:instrText xml:space="preserve"> SEQ Figure \* ARABIC \s 1 </w:instrText>
      </w:r>
      <w:r w:rsidR="00357E74">
        <w:fldChar w:fldCharType="separate"/>
      </w:r>
      <w:r w:rsidR="00357E74">
        <w:rPr>
          <w:noProof/>
        </w:rPr>
        <w:t>2</w:t>
      </w:r>
      <w:r w:rsidR="00357E74">
        <w:fldChar w:fldCharType="end"/>
      </w:r>
      <w:r w:rsidR="00E62071">
        <w:t xml:space="preserve">. </w:t>
      </w:r>
      <w:r>
        <w:t xml:space="preserve">UML diagram for the </w:t>
      </w:r>
      <w:r w:rsidRPr="00766420">
        <w:rPr>
          <w:rFonts w:ascii="Courier New" w:hAnsi="Courier New" w:cs="Courier New"/>
        </w:rPr>
        <w:t>LogicalProtocolType</w:t>
      </w:r>
      <w:r>
        <w:t xml:space="preserve"> class</w:t>
      </w:r>
    </w:p>
    <w:p w14:paraId="65207AD5" w14:textId="6D6B471E" w:rsidR="00766420" w:rsidRDefault="00766420" w:rsidP="00766420">
      <w:pPr>
        <w:pStyle w:val="basicparagraph"/>
        <w:contextualSpacing w:val="0"/>
      </w:pPr>
      <w:r>
        <w:t xml:space="preserve">The property table of the </w:t>
      </w:r>
      <w:r>
        <w:rPr>
          <w:rFonts w:ascii="Courier New" w:eastAsia="Courier New" w:hAnsi="Courier New" w:cs="Courier New"/>
        </w:rPr>
        <w:t>LogicalProtocolType</w:t>
      </w:r>
      <w:r>
        <w:t xml:space="preserve"> class is given in </w:t>
      </w:r>
      <w:r w:rsidRPr="00BD20ED">
        <w:rPr>
          <w:b/>
          <w:color w:val="0000EE"/>
        </w:rPr>
        <w:fldChar w:fldCharType="begin"/>
      </w:r>
      <w:r w:rsidRPr="00BD20ED">
        <w:rPr>
          <w:b/>
          <w:color w:val="0000EE"/>
        </w:rPr>
        <w:instrText xml:space="preserve"> REF _Ref450313460 \h </w:instrText>
      </w:r>
      <w:r w:rsidRPr="00BD20ED">
        <w:rPr>
          <w:b/>
          <w:color w:val="0000EE"/>
        </w:rPr>
      </w:r>
      <w:r w:rsidRPr="00BD20ED">
        <w:rPr>
          <w:b/>
          <w:color w:val="0000EE"/>
        </w:rPr>
        <w:instrText xml:space="preserve"> \* MERGEFORMAT </w:instrText>
      </w:r>
      <w:r w:rsidRPr="00BD20ED">
        <w:rPr>
          <w:b/>
          <w:color w:val="0000EE"/>
        </w:rPr>
        <w:fldChar w:fldCharType="separate"/>
      </w:r>
      <w:r w:rsidRPr="00BD20ED">
        <w:rPr>
          <w:b/>
          <w:color w:val="0000EE"/>
        </w:rPr>
        <w:t xml:space="preserve">Table </w:t>
      </w:r>
      <w:r w:rsidRPr="00BD20ED">
        <w:rPr>
          <w:b/>
          <w:noProof/>
          <w:color w:val="0000EE"/>
        </w:rPr>
        <w:t>3</w:t>
      </w:r>
      <w:r w:rsidRPr="00BD20ED">
        <w:rPr>
          <w:b/>
          <w:color w:val="0000EE"/>
        </w:rPr>
        <w:noBreakHyphen/>
      </w:r>
      <w:r w:rsidRPr="00BD20ED">
        <w:rPr>
          <w:b/>
          <w:noProof/>
          <w:color w:val="0000EE"/>
        </w:rPr>
        <w:t>3</w:t>
      </w:r>
      <w:r w:rsidRPr="00BD20ED">
        <w:rPr>
          <w:b/>
          <w:color w:val="0000EE"/>
        </w:rPr>
        <w:fldChar w:fldCharType="end"/>
      </w:r>
      <w:r>
        <w:t>.</w:t>
      </w:r>
    </w:p>
    <w:p w14:paraId="2A1533EB" w14:textId="2744EB73" w:rsidR="00766420" w:rsidRDefault="00766420" w:rsidP="00766420">
      <w:pPr>
        <w:pStyle w:val="tablecaption"/>
        <w:jc w:val="center"/>
      </w:pPr>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3</w:t>
      </w:r>
      <w:r>
        <w:rPr>
          <w:noProof/>
        </w:rPr>
        <w:fldChar w:fldCharType="end"/>
      </w:r>
      <w:r>
        <w:t xml:space="preserve">. Properties of the </w:t>
      </w:r>
      <w:r w:rsidR="00E62071">
        <w:rPr>
          <w:rFonts w:ascii="Courier New" w:eastAsia="Courier New" w:hAnsi="Courier New" w:cs="Courier New"/>
        </w:rPr>
        <w:t>LogicalProtocolType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440"/>
        <w:gridCol w:w="6570"/>
      </w:tblGrid>
      <w:tr w:rsidR="00766420" w14:paraId="20FDAD04" w14:textId="77777777" w:rsidTr="00766420">
        <w:trPr>
          <w:jc w:val="center"/>
        </w:trPr>
        <w:tc>
          <w:tcPr>
            <w:tcW w:w="1530" w:type="dxa"/>
            <w:shd w:val="clear" w:color="auto" w:fill="BFBFBF"/>
            <w:tcMar>
              <w:top w:w="100" w:type="dxa"/>
              <w:left w:w="100" w:type="dxa"/>
              <w:bottom w:w="100" w:type="dxa"/>
              <w:right w:w="100" w:type="dxa"/>
            </w:tcMar>
          </w:tcPr>
          <w:p w14:paraId="0A757F7D" w14:textId="77777777" w:rsidR="00766420" w:rsidRDefault="00766420" w:rsidP="00766420">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58A88BF7" w14:textId="77777777" w:rsidR="00766420" w:rsidRDefault="00766420" w:rsidP="00766420">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550E6D5A" w14:textId="77777777" w:rsidR="00766420" w:rsidRDefault="00766420" w:rsidP="00766420">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58601BE" w14:textId="77777777" w:rsidR="00766420" w:rsidRDefault="00766420" w:rsidP="00766420">
            <w:pPr>
              <w:rPr>
                <w:b/>
                <w:color w:val="000000"/>
              </w:rPr>
            </w:pPr>
            <w:r>
              <w:rPr>
                <w:b/>
                <w:color w:val="000000"/>
              </w:rPr>
              <w:t>Description</w:t>
            </w:r>
          </w:p>
        </w:tc>
      </w:tr>
      <w:tr w:rsidR="00766420" w14:paraId="75778C58" w14:textId="77777777" w:rsidTr="00766420">
        <w:trPr>
          <w:jc w:val="center"/>
        </w:trPr>
        <w:tc>
          <w:tcPr>
            <w:tcW w:w="1530" w:type="dxa"/>
            <w:shd w:val="clear" w:color="auto" w:fill="FFFFFF"/>
            <w:tcMar>
              <w:top w:w="100" w:type="dxa"/>
              <w:left w:w="100" w:type="dxa"/>
              <w:bottom w:w="100" w:type="dxa"/>
              <w:right w:w="100" w:type="dxa"/>
            </w:tcMar>
            <w:vAlign w:val="center"/>
          </w:tcPr>
          <w:p w14:paraId="3EE347DF" w14:textId="77777777" w:rsidR="00766420" w:rsidRDefault="00766420" w:rsidP="00766420">
            <w:pPr>
              <w:rPr>
                <w:b/>
              </w:rPr>
            </w:pPr>
            <w:r>
              <w:rPr>
                <w:b/>
              </w:rPr>
              <w:t>Has_Choice</w:t>
            </w:r>
          </w:p>
        </w:tc>
        <w:tc>
          <w:tcPr>
            <w:tcW w:w="3420" w:type="dxa"/>
            <w:shd w:val="clear" w:color="auto" w:fill="FFFFFF"/>
            <w:tcMar>
              <w:top w:w="100" w:type="dxa"/>
              <w:left w:w="100" w:type="dxa"/>
              <w:bottom w:w="100" w:type="dxa"/>
              <w:right w:w="100" w:type="dxa"/>
            </w:tcMar>
            <w:vAlign w:val="center"/>
          </w:tcPr>
          <w:p w14:paraId="3049128D" w14:textId="372C2057" w:rsidR="00766420" w:rsidRDefault="00766420" w:rsidP="00E62071">
            <w:pPr>
              <w:rPr>
                <w:rFonts w:ascii="Courier New" w:eastAsia="Courier New" w:hAnsi="Courier New" w:cs="Courier New"/>
              </w:rPr>
            </w:pPr>
            <w:r>
              <w:rPr>
                <w:rFonts w:ascii="Courier New" w:eastAsia="Courier New" w:hAnsi="Courier New" w:cs="Courier New"/>
              </w:rPr>
              <w:t>LogicalProtocol</w:t>
            </w:r>
            <w:r w:rsidR="00E62071">
              <w:rPr>
                <w:rFonts w:ascii="Courier New" w:eastAsia="Courier New" w:hAnsi="Courier New" w:cs="Courier New"/>
              </w:rPr>
              <w:t>Choice</w:t>
            </w:r>
            <w:r>
              <w:rPr>
                <w:rFonts w:ascii="Courier New" w:eastAsia="Courier New" w:hAnsi="Courier New" w:cs="Courier New"/>
              </w:rPr>
              <w:t>Type</w:t>
            </w:r>
          </w:p>
        </w:tc>
        <w:tc>
          <w:tcPr>
            <w:tcW w:w="1440" w:type="dxa"/>
            <w:shd w:val="clear" w:color="auto" w:fill="FFFFFF"/>
            <w:tcMar>
              <w:top w:w="100" w:type="dxa"/>
              <w:left w:w="100" w:type="dxa"/>
              <w:bottom w:w="100" w:type="dxa"/>
              <w:right w:w="100" w:type="dxa"/>
            </w:tcMar>
            <w:vAlign w:val="center"/>
          </w:tcPr>
          <w:p w14:paraId="7E596B35" w14:textId="6471C165" w:rsidR="00766420" w:rsidRDefault="00766420" w:rsidP="00766420">
            <w:pPr>
              <w:jc w:val="center"/>
            </w:pPr>
            <w:r>
              <w:t>0..1</w:t>
            </w:r>
          </w:p>
        </w:tc>
        <w:tc>
          <w:tcPr>
            <w:tcW w:w="6570" w:type="dxa"/>
            <w:shd w:val="clear" w:color="auto" w:fill="FFFFFF"/>
            <w:tcMar>
              <w:top w:w="100" w:type="dxa"/>
              <w:left w:w="100" w:type="dxa"/>
              <w:bottom w:w="100" w:type="dxa"/>
              <w:right w:w="100" w:type="dxa"/>
            </w:tcMar>
          </w:tcPr>
          <w:p w14:paraId="4772D51A" w14:textId="5E70EF6A" w:rsidR="00766420" w:rsidRDefault="00766420" w:rsidP="00766420">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sidR="00E62071">
              <w:rPr>
                <w:rFonts w:ascii="Courier New" w:eastAsia="Courier New" w:hAnsi="Courier New" w:cs="Courier New"/>
              </w:rPr>
              <w:t>LogicalProtocolChoiceType</w:t>
            </w:r>
            <w:r>
              <w:t xml:space="preserve">. It indicates that there is a choice among the </w:t>
            </w:r>
            <w:r>
              <w:rPr>
                <w:rFonts w:ascii="Courier New" w:eastAsia="Courier New" w:hAnsi="Courier New" w:cs="Courier New"/>
              </w:rPr>
              <w:t>ARP_RARP</w:t>
            </w:r>
            <w:r>
              <w:t xml:space="preserve"> property and the </w:t>
            </w:r>
            <w:r>
              <w:rPr>
                <w:rFonts w:ascii="Courier New" w:eastAsia="Courier New" w:hAnsi="Courier New" w:cs="Courier New"/>
              </w:rPr>
              <w:t>NDP</w:t>
            </w:r>
            <w:r>
              <w:t xml:space="preserve"> property</w:t>
            </w:r>
            <w:r>
              <w:rPr>
                <w:rFonts w:ascii="Courier New" w:eastAsia="Courier New" w:hAnsi="Courier New" w:cs="Courier New"/>
              </w:rPr>
              <w:t>.</w:t>
            </w:r>
          </w:p>
          <w:p w14:paraId="1B66223C" w14:textId="77777777" w:rsidR="00766420" w:rsidRDefault="00766420" w:rsidP="00766420">
            <w:pPr>
              <w:rPr>
                <w:rFonts w:ascii="Courier New" w:eastAsia="Courier New" w:hAnsi="Courier New" w:cs="Courier New"/>
              </w:rPr>
            </w:pPr>
          </w:p>
          <w:p w14:paraId="383C1ED4" w14:textId="1F4FAE50" w:rsidR="00766420" w:rsidRDefault="00766420" w:rsidP="00766420">
            <w:r>
              <w:t xml:space="preserve">Only one of the properties of </w:t>
            </w:r>
            <w:r w:rsidR="00E62071">
              <w:rPr>
                <w:rFonts w:ascii="Courier New" w:eastAsia="Courier New" w:hAnsi="Courier New" w:cs="Courier New"/>
              </w:rPr>
              <w:t>LogicalProtocolChoiceType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1DE49B92" w14:textId="77777777" w:rsidR="00766420" w:rsidRDefault="00766420">
      <w:pPr>
        <w:pStyle w:val="basicparagraph"/>
        <w:contextualSpacing w:val="0"/>
      </w:pPr>
    </w:p>
    <w:p w14:paraId="6B9F5732" w14:textId="35074399" w:rsidR="003765FA" w:rsidRDefault="00E62071">
      <w:pPr>
        <w:pStyle w:val="basicparagraph"/>
        <w:contextualSpacing w:val="0"/>
      </w:pPr>
      <w:r>
        <w:t xml:space="preserve">The </w:t>
      </w:r>
      <w:r>
        <w:rPr>
          <w:rFonts w:ascii="Courier New" w:eastAsia="Courier New" w:hAnsi="Courier New" w:cs="Courier New"/>
        </w:rPr>
        <w:t>LogicalProtocolChoiceType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S</w:t>
      </w:r>
      <w:r w:rsidRPr="00E62071">
        <w:rPr>
          <w:rFonts w:ascii="Courier New" w:eastAsia="Courier New" w:hAnsi="Courier New" w:cs="Courier New"/>
        </w:rPr>
        <w:t xml:space="preserve"> </w:t>
      </w:r>
      <w:r>
        <w:rPr>
          <w:rFonts w:ascii="Courier New" w:eastAsia="Courier New" w:hAnsi="Courier New" w:cs="Courier New"/>
        </w:rPr>
        <w:t>LogicalProtocolChoiceType</w:t>
      </w:r>
      <w:r>
        <w:t xml:space="preserve"> class can be populated at any time.</w:t>
      </w:r>
      <w:r>
        <w:t xml:space="preserve"> </w:t>
      </w:r>
      <w:r w:rsidR="00364945">
        <w:t xml:space="preserve">The property table of the </w:t>
      </w:r>
      <w:r>
        <w:rPr>
          <w:rFonts w:ascii="Courier New" w:eastAsia="Courier New" w:hAnsi="Courier New" w:cs="Courier New"/>
        </w:rPr>
        <w:t>LogicalProtocolChoiceType</w:t>
      </w:r>
      <w:r>
        <w:t xml:space="preserve"> </w:t>
      </w:r>
      <w:r w:rsidR="00364945">
        <w:t xml:space="preserve">class is given in </w:t>
      </w:r>
      <w:r w:rsidR="00F704E0" w:rsidRPr="00F704E0">
        <w:rPr>
          <w:b/>
          <w:color w:val="0000EE"/>
        </w:rPr>
        <w:fldChar w:fldCharType="begin"/>
      </w:r>
      <w:r w:rsidR="00F704E0" w:rsidRPr="00F704E0">
        <w:rPr>
          <w:b/>
          <w:color w:val="0000EE"/>
        </w:rPr>
        <w:instrText xml:space="preserve"> REF _Ref437352670 \h </w:instrText>
      </w:r>
      <w:r w:rsidR="00F704E0">
        <w:rPr>
          <w:b/>
          <w:color w:val="0000EE"/>
        </w:rPr>
        <w:instrText xml:space="preserve"> \* MERGEFORMAT </w:instrText>
      </w:r>
      <w:r w:rsidR="00F704E0" w:rsidRPr="00F704E0">
        <w:rPr>
          <w:b/>
          <w:color w:val="0000EE"/>
        </w:rPr>
      </w:r>
      <w:r w:rsidR="00F704E0" w:rsidRPr="00F704E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w:t>
      </w:r>
      <w:r w:rsidR="00F704E0" w:rsidRPr="00F704E0">
        <w:rPr>
          <w:b/>
          <w:color w:val="0000EE"/>
        </w:rPr>
        <w:fldChar w:fldCharType="end"/>
      </w:r>
      <w:r w:rsidR="00364945">
        <w:t>.</w:t>
      </w:r>
    </w:p>
    <w:p w14:paraId="5AE11967" w14:textId="20BE667F" w:rsidR="003765FA" w:rsidRDefault="00364945">
      <w:pPr>
        <w:pStyle w:val="tablecaption"/>
        <w:jc w:val="center"/>
      </w:pPr>
      <w:bookmarkStart w:id="69" w:name="_Ref437352670"/>
      <w:r>
        <w:lastRenderedPageBreak/>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w:t>
      </w:r>
      <w:r w:rsidR="003E4566">
        <w:rPr>
          <w:noProof/>
        </w:rPr>
        <w:fldChar w:fldCharType="end"/>
      </w:r>
      <w:bookmarkEnd w:id="69"/>
      <w:r w:rsidR="00396942">
        <w:t xml:space="preserve">. </w:t>
      </w:r>
      <w:r>
        <w:t xml:space="preserve">Properties of the </w:t>
      </w:r>
      <w:r>
        <w:rPr>
          <w:rFonts w:ascii="Courier New" w:eastAsia="Courier New" w:hAnsi="Courier New" w:cs="Courier New"/>
        </w:rPr>
        <w:t>Logical</w:t>
      </w:r>
      <w:r w:rsidR="00766420">
        <w:rPr>
          <w:rFonts w:ascii="Courier New" w:eastAsia="Courier New" w:hAnsi="Courier New" w:cs="Courier New"/>
        </w:rPr>
        <w:t>Choice</w:t>
      </w:r>
      <w:r>
        <w:rPr>
          <w:rFonts w:ascii="Courier New" w:eastAsia="Courier New" w:hAnsi="Courier New" w:cs="Courier New"/>
        </w:rPr>
        <w:t>ProtocolType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2340"/>
        <w:gridCol w:w="1260"/>
        <w:gridCol w:w="7920"/>
      </w:tblGrid>
      <w:tr w:rsidR="003765FA" w14:paraId="11C9062B" w14:textId="77777777" w:rsidTr="00F704E0">
        <w:trPr>
          <w:jc w:val="center"/>
        </w:trPr>
        <w:tc>
          <w:tcPr>
            <w:tcW w:w="1440" w:type="dxa"/>
            <w:shd w:val="clear" w:color="auto" w:fill="BFBFBF"/>
            <w:tcMar>
              <w:top w:w="100" w:type="dxa"/>
              <w:left w:w="100" w:type="dxa"/>
              <w:bottom w:w="100" w:type="dxa"/>
              <w:right w:w="100" w:type="dxa"/>
            </w:tcMar>
          </w:tcPr>
          <w:p w14:paraId="08986CCC" w14:textId="77777777" w:rsidR="003765FA" w:rsidRDefault="00364945">
            <w:pPr>
              <w:rPr>
                <w:b/>
                <w:color w:val="000000"/>
              </w:rPr>
            </w:pPr>
            <w:r>
              <w:rPr>
                <w:b/>
                <w:color w:val="000000"/>
              </w:rPr>
              <w:t>Name</w:t>
            </w:r>
          </w:p>
        </w:tc>
        <w:tc>
          <w:tcPr>
            <w:tcW w:w="2340" w:type="dxa"/>
            <w:shd w:val="clear" w:color="auto" w:fill="BFBFBF"/>
            <w:tcMar>
              <w:top w:w="100" w:type="dxa"/>
              <w:left w:w="100" w:type="dxa"/>
              <w:bottom w:w="100" w:type="dxa"/>
              <w:right w:w="100" w:type="dxa"/>
            </w:tcMar>
          </w:tcPr>
          <w:p w14:paraId="5A92828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1A7877C" w14:textId="77777777" w:rsidR="003765FA" w:rsidRDefault="00364945">
            <w:pPr>
              <w:jc w:val="center"/>
              <w:rPr>
                <w:b/>
                <w:color w:val="000000"/>
              </w:rPr>
            </w:pPr>
            <w:r>
              <w:rPr>
                <w:b/>
                <w:color w:val="000000"/>
              </w:rPr>
              <w:t>Multiplicity</w:t>
            </w:r>
          </w:p>
        </w:tc>
        <w:tc>
          <w:tcPr>
            <w:tcW w:w="7920" w:type="dxa"/>
            <w:shd w:val="clear" w:color="auto" w:fill="BFBFBF"/>
            <w:tcMar>
              <w:top w:w="100" w:type="dxa"/>
              <w:left w:w="100" w:type="dxa"/>
              <w:bottom w:w="100" w:type="dxa"/>
              <w:right w:w="100" w:type="dxa"/>
            </w:tcMar>
          </w:tcPr>
          <w:p w14:paraId="53056A3A" w14:textId="77777777" w:rsidR="003765FA" w:rsidRDefault="00364945">
            <w:pPr>
              <w:rPr>
                <w:b/>
                <w:color w:val="000000"/>
              </w:rPr>
            </w:pPr>
            <w:r>
              <w:rPr>
                <w:b/>
                <w:color w:val="000000"/>
              </w:rPr>
              <w:t>Description</w:t>
            </w:r>
          </w:p>
        </w:tc>
      </w:tr>
      <w:tr w:rsidR="003765FA" w14:paraId="75627F21" w14:textId="77777777" w:rsidTr="00F704E0">
        <w:trPr>
          <w:jc w:val="center"/>
        </w:trPr>
        <w:tc>
          <w:tcPr>
            <w:tcW w:w="1440" w:type="dxa"/>
            <w:shd w:val="clear" w:color="auto" w:fill="FFFFFF"/>
            <w:tcMar>
              <w:top w:w="100" w:type="dxa"/>
              <w:left w:w="100" w:type="dxa"/>
              <w:bottom w:w="100" w:type="dxa"/>
              <w:right w:w="100" w:type="dxa"/>
            </w:tcMar>
            <w:vAlign w:val="center"/>
          </w:tcPr>
          <w:p w14:paraId="67FE63F4" w14:textId="77777777" w:rsidR="003765FA" w:rsidRDefault="00364945">
            <w:r>
              <w:rPr>
                <w:b/>
              </w:rPr>
              <w:t>ARP_RARP</w:t>
            </w:r>
          </w:p>
        </w:tc>
        <w:tc>
          <w:tcPr>
            <w:tcW w:w="2340" w:type="dxa"/>
            <w:shd w:val="clear" w:color="auto" w:fill="FFFFFF"/>
            <w:tcMar>
              <w:top w:w="100" w:type="dxa"/>
              <w:left w:w="100" w:type="dxa"/>
              <w:bottom w:w="100" w:type="dxa"/>
              <w:right w:w="100" w:type="dxa"/>
            </w:tcMar>
            <w:vAlign w:val="center"/>
          </w:tcPr>
          <w:p w14:paraId="254D7AA8" w14:textId="275F038C" w:rsidR="003765FA" w:rsidRDefault="00364945">
            <w:r>
              <w:rPr>
                <w:rFonts w:ascii="Courier New" w:eastAsia="Courier New" w:hAnsi="Courier New" w:cs="Courier New"/>
              </w:rPr>
              <w:t>ARPType</w:t>
            </w:r>
          </w:p>
        </w:tc>
        <w:tc>
          <w:tcPr>
            <w:tcW w:w="1260" w:type="dxa"/>
            <w:shd w:val="clear" w:color="auto" w:fill="FFFFFF"/>
            <w:tcMar>
              <w:top w:w="100" w:type="dxa"/>
              <w:left w:w="100" w:type="dxa"/>
              <w:bottom w:w="100" w:type="dxa"/>
              <w:right w:w="100" w:type="dxa"/>
            </w:tcMar>
            <w:vAlign w:val="center"/>
          </w:tcPr>
          <w:p w14:paraId="286751E7"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4CE40AED" w14:textId="77777777" w:rsidR="00A0479F" w:rsidRDefault="00364945" w:rsidP="0036078C">
            <w:r>
              <w:t xml:space="preserve">The </w:t>
            </w:r>
            <w:r>
              <w:rPr>
                <w:rFonts w:ascii="Courier New" w:eastAsia="Courier New" w:hAnsi="Courier New" w:cs="Courier New"/>
              </w:rPr>
              <w:t>ARP_RARP</w:t>
            </w:r>
            <w:r>
              <w:t xml:space="preserve"> property </w:t>
            </w:r>
            <w:r w:rsidR="00A0479F">
              <w:t xml:space="preserve">specifies either the </w:t>
            </w:r>
            <w:r w:rsidR="002713AC">
              <w:t xml:space="preserve">ARP </w:t>
            </w:r>
            <w:r w:rsidR="00A0479F">
              <w:t xml:space="preserve">or the RARP logical protocol.  ARP </w:t>
            </w:r>
            <w:r>
              <w:t>is a logical protocol used for resolution of network layer addresses (e.g., IP addresses) into link layer addresses (e.g., MAC addresses). RARP is a logical protocol used by a host computer to request its network layer address when it has its link layer address.</w:t>
            </w:r>
            <w:r w:rsidR="004F0352">
              <w:t xml:space="preserve"> </w:t>
            </w:r>
          </w:p>
          <w:p w14:paraId="5A2C69CA" w14:textId="77777777" w:rsidR="00A0479F" w:rsidRDefault="00A0479F" w:rsidP="0036078C"/>
          <w:p w14:paraId="1EBDE0B7" w14:textId="3969548C" w:rsidR="003765FA" w:rsidRDefault="004F0352" w:rsidP="0036078C">
            <w:r>
              <w:t xml:space="preserve">Only one of the properties of </w:t>
            </w:r>
            <w:r w:rsidR="00E62071">
              <w:rPr>
                <w:rFonts w:ascii="Courier New" w:eastAsia="Courier New" w:hAnsi="Courier New" w:cs="Courier New"/>
              </w:rPr>
              <w:t>LogicalProtocolChoiceType</w:t>
            </w:r>
            <w:r>
              <w:rPr>
                <w:rFonts w:eastAsia="Courier New"/>
              </w:rPr>
              <w:t xml:space="preserve"> can be populated.</w:t>
            </w:r>
          </w:p>
        </w:tc>
      </w:tr>
      <w:tr w:rsidR="003765FA" w14:paraId="73F1C70D" w14:textId="77777777" w:rsidTr="00F704E0">
        <w:trPr>
          <w:jc w:val="center"/>
        </w:trPr>
        <w:tc>
          <w:tcPr>
            <w:tcW w:w="1440" w:type="dxa"/>
            <w:shd w:val="clear" w:color="auto" w:fill="FFFFFF"/>
            <w:tcMar>
              <w:top w:w="100" w:type="dxa"/>
              <w:left w:w="100" w:type="dxa"/>
              <w:bottom w:w="100" w:type="dxa"/>
              <w:right w:w="100" w:type="dxa"/>
            </w:tcMar>
            <w:vAlign w:val="center"/>
          </w:tcPr>
          <w:p w14:paraId="5EB40D19" w14:textId="77777777" w:rsidR="003765FA" w:rsidRDefault="00364945">
            <w:r>
              <w:rPr>
                <w:b/>
              </w:rPr>
              <w:t>NDP</w:t>
            </w:r>
          </w:p>
        </w:tc>
        <w:tc>
          <w:tcPr>
            <w:tcW w:w="2340" w:type="dxa"/>
            <w:shd w:val="clear" w:color="auto" w:fill="FFFFFF"/>
            <w:tcMar>
              <w:top w:w="100" w:type="dxa"/>
              <w:left w:w="100" w:type="dxa"/>
              <w:bottom w:w="100" w:type="dxa"/>
              <w:right w:w="100" w:type="dxa"/>
            </w:tcMar>
            <w:vAlign w:val="center"/>
          </w:tcPr>
          <w:p w14:paraId="3C675884" w14:textId="0317E901" w:rsidR="003765FA" w:rsidRDefault="00364945">
            <w:r>
              <w:rPr>
                <w:rFonts w:ascii="Courier New" w:eastAsia="Courier New" w:hAnsi="Courier New" w:cs="Courier New"/>
              </w:rPr>
              <w:t>NDPType</w:t>
            </w:r>
          </w:p>
        </w:tc>
        <w:tc>
          <w:tcPr>
            <w:tcW w:w="1260" w:type="dxa"/>
            <w:shd w:val="clear" w:color="auto" w:fill="FFFFFF"/>
            <w:tcMar>
              <w:top w:w="100" w:type="dxa"/>
              <w:left w:w="100" w:type="dxa"/>
              <w:bottom w:w="100" w:type="dxa"/>
              <w:right w:w="100" w:type="dxa"/>
            </w:tcMar>
            <w:vAlign w:val="center"/>
          </w:tcPr>
          <w:p w14:paraId="63BB9106" w14:textId="77777777" w:rsidR="003765FA" w:rsidRDefault="00364945">
            <w:pPr>
              <w:jc w:val="center"/>
            </w:pPr>
            <w:r>
              <w:t>0..1</w:t>
            </w:r>
          </w:p>
        </w:tc>
        <w:tc>
          <w:tcPr>
            <w:tcW w:w="7920" w:type="dxa"/>
            <w:shd w:val="clear" w:color="auto" w:fill="FFFFFF"/>
            <w:tcMar>
              <w:top w:w="100" w:type="dxa"/>
              <w:left w:w="100" w:type="dxa"/>
              <w:bottom w:w="100" w:type="dxa"/>
              <w:right w:w="100" w:type="dxa"/>
            </w:tcMar>
          </w:tcPr>
          <w:p w14:paraId="74E34E8F" w14:textId="1D7696E4" w:rsidR="00A0479F" w:rsidRDefault="00364945" w:rsidP="00F704E0">
            <w:r>
              <w:t xml:space="preserve">The </w:t>
            </w:r>
            <w:r>
              <w:rPr>
                <w:rFonts w:ascii="Courier New" w:eastAsia="Courier New" w:hAnsi="Courier New" w:cs="Courier New"/>
              </w:rPr>
              <w:t>NDP</w:t>
            </w:r>
            <w:r>
              <w:t xml:space="preserve"> property </w:t>
            </w:r>
            <w:r w:rsidR="007A45B5">
              <w:t>specifies</w:t>
            </w:r>
            <w:r w:rsidR="00A0479F">
              <w:t xml:space="preserve"> the </w:t>
            </w:r>
            <w:r>
              <w:t>Neighbor Discovery Protocol</w:t>
            </w:r>
            <w:r w:rsidR="00A0479F">
              <w:t>, which</w:t>
            </w:r>
            <w:r>
              <w:t xml:space="preserve"> is used with IPv6 to determine the link-</w:t>
            </w:r>
            <w:r w:rsidR="00A0479F">
              <w:t>layer addresses for neighbors. It c</w:t>
            </w:r>
            <w:r>
              <w:t xml:space="preserve">orresponds to </w:t>
            </w:r>
            <w:r w:rsidR="00A0479F">
              <w:t xml:space="preserve">a </w:t>
            </w:r>
            <w:r>
              <w:t>combination of IPv4 protocols: ARP, ICMP Router Discovery, and ICMP Redirect.</w:t>
            </w:r>
            <w:r w:rsidR="004F0352">
              <w:t xml:space="preserve"> </w:t>
            </w:r>
          </w:p>
          <w:p w14:paraId="5B1F478A" w14:textId="77777777" w:rsidR="00A0479F" w:rsidRDefault="00A0479F" w:rsidP="00F704E0"/>
          <w:p w14:paraId="2DB7818D" w14:textId="067897E4" w:rsidR="003765FA" w:rsidRDefault="004F0352" w:rsidP="00F704E0">
            <w:r>
              <w:t xml:space="preserve">Only one of the properties of </w:t>
            </w:r>
            <w:r w:rsidR="00E62071">
              <w:rPr>
                <w:rFonts w:ascii="Courier New" w:eastAsia="Courier New" w:hAnsi="Courier New" w:cs="Courier New"/>
              </w:rPr>
              <w:t>LogicalProtocolChoiceType</w:t>
            </w:r>
            <w:r>
              <w:rPr>
                <w:rFonts w:eastAsia="Courier New"/>
              </w:rPr>
              <w:t xml:space="preserve"> can be populated.</w:t>
            </w:r>
          </w:p>
        </w:tc>
      </w:tr>
    </w:tbl>
    <w:p w14:paraId="7CA2FD29" w14:textId="77777777" w:rsidR="009B20A4" w:rsidRDefault="009B20A4" w:rsidP="00F6486D">
      <w:pPr>
        <w:pStyle w:val="Heading4"/>
      </w:pPr>
      <w:bookmarkStart w:id="70" w:name="_Toc449967607"/>
      <w:r>
        <w:t>ARPType Class</w:t>
      </w:r>
      <w:bookmarkEnd w:id="70"/>
    </w:p>
    <w:p w14:paraId="13D706D5" w14:textId="0B11877B" w:rsidR="009B20A4" w:rsidRDefault="009B20A4" w:rsidP="009B20A4">
      <w:pPr>
        <w:pStyle w:val="basicparagraph"/>
        <w:contextualSpacing w:val="0"/>
      </w:pPr>
      <w:r>
        <w:t xml:space="preserve">The </w:t>
      </w:r>
      <w:r w:rsidR="00A0479F" w:rsidRPr="00A0479F">
        <w:rPr>
          <w:rFonts w:ascii="Courier New" w:hAnsi="Courier New" w:cs="Courier New"/>
        </w:rPr>
        <w:t>ARPType</w:t>
      </w:r>
      <w:r w:rsidR="00A0479F">
        <w:t xml:space="preserve"> class characterizes the </w:t>
      </w:r>
      <w:r>
        <w:t>Address Resolution Protocol</w:t>
      </w:r>
      <w:r w:rsidR="00A0479F">
        <w:t>, which</w:t>
      </w:r>
      <w:r>
        <w:t xml:space="preserve"> is a request and reply protocol that runs encapsulated by the line protocol. It is communicated within the boundaries of a single network, </w:t>
      </w:r>
      <w:r w:rsidR="00A0479F">
        <w:t xml:space="preserve">and </w:t>
      </w:r>
      <w:r>
        <w:t>never routed across inter</w:t>
      </w:r>
      <w:r w:rsidR="00361185">
        <w:t>-</w:t>
      </w:r>
      <w:r>
        <w:t>network nodes. This property places ARP into the Link Layer</w:t>
      </w:r>
      <w:r w:rsidR="00361185">
        <w:t xml:space="preserve">. </w:t>
      </w:r>
      <w:r w:rsidR="007F043C">
        <w:t>See</w:t>
      </w:r>
      <w:r>
        <w:t xml:space="preserve"> </w:t>
      </w:r>
      <w:hyperlink r:id="rId42" w:history="1">
        <w:r w:rsidR="007F043C" w:rsidRPr="00A70853">
          <w:rPr>
            <w:rStyle w:val="Hyperlink"/>
          </w:rPr>
          <w:t>http://www.comptechdoc.org/independent/networking/guide/netarp.html</w:t>
        </w:r>
      </w:hyperlink>
      <w:r w:rsidR="007F043C">
        <w:t xml:space="preserve"> for more information.</w:t>
      </w:r>
    </w:p>
    <w:p w14:paraId="3B2DD373"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ARPType</w:t>
      </w:r>
      <w:r>
        <w:t xml:space="preserve"> class is given in </w:t>
      </w:r>
      <w:r w:rsidRPr="00E330D6">
        <w:rPr>
          <w:b/>
          <w:color w:val="0000EE"/>
        </w:rPr>
        <w:fldChar w:fldCharType="begin"/>
      </w:r>
      <w:r w:rsidRPr="00E330D6">
        <w:rPr>
          <w:b/>
          <w:color w:val="0000EE"/>
        </w:rPr>
        <w:instrText xml:space="preserve"> REF _Ref437354570 \h </w:instrText>
      </w:r>
      <w:r>
        <w:rPr>
          <w:b/>
          <w:color w:val="0000EE"/>
        </w:rPr>
        <w:instrText xml:space="preserve"> \* MERGEFORMAT </w:instrText>
      </w:r>
      <w:r w:rsidRPr="00E330D6">
        <w:rPr>
          <w:b/>
          <w:color w:val="0000EE"/>
        </w:rPr>
      </w:r>
      <w:r w:rsidRPr="00E330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w:t>
      </w:r>
      <w:r w:rsidRPr="00E330D6">
        <w:rPr>
          <w:b/>
          <w:color w:val="0000EE"/>
        </w:rPr>
        <w:fldChar w:fldCharType="end"/>
      </w:r>
      <w:r>
        <w:t>.</w:t>
      </w:r>
    </w:p>
    <w:p w14:paraId="6815B3D9" w14:textId="77777777" w:rsidR="009B20A4" w:rsidRDefault="009B20A4" w:rsidP="009B20A4">
      <w:pPr>
        <w:pStyle w:val="tablecaption"/>
        <w:jc w:val="center"/>
      </w:pPr>
      <w:bookmarkStart w:id="71" w:name="_Ref437354570"/>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4</w:t>
      </w:r>
      <w:r w:rsidR="003E4566">
        <w:rPr>
          <w:noProof/>
        </w:rPr>
        <w:fldChar w:fldCharType="end"/>
      </w:r>
      <w:bookmarkEnd w:id="71"/>
      <w:r>
        <w:t xml:space="preserve">. Properties of the </w:t>
      </w:r>
      <w:r>
        <w:rPr>
          <w:rFonts w:ascii="Courier New" w:eastAsia="Courier New" w:hAnsi="Courier New" w:cs="Courier New"/>
        </w:rPr>
        <w:t>ARPType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9B20A4" w14:paraId="6AA70739" w14:textId="77777777" w:rsidTr="00DD0B44">
        <w:trPr>
          <w:jc w:val="center"/>
        </w:trPr>
        <w:tc>
          <w:tcPr>
            <w:tcW w:w="2520" w:type="dxa"/>
            <w:shd w:val="clear" w:color="auto" w:fill="BFBFBF"/>
            <w:tcMar>
              <w:top w:w="100" w:type="dxa"/>
              <w:left w:w="100" w:type="dxa"/>
              <w:bottom w:w="100" w:type="dxa"/>
              <w:right w:w="100" w:type="dxa"/>
            </w:tcMar>
          </w:tcPr>
          <w:p w14:paraId="23A17A34"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D9E5BA"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64EB2F7"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04346F86" w14:textId="77777777" w:rsidR="009B20A4" w:rsidRDefault="009B20A4" w:rsidP="00DD0B44">
            <w:pPr>
              <w:rPr>
                <w:b/>
                <w:color w:val="000000"/>
              </w:rPr>
            </w:pPr>
            <w:r>
              <w:rPr>
                <w:b/>
                <w:color w:val="000000"/>
              </w:rPr>
              <w:t>Description</w:t>
            </w:r>
          </w:p>
        </w:tc>
      </w:tr>
      <w:tr w:rsidR="009B20A4" w14:paraId="34EFF3EC" w14:textId="77777777" w:rsidTr="00DD0B44">
        <w:trPr>
          <w:jc w:val="center"/>
        </w:trPr>
        <w:tc>
          <w:tcPr>
            <w:tcW w:w="2520" w:type="dxa"/>
            <w:shd w:val="clear" w:color="auto" w:fill="FFFFFF"/>
            <w:tcMar>
              <w:top w:w="100" w:type="dxa"/>
              <w:left w:w="100" w:type="dxa"/>
              <w:bottom w:w="100" w:type="dxa"/>
              <w:right w:w="100" w:type="dxa"/>
            </w:tcMar>
            <w:vAlign w:val="center"/>
          </w:tcPr>
          <w:p w14:paraId="24CD019B" w14:textId="77777777" w:rsidR="009B20A4" w:rsidRDefault="009B20A4" w:rsidP="00DD0B44">
            <w:r>
              <w:rPr>
                <w:b/>
              </w:rPr>
              <w:t>Hardware_Addr_Type</w:t>
            </w:r>
          </w:p>
        </w:tc>
        <w:tc>
          <w:tcPr>
            <w:tcW w:w="3510" w:type="dxa"/>
            <w:shd w:val="clear" w:color="auto" w:fill="FFFFFF"/>
            <w:tcMar>
              <w:top w:w="100" w:type="dxa"/>
              <w:left w:w="100" w:type="dxa"/>
              <w:bottom w:w="100" w:type="dxa"/>
              <w:right w:w="100" w:type="dxa"/>
            </w:tcMar>
            <w:vAlign w:val="center"/>
          </w:tcPr>
          <w:p w14:paraId="67C3605D" w14:textId="4752885B" w:rsidR="009B20A4" w:rsidRDefault="009B20A4" w:rsidP="00DD0B44">
            <w:r>
              <w:rPr>
                <w:rFonts w:ascii="Courier New" w:eastAsia="Courier New" w:hAnsi="Courier New" w:cs="Courier New"/>
              </w:rPr>
              <w:t>IANAHardwareType</w:t>
            </w:r>
          </w:p>
        </w:tc>
        <w:tc>
          <w:tcPr>
            <w:tcW w:w="1260" w:type="dxa"/>
            <w:shd w:val="clear" w:color="auto" w:fill="FFFFFF"/>
            <w:tcMar>
              <w:top w:w="100" w:type="dxa"/>
              <w:left w:w="100" w:type="dxa"/>
              <w:bottom w:w="100" w:type="dxa"/>
              <w:right w:w="100" w:type="dxa"/>
            </w:tcMar>
            <w:vAlign w:val="center"/>
          </w:tcPr>
          <w:p w14:paraId="4D54AD7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48ECA34" w14:textId="77777777" w:rsidR="009B20A4" w:rsidRDefault="009B20A4" w:rsidP="00DD0B44">
            <w:r>
              <w:t xml:space="preserve">The </w:t>
            </w:r>
            <w:r>
              <w:rPr>
                <w:rFonts w:ascii="Courier New" w:eastAsia="Courier New" w:hAnsi="Courier New" w:cs="Courier New"/>
              </w:rPr>
              <w:t>Hardware_Addr_Type</w:t>
            </w:r>
            <w:r>
              <w:t xml:space="preserve"> property characterizes the type of hardware address specified in an ARP message.</w:t>
            </w:r>
          </w:p>
        </w:tc>
      </w:tr>
      <w:tr w:rsidR="009B20A4" w14:paraId="12E6BE8B" w14:textId="77777777" w:rsidTr="00DD0B44">
        <w:trPr>
          <w:jc w:val="center"/>
        </w:trPr>
        <w:tc>
          <w:tcPr>
            <w:tcW w:w="2520" w:type="dxa"/>
            <w:shd w:val="clear" w:color="auto" w:fill="FFFFFF"/>
            <w:tcMar>
              <w:top w:w="100" w:type="dxa"/>
              <w:left w:w="100" w:type="dxa"/>
              <w:bottom w:w="100" w:type="dxa"/>
              <w:right w:w="100" w:type="dxa"/>
            </w:tcMar>
            <w:vAlign w:val="center"/>
          </w:tcPr>
          <w:p w14:paraId="746D8610" w14:textId="77777777" w:rsidR="009B20A4" w:rsidRDefault="009B20A4" w:rsidP="00DD0B44">
            <w:r>
              <w:rPr>
                <w:b/>
              </w:rPr>
              <w:t>Proto_Addr_Type</w:t>
            </w:r>
          </w:p>
        </w:tc>
        <w:tc>
          <w:tcPr>
            <w:tcW w:w="3510" w:type="dxa"/>
            <w:shd w:val="clear" w:color="auto" w:fill="FFFFFF"/>
            <w:tcMar>
              <w:top w:w="100" w:type="dxa"/>
              <w:left w:w="100" w:type="dxa"/>
              <w:bottom w:w="100" w:type="dxa"/>
              <w:right w:w="100" w:type="dxa"/>
            </w:tcMar>
            <w:vAlign w:val="center"/>
          </w:tcPr>
          <w:p w14:paraId="28BD1225" w14:textId="4445DF5B" w:rsidR="009B20A4" w:rsidRDefault="009B20A4" w:rsidP="00DD0B44">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86DD28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831A07E" w14:textId="53E3459F" w:rsidR="009B20A4" w:rsidRDefault="009B20A4" w:rsidP="00DD0B44">
            <w:r>
              <w:t xml:space="preserve">The </w:t>
            </w:r>
            <w:r>
              <w:rPr>
                <w:rFonts w:ascii="Courier New" w:eastAsia="Courier New" w:hAnsi="Courier New" w:cs="Courier New"/>
              </w:rPr>
              <w:t>Proto_Addr_Type</w:t>
            </w:r>
            <w:r>
              <w:t xml:space="preserve"> property characterizes the type of protocol address being mapped. For IPv4 addresses, </w:t>
            </w:r>
            <w:r w:rsidR="00A0479F">
              <w:t>the value is</w:t>
            </w:r>
            <w:r>
              <w:t xml:space="preserve"> 0x0800.</w:t>
            </w:r>
          </w:p>
        </w:tc>
      </w:tr>
      <w:tr w:rsidR="009B20A4" w14:paraId="3FEEAE85" w14:textId="77777777" w:rsidTr="00DD0B44">
        <w:trPr>
          <w:jc w:val="center"/>
        </w:trPr>
        <w:tc>
          <w:tcPr>
            <w:tcW w:w="2520" w:type="dxa"/>
            <w:shd w:val="clear" w:color="auto" w:fill="FFFFFF"/>
            <w:tcMar>
              <w:top w:w="100" w:type="dxa"/>
              <w:left w:w="100" w:type="dxa"/>
              <w:bottom w:w="100" w:type="dxa"/>
              <w:right w:w="100" w:type="dxa"/>
            </w:tcMar>
            <w:vAlign w:val="center"/>
          </w:tcPr>
          <w:p w14:paraId="392899E3" w14:textId="77777777" w:rsidR="009B20A4" w:rsidRDefault="009B20A4" w:rsidP="00DD0B44">
            <w:r>
              <w:rPr>
                <w:b/>
              </w:rPr>
              <w:t>Hardware_Addr_Size</w:t>
            </w:r>
          </w:p>
        </w:tc>
        <w:tc>
          <w:tcPr>
            <w:tcW w:w="3510" w:type="dxa"/>
            <w:shd w:val="clear" w:color="auto" w:fill="FFFFFF"/>
            <w:tcMar>
              <w:top w:w="100" w:type="dxa"/>
              <w:left w:w="100" w:type="dxa"/>
              <w:bottom w:w="100" w:type="dxa"/>
              <w:right w:w="100" w:type="dxa"/>
            </w:tcMar>
            <w:vAlign w:val="center"/>
          </w:tcPr>
          <w:p w14:paraId="65A4669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EFF9EFE"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F8359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4D1529BA" w14:textId="77777777" w:rsidR="009B20A4" w:rsidRDefault="009B20A4" w:rsidP="00DD0B44">
            <w:r>
              <w:t xml:space="preserve">The </w:t>
            </w:r>
            <w:r>
              <w:rPr>
                <w:rFonts w:ascii="Courier New" w:eastAsia="Courier New" w:hAnsi="Courier New" w:cs="Courier New"/>
              </w:rPr>
              <w:t>Hardware_Addr_Size</w:t>
            </w:r>
            <w:r>
              <w:t xml:space="preserve"> property represents the byte size of the hardware address. For Ethernet or other IEEE 802 MAC addresses, the value is 6.</w:t>
            </w:r>
          </w:p>
        </w:tc>
      </w:tr>
      <w:tr w:rsidR="009B20A4" w14:paraId="21D031B6" w14:textId="77777777" w:rsidTr="00DD0B44">
        <w:trPr>
          <w:jc w:val="center"/>
        </w:trPr>
        <w:tc>
          <w:tcPr>
            <w:tcW w:w="2520" w:type="dxa"/>
            <w:shd w:val="clear" w:color="auto" w:fill="FFFFFF"/>
            <w:tcMar>
              <w:top w:w="100" w:type="dxa"/>
              <w:left w:w="100" w:type="dxa"/>
              <w:bottom w:w="100" w:type="dxa"/>
              <w:right w:w="100" w:type="dxa"/>
            </w:tcMar>
            <w:vAlign w:val="center"/>
          </w:tcPr>
          <w:p w14:paraId="42A9F803" w14:textId="77777777" w:rsidR="009B20A4" w:rsidRDefault="009B20A4" w:rsidP="00DD0B44">
            <w:r>
              <w:rPr>
                <w:b/>
              </w:rPr>
              <w:lastRenderedPageBreak/>
              <w:t>Proto_Addr_Size</w:t>
            </w:r>
          </w:p>
        </w:tc>
        <w:tc>
          <w:tcPr>
            <w:tcW w:w="3510" w:type="dxa"/>
            <w:shd w:val="clear" w:color="auto" w:fill="FFFFFF"/>
            <w:tcMar>
              <w:top w:w="100" w:type="dxa"/>
              <w:left w:w="100" w:type="dxa"/>
              <w:bottom w:w="100" w:type="dxa"/>
              <w:right w:w="100" w:type="dxa"/>
            </w:tcMar>
            <w:vAlign w:val="center"/>
          </w:tcPr>
          <w:p w14:paraId="0D9C60D0"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33AB73F"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94C1C1"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6BD9E918" w14:textId="65CA883F" w:rsidR="009B20A4" w:rsidRDefault="009B20A4" w:rsidP="00DD0B44">
            <w:r>
              <w:t xml:space="preserve">The </w:t>
            </w:r>
            <w:r>
              <w:rPr>
                <w:rFonts w:ascii="Courier New" w:eastAsia="Courier New" w:hAnsi="Courier New" w:cs="Courier New"/>
              </w:rPr>
              <w:t>Proto_Addr_Size</w:t>
            </w:r>
            <w:r>
              <w:t xml:space="preserve"> property represents the byte size of the protocol address. </w:t>
            </w:r>
            <w:r w:rsidR="00A0479F">
              <w:t xml:space="preserve">For IPv4 </w:t>
            </w:r>
            <w:r w:rsidR="00361185">
              <w:t>addresses,</w:t>
            </w:r>
            <w:r w:rsidR="00A0479F">
              <w:t xml:space="preserve"> the value is</w:t>
            </w:r>
            <w:r>
              <w:t xml:space="preserve"> 4.</w:t>
            </w:r>
          </w:p>
        </w:tc>
      </w:tr>
      <w:tr w:rsidR="009B20A4" w14:paraId="01E9FEBE" w14:textId="77777777" w:rsidTr="00DD0B44">
        <w:trPr>
          <w:jc w:val="center"/>
        </w:trPr>
        <w:tc>
          <w:tcPr>
            <w:tcW w:w="2520" w:type="dxa"/>
            <w:shd w:val="clear" w:color="auto" w:fill="FFFFFF"/>
            <w:tcMar>
              <w:top w:w="100" w:type="dxa"/>
              <w:left w:w="100" w:type="dxa"/>
              <w:bottom w:w="100" w:type="dxa"/>
              <w:right w:w="100" w:type="dxa"/>
            </w:tcMar>
            <w:vAlign w:val="center"/>
          </w:tcPr>
          <w:p w14:paraId="4B0FCD7C" w14:textId="77777777" w:rsidR="009B20A4" w:rsidRDefault="009B20A4" w:rsidP="00DD0B44">
            <w:r>
              <w:rPr>
                <w:b/>
              </w:rPr>
              <w:t>Op_Type</w:t>
            </w:r>
          </w:p>
        </w:tc>
        <w:tc>
          <w:tcPr>
            <w:tcW w:w="3510" w:type="dxa"/>
            <w:shd w:val="clear" w:color="auto" w:fill="FFFFFF"/>
            <w:tcMar>
              <w:top w:w="100" w:type="dxa"/>
              <w:left w:w="100" w:type="dxa"/>
              <w:bottom w:w="100" w:type="dxa"/>
              <w:right w:w="100" w:type="dxa"/>
            </w:tcMar>
            <w:vAlign w:val="center"/>
          </w:tcPr>
          <w:p w14:paraId="384AFAFE" w14:textId="55731C21" w:rsidR="009B20A4" w:rsidRDefault="009B20A4" w:rsidP="00DD0B44">
            <w:r>
              <w:rPr>
                <w:rFonts w:ascii="Courier New" w:eastAsia="Courier New" w:hAnsi="Courier New" w:cs="Courier New"/>
              </w:rPr>
              <w:t>ARPOpType</w:t>
            </w:r>
          </w:p>
        </w:tc>
        <w:tc>
          <w:tcPr>
            <w:tcW w:w="1260" w:type="dxa"/>
            <w:shd w:val="clear" w:color="auto" w:fill="FFFFFF"/>
            <w:tcMar>
              <w:top w:w="100" w:type="dxa"/>
              <w:left w:w="100" w:type="dxa"/>
              <w:bottom w:w="100" w:type="dxa"/>
              <w:right w:w="100" w:type="dxa"/>
            </w:tcMar>
            <w:vAlign w:val="center"/>
          </w:tcPr>
          <w:p w14:paraId="2F8BC029"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57AF3A" w14:textId="25D9D472" w:rsidR="009B20A4" w:rsidRDefault="009B20A4" w:rsidP="00DD0B44">
            <w:r>
              <w:t xml:space="preserve">The </w:t>
            </w:r>
            <w:r>
              <w:rPr>
                <w:rFonts w:ascii="Courier New" w:eastAsia="Courier New" w:hAnsi="Courier New" w:cs="Courier New"/>
              </w:rPr>
              <w:t>Op_Type</w:t>
            </w:r>
            <w:r>
              <w:t xml:space="preserve"> property characte</w:t>
            </w:r>
            <w:r w:rsidR="00A0479F">
              <w:t>rizes the type of operation. 1 for a</w:t>
            </w:r>
            <w:r w:rsidR="00361185">
              <w:t>n</w:t>
            </w:r>
            <w:r>
              <w:t xml:space="preserve"> A</w:t>
            </w:r>
            <w:r w:rsidR="00A0479F">
              <w:t xml:space="preserve">RP request, 2 for a ARP reply, 3 for a RARP request and 4 for a </w:t>
            </w:r>
            <w:r>
              <w:t>RARP reply.</w:t>
            </w:r>
          </w:p>
        </w:tc>
      </w:tr>
      <w:tr w:rsidR="009B20A4" w14:paraId="43180000" w14:textId="77777777" w:rsidTr="00DD0B44">
        <w:trPr>
          <w:jc w:val="center"/>
        </w:trPr>
        <w:tc>
          <w:tcPr>
            <w:tcW w:w="2520" w:type="dxa"/>
            <w:shd w:val="clear" w:color="auto" w:fill="FFFFFF"/>
            <w:tcMar>
              <w:top w:w="100" w:type="dxa"/>
              <w:left w:w="100" w:type="dxa"/>
              <w:bottom w:w="100" w:type="dxa"/>
              <w:right w:w="100" w:type="dxa"/>
            </w:tcMar>
            <w:vAlign w:val="center"/>
          </w:tcPr>
          <w:p w14:paraId="08DE7B1F" w14:textId="77777777" w:rsidR="009B20A4" w:rsidRDefault="009B20A4" w:rsidP="00DD0B44">
            <w:r>
              <w:rPr>
                <w:b/>
              </w:rPr>
              <w:t>Sender_Hardware_Addr</w:t>
            </w:r>
          </w:p>
        </w:tc>
        <w:tc>
          <w:tcPr>
            <w:tcW w:w="3510" w:type="dxa"/>
            <w:shd w:val="clear" w:color="auto" w:fill="FFFFFF"/>
            <w:tcMar>
              <w:top w:w="100" w:type="dxa"/>
              <w:left w:w="100" w:type="dxa"/>
              <w:bottom w:w="100" w:type="dxa"/>
              <w:right w:w="100" w:type="dxa"/>
            </w:tcMar>
            <w:vAlign w:val="center"/>
          </w:tcPr>
          <w:p w14:paraId="5A25FB4D"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7E269BCA"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A339BB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8E92408" w14:textId="77777777" w:rsidR="009B20A4" w:rsidRDefault="009B20A4" w:rsidP="00DD0B44">
            <w:r>
              <w:t xml:space="preserve">The </w:t>
            </w:r>
            <w:r>
              <w:rPr>
                <w:rFonts w:ascii="Courier New" w:eastAsia="Courier New" w:hAnsi="Courier New" w:cs="Courier New"/>
              </w:rPr>
              <w:t>Sender_Hardware_Addr</w:t>
            </w:r>
            <w:r>
              <w:t xml:space="preserve"> property characterizes the sender's hardware address (e.g., MAC address).</w:t>
            </w:r>
          </w:p>
        </w:tc>
      </w:tr>
      <w:tr w:rsidR="009B20A4" w14:paraId="70986766" w14:textId="77777777" w:rsidTr="00DD0B44">
        <w:trPr>
          <w:jc w:val="center"/>
        </w:trPr>
        <w:tc>
          <w:tcPr>
            <w:tcW w:w="2520" w:type="dxa"/>
            <w:shd w:val="clear" w:color="auto" w:fill="FFFFFF"/>
            <w:tcMar>
              <w:top w:w="100" w:type="dxa"/>
              <w:left w:w="100" w:type="dxa"/>
              <w:bottom w:w="100" w:type="dxa"/>
              <w:right w:w="100" w:type="dxa"/>
            </w:tcMar>
            <w:vAlign w:val="center"/>
          </w:tcPr>
          <w:p w14:paraId="0AC4E994" w14:textId="77777777" w:rsidR="009B20A4" w:rsidRDefault="009B20A4" w:rsidP="00DD0B44">
            <w:r>
              <w:rPr>
                <w:b/>
              </w:rPr>
              <w:t>Sender_Protocol_Addr</w:t>
            </w:r>
          </w:p>
        </w:tc>
        <w:tc>
          <w:tcPr>
            <w:tcW w:w="3510" w:type="dxa"/>
            <w:shd w:val="clear" w:color="auto" w:fill="FFFFFF"/>
            <w:tcMar>
              <w:top w:w="100" w:type="dxa"/>
              <w:left w:w="100" w:type="dxa"/>
              <w:bottom w:w="100" w:type="dxa"/>
              <w:right w:w="100" w:type="dxa"/>
            </w:tcMar>
            <w:vAlign w:val="center"/>
          </w:tcPr>
          <w:p w14:paraId="3F41839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4F632EB9"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B043F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D0053B6" w14:textId="77777777" w:rsidR="009B20A4" w:rsidRDefault="009B20A4" w:rsidP="00DD0B44">
            <w:r>
              <w:t xml:space="preserve">The </w:t>
            </w:r>
            <w:r>
              <w:rPr>
                <w:rFonts w:ascii="Courier New" w:eastAsia="Courier New" w:hAnsi="Courier New" w:cs="Courier New"/>
              </w:rPr>
              <w:t>Sender_Protocol_Addr</w:t>
            </w:r>
            <w:r>
              <w:t xml:space="preserve"> property characterizes the sender's IP address.</w:t>
            </w:r>
          </w:p>
        </w:tc>
      </w:tr>
      <w:tr w:rsidR="009B20A4" w14:paraId="325BE06C" w14:textId="77777777" w:rsidTr="00DD0B44">
        <w:trPr>
          <w:jc w:val="center"/>
        </w:trPr>
        <w:tc>
          <w:tcPr>
            <w:tcW w:w="2520" w:type="dxa"/>
            <w:shd w:val="clear" w:color="auto" w:fill="FFFFFF"/>
            <w:tcMar>
              <w:top w:w="100" w:type="dxa"/>
              <w:left w:w="100" w:type="dxa"/>
              <w:bottom w:w="100" w:type="dxa"/>
              <w:right w:w="100" w:type="dxa"/>
            </w:tcMar>
            <w:vAlign w:val="center"/>
          </w:tcPr>
          <w:p w14:paraId="21C39EAE" w14:textId="77777777" w:rsidR="009B20A4" w:rsidRDefault="009B20A4" w:rsidP="00DD0B44">
            <w:r>
              <w:rPr>
                <w:b/>
              </w:rPr>
              <w:t>Recip_Hardware_Addr</w:t>
            </w:r>
          </w:p>
        </w:tc>
        <w:tc>
          <w:tcPr>
            <w:tcW w:w="3510" w:type="dxa"/>
            <w:shd w:val="clear" w:color="auto" w:fill="FFFFFF"/>
            <w:tcMar>
              <w:top w:w="100" w:type="dxa"/>
              <w:left w:w="100" w:type="dxa"/>
              <w:bottom w:w="100" w:type="dxa"/>
              <w:right w:w="100" w:type="dxa"/>
            </w:tcMar>
            <w:vAlign w:val="center"/>
          </w:tcPr>
          <w:p w14:paraId="68AB3EF8"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C9B8E0F"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6A58062"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563B0C83" w14:textId="77777777" w:rsidR="009B20A4" w:rsidRDefault="009B20A4" w:rsidP="00DD0B44">
            <w:r>
              <w:t xml:space="preserve">The </w:t>
            </w:r>
            <w:r>
              <w:rPr>
                <w:rFonts w:ascii="Courier New" w:eastAsia="Courier New" w:hAnsi="Courier New" w:cs="Courier New"/>
              </w:rPr>
              <w:t>Recip_Hardware_Addr</w:t>
            </w:r>
            <w:r>
              <w:t xml:space="preserve"> property characterizes the recipients' hardware address (e.g., MAC address).</w:t>
            </w:r>
          </w:p>
        </w:tc>
      </w:tr>
      <w:tr w:rsidR="009B20A4" w14:paraId="7BB48485" w14:textId="77777777" w:rsidTr="00DD0B44">
        <w:trPr>
          <w:jc w:val="center"/>
        </w:trPr>
        <w:tc>
          <w:tcPr>
            <w:tcW w:w="2520" w:type="dxa"/>
            <w:shd w:val="clear" w:color="auto" w:fill="FFFFFF"/>
            <w:tcMar>
              <w:top w:w="100" w:type="dxa"/>
              <w:left w:w="100" w:type="dxa"/>
              <w:bottom w:w="100" w:type="dxa"/>
              <w:right w:w="100" w:type="dxa"/>
            </w:tcMar>
            <w:vAlign w:val="center"/>
          </w:tcPr>
          <w:p w14:paraId="09BD591E" w14:textId="77777777" w:rsidR="009B20A4" w:rsidRDefault="009B20A4" w:rsidP="00DD0B44">
            <w:r>
              <w:rPr>
                <w:b/>
              </w:rPr>
              <w:t>Recip_Protocol_Addr</w:t>
            </w:r>
          </w:p>
        </w:tc>
        <w:tc>
          <w:tcPr>
            <w:tcW w:w="3510" w:type="dxa"/>
            <w:shd w:val="clear" w:color="auto" w:fill="FFFFFF"/>
            <w:tcMar>
              <w:top w:w="100" w:type="dxa"/>
              <w:left w:w="100" w:type="dxa"/>
              <w:bottom w:w="100" w:type="dxa"/>
              <w:right w:w="100" w:type="dxa"/>
            </w:tcMar>
            <w:vAlign w:val="center"/>
          </w:tcPr>
          <w:p w14:paraId="40108B1F"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55B5F91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412165C8"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A8A9D" w14:textId="77777777" w:rsidR="009B20A4" w:rsidRDefault="009B20A4" w:rsidP="00DD0B44">
            <w:r>
              <w:t xml:space="preserve">The </w:t>
            </w:r>
            <w:r>
              <w:rPr>
                <w:rFonts w:ascii="Courier New" w:eastAsia="Courier New" w:hAnsi="Courier New" w:cs="Courier New"/>
              </w:rPr>
              <w:t>Recip_Protocol_Addr</w:t>
            </w:r>
            <w:r>
              <w:t xml:space="preserve"> property characterizes the recipient's IP address.</w:t>
            </w:r>
          </w:p>
        </w:tc>
      </w:tr>
    </w:tbl>
    <w:p w14:paraId="65D39503" w14:textId="77777777" w:rsidR="00F07748" w:rsidRDefault="00F07748" w:rsidP="00F07748">
      <w:pPr>
        <w:pStyle w:val="Heading5"/>
      </w:pPr>
      <w:bookmarkStart w:id="72" w:name="_Toc449967608"/>
      <w:r>
        <w:t>IANAHardwareType Data Type</w:t>
      </w:r>
      <w:bookmarkEnd w:id="72"/>
    </w:p>
    <w:p w14:paraId="01087474" w14:textId="77777777" w:rsidR="00F07748" w:rsidRPr="00DD2F1D" w:rsidRDefault="00F07748" w:rsidP="00F07748">
      <w:r>
        <w:t xml:space="preserve">The </w:t>
      </w:r>
      <w:r w:rsidRPr="0072454C">
        <w:rPr>
          <w:rFonts w:ascii="Courier New" w:hAnsi="Courier New" w:cs="Courier New"/>
        </w:rPr>
        <w:t>IANAHardwareType</w:t>
      </w:r>
      <w:r>
        <w:t xml:space="preserve"> data type specifies the type of hardware. Its core value SHOULD be a literal found in the</w:t>
      </w:r>
      <w:r w:rsidRPr="007B434D">
        <w:t xml:space="preserve"> </w:t>
      </w:r>
      <w:r w:rsidRPr="0072454C">
        <w:rPr>
          <w:rFonts w:ascii="Courier New" w:hAnsi="Courier New" w:cs="Courier New"/>
        </w:rPr>
        <w:t>IANAHardwareTypeEnum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C6829E2" w14:textId="77777777" w:rsidR="00F07748" w:rsidRDefault="00F07748" w:rsidP="00F07748">
      <w:pPr>
        <w:pStyle w:val="Heading5"/>
      </w:pPr>
      <w:bookmarkStart w:id="73" w:name="_Toc449967609"/>
      <w:r>
        <w:t>IANAEtherType Data Type</w:t>
      </w:r>
      <w:bookmarkEnd w:id="73"/>
    </w:p>
    <w:p w14:paraId="031B8F3C" w14:textId="32C8E35B" w:rsidR="00F07748" w:rsidRPr="00B520B9" w:rsidRDefault="00F07748" w:rsidP="00F07748">
      <w:r>
        <w:t xml:space="preserve">The </w:t>
      </w:r>
      <w:r w:rsidR="00A0479F" w:rsidRPr="00A0479F">
        <w:rPr>
          <w:rFonts w:ascii="Courier New" w:hAnsi="Courier New" w:cs="Courier New"/>
        </w:rPr>
        <w:t>IANA</w:t>
      </w:r>
      <w:r w:rsidRPr="0072454C">
        <w:rPr>
          <w:rFonts w:ascii="Courier New" w:hAnsi="Courier New" w:cs="Courier New"/>
        </w:rPr>
        <w:t>EtherType</w:t>
      </w:r>
      <w:r>
        <w:t xml:space="preserve"> data type specifies the </w:t>
      </w:r>
      <w:r w:rsidR="00A0479F">
        <w:t>protocol type</w:t>
      </w:r>
      <w:r>
        <w:t>. Its core value SHOULD be a literal found in the</w:t>
      </w:r>
      <w:r w:rsidRPr="007B434D">
        <w:t xml:space="preserve"> </w:t>
      </w:r>
      <w:r w:rsidRPr="0072454C">
        <w:rPr>
          <w:rFonts w:ascii="Courier New" w:hAnsi="Courier New" w:cs="Courier New"/>
        </w:rPr>
        <w:t>IANAEtherTypeEnum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A5BC858" w14:textId="77777777" w:rsidR="009B20A4" w:rsidRDefault="009B20A4" w:rsidP="00F6486D">
      <w:pPr>
        <w:pStyle w:val="Heading5"/>
      </w:pPr>
      <w:bookmarkStart w:id="74" w:name="_Toc449967610"/>
      <w:r>
        <w:t>ARPOpType Data Type</w:t>
      </w:r>
      <w:bookmarkEnd w:id="74"/>
    </w:p>
    <w:p w14:paraId="6E21AE6F" w14:textId="77777777" w:rsidR="009B20A4" w:rsidRPr="00215FC5" w:rsidRDefault="009B20A4" w:rsidP="009B20A4">
      <w:pPr>
        <w:pStyle w:val="basicparagraph"/>
        <w:contextualSpacing w:val="0"/>
      </w:pPr>
      <w:r>
        <w:t xml:space="preserve">The </w:t>
      </w:r>
      <w:r w:rsidRPr="00101B5F">
        <w:rPr>
          <w:rFonts w:ascii="Courier New" w:hAnsi="Courier New" w:cs="Courier New"/>
        </w:rPr>
        <w:t>ARPOpType</w:t>
      </w:r>
      <w:r>
        <w:t xml:space="preserve"> data type specifies the type of ARP operations. Its core value SHOULD be a literal found in the</w:t>
      </w:r>
      <w:r w:rsidRPr="00FE1F56">
        <w:rPr>
          <w:rFonts w:ascii="Courier New" w:hAnsi="Courier New" w:cs="Courier New"/>
        </w:rPr>
        <w:t xml:space="preserve"> </w:t>
      </w:r>
      <w:r w:rsidRPr="00CC498D">
        <w:rPr>
          <w:rFonts w:ascii="Courier New" w:hAnsi="Courier New" w:cs="Courier New"/>
        </w:rPr>
        <w:t>ARPOpTypeEnum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D2DC9B1" w14:textId="77777777" w:rsidR="009B20A4" w:rsidRDefault="009B20A4" w:rsidP="00F6486D">
      <w:pPr>
        <w:pStyle w:val="Heading4"/>
      </w:pPr>
      <w:bookmarkStart w:id="75" w:name="_Toc449967611"/>
      <w:r>
        <w:t>NDPType Class</w:t>
      </w:r>
      <w:bookmarkEnd w:id="75"/>
    </w:p>
    <w:p w14:paraId="009F5E67" w14:textId="4D370EBD" w:rsidR="009B20A4" w:rsidRDefault="00AA5B25" w:rsidP="009B20A4">
      <w:pPr>
        <w:pStyle w:val="basicparagraph"/>
        <w:contextualSpacing w:val="0"/>
      </w:pPr>
      <w:r>
        <w:t xml:space="preserve">The </w:t>
      </w:r>
      <w:r w:rsidRPr="00AA5B25">
        <w:rPr>
          <w:rFonts w:ascii="Courier New" w:hAnsi="Courier New" w:cs="Courier New"/>
        </w:rPr>
        <w:t>NDP</w:t>
      </w:r>
      <w:r w:rsidR="009B20A4" w:rsidRPr="00AA5B25">
        <w:rPr>
          <w:rFonts w:ascii="Courier New" w:hAnsi="Courier New" w:cs="Courier New"/>
        </w:rPr>
        <w:t>Type</w:t>
      </w:r>
      <w:r w:rsidR="009B20A4">
        <w:t xml:space="preserve"> </w:t>
      </w:r>
      <w:r>
        <w:t xml:space="preserve">class </w:t>
      </w:r>
      <w:r w:rsidR="009B20A4">
        <w:t xml:space="preserve">characterizes </w:t>
      </w:r>
      <w:r w:rsidR="00623659">
        <w:t>a</w:t>
      </w:r>
      <w:r w:rsidR="00B56F36">
        <w:t xml:space="preserve"> Neighbor Discover Protocol (NDP)</w:t>
      </w:r>
      <w:r w:rsidR="009B20A4">
        <w:t xml:space="preserve"> IPv6 packet. </w:t>
      </w:r>
      <w:r w:rsidR="00B56F36">
        <w:t xml:space="preserve">There are five different types of </w:t>
      </w:r>
      <w:r w:rsidR="009B20A4">
        <w:t xml:space="preserve">NDP </w:t>
      </w:r>
      <w:r w:rsidR="00B56F36">
        <w:t>packets</w:t>
      </w:r>
      <w:r w:rsidR="009B20A4">
        <w:t xml:space="preserve">. See </w:t>
      </w:r>
      <w:hyperlink r:id="rId43" w:history="1">
        <w:r w:rsidR="009B20A4" w:rsidRPr="00AC72EA">
          <w:rPr>
            <w:rStyle w:val="Hyperlink"/>
          </w:rPr>
          <w:t>http://tools.ietf.org/html/rfc4861</w:t>
        </w:r>
      </w:hyperlink>
      <w:r w:rsidR="009B20A4">
        <w:t xml:space="preserve"> for more information.</w:t>
      </w:r>
    </w:p>
    <w:p w14:paraId="78391FE6" w14:textId="755C2778" w:rsidR="00E62071" w:rsidRDefault="00E62071" w:rsidP="00E62071">
      <w:pPr>
        <w:rPr>
          <w:rFonts w:cs="Courier New"/>
        </w:rPr>
      </w:pPr>
      <w:r>
        <w:rPr>
          <w:rFonts w:cs="Courier New"/>
        </w:rPr>
        <w:lastRenderedPageBreak/>
        <w:t xml:space="preserve">The UML diagram corresponding to the </w:t>
      </w:r>
      <w:r>
        <w:rPr>
          <w:rFonts w:ascii="Courier New" w:eastAsia="Courier New" w:hAnsi="Courier New" w:cs="Courier New"/>
        </w:rPr>
        <w:t>LogicalProtocolType</w:t>
      </w:r>
      <w:r>
        <w:t xml:space="preserve"> </w:t>
      </w:r>
      <w:r>
        <w:rPr>
          <w:rFonts w:cs="Courier New"/>
        </w:rPr>
        <w:t>class</w:t>
      </w:r>
      <w:r>
        <w:rPr>
          <w:rFonts w:cs="Courier New"/>
        </w:rPr>
        <w:t xml:space="preserve"> is shown in </w:t>
      </w:r>
      <w:r w:rsidRPr="00E62071">
        <w:rPr>
          <w:rFonts w:cs="Courier New"/>
          <w:b/>
          <w:color w:val="0000EE"/>
        </w:rPr>
        <w:fldChar w:fldCharType="begin"/>
      </w:r>
      <w:r w:rsidRPr="00E62071">
        <w:rPr>
          <w:rFonts w:cs="Courier New"/>
          <w:b/>
          <w:color w:val="0000EE"/>
        </w:rPr>
        <w:instrText xml:space="preserve"> REF _Ref450551219 \h </w:instrText>
      </w:r>
      <w:r w:rsidRPr="00E62071">
        <w:rPr>
          <w:rFonts w:cs="Courier New"/>
          <w:b/>
          <w:color w:val="0000EE"/>
        </w:rPr>
      </w:r>
      <w:r>
        <w:rPr>
          <w:rFonts w:cs="Courier New"/>
          <w:b/>
          <w:color w:val="0000EE"/>
        </w:rPr>
        <w:instrText xml:space="preserve"> \* MERGEFORMAT </w:instrText>
      </w:r>
      <w:r w:rsidRPr="00E62071">
        <w:rPr>
          <w:rFonts w:cs="Courier New"/>
          <w:b/>
          <w:color w:val="0000EE"/>
        </w:rPr>
        <w:fldChar w:fldCharType="separate"/>
      </w:r>
      <w:r w:rsidRPr="00E62071">
        <w:rPr>
          <w:b/>
          <w:color w:val="0000EE"/>
        </w:rPr>
        <w:t xml:space="preserve">Figure </w:t>
      </w:r>
      <w:r w:rsidRPr="00E62071">
        <w:rPr>
          <w:b/>
          <w:noProof/>
          <w:color w:val="0000EE"/>
        </w:rPr>
        <w:t>3</w:t>
      </w:r>
      <w:r w:rsidRPr="00E62071">
        <w:rPr>
          <w:b/>
          <w:color w:val="0000EE"/>
        </w:rPr>
        <w:noBreakHyphen/>
      </w:r>
      <w:r w:rsidRPr="00E62071">
        <w:rPr>
          <w:b/>
          <w:noProof/>
          <w:color w:val="0000EE"/>
        </w:rPr>
        <w:t>3</w:t>
      </w:r>
      <w:r w:rsidRPr="00E62071">
        <w:rPr>
          <w:rFonts w:cs="Courier New"/>
          <w:b/>
          <w:color w:val="0000EE"/>
        </w:rPr>
        <w:fldChar w:fldCharType="end"/>
      </w:r>
      <w:r>
        <w:rPr>
          <w:rFonts w:cs="Courier New"/>
        </w:rPr>
        <w:t>.</w:t>
      </w:r>
    </w:p>
    <w:p w14:paraId="03F17476" w14:textId="77777777" w:rsidR="00E62071" w:rsidRDefault="00766420" w:rsidP="00E62071">
      <w:pPr>
        <w:keepNext/>
      </w:pPr>
      <w:r w:rsidRPr="00766420">
        <w:drawing>
          <wp:inline distT="0" distB="0" distL="0" distR="0" wp14:anchorId="0BED2D25" wp14:editId="2D0DD768">
            <wp:extent cx="9020175" cy="343824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9030080" cy="3442021"/>
                    </a:xfrm>
                    <a:prstGeom prst="rect">
                      <a:avLst/>
                    </a:prstGeom>
                  </pic:spPr>
                </pic:pic>
              </a:graphicData>
            </a:graphic>
          </wp:inline>
        </w:drawing>
      </w:r>
    </w:p>
    <w:p w14:paraId="76CA0BDF" w14:textId="196BD9CE" w:rsidR="00766420" w:rsidRPr="00766420" w:rsidRDefault="00E62071" w:rsidP="006C3065">
      <w:pPr>
        <w:pStyle w:val="Caption"/>
      </w:pPr>
      <w:bookmarkStart w:id="76" w:name="_Ref450551219"/>
      <w:r>
        <w:t xml:space="preserve">Figure </w:t>
      </w:r>
      <w:r w:rsidR="00357E74">
        <w:fldChar w:fldCharType="begin"/>
      </w:r>
      <w:r w:rsidR="00357E74">
        <w:instrText xml:space="preserve"> STYLEREF 1 \s </w:instrText>
      </w:r>
      <w:r w:rsidR="00357E74">
        <w:fldChar w:fldCharType="separate"/>
      </w:r>
      <w:r w:rsidR="00357E74">
        <w:rPr>
          <w:noProof/>
        </w:rPr>
        <w:t>3</w:t>
      </w:r>
      <w:r w:rsidR="00357E74">
        <w:fldChar w:fldCharType="end"/>
      </w:r>
      <w:r w:rsidR="00357E74">
        <w:noBreakHyphen/>
      </w:r>
      <w:r w:rsidR="00357E74">
        <w:fldChar w:fldCharType="begin"/>
      </w:r>
      <w:r w:rsidR="00357E74">
        <w:instrText xml:space="preserve"> SEQ Figure \* ARABIC \s 1 </w:instrText>
      </w:r>
      <w:r w:rsidR="00357E74">
        <w:fldChar w:fldCharType="separate"/>
      </w:r>
      <w:r w:rsidR="00357E74">
        <w:rPr>
          <w:noProof/>
        </w:rPr>
        <w:t>3</w:t>
      </w:r>
      <w:r w:rsidR="00357E74">
        <w:fldChar w:fldCharType="end"/>
      </w:r>
      <w:bookmarkEnd w:id="76"/>
      <w:r>
        <w:t xml:space="preserve">. UML diagram for the </w:t>
      </w:r>
      <w:r w:rsidRPr="00E62071">
        <w:rPr>
          <w:rFonts w:ascii="Courier New" w:hAnsi="Courier New" w:cs="Courier New"/>
        </w:rPr>
        <w:t>NDPType</w:t>
      </w:r>
      <w:r>
        <w:t xml:space="preserve"> class</w:t>
      </w:r>
    </w:p>
    <w:p w14:paraId="7CF53363" w14:textId="6BDA554D" w:rsidR="009B20A4" w:rsidRDefault="009B20A4" w:rsidP="009B20A4">
      <w:pPr>
        <w:pStyle w:val="basicparagraph"/>
        <w:contextualSpacing w:val="0"/>
      </w:pPr>
      <w:r>
        <w:t xml:space="preserve">The property table of the </w:t>
      </w:r>
      <w:r>
        <w:rPr>
          <w:rFonts w:ascii="Courier New" w:eastAsia="Courier New" w:hAnsi="Courier New" w:cs="Courier New"/>
        </w:rPr>
        <w:t>NDPType</w:t>
      </w:r>
      <w:r>
        <w:t xml:space="preserve"> class is given in </w:t>
      </w:r>
      <w:r w:rsidRPr="00285FC0">
        <w:rPr>
          <w:b/>
          <w:color w:val="0000EE"/>
        </w:rPr>
        <w:fldChar w:fldCharType="begin"/>
      </w:r>
      <w:r w:rsidRPr="00285FC0">
        <w:rPr>
          <w:b/>
          <w:color w:val="0000EE"/>
        </w:rPr>
        <w:instrText xml:space="preserve"> REF _Ref437429148 \h </w:instrText>
      </w:r>
      <w:r>
        <w:rPr>
          <w:b/>
          <w:color w:val="0000EE"/>
        </w:rPr>
        <w:instrText xml:space="preserve"> \* MERGEFORMAT </w:instrText>
      </w:r>
      <w:r w:rsidRPr="00285FC0">
        <w:rPr>
          <w:b/>
          <w:color w:val="0000EE"/>
        </w:rPr>
      </w:r>
      <w:r w:rsidRPr="00285FC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5</w:t>
      </w:r>
      <w:r w:rsidRPr="00285FC0">
        <w:rPr>
          <w:b/>
          <w:color w:val="0000EE"/>
        </w:rPr>
        <w:fldChar w:fldCharType="end"/>
      </w:r>
      <w:r>
        <w:t>.</w:t>
      </w:r>
    </w:p>
    <w:p w14:paraId="0C86F044" w14:textId="633DA514" w:rsidR="00E62071" w:rsidRDefault="00E62071" w:rsidP="00E62071">
      <w:pPr>
        <w:pStyle w:val="tablecaption"/>
        <w:jc w:val="center"/>
      </w:pPr>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3</w:t>
      </w:r>
      <w:r>
        <w:rPr>
          <w:noProof/>
        </w:rPr>
        <w:fldChar w:fldCharType="end"/>
      </w:r>
      <w:r>
        <w:t xml:space="preserve">. Properties of the </w:t>
      </w:r>
      <w:r>
        <w:rPr>
          <w:rFonts w:ascii="Courier New" w:eastAsia="Courier New" w:hAnsi="Courier New" w:cs="Courier New"/>
        </w:rPr>
        <w:t>NDPType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420"/>
        <w:gridCol w:w="1440"/>
        <w:gridCol w:w="6570"/>
      </w:tblGrid>
      <w:tr w:rsidR="00E62071" w14:paraId="02E89B46" w14:textId="77777777" w:rsidTr="000D40A2">
        <w:trPr>
          <w:jc w:val="center"/>
        </w:trPr>
        <w:tc>
          <w:tcPr>
            <w:tcW w:w="1530" w:type="dxa"/>
            <w:shd w:val="clear" w:color="auto" w:fill="BFBFBF"/>
            <w:tcMar>
              <w:top w:w="100" w:type="dxa"/>
              <w:left w:w="100" w:type="dxa"/>
              <w:bottom w:w="100" w:type="dxa"/>
              <w:right w:w="100" w:type="dxa"/>
            </w:tcMar>
          </w:tcPr>
          <w:p w14:paraId="2FBC0F4F" w14:textId="77777777" w:rsidR="00E62071" w:rsidRDefault="00E62071" w:rsidP="000D40A2">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5CA422CA" w14:textId="77777777" w:rsidR="00E62071" w:rsidRDefault="00E62071" w:rsidP="000D40A2">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FD7781A" w14:textId="77777777" w:rsidR="00E62071" w:rsidRDefault="00E62071" w:rsidP="000D40A2">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28273352" w14:textId="77777777" w:rsidR="00E62071" w:rsidRDefault="00E62071" w:rsidP="000D40A2">
            <w:pPr>
              <w:rPr>
                <w:b/>
                <w:color w:val="000000"/>
              </w:rPr>
            </w:pPr>
            <w:r>
              <w:rPr>
                <w:b/>
                <w:color w:val="000000"/>
              </w:rPr>
              <w:t>Description</w:t>
            </w:r>
          </w:p>
        </w:tc>
      </w:tr>
      <w:tr w:rsidR="00E62071" w14:paraId="5482A8A8" w14:textId="77777777" w:rsidTr="000D40A2">
        <w:trPr>
          <w:jc w:val="center"/>
        </w:trPr>
        <w:tc>
          <w:tcPr>
            <w:tcW w:w="1530" w:type="dxa"/>
            <w:shd w:val="clear" w:color="auto" w:fill="FFFFFF"/>
            <w:tcMar>
              <w:top w:w="100" w:type="dxa"/>
              <w:left w:w="100" w:type="dxa"/>
              <w:bottom w:w="100" w:type="dxa"/>
              <w:right w:w="100" w:type="dxa"/>
            </w:tcMar>
            <w:vAlign w:val="center"/>
          </w:tcPr>
          <w:p w14:paraId="30996EAC" w14:textId="77777777" w:rsidR="00E62071" w:rsidRDefault="00E62071" w:rsidP="000D40A2">
            <w:pPr>
              <w:rPr>
                <w:b/>
              </w:rPr>
            </w:pPr>
            <w:r>
              <w:rPr>
                <w:b/>
              </w:rPr>
              <w:t>Has_Choice</w:t>
            </w:r>
          </w:p>
        </w:tc>
        <w:tc>
          <w:tcPr>
            <w:tcW w:w="3420" w:type="dxa"/>
            <w:shd w:val="clear" w:color="auto" w:fill="FFFFFF"/>
            <w:tcMar>
              <w:top w:w="100" w:type="dxa"/>
              <w:left w:w="100" w:type="dxa"/>
              <w:bottom w:w="100" w:type="dxa"/>
              <w:right w:w="100" w:type="dxa"/>
            </w:tcMar>
            <w:vAlign w:val="center"/>
          </w:tcPr>
          <w:p w14:paraId="093796B4" w14:textId="3EA7EEB1" w:rsidR="00E62071" w:rsidRDefault="00E62071" w:rsidP="00E62071">
            <w:pPr>
              <w:rPr>
                <w:rFonts w:ascii="Courier New" w:eastAsia="Courier New" w:hAnsi="Courier New" w:cs="Courier New"/>
              </w:rPr>
            </w:pPr>
            <w:r>
              <w:rPr>
                <w:rFonts w:ascii="Courier New" w:eastAsia="Courier New" w:hAnsi="Courier New" w:cs="Courier New"/>
              </w:rPr>
              <w:t>NDPChoiceType</w:t>
            </w:r>
          </w:p>
        </w:tc>
        <w:tc>
          <w:tcPr>
            <w:tcW w:w="1440" w:type="dxa"/>
            <w:shd w:val="clear" w:color="auto" w:fill="FFFFFF"/>
            <w:tcMar>
              <w:top w:w="100" w:type="dxa"/>
              <w:left w:w="100" w:type="dxa"/>
              <w:bottom w:w="100" w:type="dxa"/>
              <w:right w:w="100" w:type="dxa"/>
            </w:tcMar>
            <w:vAlign w:val="center"/>
          </w:tcPr>
          <w:p w14:paraId="349D362E" w14:textId="77777777" w:rsidR="00E62071" w:rsidRDefault="00E62071" w:rsidP="000D40A2">
            <w:pPr>
              <w:jc w:val="center"/>
            </w:pPr>
            <w:r>
              <w:t>0..1</w:t>
            </w:r>
          </w:p>
        </w:tc>
        <w:tc>
          <w:tcPr>
            <w:tcW w:w="6570" w:type="dxa"/>
            <w:shd w:val="clear" w:color="auto" w:fill="FFFFFF"/>
            <w:tcMar>
              <w:top w:w="100" w:type="dxa"/>
              <w:left w:w="100" w:type="dxa"/>
              <w:bottom w:w="100" w:type="dxa"/>
              <w:right w:w="100" w:type="dxa"/>
            </w:tcMar>
          </w:tcPr>
          <w:p w14:paraId="0E3464CC" w14:textId="75078413" w:rsidR="00E62071" w:rsidRDefault="00E62071" w:rsidP="000D40A2">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NDPChoiceType</w:t>
            </w:r>
            <w:r>
              <w:t xml:space="preserve">. It indicates that there is a choice among the </w:t>
            </w:r>
            <w:r w:rsidR="00357E74">
              <w:rPr>
                <w:rFonts w:ascii="Courier New" w:eastAsia="Courier New" w:hAnsi="Courier New" w:cs="Courier New"/>
              </w:rPr>
              <w:t xml:space="preserve">Router_Solicitation, Router_Advertisement, Neighbor_Solicitation, </w:t>
            </w:r>
            <w:r w:rsidR="00357E74" w:rsidRPr="00AA5B25">
              <w:rPr>
                <w:rFonts w:ascii="Courier New" w:eastAsia="Courier New" w:hAnsi="Courier New" w:cs="Courier New"/>
              </w:rPr>
              <w:t>Neighbor_Advertisement</w:t>
            </w:r>
            <w:r w:rsidR="00357E74">
              <w:rPr>
                <w:rFonts w:eastAsia="Courier New"/>
              </w:rPr>
              <w:t xml:space="preserve"> and </w:t>
            </w:r>
            <w:r w:rsidR="00357E74">
              <w:rPr>
                <w:rFonts w:ascii="Courier New" w:eastAsia="Courier New" w:hAnsi="Courier New" w:cs="Courier New"/>
              </w:rPr>
              <w:t>Redirect</w:t>
            </w:r>
            <w:r w:rsidR="00357E74" w:rsidRPr="00AA5B25">
              <w:rPr>
                <w:rFonts w:eastAsia="Courier New"/>
              </w:rPr>
              <w:t xml:space="preserve"> </w:t>
            </w:r>
            <w:r w:rsidR="00357E74">
              <w:t>properties</w:t>
            </w:r>
            <w:r>
              <w:rPr>
                <w:rFonts w:ascii="Courier New" w:eastAsia="Courier New" w:hAnsi="Courier New" w:cs="Courier New"/>
              </w:rPr>
              <w:t>.</w:t>
            </w:r>
          </w:p>
          <w:p w14:paraId="0B0B90AC" w14:textId="77777777" w:rsidR="00E62071" w:rsidRDefault="00E62071" w:rsidP="000D40A2">
            <w:pPr>
              <w:rPr>
                <w:rFonts w:ascii="Courier New" w:eastAsia="Courier New" w:hAnsi="Courier New" w:cs="Courier New"/>
              </w:rPr>
            </w:pPr>
          </w:p>
          <w:p w14:paraId="55B9D08E" w14:textId="2FD5853A" w:rsidR="00E62071" w:rsidRDefault="00E62071" w:rsidP="000D40A2">
            <w:r>
              <w:t xml:space="preserve">Only one of the properties of </w:t>
            </w:r>
            <w:r>
              <w:rPr>
                <w:rFonts w:ascii="Courier New" w:eastAsia="Courier New" w:hAnsi="Courier New" w:cs="Courier New"/>
              </w:rPr>
              <w:t>NDPChoiceType</w:t>
            </w:r>
            <w:r>
              <w:t xml:space="preserve"> class can be populated </w:t>
            </w:r>
            <w:r>
              <w:lastRenderedPageBreak/>
              <w:t xml:space="preserve">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32BD4C51" w14:textId="77777777" w:rsidR="00357E74" w:rsidRDefault="00357E74" w:rsidP="00357E74">
      <w:pPr>
        <w:pStyle w:val="basicparagraph"/>
        <w:spacing w:before="0"/>
      </w:pPr>
    </w:p>
    <w:p w14:paraId="55876C6A" w14:textId="19495937" w:rsidR="00357E74" w:rsidRDefault="00357E74" w:rsidP="00357E74">
      <w:pPr>
        <w:pStyle w:val="basicparagraph"/>
        <w:spacing w:before="0"/>
      </w:pPr>
      <w:r>
        <w:t xml:space="preserve">The </w:t>
      </w:r>
      <w:r>
        <w:rPr>
          <w:rFonts w:ascii="Courier New" w:eastAsia="Courier New" w:hAnsi="Courier New" w:cs="Courier New"/>
        </w:rPr>
        <w:t>NDPChoiceType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NDPChoiceType</w:t>
      </w:r>
      <w:r>
        <w:t xml:space="preserve"> class can be populated at any time. The property table of the </w:t>
      </w:r>
      <w:r>
        <w:rPr>
          <w:rFonts w:ascii="Courier New" w:eastAsia="Courier New" w:hAnsi="Courier New" w:cs="Courier New"/>
        </w:rPr>
        <w:t>NDPChoiceType</w:t>
      </w:r>
      <w:r>
        <w:t xml:space="preserve"> class is given in </w:t>
      </w:r>
      <w:r w:rsidRPr="006427EF">
        <w:rPr>
          <w:b/>
          <w:color w:val="0000EE"/>
        </w:rPr>
        <w:fldChar w:fldCharType="begin"/>
      </w:r>
      <w:r w:rsidRPr="006427EF">
        <w:rPr>
          <w:b/>
          <w:color w:val="0000EE"/>
        </w:rPr>
        <w:instrText xml:space="preserve"> REF _Ref450213346 \h  \* MERGEFORMAT </w:instrText>
      </w:r>
      <w:r w:rsidRPr="006427EF">
        <w:rPr>
          <w:b/>
          <w:color w:val="0000EE"/>
        </w:rPr>
      </w:r>
      <w:r w:rsidRPr="006427EF">
        <w:rPr>
          <w:b/>
          <w:color w:val="0000EE"/>
        </w:rPr>
        <w:fldChar w:fldCharType="separate"/>
      </w:r>
      <w:r w:rsidRPr="006427EF">
        <w:rPr>
          <w:b/>
          <w:color w:val="0000EE"/>
        </w:rPr>
        <w:t xml:space="preserve">Table </w:t>
      </w:r>
      <w:r w:rsidRPr="006427EF">
        <w:rPr>
          <w:b/>
          <w:noProof/>
          <w:color w:val="0000EE"/>
        </w:rPr>
        <w:t>3</w:t>
      </w:r>
      <w:r w:rsidRPr="006427EF">
        <w:rPr>
          <w:b/>
          <w:color w:val="0000EE"/>
        </w:rPr>
        <w:noBreakHyphen/>
      </w:r>
      <w:r w:rsidRPr="006427EF">
        <w:rPr>
          <w:b/>
          <w:noProof/>
          <w:color w:val="0000EE"/>
        </w:rPr>
        <w:t>2</w:t>
      </w:r>
      <w:r w:rsidRPr="006427EF">
        <w:rPr>
          <w:b/>
          <w:color w:val="0000EE"/>
        </w:rPr>
        <w:fldChar w:fldCharType="end"/>
      </w:r>
      <w:r>
        <w:t>.</w:t>
      </w:r>
      <w:bookmarkStart w:id="77" w:name="_Ref437429148"/>
    </w:p>
    <w:p w14:paraId="65C14FFB" w14:textId="5BB8A464" w:rsidR="009B20A4" w:rsidRDefault="009B20A4" w:rsidP="009B20A4">
      <w:pPr>
        <w:pStyle w:val="tablecaption"/>
        <w:jc w:val="center"/>
      </w:pPr>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5</w:t>
      </w:r>
      <w:r w:rsidR="003E4566">
        <w:rPr>
          <w:noProof/>
        </w:rPr>
        <w:fldChar w:fldCharType="end"/>
      </w:r>
      <w:bookmarkEnd w:id="77"/>
      <w:r>
        <w:t xml:space="preserve">. Properties of the </w:t>
      </w:r>
      <w:r>
        <w:rPr>
          <w:rFonts w:ascii="Courier New" w:eastAsia="Courier New" w:hAnsi="Courier New" w:cs="Courier New"/>
        </w:rPr>
        <w:t>NDP</w:t>
      </w:r>
      <w:r w:rsidR="00E62071">
        <w:rPr>
          <w:rFonts w:ascii="Courier New" w:eastAsia="Courier New" w:hAnsi="Courier New" w:cs="Courier New"/>
        </w:rPr>
        <w:t>Choice</w:t>
      </w:r>
      <w:r>
        <w:rPr>
          <w:rFonts w:ascii="Courier New" w:eastAsia="Courier New" w:hAnsi="Courier New" w:cs="Courier New"/>
        </w:rPr>
        <w: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240"/>
        <w:gridCol w:w="1260"/>
        <w:gridCol w:w="5850"/>
      </w:tblGrid>
      <w:tr w:rsidR="009B20A4" w14:paraId="0D19307A" w14:textId="77777777" w:rsidTr="00DD0B44">
        <w:trPr>
          <w:jc w:val="center"/>
        </w:trPr>
        <w:tc>
          <w:tcPr>
            <w:tcW w:w="2610" w:type="dxa"/>
            <w:shd w:val="clear" w:color="auto" w:fill="BFBFBF"/>
            <w:tcMar>
              <w:top w:w="100" w:type="dxa"/>
              <w:left w:w="100" w:type="dxa"/>
              <w:bottom w:w="100" w:type="dxa"/>
              <w:right w:w="100" w:type="dxa"/>
            </w:tcMar>
          </w:tcPr>
          <w:p w14:paraId="44262EA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7D931D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2599ECF" w14:textId="77777777" w:rsidR="009B20A4" w:rsidRDefault="009B20A4" w:rsidP="00DD0B44">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332E2A4A" w14:textId="77777777" w:rsidR="009B20A4" w:rsidRDefault="009B20A4" w:rsidP="00DD0B44">
            <w:pPr>
              <w:rPr>
                <w:b/>
                <w:color w:val="000000"/>
              </w:rPr>
            </w:pPr>
            <w:r>
              <w:rPr>
                <w:b/>
                <w:color w:val="000000"/>
              </w:rPr>
              <w:t>Description</w:t>
            </w:r>
          </w:p>
        </w:tc>
      </w:tr>
      <w:tr w:rsidR="009B20A4" w14:paraId="462DC7AE" w14:textId="77777777" w:rsidTr="00DD0B44">
        <w:trPr>
          <w:jc w:val="center"/>
        </w:trPr>
        <w:tc>
          <w:tcPr>
            <w:tcW w:w="2610" w:type="dxa"/>
            <w:shd w:val="clear" w:color="auto" w:fill="FFFFFF"/>
            <w:tcMar>
              <w:top w:w="100" w:type="dxa"/>
              <w:left w:w="100" w:type="dxa"/>
              <w:bottom w:w="100" w:type="dxa"/>
              <w:right w:w="100" w:type="dxa"/>
            </w:tcMar>
            <w:vAlign w:val="center"/>
          </w:tcPr>
          <w:p w14:paraId="1A6578C3" w14:textId="77777777" w:rsidR="009B20A4" w:rsidRDefault="009B20A4" w:rsidP="00DD0B44">
            <w:r>
              <w:rPr>
                <w:b/>
              </w:rPr>
              <w:t>ICMPv6_Header</w:t>
            </w:r>
          </w:p>
        </w:tc>
        <w:tc>
          <w:tcPr>
            <w:tcW w:w="3240" w:type="dxa"/>
            <w:shd w:val="clear" w:color="auto" w:fill="FFFFFF"/>
            <w:tcMar>
              <w:top w:w="100" w:type="dxa"/>
              <w:left w:w="100" w:type="dxa"/>
              <w:bottom w:w="100" w:type="dxa"/>
              <w:right w:w="100" w:type="dxa"/>
            </w:tcMar>
            <w:vAlign w:val="center"/>
          </w:tcPr>
          <w:p w14:paraId="5ED55B21" w14:textId="77777777" w:rsidR="009B20A4" w:rsidRDefault="009B20A4"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3A15E9AA"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75B1EF14" w14:textId="77777777" w:rsidR="009B20A4" w:rsidRDefault="009B20A4" w:rsidP="00DD0B44">
            <w:r>
              <w:t xml:space="preserve">The </w:t>
            </w:r>
            <w:r>
              <w:rPr>
                <w:rFonts w:ascii="Courier New" w:eastAsia="Courier New" w:hAnsi="Courier New" w:cs="Courier New"/>
              </w:rPr>
              <w:t>ICMPv6_Header</w:t>
            </w:r>
            <w:r>
              <w:t xml:space="preserve"> property characterizes an ICMPv6 header.</w:t>
            </w:r>
          </w:p>
        </w:tc>
      </w:tr>
      <w:tr w:rsidR="009B20A4" w14:paraId="466042B4" w14:textId="77777777" w:rsidTr="00DD0B44">
        <w:trPr>
          <w:jc w:val="center"/>
        </w:trPr>
        <w:tc>
          <w:tcPr>
            <w:tcW w:w="2610" w:type="dxa"/>
            <w:shd w:val="clear" w:color="auto" w:fill="FFFFFF"/>
            <w:tcMar>
              <w:top w:w="100" w:type="dxa"/>
              <w:left w:w="100" w:type="dxa"/>
              <w:bottom w:w="100" w:type="dxa"/>
              <w:right w:w="100" w:type="dxa"/>
            </w:tcMar>
            <w:vAlign w:val="center"/>
          </w:tcPr>
          <w:p w14:paraId="655229F6" w14:textId="77777777" w:rsidR="009B20A4" w:rsidRDefault="009B20A4" w:rsidP="00DD0B44">
            <w:r>
              <w:rPr>
                <w:b/>
              </w:rPr>
              <w:t>Router_Solicitation</w:t>
            </w:r>
          </w:p>
        </w:tc>
        <w:tc>
          <w:tcPr>
            <w:tcW w:w="3240" w:type="dxa"/>
            <w:shd w:val="clear" w:color="auto" w:fill="FFFFFF"/>
            <w:tcMar>
              <w:top w:w="100" w:type="dxa"/>
              <w:left w:w="100" w:type="dxa"/>
              <w:bottom w:w="100" w:type="dxa"/>
              <w:right w:w="100" w:type="dxa"/>
            </w:tcMar>
            <w:vAlign w:val="center"/>
          </w:tcPr>
          <w:p w14:paraId="2DC164A3" w14:textId="77777777" w:rsidR="009B20A4" w:rsidRDefault="009B20A4" w:rsidP="00DD0B44">
            <w:r>
              <w:rPr>
                <w:rFonts w:ascii="Courier New" w:eastAsia="Courier New" w:hAnsi="Courier New" w:cs="Courier New"/>
              </w:rPr>
              <w:t>RouterSolicitationType</w:t>
            </w:r>
          </w:p>
        </w:tc>
        <w:tc>
          <w:tcPr>
            <w:tcW w:w="1260" w:type="dxa"/>
            <w:shd w:val="clear" w:color="auto" w:fill="FFFFFF"/>
            <w:tcMar>
              <w:top w:w="100" w:type="dxa"/>
              <w:left w:w="100" w:type="dxa"/>
              <w:bottom w:w="100" w:type="dxa"/>
              <w:right w:w="100" w:type="dxa"/>
            </w:tcMar>
            <w:vAlign w:val="center"/>
          </w:tcPr>
          <w:p w14:paraId="6F3E95BB"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17CAEFF7" w14:textId="5F2D186B" w:rsidR="00B56F36" w:rsidRDefault="009B20A4" w:rsidP="00AA5B25">
            <w:r>
              <w:t xml:space="preserve">The </w:t>
            </w:r>
            <w:r>
              <w:rPr>
                <w:rFonts w:ascii="Courier New" w:eastAsia="Courier New" w:hAnsi="Courier New" w:cs="Courier New"/>
              </w:rPr>
              <w:t>Router_Solicitation</w:t>
            </w:r>
            <w:r w:rsidR="00B56F36">
              <w:t xml:space="preserve"> property is used to specify a </w:t>
            </w:r>
            <w:r w:rsidR="00B56F36" w:rsidRPr="00B56F36">
              <w:rPr>
                <w:rFonts w:ascii="Courier New" w:hAnsi="Courier New" w:cs="Courier New"/>
              </w:rPr>
              <w:t>RouterSolicitationType</w:t>
            </w:r>
            <w:r w:rsidR="00B56F36">
              <w:t xml:space="preserve"> form of the </w:t>
            </w:r>
            <w:r w:rsidR="00B56F36">
              <w:rPr>
                <w:rFonts w:ascii="Courier New" w:hAnsi="Courier New" w:cs="Courier New"/>
              </w:rPr>
              <w:t>NDP</w:t>
            </w:r>
            <w:r w:rsidR="00B56F36" w:rsidRPr="00B56F36">
              <w:rPr>
                <w:rFonts w:ascii="Courier New" w:hAnsi="Courier New" w:cs="Courier New"/>
              </w:rPr>
              <w:t>Type</w:t>
            </w:r>
            <w:r w:rsidR="00B56F36">
              <w:t xml:space="preserve"> class. </w:t>
            </w:r>
            <w:r>
              <w:t>Hosts send Router Solicitations in order to prompt routers to generate Router Advertisements quickly (type=133; code=0).</w:t>
            </w:r>
            <w:r w:rsidR="00AA5B25">
              <w:t xml:space="preserve"> </w:t>
            </w:r>
          </w:p>
          <w:p w14:paraId="2EE8E6FF" w14:textId="77777777" w:rsidR="00B56F36" w:rsidRDefault="00B56F36" w:rsidP="00AA5B25"/>
          <w:p w14:paraId="4F0322F0" w14:textId="5F648901" w:rsidR="009B20A4" w:rsidRDefault="00AA5B25" w:rsidP="00AA5B25">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7BFFD6D4" w14:textId="77777777" w:rsidTr="00DD0B44">
        <w:trPr>
          <w:jc w:val="center"/>
        </w:trPr>
        <w:tc>
          <w:tcPr>
            <w:tcW w:w="2610" w:type="dxa"/>
            <w:shd w:val="clear" w:color="auto" w:fill="FFFFFF"/>
            <w:tcMar>
              <w:top w:w="100" w:type="dxa"/>
              <w:left w:w="100" w:type="dxa"/>
              <w:bottom w:w="100" w:type="dxa"/>
              <w:right w:w="100" w:type="dxa"/>
            </w:tcMar>
            <w:vAlign w:val="center"/>
          </w:tcPr>
          <w:p w14:paraId="75EBD458" w14:textId="77777777" w:rsidR="009B20A4" w:rsidRDefault="009B20A4" w:rsidP="00DD0B44">
            <w:r>
              <w:rPr>
                <w:b/>
              </w:rPr>
              <w:t>Router_Advertisement</w:t>
            </w:r>
          </w:p>
        </w:tc>
        <w:tc>
          <w:tcPr>
            <w:tcW w:w="3240" w:type="dxa"/>
            <w:shd w:val="clear" w:color="auto" w:fill="FFFFFF"/>
            <w:tcMar>
              <w:top w:w="100" w:type="dxa"/>
              <w:left w:w="100" w:type="dxa"/>
              <w:bottom w:w="100" w:type="dxa"/>
              <w:right w:w="100" w:type="dxa"/>
            </w:tcMar>
            <w:vAlign w:val="center"/>
          </w:tcPr>
          <w:p w14:paraId="34A38AE3" w14:textId="77777777" w:rsidR="009B20A4" w:rsidRDefault="009B20A4" w:rsidP="00DD0B44">
            <w:r>
              <w:rPr>
                <w:rFonts w:ascii="Courier New" w:eastAsia="Courier New" w:hAnsi="Courier New" w:cs="Courier New"/>
              </w:rPr>
              <w:t>RouterAdvertisementType</w:t>
            </w:r>
          </w:p>
        </w:tc>
        <w:tc>
          <w:tcPr>
            <w:tcW w:w="1260" w:type="dxa"/>
            <w:shd w:val="clear" w:color="auto" w:fill="FFFFFF"/>
            <w:tcMar>
              <w:top w:w="100" w:type="dxa"/>
              <w:left w:w="100" w:type="dxa"/>
              <w:bottom w:w="100" w:type="dxa"/>
              <w:right w:w="100" w:type="dxa"/>
            </w:tcMar>
            <w:vAlign w:val="center"/>
          </w:tcPr>
          <w:p w14:paraId="0113F8F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7F2933D" w14:textId="3E06A3F5" w:rsidR="00B56F36" w:rsidRDefault="009B20A4" w:rsidP="00DD0B44">
            <w:r>
              <w:t xml:space="preserve">The </w:t>
            </w:r>
            <w:r>
              <w:rPr>
                <w:rFonts w:ascii="Courier New" w:eastAsia="Courier New" w:hAnsi="Courier New" w:cs="Courier New"/>
              </w:rPr>
              <w:t>Router_Advertisement</w:t>
            </w:r>
            <w:r>
              <w:t xml:space="preserve"> property </w:t>
            </w:r>
            <w:r w:rsidR="00623659">
              <w:t>is used to specify a</w:t>
            </w:r>
            <w:r>
              <w:t xml:space="preserve"> </w:t>
            </w:r>
            <w:r w:rsidR="00623659">
              <w:rPr>
                <w:rFonts w:ascii="Courier New" w:eastAsia="Courier New" w:hAnsi="Courier New" w:cs="Courier New"/>
              </w:rPr>
              <w:t>RouterAdvertisementType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Routers send out Router Advertisement messages periodically, or in response to Router Solicitations (type=134; code=0).</w:t>
            </w:r>
            <w:r w:rsidR="00AA5B25">
              <w:t xml:space="preserve"> </w:t>
            </w:r>
          </w:p>
          <w:p w14:paraId="64170110" w14:textId="77777777" w:rsidR="00B56F36" w:rsidRDefault="00B56F36" w:rsidP="00DD0B44"/>
          <w:p w14:paraId="7642CEAE" w14:textId="70075363"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1FA272A" w14:textId="77777777" w:rsidTr="00DD0B44">
        <w:trPr>
          <w:jc w:val="center"/>
        </w:trPr>
        <w:tc>
          <w:tcPr>
            <w:tcW w:w="2610" w:type="dxa"/>
            <w:shd w:val="clear" w:color="auto" w:fill="FFFFFF"/>
            <w:tcMar>
              <w:top w:w="100" w:type="dxa"/>
              <w:left w:w="100" w:type="dxa"/>
              <w:bottom w:w="100" w:type="dxa"/>
              <w:right w:w="100" w:type="dxa"/>
            </w:tcMar>
            <w:vAlign w:val="center"/>
          </w:tcPr>
          <w:p w14:paraId="20E184DE" w14:textId="77777777" w:rsidR="009B20A4" w:rsidRDefault="009B20A4" w:rsidP="00DD0B44">
            <w:r>
              <w:rPr>
                <w:b/>
              </w:rPr>
              <w:t>Neighbor_Solicitation</w:t>
            </w:r>
          </w:p>
        </w:tc>
        <w:tc>
          <w:tcPr>
            <w:tcW w:w="3240" w:type="dxa"/>
            <w:shd w:val="clear" w:color="auto" w:fill="FFFFFF"/>
            <w:tcMar>
              <w:top w:w="100" w:type="dxa"/>
              <w:left w:w="100" w:type="dxa"/>
              <w:bottom w:w="100" w:type="dxa"/>
              <w:right w:w="100" w:type="dxa"/>
            </w:tcMar>
            <w:vAlign w:val="center"/>
          </w:tcPr>
          <w:p w14:paraId="1D9CE54F" w14:textId="77777777" w:rsidR="009B20A4" w:rsidRDefault="009B20A4" w:rsidP="00DD0B44">
            <w:r>
              <w:rPr>
                <w:rFonts w:ascii="Courier New" w:eastAsia="Courier New" w:hAnsi="Courier New" w:cs="Courier New"/>
              </w:rPr>
              <w:t>NeighborSolicitationType</w:t>
            </w:r>
          </w:p>
        </w:tc>
        <w:tc>
          <w:tcPr>
            <w:tcW w:w="1260" w:type="dxa"/>
            <w:shd w:val="clear" w:color="auto" w:fill="FFFFFF"/>
            <w:tcMar>
              <w:top w:w="100" w:type="dxa"/>
              <w:left w:w="100" w:type="dxa"/>
              <w:bottom w:w="100" w:type="dxa"/>
              <w:right w:w="100" w:type="dxa"/>
            </w:tcMar>
            <w:vAlign w:val="center"/>
          </w:tcPr>
          <w:p w14:paraId="2715DA0C"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6190A5A4" w14:textId="53FB5030" w:rsidR="00B56F36" w:rsidRDefault="009B20A4" w:rsidP="00DD0B44">
            <w:r>
              <w:t xml:space="preserve">The </w:t>
            </w:r>
            <w:r>
              <w:rPr>
                <w:rFonts w:ascii="Courier New" w:eastAsia="Courier New" w:hAnsi="Courier New" w:cs="Courier New"/>
              </w:rPr>
              <w:t>Neighbor_Solicitation</w:t>
            </w:r>
            <w:r>
              <w:t xml:space="preserve"> property</w:t>
            </w:r>
            <w:r w:rsidR="00623659">
              <w:t xml:space="preserve"> is used to specify a</w:t>
            </w:r>
            <w:r>
              <w:t xml:space="preserve"> </w:t>
            </w:r>
            <w:r w:rsidR="00623659">
              <w:rPr>
                <w:rFonts w:ascii="Courier New" w:eastAsia="Courier New" w:hAnsi="Courier New" w:cs="Courier New"/>
              </w:rPr>
              <w:t>NeighborSolicitationType</w:t>
            </w:r>
            <w:r>
              <w:t xml:space="preserve"> </w:t>
            </w:r>
            <w:r w:rsidR="00623659">
              <w:t xml:space="preserve">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 xml:space="preserve">Nodes send Neighbor Solicitations to request the link-layer address of a target node while also providing their own link-layer address to the target. Neighbor Solicitations are multicast </w:t>
            </w:r>
            <w:r>
              <w:lastRenderedPageBreak/>
              <w:t>when the node needs to resolve an address and unicast when the node seeks to verify the reachability of a neighbor (type=135; code=0).</w:t>
            </w:r>
            <w:r w:rsidR="00AA5B25">
              <w:t xml:space="preserve"> </w:t>
            </w:r>
          </w:p>
          <w:p w14:paraId="08A179E1" w14:textId="77777777" w:rsidR="00B56F36" w:rsidRDefault="00B56F36" w:rsidP="00DD0B44"/>
          <w:p w14:paraId="0C5AC9BE" w14:textId="052F74D3"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13CA486F" w14:textId="77777777" w:rsidTr="00DD0B44">
        <w:trPr>
          <w:jc w:val="center"/>
        </w:trPr>
        <w:tc>
          <w:tcPr>
            <w:tcW w:w="2610" w:type="dxa"/>
            <w:shd w:val="clear" w:color="auto" w:fill="FFFFFF"/>
            <w:tcMar>
              <w:top w:w="100" w:type="dxa"/>
              <w:left w:w="100" w:type="dxa"/>
              <w:bottom w:w="100" w:type="dxa"/>
              <w:right w:w="100" w:type="dxa"/>
            </w:tcMar>
            <w:vAlign w:val="center"/>
          </w:tcPr>
          <w:p w14:paraId="44BD1F05" w14:textId="77777777" w:rsidR="009B20A4" w:rsidRDefault="009B20A4" w:rsidP="00DD0B44">
            <w:r>
              <w:rPr>
                <w:b/>
              </w:rPr>
              <w:lastRenderedPageBreak/>
              <w:t>Neighbor_Advertisement</w:t>
            </w:r>
          </w:p>
        </w:tc>
        <w:tc>
          <w:tcPr>
            <w:tcW w:w="3240" w:type="dxa"/>
            <w:shd w:val="clear" w:color="auto" w:fill="FFFFFF"/>
            <w:tcMar>
              <w:top w:w="100" w:type="dxa"/>
              <w:left w:w="100" w:type="dxa"/>
              <w:bottom w:w="100" w:type="dxa"/>
              <w:right w:w="100" w:type="dxa"/>
            </w:tcMar>
            <w:vAlign w:val="center"/>
          </w:tcPr>
          <w:p w14:paraId="2C18F71F" w14:textId="77777777" w:rsidR="009B20A4" w:rsidRDefault="009B20A4" w:rsidP="00DD0B44">
            <w:r>
              <w:rPr>
                <w:rFonts w:ascii="Courier New" w:eastAsia="Courier New" w:hAnsi="Courier New" w:cs="Courier New"/>
              </w:rPr>
              <w:t>NeighborAdvertisementType</w:t>
            </w:r>
          </w:p>
        </w:tc>
        <w:tc>
          <w:tcPr>
            <w:tcW w:w="1260" w:type="dxa"/>
            <w:shd w:val="clear" w:color="auto" w:fill="FFFFFF"/>
            <w:tcMar>
              <w:top w:w="100" w:type="dxa"/>
              <w:left w:w="100" w:type="dxa"/>
              <w:bottom w:w="100" w:type="dxa"/>
              <w:right w:w="100" w:type="dxa"/>
            </w:tcMar>
            <w:vAlign w:val="center"/>
          </w:tcPr>
          <w:p w14:paraId="54CD1F47"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35CD5B32" w14:textId="0BED2F85" w:rsidR="00B56F36" w:rsidRDefault="009B20A4" w:rsidP="00DD0B44">
            <w:r>
              <w:t xml:space="preserve">The </w:t>
            </w:r>
            <w:r>
              <w:rPr>
                <w:rFonts w:ascii="Courier New" w:eastAsia="Courier New" w:hAnsi="Courier New" w:cs="Courier New"/>
              </w:rPr>
              <w:t>Neighbor_Advertisement</w:t>
            </w:r>
            <w:r>
              <w:t xml:space="preserve"> property </w:t>
            </w:r>
            <w:r w:rsidR="00623659">
              <w:t>is used to specify a</w:t>
            </w:r>
            <w:r>
              <w:t xml:space="preserve"> </w:t>
            </w:r>
            <w:r w:rsidR="00623659">
              <w:rPr>
                <w:rFonts w:ascii="Courier New" w:eastAsia="Courier New" w:hAnsi="Courier New" w:cs="Courier New"/>
              </w:rPr>
              <w:t>NeighborAdvertisementType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A node sends Neighbor Advertisements in response to Neighbor Solicitations and sends unsolicited Neighbor Advertisements in order to (unreliably) propagate new information quickly (type=136; code=0).</w:t>
            </w:r>
            <w:r w:rsidR="00AA5B25">
              <w:t xml:space="preserve"> </w:t>
            </w:r>
          </w:p>
          <w:p w14:paraId="33B8FC62" w14:textId="77777777" w:rsidR="00B56F36" w:rsidRDefault="00B56F36" w:rsidP="00DD0B44"/>
          <w:p w14:paraId="5C35B76A" w14:textId="22305852"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r w:rsidR="009B20A4" w14:paraId="62C82524" w14:textId="77777777" w:rsidTr="00DD0B44">
        <w:trPr>
          <w:jc w:val="center"/>
        </w:trPr>
        <w:tc>
          <w:tcPr>
            <w:tcW w:w="2610" w:type="dxa"/>
            <w:shd w:val="clear" w:color="auto" w:fill="FFFFFF"/>
            <w:tcMar>
              <w:top w:w="100" w:type="dxa"/>
              <w:left w:w="100" w:type="dxa"/>
              <w:bottom w:w="100" w:type="dxa"/>
              <w:right w:w="100" w:type="dxa"/>
            </w:tcMar>
            <w:vAlign w:val="center"/>
          </w:tcPr>
          <w:p w14:paraId="52498584" w14:textId="77777777" w:rsidR="009B20A4" w:rsidRDefault="009B20A4" w:rsidP="00DD0B44">
            <w:r>
              <w:rPr>
                <w:b/>
              </w:rPr>
              <w:t>Redirect</w:t>
            </w:r>
          </w:p>
        </w:tc>
        <w:tc>
          <w:tcPr>
            <w:tcW w:w="3240" w:type="dxa"/>
            <w:shd w:val="clear" w:color="auto" w:fill="FFFFFF"/>
            <w:tcMar>
              <w:top w:w="100" w:type="dxa"/>
              <w:left w:w="100" w:type="dxa"/>
              <w:bottom w:w="100" w:type="dxa"/>
              <w:right w:w="100" w:type="dxa"/>
            </w:tcMar>
            <w:vAlign w:val="center"/>
          </w:tcPr>
          <w:p w14:paraId="699405D2" w14:textId="3C0AFA73" w:rsidR="009B20A4" w:rsidRDefault="009B20A4" w:rsidP="00DD0B44">
            <w:r>
              <w:rPr>
                <w:rFonts w:ascii="Courier New" w:eastAsia="Courier New" w:hAnsi="Courier New" w:cs="Courier New"/>
              </w:rPr>
              <w:t>RedirectType</w:t>
            </w:r>
          </w:p>
        </w:tc>
        <w:tc>
          <w:tcPr>
            <w:tcW w:w="1260" w:type="dxa"/>
            <w:shd w:val="clear" w:color="auto" w:fill="FFFFFF"/>
            <w:tcMar>
              <w:top w:w="100" w:type="dxa"/>
              <w:left w:w="100" w:type="dxa"/>
              <w:bottom w:w="100" w:type="dxa"/>
              <w:right w:w="100" w:type="dxa"/>
            </w:tcMar>
            <w:vAlign w:val="center"/>
          </w:tcPr>
          <w:p w14:paraId="6EB04691" w14:textId="77777777" w:rsidR="009B20A4" w:rsidRDefault="009B20A4" w:rsidP="00DD0B44">
            <w:pPr>
              <w:jc w:val="center"/>
            </w:pPr>
            <w:r>
              <w:t>0..1</w:t>
            </w:r>
          </w:p>
        </w:tc>
        <w:tc>
          <w:tcPr>
            <w:tcW w:w="5850" w:type="dxa"/>
            <w:shd w:val="clear" w:color="auto" w:fill="FFFFFF"/>
            <w:tcMar>
              <w:top w:w="100" w:type="dxa"/>
              <w:left w:w="100" w:type="dxa"/>
              <w:bottom w:w="100" w:type="dxa"/>
              <w:right w:w="100" w:type="dxa"/>
            </w:tcMar>
          </w:tcPr>
          <w:p w14:paraId="5AB71716" w14:textId="05D65744" w:rsidR="00B56F36" w:rsidRDefault="009B20A4" w:rsidP="00DD0B44">
            <w:r>
              <w:t xml:space="preserve">The </w:t>
            </w:r>
            <w:r>
              <w:rPr>
                <w:rFonts w:ascii="Courier New" w:eastAsia="Courier New" w:hAnsi="Courier New" w:cs="Courier New"/>
              </w:rPr>
              <w:t>Redirect</w:t>
            </w:r>
            <w:r>
              <w:t xml:space="preserve"> property </w:t>
            </w:r>
            <w:r w:rsidR="00623659">
              <w:t>is used to specify a</w:t>
            </w:r>
            <w:r>
              <w:t xml:space="preserve"> </w:t>
            </w:r>
            <w:r w:rsidR="00623659">
              <w:rPr>
                <w:rFonts w:ascii="Courier New" w:eastAsia="Courier New" w:hAnsi="Courier New" w:cs="Courier New"/>
              </w:rPr>
              <w:t>RedirectType</w:t>
            </w:r>
            <w:r w:rsidR="00623659">
              <w:t xml:space="preserve"> form of the </w:t>
            </w:r>
            <w:r w:rsidR="00623659">
              <w:rPr>
                <w:rFonts w:ascii="Courier New" w:hAnsi="Courier New" w:cs="Courier New"/>
              </w:rPr>
              <w:t>NDP</w:t>
            </w:r>
            <w:r w:rsidR="00623659" w:rsidRPr="00B56F36">
              <w:rPr>
                <w:rFonts w:ascii="Courier New" w:hAnsi="Courier New" w:cs="Courier New"/>
              </w:rPr>
              <w:t>Type</w:t>
            </w:r>
            <w:r w:rsidR="00623659">
              <w:t xml:space="preserve"> class. </w:t>
            </w:r>
            <w:r>
              <w:t>Routers send Redirect packets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(type=137; code=0).</w:t>
            </w:r>
            <w:r w:rsidR="00AA5B25">
              <w:t xml:space="preserve"> </w:t>
            </w:r>
          </w:p>
          <w:p w14:paraId="68C4E930" w14:textId="77777777" w:rsidR="00B56F36" w:rsidRDefault="00B56F36" w:rsidP="00DD0B44"/>
          <w:p w14:paraId="7B901D7C" w14:textId="3CFD9EE1" w:rsidR="009B20A4" w:rsidRDefault="00AA5B25" w:rsidP="00DD0B44">
            <w:r>
              <w:t xml:space="preserve">Only one of the </w:t>
            </w:r>
            <w:r>
              <w:rPr>
                <w:rFonts w:ascii="Courier New" w:eastAsia="Courier New" w:hAnsi="Courier New" w:cs="Courier New"/>
              </w:rPr>
              <w:t xml:space="preserve">Router_Solicitation, Router_Advertisement, Neighbor_Solicitation, </w:t>
            </w:r>
            <w:r w:rsidRPr="00AA5B25">
              <w:rPr>
                <w:rFonts w:ascii="Courier New" w:eastAsia="Courier New" w:hAnsi="Courier New" w:cs="Courier New"/>
              </w:rPr>
              <w:t>Neighbor_Advertisement</w:t>
            </w:r>
            <w:r>
              <w:rPr>
                <w:rFonts w:eastAsia="Courier New"/>
              </w:rPr>
              <w:t xml:space="preserve"> and </w:t>
            </w:r>
            <w:r>
              <w:rPr>
                <w:rFonts w:ascii="Courier New" w:eastAsia="Courier New" w:hAnsi="Courier New" w:cs="Courier New"/>
              </w:rPr>
              <w:t>Redirect</w:t>
            </w:r>
            <w:r w:rsidRPr="00AA5B25">
              <w:rPr>
                <w:rFonts w:eastAsia="Courier New"/>
              </w:rPr>
              <w:t xml:space="preserve"> </w:t>
            </w:r>
            <w:r>
              <w:t xml:space="preserve">properties </w:t>
            </w:r>
            <w:r>
              <w:rPr>
                <w:rFonts w:eastAsia="Courier New"/>
              </w:rPr>
              <w:t>can be populated.</w:t>
            </w:r>
          </w:p>
        </w:tc>
      </w:tr>
    </w:tbl>
    <w:p w14:paraId="165A7AF0" w14:textId="77777777" w:rsidR="009B20A4" w:rsidRDefault="009B20A4" w:rsidP="00F6486D">
      <w:pPr>
        <w:pStyle w:val="Heading5"/>
      </w:pPr>
      <w:bookmarkStart w:id="78" w:name="_Toc449967612"/>
      <w:r>
        <w:t>RouterSolicitationType Class</w:t>
      </w:r>
      <w:bookmarkEnd w:id="78"/>
    </w:p>
    <w:p w14:paraId="282B0F66" w14:textId="60D86125" w:rsidR="009B20A4" w:rsidRDefault="00623659" w:rsidP="009B20A4">
      <w:pPr>
        <w:pStyle w:val="basicparagraph"/>
        <w:contextualSpacing w:val="0"/>
      </w:pPr>
      <w:r>
        <w:t xml:space="preserve">The </w:t>
      </w:r>
      <w:r>
        <w:rPr>
          <w:rFonts w:ascii="Courier New" w:eastAsia="Courier New" w:hAnsi="Courier New" w:cs="Courier New"/>
        </w:rPr>
        <w:t>RouterSolicitationType</w:t>
      </w:r>
      <w:r>
        <w:t xml:space="preserve"> class specifies </w:t>
      </w:r>
      <w:r w:rsidR="00933D3B">
        <w:t>a NDP packet which h</w:t>
      </w:r>
      <w:r w:rsidR="009B20A4">
        <w:t>osts send in order to prompt routers to generat</w:t>
      </w:r>
      <w:r w:rsidR="00933D3B">
        <w:t xml:space="preserve">e Router Advertisements quickly </w:t>
      </w:r>
      <w:r w:rsidR="009B20A4">
        <w:t>(class=133; code=0).</w:t>
      </w:r>
    </w:p>
    <w:p w14:paraId="16FA771A" w14:textId="77777777" w:rsidR="009B20A4" w:rsidRDefault="009B20A4" w:rsidP="009B20A4">
      <w:pPr>
        <w:pStyle w:val="basicparagraph"/>
        <w:contextualSpacing w:val="0"/>
      </w:pPr>
      <w:r>
        <w:lastRenderedPageBreak/>
        <w:t xml:space="preserve">The property table of the </w:t>
      </w:r>
      <w:r>
        <w:rPr>
          <w:rFonts w:ascii="Courier New" w:eastAsia="Courier New" w:hAnsi="Courier New" w:cs="Courier New"/>
        </w:rPr>
        <w:t>RouterSolicitationType</w:t>
      </w:r>
      <w:r>
        <w:t xml:space="preserve"> class is given in </w:t>
      </w:r>
      <w:r w:rsidRPr="0074698F">
        <w:rPr>
          <w:b/>
          <w:color w:val="0000EE"/>
        </w:rPr>
        <w:fldChar w:fldCharType="begin"/>
      </w:r>
      <w:r w:rsidRPr="0074698F">
        <w:rPr>
          <w:b/>
          <w:color w:val="0000EE"/>
        </w:rPr>
        <w:instrText xml:space="preserve"> REF _Ref437504764 \h </w:instrText>
      </w:r>
      <w:r>
        <w:rPr>
          <w:b/>
          <w:color w:val="0000EE"/>
        </w:rPr>
        <w:instrText xml:space="preserve"> \* MERGEFORMAT </w:instrText>
      </w:r>
      <w:r w:rsidRPr="0074698F">
        <w:rPr>
          <w:b/>
          <w:color w:val="0000EE"/>
        </w:rPr>
      </w:r>
      <w:r w:rsidRPr="0074698F">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6</w:t>
      </w:r>
      <w:r w:rsidRPr="0074698F">
        <w:rPr>
          <w:b/>
          <w:color w:val="0000EE"/>
        </w:rPr>
        <w:fldChar w:fldCharType="end"/>
      </w:r>
      <w:r>
        <w:t>.</w:t>
      </w:r>
    </w:p>
    <w:p w14:paraId="21B7D905" w14:textId="77777777" w:rsidR="009B20A4" w:rsidRDefault="009B20A4" w:rsidP="009B20A4">
      <w:pPr>
        <w:pStyle w:val="tablecaption"/>
        <w:jc w:val="center"/>
      </w:pPr>
      <w:bookmarkStart w:id="79" w:name="_Ref437504764"/>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6</w:t>
      </w:r>
      <w:r w:rsidR="003E4566">
        <w:rPr>
          <w:noProof/>
        </w:rPr>
        <w:fldChar w:fldCharType="end"/>
      </w:r>
      <w:bookmarkEnd w:id="79"/>
      <w:r>
        <w:t xml:space="preserve">. Properties of the </w:t>
      </w:r>
      <w:r>
        <w:rPr>
          <w:rFonts w:ascii="Courier New" w:eastAsia="Courier New" w:hAnsi="Courier New" w:cs="Courier New"/>
        </w:rPr>
        <w:t>RouterSolicitationType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690"/>
        <w:gridCol w:w="1260"/>
        <w:gridCol w:w="6930"/>
      </w:tblGrid>
      <w:tr w:rsidR="009B20A4" w14:paraId="45BE3C21" w14:textId="77777777" w:rsidTr="00DD0B44">
        <w:trPr>
          <w:jc w:val="center"/>
        </w:trPr>
        <w:tc>
          <w:tcPr>
            <w:tcW w:w="1080" w:type="dxa"/>
            <w:shd w:val="clear" w:color="auto" w:fill="BFBFBF"/>
            <w:tcMar>
              <w:top w:w="100" w:type="dxa"/>
              <w:left w:w="100" w:type="dxa"/>
              <w:bottom w:w="100" w:type="dxa"/>
              <w:right w:w="100" w:type="dxa"/>
            </w:tcMar>
          </w:tcPr>
          <w:p w14:paraId="250D4D9D" w14:textId="77777777" w:rsidR="009B20A4" w:rsidRDefault="009B20A4" w:rsidP="00DD0B44">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0A674DBD"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E0D00" w14:textId="77777777" w:rsidR="009B20A4" w:rsidRDefault="009B20A4" w:rsidP="00DD0B44">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73E57B75" w14:textId="77777777" w:rsidR="009B20A4" w:rsidRDefault="009B20A4" w:rsidP="00DD0B44">
            <w:pPr>
              <w:rPr>
                <w:b/>
                <w:color w:val="000000"/>
              </w:rPr>
            </w:pPr>
            <w:r>
              <w:rPr>
                <w:b/>
                <w:color w:val="000000"/>
              </w:rPr>
              <w:t>Description</w:t>
            </w:r>
          </w:p>
        </w:tc>
      </w:tr>
      <w:tr w:rsidR="009B20A4" w14:paraId="244757ED" w14:textId="77777777" w:rsidTr="00DD0B44">
        <w:trPr>
          <w:jc w:val="center"/>
        </w:trPr>
        <w:tc>
          <w:tcPr>
            <w:tcW w:w="1080" w:type="dxa"/>
            <w:shd w:val="clear" w:color="auto" w:fill="FFFFFF"/>
            <w:tcMar>
              <w:top w:w="100" w:type="dxa"/>
              <w:left w:w="100" w:type="dxa"/>
              <w:bottom w:w="100" w:type="dxa"/>
              <w:right w:w="100" w:type="dxa"/>
            </w:tcMar>
            <w:vAlign w:val="center"/>
          </w:tcPr>
          <w:p w14:paraId="2E1584F2" w14:textId="77777777" w:rsidR="009B20A4" w:rsidRDefault="009B20A4" w:rsidP="00DD0B44">
            <w:r>
              <w:rPr>
                <w:b/>
              </w:rPr>
              <w:t>Options</w:t>
            </w:r>
          </w:p>
        </w:tc>
        <w:tc>
          <w:tcPr>
            <w:tcW w:w="3690" w:type="dxa"/>
            <w:shd w:val="clear" w:color="auto" w:fill="FFFFFF"/>
            <w:tcMar>
              <w:top w:w="100" w:type="dxa"/>
              <w:left w:w="100" w:type="dxa"/>
              <w:bottom w:w="100" w:type="dxa"/>
              <w:right w:w="100" w:type="dxa"/>
            </w:tcMar>
            <w:vAlign w:val="center"/>
          </w:tcPr>
          <w:p w14:paraId="53BC09E1" w14:textId="77777777" w:rsidR="009B20A4" w:rsidRDefault="009B20A4" w:rsidP="00DD0B44">
            <w:r>
              <w:rPr>
                <w:rFonts w:ascii="Courier New" w:eastAsia="Courier New" w:hAnsi="Courier New" w:cs="Courier New"/>
              </w:rPr>
              <w:t>RouterSolicitationOptionsType</w:t>
            </w:r>
          </w:p>
        </w:tc>
        <w:tc>
          <w:tcPr>
            <w:tcW w:w="1260" w:type="dxa"/>
            <w:shd w:val="clear" w:color="auto" w:fill="FFFFFF"/>
            <w:tcMar>
              <w:top w:w="100" w:type="dxa"/>
              <w:left w:w="100" w:type="dxa"/>
              <w:bottom w:w="100" w:type="dxa"/>
              <w:right w:w="100" w:type="dxa"/>
            </w:tcMar>
            <w:vAlign w:val="center"/>
          </w:tcPr>
          <w:p w14:paraId="6FD3DFA4" w14:textId="77777777" w:rsidR="009B20A4" w:rsidRDefault="009B20A4" w:rsidP="00DD0B44">
            <w:pPr>
              <w:jc w:val="center"/>
            </w:pPr>
            <w:r>
              <w:t>0..*</w:t>
            </w:r>
          </w:p>
        </w:tc>
        <w:tc>
          <w:tcPr>
            <w:tcW w:w="6930" w:type="dxa"/>
            <w:shd w:val="clear" w:color="auto" w:fill="FFFFFF"/>
            <w:tcMar>
              <w:top w:w="100" w:type="dxa"/>
              <w:left w:w="100" w:type="dxa"/>
              <w:bottom w:w="100" w:type="dxa"/>
              <w:right w:w="100" w:type="dxa"/>
            </w:tcMar>
          </w:tcPr>
          <w:p w14:paraId="2E378DCA" w14:textId="77777777" w:rsidR="009B20A4" w:rsidRDefault="009B20A4" w:rsidP="00DD0B44">
            <w:r>
              <w:t xml:space="preserve">The </w:t>
            </w:r>
            <w:r>
              <w:rPr>
                <w:rFonts w:ascii="Courier New" w:eastAsia="Courier New" w:hAnsi="Courier New" w:cs="Courier New"/>
              </w:rPr>
              <w:t>Options</w:t>
            </w:r>
            <w:r>
              <w:t xml:space="preserve"> property - Router Solicitation messages include zero or more options, some of which may appear multiple times in the same message.</w:t>
            </w:r>
          </w:p>
        </w:tc>
      </w:tr>
    </w:tbl>
    <w:p w14:paraId="34683F11" w14:textId="77777777" w:rsidR="009B20A4" w:rsidRDefault="009B20A4" w:rsidP="00F6486D">
      <w:pPr>
        <w:pStyle w:val="Heading5"/>
      </w:pPr>
      <w:bookmarkStart w:id="80" w:name="_Toc449967613"/>
      <w:r>
        <w:t>RouterSolicitationOptionsType Class</w:t>
      </w:r>
      <w:bookmarkEnd w:id="80"/>
    </w:p>
    <w:p w14:paraId="1E483BE8" w14:textId="27FFF36A" w:rsidR="009B20A4" w:rsidRDefault="00933D3B" w:rsidP="009B20A4">
      <w:pPr>
        <w:pStyle w:val="basicparagraph"/>
        <w:contextualSpacing w:val="0"/>
      </w:pPr>
      <w:r>
        <w:t xml:space="preserve">The </w:t>
      </w:r>
      <w:r w:rsidRPr="00933D3B">
        <w:rPr>
          <w:rFonts w:ascii="Courier New" w:hAnsi="Courier New" w:cs="Courier New"/>
        </w:rPr>
        <w:t>RouterSolicitationOptionsType</w:t>
      </w:r>
      <w:r>
        <w:t xml:space="preserve"> class specifies </w:t>
      </w:r>
      <w:r w:rsidR="009B20A4">
        <w:t>zero or more options</w:t>
      </w:r>
      <w:r>
        <w:t xml:space="preserve"> for a Router Solicitation packet</w:t>
      </w:r>
      <w:r w:rsidR="009B20A4">
        <w:t>, some of which may appear multiple times in the same message.</w:t>
      </w:r>
    </w:p>
    <w:p w14:paraId="542EE6C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RouterSolicitationOptionsType</w:t>
      </w:r>
      <w:r>
        <w:t xml:space="preserve"> class is given in </w:t>
      </w:r>
      <w:r w:rsidRPr="00F54C85">
        <w:rPr>
          <w:b/>
          <w:color w:val="0000EE"/>
        </w:rPr>
        <w:fldChar w:fldCharType="begin"/>
      </w:r>
      <w:r w:rsidRPr="00F54C85">
        <w:rPr>
          <w:b/>
          <w:color w:val="0000EE"/>
        </w:rPr>
        <w:instrText xml:space="preserve"> REF _Ref437504824 \h </w:instrText>
      </w:r>
      <w:r>
        <w:rPr>
          <w:b/>
          <w:color w:val="0000EE"/>
        </w:rPr>
        <w:instrText xml:space="preserve"> \* MERGEFORMAT </w:instrText>
      </w:r>
      <w:r w:rsidRPr="00F54C85">
        <w:rPr>
          <w:b/>
          <w:color w:val="0000EE"/>
        </w:rPr>
      </w:r>
      <w:r w:rsidRPr="00F54C85">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7</w:t>
      </w:r>
      <w:r w:rsidRPr="00F54C85">
        <w:rPr>
          <w:b/>
          <w:color w:val="0000EE"/>
        </w:rPr>
        <w:fldChar w:fldCharType="end"/>
      </w:r>
      <w:r>
        <w:t>.</w:t>
      </w:r>
    </w:p>
    <w:p w14:paraId="26577226" w14:textId="77777777" w:rsidR="009B20A4" w:rsidRDefault="009B20A4" w:rsidP="009B20A4">
      <w:pPr>
        <w:pStyle w:val="tablecaption"/>
        <w:jc w:val="center"/>
      </w:pPr>
      <w:bookmarkStart w:id="81" w:name="_Ref437504824"/>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7</w:t>
      </w:r>
      <w:r w:rsidR="003E4566">
        <w:rPr>
          <w:noProof/>
        </w:rPr>
        <w:fldChar w:fldCharType="end"/>
      </w:r>
      <w:bookmarkEnd w:id="81"/>
      <w:r>
        <w:t xml:space="preserve">. Properties of the </w:t>
      </w:r>
      <w:r>
        <w:rPr>
          <w:rFonts w:ascii="Courier New" w:eastAsia="Courier New" w:hAnsi="Courier New" w:cs="Courier New"/>
        </w:rPr>
        <w:t>RouterSolicitationOptionsType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260"/>
        <w:gridCol w:w="6660"/>
      </w:tblGrid>
      <w:tr w:rsidR="009B20A4" w14:paraId="7AAF3130" w14:textId="77777777" w:rsidTr="00DD0B44">
        <w:trPr>
          <w:jc w:val="center"/>
        </w:trPr>
        <w:tc>
          <w:tcPr>
            <w:tcW w:w="1800" w:type="dxa"/>
            <w:shd w:val="clear" w:color="auto" w:fill="BFBFBF"/>
            <w:tcMar>
              <w:top w:w="100" w:type="dxa"/>
              <w:left w:w="100" w:type="dxa"/>
              <w:bottom w:w="100" w:type="dxa"/>
              <w:right w:w="100" w:type="dxa"/>
            </w:tcMar>
          </w:tcPr>
          <w:p w14:paraId="03C2F533"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9454D63"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B6C115" w14:textId="77777777" w:rsidR="009B20A4" w:rsidRDefault="009B20A4"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81A0E9B" w14:textId="77777777" w:rsidR="009B20A4" w:rsidRDefault="009B20A4" w:rsidP="00DD0B44">
            <w:pPr>
              <w:rPr>
                <w:b/>
                <w:color w:val="000000"/>
              </w:rPr>
            </w:pPr>
            <w:r>
              <w:rPr>
                <w:b/>
                <w:color w:val="000000"/>
              </w:rPr>
              <w:t>Description</w:t>
            </w:r>
          </w:p>
        </w:tc>
      </w:tr>
      <w:tr w:rsidR="009B20A4" w14:paraId="75DA7363" w14:textId="77777777" w:rsidTr="00DD0B44">
        <w:trPr>
          <w:jc w:val="center"/>
        </w:trPr>
        <w:tc>
          <w:tcPr>
            <w:tcW w:w="1800" w:type="dxa"/>
            <w:shd w:val="clear" w:color="auto" w:fill="FFFFFF"/>
            <w:tcMar>
              <w:top w:w="100" w:type="dxa"/>
              <w:left w:w="100" w:type="dxa"/>
              <w:bottom w:w="100" w:type="dxa"/>
              <w:right w:w="100" w:type="dxa"/>
            </w:tcMar>
            <w:vAlign w:val="center"/>
          </w:tcPr>
          <w:p w14:paraId="2DFEF952" w14:textId="77777777" w:rsidR="009B20A4" w:rsidRDefault="009B20A4" w:rsidP="00DD0B44">
            <w:r>
              <w:rPr>
                <w:b/>
              </w:rPr>
              <w:t>Src_Link_Addr</w:t>
            </w:r>
          </w:p>
        </w:tc>
        <w:tc>
          <w:tcPr>
            <w:tcW w:w="3240" w:type="dxa"/>
            <w:shd w:val="clear" w:color="auto" w:fill="FFFFFF"/>
            <w:tcMar>
              <w:top w:w="100" w:type="dxa"/>
              <w:left w:w="100" w:type="dxa"/>
              <w:bottom w:w="100" w:type="dxa"/>
              <w:right w:w="100" w:type="dxa"/>
            </w:tcMar>
            <w:vAlign w:val="center"/>
          </w:tcPr>
          <w:p w14:paraId="29AF946F" w14:textId="0C36ED2A"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4FDE3167" w14:textId="77777777" w:rsidR="009B20A4" w:rsidRDefault="009B20A4" w:rsidP="00DD0B44">
            <w:pPr>
              <w:jc w:val="center"/>
            </w:pPr>
            <w:r>
              <w:t>0..1</w:t>
            </w:r>
          </w:p>
        </w:tc>
        <w:tc>
          <w:tcPr>
            <w:tcW w:w="6660" w:type="dxa"/>
            <w:shd w:val="clear" w:color="auto" w:fill="FFFFFF"/>
            <w:tcMar>
              <w:top w:w="100" w:type="dxa"/>
              <w:left w:w="100" w:type="dxa"/>
              <w:bottom w:w="100" w:type="dxa"/>
              <w:right w:w="100" w:type="dxa"/>
            </w:tcMar>
          </w:tcPr>
          <w:p w14:paraId="1A1A1669" w14:textId="77777777" w:rsidR="009B20A4" w:rsidRDefault="009B20A4" w:rsidP="00DD0B44">
            <w:r>
              <w:t xml:space="preserve">The </w:t>
            </w:r>
            <w:r>
              <w:rPr>
                <w:rFonts w:ascii="Courier New" w:eastAsia="Courier New" w:hAnsi="Courier New" w:cs="Courier New"/>
              </w:rPr>
              <w:t>Src_Link_Addr</w:t>
            </w:r>
            <w:r>
              <w:t xml:space="preserve"> property characterizes the Source Link-Layer Address option.</w:t>
            </w:r>
          </w:p>
        </w:tc>
      </w:tr>
    </w:tbl>
    <w:p w14:paraId="3111DB5F" w14:textId="77777777" w:rsidR="009B20A4" w:rsidRDefault="009B20A4" w:rsidP="00F6486D">
      <w:pPr>
        <w:pStyle w:val="Heading5"/>
      </w:pPr>
      <w:bookmarkStart w:id="82" w:name="_Toc449967614"/>
      <w:r>
        <w:t>RouterAdvertisementType Class</w:t>
      </w:r>
      <w:bookmarkEnd w:id="82"/>
    </w:p>
    <w:p w14:paraId="15199731" w14:textId="73FBF585" w:rsidR="009B20A4" w:rsidRDefault="00933D3B" w:rsidP="009B20A4">
      <w:pPr>
        <w:pStyle w:val="basicparagraph"/>
        <w:contextualSpacing w:val="0"/>
      </w:pPr>
      <w:r>
        <w:t xml:space="preserve">The </w:t>
      </w:r>
      <w:r>
        <w:rPr>
          <w:rFonts w:ascii="Courier New" w:eastAsia="Courier New" w:hAnsi="Courier New" w:cs="Courier New"/>
        </w:rPr>
        <w:t>RouterAdvertisementType</w:t>
      </w:r>
      <w:r>
        <w:t xml:space="preserve"> class specifies a NDP packet which r</w:t>
      </w:r>
      <w:r w:rsidR="009B20A4">
        <w:t xml:space="preserve">outers </w:t>
      </w:r>
      <w:r>
        <w:t xml:space="preserve">send </w:t>
      </w:r>
      <w:r w:rsidR="009B20A4">
        <w:t>periodically, or in r</w:t>
      </w:r>
      <w:r>
        <w:t>esponse to Router Solicitations</w:t>
      </w:r>
      <w:r w:rsidR="009B20A4">
        <w:t xml:space="preserve"> (class=134; code=0).</w:t>
      </w:r>
    </w:p>
    <w:p w14:paraId="11C9F7D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RouterAdvertisementType</w:t>
      </w:r>
      <w:r>
        <w:t xml:space="preserve"> class is given in </w:t>
      </w:r>
      <w:r w:rsidRPr="00CB2F29">
        <w:rPr>
          <w:b/>
          <w:color w:val="0000EE"/>
        </w:rPr>
        <w:fldChar w:fldCharType="begin"/>
      </w:r>
      <w:r w:rsidRPr="00CB2F29">
        <w:rPr>
          <w:b/>
          <w:color w:val="0000EE"/>
        </w:rPr>
        <w:instrText xml:space="preserve"> REF _Ref437940843 \h  \* MERGEFORMAT </w:instrText>
      </w:r>
      <w:r w:rsidRPr="00CB2F29">
        <w:rPr>
          <w:b/>
          <w:color w:val="0000EE"/>
        </w:rPr>
      </w:r>
      <w:r w:rsidRPr="00CB2F2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8</w:t>
      </w:r>
      <w:r w:rsidRPr="00CB2F29">
        <w:rPr>
          <w:b/>
          <w:color w:val="0000EE"/>
        </w:rPr>
        <w:fldChar w:fldCharType="end"/>
      </w:r>
      <w:r>
        <w:t>.</w:t>
      </w:r>
    </w:p>
    <w:p w14:paraId="0C34A535" w14:textId="77777777" w:rsidR="009B20A4" w:rsidRDefault="009B20A4" w:rsidP="009B20A4">
      <w:pPr>
        <w:pStyle w:val="tablecaption"/>
        <w:jc w:val="center"/>
      </w:pPr>
      <w:bookmarkStart w:id="83" w:name="_Ref437940843"/>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8</w:t>
      </w:r>
      <w:r w:rsidR="003E4566">
        <w:rPr>
          <w:noProof/>
        </w:rPr>
        <w:fldChar w:fldCharType="end"/>
      </w:r>
      <w:bookmarkEnd w:id="83"/>
      <w:r>
        <w:t xml:space="preserve">. Properties of the </w:t>
      </w:r>
      <w:r>
        <w:rPr>
          <w:rFonts w:ascii="Courier New" w:eastAsia="Courier New" w:hAnsi="Courier New" w:cs="Courier New"/>
        </w:rPr>
        <w:t>RouterAdvertisementType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870"/>
        <w:gridCol w:w="1260"/>
        <w:gridCol w:w="5670"/>
      </w:tblGrid>
      <w:tr w:rsidR="009B20A4" w14:paraId="2B7ED953" w14:textId="77777777" w:rsidTr="00DD0B44">
        <w:trPr>
          <w:jc w:val="center"/>
        </w:trPr>
        <w:tc>
          <w:tcPr>
            <w:tcW w:w="2160" w:type="dxa"/>
            <w:shd w:val="clear" w:color="auto" w:fill="BFBFBF"/>
            <w:tcMar>
              <w:top w:w="100" w:type="dxa"/>
              <w:left w:w="100" w:type="dxa"/>
              <w:bottom w:w="100" w:type="dxa"/>
              <w:right w:w="100" w:type="dxa"/>
            </w:tcMar>
          </w:tcPr>
          <w:p w14:paraId="5AB29009" w14:textId="77777777" w:rsidR="009B20A4" w:rsidRDefault="009B20A4" w:rsidP="00DD0B4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0F4C8270"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34BC03" w14:textId="77777777" w:rsidR="009B20A4" w:rsidRDefault="009B20A4" w:rsidP="00DD0B44">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531D70D7" w14:textId="77777777" w:rsidR="009B20A4" w:rsidRDefault="009B20A4" w:rsidP="00DD0B44">
            <w:pPr>
              <w:rPr>
                <w:b/>
                <w:color w:val="000000"/>
              </w:rPr>
            </w:pPr>
            <w:r>
              <w:rPr>
                <w:b/>
                <w:color w:val="000000"/>
              </w:rPr>
              <w:t>Description</w:t>
            </w:r>
          </w:p>
        </w:tc>
      </w:tr>
      <w:tr w:rsidR="009B20A4" w14:paraId="04CFA8F2" w14:textId="77777777" w:rsidTr="00DD0B44">
        <w:trPr>
          <w:jc w:val="center"/>
        </w:trPr>
        <w:tc>
          <w:tcPr>
            <w:tcW w:w="2160" w:type="dxa"/>
            <w:shd w:val="clear" w:color="auto" w:fill="FFFFFF"/>
            <w:tcMar>
              <w:top w:w="100" w:type="dxa"/>
              <w:left w:w="100" w:type="dxa"/>
              <w:bottom w:w="100" w:type="dxa"/>
              <w:right w:w="100" w:type="dxa"/>
            </w:tcMar>
            <w:vAlign w:val="center"/>
          </w:tcPr>
          <w:p w14:paraId="3C640A3D" w14:textId="77777777" w:rsidR="009B20A4" w:rsidRDefault="009B20A4" w:rsidP="00DD0B44">
            <w:pPr>
              <w:rPr>
                <w:b/>
              </w:rPr>
            </w:pPr>
            <w:r>
              <w:rPr>
                <w:b/>
              </w:rPr>
              <w:t>managed_address_</w:t>
            </w:r>
          </w:p>
          <w:p w14:paraId="64E98BC4" w14:textId="77777777" w:rsidR="009B20A4" w:rsidRDefault="009B20A4" w:rsidP="00DD0B44">
            <w:r>
              <w:rPr>
                <w:b/>
              </w:rPr>
              <w:t>config_flag</w:t>
            </w:r>
          </w:p>
        </w:tc>
        <w:tc>
          <w:tcPr>
            <w:tcW w:w="3870" w:type="dxa"/>
            <w:shd w:val="clear" w:color="auto" w:fill="FFFFFF"/>
            <w:tcMar>
              <w:top w:w="100" w:type="dxa"/>
              <w:left w:w="100" w:type="dxa"/>
              <w:bottom w:w="100" w:type="dxa"/>
              <w:right w:w="100" w:type="dxa"/>
            </w:tcMar>
            <w:vAlign w:val="center"/>
          </w:tcPr>
          <w:p w14:paraId="6EA3D496"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E1F7E66"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940C4EE" w14:textId="2A79F2BC" w:rsidR="009B20A4" w:rsidRDefault="009B20A4" w:rsidP="00DD0B44">
            <w:r>
              <w:t xml:space="preserve">The </w:t>
            </w:r>
            <w:r>
              <w:rPr>
                <w:rFonts w:ascii="Courier New" w:eastAsia="Courier New" w:hAnsi="Courier New" w:cs="Courier New"/>
              </w:rPr>
              <w:t>managed_address_config_flag</w:t>
            </w:r>
            <w:r>
              <w:t xml:space="preserve"> property </w:t>
            </w:r>
            <w:r w:rsidR="00933D3B">
              <w:t xml:space="preserve">specifies the </w:t>
            </w:r>
            <w:r>
              <w:t xml:space="preserve">1-bit "Managed address configuration" flag. When set, it indicates that addresses are available via Dynamic Host Configuration Protocol. If the M flag is set, the O flag is </w:t>
            </w:r>
            <w:r>
              <w:lastRenderedPageBreak/>
              <w:t>redundant and can be ignored because DHCPv6 will return all available configuration information.</w:t>
            </w:r>
          </w:p>
        </w:tc>
      </w:tr>
      <w:tr w:rsidR="009B20A4" w14:paraId="34748C78" w14:textId="77777777" w:rsidTr="00DD0B44">
        <w:trPr>
          <w:jc w:val="center"/>
        </w:trPr>
        <w:tc>
          <w:tcPr>
            <w:tcW w:w="2160" w:type="dxa"/>
            <w:shd w:val="clear" w:color="auto" w:fill="FFFFFF"/>
            <w:tcMar>
              <w:top w:w="100" w:type="dxa"/>
              <w:left w:w="100" w:type="dxa"/>
              <w:bottom w:w="100" w:type="dxa"/>
              <w:right w:w="100" w:type="dxa"/>
            </w:tcMar>
            <w:vAlign w:val="center"/>
          </w:tcPr>
          <w:p w14:paraId="2D90EE28" w14:textId="77777777" w:rsidR="009B20A4" w:rsidRDefault="009B20A4" w:rsidP="00DD0B44">
            <w:r>
              <w:rPr>
                <w:b/>
              </w:rPr>
              <w:lastRenderedPageBreak/>
              <w:t>other_config_flag</w:t>
            </w:r>
          </w:p>
        </w:tc>
        <w:tc>
          <w:tcPr>
            <w:tcW w:w="3870" w:type="dxa"/>
            <w:shd w:val="clear" w:color="auto" w:fill="FFFFFF"/>
            <w:tcMar>
              <w:top w:w="100" w:type="dxa"/>
              <w:left w:w="100" w:type="dxa"/>
              <w:bottom w:w="100" w:type="dxa"/>
              <w:right w:w="100" w:type="dxa"/>
            </w:tcMar>
            <w:vAlign w:val="center"/>
          </w:tcPr>
          <w:p w14:paraId="2C0D4EBF" w14:textId="77777777" w:rsidR="009B20A4" w:rsidRDefault="009B20A4"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2C38A"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A6449EB" w14:textId="2361D5FD" w:rsidR="009B20A4" w:rsidRDefault="009B20A4" w:rsidP="00DD0B44">
            <w:r>
              <w:t xml:space="preserve">The </w:t>
            </w:r>
            <w:r>
              <w:rPr>
                <w:rFonts w:ascii="Courier New" w:eastAsia="Courier New" w:hAnsi="Courier New" w:cs="Courier New"/>
              </w:rPr>
              <w:t>other_config_flag</w:t>
            </w:r>
            <w:r>
              <w:t xml:space="preserve"> property </w:t>
            </w:r>
            <w:r w:rsidR="00933D3B">
              <w:t xml:space="preserve">specifies the </w:t>
            </w:r>
            <w:r>
              <w:t>1-bit "Other configuration" flag. When set, it indicates that other configuration information is available via DHCPv6. Examples of such information are DNS-related information or information on other servers within the network.</w:t>
            </w:r>
          </w:p>
        </w:tc>
      </w:tr>
      <w:tr w:rsidR="009B20A4" w14:paraId="1A124FB8" w14:textId="77777777" w:rsidTr="00DD0B44">
        <w:trPr>
          <w:jc w:val="center"/>
        </w:trPr>
        <w:tc>
          <w:tcPr>
            <w:tcW w:w="2160" w:type="dxa"/>
            <w:shd w:val="clear" w:color="auto" w:fill="FFFFFF"/>
            <w:tcMar>
              <w:top w:w="100" w:type="dxa"/>
              <w:left w:w="100" w:type="dxa"/>
              <w:bottom w:w="100" w:type="dxa"/>
              <w:right w:w="100" w:type="dxa"/>
            </w:tcMar>
            <w:vAlign w:val="center"/>
          </w:tcPr>
          <w:p w14:paraId="763DB819" w14:textId="77777777" w:rsidR="009B20A4" w:rsidRDefault="009B20A4" w:rsidP="00DD0B44">
            <w:r>
              <w:rPr>
                <w:b/>
              </w:rPr>
              <w:t>Cur_Hop_Limit</w:t>
            </w:r>
          </w:p>
        </w:tc>
        <w:tc>
          <w:tcPr>
            <w:tcW w:w="3870" w:type="dxa"/>
            <w:shd w:val="clear" w:color="auto" w:fill="FFFFFF"/>
            <w:tcMar>
              <w:top w:w="100" w:type="dxa"/>
              <w:left w:w="100" w:type="dxa"/>
              <w:bottom w:w="100" w:type="dxa"/>
              <w:right w:w="100" w:type="dxa"/>
            </w:tcMar>
            <w:vAlign w:val="center"/>
          </w:tcPr>
          <w:p w14:paraId="38CC957D"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1B8FA05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70082CA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4A71D0E" w14:textId="6F229383" w:rsidR="009B20A4" w:rsidRDefault="00933D3B" w:rsidP="00DD0B44">
            <w:r>
              <w:t xml:space="preserve">The </w:t>
            </w:r>
            <w:r w:rsidRPr="00933D3B">
              <w:rPr>
                <w:rFonts w:ascii="Courier New" w:hAnsi="Courier New" w:cs="Courier New"/>
              </w:rPr>
              <w:t>Cur_Hop_Limit</w:t>
            </w:r>
            <w:r>
              <w:t xml:space="preserve"> property is an </w:t>
            </w:r>
            <w:r w:rsidR="009B20A4">
              <w:t>8-bit unsigned integer</w:t>
            </w:r>
            <w:r>
              <w:t>, which specifies the current hop limit</w:t>
            </w:r>
            <w:r w:rsidR="009B20A4">
              <w:t>. The default value that should be placed in the Hop Count property of the IP header for outgoing IP packets. A value of zero means unspecified (by this router).</w:t>
            </w:r>
          </w:p>
        </w:tc>
      </w:tr>
      <w:tr w:rsidR="009B20A4" w14:paraId="50A2B721" w14:textId="77777777" w:rsidTr="00DD0B44">
        <w:trPr>
          <w:jc w:val="center"/>
        </w:trPr>
        <w:tc>
          <w:tcPr>
            <w:tcW w:w="2160" w:type="dxa"/>
            <w:shd w:val="clear" w:color="auto" w:fill="FFFFFF"/>
            <w:tcMar>
              <w:top w:w="100" w:type="dxa"/>
              <w:left w:w="100" w:type="dxa"/>
              <w:bottom w:w="100" w:type="dxa"/>
              <w:right w:w="100" w:type="dxa"/>
            </w:tcMar>
            <w:vAlign w:val="center"/>
          </w:tcPr>
          <w:p w14:paraId="4B891112" w14:textId="77777777" w:rsidR="009B20A4" w:rsidRDefault="009B20A4" w:rsidP="00DD0B44">
            <w:r>
              <w:rPr>
                <w:b/>
              </w:rPr>
              <w:t>Router_Lifetime</w:t>
            </w:r>
          </w:p>
        </w:tc>
        <w:tc>
          <w:tcPr>
            <w:tcW w:w="3870" w:type="dxa"/>
            <w:shd w:val="clear" w:color="auto" w:fill="FFFFFF"/>
            <w:tcMar>
              <w:top w:w="100" w:type="dxa"/>
              <w:left w:w="100" w:type="dxa"/>
              <w:bottom w:w="100" w:type="dxa"/>
              <w:right w:w="100" w:type="dxa"/>
            </w:tcMar>
            <w:vAlign w:val="center"/>
          </w:tcPr>
          <w:p w14:paraId="6460C77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6FD0F798"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EB77A7B"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1FE288B1" w14:textId="7C339823" w:rsidR="009B20A4" w:rsidRDefault="00933D3B" w:rsidP="00933D3B">
            <w:r>
              <w:t xml:space="preserve">The </w:t>
            </w:r>
            <w:r w:rsidRPr="00361185">
              <w:rPr>
                <w:rFonts w:ascii="Courier New" w:hAnsi="Courier New" w:cs="Courier New"/>
              </w:rPr>
              <w:t>Router_Lifetime</w:t>
            </w:r>
            <w:r>
              <w:t xml:space="preserve"> property is a </w:t>
            </w:r>
            <w:r w:rsidR="009B20A4">
              <w:t>16-bit unsigned integer</w:t>
            </w:r>
            <w:r>
              <w:t xml:space="preserve"> which specifies t</w:t>
            </w:r>
            <w:r w:rsidR="009B20A4">
              <w:t>he lifetime associated with the default router</w:t>
            </w:r>
            <w:r>
              <w:t>,</w:t>
            </w:r>
            <w:r w:rsidR="009B20A4">
              <w:t xml:space="preserve"> in units of seconds. The property can contain values up to 65535 and receivers should handle any value, while the sending rules in Section 6 limit the lifetime to 9000 seconds.</w:t>
            </w:r>
          </w:p>
        </w:tc>
      </w:tr>
      <w:tr w:rsidR="009B20A4" w14:paraId="55A370B3" w14:textId="77777777" w:rsidTr="00DD0B44">
        <w:trPr>
          <w:jc w:val="center"/>
        </w:trPr>
        <w:tc>
          <w:tcPr>
            <w:tcW w:w="2160" w:type="dxa"/>
            <w:shd w:val="clear" w:color="auto" w:fill="FFFFFF"/>
            <w:tcMar>
              <w:top w:w="100" w:type="dxa"/>
              <w:left w:w="100" w:type="dxa"/>
              <w:bottom w:w="100" w:type="dxa"/>
              <w:right w:w="100" w:type="dxa"/>
            </w:tcMar>
            <w:vAlign w:val="center"/>
          </w:tcPr>
          <w:p w14:paraId="0D585C1C" w14:textId="77777777" w:rsidR="009B20A4" w:rsidRDefault="009B20A4" w:rsidP="00DD0B44">
            <w:r>
              <w:rPr>
                <w:b/>
              </w:rPr>
              <w:t>Reachable_Time</w:t>
            </w:r>
          </w:p>
        </w:tc>
        <w:tc>
          <w:tcPr>
            <w:tcW w:w="3870" w:type="dxa"/>
            <w:shd w:val="clear" w:color="auto" w:fill="FFFFFF"/>
            <w:tcMar>
              <w:top w:w="100" w:type="dxa"/>
              <w:left w:w="100" w:type="dxa"/>
              <w:bottom w:w="100" w:type="dxa"/>
              <w:right w:w="100" w:type="dxa"/>
            </w:tcMar>
            <w:vAlign w:val="center"/>
          </w:tcPr>
          <w:p w14:paraId="11D25FF6"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EB82646"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9A13754"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08D45A93" w14:textId="43639C1F" w:rsidR="009B20A4" w:rsidRDefault="009B20A4" w:rsidP="009B555B">
            <w:r>
              <w:t xml:space="preserve">The </w:t>
            </w:r>
            <w:r>
              <w:rPr>
                <w:rFonts w:ascii="Courier New" w:eastAsia="Courier New" w:hAnsi="Courier New" w:cs="Courier New"/>
              </w:rPr>
              <w:t>Reachable_Time</w:t>
            </w:r>
            <w:r>
              <w:t xml:space="preserve"> property </w:t>
            </w:r>
            <w:r w:rsidR="009B555B">
              <w:t>is a 32-bit unsigned integer which specifies t</w:t>
            </w:r>
            <w:r>
              <w:t>he time, in milliseconds, between retransmitted Neighbor Solicitation messages. Used by address resolution and the Neighbor Unreachability Detection algorithm. A value of zero means unspecified (by this router).</w:t>
            </w:r>
          </w:p>
        </w:tc>
      </w:tr>
      <w:tr w:rsidR="009B20A4" w14:paraId="3346C219" w14:textId="77777777" w:rsidTr="00DD0B44">
        <w:trPr>
          <w:jc w:val="center"/>
        </w:trPr>
        <w:tc>
          <w:tcPr>
            <w:tcW w:w="2160" w:type="dxa"/>
            <w:shd w:val="clear" w:color="auto" w:fill="FFFFFF"/>
            <w:tcMar>
              <w:top w:w="100" w:type="dxa"/>
              <w:left w:w="100" w:type="dxa"/>
              <w:bottom w:w="100" w:type="dxa"/>
              <w:right w:w="100" w:type="dxa"/>
            </w:tcMar>
            <w:vAlign w:val="center"/>
          </w:tcPr>
          <w:p w14:paraId="7A275ED0" w14:textId="77777777" w:rsidR="009B20A4" w:rsidRDefault="009B20A4" w:rsidP="00DD0B44">
            <w:r>
              <w:rPr>
                <w:b/>
              </w:rPr>
              <w:t>Retrans_Timer</w:t>
            </w:r>
          </w:p>
        </w:tc>
        <w:tc>
          <w:tcPr>
            <w:tcW w:w="3870" w:type="dxa"/>
            <w:shd w:val="clear" w:color="auto" w:fill="FFFFFF"/>
            <w:tcMar>
              <w:top w:w="100" w:type="dxa"/>
              <w:left w:w="100" w:type="dxa"/>
              <w:bottom w:w="100" w:type="dxa"/>
              <w:right w:w="100" w:type="dxa"/>
            </w:tcMar>
            <w:vAlign w:val="center"/>
          </w:tcPr>
          <w:p w14:paraId="536D3EF5"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21151E57"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39A135"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37EA5189" w14:textId="512D2F72" w:rsidR="009B20A4" w:rsidRDefault="009B20A4" w:rsidP="009B555B">
            <w:r>
              <w:t xml:space="preserve">The </w:t>
            </w:r>
            <w:r>
              <w:rPr>
                <w:rFonts w:ascii="Courier New" w:eastAsia="Courier New" w:hAnsi="Courier New" w:cs="Courier New"/>
              </w:rPr>
              <w:t>Retrans_Timer</w:t>
            </w:r>
            <w:r>
              <w:t xml:space="preserve"> property </w:t>
            </w:r>
            <w:r w:rsidR="009B555B">
              <w:t>is a 32-bit unsigned integer which specifies t</w:t>
            </w:r>
            <w:r>
              <w:t>he time, in milliseconds, between retransmitted Neighbor Solicitation messages. Used by address resolution and the Neighbor Unreachability Detection algorithm. A value of zero means unspecified (by this router).</w:t>
            </w:r>
          </w:p>
        </w:tc>
      </w:tr>
      <w:tr w:rsidR="009B20A4" w14:paraId="121E9BB0" w14:textId="77777777" w:rsidTr="00DD0B44">
        <w:trPr>
          <w:jc w:val="center"/>
        </w:trPr>
        <w:tc>
          <w:tcPr>
            <w:tcW w:w="2160" w:type="dxa"/>
            <w:shd w:val="clear" w:color="auto" w:fill="FFFFFF"/>
            <w:tcMar>
              <w:top w:w="100" w:type="dxa"/>
              <w:left w:w="100" w:type="dxa"/>
              <w:bottom w:w="100" w:type="dxa"/>
              <w:right w:w="100" w:type="dxa"/>
            </w:tcMar>
            <w:vAlign w:val="center"/>
          </w:tcPr>
          <w:p w14:paraId="3C90FDF1" w14:textId="77777777" w:rsidR="009B20A4" w:rsidRDefault="009B20A4" w:rsidP="00DD0B44">
            <w:r>
              <w:rPr>
                <w:b/>
              </w:rPr>
              <w:t>Options</w:t>
            </w:r>
          </w:p>
        </w:tc>
        <w:tc>
          <w:tcPr>
            <w:tcW w:w="3870" w:type="dxa"/>
            <w:shd w:val="clear" w:color="auto" w:fill="FFFFFF"/>
            <w:tcMar>
              <w:top w:w="100" w:type="dxa"/>
              <w:left w:w="100" w:type="dxa"/>
              <w:bottom w:w="100" w:type="dxa"/>
              <w:right w:w="100" w:type="dxa"/>
            </w:tcMar>
            <w:vAlign w:val="center"/>
          </w:tcPr>
          <w:p w14:paraId="1BC4D2CA" w14:textId="77777777" w:rsidR="009B20A4" w:rsidRDefault="009B20A4" w:rsidP="00DD0B44">
            <w:r>
              <w:rPr>
                <w:rFonts w:ascii="Courier New" w:eastAsia="Courier New" w:hAnsi="Courier New" w:cs="Courier New"/>
              </w:rPr>
              <w:t>RouterAdvertisementOptionsType</w:t>
            </w:r>
          </w:p>
        </w:tc>
        <w:tc>
          <w:tcPr>
            <w:tcW w:w="1260" w:type="dxa"/>
            <w:shd w:val="clear" w:color="auto" w:fill="FFFFFF"/>
            <w:tcMar>
              <w:top w:w="100" w:type="dxa"/>
              <w:left w:w="100" w:type="dxa"/>
              <w:bottom w:w="100" w:type="dxa"/>
              <w:right w:w="100" w:type="dxa"/>
            </w:tcMar>
            <w:vAlign w:val="center"/>
          </w:tcPr>
          <w:p w14:paraId="68D7416F" w14:textId="77777777" w:rsidR="009B20A4" w:rsidRDefault="009B20A4" w:rsidP="00DD0B44">
            <w:pPr>
              <w:jc w:val="center"/>
            </w:pPr>
            <w:r>
              <w:t>0..1</w:t>
            </w:r>
          </w:p>
        </w:tc>
        <w:tc>
          <w:tcPr>
            <w:tcW w:w="5670" w:type="dxa"/>
            <w:shd w:val="clear" w:color="auto" w:fill="FFFFFF"/>
            <w:tcMar>
              <w:top w:w="100" w:type="dxa"/>
              <w:left w:w="100" w:type="dxa"/>
              <w:bottom w:w="100" w:type="dxa"/>
              <w:right w:w="100" w:type="dxa"/>
            </w:tcMar>
          </w:tcPr>
          <w:p w14:paraId="24F6260E" w14:textId="476D14BC" w:rsidR="009B20A4" w:rsidRDefault="009B20A4" w:rsidP="009B555B">
            <w:r>
              <w:t xml:space="preserve">The </w:t>
            </w:r>
            <w:r>
              <w:rPr>
                <w:rFonts w:ascii="Courier New" w:eastAsia="Courier New" w:hAnsi="Courier New" w:cs="Courier New"/>
              </w:rPr>
              <w:t>Options</w:t>
            </w:r>
            <w:r>
              <w:t xml:space="preserve"> property </w:t>
            </w:r>
            <w:r w:rsidR="009B555B">
              <w:t xml:space="preserve">specifies </w:t>
            </w:r>
            <w:r>
              <w:t>zero or more options, some of which may appear multiple times in the same message.</w:t>
            </w:r>
          </w:p>
        </w:tc>
      </w:tr>
    </w:tbl>
    <w:p w14:paraId="3F886C4C" w14:textId="77777777" w:rsidR="009B20A4" w:rsidRDefault="009B20A4" w:rsidP="00F6486D">
      <w:pPr>
        <w:pStyle w:val="Heading5"/>
      </w:pPr>
      <w:bookmarkStart w:id="84" w:name="_Toc449967615"/>
      <w:r>
        <w:lastRenderedPageBreak/>
        <w:t>RouterAdvertisementOptionsType Class</w:t>
      </w:r>
      <w:bookmarkEnd w:id="84"/>
    </w:p>
    <w:p w14:paraId="6FAF7374" w14:textId="1AD9A41F" w:rsidR="009B20A4" w:rsidRDefault="00933D3B" w:rsidP="009B20A4">
      <w:pPr>
        <w:pStyle w:val="basicparagraph"/>
        <w:contextualSpacing w:val="0"/>
      </w:pPr>
      <w:r>
        <w:t xml:space="preserve">The </w:t>
      </w:r>
      <w:r>
        <w:rPr>
          <w:rFonts w:ascii="Courier New" w:eastAsia="Courier New" w:hAnsi="Courier New" w:cs="Courier New"/>
        </w:rPr>
        <w:t>RouterAdvertisementOptionsType</w:t>
      </w:r>
      <w:r>
        <w:t xml:space="preserve"> class specifies </w:t>
      </w:r>
      <w:r w:rsidR="009B20A4">
        <w:t>zero or more options</w:t>
      </w:r>
      <w:r>
        <w:t xml:space="preserve"> of a Router Advertisement packet</w:t>
      </w:r>
      <w:r w:rsidR="009B20A4">
        <w:t>, some of which may appear multiple times in the same message.</w:t>
      </w:r>
    </w:p>
    <w:p w14:paraId="38ED0CC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RouterAdvertisementOptionsType</w:t>
      </w:r>
      <w:r>
        <w:t xml:space="preserve"> class is given in </w:t>
      </w:r>
      <w:r w:rsidRPr="003B6C21">
        <w:rPr>
          <w:b/>
          <w:color w:val="0000EE"/>
        </w:rPr>
        <w:fldChar w:fldCharType="begin"/>
      </w:r>
      <w:r w:rsidRPr="003B6C21">
        <w:rPr>
          <w:b/>
          <w:color w:val="0000EE"/>
        </w:rPr>
        <w:instrText xml:space="preserve"> REF _Ref437940964 \h </w:instrText>
      </w:r>
      <w:r>
        <w:rPr>
          <w:b/>
          <w:color w:val="0000EE"/>
        </w:rPr>
        <w:instrText xml:space="preserve"> \* MERGEFORMAT </w:instrText>
      </w:r>
      <w:r w:rsidRPr="003B6C21">
        <w:rPr>
          <w:b/>
          <w:color w:val="0000EE"/>
        </w:rPr>
      </w:r>
      <w:r w:rsidRPr="003B6C2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9</w:t>
      </w:r>
      <w:r w:rsidRPr="003B6C21">
        <w:rPr>
          <w:b/>
          <w:color w:val="0000EE"/>
        </w:rPr>
        <w:fldChar w:fldCharType="end"/>
      </w:r>
      <w:r>
        <w:t>.</w:t>
      </w:r>
    </w:p>
    <w:p w14:paraId="7910B80F" w14:textId="77777777" w:rsidR="009B20A4" w:rsidRDefault="009B20A4" w:rsidP="009B20A4">
      <w:pPr>
        <w:pStyle w:val="tablecaption"/>
        <w:jc w:val="center"/>
      </w:pPr>
      <w:bookmarkStart w:id="85" w:name="_Ref437940964"/>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9</w:t>
      </w:r>
      <w:r w:rsidR="003E4566">
        <w:rPr>
          <w:noProof/>
        </w:rPr>
        <w:fldChar w:fldCharType="end"/>
      </w:r>
      <w:bookmarkEnd w:id="85"/>
      <w:r>
        <w:rPr>
          <w:noProof/>
        </w:rPr>
        <w:t xml:space="preserve">. </w:t>
      </w:r>
      <w:r>
        <w:t xml:space="preserve">Properties of the </w:t>
      </w:r>
      <w:r>
        <w:rPr>
          <w:rFonts w:ascii="Courier New" w:eastAsia="Courier New" w:hAnsi="Courier New" w:cs="Courier New"/>
        </w:rPr>
        <w:t>RouterAdvertisementOptionsType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9B20A4" w14:paraId="70CEBD35" w14:textId="77777777" w:rsidTr="00DD0B44">
        <w:trPr>
          <w:jc w:val="center"/>
        </w:trPr>
        <w:tc>
          <w:tcPr>
            <w:tcW w:w="1710" w:type="dxa"/>
            <w:shd w:val="clear" w:color="auto" w:fill="BFBFBF"/>
            <w:tcMar>
              <w:top w:w="100" w:type="dxa"/>
              <w:left w:w="100" w:type="dxa"/>
              <w:bottom w:w="100" w:type="dxa"/>
              <w:right w:w="100" w:type="dxa"/>
            </w:tcMar>
          </w:tcPr>
          <w:p w14:paraId="1172225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29D40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5D3501A"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6B4CAA3" w14:textId="77777777" w:rsidR="009B20A4" w:rsidRDefault="009B20A4" w:rsidP="00DD0B44">
            <w:pPr>
              <w:rPr>
                <w:b/>
                <w:color w:val="000000"/>
              </w:rPr>
            </w:pPr>
            <w:r>
              <w:rPr>
                <w:b/>
                <w:color w:val="000000"/>
              </w:rPr>
              <w:t>Description</w:t>
            </w:r>
          </w:p>
        </w:tc>
      </w:tr>
      <w:tr w:rsidR="009B20A4" w14:paraId="1D195D14" w14:textId="77777777" w:rsidTr="00DD0B44">
        <w:trPr>
          <w:jc w:val="center"/>
        </w:trPr>
        <w:tc>
          <w:tcPr>
            <w:tcW w:w="1710" w:type="dxa"/>
            <w:shd w:val="clear" w:color="auto" w:fill="FFFFFF"/>
            <w:tcMar>
              <w:top w:w="100" w:type="dxa"/>
              <w:left w:w="100" w:type="dxa"/>
              <w:bottom w:w="100" w:type="dxa"/>
              <w:right w:w="100" w:type="dxa"/>
            </w:tcMar>
            <w:vAlign w:val="center"/>
          </w:tcPr>
          <w:p w14:paraId="463D8CF8" w14:textId="77777777" w:rsidR="009B20A4" w:rsidRDefault="009B20A4" w:rsidP="00DD0B44">
            <w:r>
              <w:rPr>
                <w:b/>
              </w:rPr>
              <w:t>Src_Link_Addr</w:t>
            </w:r>
          </w:p>
        </w:tc>
        <w:tc>
          <w:tcPr>
            <w:tcW w:w="3510" w:type="dxa"/>
            <w:shd w:val="clear" w:color="auto" w:fill="FFFFFF"/>
            <w:tcMar>
              <w:top w:w="100" w:type="dxa"/>
              <w:left w:w="100" w:type="dxa"/>
              <w:bottom w:w="100" w:type="dxa"/>
              <w:right w:w="100" w:type="dxa"/>
            </w:tcMar>
            <w:vAlign w:val="center"/>
          </w:tcPr>
          <w:p w14:paraId="4255E388" w14:textId="32352080"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74069F49"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D19AD47" w14:textId="14383744"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r w:rsidR="009B20A4" w14:paraId="2E2D04D4" w14:textId="77777777" w:rsidTr="00DD0B44">
        <w:trPr>
          <w:jc w:val="center"/>
        </w:trPr>
        <w:tc>
          <w:tcPr>
            <w:tcW w:w="1710" w:type="dxa"/>
            <w:shd w:val="clear" w:color="auto" w:fill="FFFFFF"/>
            <w:tcMar>
              <w:top w:w="100" w:type="dxa"/>
              <w:left w:w="100" w:type="dxa"/>
              <w:bottom w:w="100" w:type="dxa"/>
              <w:right w:w="100" w:type="dxa"/>
            </w:tcMar>
            <w:vAlign w:val="center"/>
          </w:tcPr>
          <w:p w14:paraId="71148B66" w14:textId="77777777" w:rsidR="009B20A4" w:rsidRDefault="009B20A4" w:rsidP="00DD0B44">
            <w:r>
              <w:rPr>
                <w:b/>
              </w:rPr>
              <w:t>MTU</w:t>
            </w:r>
          </w:p>
        </w:tc>
        <w:tc>
          <w:tcPr>
            <w:tcW w:w="3510" w:type="dxa"/>
            <w:shd w:val="clear" w:color="auto" w:fill="FFFFFF"/>
            <w:tcMar>
              <w:top w:w="100" w:type="dxa"/>
              <w:left w:w="100" w:type="dxa"/>
              <w:bottom w:w="100" w:type="dxa"/>
              <w:right w:w="100" w:type="dxa"/>
            </w:tcMar>
            <w:vAlign w:val="center"/>
          </w:tcPr>
          <w:p w14:paraId="3C34BEAB" w14:textId="3B2CA9D7" w:rsidR="009B20A4" w:rsidRDefault="009B20A4" w:rsidP="00DD0B44">
            <w:r>
              <w:rPr>
                <w:rFonts w:ascii="Courier New" w:eastAsia="Courier New" w:hAnsi="Courier New" w:cs="Courier New"/>
              </w:rPr>
              <w:t>NDPMTUType</w:t>
            </w:r>
          </w:p>
        </w:tc>
        <w:tc>
          <w:tcPr>
            <w:tcW w:w="1260" w:type="dxa"/>
            <w:shd w:val="clear" w:color="auto" w:fill="FFFFFF"/>
            <w:tcMar>
              <w:top w:w="100" w:type="dxa"/>
              <w:left w:w="100" w:type="dxa"/>
              <w:bottom w:w="100" w:type="dxa"/>
              <w:right w:w="100" w:type="dxa"/>
            </w:tcMar>
            <w:vAlign w:val="center"/>
          </w:tcPr>
          <w:p w14:paraId="4E836E47"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232A7090" w14:textId="667A6D30" w:rsidR="009B20A4" w:rsidRDefault="009B20A4" w:rsidP="00DD0B44">
            <w:r>
              <w:t xml:space="preserve">The </w:t>
            </w:r>
            <w:r>
              <w:rPr>
                <w:rFonts w:ascii="Courier New" w:eastAsia="Courier New" w:hAnsi="Courier New" w:cs="Courier New"/>
              </w:rPr>
              <w:t>MTU</w:t>
            </w:r>
            <w:r>
              <w:t xml:space="preserve"> property </w:t>
            </w:r>
            <w:r w:rsidR="009B555B">
              <w:t>is a 32-bit unsigned integer, which specifies t</w:t>
            </w:r>
            <w:r>
              <w:t>he recommended MTU for the link.</w:t>
            </w:r>
          </w:p>
        </w:tc>
      </w:tr>
      <w:tr w:rsidR="009B20A4" w14:paraId="0DC32CBD" w14:textId="77777777" w:rsidTr="00DD0B44">
        <w:trPr>
          <w:jc w:val="center"/>
        </w:trPr>
        <w:tc>
          <w:tcPr>
            <w:tcW w:w="1710" w:type="dxa"/>
            <w:shd w:val="clear" w:color="auto" w:fill="FFFFFF"/>
            <w:tcMar>
              <w:top w:w="100" w:type="dxa"/>
              <w:left w:w="100" w:type="dxa"/>
              <w:bottom w:w="100" w:type="dxa"/>
              <w:right w:w="100" w:type="dxa"/>
            </w:tcMar>
            <w:vAlign w:val="center"/>
          </w:tcPr>
          <w:p w14:paraId="101EFB8E" w14:textId="77777777" w:rsidR="009B20A4" w:rsidRDefault="009B20A4" w:rsidP="00DD0B44">
            <w:r>
              <w:rPr>
                <w:b/>
              </w:rPr>
              <w:t>Prefix_Info</w:t>
            </w:r>
          </w:p>
        </w:tc>
        <w:tc>
          <w:tcPr>
            <w:tcW w:w="3510" w:type="dxa"/>
            <w:shd w:val="clear" w:color="auto" w:fill="FFFFFF"/>
            <w:tcMar>
              <w:top w:w="100" w:type="dxa"/>
              <w:left w:w="100" w:type="dxa"/>
              <w:bottom w:w="100" w:type="dxa"/>
              <w:right w:w="100" w:type="dxa"/>
            </w:tcMar>
            <w:vAlign w:val="center"/>
          </w:tcPr>
          <w:p w14:paraId="0FA53574" w14:textId="3B7C60B1" w:rsidR="009B20A4" w:rsidRDefault="009B20A4" w:rsidP="00DD0B44">
            <w:r>
              <w:rPr>
                <w:rFonts w:ascii="Courier New" w:eastAsia="Courier New" w:hAnsi="Courier New" w:cs="Courier New"/>
              </w:rPr>
              <w:t>NDPPrefixInfoType</w:t>
            </w:r>
          </w:p>
        </w:tc>
        <w:tc>
          <w:tcPr>
            <w:tcW w:w="1260" w:type="dxa"/>
            <w:shd w:val="clear" w:color="auto" w:fill="FFFFFF"/>
            <w:tcMar>
              <w:top w:w="100" w:type="dxa"/>
              <w:left w:w="100" w:type="dxa"/>
              <w:bottom w:w="100" w:type="dxa"/>
              <w:right w:w="100" w:type="dxa"/>
            </w:tcMar>
            <w:vAlign w:val="center"/>
          </w:tcPr>
          <w:p w14:paraId="500065D3"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3A4F42D1" w14:textId="32F38B07" w:rsidR="009B20A4" w:rsidRDefault="009B20A4" w:rsidP="009B555B">
            <w:r>
              <w:t xml:space="preserve">The </w:t>
            </w:r>
            <w:r>
              <w:rPr>
                <w:rFonts w:ascii="Courier New" w:eastAsia="Courier New" w:hAnsi="Courier New" w:cs="Courier New"/>
              </w:rPr>
              <w:t>Prefix_Info</w:t>
            </w:r>
            <w:r>
              <w:t xml:space="preserve"> property characterizes </w:t>
            </w:r>
            <w:r w:rsidR="009B555B">
              <w:t xml:space="preserve">the </w:t>
            </w:r>
            <w:r>
              <w:t xml:space="preserve">Prefix Information for </w:t>
            </w:r>
            <w:r w:rsidR="009B555B">
              <w:t xml:space="preserve">the </w:t>
            </w:r>
            <w:r>
              <w:t>Router Advertisement Options.</w:t>
            </w:r>
          </w:p>
        </w:tc>
      </w:tr>
    </w:tbl>
    <w:p w14:paraId="6F455384" w14:textId="77777777" w:rsidR="00F07748" w:rsidRDefault="00F07748" w:rsidP="00F07748">
      <w:pPr>
        <w:pStyle w:val="Heading5"/>
      </w:pPr>
      <w:bookmarkStart w:id="86" w:name="_Toc449967616"/>
      <w:r>
        <w:t>NDPLinkAddrType Class</w:t>
      </w:r>
      <w:bookmarkEnd w:id="86"/>
    </w:p>
    <w:p w14:paraId="51A1ED0F" w14:textId="03489099" w:rsidR="00F07748" w:rsidRDefault="009B555B" w:rsidP="00F07748">
      <w:pPr>
        <w:pStyle w:val="basicparagraph"/>
        <w:contextualSpacing w:val="0"/>
      </w:pPr>
      <w:r>
        <w:t xml:space="preserve">The </w:t>
      </w:r>
      <w:r w:rsidR="00F07748" w:rsidRPr="009B555B">
        <w:rPr>
          <w:rFonts w:ascii="Courier New" w:hAnsi="Courier New" w:cs="Courier New"/>
        </w:rPr>
        <w:t>NDPLinkAddrType</w:t>
      </w:r>
      <w:r w:rsidR="00F07748">
        <w:t xml:space="preserve"> </w:t>
      </w:r>
      <w:r>
        <w:t xml:space="preserve">class </w:t>
      </w:r>
      <w:r w:rsidR="00F07748">
        <w:t>characterizes the Link-Layer Address option.</w:t>
      </w:r>
    </w:p>
    <w:p w14:paraId="4C1026E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NDPLinkAddrType</w:t>
      </w:r>
      <w:r>
        <w:t xml:space="preserve"> class is given in </w:t>
      </w:r>
      <w:r w:rsidRPr="003657A0">
        <w:rPr>
          <w:b/>
          <w:color w:val="0000EE"/>
        </w:rPr>
        <w:fldChar w:fldCharType="begin"/>
      </w:r>
      <w:r w:rsidRPr="003657A0">
        <w:rPr>
          <w:b/>
          <w:color w:val="0000EE"/>
        </w:rPr>
        <w:instrText xml:space="preserve"> REF _Ref438459217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10</w:t>
      </w:r>
      <w:r w:rsidRPr="003657A0">
        <w:rPr>
          <w:b/>
          <w:color w:val="0000EE"/>
        </w:rPr>
        <w:fldChar w:fldCharType="end"/>
      </w:r>
      <w:r>
        <w:t>.</w:t>
      </w:r>
    </w:p>
    <w:p w14:paraId="22B12637" w14:textId="77777777" w:rsidR="00F07748" w:rsidRDefault="00F07748" w:rsidP="00F07748">
      <w:pPr>
        <w:pStyle w:val="tablecaption"/>
        <w:jc w:val="center"/>
      </w:pPr>
      <w:bookmarkStart w:id="87" w:name="_Ref438459217"/>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10</w:t>
      </w:r>
      <w:r w:rsidR="003E4566">
        <w:rPr>
          <w:noProof/>
        </w:rPr>
        <w:fldChar w:fldCharType="end"/>
      </w:r>
      <w:bookmarkEnd w:id="87"/>
      <w:r>
        <w:rPr>
          <w:noProof/>
        </w:rPr>
        <w:t xml:space="preserve">. </w:t>
      </w:r>
      <w:r>
        <w:t xml:space="preserve">Properties of the </w:t>
      </w:r>
      <w:r>
        <w:rPr>
          <w:rFonts w:ascii="Courier New" w:eastAsia="Courier New" w:hAnsi="Courier New" w:cs="Courier New"/>
        </w:rPr>
        <w:t>NDPLinkAddrType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240"/>
        <w:gridCol w:w="1260"/>
        <w:gridCol w:w="6030"/>
      </w:tblGrid>
      <w:tr w:rsidR="00F07748" w14:paraId="482185F3" w14:textId="77777777" w:rsidTr="00F07748">
        <w:trPr>
          <w:jc w:val="center"/>
        </w:trPr>
        <w:tc>
          <w:tcPr>
            <w:tcW w:w="2430" w:type="dxa"/>
            <w:shd w:val="clear" w:color="auto" w:fill="BFBFBF"/>
            <w:tcMar>
              <w:top w:w="100" w:type="dxa"/>
              <w:left w:w="100" w:type="dxa"/>
              <w:bottom w:w="100" w:type="dxa"/>
              <w:right w:w="100" w:type="dxa"/>
            </w:tcMar>
          </w:tcPr>
          <w:p w14:paraId="0113CB99"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F76683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894307" w14:textId="77777777" w:rsidR="00F07748" w:rsidRDefault="00F07748"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28DD2D59" w14:textId="77777777" w:rsidR="00F07748" w:rsidRDefault="00F07748" w:rsidP="00F07748">
            <w:pPr>
              <w:rPr>
                <w:b/>
                <w:color w:val="000000"/>
              </w:rPr>
            </w:pPr>
            <w:r>
              <w:rPr>
                <w:b/>
                <w:color w:val="000000"/>
              </w:rPr>
              <w:t>Description</w:t>
            </w:r>
          </w:p>
        </w:tc>
      </w:tr>
      <w:tr w:rsidR="00F07748" w14:paraId="1DECE6E7" w14:textId="77777777" w:rsidTr="00F07748">
        <w:trPr>
          <w:jc w:val="center"/>
        </w:trPr>
        <w:tc>
          <w:tcPr>
            <w:tcW w:w="2430" w:type="dxa"/>
            <w:shd w:val="clear" w:color="auto" w:fill="FFFFFF"/>
            <w:tcMar>
              <w:top w:w="100" w:type="dxa"/>
              <w:left w:w="100" w:type="dxa"/>
              <w:bottom w:w="100" w:type="dxa"/>
              <w:right w:w="100" w:type="dxa"/>
            </w:tcMar>
            <w:vAlign w:val="center"/>
          </w:tcPr>
          <w:p w14:paraId="491C9438"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86EF31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371D0BF"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061D2C1"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03DF05C4" w14:textId="38A64D42" w:rsidR="00F07748" w:rsidRDefault="009B555B" w:rsidP="00F07748">
            <w:r>
              <w:t xml:space="preserve">The </w:t>
            </w:r>
            <w:r w:rsidRPr="007D3DDA">
              <w:rPr>
                <w:rFonts w:ascii="Courier New" w:hAnsi="Courier New" w:cs="Courier New"/>
              </w:rPr>
              <w:t>L</w:t>
            </w:r>
            <w:r w:rsidR="00F07748" w:rsidRPr="007D3DDA">
              <w:rPr>
                <w:rFonts w:ascii="Courier New" w:hAnsi="Courier New" w:cs="Courier New"/>
              </w:rPr>
              <w:t>ength</w:t>
            </w:r>
            <w:r w:rsidR="00F07748">
              <w:t xml:space="preserve"> </w:t>
            </w:r>
            <w:r>
              <w:t xml:space="preserve">property </w:t>
            </w:r>
            <w:r w:rsidR="00F07748">
              <w:t>of the option (including the type and length properties) in units of 8 octets.</w:t>
            </w:r>
          </w:p>
        </w:tc>
      </w:tr>
      <w:tr w:rsidR="00F07748" w14:paraId="2ED4EAE1" w14:textId="77777777" w:rsidTr="00F07748">
        <w:trPr>
          <w:jc w:val="center"/>
        </w:trPr>
        <w:tc>
          <w:tcPr>
            <w:tcW w:w="2430" w:type="dxa"/>
            <w:shd w:val="clear" w:color="auto" w:fill="FFFFFF"/>
            <w:tcMar>
              <w:top w:w="100" w:type="dxa"/>
              <w:left w:w="100" w:type="dxa"/>
              <w:bottom w:w="100" w:type="dxa"/>
              <w:right w:w="100" w:type="dxa"/>
            </w:tcMar>
            <w:vAlign w:val="center"/>
          </w:tcPr>
          <w:p w14:paraId="2462F653" w14:textId="77777777" w:rsidR="00F07748" w:rsidRDefault="00F07748" w:rsidP="00F07748">
            <w:r>
              <w:rPr>
                <w:b/>
              </w:rPr>
              <w:t>Link_Layer_MAC_Addr</w:t>
            </w:r>
          </w:p>
        </w:tc>
        <w:tc>
          <w:tcPr>
            <w:tcW w:w="3240" w:type="dxa"/>
            <w:shd w:val="clear" w:color="auto" w:fill="FFFFFF"/>
            <w:tcMar>
              <w:top w:w="100" w:type="dxa"/>
              <w:left w:w="100" w:type="dxa"/>
              <w:bottom w:w="100" w:type="dxa"/>
              <w:right w:w="100" w:type="dxa"/>
            </w:tcMar>
            <w:vAlign w:val="center"/>
          </w:tcPr>
          <w:p w14:paraId="03908FCB" w14:textId="77777777" w:rsidR="00F07748" w:rsidRDefault="00F07748" w:rsidP="00F07748">
            <w:pPr>
              <w:rPr>
                <w:rFonts w:ascii="Courier New" w:eastAsia="Courier New" w:hAnsi="Courier New" w:cs="Courier New"/>
              </w:rPr>
            </w:pPr>
            <w:r>
              <w:rPr>
                <w:rFonts w:ascii="Courier New" w:eastAsia="Courier New" w:hAnsi="Courier New" w:cs="Courier New"/>
              </w:rPr>
              <w:t>AddressObj:</w:t>
            </w:r>
          </w:p>
          <w:p w14:paraId="5BE916B7" w14:textId="77777777" w:rsidR="00F07748" w:rsidRDefault="00F07748" w:rsidP="00F07748">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8195E9F" w14:textId="77777777" w:rsidR="00F07748" w:rsidRDefault="00F07748" w:rsidP="00F07748">
            <w:pPr>
              <w:jc w:val="center"/>
            </w:pPr>
            <w:r>
              <w:t>0..1</w:t>
            </w:r>
          </w:p>
        </w:tc>
        <w:tc>
          <w:tcPr>
            <w:tcW w:w="6030" w:type="dxa"/>
            <w:shd w:val="clear" w:color="auto" w:fill="FFFFFF"/>
            <w:tcMar>
              <w:top w:w="100" w:type="dxa"/>
              <w:left w:w="100" w:type="dxa"/>
              <w:bottom w:w="100" w:type="dxa"/>
              <w:right w:w="100" w:type="dxa"/>
            </w:tcMar>
          </w:tcPr>
          <w:p w14:paraId="204FC212" w14:textId="064A28B7" w:rsidR="00F07748" w:rsidRDefault="00F07748" w:rsidP="00F07748">
            <w:r>
              <w:t xml:space="preserve">The </w:t>
            </w:r>
            <w:r w:rsidR="009B555B" w:rsidRPr="007D3DDA">
              <w:rPr>
                <w:rFonts w:ascii="Courier New" w:hAnsi="Courier New" w:cs="Courier New"/>
              </w:rPr>
              <w:t>Link_Layer_MAC_Addr</w:t>
            </w:r>
            <w:r w:rsidR="009B555B">
              <w:t xml:space="preserve"> property specifies a </w:t>
            </w:r>
            <w:r>
              <w:t>variable length link-layer address. The content and format of this property (including byte and bit ordering) is expected to be specified in specific documents that describe how IPv6 operates over different link layers.</w:t>
            </w:r>
          </w:p>
        </w:tc>
      </w:tr>
    </w:tbl>
    <w:p w14:paraId="659406CD" w14:textId="77777777" w:rsidR="00F07748" w:rsidRDefault="00F07748" w:rsidP="00F07748">
      <w:pPr>
        <w:pStyle w:val="Heading5"/>
      </w:pPr>
      <w:bookmarkStart w:id="88" w:name="_Toc449967617"/>
      <w:r>
        <w:lastRenderedPageBreak/>
        <w:t>NDPMTUType Class</w:t>
      </w:r>
      <w:bookmarkEnd w:id="88"/>
    </w:p>
    <w:p w14:paraId="7AD5DFB4" w14:textId="127C0F40" w:rsidR="00F07748" w:rsidRDefault="00F07748" w:rsidP="00F07748">
      <w:pPr>
        <w:pStyle w:val="basicparagraph"/>
        <w:contextualSpacing w:val="0"/>
      </w:pPr>
      <w:r>
        <w:t xml:space="preserve">The </w:t>
      </w:r>
      <w:r w:rsidR="007D3DDA">
        <w:rPr>
          <w:rFonts w:ascii="Courier New" w:eastAsia="Courier New" w:hAnsi="Courier New" w:cs="Courier New"/>
        </w:rPr>
        <w:t>NDPMTUType</w:t>
      </w:r>
      <w:r w:rsidR="007D3DDA">
        <w:t xml:space="preserve"> class specifies the </w:t>
      </w:r>
      <w:r>
        <w:t xml:space="preserve">MTU option </w:t>
      </w:r>
      <w:r w:rsidR="007D3DDA">
        <w:t xml:space="preserve">which </w:t>
      </w:r>
      <w:r>
        <w:t>is used in Router Advertisement messages to ensure that all nodes on a link use the same MTU value in those cases where the link MTU is not well known (class=5).</w:t>
      </w:r>
    </w:p>
    <w:p w14:paraId="79F3F88B"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NDPMTUType</w:t>
      </w:r>
      <w:r>
        <w:t xml:space="preserve"> class is given in </w:t>
      </w:r>
      <w:r w:rsidRPr="00370ED7">
        <w:rPr>
          <w:b/>
          <w:color w:val="0000EE"/>
        </w:rPr>
        <w:fldChar w:fldCharType="begin"/>
      </w:r>
      <w:r w:rsidRPr="00370ED7">
        <w:rPr>
          <w:b/>
          <w:color w:val="0000EE"/>
        </w:rPr>
        <w:instrText xml:space="preserve"> REF _Ref438459701 \h </w:instrText>
      </w:r>
      <w:r>
        <w:rPr>
          <w:b/>
          <w:color w:val="0000EE"/>
        </w:rPr>
        <w:instrText xml:space="preserve"> \* MERGEFORMAT </w:instrText>
      </w:r>
      <w:r w:rsidRPr="00370ED7">
        <w:rPr>
          <w:b/>
          <w:color w:val="0000EE"/>
        </w:rPr>
      </w:r>
      <w:r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11</w:t>
      </w:r>
      <w:r w:rsidRPr="00370ED7">
        <w:rPr>
          <w:b/>
          <w:color w:val="0000EE"/>
        </w:rPr>
        <w:fldChar w:fldCharType="end"/>
      </w:r>
      <w:r>
        <w:t>.</w:t>
      </w:r>
    </w:p>
    <w:p w14:paraId="1F92EBF4" w14:textId="77777777" w:rsidR="00F07748" w:rsidRDefault="00F07748" w:rsidP="00F07748">
      <w:pPr>
        <w:pStyle w:val="tablecaption"/>
        <w:jc w:val="center"/>
      </w:pPr>
      <w:bookmarkStart w:id="89" w:name="_Ref438459701"/>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11</w:t>
      </w:r>
      <w:r w:rsidR="003E4566">
        <w:rPr>
          <w:noProof/>
        </w:rPr>
        <w:fldChar w:fldCharType="end"/>
      </w:r>
      <w:bookmarkEnd w:id="89"/>
      <w:r>
        <w:rPr>
          <w:noProof/>
        </w:rPr>
        <w:t xml:space="preserve">. </w:t>
      </w:r>
      <w:r>
        <w:t xml:space="preserve">Properties of the </w:t>
      </w:r>
      <w:r>
        <w:rPr>
          <w:rFonts w:ascii="Courier New" w:eastAsia="Courier New" w:hAnsi="Courier New" w:cs="Courier New"/>
        </w:rPr>
        <w:t>NDPMTUType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240"/>
        <w:gridCol w:w="1260"/>
        <w:gridCol w:w="7380"/>
      </w:tblGrid>
      <w:tr w:rsidR="00F07748" w14:paraId="0580C507" w14:textId="77777777" w:rsidTr="00F07748">
        <w:trPr>
          <w:jc w:val="center"/>
        </w:trPr>
        <w:tc>
          <w:tcPr>
            <w:tcW w:w="1080" w:type="dxa"/>
            <w:shd w:val="clear" w:color="auto" w:fill="BFBFBF"/>
            <w:tcMar>
              <w:top w:w="100" w:type="dxa"/>
              <w:left w:w="100" w:type="dxa"/>
              <w:bottom w:w="100" w:type="dxa"/>
              <w:right w:w="100" w:type="dxa"/>
            </w:tcMar>
          </w:tcPr>
          <w:p w14:paraId="6272A211"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2C0496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5CBFAF7" w14:textId="77777777" w:rsidR="00F07748" w:rsidRDefault="00F07748" w:rsidP="00F07748">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D677858" w14:textId="77777777" w:rsidR="00F07748" w:rsidRDefault="00F07748" w:rsidP="00F07748">
            <w:pPr>
              <w:rPr>
                <w:b/>
                <w:color w:val="000000"/>
              </w:rPr>
            </w:pPr>
            <w:r>
              <w:rPr>
                <w:b/>
                <w:color w:val="000000"/>
              </w:rPr>
              <w:t>Description</w:t>
            </w:r>
          </w:p>
        </w:tc>
      </w:tr>
      <w:tr w:rsidR="00F07748" w14:paraId="7DEAD0B3" w14:textId="77777777" w:rsidTr="00F07748">
        <w:trPr>
          <w:jc w:val="center"/>
        </w:trPr>
        <w:tc>
          <w:tcPr>
            <w:tcW w:w="1080" w:type="dxa"/>
            <w:shd w:val="clear" w:color="auto" w:fill="FFFFFF"/>
            <w:tcMar>
              <w:top w:w="100" w:type="dxa"/>
              <w:left w:w="100" w:type="dxa"/>
              <w:bottom w:w="100" w:type="dxa"/>
              <w:right w:w="100" w:type="dxa"/>
            </w:tcMar>
            <w:vAlign w:val="center"/>
          </w:tcPr>
          <w:p w14:paraId="3813572A"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5903B3E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E18C5D5"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176A6954"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732F" w14:textId="77777777" w:rsidR="00F07748" w:rsidRDefault="00F07748" w:rsidP="00F07748">
            <w:r>
              <w:t xml:space="preserve">The </w:t>
            </w:r>
            <w:r>
              <w:rPr>
                <w:rFonts w:ascii="Courier New" w:eastAsia="Courier New" w:hAnsi="Courier New" w:cs="Courier New"/>
              </w:rPr>
              <w:t>Length</w:t>
            </w:r>
            <w:r>
              <w:t xml:space="preserve"> property specifies the length of the MTU option type: length=1.</w:t>
            </w:r>
          </w:p>
        </w:tc>
      </w:tr>
      <w:tr w:rsidR="00F07748" w14:paraId="036B554F" w14:textId="77777777" w:rsidTr="00F07748">
        <w:trPr>
          <w:jc w:val="center"/>
        </w:trPr>
        <w:tc>
          <w:tcPr>
            <w:tcW w:w="1080" w:type="dxa"/>
            <w:shd w:val="clear" w:color="auto" w:fill="FFFFFF"/>
            <w:tcMar>
              <w:top w:w="100" w:type="dxa"/>
              <w:left w:w="100" w:type="dxa"/>
              <w:bottom w:w="100" w:type="dxa"/>
              <w:right w:w="100" w:type="dxa"/>
            </w:tcMar>
            <w:vAlign w:val="center"/>
          </w:tcPr>
          <w:p w14:paraId="3455622F" w14:textId="77777777" w:rsidR="00F07748" w:rsidRDefault="00F07748" w:rsidP="00F07748">
            <w:r>
              <w:rPr>
                <w:b/>
              </w:rPr>
              <w:t>MTU</w:t>
            </w:r>
          </w:p>
        </w:tc>
        <w:tc>
          <w:tcPr>
            <w:tcW w:w="3240" w:type="dxa"/>
            <w:shd w:val="clear" w:color="auto" w:fill="FFFFFF"/>
            <w:tcMar>
              <w:top w:w="100" w:type="dxa"/>
              <w:left w:w="100" w:type="dxa"/>
              <w:bottom w:w="100" w:type="dxa"/>
              <w:right w:w="100" w:type="dxa"/>
            </w:tcMar>
            <w:vAlign w:val="center"/>
          </w:tcPr>
          <w:p w14:paraId="4AA461FE"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1F501A9A"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F194ACE" w14:textId="77777777" w:rsidR="00F07748" w:rsidRDefault="00F07748" w:rsidP="00F07748">
            <w:pPr>
              <w:jc w:val="center"/>
            </w:pPr>
            <w:r>
              <w:t>0..1</w:t>
            </w:r>
          </w:p>
        </w:tc>
        <w:tc>
          <w:tcPr>
            <w:tcW w:w="7380" w:type="dxa"/>
            <w:shd w:val="clear" w:color="auto" w:fill="FFFFFF"/>
            <w:tcMar>
              <w:top w:w="100" w:type="dxa"/>
              <w:left w:w="100" w:type="dxa"/>
              <w:bottom w:w="100" w:type="dxa"/>
              <w:right w:w="100" w:type="dxa"/>
            </w:tcMar>
          </w:tcPr>
          <w:p w14:paraId="685797E7" w14:textId="05DA8984" w:rsidR="00F07748" w:rsidRDefault="00F07748" w:rsidP="007D3DDA">
            <w:r>
              <w:t xml:space="preserve">The </w:t>
            </w:r>
            <w:r>
              <w:rPr>
                <w:rFonts w:ascii="Courier New" w:eastAsia="Courier New" w:hAnsi="Courier New" w:cs="Courier New"/>
              </w:rPr>
              <w:t>MTU</w:t>
            </w:r>
            <w:r>
              <w:t xml:space="preserve"> property </w:t>
            </w:r>
            <w:r w:rsidR="007D3DDA">
              <w:t xml:space="preserve">is a 32-bit unsigned integer that </w:t>
            </w:r>
            <w:r>
              <w:t xml:space="preserve">specifies the recommended MTU for the link. </w:t>
            </w:r>
          </w:p>
        </w:tc>
      </w:tr>
    </w:tbl>
    <w:p w14:paraId="2D904DE4" w14:textId="77777777" w:rsidR="00F07748" w:rsidRDefault="00F07748" w:rsidP="00F07748">
      <w:pPr>
        <w:pStyle w:val="Heading5"/>
      </w:pPr>
      <w:bookmarkStart w:id="90" w:name="_Toc449967618"/>
      <w:r>
        <w:t>NDPPrefixInfoType Class</w:t>
      </w:r>
      <w:bookmarkEnd w:id="90"/>
    </w:p>
    <w:p w14:paraId="14090038" w14:textId="3891E0FF" w:rsidR="00F07748" w:rsidRDefault="007D3DDA" w:rsidP="00F07748">
      <w:pPr>
        <w:pStyle w:val="basicparagraph"/>
        <w:contextualSpacing w:val="0"/>
      </w:pPr>
      <w:r>
        <w:t xml:space="preserve">The </w:t>
      </w:r>
      <w:r w:rsidRPr="007D3DDA">
        <w:rPr>
          <w:rFonts w:ascii="Courier New" w:hAnsi="Courier New" w:cs="Courier New"/>
        </w:rPr>
        <w:t>NDPPrefixInfoType</w:t>
      </w:r>
      <w:r>
        <w:t xml:space="preserve"> class </w:t>
      </w:r>
      <w:r w:rsidR="00F07748">
        <w:t xml:space="preserve">characterizes </w:t>
      </w:r>
      <w:r>
        <w:t>the prefix i</w:t>
      </w:r>
      <w:r w:rsidR="00F07748">
        <w:t>nformation for Router Advertisement Options. It provides hosts with on-link prefixes and prefixe</w:t>
      </w:r>
      <w:r>
        <w:t>s for Address Autoconfiguration</w:t>
      </w:r>
      <w:r w:rsidR="00F07748">
        <w:t xml:space="preserve"> (class=3). </w:t>
      </w:r>
      <w:r w:rsidR="00F5458E">
        <w:t xml:space="preserve">See </w:t>
      </w:r>
      <w:hyperlink r:id="rId45" w:history="1">
        <w:r w:rsidR="00F5458E" w:rsidRPr="00AC72EA">
          <w:rPr>
            <w:rStyle w:val="Hyperlink"/>
          </w:rPr>
          <w:t>http://tools.ietf.org/html/rfc4861</w:t>
        </w:r>
      </w:hyperlink>
      <w:r w:rsidR="00F5458E">
        <w:t xml:space="preserve"> for more information.</w:t>
      </w:r>
    </w:p>
    <w:p w14:paraId="385A1666"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NDPPrefixInfoType</w:t>
      </w:r>
      <w:r>
        <w:t xml:space="preserve"> class is given in </w:t>
      </w:r>
      <w:r w:rsidRPr="003657A0">
        <w:rPr>
          <w:b/>
          <w:color w:val="0000EE"/>
        </w:rPr>
        <w:fldChar w:fldCharType="begin"/>
      </w:r>
      <w:r w:rsidRPr="003657A0">
        <w:rPr>
          <w:b/>
          <w:color w:val="0000EE"/>
        </w:rPr>
        <w:instrText xml:space="preserve"> REF _Ref438459262 \h </w:instrText>
      </w:r>
      <w:r>
        <w:rPr>
          <w:b/>
          <w:color w:val="0000EE"/>
        </w:rPr>
        <w:instrText xml:space="preserve"> \* MERGEFORMAT </w:instrText>
      </w:r>
      <w:r w:rsidRPr="003657A0">
        <w:rPr>
          <w:b/>
          <w:color w:val="0000EE"/>
        </w:rPr>
      </w:r>
      <w:r w:rsidRPr="003657A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12</w:t>
      </w:r>
      <w:r w:rsidRPr="003657A0">
        <w:rPr>
          <w:b/>
          <w:color w:val="0000EE"/>
        </w:rPr>
        <w:fldChar w:fldCharType="end"/>
      </w:r>
      <w:r>
        <w:t>.</w:t>
      </w:r>
    </w:p>
    <w:p w14:paraId="731A076A" w14:textId="77777777" w:rsidR="00F07748" w:rsidRDefault="00F07748" w:rsidP="00F07748">
      <w:pPr>
        <w:pStyle w:val="tablecaption"/>
        <w:jc w:val="center"/>
      </w:pPr>
      <w:bookmarkStart w:id="91" w:name="_Ref438459262"/>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12</w:t>
      </w:r>
      <w:r w:rsidR="003E4566">
        <w:rPr>
          <w:noProof/>
        </w:rPr>
        <w:fldChar w:fldCharType="end"/>
      </w:r>
      <w:bookmarkEnd w:id="91"/>
      <w:r>
        <w:rPr>
          <w:noProof/>
        </w:rPr>
        <w:t xml:space="preserve">. </w:t>
      </w:r>
      <w:r>
        <w:t xml:space="preserve">Properties of the </w:t>
      </w:r>
      <w:r>
        <w:rPr>
          <w:rFonts w:ascii="Courier New" w:eastAsia="Courier New" w:hAnsi="Courier New" w:cs="Courier New"/>
        </w:rPr>
        <w:t>NDPPrefixInfoType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F07748" w14:paraId="7C22594C" w14:textId="77777777" w:rsidTr="00F07748">
        <w:trPr>
          <w:jc w:val="center"/>
        </w:trPr>
        <w:tc>
          <w:tcPr>
            <w:tcW w:w="1980" w:type="dxa"/>
            <w:shd w:val="clear" w:color="auto" w:fill="BFBFBF"/>
            <w:tcMar>
              <w:top w:w="100" w:type="dxa"/>
              <w:left w:w="100" w:type="dxa"/>
              <w:bottom w:w="100" w:type="dxa"/>
              <w:right w:w="100" w:type="dxa"/>
            </w:tcMar>
          </w:tcPr>
          <w:p w14:paraId="489B6ED5" w14:textId="77777777" w:rsidR="00F07748" w:rsidRDefault="00F07748" w:rsidP="00F07748">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0DF7CF01"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CD02DF" w14:textId="77777777" w:rsidR="00F07748" w:rsidRDefault="00F07748" w:rsidP="00F07748">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1F416FB" w14:textId="77777777" w:rsidR="00F07748" w:rsidRDefault="00F07748" w:rsidP="00F07748">
            <w:pPr>
              <w:rPr>
                <w:b/>
                <w:color w:val="000000"/>
              </w:rPr>
            </w:pPr>
            <w:r>
              <w:rPr>
                <w:b/>
                <w:color w:val="000000"/>
              </w:rPr>
              <w:t>Description</w:t>
            </w:r>
          </w:p>
        </w:tc>
      </w:tr>
      <w:tr w:rsidR="00F07748" w14:paraId="037A002E" w14:textId="77777777" w:rsidTr="00F07748">
        <w:trPr>
          <w:jc w:val="center"/>
        </w:trPr>
        <w:tc>
          <w:tcPr>
            <w:tcW w:w="1980" w:type="dxa"/>
            <w:shd w:val="clear" w:color="auto" w:fill="FFFFFF"/>
            <w:tcMar>
              <w:top w:w="100" w:type="dxa"/>
              <w:left w:w="100" w:type="dxa"/>
              <w:bottom w:w="100" w:type="dxa"/>
              <w:right w:w="100" w:type="dxa"/>
            </w:tcMar>
            <w:vAlign w:val="center"/>
          </w:tcPr>
          <w:p w14:paraId="4CC8A8B4" w14:textId="77777777" w:rsidR="00F07748" w:rsidRDefault="00F07748" w:rsidP="00F07748">
            <w:r>
              <w:rPr>
                <w:b/>
              </w:rPr>
              <w:t>link_flag</w:t>
            </w:r>
          </w:p>
        </w:tc>
        <w:tc>
          <w:tcPr>
            <w:tcW w:w="3240" w:type="dxa"/>
            <w:shd w:val="clear" w:color="auto" w:fill="FFFFFF"/>
            <w:tcMar>
              <w:top w:w="100" w:type="dxa"/>
              <w:left w:w="100" w:type="dxa"/>
              <w:bottom w:w="100" w:type="dxa"/>
              <w:right w:w="100" w:type="dxa"/>
            </w:tcMar>
            <w:vAlign w:val="center"/>
          </w:tcPr>
          <w:p w14:paraId="48FCD10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EC49B2"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74D3FC11" w14:textId="2E93F8F3" w:rsidR="00F07748" w:rsidRDefault="00F07748" w:rsidP="00206A8C">
            <w:r>
              <w:t xml:space="preserve">The </w:t>
            </w:r>
            <w:r>
              <w:rPr>
                <w:rFonts w:ascii="Courier New" w:eastAsia="Courier New" w:hAnsi="Courier New" w:cs="Courier New"/>
              </w:rPr>
              <w:t>link_flag</w:t>
            </w:r>
            <w:r>
              <w:t xml:space="preserve"> property specifies the 1-bit on-link flag. When set, </w:t>
            </w:r>
            <w:r w:rsidR="00206A8C">
              <w:t xml:space="preserve">it </w:t>
            </w:r>
            <w:r>
              <w:t>indicates that this prefix can be used for on-link determination. When not set the advertisement makes no statement about on-link or off-link properties of the prefix.</w:t>
            </w:r>
          </w:p>
        </w:tc>
      </w:tr>
      <w:tr w:rsidR="00F07748" w14:paraId="75C02BCE" w14:textId="77777777" w:rsidTr="00F07748">
        <w:trPr>
          <w:jc w:val="center"/>
        </w:trPr>
        <w:tc>
          <w:tcPr>
            <w:tcW w:w="1980" w:type="dxa"/>
            <w:shd w:val="clear" w:color="auto" w:fill="FFFFFF"/>
            <w:tcMar>
              <w:top w:w="100" w:type="dxa"/>
              <w:left w:w="100" w:type="dxa"/>
              <w:bottom w:w="100" w:type="dxa"/>
              <w:right w:w="100" w:type="dxa"/>
            </w:tcMar>
            <w:vAlign w:val="center"/>
          </w:tcPr>
          <w:p w14:paraId="7A659CAE" w14:textId="77777777" w:rsidR="00F07748" w:rsidRDefault="00F07748" w:rsidP="00F07748">
            <w:r>
              <w:rPr>
                <w:b/>
              </w:rPr>
              <w:t>addr_config_flag</w:t>
            </w:r>
          </w:p>
        </w:tc>
        <w:tc>
          <w:tcPr>
            <w:tcW w:w="3240" w:type="dxa"/>
            <w:shd w:val="clear" w:color="auto" w:fill="FFFFFF"/>
            <w:tcMar>
              <w:top w:w="100" w:type="dxa"/>
              <w:left w:w="100" w:type="dxa"/>
              <w:bottom w:w="100" w:type="dxa"/>
              <w:right w:w="100" w:type="dxa"/>
            </w:tcMar>
            <w:vAlign w:val="center"/>
          </w:tcPr>
          <w:p w14:paraId="2738B35A" w14:textId="77777777" w:rsidR="00F07748" w:rsidRDefault="00F07748" w:rsidP="00F07748">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454C27"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E874073" w14:textId="24D616C1" w:rsidR="00F07748" w:rsidRDefault="00F07748" w:rsidP="00206A8C">
            <w:r>
              <w:t xml:space="preserve">The </w:t>
            </w:r>
            <w:r>
              <w:rPr>
                <w:rFonts w:ascii="Courier New" w:eastAsia="Courier New" w:hAnsi="Courier New" w:cs="Courier New"/>
              </w:rPr>
              <w:t>addr_config_flag</w:t>
            </w:r>
            <w:r>
              <w:t xml:space="preserve"> property specifies the 1-bit autonomous address-configuration flag. When set</w:t>
            </w:r>
            <w:r w:rsidR="00206A8C">
              <w:t xml:space="preserve">, </w:t>
            </w:r>
            <w:r w:rsidR="00087C08">
              <w:t>it</w:t>
            </w:r>
            <w:r>
              <w:t xml:space="preserve"> indicates that this prefix can be used for stateless address configuration.</w:t>
            </w:r>
          </w:p>
        </w:tc>
      </w:tr>
      <w:tr w:rsidR="00F07748" w14:paraId="0D06EE7E" w14:textId="77777777" w:rsidTr="00F07748">
        <w:trPr>
          <w:jc w:val="center"/>
        </w:trPr>
        <w:tc>
          <w:tcPr>
            <w:tcW w:w="1980" w:type="dxa"/>
            <w:shd w:val="clear" w:color="auto" w:fill="FFFFFF"/>
            <w:tcMar>
              <w:top w:w="100" w:type="dxa"/>
              <w:left w:w="100" w:type="dxa"/>
              <w:bottom w:w="100" w:type="dxa"/>
              <w:right w:w="100" w:type="dxa"/>
            </w:tcMar>
            <w:vAlign w:val="center"/>
          </w:tcPr>
          <w:p w14:paraId="685D683B" w14:textId="77777777" w:rsidR="00F07748" w:rsidRDefault="00F07748" w:rsidP="00F07748">
            <w:r>
              <w:rPr>
                <w:b/>
              </w:rPr>
              <w:t>Length</w:t>
            </w:r>
          </w:p>
        </w:tc>
        <w:tc>
          <w:tcPr>
            <w:tcW w:w="3240" w:type="dxa"/>
            <w:shd w:val="clear" w:color="auto" w:fill="FFFFFF"/>
            <w:tcMar>
              <w:top w:w="100" w:type="dxa"/>
              <w:left w:w="100" w:type="dxa"/>
              <w:bottom w:w="100" w:type="dxa"/>
              <w:right w:w="100" w:type="dxa"/>
            </w:tcMar>
            <w:vAlign w:val="center"/>
          </w:tcPr>
          <w:p w14:paraId="62749CF0"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EB5868B"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4F756CB"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1FC96A7D" w14:textId="77777777" w:rsidR="00F07748" w:rsidRDefault="00F07748" w:rsidP="00F07748">
            <w:r>
              <w:t xml:space="preserve">The </w:t>
            </w:r>
            <w:r>
              <w:rPr>
                <w:rFonts w:ascii="Courier New" w:eastAsia="Courier New" w:hAnsi="Courier New" w:cs="Courier New"/>
              </w:rPr>
              <w:t>Length</w:t>
            </w:r>
            <w:r>
              <w:t xml:space="preserve"> property characterizes the length of the option (the number of valid leading bits in the prefix), and is represented as a 32-</w:t>
            </w:r>
            <w:r>
              <w:lastRenderedPageBreak/>
              <w:t>bit integer.</w:t>
            </w:r>
          </w:p>
        </w:tc>
      </w:tr>
      <w:tr w:rsidR="00F07748" w14:paraId="3C8FF979" w14:textId="77777777" w:rsidTr="00F07748">
        <w:trPr>
          <w:jc w:val="center"/>
        </w:trPr>
        <w:tc>
          <w:tcPr>
            <w:tcW w:w="1980" w:type="dxa"/>
            <w:shd w:val="clear" w:color="auto" w:fill="FFFFFF"/>
            <w:tcMar>
              <w:top w:w="100" w:type="dxa"/>
              <w:left w:w="100" w:type="dxa"/>
              <w:bottom w:w="100" w:type="dxa"/>
              <w:right w:w="100" w:type="dxa"/>
            </w:tcMar>
            <w:vAlign w:val="center"/>
          </w:tcPr>
          <w:p w14:paraId="5DF80A46" w14:textId="77777777" w:rsidR="00F07748" w:rsidRDefault="00F07748" w:rsidP="00F07748">
            <w:r>
              <w:rPr>
                <w:b/>
              </w:rPr>
              <w:lastRenderedPageBreak/>
              <w:t>Prefix_Length</w:t>
            </w:r>
          </w:p>
        </w:tc>
        <w:tc>
          <w:tcPr>
            <w:tcW w:w="3240" w:type="dxa"/>
            <w:shd w:val="clear" w:color="auto" w:fill="FFFFFF"/>
            <w:tcMar>
              <w:top w:w="100" w:type="dxa"/>
              <w:left w:w="100" w:type="dxa"/>
              <w:bottom w:w="100" w:type="dxa"/>
              <w:right w:w="100" w:type="dxa"/>
            </w:tcMar>
            <w:vAlign w:val="center"/>
          </w:tcPr>
          <w:p w14:paraId="0FAF099B"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910418C"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FAF6138"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56314E26" w14:textId="1325DA5F" w:rsidR="00F07748" w:rsidRDefault="00F07748" w:rsidP="00F07748">
            <w:r>
              <w:t xml:space="preserve">The </w:t>
            </w:r>
            <w:r w:rsidRPr="005C01A0">
              <w:rPr>
                <w:rFonts w:ascii="Courier New" w:hAnsi="Courier New" w:cs="Courier New"/>
              </w:rPr>
              <w:t>Prefix_Length</w:t>
            </w:r>
            <w:r>
              <w:t xml:space="preserve"> property conta</w:t>
            </w:r>
            <w:r w:rsidR="007D3DDA">
              <w:t>ins an 8-bit unsigned integer specifying t</w:t>
            </w:r>
            <w:r>
              <w:t>he number of leading bits in the Prefix that are valid. The value ranges from 0 to 128. The prefix length property provides necessary information for on-link determination (when combined with the L flag in the prefix information option).</w:t>
            </w:r>
          </w:p>
        </w:tc>
      </w:tr>
      <w:tr w:rsidR="00F07748" w14:paraId="1B0222AE" w14:textId="77777777" w:rsidTr="00F07748">
        <w:trPr>
          <w:jc w:val="center"/>
        </w:trPr>
        <w:tc>
          <w:tcPr>
            <w:tcW w:w="1980" w:type="dxa"/>
            <w:shd w:val="clear" w:color="auto" w:fill="FFFFFF"/>
            <w:tcMar>
              <w:top w:w="100" w:type="dxa"/>
              <w:left w:w="100" w:type="dxa"/>
              <w:bottom w:w="100" w:type="dxa"/>
              <w:right w:w="100" w:type="dxa"/>
            </w:tcMar>
            <w:vAlign w:val="center"/>
          </w:tcPr>
          <w:p w14:paraId="7A625F7C" w14:textId="77777777" w:rsidR="00F07748" w:rsidRDefault="00F07748" w:rsidP="00F07748">
            <w:r>
              <w:rPr>
                <w:b/>
              </w:rPr>
              <w:t>Valid_Lifetime</w:t>
            </w:r>
          </w:p>
        </w:tc>
        <w:tc>
          <w:tcPr>
            <w:tcW w:w="3240" w:type="dxa"/>
            <w:shd w:val="clear" w:color="auto" w:fill="FFFFFF"/>
            <w:tcMar>
              <w:top w:w="100" w:type="dxa"/>
              <w:left w:w="100" w:type="dxa"/>
              <w:bottom w:w="100" w:type="dxa"/>
              <w:right w:w="100" w:type="dxa"/>
            </w:tcMar>
            <w:vAlign w:val="center"/>
          </w:tcPr>
          <w:p w14:paraId="2AF611A8"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3D102C61"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83509E"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38B88CE6" w14:textId="3B9ACC41" w:rsidR="00F07748" w:rsidRDefault="00F07748" w:rsidP="007D3DDA">
            <w:r>
              <w:t xml:space="preserve">The </w:t>
            </w:r>
            <w:r>
              <w:rPr>
                <w:rFonts w:ascii="Courier New" w:eastAsia="Courier New" w:hAnsi="Courier New" w:cs="Courier New"/>
              </w:rPr>
              <w:t>Valid_Lifetime</w:t>
            </w:r>
            <w:r>
              <w:t xml:space="preserve"> property con</w:t>
            </w:r>
            <w:r w:rsidR="007D3DDA">
              <w:t>tains a 32-bit unsigned integer specifying t</w:t>
            </w:r>
            <w:r>
              <w:t>he length of time in seconds (relative to the time the packet is sent) that the prefix is valid for the purpose of on-link determination. A value of all one bits (0xffffffff) represents infinity.</w:t>
            </w:r>
          </w:p>
        </w:tc>
      </w:tr>
      <w:tr w:rsidR="00F07748" w14:paraId="64CD3105" w14:textId="77777777" w:rsidTr="00F07748">
        <w:trPr>
          <w:jc w:val="center"/>
        </w:trPr>
        <w:tc>
          <w:tcPr>
            <w:tcW w:w="1980" w:type="dxa"/>
            <w:shd w:val="clear" w:color="auto" w:fill="FFFFFF"/>
            <w:tcMar>
              <w:top w:w="100" w:type="dxa"/>
              <w:left w:w="100" w:type="dxa"/>
              <w:bottom w:w="100" w:type="dxa"/>
              <w:right w:w="100" w:type="dxa"/>
            </w:tcMar>
            <w:vAlign w:val="center"/>
          </w:tcPr>
          <w:p w14:paraId="3BF93FDB" w14:textId="77777777" w:rsidR="00F07748" w:rsidRDefault="00F07748" w:rsidP="00F07748">
            <w:r>
              <w:rPr>
                <w:b/>
              </w:rPr>
              <w:t>Preferred_Lifetime</w:t>
            </w:r>
          </w:p>
        </w:tc>
        <w:tc>
          <w:tcPr>
            <w:tcW w:w="3240" w:type="dxa"/>
            <w:shd w:val="clear" w:color="auto" w:fill="FFFFFF"/>
            <w:tcMar>
              <w:top w:w="100" w:type="dxa"/>
              <w:left w:w="100" w:type="dxa"/>
              <w:bottom w:w="100" w:type="dxa"/>
              <w:right w:w="100" w:type="dxa"/>
            </w:tcMar>
            <w:vAlign w:val="center"/>
          </w:tcPr>
          <w:p w14:paraId="64139BCF"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5F4D3993" w14:textId="77777777" w:rsidR="00F07748" w:rsidRDefault="00F07748"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0A6B364"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063CC7E4" w14:textId="0C17712F" w:rsidR="00F07748" w:rsidRDefault="00F07748" w:rsidP="005711AA">
            <w:r>
              <w:t xml:space="preserve">The </w:t>
            </w:r>
            <w:r>
              <w:rPr>
                <w:rFonts w:ascii="Courier New" w:eastAsia="Courier New" w:hAnsi="Courier New" w:cs="Courier New"/>
              </w:rPr>
              <w:t>Preferred_Lifetime</w:t>
            </w:r>
            <w:r>
              <w:t xml:space="preserve"> property con</w:t>
            </w:r>
            <w:r w:rsidR="007D3DDA">
              <w:t>tains</w:t>
            </w:r>
            <w:r w:rsidR="008C663C">
              <w:t xml:space="preserve"> </w:t>
            </w:r>
            <w:r w:rsidR="00206A8C">
              <w:t xml:space="preserve">a </w:t>
            </w:r>
            <w:r w:rsidR="007D3DDA">
              <w:t>32-bit unsigned integer, specifying t</w:t>
            </w:r>
            <w:r>
              <w:t>he length of time in seconds (relative to the time the packet is sent) that addresses generated from the prefix via stateless address autoconfiguration remain preferred.</w:t>
            </w:r>
          </w:p>
        </w:tc>
      </w:tr>
      <w:tr w:rsidR="00F07748" w14:paraId="5BC96594" w14:textId="77777777" w:rsidTr="00F07748">
        <w:trPr>
          <w:jc w:val="center"/>
        </w:trPr>
        <w:tc>
          <w:tcPr>
            <w:tcW w:w="1980" w:type="dxa"/>
            <w:shd w:val="clear" w:color="auto" w:fill="FFFFFF"/>
            <w:tcMar>
              <w:top w:w="100" w:type="dxa"/>
              <w:left w:w="100" w:type="dxa"/>
              <w:bottom w:w="100" w:type="dxa"/>
              <w:right w:w="100" w:type="dxa"/>
            </w:tcMar>
            <w:vAlign w:val="center"/>
          </w:tcPr>
          <w:p w14:paraId="2EDE79B0" w14:textId="77777777" w:rsidR="00F07748" w:rsidRDefault="00F07748" w:rsidP="00F07748">
            <w:r>
              <w:rPr>
                <w:b/>
              </w:rPr>
              <w:t>Prefix</w:t>
            </w:r>
          </w:p>
        </w:tc>
        <w:tc>
          <w:tcPr>
            <w:tcW w:w="3240" w:type="dxa"/>
            <w:shd w:val="clear" w:color="auto" w:fill="FFFFFF"/>
            <w:tcMar>
              <w:top w:w="100" w:type="dxa"/>
              <w:left w:w="100" w:type="dxa"/>
              <w:bottom w:w="100" w:type="dxa"/>
              <w:right w:w="100" w:type="dxa"/>
            </w:tcMar>
            <w:vAlign w:val="center"/>
          </w:tcPr>
          <w:p w14:paraId="27EF2BDB" w14:textId="584AC0C5" w:rsidR="00F07748" w:rsidRDefault="00F07748" w:rsidP="00F07748">
            <w:r>
              <w:rPr>
                <w:rFonts w:ascii="Courier New" w:eastAsia="Courier New" w:hAnsi="Courier New" w:cs="Courier New"/>
              </w:rPr>
              <w:t>PrefixType</w:t>
            </w:r>
          </w:p>
        </w:tc>
        <w:tc>
          <w:tcPr>
            <w:tcW w:w="1260" w:type="dxa"/>
            <w:shd w:val="clear" w:color="auto" w:fill="FFFFFF"/>
            <w:tcMar>
              <w:top w:w="100" w:type="dxa"/>
              <w:left w:w="100" w:type="dxa"/>
              <w:bottom w:w="100" w:type="dxa"/>
              <w:right w:w="100" w:type="dxa"/>
            </w:tcMar>
            <w:vAlign w:val="center"/>
          </w:tcPr>
          <w:p w14:paraId="1D723F03" w14:textId="77777777" w:rsidR="00F07748" w:rsidRDefault="00F07748" w:rsidP="00F07748">
            <w:pPr>
              <w:jc w:val="center"/>
            </w:pPr>
            <w:r>
              <w:t>0..1</w:t>
            </w:r>
          </w:p>
        </w:tc>
        <w:tc>
          <w:tcPr>
            <w:tcW w:w="6480" w:type="dxa"/>
            <w:shd w:val="clear" w:color="auto" w:fill="FFFFFF"/>
            <w:tcMar>
              <w:top w:w="100" w:type="dxa"/>
              <w:left w:w="100" w:type="dxa"/>
              <w:bottom w:w="100" w:type="dxa"/>
              <w:right w:w="100" w:type="dxa"/>
            </w:tcMar>
          </w:tcPr>
          <w:p w14:paraId="42E81062" w14:textId="4191D2BB" w:rsidR="00F07748" w:rsidRDefault="00F07748" w:rsidP="007D3DDA">
            <w:r>
              <w:t xml:space="preserve">The </w:t>
            </w:r>
            <w:r>
              <w:rPr>
                <w:rFonts w:ascii="Courier New" w:eastAsia="Courier New" w:hAnsi="Courier New" w:cs="Courier New"/>
              </w:rPr>
              <w:t>Prefix</w:t>
            </w:r>
            <w:r w:rsidR="007D3DDA">
              <w:t xml:space="preserve"> property specifies an IP address or a prefix of an IP address for IPv6</w:t>
            </w:r>
            <w:r>
              <w:t>.</w:t>
            </w:r>
          </w:p>
        </w:tc>
      </w:tr>
    </w:tbl>
    <w:p w14:paraId="7BFF75B5" w14:textId="77777777" w:rsidR="00F07748" w:rsidRDefault="00F07748" w:rsidP="00F07748">
      <w:pPr>
        <w:pStyle w:val="Heading5"/>
      </w:pPr>
      <w:bookmarkStart w:id="92" w:name="_Toc449967619"/>
      <w:r>
        <w:t>PrefixType Class</w:t>
      </w:r>
      <w:bookmarkEnd w:id="92"/>
    </w:p>
    <w:p w14:paraId="12539ECA" w14:textId="595043DD" w:rsidR="00F07748" w:rsidRDefault="007D3DDA" w:rsidP="00F07748">
      <w:pPr>
        <w:pStyle w:val="basicparagraph"/>
        <w:contextualSpacing w:val="0"/>
      </w:pPr>
      <w:r>
        <w:t xml:space="preserve">The </w:t>
      </w:r>
      <w:r w:rsidRPr="004D6FF1">
        <w:rPr>
          <w:rFonts w:ascii="Courier New" w:hAnsi="Courier New" w:cs="Courier New"/>
        </w:rPr>
        <w:t>PrefixType</w:t>
      </w:r>
      <w:r>
        <w:t xml:space="preserve"> class characterizes</w:t>
      </w:r>
      <w:r w:rsidR="00F07748">
        <w:t xml:space="preserve"> an IP address or a prefix of an IP address for IPv6.</w:t>
      </w:r>
    </w:p>
    <w:p w14:paraId="2CFF6381"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PrefixType</w:t>
      </w:r>
      <w:r>
        <w:t xml:space="preserve"> class is given in </w:t>
      </w:r>
      <w:r w:rsidRPr="004A1892">
        <w:rPr>
          <w:b/>
          <w:color w:val="0000EE"/>
        </w:rPr>
        <w:fldChar w:fldCharType="begin"/>
      </w:r>
      <w:r w:rsidRPr="004A1892">
        <w:rPr>
          <w:b/>
          <w:color w:val="0000EE"/>
        </w:rPr>
        <w:instrText xml:space="preserve"> REF _Ref439930367 \h </w:instrText>
      </w:r>
      <w:r>
        <w:rPr>
          <w:b/>
          <w:color w:val="0000EE"/>
        </w:rPr>
        <w:instrText xml:space="preserve"> \* MERGEFORMAT </w:instrText>
      </w:r>
      <w:r w:rsidRPr="004A1892">
        <w:rPr>
          <w:b/>
          <w:color w:val="0000EE"/>
        </w:rPr>
      </w:r>
      <w:r w:rsidRPr="004A189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13</w:t>
      </w:r>
      <w:r w:rsidRPr="004A1892">
        <w:rPr>
          <w:b/>
          <w:color w:val="0000EE"/>
        </w:rPr>
        <w:fldChar w:fldCharType="end"/>
      </w:r>
      <w:r>
        <w:t>.</w:t>
      </w:r>
    </w:p>
    <w:p w14:paraId="5C992793" w14:textId="77777777" w:rsidR="00F07748" w:rsidRDefault="00F07748" w:rsidP="00F07748">
      <w:pPr>
        <w:pStyle w:val="tablecaption"/>
        <w:jc w:val="center"/>
      </w:pPr>
      <w:bookmarkStart w:id="93" w:name="_Ref439930367"/>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13</w:t>
      </w:r>
      <w:r w:rsidR="003E4566">
        <w:rPr>
          <w:noProof/>
        </w:rPr>
        <w:fldChar w:fldCharType="end"/>
      </w:r>
      <w:bookmarkEnd w:id="93"/>
      <w:r>
        <w:rPr>
          <w:noProof/>
        </w:rPr>
        <w:t xml:space="preserve">. </w:t>
      </w:r>
      <w:r>
        <w:t xml:space="preserve">Properties of the </w:t>
      </w:r>
      <w:r>
        <w:rPr>
          <w:rFonts w:ascii="Courier New" w:eastAsia="Courier New" w:hAnsi="Courier New" w:cs="Courier New"/>
        </w:rPr>
        <w:t>PrefixType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600"/>
        <w:gridCol w:w="1260"/>
        <w:gridCol w:w="6390"/>
      </w:tblGrid>
      <w:tr w:rsidR="00F07748" w14:paraId="51B56916" w14:textId="77777777" w:rsidTr="00F07748">
        <w:trPr>
          <w:jc w:val="center"/>
        </w:trPr>
        <w:tc>
          <w:tcPr>
            <w:tcW w:w="1710" w:type="dxa"/>
            <w:shd w:val="clear" w:color="auto" w:fill="BFBFBF"/>
            <w:tcMar>
              <w:top w:w="100" w:type="dxa"/>
              <w:left w:w="100" w:type="dxa"/>
              <w:bottom w:w="100" w:type="dxa"/>
              <w:right w:w="100" w:type="dxa"/>
            </w:tcMar>
          </w:tcPr>
          <w:p w14:paraId="7A9018D3" w14:textId="77777777" w:rsidR="00F07748" w:rsidRDefault="00F07748" w:rsidP="00F07748">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05156279"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F6D56" w14:textId="77777777" w:rsidR="00F07748" w:rsidRDefault="00F07748"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DC24A9D" w14:textId="77777777" w:rsidR="00F07748" w:rsidRDefault="00F07748" w:rsidP="00F07748">
            <w:pPr>
              <w:rPr>
                <w:b/>
                <w:color w:val="000000"/>
              </w:rPr>
            </w:pPr>
            <w:r>
              <w:rPr>
                <w:b/>
                <w:color w:val="000000"/>
              </w:rPr>
              <w:t>Description</w:t>
            </w:r>
          </w:p>
        </w:tc>
      </w:tr>
      <w:tr w:rsidR="00F07748" w14:paraId="35E18009" w14:textId="77777777" w:rsidTr="00F07748">
        <w:trPr>
          <w:jc w:val="center"/>
        </w:trPr>
        <w:tc>
          <w:tcPr>
            <w:tcW w:w="1710" w:type="dxa"/>
            <w:shd w:val="clear" w:color="auto" w:fill="FFFFFF"/>
            <w:tcMar>
              <w:top w:w="100" w:type="dxa"/>
              <w:left w:w="100" w:type="dxa"/>
              <w:bottom w:w="100" w:type="dxa"/>
              <w:right w:w="100" w:type="dxa"/>
            </w:tcMar>
            <w:vAlign w:val="center"/>
          </w:tcPr>
          <w:p w14:paraId="378D5B2B" w14:textId="77777777" w:rsidR="00F07748" w:rsidRDefault="00F07748" w:rsidP="00F07748">
            <w:r>
              <w:rPr>
                <w:b/>
              </w:rPr>
              <w:t>IPv6_Addr</w:t>
            </w:r>
          </w:p>
        </w:tc>
        <w:tc>
          <w:tcPr>
            <w:tcW w:w="3600" w:type="dxa"/>
            <w:shd w:val="clear" w:color="auto" w:fill="FFFFFF"/>
            <w:tcMar>
              <w:top w:w="100" w:type="dxa"/>
              <w:left w:w="100" w:type="dxa"/>
              <w:bottom w:w="100" w:type="dxa"/>
              <w:right w:w="100" w:type="dxa"/>
            </w:tcMar>
            <w:vAlign w:val="center"/>
          </w:tcPr>
          <w:p w14:paraId="44EF42DC"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29E4BB47"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46F165F7" w14:textId="77484CA6" w:rsidR="00F07748" w:rsidRDefault="00F07748" w:rsidP="00F07748">
            <w:r>
              <w:t xml:space="preserve">The </w:t>
            </w:r>
            <w:r>
              <w:rPr>
                <w:rFonts w:ascii="Courier New" w:eastAsia="Courier New" w:hAnsi="Courier New" w:cs="Courier New"/>
              </w:rPr>
              <w:t>IPv6_Addr</w:t>
            </w:r>
            <w:r>
              <w:t xml:space="preserve"> property </w:t>
            </w:r>
            <w:r w:rsidR="007D3DDA">
              <w:t xml:space="preserve">specifies the </w:t>
            </w:r>
            <w:r>
              <w:t>IPv6 address.</w:t>
            </w:r>
          </w:p>
        </w:tc>
      </w:tr>
      <w:tr w:rsidR="00F07748" w14:paraId="7F9D7664" w14:textId="77777777" w:rsidTr="00F07748">
        <w:trPr>
          <w:jc w:val="center"/>
        </w:trPr>
        <w:tc>
          <w:tcPr>
            <w:tcW w:w="1710" w:type="dxa"/>
            <w:shd w:val="clear" w:color="auto" w:fill="FFFFFF"/>
            <w:tcMar>
              <w:top w:w="100" w:type="dxa"/>
              <w:left w:w="100" w:type="dxa"/>
              <w:bottom w:w="100" w:type="dxa"/>
              <w:right w:w="100" w:type="dxa"/>
            </w:tcMar>
            <w:vAlign w:val="center"/>
          </w:tcPr>
          <w:p w14:paraId="26F9A1CD" w14:textId="77777777" w:rsidR="00F07748" w:rsidRDefault="00F07748" w:rsidP="00F07748">
            <w:r>
              <w:rPr>
                <w:b/>
              </w:rPr>
              <w:t>IP_Addr_Prefix</w:t>
            </w:r>
          </w:p>
        </w:tc>
        <w:tc>
          <w:tcPr>
            <w:tcW w:w="3600" w:type="dxa"/>
            <w:shd w:val="clear" w:color="auto" w:fill="FFFFFF"/>
            <w:tcMar>
              <w:top w:w="100" w:type="dxa"/>
              <w:left w:w="100" w:type="dxa"/>
              <w:bottom w:w="100" w:type="dxa"/>
              <w:right w:w="100" w:type="dxa"/>
            </w:tcMar>
            <w:vAlign w:val="center"/>
          </w:tcPr>
          <w:p w14:paraId="51C108B8" w14:textId="77777777" w:rsidR="00F07748" w:rsidRDefault="00F07748" w:rsidP="00F07748">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75784D1D" w14:textId="77777777" w:rsidR="00F07748" w:rsidRDefault="00F07748" w:rsidP="00F07748">
            <w:pPr>
              <w:jc w:val="center"/>
            </w:pPr>
            <w:r>
              <w:t>0..1</w:t>
            </w:r>
          </w:p>
        </w:tc>
        <w:tc>
          <w:tcPr>
            <w:tcW w:w="6390" w:type="dxa"/>
            <w:shd w:val="clear" w:color="auto" w:fill="FFFFFF"/>
            <w:tcMar>
              <w:top w:w="100" w:type="dxa"/>
              <w:left w:w="100" w:type="dxa"/>
              <w:bottom w:w="100" w:type="dxa"/>
              <w:right w:w="100" w:type="dxa"/>
            </w:tcMar>
          </w:tcPr>
          <w:p w14:paraId="23333C4F" w14:textId="21BD6E8A" w:rsidR="00F07748" w:rsidRDefault="00F07748" w:rsidP="007D3DDA">
            <w:r>
              <w:t xml:space="preserve">The </w:t>
            </w:r>
            <w:r>
              <w:rPr>
                <w:rFonts w:ascii="Courier New" w:eastAsia="Courier New" w:hAnsi="Courier New" w:cs="Courier New"/>
              </w:rPr>
              <w:t>IP_Addr_Prefix</w:t>
            </w:r>
            <w:r w:rsidR="007D3DDA">
              <w:t xml:space="preserve"> property specifies t</w:t>
            </w:r>
            <w:r>
              <w:t>he initial bits of an IPv6 address (these are identical for all hosts in a network) f</w:t>
            </w:r>
            <w:r w:rsidR="007D3DDA">
              <w:t>ro</w:t>
            </w:r>
            <w:r>
              <w:t xml:space="preserve">m the network's prefix. </w:t>
            </w:r>
            <w:r w:rsidR="007F043C">
              <w:t xml:space="preserve">See </w:t>
            </w:r>
            <w:hyperlink r:id="rId46" w:history="1">
              <w:r w:rsidR="007F043C" w:rsidRPr="00A70853">
                <w:rPr>
                  <w:rStyle w:val="Hyperlink"/>
                </w:rPr>
                <w:t>http://ipv6.com/articles/general/IPv6-Addressing.htm</w:t>
              </w:r>
            </w:hyperlink>
            <w:r w:rsidR="007F043C">
              <w:t xml:space="preserve"> for more information</w:t>
            </w:r>
            <w:r>
              <w:t>.</w:t>
            </w:r>
          </w:p>
        </w:tc>
      </w:tr>
    </w:tbl>
    <w:p w14:paraId="47BF5F99" w14:textId="77777777" w:rsidR="009B20A4" w:rsidRDefault="009B20A4" w:rsidP="00F6486D">
      <w:pPr>
        <w:pStyle w:val="Heading5"/>
      </w:pPr>
      <w:bookmarkStart w:id="94" w:name="_Toc449967620"/>
      <w:r>
        <w:lastRenderedPageBreak/>
        <w:t>NeighborSolicitationType Class</w:t>
      </w:r>
      <w:bookmarkEnd w:id="94"/>
    </w:p>
    <w:p w14:paraId="13C33B4A" w14:textId="76BED374" w:rsidR="009B20A4" w:rsidRDefault="004D6FF1" w:rsidP="009B20A4">
      <w:pPr>
        <w:pStyle w:val="basicparagraph"/>
        <w:contextualSpacing w:val="0"/>
      </w:pPr>
      <w:r>
        <w:t xml:space="preserve">The </w:t>
      </w:r>
      <w:r>
        <w:rPr>
          <w:rFonts w:ascii="Courier New" w:eastAsia="Courier New" w:hAnsi="Courier New" w:cs="Courier New"/>
        </w:rPr>
        <w:t>NeighborSolicitationType</w:t>
      </w:r>
      <w:r>
        <w:t xml:space="preserve"> class specifies a NDP packet which n</w:t>
      </w:r>
      <w:r w:rsidR="009B20A4">
        <w:t>odes send to request the link-layer address of a target node while also providing their own link-layer address to the target. Neighbor Solicitations are multicast when the node needs to resolve an address and unicast when the node seeks to verify</w:t>
      </w:r>
      <w:r>
        <w:t xml:space="preserve"> the reachability of a neighbor</w:t>
      </w:r>
      <w:r w:rsidR="009B20A4">
        <w:t xml:space="preserve"> (class=135; code=0).</w:t>
      </w:r>
    </w:p>
    <w:p w14:paraId="43C63D08"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NeighborSolicitationType</w:t>
      </w:r>
      <w:r>
        <w:t xml:space="preserve"> class is given in </w:t>
      </w:r>
      <w:r w:rsidRPr="00505ED0">
        <w:rPr>
          <w:b/>
          <w:color w:val="0000EE"/>
        </w:rPr>
        <w:fldChar w:fldCharType="begin"/>
      </w:r>
      <w:r w:rsidRPr="00505ED0">
        <w:rPr>
          <w:b/>
          <w:color w:val="0000EE"/>
        </w:rPr>
        <w:instrText xml:space="preserve"> REF _Ref437941258 \h </w:instrText>
      </w:r>
      <w:r>
        <w:rPr>
          <w:b/>
          <w:color w:val="0000EE"/>
        </w:rPr>
        <w:instrText xml:space="preserve"> \* MERGEFORMAT </w:instrText>
      </w:r>
      <w:r w:rsidRPr="00505ED0">
        <w:rPr>
          <w:b/>
          <w:color w:val="0000EE"/>
        </w:rPr>
      </w:r>
      <w:r w:rsidRPr="00505ED0">
        <w:rPr>
          <w:b/>
          <w:color w:val="0000EE"/>
        </w:rPr>
        <w:fldChar w:fldCharType="separate"/>
      </w:r>
      <w:r w:rsidRPr="00505ED0">
        <w:rPr>
          <w:b/>
          <w:color w:val="0000EE"/>
        </w:rPr>
        <w:t xml:space="preserve">Table </w:t>
      </w:r>
      <w:r w:rsidRPr="00505ED0">
        <w:rPr>
          <w:b/>
          <w:noProof/>
          <w:color w:val="0000EE"/>
        </w:rPr>
        <w:t>3</w:t>
      </w:r>
      <w:r w:rsidRPr="00505ED0">
        <w:rPr>
          <w:b/>
          <w:color w:val="0000EE"/>
        </w:rPr>
        <w:noBreakHyphen/>
      </w:r>
      <w:r w:rsidRPr="00505ED0">
        <w:rPr>
          <w:b/>
          <w:noProof/>
          <w:color w:val="0000EE"/>
        </w:rPr>
        <w:t>14</w:t>
      </w:r>
      <w:r w:rsidRPr="00505ED0">
        <w:rPr>
          <w:b/>
          <w:color w:val="0000EE"/>
        </w:rPr>
        <w:fldChar w:fldCharType="end"/>
      </w:r>
      <w:r>
        <w:t>.</w:t>
      </w:r>
    </w:p>
    <w:p w14:paraId="272029C2" w14:textId="77777777" w:rsidR="009B20A4" w:rsidRDefault="009B20A4" w:rsidP="009B20A4">
      <w:pPr>
        <w:pStyle w:val="tablecaption"/>
        <w:jc w:val="center"/>
      </w:pPr>
      <w:bookmarkStart w:id="95" w:name="_Ref437941258"/>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14</w:t>
      </w:r>
      <w:r w:rsidR="003E4566">
        <w:rPr>
          <w:noProof/>
        </w:rPr>
        <w:fldChar w:fldCharType="end"/>
      </w:r>
      <w:bookmarkEnd w:id="95"/>
      <w:r>
        <w:rPr>
          <w:noProof/>
        </w:rPr>
        <w:t xml:space="preserve">. </w:t>
      </w:r>
      <w:r>
        <w:t xml:space="preserve">Properties of the </w:t>
      </w:r>
      <w:r>
        <w:rPr>
          <w:rFonts w:ascii="Courier New" w:eastAsia="Courier New" w:hAnsi="Courier New" w:cs="Courier New"/>
        </w:rPr>
        <w:t>NeighborSolicitationType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960"/>
        <w:gridCol w:w="1260"/>
        <w:gridCol w:w="5760"/>
      </w:tblGrid>
      <w:tr w:rsidR="009B20A4" w14:paraId="048E29E1" w14:textId="77777777" w:rsidTr="00DD0B44">
        <w:trPr>
          <w:jc w:val="center"/>
        </w:trPr>
        <w:tc>
          <w:tcPr>
            <w:tcW w:w="1980" w:type="dxa"/>
            <w:shd w:val="clear" w:color="auto" w:fill="BFBFBF"/>
            <w:tcMar>
              <w:top w:w="100" w:type="dxa"/>
              <w:left w:w="100" w:type="dxa"/>
              <w:bottom w:w="100" w:type="dxa"/>
              <w:right w:w="100" w:type="dxa"/>
            </w:tcMar>
          </w:tcPr>
          <w:p w14:paraId="17EEC6C1" w14:textId="77777777" w:rsidR="009B20A4" w:rsidRDefault="009B20A4" w:rsidP="00DD0B44">
            <w:pPr>
              <w:rPr>
                <w:b/>
                <w:color w:val="000000"/>
              </w:rPr>
            </w:pPr>
            <w:r>
              <w:rPr>
                <w:b/>
                <w:color w:val="000000"/>
              </w:rPr>
              <w:t>Name</w:t>
            </w:r>
          </w:p>
        </w:tc>
        <w:tc>
          <w:tcPr>
            <w:tcW w:w="3960" w:type="dxa"/>
            <w:shd w:val="clear" w:color="auto" w:fill="BFBFBF"/>
            <w:tcMar>
              <w:top w:w="100" w:type="dxa"/>
              <w:left w:w="100" w:type="dxa"/>
              <w:bottom w:w="100" w:type="dxa"/>
              <w:right w:w="100" w:type="dxa"/>
            </w:tcMar>
          </w:tcPr>
          <w:p w14:paraId="3E4B9455"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4865FE3" w14:textId="77777777" w:rsidR="009B20A4" w:rsidRDefault="009B20A4" w:rsidP="00DD0B44">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62196D97" w14:textId="77777777" w:rsidR="009B20A4" w:rsidRDefault="009B20A4" w:rsidP="00DD0B44">
            <w:pPr>
              <w:rPr>
                <w:b/>
                <w:color w:val="000000"/>
              </w:rPr>
            </w:pPr>
            <w:r>
              <w:rPr>
                <w:b/>
                <w:color w:val="000000"/>
              </w:rPr>
              <w:t>Description</w:t>
            </w:r>
          </w:p>
        </w:tc>
      </w:tr>
      <w:tr w:rsidR="009B20A4" w14:paraId="3694451A" w14:textId="77777777" w:rsidTr="00DD0B44">
        <w:trPr>
          <w:jc w:val="center"/>
        </w:trPr>
        <w:tc>
          <w:tcPr>
            <w:tcW w:w="1980" w:type="dxa"/>
            <w:shd w:val="clear" w:color="auto" w:fill="FFFFFF"/>
            <w:tcMar>
              <w:top w:w="100" w:type="dxa"/>
              <w:left w:w="100" w:type="dxa"/>
              <w:bottom w:w="100" w:type="dxa"/>
              <w:right w:w="100" w:type="dxa"/>
            </w:tcMar>
            <w:vAlign w:val="center"/>
          </w:tcPr>
          <w:p w14:paraId="5CE93F0E" w14:textId="77777777" w:rsidR="009B20A4" w:rsidRDefault="009B20A4" w:rsidP="00DD0B44">
            <w:r>
              <w:rPr>
                <w:b/>
              </w:rPr>
              <w:t>Target_IPv6_Addr</w:t>
            </w:r>
          </w:p>
        </w:tc>
        <w:tc>
          <w:tcPr>
            <w:tcW w:w="3960" w:type="dxa"/>
            <w:shd w:val="clear" w:color="auto" w:fill="FFFFFF"/>
            <w:tcMar>
              <w:top w:w="100" w:type="dxa"/>
              <w:left w:w="100" w:type="dxa"/>
              <w:bottom w:w="100" w:type="dxa"/>
              <w:right w:w="100" w:type="dxa"/>
            </w:tcMar>
            <w:vAlign w:val="center"/>
          </w:tcPr>
          <w:p w14:paraId="7B24DD44" w14:textId="77777777" w:rsidR="009B20A4" w:rsidRDefault="009B20A4" w:rsidP="00DD0B44">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50496A18"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2B78063E" w14:textId="26F8B38F" w:rsidR="009B20A4" w:rsidRDefault="009B20A4" w:rsidP="00DD0B44">
            <w:r>
              <w:t xml:space="preserve">The </w:t>
            </w:r>
            <w:r>
              <w:rPr>
                <w:rFonts w:ascii="Courier New" w:eastAsia="Courier New" w:hAnsi="Courier New" w:cs="Courier New"/>
              </w:rPr>
              <w:t>Target_IPv6_Addr</w:t>
            </w:r>
            <w:r w:rsidR="004D6FF1">
              <w:t xml:space="preserve"> property specifies t</w:t>
            </w:r>
            <w:r>
              <w:t>he IP address of the target of the solicitation.</w:t>
            </w:r>
          </w:p>
        </w:tc>
      </w:tr>
      <w:tr w:rsidR="009B20A4" w14:paraId="5032C810" w14:textId="77777777" w:rsidTr="00DD0B44">
        <w:trPr>
          <w:jc w:val="center"/>
        </w:trPr>
        <w:tc>
          <w:tcPr>
            <w:tcW w:w="1980" w:type="dxa"/>
            <w:shd w:val="clear" w:color="auto" w:fill="FFFFFF"/>
            <w:tcMar>
              <w:top w:w="100" w:type="dxa"/>
              <w:left w:w="100" w:type="dxa"/>
              <w:bottom w:w="100" w:type="dxa"/>
              <w:right w:w="100" w:type="dxa"/>
            </w:tcMar>
            <w:vAlign w:val="center"/>
          </w:tcPr>
          <w:p w14:paraId="712BC258" w14:textId="77777777" w:rsidR="009B20A4" w:rsidRDefault="009B20A4" w:rsidP="00DD0B44">
            <w:r>
              <w:rPr>
                <w:b/>
              </w:rPr>
              <w:t>Options</w:t>
            </w:r>
          </w:p>
        </w:tc>
        <w:tc>
          <w:tcPr>
            <w:tcW w:w="3960" w:type="dxa"/>
            <w:shd w:val="clear" w:color="auto" w:fill="FFFFFF"/>
            <w:tcMar>
              <w:top w:w="100" w:type="dxa"/>
              <w:left w:w="100" w:type="dxa"/>
              <w:bottom w:w="100" w:type="dxa"/>
              <w:right w:w="100" w:type="dxa"/>
            </w:tcMar>
            <w:vAlign w:val="center"/>
          </w:tcPr>
          <w:p w14:paraId="3E4F0B87" w14:textId="77777777" w:rsidR="009B20A4" w:rsidRDefault="009B20A4" w:rsidP="00DD0B44">
            <w:r>
              <w:rPr>
                <w:rFonts w:ascii="Courier New" w:eastAsia="Courier New" w:hAnsi="Courier New" w:cs="Courier New"/>
              </w:rPr>
              <w:t>NeighborSolicitationOptionsType</w:t>
            </w:r>
          </w:p>
        </w:tc>
        <w:tc>
          <w:tcPr>
            <w:tcW w:w="1260" w:type="dxa"/>
            <w:shd w:val="clear" w:color="auto" w:fill="FFFFFF"/>
            <w:tcMar>
              <w:top w:w="100" w:type="dxa"/>
              <w:left w:w="100" w:type="dxa"/>
              <w:bottom w:w="100" w:type="dxa"/>
              <w:right w:w="100" w:type="dxa"/>
            </w:tcMar>
            <w:vAlign w:val="center"/>
          </w:tcPr>
          <w:p w14:paraId="797A0F4F" w14:textId="77777777" w:rsidR="009B20A4" w:rsidRDefault="009B20A4" w:rsidP="00DD0B44">
            <w:pPr>
              <w:jc w:val="center"/>
            </w:pPr>
            <w:r>
              <w:t>0..1</w:t>
            </w:r>
          </w:p>
        </w:tc>
        <w:tc>
          <w:tcPr>
            <w:tcW w:w="5760" w:type="dxa"/>
            <w:shd w:val="clear" w:color="auto" w:fill="FFFFFF"/>
            <w:tcMar>
              <w:top w:w="100" w:type="dxa"/>
              <w:left w:w="100" w:type="dxa"/>
              <w:bottom w:w="100" w:type="dxa"/>
              <w:right w:w="100" w:type="dxa"/>
            </w:tcMar>
          </w:tcPr>
          <w:p w14:paraId="5AAA3EA9" w14:textId="4DD4013B" w:rsidR="009B20A4" w:rsidRDefault="009B20A4" w:rsidP="004D6FF1">
            <w:r>
              <w:t xml:space="preserve">The </w:t>
            </w:r>
            <w:r>
              <w:rPr>
                <w:rFonts w:ascii="Courier New" w:eastAsia="Courier New" w:hAnsi="Courier New" w:cs="Courier New"/>
              </w:rPr>
              <w:t>Options</w:t>
            </w:r>
            <w:r>
              <w:t xml:space="preserve"> property </w:t>
            </w:r>
            <w:r w:rsidR="004D6FF1">
              <w:t>specifies</w:t>
            </w:r>
            <w:r>
              <w:t xml:space="preserve"> zero or more options, some of which may appear multiple times in the same message.</w:t>
            </w:r>
          </w:p>
        </w:tc>
      </w:tr>
    </w:tbl>
    <w:p w14:paraId="4731F284" w14:textId="77777777" w:rsidR="009B20A4" w:rsidRDefault="009B20A4" w:rsidP="009B20A4"/>
    <w:p w14:paraId="62319096" w14:textId="77777777" w:rsidR="009B20A4" w:rsidRDefault="009B20A4" w:rsidP="00112C6F">
      <w:pPr>
        <w:pStyle w:val="Heading5"/>
        <w:ind w:left="1170" w:hanging="1170"/>
      </w:pPr>
      <w:bookmarkStart w:id="96" w:name="_Toc449967621"/>
      <w:r>
        <w:t>NeighborSolicitationOptionsType Class</w:t>
      </w:r>
      <w:bookmarkEnd w:id="96"/>
    </w:p>
    <w:p w14:paraId="3821AA0D" w14:textId="439441CF" w:rsidR="004D6FF1" w:rsidRPr="004D6FF1" w:rsidRDefault="004D6FF1" w:rsidP="004D6FF1">
      <w:pPr>
        <w:spacing w:after="240"/>
      </w:pPr>
      <w:r>
        <w:t xml:space="preserve">The </w:t>
      </w:r>
      <w:r>
        <w:rPr>
          <w:rFonts w:ascii="Courier New" w:eastAsia="Courier New" w:hAnsi="Courier New" w:cs="Courier New"/>
        </w:rPr>
        <w:t>NeighborSolicitationOptionsType</w:t>
      </w:r>
      <w:r>
        <w:t xml:space="preserve"> class specifies zero or more options of a Neighbor Solicitation packet, some of which may appear multiple times in the same message.</w:t>
      </w:r>
    </w:p>
    <w:p w14:paraId="57FFA743" w14:textId="77777777" w:rsidR="009B20A4" w:rsidRDefault="009B20A4" w:rsidP="004D6FF1">
      <w:pPr>
        <w:pStyle w:val="basicparagraph"/>
        <w:spacing w:before="0"/>
        <w:contextualSpacing w:val="0"/>
      </w:pPr>
      <w:r>
        <w:t xml:space="preserve">The property table of the </w:t>
      </w:r>
      <w:r>
        <w:rPr>
          <w:rFonts w:ascii="Courier New" w:eastAsia="Courier New" w:hAnsi="Courier New" w:cs="Courier New"/>
        </w:rPr>
        <w:t>NeighborSolicitationOptionsType</w:t>
      </w:r>
      <w:r>
        <w:t xml:space="preserve"> class is given in </w:t>
      </w:r>
      <w:r w:rsidRPr="002E5133">
        <w:rPr>
          <w:b/>
          <w:color w:val="0000EE"/>
        </w:rPr>
        <w:fldChar w:fldCharType="begin"/>
      </w:r>
      <w:r w:rsidRPr="002E5133">
        <w:rPr>
          <w:b/>
          <w:color w:val="0000EE"/>
        </w:rPr>
        <w:instrText xml:space="preserve"> REF _Ref438458648 \h </w:instrText>
      </w:r>
      <w:r>
        <w:rPr>
          <w:b/>
          <w:color w:val="0000EE"/>
        </w:rPr>
        <w:instrText xml:space="preserve"> \* MERGEFORMAT </w:instrText>
      </w:r>
      <w:r w:rsidRPr="002E5133">
        <w:rPr>
          <w:b/>
          <w:color w:val="0000EE"/>
        </w:rPr>
      </w:r>
      <w:r w:rsidRPr="002E5133">
        <w:rPr>
          <w:b/>
          <w:color w:val="0000EE"/>
        </w:rPr>
        <w:fldChar w:fldCharType="separate"/>
      </w:r>
      <w:r w:rsidRPr="002E5133">
        <w:rPr>
          <w:b/>
          <w:color w:val="0000EE"/>
        </w:rPr>
        <w:t xml:space="preserve">Table </w:t>
      </w:r>
      <w:r w:rsidRPr="002E5133">
        <w:rPr>
          <w:b/>
          <w:noProof/>
          <w:color w:val="0000EE"/>
        </w:rPr>
        <w:t>3</w:t>
      </w:r>
      <w:r w:rsidRPr="002E5133">
        <w:rPr>
          <w:b/>
          <w:color w:val="0000EE"/>
        </w:rPr>
        <w:noBreakHyphen/>
      </w:r>
      <w:r w:rsidRPr="002E5133">
        <w:rPr>
          <w:b/>
          <w:noProof/>
          <w:color w:val="0000EE"/>
        </w:rPr>
        <w:t>15</w:t>
      </w:r>
      <w:r w:rsidRPr="002E5133">
        <w:rPr>
          <w:b/>
          <w:color w:val="0000EE"/>
        </w:rPr>
        <w:fldChar w:fldCharType="end"/>
      </w:r>
      <w:r>
        <w:t>.</w:t>
      </w:r>
    </w:p>
    <w:p w14:paraId="05C09B8C" w14:textId="77777777" w:rsidR="009B20A4" w:rsidRDefault="009B20A4" w:rsidP="009B20A4">
      <w:pPr>
        <w:pStyle w:val="tablecaption"/>
        <w:jc w:val="center"/>
      </w:pPr>
      <w:bookmarkStart w:id="97" w:name="_Ref438458648"/>
      <w:r>
        <w:t xml:space="preserve">Table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Pr>
          <w:noProof/>
        </w:rPr>
        <w:t>15</w:t>
      </w:r>
      <w:r w:rsidR="003E4566">
        <w:rPr>
          <w:noProof/>
        </w:rPr>
        <w:fldChar w:fldCharType="end"/>
      </w:r>
      <w:bookmarkEnd w:id="97"/>
      <w:r>
        <w:rPr>
          <w:noProof/>
        </w:rPr>
        <w:t xml:space="preserve">. </w:t>
      </w:r>
      <w:r>
        <w:t xml:space="preserve">Properties of the </w:t>
      </w:r>
      <w:r>
        <w:rPr>
          <w:rFonts w:ascii="Courier New" w:eastAsia="Courier New" w:hAnsi="Courier New" w:cs="Courier New"/>
        </w:rPr>
        <w:t>NeighborSolicitationOptionsType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240"/>
        <w:gridCol w:w="1350"/>
        <w:gridCol w:w="6570"/>
      </w:tblGrid>
      <w:tr w:rsidR="009B20A4" w14:paraId="42F36A27" w14:textId="77777777" w:rsidTr="00DD0B44">
        <w:trPr>
          <w:jc w:val="center"/>
        </w:trPr>
        <w:tc>
          <w:tcPr>
            <w:tcW w:w="1800" w:type="dxa"/>
            <w:shd w:val="clear" w:color="auto" w:fill="BFBFBF"/>
            <w:tcMar>
              <w:top w:w="100" w:type="dxa"/>
              <w:left w:w="100" w:type="dxa"/>
              <w:bottom w:w="100" w:type="dxa"/>
              <w:right w:w="100" w:type="dxa"/>
            </w:tcMar>
          </w:tcPr>
          <w:p w14:paraId="491BF40B"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06E2DF3" w14:textId="77777777" w:rsidR="009B20A4" w:rsidRDefault="009B20A4"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2DE5A8F5"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5E8F8523" w14:textId="77777777" w:rsidR="009B20A4" w:rsidRDefault="009B20A4" w:rsidP="00DD0B44">
            <w:pPr>
              <w:rPr>
                <w:b/>
                <w:color w:val="000000"/>
              </w:rPr>
            </w:pPr>
            <w:r>
              <w:rPr>
                <w:b/>
                <w:color w:val="000000"/>
              </w:rPr>
              <w:t>Description</w:t>
            </w:r>
          </w:p>
        </w:tc>
      </w:tr>
      <w:tr w:rsidR="009B20A4" w14:paraId="29EF0CB8" w14:textId="77777777" w:rsidTr="00DD0B44">
        <w:trPr>
          <w:jc w:val="center"/>
        </w:trPr>
        <w:tc>
          <w:tcPr>
            <w:tcW w:w="1800" w:type="dxa"/>
            <w:shd w:val="clear" w:color="auto" w:fill="FFFFFF"/>
            <w:tcMar>
              <w:top w:w="100" w:type="dxa"/>
              <w:left w:w="100" w:type="dxa"/>
              <w:bottom w:w="100" w:type="dxa"/>
              <w:right w:w="100" w:type="dxa"/>
            </w:tcMar>
            <w:vAlign w:val="center"/>
          </w:tcPr>
          <w:p w14:paraId="0F3C3D3A" w14:textId="77777777" w:rsidR="009B20A4" w:rsidRDefault="009B20A4" w:rsidP="00DD0B44">
            <w:r>
              <w:rPr>
                <w:b/>
              </w:rPr>
              <w:t>Src_Link_Addr</w:t>
            </w:r>
          </w:p>
        </w:tc>
        <w:tc>
          <w:tcPr>
            <w:tcW w:w="3240" w:type="dxa"/>
            <w:shd w:val="clear" w:color="auto" w:fill="FFFFFF"/>
            <w:tcMar>
              <w:top w:w="100" w:type="dxa"/>
              <w:left w:w="100" w:type="dxa"/>
              <w:bottom w:w="100" w:type="dxa"/>
              <w:right w:w="100" w:type="dxa"/>
            </w:tcMar>
            <w:vAlign w:val="center"/>
          </w:tcPr>
          <w:p w14:paraId="1505927F" w14:textId="44D2001D" w:rsidR="009B20A4" w:rsidRDefault="009B20A4" w:rsidP="00DD0B44">
            <w:r>
              <w:rPr>
                <w:rFonts w:ascii="Courier New" w:eastAsia="Courier New" w:hAnsi="Courier New" w:cs="Courier New"/>
              </w:rPr>
              <w:t>NDPLinkAddrType</w:t>
            </w:r>
          </w:p>
        </w:tc>
        <w:tc>
          <w:tcPr>
            <w:tcW w:w="1350" w:type="dxa"/>
            <w:shd w:val="clear" w:color="auto" w:fill="FFFFFF"/>
            <w:tcMar>
              <w:top w:w="100" w:type="dxa"/>
              <w:left w:w="100" w:type="dxa"/>
              <w:bottom w:w="100" w:type="dxa"/>
              <w:right w:w="100" w:type="dxa"/>
            </w:tcMar>
            <w:vAlign w:val="center"/>
          </w:tcPr>
          <w:p w14:paraId="11D1BD0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64C5895" w14:textId="4BACE2DA" w:rsidR="009B20A4" w:rsidRDefault="009B20A4" w:rsidP="009139F4">
            <w:r>
              <w:t xml:space="preserve">The </w:t>
            </w:r>
            <w:r>
              <w:rPr>
                <w:rFonts w:ascii="Courier New" w:eastAsia="Courier New" w:hAnsi="Courier New" w:cs="Courier New"/>
              </w:rPr>
              <w:t>Src_Link_Addr</w:t>
            </w:r>
            <w:r>
              <w:t xml:space="preserve"> property characterizes the Source Link-Layer Address option.</w:t>
            </w:r>
          </w:p>
        </w:tc>
      </w:tr>
    </w:tbl>
    <w:p w14:paraId="52F80F70" w14:textId="77777777" w:rsidR="009B20A4" w:rsidRDefault="009B20A4" w:rsidP="002D5D3F">
      <w:pPr>
        <w:pStyle w:val="Heading5"/>
        <w:ind w:left="1170" w:hanging="1170"/>
      </w:pPr>
      <w:bookmarkStart w:id="98" w:name="_Toc449967622"/>
      <w:r>
        <w:t>NeighborAdvertisementType Class</w:t>
      </w:r>
      <w:bookmarkEnd w:id="98"/>
    </w:p>
    <w:p w14:paraId="1175251D" w14:textId="476F3D0F" w:rsidR="009B20A4" w:rsidRDefault="004D6FF1" w:rsidP="009B20A4">
      <w:pPr>
        <w:pStyle w:val="basicparagraph"/>
        <w:contextualSpacing w:val="0"/>
      </w:pPr>
      <w:r>
        <w:t xml:space="preserve">The </w:t>
      </w:r>
      <w:r>
        <w:rPr>
          <w:rFonts w:ascii="Courier New" w:eastAsia="Courier New" w:hAnsi="Courier New" w:cs="Courier New"/>
        </w:rPr>
        <w:t>NeighborAdvertisementType</w:t>
      </w:r>
      <w:r>
        <w:t xml:space="preserve"> class specifies a NDP packet which a</w:t>
      </w:r>
      <w:r w:rsidR="009B20A4">
        <w:t xml:space="preserve"> node sends in response to Neighbor Solicitations and sends unsolicited Neighbor Advertisements in order to (unreliably) pr</w:t>
      </w:r>
      <w:r>
        <w:t>opagate new information quickly</w:t>
      </w:r>
      <w:r w:rsidR="009B20A4">
        <w:t xml:space="preserve"> (class=136; code=0).</w:t>
      </w:r>
    </w:p>
    <w:p w14:paraId="561D92D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NeighborAdvertisementType</w:t>
      </w:r>
      <w:r>
        <w:t xml:space="preserve"> class is given in </w:t>
      </w:r>
      <w:r w:rsidRPr="00201992">
        <w:rPr>
          <w:b/>
          <w:color w:val="0000EE"/>
        </w:rPr>
        <w:fldChar w:fldCharType="begin"/>
      </w:r>
      <w:r w:rsidRPr="00201992">
        <w:rPr>
          <w:b/>
          <w:color w:val="0000EE"/>
        </w:rPr>
        <w:instrText xml:space="preserve"> REF _Ref438458806 \h </w:instrText>
      </w:r>
      <w:r>
        <w:rPr>
          <w:b/>
          <w:color w:val="0000EE"/>
        </w:rPr>
        <w:instrText xml:space="preserve"> \* MERGEFORMAT </w:instrText>
      </w:r>
      <w:r w:rsidRPr="00201992">
        <w:rPr>
          <w:b/>
          <w:color w:val="0000EE"/>
        </w:rPr>
      </w:r>
      <w:r w:rsidRPr="00201992">
        <w:rPr>
          <w:b/>
          <w:color w:val="0000EE"/>
        </w:rPr>
        <w:fldChar w:fldCharType="separate"/>
      </w:r>
      <w:r w:rsidRPr="00201992">
        <w:rPr>
          <w:b/>
          <w:color w:val="0000EE"/>
        </w:rPr>
        <w:t xml:space="preserve">Table </w:t>
      </w:r>
      <w:r w:rsidRPr="00201992">
        <w:rPr>
          <w:b/>
          <w:noProof/>
          <w:color w:val="0000EE"/>
        </w:rPr>
        <w:t>3</w:t>
      </w:r>
      <w:r w:rsidRPr="00201992">
        <w:rPr>
          <w:b/>
          <w:color w:val="0000EE"/>
        </w:rPr>
        <w:noBreakHyphen/>
      </w:r>
      <w:r w:rsidRPr="00201992">
        <w:rPr>
          <w:b/>
          <w:noProof/>
          <w:color w:val="0000EE"/>
        </w:rPr>
        <w:t>16</w:t>
      </w:r>
      <w:r w:rsidRPr="00201992">
        <w:rPr>
          <w:b/>
          <w:color w:val="0000EE"/>
        </w:rPr>
        <w:fldChar w:fldCharType="end"/>
      </w:r>
      <w:r>
        <w:t>.</w:t>
      </w:r>
    </w:p>
    <w:p w14:paraId="47962821" w14:textId="77777777" w:rsidR="009B20A4" w:rsidRDefault="009B20A4" w:rsidP="009B20A4">
      <w:pPr>
        <w:pStyle w:val="tablecaption"/>
        <w:jc w:val="center"/>
      </w:pPr>
      <w:bookmarkStart w:id="99" w:name="_Ref438458806"/>
      <w:r>
        <w:lastRenderedPageBreak/>
        <w:t xml:space="preserve">Table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Pr>
          <w:noProof/>
        </w:rPr>
        <w:t>16</w:t>
      </w:r>
      <w:r w:rsidR="003E4566">
        <w:rPr>
          <w:noProof/>
        </w:rPr>
        <w:fldChar w:fldCharType="end"/>
      </w:r>
      <w:bookmarkEnd w:id="99"/>
      <w:r>
        <w:rPr>
          <w:noProof/>
        </w:rPr>
        <w:t xml:space="preserve">. </w:t>
      </w:r>
      <w:r>
        <w:t xml:space="preserve">Properties of the </w:t>
      </w:r>
      <w:r>
        <w:rPr>
          <w:rFonts w:ascii="Courier New" w:eastAsia="Courier New" w:hAnsi="Courier New" w:cs="Courier New"/>
        </w:rPr>
        <w:t>NeighborAdvertisementType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4971DA3A" w14:textId="77777777" w:rsidTr="00DD0B44">
        <w:trPr>
          <w:jc w:val="center"/>
        </w:trPr>
        <w:tc>
          <w:tcPr>
            <w:tcW w:w="1980" w:type="dxa"/>
            <w:shd w:val="clear" w:color="auto" w:fill="BFBFBF"/>
            <w:tcMar>
              <w:top w:w="100" w:type="dxa"/>
              <w:left w:w="100" w:type="dxa"/>
              <w:bottom w:w="100" w:type="dxa"/>
              <w:right w:w="100" w:type="dxa"/>
            </w:tcMar>
          </w:tcPr>
          <w:p w14:paraId="668E4969"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7BA32FA9"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E686386"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BEF2B5" w14:textId="77777777" w:rsidR="009B20A4" w:rsidRDefault="009B20A4" w:rsidP="00DD0B44">
            <w:pPr>
              <w:rPr>
                <w:b/>
                <w:color w:val="000000"/>
              </w:rPr>
            </w:pPr>
            <w:r>
              <w:rPr>
                <w:b/>
                <w:color w:val="000000"/>
              </w:rPr>
              <w:t>Description</w:t>
            </w:r>
          </w:p>
        </w:tc>
      </w:tr>
      <w:tr w:rsidR="009B20A4" w14:paraId="29266715" w14:textId="77777777" w:rsidTr="00DD0B44">
        <w:trPr>
          <w:jc w:val="center"/>
        </w:trPr>
        <w:tc>
          <w:tcPr>
            <w:tcW w:w="1980" w:type="dxa"/>
            <w:shd w:val="clear" w:color="auto" w:fill="FFFFFF"/>
            <w:tcMar>
              <w:top w:w="100" w:type="dxa"/>
              <w:left w:w="100" w:type="dxa"/>
              <w:bottom w:w="100" w:type="dxa"/>
              <w:right w:w="100" w:type="dxa"/>
            </w:tcMar>
            <w:vAlign w:val="center"/>
          </w:tcPr>
          <w:p w14:paraId="2FCDC00F" w14:textId="77777777" w:rsidR="009B20A4" w:rsidRDefault="009B20A4" w:rsidP="00DD0B44">
            <w:r>
              <w:rPr>
                <w:b/>
              </w:rPr>
              <w:t>router_flag</w:t>
            </w:r>
          </w:p>
        </w:tc>
        <w:tc>
          <w:tcPr>
            <w:tcW w:w="2610" w:type="dxa"/>
            <w:shd w:val="clear" w:color="auto" w:fill="FFFFFF"/>
            <w:tcMar>
              <w:top w:w="100" w:type="dxa"/>
              <w:left w:w="100" w:type="dxa"/>
              <w:bottom w:w="100" w:type="dxa"/>
              <w:right w:w="100" w:type="dxa"/>
            </w:tcMar>
            <w:vAlign w:val="center"/>
          </w:tcPr>
          <w:p w14:paraId="034DC2E4"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93A4439"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2B581CA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E50B46B" w14:textId="118631E2" w:rsidR="009B20A4" w:rsidRDefault="009B20A4" w:rsidP="00DD0B44">
            <w:r>
              <w:t xml:space="preserve">The </w:t>
            </w:r>
            <w:r>
              <w:rPr>
                <w:rFonts w:ascii="Courier New" w:eastAsia="Courier New" w:hAnsi="Courier New" w:cs="Courier New"/>
              </w:rPr>
              <w:t>router_flag</w:t>
            </w:r>
            <w:r>
              <w:t xml:space="preserve"> property specifies the router flag</w:t>
            </w:r>
            <w:r w:rsidR="004D6FF1">
              <w:t xml:space="preserve"> (R-bit)</w:t>
            </w:r>
            <w:r>
              <w:t>. When set, the R-bit indicates that the sender is a router. The R-bit is used by Neighbor Unreachability Detection to detect a router that changes to a host.</w:t>
            </w:r>
          </w:p>
        </w:tc>
      </w:tr>
      <w:tr w:rsidR="009B20A4" w14:paraId="09FC55A8" w14:textId="77777777" w:rsidTr="00DD0B44">
        <w:trPr>
          <w:jc w:val="center"/>
        </w:trPr>
        <w:tc>
          <w:tcPr>
            <w:tcW w:w="1980" w:type="dxa"/>
            <w:shd w:val="clear" w:color="auto" w:fill="FFFFFF"/>
            <w:tcMar>
              <w:top w:w="100" w:type="dxa"/>
              <w:left w:w="100" w:type="dxa"/>
              <w:bottom w:w="100" w:type="dxa"/>
              <w:right w:w="100" w:type="dxa"/>
            </w:tcMar>
            <w:vAlign w:val="center"/>
          </w:tcPr>
          <w:p w14:paraId="414D4DFF" w14:textId="77777777" w:rsidR="009B20A4" w:rsidRDefault="009B20A4" w:rsidP="00DD0B44">
            <w:r>
              <w:rPr>
                <w:b/>
              </w:rPr>
              <w:t>solicited_flag</w:t>
            </w:r>
          </w:p>
        </w:tc>
        <w:tc>
          <w:tcPr>
            <w:tcW w:w="2610" w:type="dxa"/>
            <w:shd w:val="clear" w:color="auto" w:fill="FFFFFF"/>
            <w:tcMar>
              <w:top w:w="100" w:type="dxa"/>
              <w:left w:w="100" w:type="dxa"/>
              <w:bottom w:w="100" w:type="dxa"/>
              <w:right w:w="100" w:type="dxa"/>
            </w:tcMar>
            <w:vAlign w:val="center"/>
          </w:tcPr>
          <w:p w14:paraId="4DB6006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5A3A8EA4"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137F02E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0A9ED274" w14:textId="64345EE0" w:rsidR="009B20A4" w:rsidRDefault="009B20A4" w:rsidP="00DD0B44">
            <w:r>
              <w:t xml:space="preserve">The </w:t>
            </w:r>
            <w:r>
              <w:rPr>
                <w:rFonts w:ascii="Courier New" w:eastAsia="Courier New" w:hAnsi="Courier New" w:cs="Courier New"/>
              </w:rPr>
              <w:t>solicited_flag</w:t>
            </w:r>
            <w:r>
              <w:t xml:space="preserve"> property specifies the solicited flag</w:t>
            </w:r>
            <w:r w:rsidR="004D6FF1">
              <w:t xml:space="preserve"> (S-bit)</w:t>
            </w:r>
            <w:r>
              <w:t>. When set, the S-bit indicates that the advertisement was sent in response to a Neighbor Solicitation from the Destination address. The S-bit is used as a reachability confirmation for Neighbor Unreachability Detection.</w:t>
            </w:r>
          </w:p>
        </w:tc>
      </w:tr>
      <w:tr w:rsidR="009B20A4" w14:paraId="5676EA35" w14:textId="77777777" w:rsidTr="00DD0B44">
        <w:trPr>
          <w:jc w:val="center"/>
        </w:trPr>
        <w:tc>
          <w:tcPr>
            <w:tcW w:w="1980" w:type="dxa"/>
            <w:shd w:val="clear" w:color="auto" w:fill="FFFFFF"/>
            <w:tcMar>
              <w:top w:w="100" w:type="dxa"/>
              <w:left w:w="100" w:type="dxa"/>
              <w:bottom w:w="100" w:type="dxa"/>
              <w:right w:w="100" w:type="dxa"/>
            </w:tcMar>
            <w:vAlign w:val="center"/>
          </w:tcPr>
          <w:p w14:paraId="306EB346" w14:textId="77777777" w:rsidR="009B20A4" w:rsidRDefault="009B20A4" w:rsidP="00DD0B44">
            <w:r>
              <w:rPr>
                <w:b/>
              </w:rPr>
              <w:t>override_flag</w:t>
            </w:r>
          </w:p>
        </w:tc>
        <w:tc>
          <w:tcPr>
            <w:tcW w:w="2610" w:type="dxa"/>
            <w:shd w:val="clear" w:color="auto" w:fill="FFFFFF"/>
            <w:tcMar>
              <w:top w:w="100" w:type="dxa"/>
              <w:left w:w="100" w:type="dxa"/>
              <w:bottom w:w="100" w:type="dxa"/>
              <w:right w:w="100" w:type="dxa"/>
            </w:tcMar>
            <w:vAlign w:val="center"/>
          </w:tcPr>
          <w:p w14:paraId="21E04279" w14:textId="77777777" w:rsidR="009B20A4" w:rsidRDefault="009B20A4" w:rsidP="00DD0B44">
            <w:pPr>
              <w:rPr>
                <w:rFonts w:ascii="Courier New" w:eastAsia="Courier New" w:hAnsi="Courier New" w:cs="Courier New"/>
              </w:rPr>
            </w:pPr>
            <w:r>
              <w:rPr>
                <w:rFonts w:ascii="Courier New" w:eastAsia="Courier New" w:hAnsi="Courier New" w:cs="Courier New"/>
              </w:rPr>
              <w:t>basicDataTypes:</w:t>
            </w:r>
          </w:p>
          <w:p w14:paraId="3362DEB8" w14:textId="77777777" w:rsidR="009B20A4" w:rsidRDefault="009B20A4" w:rsidP="00DD0B44">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3070C9C"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707BBFB8" w14:textId="4828A4EC" w:rsidR="009B20A4" w:rsidRDefault="009B20A4" w:rsidP="00DD0B44">
            <w:r>
              <w:t xml:space="preserve">The </w:t>
            </w:r>
            <w:r>
              <w:rPr>
                <w:rFonts w:ascii="Courier New" w:eastAsia="Courier New" w:hAnsi="Courier New" w:cs="Courier New"/>
              </w:rPr>
              <w:t>override_flag</w:t>
            </w:r>
            <w:r>
              <w:t xml:space="preserve"> property specifies the override flag</w:t>
            </w:r>
            <w:r w:rsidR="004D6FF1">
              <w:t xml:space="preserve"> (O-bit)</w:t>
            </w:r>
            <w:r>
              <w:t>. When set, the O-bit indicates that the advertisement should override an existing cache entry and update the cached link-layer address.</w:t>
            </w:r>
          </w:p>
        </w:tc>
      </w:tr>
      <w:tr w:rsidR="009B20A4" w14:paraId="7B2E79EB" w14:textId="77777777" w:rsidTr="00DD0B44">
        <w:trPr>
          <w:jc w:val="center"/>
        </w:trPr>
        <w:tc>
          <w:tcPr>
            <w:tcW w:w="1980" w:type="dxa"/>
            <w:shd w:val="clear" w:color="auto" w:fill="FFFFFF"/>
            <w:tcMar>
              <w:top w:w="100" w:type="dxa"/>
              <w:left w:w="100" w:type="dxa"/>
              <w:bottom w:w="100" w:type="dxa"/>
              <w:right w:w="100" w:type="dxa"/>
            </w:tcMar>
            <w:vAlign w:val="center"/>
          </w:tcPr>
          <w:p w14:paraId="2B03D08B" w14:textId="77777777" w:rsidR="009B20A4" w:rsidRDefault="009B20A4" w:rsidP="00DD0B44">
            <w:r>
              <w:rPr>
                <w:b/>
              </w:rPr>
              <w:t>Target_IPv6_Addr</w:t>
            </w:r>
          </w:p>
        </w:tc>
        <w:tc>
          <w:tcPr>
            <w:tcW w:w="2610" w:type="dxa"/>
            <w:shd w:val="clear" w:color="auto" w:fill="FFFFFF"/>
            <w:tcMar>
              <w:top w:w="100" w:type="dxa"/>
              <w:left w:w="100" w:type="dxa"/>
              <w:bottom w:w="100" w:type="dxa"/>
              <w:right w:w="100" w:type="dxa"/>
            </w:tcMar>
            <w:vAlign w:val="center"/>
          </w:tcPr>
          <w:p w14:paraId="4C641D71"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37CA53B0"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67F9666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65DA1A43" w14:textId="77777777" w:rsidR="009B20A4" w:rsidRDefault="009B20A4" w:rsidP="00DD0B44">
            <w:r>
              <w:t xml:space="preserve">The </w:t>
            </w:r>
            <w:r>
              <w:rPr>
                <w:rFonts w:ascii="Courier New" w:eastAsia="Courier New" w:hAnsi="Courier New" w:cs="Courier New"/>
              </w:rPr>
              <w:t>Target_IPv6_Addr</w:t>
            </w:r>
            <w:r>
              <w:t xml:space="preserve"> property specifies the IP address of the target of the advertisement.</w:t>
            </w:r>
          </w:p>
        </w:tc>
      </w:tr>
      <w:tr w:rsidR="009B20A4" w14:paraId="001C8791" w14:textId="77777777" w:rsidTr="00DD0B44">
        <w:trPr>
          <w:jc w:val="center"/>
        </w:trPr>
        <w:tc>
          <w:tcPr>
            <w:tcW w:w="1980" w:type="dxa"/>
            <w:shd w:val="clear" w:color="auto" w:fill="FFFFFF"/>
            <w:tcMar>
              <w:top w:w="100" w:type="dxa"/>
              <w:left w:w="100" w:type="dxa"/>
              <w:bottom w:w="100" w:type="dxa"/>
              <w:right w:w="100" w:type="dxa"/>
            </w:tcMar>
            <w:vAlign w:val="center"/>
          </w:tcPr>
          <w:p w14:paraId="410816B2" w14:textId="77777777" w:rsidR="009B20A4" w:rsidRDefault="009B20A4" w:rsidP="00DD0B44">
            <w:r>
              <w:rPr>
                <w:b/>
              </w:rPr>
              <w:t>Options</w:t>
            </w:r>
          </w:p>
        </w:tc>
        <w:tc>
          <w:tcPr>
            <w:tcW w:w="2610" w:type="dxa"/>
            <w:shd w:val="clear" w:color="auto" w:fill="FFFFFF"/>
            <w:tcMar>
              <w:top w:w="100" w:type="dxa"/>
              <w:left w:w="100" w:type="dxa"/>
              <w:bottom w:w="100" w:type="dxa"/>
              <w:right w:w="100" w:type="dxa"/>
            </w:tcMar>
            <w:vAlign w:val="center"/>
          </w:tcPr>
          <w:p w14:paraId="46872B17" w14:textId="77777777" w:rsidR="009B20A4" w:rsidRDefault="009B20A4" w:rsidP="00DD0B44">
            <w:r>
              <w:rPr>
                <w:rFonts w:ascii="Courier New" w:eastAsia="Courier New" w:hAnsi="Courier New" w:cs="Courier New"/>
              </w:rPr>
              <w:t>NeighborOptionsType</w:t>
            </w:r>
          </w:p>
        </w:tc>
        <w:tc>
          <w:tcPr>
            <w:tcW w:w="1260" w:type="dxa"/>
            <w:shd w:val="clear" w:color="auto" w:fill="FFFFFF"/>
            <w:tcMar>
              <w:top w:w="100" w:type="dxa"/>
              <w:left w:w="100" w:type="dxa"/>
              <w:bottom w:w="100" w:type="dxa"/>
              <w:right w:w="100" w:type="dxa"/>
            </w:tcMar>
            <w:vAlign w:val="center"/>
          </w:tcPr>
          <w:p w14:paraId="4A8CE14E"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19AC3FE9" w14:textId="2643F54E" w:rsidR="009B20A4" w:rsidRDefault="009B20A4" w:rsidP="004D6FF1">
            <w:r>
              <w:t xml:space="preserve">The </w:t>
            </w:r>
            <w:r>
              <w:rPr>
                <w:rFonts w:ascii="Courier New" w:eastAsia="Courier New" w:hAnsi="Courier New" w:cs="Courier New"/>
              </w:rPr>
              <w:t>Options</w:t>
            </w:r>
            <w:r>
              <w:t xml:space="preserve"> property specifies zero or more</w:t>
            </w:r>
            <w:r w:rsidR="004D6FF1">
              <w:t xml:space="preserve"> options</w:t>
            </w:r>
            <w:r>
              <w:t>, some of which may appear multiple times in the same message.</w:t>
            </w:r>
          </w:p>
        </w:tc>
      </w:tr>
    </w:tbl>
    <w:p w14:paraId="745263CF" w14:textId="77777777" w:rsidR="009B20A4" w:rsidRDefault="009B20A4" w:rsidP="002D5D3F">
      <w:pPr>
        <w:pStyle w:val="Heading5"/>
        <w:ind w:left="1260" w:hanging="1260"/>
      </w:pPr>
      <w:bookmarkStart w:id="100" w:name="_Toc449967623"/>
      <w:r>
        <w:t>NeighborOptionsType Class</w:t>
      </w:r>
      <w:bookmarkEnd w:id="100"/>
    </w:p>
    <w:p w14:paraId="00FF8552" w14:textId="683E539A" w:rsidR="004D6FF1" w:rsidRPr="004D6FF1" w:rsidRDefault="004D6FF1" w:rsidP="00A73532">
      <w:pPr>
        <w:spacing w:after="240"/>
      </w:pPr>
      <w:r>
        <w:t xml:space="preserve">The </w:t>
      </w:r>
      <w:r w:rsidR="00A73532">
        <w:rPr>
          <w:rFonts w:ascii="Courier New" w:eastAsia="Courier New" w:hAnsi="Courier New" w:cs="Courier New"/>
        </w:rPr>
        <w:t>NeighborOptionsType</w:t>
      </w:r>
      <w:r>
        <w:t xml:space="preserve"> class specifies zero or more options of a Neighbor </w:t>
      </w:r>
      <w:r w:rsidR="00A73532">
        <w:t>Advertisement</w:t>
      </w:r>
      <w:r>
        <w:t xml:space="preserve"> packet, some of which may appear multiple times in the same message.</w:t>
      </w:r>
    </w:p>
    <w:p w14:paraId="071D7310" w14:textId="77777777" w:rsidR="009B20A4" w:rsidRDefault="009B20A4" w:rsidP="00A73532">
      <w:pPr>
        <w:pStyle w:val="basicparagraph"/>
        <w:spacing w:before="0"/>
        <w:contextualSpacing w:val="0"/>
      </w:pPr>
      <w:r>
        <w:t xml:space="preserve">The property table of the </w:t>
      </w:r>
      <w:r>
        <w:rPr>
          <w:rFonts w:ascii="Courier New" w:eastAsia="Courier New" w:hAnsi="Courier New" w:cs="Courier New"/>
        </w:rPr>
        <w:t>NeighborOptionsType</w:t>
      </w:r>
      <w:r>
        <w:t xml:space="preserve"> class is given in </w:t>
      </w:r>
      <w:r w:rsidRPr="00FC199C">
        <w:rPr>
          <w:b/>
          <w:color w:val="0000EE"/>
        </w:rPr>
        <w:fldChar w:fldCharType="begin"/>
      </w:r>
      <w:r w:rsidRPr="00FC199C">
        <w:rPr>
          <w:b/>
          <w:color w:val="0000EE"/>
        </w:rPr>
        <w:instrText xml:space="preserve"> REF _Ref438458835 \h </w:instrText>
      </w:r>
      <w:r>
        <w:rPr>
          <w:b/>
          <w:color w:val="0000EE"/>
        </w:rPr>
        <w:instrText xml:space="preserve"> \* MERGEFORMAT </w:instrText>
      </w:r>
      <w:r w:rsidRPr="00FC199C">
        <w:rPr>
          <w:b/>
          <w:color w:val="0000EE"/>
        </w:rPr>
      </w:r>
      <w:r w:rsidRPr="00FC199C">
        <w:rPr>
          <w:b/>
          <w:color w:val="0000EE"/>
        </w:rPr>
        <w:fldChar w:fldCharType="separate"/>
      </w:r>
      <w:r w:rsidRPr="00FC199C">
        <w:rPr>
          <w:b/>
          <w:color w:val="0000EE"/>
        </w:rPr>
        <w:t xml:space="preserve">Table </w:t>
      </w:r>
      <w:r w:rsidRPr="00FC199C">
        <w:rPr>
          <w:b/>
          <w:noProof/>
          <w:color w:val="0000EE"/>
        </w:rPr>
        <w:t>3</w:t>
      </w:r>
      <w:r w:rsidRPr="00FC199C">
        <w:rPr>
          <w:b/>
          <w:color w:val="0000EE"/>
        </w:rPr>
        <w:noBreakHyphen/>
      </w:r>
      <w:r w:rsidRPr="00FC199C">
        <w:rPr>
          <w:b/>
          <w:noProof/>
          <w:color w:val="0000EE"/>
        </w:rPr>
        <w:t>17</w:t>
      </w:r>
      <w:r w:rsidRPr="00FC199C">
        <w:rPr>
          <w:b/>
          <w:color w:val="0000EE"/>
        </w:rPr>
        <w:fldChar w:fldCharType="end"/>
      </w:r>
      <w:r>
        <w:t>.</w:t>
      </w:r>
    </w:p>
    <w:p w14:paraId="0FD3E769" w14:textId="77777777" w:rsidR="009B20A4" w:rsidRDefault="009B20A4" w:rsidP="009B20A4">
      <w:pPr>
        <w:pStyle w:val="tablecaption"/>
        <w:jc w:val="center"/>
      </w:pPr>
      <w:bookmarkStart w:id="101" w:name="_Ref438458835"/>
      <w:r>
        <w:t xml:space="preserve">Table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Pr>
          <w:noProof/>
        </w:rPr>
        <w:t>17</w:t>
      </w:r>
      <w:r w:rsidR="003E4566">
        <w:rPr>
          <w:noProof/>
        </w:rPr>
        <w:fldChar w:fldCharType="end"/>
      </w:r>
      <w:bookmarkEnd w:id="101"/>
      <w:r>
        <w:rPr>
          <w:noProof/>
        </w:rPr>
        <w:t xml:space="preserve">. </w:t>
      </w:r>
      <w:r>
        <w:t xml:space="preserve">Properties of the </w:t>
      </w:r>
      <w:r>
        <w:rPr>
          <w:rFonts w:ascii="Courier New" w:eastAsia="Courier New" w:hAnsi="Courier New" w:cs="Courier New"/>
        </w:rPr>
        <w:t>NeighborOptionsType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240"/>
        <w:gridCol w:w="1260"/>
        <w:gridCol w:w="6480"/>
      </w:tblGrid>
      <w:tr w:rsidR="009B20A4" w14:paraId="3777C5A0" w14:textId="77777777" w:rsidTr="00DD0B44">
        <w:trPr>
          <w:jc w:val="center"/>
        </w:trPr>
        <w:tc>
          <w:tcPr>
            <w:tcW w:w="1980" w:type="dxa"/>
            <w:shd w:val="clear" w:color="auto" w:fill="BFBFBF"/>
            <w:tcMar>
              <w:top w:w="100" w:type="dxa"/>
              <w:left w:w="100" w:type="dxa"/>
              <w:bottom w:w="100" w:type="dxa"/>
              <w:right w:w="100" w:type="dxa"/>
            </w:tcMar>
          </w:tcPr>
          <w:p w14:paraId="4F615C45" w14:textId="77777777" w:rsidR="009B20A4" w:rsidRDefault="009B20A4" w:rsidP="00DD0B44">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651D9496"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DA304F" w14:textId="77777777" w:rsidR="009B20A4" w:rsidRDefault="009B20A4"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5F7C1D2A" w14:textId="77777777" w:rsidR="009B20A4" w:rsidRDefault="009B20A4" w:rsidP="00DD0B44">
            <w:pPr>
              <w:rPr>
                <w:b/>
                <w:color w:val="000000"/>
              </w:rPr>
            </w:pPr>
            <w:r>
              <w:rPr>
                <w:b/>
                <w:color w:val="000000"/>
              </w:rPr>
              <w:t>Description</w:t>
            </w:r>
          </w:p>
        </w:tc>
      </w:tr>
      <w:tr w:rsidR="009B20A4" w14:paraId="166E8EC6" w14:textId="77777777" w:rsidTr="00DD0B44">
        <w:trPr>
          <w:jc w:val="center"/>
        </w:trPr>
        <w:tc>
          <w:tcPr>
            <w:tcW w:w="1980" w:type="dxa"/>
            <w:shd w:val="clear" w:color="auto" w:fill="FFFFFF"/>
            <w:tcMar>
              <w:top w:w="100" w:type="dxa"/>
              <w:left w:w="100" w:type="dxa"/>
              <w:bottom w:w="100" w:type="dxa"/>
              <w:right w:w="100" w:type="dxa"/>
            </w:tcMar>
            <w:vAlign w:val="center"/>
          </w:tcPr>
          <w:p w14:paraId="08E55E26" w14:textId="77777777" w:rsidR="009B20A4" w:rsidRDefault="009B20A4" w:rsidP="00DD0B44">
            <w:r>
              <w:rPr>
                <w:b/>
              </w:rPr>
              <w:t>Target_Link_Addr</w:t>
            </w:r>
          </w:p>
        </w:tc>
        <w:tc>
          <w:tcPr>
            <w:tcW w:w="3240" w:type="dxa"/>
            <w:shd w:val="clear" w:color="auto" w:fill="FFFFFF"/>
            <w:tcMar>
              <w:top w:w="100" w:type="dxa"/>
              <w:left w:w="100" w:type="dxa"/>
              <w:bottom w:w="100" w:type="dxa"/>
              <w:right w:w="100" w:type="dxa"/>
            </w:tcMar>
            <w:vAlign w:val="center"/>
          </w:tcPr>
          <w:p w14:paraId="6259952B" w14:textId="475B4182"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1BC89C2" w14:textId="77777777" w:rsidR="009B20A4" w:rsidRDefault="009B20A4" w:rsidP="00DD0B44">
            <w:pPr>
              <w:jc w:val="center"/>
            </w:pPr>
            <w:r>
              <w:t>0..1</w:t>
            </w:r>
          </w:p>
        </w:tc>
        <w:tc>
          <w:tcPr>
            <w:tcW w:w="6480" w:type="dxa"/>
            <w:shd w:val="clear" w:color="auto" w:fill="FFFFFF"/>
            <w:tcMar>
              <w:top w:w="100" w:type="dxa"/>
              <w:left w:w="100" w:type="dxa"/>
              <w:bottom w:w="100" w:type="dxa"/>
              <w:right w:w="100" w:type="dxa"/>
            </w:tcMar>
          </w:tcPr>
          <w:p w14:paraId="58FDA9F9" w14:textId="77777777" w:rsidR="009B20A4" w:rsidRDefault="009B20A4" w:rsidP="00DD0B44">
            <w:r>
              <w:t xml:space="preserve">The </w:t>
            </w:r>
            <w:r>
              <w:rPr>
                <w:rFonts w:ascii="Courier New" w:eastAsia="Courier New" w:hAnsi="Courier New" w:cs="Courier New"/>
              </w:rPr>
              <w:t>Target_Link_Addr</w:t>
            </w:r>
            <w:r>
              <w:t xml:space="preserve"> property characterizes the Target Link-Layer Address option.</w:t>
            </w:r>
          </w:p>
        </w:tc>
      </w:tr>
    </w:tbl>
    <w:p w14:paraId="7435464F" w14:textId="77777777" w:rsidR="009B20A4" w:rsidRDefault="009B20A4" w:rsidP="002D5D3F">
      <w:pPr>
        <w:pStyle w:val="Heading5"/>
        <w:ind w:left="1170" w:hanging="1170"/>
      </w:pPr>
      <w:bookmarkStart w:id="102" w:name="_Toc449967624"/>
      <w:r>
        <w:lastRenderedPageBreak/>
        <w:t>RedirectType Class</w:t>
      </w:r>
      <w:bookmarkEnd w:id="102"/>
    </w:p>
    <w:p w14:paraId="3AD736AA" w14:textId="458F8918" w:rsidR="009B20A4" w:rsidRDefault="00A73532" w:rsidP="009B20A4">
      <w:pPr>
        <w:pStyle w:val="basicparagraph"/>
        <w:contextualSpacing w:val="0"/>
      </w:pPr>
      <w:r>
        <w:t xml:space="preserve">The </w:t>
      </w:r>
      <w:r>
        <w:rPr>
          <w:rFonts w:ascii="Courier New" w:eastAsia="Courier New" w:hAnsi="Courier New" w:cs="Courier New"/>
        </w:rPr>
        <w:t>RedirectType</w:t>
      </w:r>
      <w:r>
        <w:t xml:space="preserve"> class specifies a NDP packet which </w:t>
      </w:r>
      <w:r w:rsidR="009B20A4">
        <w:t>Routers send to inform a host of a better first-hop node on the path to a destination. Hosts can be redirected to a better first-hop router but can also be informed by a redirect that the destination is in fact a neighbor. The latter is accomplished by setting the ICMP Target Address equal to the ICMP Destination Address (class=137; code=0).</w:t>
      </w:r>
    </w:p>
    <w:p w14:paraId="6D58FC3C"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RedirectType</w:t>
      </w:r>
      <w:r>
        <w:t xml:space="preserve"> class is given in </w:t>
      </w:r>
      <w:r w:rsidRPr="004B7C6C">
        <w:rPr>
          <w:b/>
          <w:color w:val="0000EE"/>
        </w:rPr>
        <w:fldChar w:fldCharType="begin"/>
      </w:r>
      <w:r w:rsidRPr="004B7C6C">
        <w:rPr>
          <w:b/>
          <w:color w:val="0000EE"/>
        </w:rPr>
        <w:instrText xml:space="preserve"> REF _Ref438459047 \h </w:instrText>
      </w:r>
      <w:r>
        <w:rPr>
          <w:b/>
          <w:color w:val="0000EE"/>
        </w:rPr>
        <w:instrText xml:space="preserve"> \* MERGEFORMAT </w:instrText>
      </w:r>
      <w:r w:rsidRPr="004B7C6C">
        <w:rPr>
          <w:b/>
          <w:color w:val="0000EE"/>
        </w:rPr>
      </w:r>
      <w:r w:rsidRPr="004B7C6C">
        <w:rPr>
          <w:b/>
          <w:color w:val="0000EE"/>
        </w:rPr>
        <w:fldChar w:fldCharType="separate"/>
      </w:r>
      <w:r w:rsidRPr="004B7C6C">
        <w:rPr>
          <w:b/>
          <w:color w:val="0000EE"/>
        </w:rPr>
        <w:t xml:space="preserve">Table </w:t>
      </w:r>
      <w:r w:rsidRPr="004B7C6C">
        <w:rPr>
          <w:b/>
          <w:noProof/>
          <w:color w:val="0000EE"/>
        </w:rPr>
        <w:t>3</w:t>
      </w:r>
      <w:r w:rsidRPr="004B7C6C">
        <w:rPr>
          <w:b/>
          <w:color w:val="0000EE"/>
        </w:rPr>
        <w:noBreakHyphen/>
      </w:r>
      <w:r w:rsidRPr="004B7C6C">
        <w:rPr>
          <w:b/>
          <w:noProof/>
          <w:color w:val="0000EE"/>
        </w:rPr>
        <w:t>18</w:t>
      </w:r>
      <w:r w:rsidRPr="004B7C6C">
        <w:rPr>
          <w:b/>
          <w:color w:val="0000EE"/>
        </w:rPr>
        <w:fldChar w:fldCharType="end"/>
      </w:r>
      <w:r>
        <w:t>.</w:t>
      </w:r>
    </w:p>
    <w:p w14:paraId="09D179E5" w14:textId="77777777" w:rsidR="009B20A4" w:rsidRDefault="009B20A4" w:rsidP="009B20A4">
      <w:pPr>
        <w:pStyle w:val="tablecaption"/>
        <w:jc w:val="center"/>
      </w:pPr>
      <w:bookmarkStart w:id="103" w:name="_Ref438459047"/>
      <w:r>
        <w:t xml:space="preserve">Table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Pr>
          <w:noProof/>
        </w:rPr>
        <w:t>18</w:t>
      </w:r>
      <w:r w:rsidR="003E4566">
        <w:rPr>
          <w:noProof/>
        </w:rPr>
        <w:fldChar w:fldCharType="end"/>
      </w:r>
      <w:bookmarkEnd w:id="103"/>
      <w:r>
        <w:rPr>
          <w:noProof/>
        </w:rPr>
        <w:t xml:space="preserve">. </w:t>
      </w:r>
      <w:r>
        <w:t xml:space="preserve">Properties of the </w:t>
      </w:r>
      <w:r>
        <w:rPr>
          <w:rFonts w:ascii="Courier New" w:eastAsia="Courier New" w:hAnsi="Courier New" w:cs="Courier New"/>
        </w:rPr>
        <w:t>RedirectType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2610"/>
        <w:gridCol w:w="1260"/>
        <w:gridCol w:w="7110"/>
      </w:tblGrid>
      <w:tr w:rsidR="009B20A4" w14:paraId="53CE861E" w14:textId="77777777" w:rsidTr="00DD0B44">
        <w:trPr>
          <w:jc w:val="center"/>
        </w:trPr>
        <w:tc>
          <w:tcPr>
            <w:tcW w:w="1980" w:type="dxa"/>
            <w:shd w:val="clear" w:color="auto" w:fill="BFBFBF"/>
            <w:tcMar>
              <w:top w:w="100" w:type="dxa"/>
              <w:left w:w="100" w:type="dxa"/>
              <w:bottom w:w="100" w:type="dxa"/>
              <w:right w:w="100" w:type="dxa"/>
            </w:tcMar>
          </w:tcPr>
          <w:p w14:paraId="443DEF7A" w14:textId="77777777" w:rsidR="009B20A4" w:rsidRDefault="009B20A4" w:rsidP="00DD0B44">
            <w:pPr>
              <w:rPr>
                <w:b/>
                <w:color w:val="000000"/>
              </w:rPr>
            </w:pPr>
            <w:r>
              <w:rPr>
                <w:b/>
                <w:color w:val="000000"/>
              </w:rPr>
              <w:t>Name</w:t>
            </w:r>
          </w:p>
        </w:tc>
        <w:tc>
          <w:tcPr>
            <w:tcW w:w="2610" w:type="dxa"/>
            <w:shd w:val="clear" w:color="auto" w:fill="BFBFBF"/>
            <w:tcMar>
              <w:top w:w="100" w:type="dxa"/>
              <w:left w:w="100" w:type="dxa"/>
              <w:bottom w:w="100" w:type="dxa"/>
              <w:right w:w="100" w:type="dxa"/>
            </w:tcMar>
          </w:tcPr>
          <w:p w14:paraId="1718F862"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3FD9202" w14:textId="77777777" w:rsidR="009B20A4" w:rsidRDefault="009B20A4"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1D7185E" w14:textId="77777777" w:rsidR="009B20A4" w:rsidRDefault="009B20A4" w:rsidP="00DD0B44">
            <w:pPr>
              <w:rPr>
                <w:b/>
                <w:color w:val="000000"/>
              </w:rPr>
            </w:pPr>
            <w:r>
              <w:rPr>
                <w:b/>
                <w:color w:val="000000"/>
              </w:rPr>
              <w:t>Description</w:t>
            </w:r>
          </w:p>
        </w:tc>
      </w:tr>
      <w:tr w:rsidR="009B20A4" w14:paraId="554F9A02" w14:textId="77777777" w:rsidTr="00DD0B44">
        <w:trPr>
          <w:jc w:val="center"/>
        </w:trPr>
        <w:tc>
          <w:tcPr>
            <w:tcW w:w="1980" w:type="dxa"/>
            <w:shd w:val="clear" w:color="auto" w:fill="FFFFFF"/>
            <w:tcMar>
              <w:top w:w="100" w:type="dxa"/>
              <w:left w:w="100" w:type="dxa"/>
              <w:bottom w:w="100" w:type="dxa"/>
              <w:right w:w="100" w:type="dxa"/>
            </w:tcMar>
            <w:vAlign w:val="center"/>
          </w:tcPr>
          <w:p w14:paraId="34FC210A" w14:textId="77777777" w:rsidR="009B20A4" w:rsidRDefault="009B20A4" w:rsidP="00DD0B44">
            <w:r>
              <w:rPr>
                <w:b/>
              </w:rPr>
              <w:t>Target_IPv6_Addr</w:t>
            </w:r>
          </w:p>
        </w:tc>
        <w:tc>
          <w:tcPr>
            <w:tcW w:w="2610" w:type="dxa"/>
            <w:shd w:val="clear" w:color="auto" w:fill="FFFFFF"/>
            <w:tcMar>
              <w:top w:w="100" w:type="dxa"/>
              <w:left w:w="100" w:type="dxa"/>
              <w:bottom w:w="100" w:type="dxa"/>
              <w:right w:w="100" w:type="dxa"/>
            </w:tcMar>
            <w:vAlign w:val="center"/>
          </w:tcPr>
          <w:p w14:paraId="478C44F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6B3D8FE4"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5FC77"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4D732497" w14:textId="77777777" w:rsidR="009B20A4" w:rsidRDefault="009B20A4" w:rsidP="00DD0B44">
            <w:r>
              <w:t xml:space="preserve">The </w:t>
            </w:r>
            <w:r>
              <w:rPr>
                <w:rFonts w:ascii="Courier New" w:eastAsia="Courier New" w:hAnsi="Courier New" w:cs="Courier New"/>
              </w:rPr>
              <w:t>Target_IPv6_Addr</w:t>
            </w:r>
            <w:r>
              <w:t xml:space="preserve"> property specifies an IP address that is a better first hop to use for the ICMP Destination Address.</w:t>
            </w:r>
          </w:p>
        </w:tc>
      </w:tr>
      <w:tr w:rsidR="009B20A4" w14:paraId="383FEEF4" w14:textId="77777777" w:rsidTr="00DD0B44">
        <w:trPr>
          <w:jc w:val="center"/>
        </w:trPr>
        <w:tc>
          <w:tcPr>
            <w:tcW w:w="1980" w:type="dxa"/>
            <w:shd w:val="clear" w:color="auto" w:fill="FFFFFF"/>
            <w:tcMar>
              <w:top w:w="100" w:type="dxa"/>
              <w:left w:w="100" w:type="dxa"/>
              <w:bottom w:w="100" w:type="dxa"/>
              <w:right w:w="100" w:type="dxa"/>
            </w:tcMar>
            <w:vAlign w:val="center"/>
          </w:tcPr>
          <w:p w14:paraId="69D420CE" w14:textId="77777777" w:rsidR="009B20A4" w:rsidRDefault="009B20A4" w:rsidP="00DD0B44">
            <w:r>
              <w:rPr>
                <w:b/>
              </w:rPr>
              <w:t>Dest_IPv6_Addr</w:t>
            </w:r>
          </w:p>
        </w:tc>
        <w:tc>
          <w:tcPr>
            <w:tcW w:w="2610" w:type="dxa"/>
            <w:shd w:val="clear" w:color="auto" w:fill="FFFFFF"/>
            <w:tcMar>
              <w:top w:w="100" w:type="dxa"/>
              <w:left w:w="100" w:type="dxa"/>
              <w:bottom w:w="100" w:type="dxa"/>
              <w:right w:w="100" w:type="dxa"/>
            </w:tcMar>
            <w:vAlign w:val="center"/>
          </w:tcPr>
          <w:p w14:paraId="09FB7620" w14:textId="77777777" w:rsidR="009B20A4" w:rsidRDefault="009B20A4" w:rsidP="00DD0B44">
            <w:pPr>
              <w:rPr>
                <w:rFonts w:ascii="Courier New" w:eastAsia="Courier New" w:hAnsi="Courier New" w:cs="Courier New"/>
              </w:rPr>
            </w:pPr>
            <w:r>
              <w:rPr>
                <w:rFonts w:ascii="Courier New" w:eastAsia="Courier New" w:hAnsi="Courier New" w:cs="Courier New"/>
              </w:rPr>
              <w:t>AddressObj:</w:t>
            </w:r>
          </w:p>
          <w:p w14:paraId="0EEF63B3" w14:textId="77777777" w:rsidR="009B20A4" w:rsidRDefault="009B20A4"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0D074BD"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281B3EAB" w14:textId="77777777" w:rsidR="009B20A4" w:rsidRDefault="009B20A4" w:rsidP="00DD0B44">
            <w:r>
              <w:t xml:space="preserve">The </w:t>
            </w:r>
            <w:r>
              <w:rPr>
                <w:rFonts w:ascii="Courier New" w:eastAsia="Courier New" w:hAnsi="Courier New" w:cs="Courier New"/>
              </w:rPr>
              <w:t>Dest_IPv6_Addr</w:t>
            </w:r>
            <w:r>
              <w:t xml:space="preserve"> property specifies the IP address of the destination that is redirected to the target.</w:t>
            </w:r>
          </w:p>
        </w:tc>
      </w:tr>
      <w:tr w:rsidR="009B20A4" w14:paraId="09729B37" w14:textId="77777777" w:rsidTr="00DD0B44">
        <w:trPr>
          <w:jc w:val="center"/>
        </w:trPr>
        <w:tc>
          <w:tcPr>
            <w:tcW w:w="1980" w:type="dxa"/>
            <w:shd w:val="clear" w:color="auto" w:fill="FFFFFF"/>
            <w:tcMar>
              <w:top w:w="100" w:type="dxa"/>
              <w:left w:w="100" w:type="dxa"/>
              <w:bottom w:w="100" w:type="dxa"/>
              <w:right w:w="100" w:type="dxa"/>
            </w:tcMar>
            <w:vAlign w:val="center"/>
          </w:tcPr>
          <w:p w14:paraId="07BECF66" w14:textId="77777777" w:rsidR="009B20A4" w:rsidRDefault="009B20A4" w:rsidP="00DD0B44">
            <w:r>
              <w:rPr>
                <w:b/>
              </w:rPr>
              <w:t>Options</w:t>
            </w:r>
          </w:p>
        </w:tc>
        <w:tc>
          <w:tcPr>
            <w:tcW w:w="2610" w:type="dxa"/>
            <w:shd w:val="clear" w:color="auto" w:fill="FFFFFF"/>
            <w:tcMar>
              <w:top w:w="100" w:type="dxa"/>
              <w:left w:w="100" w:type="dxa"/>
              <w:bottom w:w="100" w:type="dxa"/>
              <w:right w:w="100" w:type="dxa"/>
            </w:tcMar>
            <w:vAlign w:val="center"/>
          </w:tcPr>
          <w:p w14:paraId="027C4D62" w14:textId="77777777" w:rsidR="009B20A4" w:rsidRDefault="009B20A4" w:rsidP="00DD0B44">
            <w:r>
              <w:rPr>
                <w:rFonts w:ascii="Courier New" w:eastAsia="Courier New" w:hAnsi="Courier New" w:cs="Courier New"/>
              </w:rPr>
              <w:t>RedirectOptionsType</w:t>
            </w:r>
          </w:p>
        </w:tc>
        <w:tc>
          <w:tcPr>
            <w:tcW w:w="1260" w:type="dxa"/>
            <w:shd w:val="clear" w:color="auto" w:fill="FFFFFF"/>
            <w:tcMar>
              <w:top w:w="100" w:type="dxa"/>
              <w:left w:w="100" w:type="dxa"/>
              <w:bottom w:w="100" w:type="dxa"/>
              <w:right w:w="100" w:type="dxa"/>
            </w:tcMar>
            <w:vAlign w:val="center"/>
          </w:tcPr>
          <w:p w14:paraId="75B147C5" w14:textId="77777777" w:rsidR="009B20A4" w:rsidRDefault="009B20A4" w:rsidP="00DD0B44">
            <w:pPr>
              <w:jc w:val="center"/>
            </w:pPr>
            <w:r>
              <w:t>0..1</w:t>
            </w:r>
          </w:p>
        </w:tc>
        <w:tc>
          <w:tcPr>
            <w:tcW w:w="7110" w:type="dxa"/>
            <w:shd w:val="clear" w:color="auto" w:fill="FFFFFF"/>
            <w:tcMar>
              <w:top w:w="100" w:type="dxa"/>
              <w:left w:w="100" w:type="dxa"/>
              <w:bottom w:w="100" w:type="dxa"/>
              <w:right w:w="100" w:type="dxa"/>
            </w:tcMar>
          </w:tcPr>
          <w:p w14:paraId="2D1B3FFD" w14:textId="2E8B24D4" w:rsidR="009B20A4" w:rsidRDefault="009B20A4" w:rsidP="00A73532">
            <w:r>
              <w:t xml:space="preserve">The </w:t>
            </w:r>
            <w:r>
              <w:rPr>
                <w:rFonts w:ascii="Courier New" w:eastAsia="Courier New" w:hAnsi="Courier New" w:cs="Courier New"/>
              </w:rPr>
              <w:t>Options</w:t>
            </w:r>
            <w:r>
              <w:t xml:space="preserve"> property specifies zero or more options, some of which may appear multiple times in the same message.</w:t>
            </w:r>
          </w:p>
        </w:tc>
      </w:tr>
    </w:tbl>
    <w:p w14:paraId="38D98676" w14:textId="77777777" w:rsidR="009B20A4" w:rsidRDefault="009B20A4" w:rsidP="002D5D3F">
      <w:pPr>
        <w:pStyle w:val="Heading5"/>
        <w:ind w:left="1170" w:hanging="1170"/>
      </w:pPr>
      <w:bookmarkStart w:id="104" w:name="_Toc449967625"/>
      <w:r>
        <w:t>RedirectOptionsType Class</w:t>
      </w:r>
      <w:bookmarkEnd w:id="104"/>
    </w:p>
    <w:p w14:paraId="0C083E21" w14:textId="71DA6E63" w:rsidR="009B20A4" w:rsidRDefault="00A73532" w:rsidP="009B20A4">
      <w:pPr>
        <w:pStyle w:val="basicparagraph"/>
        <w:contextualSpacing w:val="0"/>
      </w:pPr>
      <w:r>
        <w:t xml:space="preserve">The </w:t>
      </w:r>
      <w:r>
        <w:rPr>
          <w:rFonts w:ascii="Courier New" w:eastAsia="Courier New" w:hAnsi="Courier New" w:cs="Courier New"/>
        </w:rPr>
        <w:t>RedirectOptionsType</w:t>
      </w:r>
      <w:r>
        <w:t xml:space="preserve"> class specifies zero or more options of a </w:t>
      </w:r>
      <w:r w:rsidR="009B20A4">
        <w:t xml:space="preserve">Redirect </w:t>
      </w:r>
      <w:r>
        <w:t>packet</w:t>
      </w:r>
      <w:r w:rsidR="009B20A4">
        <w:t>, some of which may appear multiple times in the same message.</w:t>
      </w:r>
    </w:p>
    <w:p w14:paraId="334422A0"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RedirectOptionsType</w:t>
      </w:r>
      <w:r>
        <w:t xml:space="preserve"> class is given in </w:t>
      </w:r>
      <w:r w:rsidRPr="00B761FE">
        <w:rPr>
          <w:b/>
          <w:color w:val="0000EE"/>
        </w:rPr>
        <w:fldChar w:fldCharType="begin"/>
      </w:r>
      <w:r w:rsidRPr="00B761FE">
        <w:rPr>
          <w:b/>
          <w:color w:val="0000EE"/>
        </w:rPr>
        <w:instrText xml:space="preserve"> REF _Ref438459171 \h </w:instrText>
      </w:r>
      <w:r>
        <w:rPr>
          <w:b/>
          <w:color w:val="0000EE"/>
        </w:rPr>
        <w:instrText xml:space="preserve"> \* MERGEFORMAT </w:instrText>
      </w:r>
      <w:r w:rsidRPr="00B761FE">
        <w:rPr>
          <w:b/>
          <w:color w:val="0000EE"/>
        </w:rPr>
      </w:r>
      <w:r w:rsidRPr="00B761FE">
        <w:rPr>
          <w:b/>
          <w:color w:val="0000EE"/>
        </w:rPr>
        <w:fldChar w:fldCharType="separate"/>
      </w:r>
      <w:r w:rsidRPr="00B761FE">
        <w:rPr>
          <w:b/>
          <w:color w:val="0000EE"/>
        </w:rPr>
        <w:t xml:space="preserve">Table </w:t>
      </w:r>
      <w:r w:rsidRPr="00B761FE">
        <w:rPr>
          <w:b/>
          <w:noProof/>
          <w:color w:val="0000EE"/>
        </w:rPr>
        <w:t>3</w:t>
      </w:r>
      <w:r w:rsidRPr="00B761FE">
        <w:rPr>
          <w:b/>
          <w:color w:val="0000EE"/>
        </w:rPr>
        <w:noBreakHyphen/>
      </w:r>
      <w:r w:rsidRPr="00B761FE">
        <w:rPr>
          <w:b/>
          <w:noProof/>
          <w:color w:val="0000EE"/>
        </w:rPr>
        <w:t>19</w:t>
      </w:r>
      <w:r w:rsidRPr="00B761FE">
        <w:rPr>
          <w:b/>
          <w:color w:val="0000EE"/>
        </w:rPr>
        <w:fldChar w:fldCharType="end"/>
      </w:r>
      <w:r>
        <w:t>.</w:t>
      </w:r>
    </w:p>
    <w:p w14:paraId="57F11529" w14:textId="77777777" w:rsidR="009B20A4" w:rsidRDefault="009B20A4" w:rsidP="009B20A4">
      <w:pPr>
        <w:pStyle w:val="tablecaption"/>
        <w:jc w:val="center"/>
      </w:pPr>
      <w:bookmarkStart w:id="105" w:name="_Ref438459171"/>
      <w:r>
        <w:t xml:space="preserve">Table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Pr>
          <w:noProof/>
        </w:rPr>
        <w:t>19</w:t>
      </w:r>
      <w:r w:rsidR="003E4566">
        <w:rPr>
          <w:noProof/>
        </w:rPr>
        <w:fldChar w:fldCharType="end"/>
      </w:r>
      <w:bookmarkEnd w:id="105"/>
      <w:r>
        <w:rPr>
          <w:noProof/>
        </w:rPr>
        <w:t xml:space="preserve">. </w:t>
      </w:r>
      <w:r>
        <w:t xml:space="preserve">Properties of the </w:t>
      </w:r>
      <w:r>
        <w:rPr>
          <w:rFonts w:ascii="Courier New" w:eastAsia="Courier New" w:hAnsi="Courier New" w:cs="Courier New"/>
        </w:rPr>
        <w:t>RedirectOptionsType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2970"/>
        <w:gridCol w:w="1260"/>
        <w:gridCol w:w="6570"/>
      </w:tblGrid>
      <w:tr w:rsidR="009B20A4" w14:paraId="3E114483" w14:textId="77777777" w:rsidTr="00DD0B44">
        <w:trPr>
          <w:jc w:val="center"/>
        </w:trPr>
        <w:tc>
          <w:tcPr>
            <w:tcW w:w="2160" w:type="dxa"/>
            <w:shd w:val="clear" w:color="auto" w:fill="BFBFBF"/>
            <w:tcMar>
              <w:top w:w="100" w:type="dxa"/>
              <w:left w:w="100" w:type="dxa"/>
              <w:bottom w:w="100" w:type="dxa"/>
              <w:right w:w="100" w:type="dxa"/>
            </w:tcMar>
          </w:tcPr>
          <w:p w14:paraId="56C5B935" w14:textId="77777777" w:rsidR="009B20A4" w:rsidRDefault="009B20A4"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7A5F14FF"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B5664F" w14:textId="77777777" w:rsidR="009B20A4" w:rsidRDefault="009B20A4"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622BF4A" w14:textId="77777777" w:rsidR="009B20A4" w:rsidRDefault="009B20A4" w:rsidP="00DD0B44">
            <w:pPr>
              <w:rPr>
                <w:b/>
                <w:color w:val="000000"/>
              </w:rPr>
            </w:pPr>
            <w:r>
              <w:rPr>
                <w:b/>
                <w:color w:val="000000"/>
              </w:rPr>
              <w:t>Description</w:t>
            </w:r>
          </w:p>
        </w:tc>
      </w:tr>
      <w:tr w:rsidR="009B20A4" w14:paraId="0F798FDA" w14:textId="77777777" w:rsidTr="00DD0B44">
        <w:trPr>
          <w:jc w:val="center"/>
        </w:trPr>
        <w:tc>
          <w:tcPr>
            <w:tcW w:w="2160" w:type="dxa"/>
            <w:shd w:val="clear" w:color="auto" w:fill="FFFFFF"/>
            <w:tcMar>
              <w:top w:w="100" w:type="dxa"/>
              <w:left w:w="100" w:type="dxa"/>
              <w:bottom w:w="100" w:type="dxa"/>
              <w:right w:w="100" w:type="dxa"/>
            </w:tcMar>
            <w:vAlign w:val="center"/>
          </w:tcPr>
          <w:p w14:paraId="377E2C22" w14:textId="77777777" w:rsidR="009B20A4" w:rsidRDefault="009B20A4" w:rsidP="00DD0B44">
            <w:r>
              <w:rPr>
                <w:b/>
              </w:rPr>
              <w:t>Target_Link_Addr</w:t>
            </w:r>
          </w:p>
        </w:tc>
        <w:tc>
          <w:tcPr>
            <w:tcW w:w="2970" w:type="dxa"/>
            <w:shd w:val="clear" w:color="auto" w:fill="FFFFFF"/>
            <w:tcMar>
              <w:top w:w="100" w:type="dxa"/>
              <w:left w:w="100" w:type="dxa"/>
              <w:bottom w:w="100" w:type="dxa"/>
              <w:right w:w="100" w:type="dxa"/>
            </w:tcMar>
            <w:vAlign w:val="center"/>
          </w:tcPr>
          <w:p w14:paraId="25E3CD0E" w14:textId="77777777" w:rsidR="009B20A4" w:rsidRDefault="009B20A4" w:rsidP="00DD0B44">
            <w:r>
              <w:rPr>
                <w:rFonts w:ascii="Courier New" w:eastAsia="Courier New" w:hAnsi="Courier New" w:cs="Courier New"/>
              </w:rPr>
              <w:t>NDPLinkAddrType</w:t>
            </w:r>
          </w:p>
        </w:tc>
        <w:tc>
          <w:tcPr>
            <w:tcW w:w="1260" w:type="dxa"/>
            <w:shd w:val="clear" w:color="auto" w:fill="FFFFFF"/>
            <w:tcMar>
              <w:top w:w="100" w:type="dxa"/>
              <w:left w:w="100" w:type="dxa"/>
              <w:bottom w:w="100" w:type="dxa"/>
              <w:right w:w="100" w:type="dxa"/>
            </w:tcMar>
            <w:vAlign w:val="center"/>
          </w:tcPr>
          <w:p w14:paraId="2F3E4FE7"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048C2524" w14:textId="50597E02" w:rsidR="009B20A4" w:rsidRDefault="009B20A4" w:rsidP="00DD0B44">
            <w:r>
              <w:t xml:space="preserve">The </w:t>
            </w:r>
            <w:r>
              <w:rPr>
                <w:rFonts w:ascii="Courier New" w:eastAsia="Courier New" w:hAnsi="Courier New" w:cs="Courier New"/>
              </w:rPr>
              <w:t>Target_Link_Addr</w:t>
            </w:r>
            <w:r w:rsidR="00A73532">
              <w:t xml:space="preserve"> property specifies t</w:t>
            </w:r>
            <w:r>
              <w:t>he link-layer address for the target.</w:t>
            </w:r>
          </w:p>
        </w:tc>
      </w:tr>
      <w:tr w:rsidR="009B20A4" w14:paraId="7009E416" w14:textId="77777777" w:rsidTr="00DD0B44">
        <w:trPr>
          <w:jc w:val="center"/>
        </w:trPr>
        <w:tc>
          <w:tcPr>
            <w:tcW w:w="2160" w:type="dxa"/>
            <w:shd w:val="clear" w:color="auto" w:fill="FFFFFF"/>
            <w:tcMar>
              <w:top w:w="100" w:type="dxa"/>
              <w:left w:w="100" w:type="dxa"/>
              <w:bottom w:w="100" w:type="dxa"/>
              <w:right w:w="100" w:type="dxa"/>
            </w:tcMar>
            <w:vAlign w:val="center"/>
          </w:tcPr>
          <w:p w14:paraId="45905365" w14:textId="77777777" w:rsidR="009B20A4" w:rsidRDefault="009B20A4" w:rsidP="00DD0B44">
            <w:r>
              <w:rPr>
                <w:b/>
              </w:rPr>
              <w:t>Redirected_Header</w:t>
            </w:r>
          </w:p>
        </w:tc>
        <w:tc>
          <w:tcPr>
            <w:tcW w:w="2970" w:type="dxa"/>
            <w:shd w:val="clear" w:color="auto" w:fill="FFFFFF"/>
            <w:tcMar>
              <w:top w:w="100" w:type="dxa"/>
              <w:left w:w="100" w:type="dxa"/>
              <w:bottom w:w="100" w:type="dxa"/>
              <w:right w:w="100" w:type="dxa"/>
            </w:tcMar>
            <w:vAlign w:val="center"/>
          </w:tcPr>
          <w:p w14:paraId="34182C68" w14:textId="77777777" w:rsidR="009B20A4" w:rsidRDefault="009B20A4" w:rsidP="00DD0B44">
            <w:r>
              <w:rPr>
                <w:rFonts w:ascii="Courier New" w:eastAsia="Courier New" w:hAnsi="Courier New" w:cs="Courier New"/>
              </w:rPr>
              <w:t>NDPRedirectedHeaderType</w:t>
            </w:r>
          </w:p>
        </w:tc>
        <w:tc>
          <w:tcPr>
            <w:tcW w:w="1260" w:type="dxa"/>
            <w:shd w:val="clear" w:color="auto" w:fill="FFFFFF"/>
            <w:tcMar>
              <w:top w:w="100" w:type="dxa"/>
              <w:left w:w="100" w:type="dxa"/>
              <w:bottom w:w="100" w:type="dxa"/>
              <w:right w:w="100" w:type="dxa"/>
            </w:tcMar>
            <w:vAlign w:val="center"/>
          </w:tcPr>
          <w:p w14:paraId="1E6C68A0" w14:textId="77777777" w:rsidR="009B20A4" w:rsidRDefault="009B20A4" w:rsidP="00DD0B44">
            <w:pPr>
              <w:jc w:val="center"/>
            </w:pPr>
            <w:r>
              <w:t>0..1</w:t>
            </w:r>
          </w:p>
        </w:tc>
        <w:tc>
          <w:tcPr>
            <w:tcW w:w="6570" w:type="dxa"/>
            <w:shd w:val="clear" w:color="auto" w:fill="FFFFFF"/>
            <w:tcMar>
              <w:top w:w="100" w:type="dxa"/>
              <w:left w:w="100" w:type="dxa"/>
              <w:bottom w:w="100" w:type="dxa"/>
              <w:right w:w="100" w:type="dxa"/>
            </w:tcMar>
          </w:tcPr>
          <w:p w14:paraId="3FF6899B" w14:textId="017A0A56" w:rsidR="009B20A4" w:rsidRDefault="009B20A4" w:rsidP="00A73532">
            <w:r>
              <w:t xml:space="preserve">The </w:t>
            </w:r>
            <w:r>
              <w:rPr>
                <w:rFonts w:ascii="Courier New" w:eastAsia="Courier New" w:hAnsi="Courier New" w:cs="Courier New"/>
              </w:rPr>
              <w:t>Redirected_Header</w:t>
            </w:r>
            <w:r w:rsidR="00D47C4E">
              <w:t xml:space="preserve"> property specifies</w:t>
            </w:r>
            <w:r w:rsidR="00A73532">
              <w:t xml:space="preserve"> a</w:t>
            </w:r>
            <w:r>
              <w:t xml:space="preserve">s much of the IP packet </w:t>
            </w:r>
            <w:r w:rsidR="00A73532">
              <w:t xml:space="preserve">as possible </w:t>
            </w:r>
            <w:r>
              <w:t>that triggered the sending of the Redirect message without making the redirect packet exceed the minimum MTU specified in the IPv6 protocol.</w:t>
            </w:r>
          </w:p>
        </w:tc>
      </w:tr>
    </w:tbl>
    <w:p w14:paraId="576240FF" w14:textId="77777777" w:rsidR="009B20A4" w:rsidRDefault="009B20A4" w:rsidP="002D5D3F">
      <w:pPr>
        <w:pStyle w:val="Heading5"/>
        <w:ind w:left="1170" w:hanging="1170"/>
      </w:pPr>
      <w:bookmarkStart w:id="106" w:name="_Toc449967626"/>
      <w:r>
        <w:lastRenderedPageBreak/>
        <w:t>NDPRedirectedHeaderType Class</w:t>
      </w:r>
      <w:bookmarkEnd w:id="106"/>
    </w:p>
    <w:p w14:paraId="6F6458CA" w14:textId="40846F64" w:rsidR="009B20A4" w:rsidRDefault="009B20A4" w:rsidP="009B20A4">
      <w:pPr>
        <w:pStyle w:val="basicparagraph"/>
        <w:contextualSpacing w:val="0"/>
      </w:pPr>
      <w:r>
        <w:t xml:space="preserve">The </w:t>
      </w:r>
      <w:r w:rsidR="00D47C4E">
        <w:rPr>
          <w:rFonts w:ascii="Courier New" w:eastAsia="Courier New" w:hAnsi="Courier New" w:cs="Courier New"/>
        </w:rPr>
        <w:t>NDPRedirectedHeaderType</w:t>
      </w:r>
      <w:r w:rsidR="00D47C4E">
        <w:t xml:space="preserve"> class is </w:t>
      </w:r>
      <w:r>
        <w:t xml:space="preserve">used in redirect </w:t>
      </w:r>
      <w:r w:rsidR="00D47C4E">
        <w:t>packets</w:t>
      </w:r>
      <w:r>
        <w:t xml:space="preserve"> and contains all or part of the </w:t>
      </w:r>
      <w:r w:rsidR="00A73532">
        <w:t>packet that is being redirected</w:t>
      </w:r>
      <w:r>
        <w:t xml:space="preserve"> (class=4).</w:t>
      </w:r>
    </w:p>
    <w:p w14:paraId="77AF3BA2" w14:textId="77777777" w:rsidR="009B20A4" w:rsidRDefault="009B20A4" w:rsidP="009B20A4">
      <w:pPr>
        <w:pStyle w:val="basicparagraph"/>
        <w:contextualSpacing w:val="0"/>
      </w:pPr>
      <w:r>
        <w:t xml:space="preserve">The property table of the </w:t>
      </w:r>
      <w:r>
        <w:rPr>
          <w:rFonts w:ascii="Courier New" w:eastAsia="Courier New" w:hAnsi="Courier New" w:cs="Courier New"/>
        </w:rPr>
        <w:t>NDPRedirectedHeaderType</w:t>
      </w:r>
      <w:r>
        <w:t xml:space="preserve"> class is given in </w:t>
      </w:r>
      <w:r w:rsidRPr="00947EC3">
        <w:rPr>
          <w:b/>
          <w:color w:val="0000EE"/>
        </w:rPr>
        <w:fldChar w:fldCharType="begin"/>
      </w:r>
      <w:r w:rsidRPr="00947EC3">
        <w:rPr>
          <w:b/>
          <w:color w:val="0000EE"/>
        </w:rPr>
        <w:instrText xml:space="preserve"> REF _Ref438459555 \h </w:instrText>
      </w:r>
      <w:r>
        <w:rPr>
          <w:b/>
          <w:color w:val="0000EE"/>
        </w:rPr>
        <w:instrText xml:space="preserve"> \* MERGEFORMAT </w:instrText>
      </w:r>
      <w:r w:rsidRPr="00947EC3">
        <w:rPr>
          <w:b/>
          <w:color w:val="0000EE"/>
        </w:rPr>
      </w:r>
      <w:r w:rsidRPr="00947EC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20</w:t>
      </w:r>
      <w:r w:rsidRPr="00947EC3">
        <w:rPr>
          <w:b/>
          <w:color w:val="0000EE"/>
        </w:rPr>
        <w:fldChar w:fldCharType="end"/>
      </w:r>
      <w:r>
        <w:t>.</w:t>
      </w:r>
    </w:p>
    <w:p w14:paraId="188FB89B" w14:textId="77777777" w:rsidR="009B20A4" w:rsidRDefault="009B20A4" w:rsidP="009B20A4">
      <w:pPr>
        <w:pStyle w:val="tablecaption"/>
        <w:jc w:val="center"/>
      </w:pPr>
      <w:bookmarkStart w:id="107" w:name="_Ref438459555"/>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20</w:t>
      </w:r>
      <w:r w:rsidR="003E4566">
        <w:rPr>
          <w:noProof/>
        </w:rPr>
        <w:fldChar w:fldCharType="end"/>
      </w:r>
      <w:bookmarkEnd w:id="107"/>
      <w:r>
        <w:rPr>
          <w:noProof/>
        </w:rPr>
        <w:t xml:space="preserve">. </w:t>
      </w:r>
      <w:r>
        <w:t xml:space="preserve">Properties of the </w:t>
      </w:r>
      <w:r>
        <w:rPr>
          <w:rFonts w:ascii="Courier New" w:eastAsia="Courier New" w:hAnsi="Courier New" w:cs="Courier New"/>
        </w:rPr>
        <w:t>NDPRedirectedHeaderType</w:t>
      </w:r>
      <w:r>
        <w:t xml:space="preserve"> class</w:t>
      </w:r>
    </w:p>
    <w:tbl>
      <w:tblPr>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260"/>
        <w:gridCol w:w="5940"/>
      </w:tblGrid>
      <w:tr w:rsidR="009B20A4" w14:paraId="13D66207" w14:textId="77777777" w:rsidTr="00DD0B44">
        <w:trPr>
          <w:jc w:val="center"/>
        </w:trPr>
        <w:tc>
          <w:tcPr>
            <w:tcW w:w="2250" w:type="dxa"/>
            <w:shd w:val="clear" w:color="auto" w:fill="BFBFBF"/>
            <w:tcMar>
              <w:top w:w="100" w:type="dxa"/>
              <w:left w:w="100" w:type="dxa"/>
              <w:bottom w:w="100" w:type="dxa"/>
              <w:right w:w="100" w:type="dxa"/>
            </w:tcMar>
          </w:tcPr>
          <w:p w14:paraId="5CA9C46F" w14:textId="77777777" w:rsidR="009B20A4" w:rsidRDefault="009B20A4"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7E1C40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29CAA9" w14:textId="77777777" w:rsidR="009B20A4" w:rsidRDefault="009B20A4" w:rsidP="00DD0B44">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D507CF3" w14:textId="77777777" w:rsidR="009B20A4" w:rsidRDefault="009B20A4" w:rsidP="00DD0B44">
            <w:pPr>
              <w:rPr>
                <w:b/>
                <w:color w:val="000000"/>
              </w:rPr>
            </w:pPr>
            <w:r>
              <w:rPr>
                <w:b/>
                <w:color w:val="000000"/>
              </w:rPr>
              <w:t>Description</w:t>
            </w:r>
          </w:p>
        </w:tc>
      </w:tr>
      <w:tr w:rsidR="009B20A4" w14:paraId="2BE18FCC" w14:textId="77777777" w:rsidTr="00DD0B44">
        <w:trPr>
          <w:jc w:val="center"/>
        </w:trPr>
        <w:tc>
          <w:tcPr>
            <w:tcW w:w="2250" w:type="dxa"/>
            <w:shd w:val="clear" w:color="auto" w:fill="FFFFFF"/>
            <w:tcMar>
              <w:top w:w="100" w:type="dxa"/>
              <w:left w:w="100" w:type="dxa"/>
              <w:bottom w:w="100" w:type="dxa"/>
              <w:right w:w="100" w:type="dxa"/>
            </w:tcMar>
            <w:vAlign w:val="center"/>
          </w:tcPr>
          <w:p w14:paraId="227B61D0" w14:textId="77777777" w:rsidR="009B20A4" w:rsidRDefault="009B20A4" w:rsidP="00DD0B44">
            <w:r>
              <w:rPr>
                <w:b/>
              </w:rPr>
              <w:t>Length</w:t>
            </w:r>
          </w:p>
        </w:tc>
        <w:tc>
          <w:tcPr>
            <w:tcW w:w="3510" w:type="dxa"/>
            <w:shd w:val="clear" w:color="auto" w:fill="FFFFFF"/>
            <w:tcMar>
              <w:top w:w="100" w:type="dxa"/>
              <w:left w:w="100" w:type="dxa"/>
              <w:bottom w:w="100" w:type="dxa"/>
              <w:right w:w="100" w:type="dxa"/>
            </w:tcMar>
            <w:vAlign w:val="center"/>
          </w:tcPr>
          <w:p w14:paraId="72643609"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0979F06F" w14:textId="77777777" w:rsidR="009B20A4" w:rsidRDefault="009B20A4" w:rsidP="00DD0B4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6097ADD"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4BB2E06" w14:textId="77777777" w:rsidR="009B20A4" w:rsidRDefault="009B20A4" w:rsidP="00DD0B44">
            <w:r>
              <w:t xml:space="preserve">The </w:t>
            </w:r>
            <w:r w:rsidRPr="005C01A0">
              <w:rPr>
                <w:rFonts w:ascii="Courier New" w:hAnsi="Courier New" w:cs="Courier New"/>
              </w:rPr>
              <w:t>Length</w:t>
            </w:r>
            <w:r>
              <w:t xml:space="preserve"> property specifies the length of the option (including the type and length properties) in units of 8 octets.</w:t>
            </w:r>
          </w:p>
        </w:tc>
      </w:tr>
      <w:tr w:rsidR="009B20A4" w14:paraId="5536D3DE" w14:textId="77777777" w:rsidTr="00DD0B44">
        <w:trPr>
          <w:jc w:val="center"/>
        </w:trPr>
        <w:tc>
          <w:tcPr>
            <w:tcW w:w="2250" w:type="dxa"/>
            <w:shd w:val="clear" w:color="auto" w:fill="FFFFFF"/>
            <w:tcMar>
              <w:top w:w="100" w:type="dxa"/>
              <w:left w:w="100" w:type="dxa"/>
              <w:bottom w:w="100" w:type="dxa"/>
              <w:right w:w="100" w:type="dxa"/>
            </w:tcMar>
            <w:vAlign w:val="center"/>
          </w:tcPr>
          <w:p w14:paraId="07564301" w14:textId="77777777" w:rsidR="009B20A4" w:rsidRDefault="009B20A4" w:rsidP="00DD0B44">
            <w:r>
              <w:rPr>
                <w:b/>
              </w:rPr>
              <w:t>IPHeader_And_Data</w:t>
            </w:r>
          </w:p>
        </w:tc>
        <w:tc>
          <w:tcPr>
            <w:tcW w:w="3510" w:type="dxa"/>
            <w:shd w:val="clear" w:color="auto" w:fill="FFFFFF"/>
            <w:tcMar>
              <w:top w:w="100" w:type="dxa"/>
              <w:left w:w="100" w:type="dxa"/>
              <w:bottom w:w="100" w:type="dxa"/>
              <w:right w:w="100" w:type="dxa"/>
            </w:tcMar>
            <w:vAlign w:val="center"/>
          </w:tcPr>
          <w:p w14:paraId="13553231" w14:textId="77777777" w:rsidR="009B20A4" w:rsidRDefault="009B20A4" w:rsidP="00DD0B44">
            <w:pPr>
              <w:rPr>
                <w:rFonts w:ascii="Courier New" w:eastAsia="Courier New" w:hAnsi="Courier New" w:cs="Courier New"/>
              </w:rPr>
            </w:pPr>
            <w:r>
              <w:rPr>
                <w:rFonts w:ascii="Courier New" w:eastAsia="Courier New" w:hAnsi="Courier New" w:cs="Courier New"/>
              </w:rPr>
              <w:t>cyboxCommon:</w:t>
            </w:r>
          </w:p>
          <w:p w14:paraId="46733773" w14:textId="77777777" w:rsidR="009B20A4" w:rsidRDefault="009B20A4"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2312B7" w14:textId="77777777" w:rsidR="009B20A4" w:rsidRDefault="009B20A4" w:rsidP="00DD0B44">
            <w:pPr>
              <w:jc w:val="center"/>
            </w:pPr>
            <w:r>
              <w:t>0..1</w:t>
            </w:r>
          </w:p>
        </w:tc>
        <w:tc>
          <w:tcPr>
            <w:tcW w:w="5940" w:type="dxa"/>
            <w:shd w:val="clear" w:color="auto" w:fill="FFFFFF"/>
            <w:tcMar>
              <w:top w:w="100" w:type="dxa"/>
              <w:left w:w="100" w:type="dxa"/>
              <w:bottom w:w="100" w:type="dxa"/>
              <w:right w:w="100" w:type="dxa"/>
            </w:tcMar>
          </w:tcPr>
          <w:p w14:paraId="5591CB73" w14:textId="59EF6184" w:rsidR="009B20A4" w:rsidRDefault="009B20A4" w:rsidP="00D47C4E">
            <w:r>
              <w:t xml:space="preserve">The </w:t>
            </w:r>
            <w:r>
              <w:rPr>
                <w:rFonts w:ascii="Courier New" w:eastAsia="Courier New" w:hAnsi="Courier New" w:cs="Courier New"/>
              </w:rPr>
              <w:t>IPHeader_And_Data</w:t>
            </w:r>
            <w:r>
              <w:t xml:space="preserve"> property </w:t>
            </w:r>
            <w:r w:rsidR="00D47C4E">
              <w:t>specifies a</w:t>
            </w:r>
            <w:r>
              <w:t>s much of the IP packet</w:t>
            </w:r>
            <w:r w:rsidR="00D47C4E">
              <w:t xml:space="preserve"> </w:t>
            </w:r>
            <w:r>
              <w:t>that triggered the sending of the redirect without making redirect packet larger than MTU.</w:t>
            </w:r>
          </w:p>
        </w:tc>
      </w:tr>
    </w:tbl>
    <w:p w14:paraId="03DF0108" w14:textId="77777777" w:rsidR="009B20A4" w:rsidRDefault="009B20A4" w:rsidP="00F6486D">
      <w:pPr>
        <w:pStyle w:val="Heading3"/>
      </w:pPr>
      <w:bookmarkStart w:id="108" w:name="_Toc449967627"/>
      <w:r>
        <w:t>PhysicalInterfaceType Class</w:t>
      </w:r>
      <w:bookmarkEnd w:id="108"/>
    </w:p>
    <w:p w14:paraId="1D3741D0" w14:textId="2C93C8D3" w:rsidR="009B20A4" w:rsidRDefault="00D47C4E" w:rsidP="009B20A4">
      <w:pPr>
        <w:pStyle w:val="basicparagraph"/>
        <w:contextualSpacing w:val="0"/>
      </w:pPr>
      <w:r>
        <w:t xml:space="preserve">The </w:t>
      </w:r>
      <w:r>
        <w:rPr>
          <w:rFonts w:ascii="Courier New" w:eastAsia="Courier New" w:hAnsi="Courier New" w:cs="Courier New"/>
        </w:rPr>
        <w:t>PhysicalInterfaceType</w:t>
      </w:r>
      <w:r>
        <w:t xml:space="preserve"> class specifies the interface to the physical network.  </w:t>
      </w:r>
      <w:r w:rsidR="009B20A4">
        <w:t>Multiple interface class</w:t>
      </w:r>
      <w:r>
        <w:t xml:space="preserve">es exist, however, </w:t>
      </w:r>
      <w:r w:rsidR="009B20A4">
        <w:t xml:space="preserve">only </w:t>
      </w:r>
      <w:r>
        <w:t xml:space="preserve">the </w:t>
      </w:r>
      <w:r w:rsidR="009B20A4">
        <w:t xml:space="preserve">most common (Ethernet) </w:t>
      </w:r>
      <w:r>
        <w:t>is defined</w:t>
      </w:r>
      <w:r w:rsidR="009B20A4">
        <w:t>. Others will be added later as needed.</w:t>
      </w:r>
    </w:p>
    <w:p w14:paraId="3C8C1DDF" w14:textId="45743C04" w:rsidR="006C3065" w:rsidRPr="006C3065" w:rsidRDefault="006C3065" w:rsidP="006C3065">
      <w:r>
        <w:rPr>
          <w:rFonts w:cs="Courier New"/>
        </w:rPr>
        <w:t xml:space="preserve">The UML diagram corresponding to the </w:t>
      </w:r>
      <w:r>
        <w:rPr>
          <w:rFonts w:ascii="Courier New" w:eastAsia="Courier New" w:hAnsi="Courier New" w:cs="Courier New"/>
        </w:rPr>
        <w:t>PhysicalInterfaceType</w:t>
      </w:r>
      <w:r>
        <w:t xml:space="preserve"> </w:t>
      </w:r>
      <w:r>
        <w:rPr>
          <w:rFonts w:cs="Courier New"/>
        </w:rPr>
        <w:t xml:space="preserve">class is shown in </w:t>
      </w:r>
      <w:r w:rsidRPr="006C3065">
        <w:rPr>
          <w:rFonts w:cs="Courier New"/>
          <w:b/>
          <w:color w:val="0000EE"/>
        </w:rPr>
        <w:fldChar w:fldCharType="begin"/>
      </w:r>
      <w:r w:rsidRPr="006C3065">
        <w:rPr>
          <w:rFonts w:cs="Courier New"/>
          <w:b/>
          <w:color w:val="0000EE"/>
        </w:rPr>
        <w:instrText xml:space="preserve"> REF _Ref450554316 \h </w:instrText>
      </w:r>
      <w:r w:rsidRPr="006C3065">
        <w:rPr>
          <w:rFonts w:cs="Courier New"/>
          <w:b/>
          <w:color w:val="0000EE"/>
        </w:rPr>
      </w:r>
      <w:r w:rsidRPr="006C3065">
        <w:rPr>
          <w:rFonts w:cs="Courier New"/>
          <w:b/>
          <w:color w:val="0000EE"/>
        </w:rPr>
        <w:instrText xml:space="preserve"> \* MERGEFORMAT </w:instrText>
      </w:r>
      <w:r w:rsidRPr="006C3065">
        <w:rPr>
          <w:rFonts w:cs="Courier New"/>
          <w:b/>
          <w:color w:val="0000EE"/>
        </w:rPr>
        <w:fldChar w:fldCharType="separate"/>
      </w:r>
      <w:r w:rsidRPr="006C3065">
        <w:rPr>
          <w:b/>
          <w:color w:val="0000EE"/>
        </w:rPr>
        <w:t xml:space="preserve">Figure </w:t>
      </w:r>
      <w:r w:rsidRPr="006C3065">
        <w:rPr>
          <w:b/>
          <w:noProof/>
          <w:color w:val="0000EE"/>
        </w:rPr>
        <w:t>3</w:t>
      </w:r>
      <w:r w:rsidRPr="006C3065">
        <w:rPr>
          <w:b/>
          <w:color w:val="0000EE"/>
        </w:rPr>
        <w:noBreakHyphen/>
      </w:r>
      <w:r w:rsidRPr="006C3065">
        <w:rPr>
          <w:b/>
          <w:noProof/>
          <w:color w:val="0000EE"/>
        </w:rPr>
        <w:t>4</w:t>
      </w:r>
      <w:r w:rsidRPr="006C3065">
        <w:rPr>
          <w:rFonts w:cs="Courier New"/>
          <w:b/>
          <w:color w:val="0000EE"/>
        </w:rPr>
        <w:fldChar w:fldCharType="end"/>
      </w:r>
      <w:r>
        <w:rPr>
          <w:rFonts w:cs="Courier New"/>
        </w:rPr>
        <w:t>.</w:t>
      </w:r>
    </w:p>
    <w:p w14:paraId="18C29577" w14:textId="77777777" w:rsidR="00357E74" w:rsidRDefault="00357E74" w:rsidP="00357E74">
      <w:pPr>
        <w:keepNext/>
      </w:pPr>
      <w:r w:rsidRPr="00357E74">
        <w:drawing>
          <wp:inline distT="0" distB="0" distL="0" distR="0" wp14:anchorId="6B06DF3D" wp14:editId="6CA01D50">
            <wp:extent cx="8902594" cy="1066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911397" cy="1067855"/>
                    </a:xfrm>
                    <a:prstGeom prst="rect">
                      <a:avLst/>
                    </a:prstGeom>
                  </pic:spPr>
                </pic:pic>
              </a:graphicData>
            </a:graphic>
          </wp:inline>
        </w:drawing>
      </w:r>
    </w:p>
    <w:p w14:paraId="155A8D2B" w14:textId="40C87A6C" w:rsidR="00357E74" w:rsidRPr="00357E74" w:rsidRDefault="00357E74" w:rsidP="006C3065">
      <w:pPr>
        <w:pStyle w:val="Caption"/>
      </w:pPr>
      <w:bookmarkStart w:id="109" w:name="_Ref450554316"/>
      <w:r>
        <w:t xml:space="preserve">Figure </w:t>
      </w:r>
      <w:r>
        <w:fldChar w:fldCharType="begin"/>
      </w:r>
      <w:r>
        <w:instrText xml:space="preserve"> STYLEREF 1 \s </w:instrText>
      </w:r>
      <w:r>
        <w:fldChar w:fldCharType="separate"/>
      </w:r>
      <w:r>
        <w:rPr>
          <w:noProof/>
        </w:rPr>
        <w:t>3</w:t>
      </w:r>
      <w:r>
        <w:fldChar w:fldCharType="end"/>
      </w:r>
      <w:r>
        <w:noBreakHyphen/>
      </w:r>
      <w:r>
        <w:fldChar w:fldCharType="begin"/>
      </w:r>
      <w:r>
        <w:instrText xml:space="preserve"> SEQ Figure \* ARABIC \s 1 </w:instrText>
      </w:r>
      <w:r>
        <w:fldChar w:fldCharType="separate"/>
      </w:r>
      <w:r>
        <w:rPr>
          <w:noProof/>
        </w:rPr>
        <w:t>4</w:t>
      </w:r>
      <w:r>
        <w:fldChar w:fldCharType="end"/>
      </w:r>
      <w:bookmarkEnd w:id="109"/>
      <w:r>
        <w:t xml:space="preserve">. UML diagram for the </w:t>
      </w:r>
      <w:r w:rsidRPr="006C3065">
        <w:rPr>
          <w:rFonts w:ascii="Courier New" w:hAnsi="Courier New" w:cs="Courier New"/>
        </w:rPr>
        <w:t>PhysicalInterface</w:t>
      </w:r>
      <w:r>
        <w:t>Type class</w:t>
      </w:r>
    </w:p>
    <w:p w14:paraId="27D0E826" w14:textId="662FE76E" w:rsidR="006C3065" w:rsidRPr="006C3065" w:rsidRDefault="009B20A4" w:rsidP="006C3065">
      <w:pPr>
        <w:pStyle w:val="basicparagraph"/>
        <w:contextualSpacing w:val="0"/>
      </w:pPr>
      <w:r>
        <w:t xml:space="preserve">The property table of the </w:t>
      </w:r>
      <w:r>
        <w:rPr>
          <w:rFonts w:ascii="Courier New" w:eastAsia="Courier New" w:hAnsi="Courier New" w:cs="Courier New"/>
        </w:rPr>
        <w:t>PhysicalInterfaceType</w:t>
      </w:r>
      <w:r>
        <w:t xml:space="preserve"> class is given in </w:t>
      </w:r>
      <w:r w:rsidRPr="00E6731A">
        <w:rPr>
          <w:b/>
          <w:color w:val="0000EE"/>
        </w:rPr>
        <w:fldChar w:fldCharType="begin"/>
      </w:r>
      <w:r w:rsidRPr="00E6731A">
        <w:rPr>
          <w:b/>
          <w:color w:val="0000EE"/>
        </w:rPr>
        <w:instrText xml:space="preserve"> REF _Ref437352643 \h </w:instrText>
      </w:r>
      <w:r>
        <w:rPr>
          <w:b/>
          <w:color w:val="0000EE"/>
        </w:rPr>
        <w:instrText xml:space="preserve"> \* MERGEFORMAT </w:instrText>
      </w:r>
      <w:r w:rsidRPr="00E6731A">
        <w:rPr>
          <w:b/>
          <w:color w:val="0000EE"/>
        </w:rPr>
      </w:r>
      <w:r w:rsidRPr="00E6731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21</w:t>
      </w:r>
      <w:r w:rsidRPr="00E6731A">
        <w:rPr>
          <w:b/>
          <w:color w:val="0000EE"/>
        </w:rPr>
        <w:fldChar w:fldCharType="end"/>
      </w:r>
      <w:r>
        <w:t>.</w:t>
      </w:r>
    </w:p>
    <w:p w14:paraId="374F1F1E" w14:textId="77777777" w:rsidR="009B20A4" w:rsidRDefault="009B20A4" w:rsidP="009B20A4">
      <w:pPr>
        <w:pStyle w:val="tablecaption"/>
        <w:jc w:val="center"/>
      </w:pPr>
      <w:bookmarkStart w:id="110" w:name="_Ref437352643"/>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21</w:t>
      </w:r>
      <w:r w:rsidR="003E4566">
        <w:rPr>
          <w:noProof/>
        </w:rPr>
        <w:fldChar w:fldCharType="end"/>
      </w:r>
      <w:bookmarkEnd w:id="110"/>
      <w:r>
        <w:t xml:space="preserve">. Properties of the </w:t>
      </w:r>
      <w:r>
        <w:rPr>
          <w:rFonts w:ascii="Courier New" w:eastAsia="Courier New" w:hAnsi="Courier New" w:cs="Courier New"/>
        </w:rPr>
        <w:t>PhysicalInterfaceType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2790"/>
        <w:gridCol w:w="1260"/>
        <w:gridCol w:w="7830"/>
      </w:tblGrid>
      <w:tr w:rsidR="009B20A4" w14:paraId="648A76B6" w14:textId="77777777" w:rsidTr="00DD0B44">
        <w:trPr>
          <w:jc w:val="center"/>
        </w:trPr>
        <w:tc>
          <w:tcPr>
            <w:tcW w:w="1080" w:type="dxa"/>
            <w:shd w:val="clear" w:color="auto" w:fill="BFBFBF"/>
            <w:tcMar>
              <w:top w:w="100" w:type="dxa"/>
              <w:left w:w="100" w:type="dxa"/>
              <w:bottom w:w="100" w:type="dxa"/>
              <w:right w:w="100" w:type="dxa"/>
            </w:tcMar>
          </w:tcPr>
          <w:p w14:paraId="71698841" w14:textId="77777777" w:rsidR="009B20A4" w:rsidRDefault="009B20A4" w:rsidP="00DD0B44">
            <w:pPr>
              <w:rPr>
                <w:b/>
                <w:color w:val="000000"/>
              </w:rPr>
            </w:pPr>
            <w:r>
              <w:rPr>
                <w:b/>
                <w:color w:val="000000"/>
              </w:rPr>
              <w:t>Name</w:t>
            </w:r>
          </w:p>
        </w:tc>
        <w:tc>
          <w:tcPr>
            <w:tcW w:w="2790" w:type="dxa"/>
            <w:shd w:val="clear" w:color="auto" w:fill="BFBFBF"/>
            <w:tcMar>
              <w:top w:w="100" w:type="dxa"/>
              <w:left w:w="100" w:type="dxa"/>
              <w:bottom w:w="100" w:type="dxa"/>
              <w:right w:w="100" w:type="dxa"/>
            </w:tcMar>
          </w:tcPr>
          <w:p w14:paraId="789D14F4" w14:textId="77777777" w:rsidR="009B20A4" w:rsidRDefault="009B20A4"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39D1D9" w14:textId="77777777" w:rsidR="009B20A4" w:rsidRDefault="009B20A4" w:rsidP="00DD0B44">
            <w:pPr>
              <w:jc w:val="center"/>
              <w:rPr>
                <w:b/>
                <w:color w:val="000000"/>
              </w:rPr>
            </w:pPr>
            <w:r>
              <w:rPr>
                <w:b/>
                <w:color w:val="000000"/>
              </w:rPr>
              <w:t>Multiplicity</w:t>
            </w:r>
          </w:p>
        </w:tc>
        <w:tc>
          <w:tcPr>
            <w:tcW w:w="7830" w:type="dxa"/>
            <w:shd w:val="clear" w:color="auto" w:fill="BFBFBF"/>
            <w:tcMar>
              <w:top w:w="100" w:type="dxa"/>
              <w:left w:w="100" w:type="dxa"/>
              <w:bottom w:w="100" w:type="dxa"/>
              <w:right w:w="100" w:type="dxa"/>
            </w:tcMar>
          </w:tcPr>
          <w:p w14:paraId="6E343963" w14:textId="77777777" w:rsidR="009B20A4" w:rsidRDefault="009B20A4" w:rsidP="00DD0B44">
            <w:pPr>
              <w:rPr>
                <w:b/>
                <w:color w:val="000000"/>
              </w:rPr>
            </w:pPr>
            <w:r>
              <w:rPr>
                <w:b/>
                <w:color w:val="000000"/>
              </w:rPr>
              <w:t>Description</w:t>
            </w:r>
          </w:p>
        </w:tc>
      </w:tr>
      <w:tr w:rsidR="009B20A4" w14:paraId="6F702B2A" w14:textId="77777777" w:rsidTr="00DD0B44">
        <w:trPr>
          <w:jc w:val="center"/>
        </w:trPr>
        <w:tc>
          <w:tcPr>
            <w:tcW w:w="1080" w:type="dxa"/>
            <w:shd w:val="clear" w:color="auto" w:fill="FFFFFF"/>
            <w:tcMar>
              <w:top w:w="100" w:type="dxa"/>
              <w:left w:w="100" w:type="dxa"/>
              <w:bottom w:w="100" w:type="dxa"/>
              <w:right w:w="100" w:type="dxa"/>
            </w:tcMar>
            <w:vAlign w:val="center"/>
          </w:tcPr>
          <w:p w14:paraId="2EF905C0" w14:textId="77777777" w:rsidR="009B20A4" w:rsidRDefault="009B20A4" w:rsidP="00DD0B44">
            <w:r>
              <w:rPr>
                <w:b/>
              </w:rPr>
              <w:t>Ethernet</w:t>
            </w:r>
          </w:p>
        </w:tc>
        <w:tc>
          <w:tcPr>
            <w:tcW w:w="2790" w:type="dxa"/>
            <w:shd w:val="clear" w:color="auto" w:fill="FFFFFF"/>
            <w:tcMar>
              <w:top w:w="100" w:type="dxa"/>
              <w:left w:w="100" w:type="dxa"/>
              <w:bottom w:w="100" w:type="dxa"/>
              <w:right w:w="100" w:type="dxa"/>
            </w:tcMar>
            <w:vAlign w:val="center"/>
          </w:tcPr>
          <w:p w14:paraId="1A37D7DE" w14:textId="77777777" w:rsidR="009B20A4" w:rsidRDefault="009B20A4" w:rsidP="00DD0B44">
            <w:r>
              <w:rPr>
                <w:rFonts w:ascii="Courier New" w:eastAsia="Courier New" w:hAnsi="Courier New" w:cs="Courier New"/>
              </w:rPr>
              <w:t>EthernetInterfaceType</w:t>
            </w:r>
          </w:p>
        </w:tc>
        <w:tc>
          <w:tcPr>
            <w:tcW w:w="1260" w:type="dxa"/>
            <w:shd w:val="clear" w:color="auto" w:fill="FFFFFF"/>
            <w:tcMar>
              <w:top w:w="100" w:type="dxa"/>
              <w:left w:w="100" w:type="dxa"/>
              <w:bottom w:w="100" w:type="dxa"/>
              <w:right w:w="100" w:type="dxa"/>
            </w:tcMar>
            <w:vAlign w:val="center"/>
          </w:tcPr>
          <w:p w14:paraId="6B612E78" w14:textId="77777777" w:rsidR="009B20A4" w:rsidRDefault="009B20A4" w:rsidP="00DD0B44">
            <w:pPr>
              <w:jc w:val="center"/>
            </w:pPr>
            <w:r>
              <w:t>0..1</w:t>
            </w:r>
          </w:p>
        </w:tc>
        <w:tc>
          <w:tcPr>
            <w:tcW w:w="7830" w:type="dxa"/>
            <w:shd w:val="clear" w:color="auto" w:fill="FFFFFF"/>
            <w:tcMar>
              <w:top w:w="100" w:type="dxa"/>
              <w:left w:w="100" w:type="dxa"/>
              <w:bottom w:w="100" w:type="dxa"/>
              <w:right w:w="100" w:type="dxa"/>
            </w:tcMar>
          </w:tcPr>
          <w:p w14:paraId="0A40B519" w14:textId="2577E11A" w:rsidR="009B20A4" w:rsidRDefault="009B20A4" w:rsidP="007F043C">
            <w:r>
              <w:t xml:space="preserve">The </w:t>
            </w:r>
            <w:r>
              <w:rPr>
                <w:rFonts w:ascii="Courier New" w:eastAsia="Courier New" w:hAnsi="Courier New" w:cs="Courier New"/>
              </w:rPr>
              <w:t>Ethernet</w:t>
            </w:r>
            <w:r>
              <w:t xml:space="preserve"> property specifies the Ethernet interface that sends network packets </w:t>
            </w:r>
            <w:r>
              <w:lastRenderedPageBreak/>
              <w:t>from the sending host to one</w:t>
            </w:r>
            <w:r w:rsidR="007F043C">
              <w:t xml:space="preserve"> or more receiving hosts. See </w:t>
            </w:r>
            <w:hyperlink r:id="rId48" w:history="1">
              <w:r w:rsidR="007F043C" w:rsidRPr="00A70853">
                <w:rPr>
                  <w:rStyle w:val="Hyperlink"/>
                </w:rPr>
                <w:t>http://www.ieee802.org/3/</w:t>
              </w:r>
            </w:hyperlink>
            <w:r w:rsidR="007F043C">
              <w:t xml:space="preserve"> and</w:t>
            </w:r>
            <w:r>
              <w:t xml:space="preserve"> </w:t>
            </w:r>
            <w:hyperlink r:id="rId49" w:history="1">
              <w:r w:rsidRPr="00AC72EA">
                <w:rPr>
                  <w:rStyle w:val="Hyperlink"/>
                </w:rPr>
                <w:t>http://wiki.wireshark.org/Ethernet</w:t>
              </w:r>
            </w:hyperlink>
            <w:r w:rsidR="007F043C">
              <w:t xml:space="preserve"> for more information</w:t>
            </w:r>
            <w:r>
              <w:t>.</w:t>
            </w:r>
          </w:p>
        </w:tc>
      </w:tr>
    </w:tbl>
    <w:p w14:paraId="26BB1C55" w14:textId="77777777" w:rsidR="003765FA" w:rsidRDefault="00364945" w:rsidP="00F6486D">
      <w:pPr>
        <w:pStyle w:val="Heading4"/>
      </w:pPr>
      <w:bookmarkStart w:id="111" w:name="_Toc449967628"/>
      <w:r>
        <w:lastRenderedPageBreak/>
        <w:t>EthernetInterfaceType Class</w:t>
      </w:r>
      <w:bookmarkEnd w:id="111"/>
    </w:p>
    <w:p w14:paraId="5DE6D0F5" w14:textId="24303513" w:rsidR="007F043C" w:rsidRDefault="00D47C4E">
      <w:pPr>
        <w:pStyle w:val="basicparagraph"/>
        <w:contextualSpacing w:val="0"/>
      </w:pPr>
      <w:r>
        <w:t xml:space="preserve">The </w:t>
      </w:r>
      <w:r>
        <w:rPr>
          <w:rFonts w:ascii="Courier New" w:eastAsia="Courier New" w:hAnsi="Courier New" w:cs="Courier New"/>
        </w:rPr>
        <w:t>EthernetInterfaceType</w:t>
      </w:r>
      <w:r>
        <w:t xml:space="preserve"> class characterizes the </w:t>
      </w:r>
      <w:r w:rsidR="00364945">
        <w:t xml:space="preserve">Ethernet </w:t>
      </w:r>
      <w:r>
        <w:t>interface, which is used to send</w:t>
      </w:r>
      <w:r w:rsidR="00364945">
        <w:t xml:space="preserve"> network packets from the sending host to one or more receiving hosts. </w:t>
      </w:r>
    </w:p>
    <w:p w14:paraId="733AB5C1" w14:textId="7AEB20EA" w:rsidR="003765FA" w:rsidRDefault="007F043C">
      <w:pPr>
        <w:pStyle w:val="basicparagraph"/>
        <w:contextualSpacing w:val="0"/>
      </w:pPr>
      <w:r>
        <w:t xml:space="preserve">See </w:t>
      </w:r>
      <w:hyperlink r:id="rId50" w:history="1">
        <w:r w:rsidRPr="00A70853">
          <w:rPr>
            <w:rStyle w:val="Hyperlink"/>
          </w:rPr>
          <w:t>http://www.ieee802.org/3/</w:t>
        </w:r>
      </w:hyperlink>
      <w:r>
        <w:t xml:space="preserve"> and </w:t>
      </w:r>
      <w:hyperlink r:id="rId51" w:history="1">
        <w:r w:rsidRPr="00AC72EA">
          <w:rPr>
            <w:rStyle w:val="Hyperlink"/>
          </w:rPr>
          <w:t>http://wiki.wireshark.org/Ethernet</w:t>
        </w:r>
      </w:hyperlink>
      <w:r>
        <w:t xml:space="preserve"> for more information.</w:t>
      </w:r>
    </w:p>
    <w:p w14:paraId="2E5B94E4" w14:textId="7F149DE0" w:rsidR="003765FA" w:rsidRDefault="00364945">
      <w:pPr>
        <w:pStyle w:val="basicparagraph"/>
        <w:contextualSpacing w:val="0"/>
      </w:pPr>
      <w:r>
        <w:t xml:space="preserve">The property table of the </w:t>
      </w:r>
      <w:r>
        <w:rPr>
          <w:rFonts w:ascii="Courier New" w:eastAsia="Courier New" w:hAnsi="Courier New" w:cs="Courier New"/>
        </w:rPr>
        <w:t>EthernetInterfaceType</w:t>
      </w:r>
      <w:r>
        <w:t xml:space="preserve"> class is given in </w:t>
      </w:r>
      <w:r w:rsidR="005A318D" w:rsidRPr="005A318D">
        <w:rPr>
          <w:b/>
          <w:color w:val="0000EE"/>
        </w:rPr>
        <w:fldChar w:fldCharType="begin"/>
      </w:r>
      <w:r w:rsidR="005A318D" w:rsidRPr="005A318D">
        <w:rPr>
          <w:b/>
          <w:color w:val="0000EE"/>
        </w:rPr>
        <w:instrText xml:space="preserve"> REF _Ref437352855 \h </w:instrText>
      </w:r>
      <w:r w:rsidR="005A318D">
        <w:rPr>
          <w:b/>
          <w:color w:val="0000EE"/>
        </w:rPr>
        <w:instrText xml:space="preserve"> \* MERGEFORMAT </w:instrText>
      </w:r>
      <w:r w:rsidR="005A318D" w:rsidRPr="005A318D">
        <w:rPr>
          <w:b/>
          <w:color w:val="0000EE"/>
        </w:rPr>
      </w:r>
      <w:r w:rsidR="005A318D" w:rsidRPr="005A318D">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22</w:t>
      </w:r>
      <w:r w:rsidR="005A318D" w:rsidRPr="005A318D">
        <w:rPr>
          <w:b/>
          <w:color w:val="0000EE"/>
        </w:rPr>
        <w:fldChar w:fldCharType="end"/>
      </w:r>
      <w:r>
        <w:t>.</w:t>
      </w:r>
    </w:p>
    <w:p w14:paraId="0A6BB856" w14:textId="61093B05" w:rsidR="003765FA" w:rsidRDefault="00364945">
      <w:pPr>
        <w:pStyle w:val="tablecaption"/>
        <w:jc w:val="center"/>
      </w:pPr>
      <w:bookmarkStart w:id="112" w:name="_Ref437352855"/>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22</w:t>
      </w:r>
      <w:r w:rsidR="003E4566">
        <w:rPr>
          <w:noProof/>
        </w:rPr>
        <w:fldChar w:fldCharType="end"/>
      </w:r>
      <w:bookmarkEnd w:id="112"/>
      <w:r w:rsidR="00396942">
        <w:t xml:space="preserve">. </w:t>
      </w:r>
      <w:r>
        <w:t xml:space="preserve">Properties of the </w:t>
      </w:r>
      <w:r>
        <w:rPr>
          <w:rFonts w:ascii="Courier New" w:eastAsia="Courier New" w:hAnsi="Courier New" w:cs="Courier New"/>
        </w:rPr>
        <w:t>EthernetInterfaceType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2430"/>
        <w:gridCol w:w="1260"/>
        <w:gridCol w:w="7380"/>
      </w:tblGrid>
      <w:tr w:rsidR="003765FA" w14:paraId="52A755B5" w14:textId="77777777" w:rsidTr="001F18B2">
        <w:trPr>
          <w:jc w:val="center"/>
        </w:trPr>
        <w:tc>
          <w:tcPr>
            <w:tcW w:w="1890" w:type="dxa"/>
            <w:shd w:val="clear" w:color="auto" w:fill="BFBFBF"/>
            <w:tcMar>
              <w:top w:w="100" w:type="dxa"/>
              <w:left w:w="100" w:type="dxa"/>
              <w:bottom w:w="100" w:type="dxa"/>
              <w:right w:w="100" w:type="dxa"/>
            </w:tcMar>
          </w:tcPr>
          <w:p w14:paraId="618B75FC" w14:textId="77777777" w:rsidR="003765FA" w:rsidRDefault="00364945">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E3A2DF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90272BC" w14:textId="77777777" w:rsidR="003765FA" w:rsidRDefault="00364945">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4DF888DD" w14:textId="77777777" w:rsidR="003765FA" w:rsidRDefault="00364945">
            <w:pPr>
              <w:rPr>
                <w:b/>
                <w:color w:val="000000"/>
              </w:rPr>
            </w:pPr>
            <w:r>
              <w:rPr>
                <w:b/>
                <w:color w:val="000000"/>
              </w:rPr>
              <w:t>Description</w:t>
            </w:r>
          </w:p>
        </w:tc>
      </w:tr>
      <w:tr w:rsidR="003765FA" w14:paraId="4FADF26A" w14:textId="77777777" w:rsidTr="001F18B2">
        <w:trPr>
          <w:jc w:val="center"/>
        </w:trPr>
        <w:tc>
          <w:tcPr>
            <w:tcW w:w="1890" w:type="dxa"/>
            <w:shd w:val="clear" w:color="auto" w:fill="FFFFFF"/>
            <w:tcMar>
              <w:top w:w="100" w:type="dxa"/>
              <w:left w:w="100" w:type="dxa"/>
              <w:bottom w:w="100" w:type="dxa"/>
              <w:right w:w="100" w:type="dxa"/>
            </w:tcMar>
            <w:vAlign w:val="center"/>
          </w:tcPr>
          <w:p w14:paraId="788FEF45" w14:textId="77777777" w:rsidR="003765FA" w:rsidRDefault="00364945">
            <w:r>
              <w:rPr>
                <w:b/>
              </w:rPr>
              <w:t>Ethernet_Header</w:t>
            </w:r>
          </w:p>
        </w:tc>
        <w:tc>
          <w:tcPr>
            <w:tcW w:w="2430" w:type="dxa"/>
            <w:shd w:val="clear" w:color="auto" w:fill="FFFFFF"/>
            <w:tcMar>
              <w:top w:w="100" w:type="dxa"/>
              <w:left w:w="100" w:type="dxa"/>
              <w:bottom w:w="100" w:type="dxa"/>
              <w:right w:w="100" w:type="dxa"/>
            </w:tcMar>
            <w:vAlign w:val="center"/>
          </w:tcPr>
          <w:p w14:paraId="44DB2732" w14:textId="4A0CFD85" w:rsidR="003765FA" w:rsidRDefault="00364945">
            <w:r>
              <w:rPr>
                <w:rFonts w:ascii="Courier New" w:eastAsia="Courier New" w:hAnsi="Courier New" w:cs="Courier New"/>
              </w:rPr>
              <w:t>EthernetHeaderType</w:t>
            </w:r>
          </w:p>
        </w:tc>
        <w:tc>
          <w:tcPr>
            <w:tcW w:w="1260" w:type="dxa"/>
            <w:shd w:val="clear" w:color="auto" w:fill="FFFFFF"/>
            <w:tcMar>
              <w:top w:w="100" w:type="dxa"/>
              <w:left w:w="100" w:type="dxa"/>
              <w:bottom w:w="100" w:type="dxa"/>
              <w:right w:w="100" w:type="dxa"/>
            </w:tcMar>
            <w:vAlign w:val="center"/>
          </w:tcPr>
          <w:p w14:paraId="267B9031" w14:textId="77777777" w:rsidR="003765FA" w:rsidRDefault="00364945">
            <w:pPr>
              <w:jc w:val="center"/>
            </w:pPr>
            <w:r>
              <w:t>0..1</w:t>
            </w:r>
          </w:p>
        </w:tc>
        <w:tc>
          <w:tcPr>
            <w:tcW w:w="7380" w:type="dxa"/>
            <w:shd w:val="clear" w:color="auto" w:fill="FFFFFF"/>
            <w:tcMar>
              <w:top w:w="100" w:type="dxa"/>
              <w:left w:w="100" w:type="dxa"/>
              <w:bottom w:w="100" w:type="dxa"/>
              <w:right w:w="100" w:type="dxa"/>
            </w:tcMar>
          </w:tcPr>
          <w:p w14:paraId="6D577845" w14:textId="10A9A6AE" w:rsidR="003765FA" w:rsidRDefault="00364945" w:rsidP="001F18B2">
            <w:r>
              <w:t xml:space="preserve">The </w:t>
            </w:r>
            <w:r>
              <w:rPr>
                <w:rFonts w:ascii="Courier New" w:eastAsia="Courier New" w:hAnsi="Courier New" w:cs="Courier New"/>
              </w:rPr>
              <w:t>Ethernet_Header</w:t>
            </w:r>
            <w:r>
              <w:t xml:space="preserve"> property includes information such as source MAC address, destination MAC address, and more.</w:t>
            </w:r>
          </w:p>
        </w:tc>
      </w:tr>
    </w:tbl>
    <w:p w14:paraId="44169A54" w14:textId="77777777" w:rsidR="003765FA" w:rsidRDefault="00364945" w:rsidP="00F6486D">
      <w:pPr>
        <w:pStyle w:val="Heading5"/>
      </w:pPr>
      <w:bookmarkStart w:id="113" w:name="_Toc449967629"/>
      <w:r>
        <w:t>EthernetHeaderType Class</w:t>
      </w:r>
      <w:bookmarkEnd w:id="113"/>
    </w:p>
    <w:p w14:paraId="322B625B" w14:textId="1A4225D9" w:rsidR="003765FA" w:rsidRDefault="00D47C4E">
      <w:pPr>
        <w:pStyle w:val="basicparagraph"/>
        <w:contextualSpacing w:val="0"/>
      </w:pPr>
      <w:r>
        <w:t xml:space="preserve">The </w:t>
      </w:r>
      <w:r>
        <w:rPr>
          <w:rFonts w:ascii="Courier New" w:eastAsia="Courier New" w:hAnsi="Courier New" w:cs="Courier New"/>
        </w:rPr>
        <w:t>EthernetHeaderType</w:t>
      </w:r>
      <w:r>
        <w:t xml:space="preserve"> class </w:t>
      </w:r>
      <w:r w:rsidR="00364945">
        <w:t xml:space="preserve">characterizes </w:t>
      </w:r>
      <w:r>
        <w:t>the</w:t>
      </w:r>
      <w:r w:rsidR="00364945">
        <w:t xml:space="preserve"> </w:t>
      </w:r>
      <w:r w:rsidR="00AC72EA">
        <w:t>Ethernet</w:t>
      </w:r>
      <w:r w:rsidR="00364945">
        <w:t xml:space="preserve"> header and includes information such as source MAC address, destination MAC address, and more.</w:t>
      </w:r>
    </w:p>
    <w:p w14:paraId="45690EBB" w14:textId="25AE5293" w:rsidR="003765FA" w:rsidRDefault="00364945">
      <w:pPr>
        <w:pStyle w:val="basicparagraph"/>
        <w:contextualSpacing w:val="0"/>
      </w:pPr>
      <w:r>
        <w:t xml:space="preserve">The property table of the </w:t>
      </w:r>
      <w:r>
        <w:rPr>
          <w:rFonts w:ascii="Courier New" w:eastAsia="Courier New" w:hAnsi="Courier New" w:cs="Courier New"/>
        </w:rPr>
        <w:t>EthernetHeaderType</w:t>
      </w:r>
      <w:r>
        <w:t xml:space="preserve"> class is given in </w:t>
      </w:r>
      <w:r w:rsidR="00D36D37" w:rsidRPr="00D36D37">
        <w:rPr>
          <w:b/>
          <w:color w:val="0000EE"/>
        </w:rPr>
        <w:fldChar w:fldCharType="begin"/>
      </w:r>
      <w:r w:rsidR="00D36D37" w:rsidRPr="00D36D37">
        <w:rPr>
          <w:b/>
          <w:color w:val="0000EE"/>
        </w:rPr>
        <w:instrText xml:space="preserve"> REF _Ref437353032 \h </w:instrText>
      </w:r>
      <w:r w:rsidR="00D36D37">
        <w:rPr>
          <w:b/>
          <w:color w:val="0000EE"/>
        </w:rPr>
        <w:instrText xml:space="preserve"> \* MERGEFORMAT </w:instrText>
      </w:r>
      <w:r w:rsidR="00D36D37" w:rsidRPr="00D36D37">
        <w:rPr>
          <w:b/>
          <w:color w:val="0000EE"/>
        </w:rPr>
      </w:r>
      <w:r w:rsidR="00D36D37" w:rsidRPr="00D36D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23</w:t>
      </w:r>
      <w:r w:rsidR="00D36D37" w:rsidRPr="00D36D37">
        <w:rPr>
          <w:b/>
          <w:color w:val="0000EE"/>
        </w:rPr>
        <w:fldChar w:fldCharType="end"/>
      </w:r>
      <w:r>
        <w:t>.</w:t>
      </w:r>
    </w:p>
    <w:p w14:paraId="6A66F552" w14:textId="3A2A09DB" w:rsidR="003765FA" w:rsidRDefault="00364945">
      <w:pPr>
        <w:pStyle w:val="tablecaption"/>
        <w:jc w:val="center"/>
      </w:pPr>
      <w:bookmarkStart w:id="114" w:name="_Ref437353032"/>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23</w:t>
      </w:r>
      <w:r w:rsidR="003E4566">
        <w:rPr>
          <w:noProof/>
        </w:rPr>
        <w:fldChar w:fldCharType="end"/>
      </w:r>
      <w:bookmarkEnd w:id="114"/>
      <w:r w:rsidR="00396942">
        <w:t xml:space="preserve">. </w:t>
      </w:r>
      <w:r>
        <w:t xml:space="preserve">Properties of the </w:t>
      </w:r>
      <w:r>
        <w:rPr>
          <w:rFonts w:ascii="Courier New" w:eastAsia="Courier New" w:hAnsi="Courier New" w:cs="Courier New"/>
        </w:rPr>
        <w:t>EthernetHeaderType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1B5953E0" w14:textId="77777777" w:rsidTr="00D64454">
        <w:trPr>
          <w:jc w:val="center"/>
        </w:trPr>
        <w:tc>
          <w:tcPr>
            <w:tcW w:w="2520" w:type="dxa"/>
            <w:shd w:val="clear" w:color="auto" w:fill="BFBFBF"/>
            <w:tcMar>
              <w:top w:w="100" w:type="dxa"/>
              <w:left w:w="100" w:type="dxa"/>
              <w:bottom w:w="100" w:type="dxa"/>
              <w:right w:w="100" w:type="dxa"/>
            </w:tcMar>
          </w:tcPr>
          <w:p w14:paraId="0ADE3F62"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B3237F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9AD741"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6F409321" w14:textId="77777777" w:rsidR="003765FA" w:rsidRDefault="00364945">
            <w:pPr>
              <w:rPr>
                <w:b/>
                <w:color w:val="000000"/>
              </w:rPr>
            </w:pPr>
            <w:r>
              <w:rPr>
                <w:b/>
                <w:color w:val="000000"/>
              </w:rPr>
              <w:t>Description</w:t>
            </w:r>
          </w:p>
        </w:tc>
      </w:tr>
      <w:tr w:rsidR="003765FA" w14:paraId="4884F503" w14:textId="77777777" w:rsidTr="00D64454">
        <w:trPr>
          <w:jc w:val="center"/>
        </w:trPr>
        <w:tc>
          <w:tcPr>
            <w:tcW w:w="2520" w:type="dxa"/>
            <w:shd w:val="clear" w:color="auto" w:fill="FFFFFF"/>
            <w:tcMar>
              <w:top w:w="100" w:type="dxa"/>
              <w:left w:w="100" w:type="dxa"/>
              <w:bottom w:w="100" w:type="dxa"/>
              <w:right w:w="100" w:type="dxa"/>
            </w:tcMar>
            <w:vAlign w:val="center"/>
          </w:tcPr>
          <w:p w14:paraId="4CF367A7" w14:textId="77777777" w:rsidR="003765FA" w:rsidRDefault="00364945">
            <w:r>
              <w:rPr>
                <w:b/>
              </w:rPr>
              <w:t>Destination_MAC_Addr</w:t>
            </w:r>
          </w:p>
        </w:tc>
        <w:tc>
          <w:tcPr>
            <w:tcW w:w="3510" w:type="dxa"/>
            <w:shd w:val="clear" w:color="auto" w:fill="FFFFFF"/>
            <w:tcMar>
              <w:top w:w="100" w:type="dxa"/>
              <w:left w:w="100" w:type="dxa"/>
              <w:bottom w:w="100" w:type="dxa"/>
              <w:right w:w="100" w:type="dxa"/>
            </w:tcMar>
            <w:vAlign w:val="center"/>
          </w:tcPr>
          <w:p w14:paraId="0FE7440B"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30DC631C" w14:textId="362A0C33"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11D3032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72D1B80" w14:textId="662102A2" w:rsidR="003765FA" w:rsidRDefault="00364945" w:rsidP="00D64454">
            <w:r>
              <w:t xml:space="preserve">The </w:t>
            </w:r>
            <w:r>
              <w:rPr>
                <w:rFonts w:ascii="Courier New" w:eastAsia="Courier New" w:hAnsi="Courier New" w:cs="Courier New"/>
              </w:rPr>
              <w:t>Destination_MAC_Addr</w:t>
            </w:r>
            <w:r>
              <w:t xml:space="preserve"> property characterizes the destination MAC Address of the </w:t>
            </w:r>
            <w:r w:rsidR="009139F4">
              <w:t>Ethernet</w:t>
            </w:r>
            <w:r>
              <w:t xml:space="preserve"> frame.</w:t>
            </w:r>
          </w:p>
        </w:tc>
      </w:tr>
      <w:tr w:rsidR="003765FA" w14:paraId="00CCB381" w14:textId="77777777" w:rsidTr="00D64454">
        <w:trPr>
          <w:jc w:val="center"/>
        </w:trPr>
        <w:tc>
          <w:tcPr>
            <w:tcW w:w="2520" w:type="dxa"/>
            <w:shd w:val="clear" w:color="auto" w:fill="FFFFFF"/>
            <w:tcMar>
              <w:top w:w="100" w:type="dxa"/>
              <w:left w:w="100" w:type="dxa"/>
              <w:bottom w:w="100" w:type="dxa"/>
              <w:right w:w="100" w:type="dxa"/>
            </w:tcMar>
            <w:vAlign w:val="center"/>
          </w:tcPr>
          <w:p w14:paraId="2FB84311" w14:textId="77777777" w:rsidR="003765FA" w:rsidRDefault="00364945">
            <w:r>
              <w:rPr>
                <w:b/>
              </w:rPr>
              <w:t>Source_MAC_Addr</w:t>
            </w:r>
          </w:p>
        </w:tc>
        <w:tc>
          <w:tcPr>
            <w:tcW w:w="3510" w:type="dxa"/>
            <w:shd w:val="clear" w:color="auto" w:fill="FFFFFF"/>
            <w:tcMar>
              <w:top w:w="100" w:type="dxa"/>
              <w:left w:w="100" w:type="dxa"/>
              <w:bottom w:w="100" w:type="dxa"/>
              <w:right w:w="100" w:type="dxa"/>
            </w:tcMar>
            <w:vAlign w:val="center"/>
          </w:tcPr>
          <w:p w14:paraId="0622CED5" w14:textId="77777777" w:rsidR="00D64454" w:rsidRDefault="00364945">
            <w:pPr>
              <w:rPr>
                <w:rFonts w:ascii="Courier New" w:eastAsia="Courier New" w:hAnsi="Courier New" w:cs="Courier New"/>
              </w:rPr>
            </w:pPr>
            <w:r>
              <w:rPr>
                <w:rFonts w:ascii="Courier New" w:eastAsia="Courier New" w:hAnsi="Courier New" w:cs="Courier New"/>
              </w:rPr>
              <w:t>AddressObj:</w:t>
            </w:r>
          </w:p>
          <w:p w14:paraId="4AF1A7E2" w14:textId="00656DBE" w:rsidR="003765FA" w:rsidRDefault="00364945">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33C2789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69943D9" w14:textId="07CB3E56" w:rsidR="003765FA" w:rsidRDefault="00364945" w:rsidP="00D64454">
            <w:r>
              <w:t xml:space="preserve">The </w:t>
            </w:r>
            <w:r>
              <w:rPr>
                <w:rFonts w:ascii="Courier New" w:eastAsia="Courier New" w:hAnsi="Courier New" w:cs="Courier New"/>
              </w:rPr>
              <w:t>Source_MAC_Addr</w:t>
            </w:r>
            <w:r>
              <w:t xml:space="preserve"> property characterizes the source MAC Address of the </w:t>
            </w:r>
            <w:r w:rsidR="009139F4">
              <w:t>Ethernet</w:t>
            </w:r>
            <w:r>
              <w:t xml:space="preserve"> frame.</w:t>
            </w:r>
          </w:p>
        </w:tc>
      </w:tr>
      <w:tr w:rsidR="003765FA" w14:paraId="4BB2413A" w14:textId="77777777" w:rsidTr="00D64454">
        <w:trPr>
          <w:jc w:val="center"/>
        </w:trPr>
        <w:tc>
          <w:tcPr>
            <w:tcW w:w="2520" w:type="dxa"/>
            <w:shd w:val="clear" w:color="auto" w:fill="FFFFFF"/>
            <w:tcMar>
              <w:top w:w="100" w:type="dxa"/>
              <w:left w:w="100" w:type="dxa"/>
              <w:bottom w:w="100" w:type="dxa"/>
              <w:right w:w="100" w:type="dxa"/>
            </w:tcMar>
            <w:vAlign w:val="center"/>
          </w:tcPr>
          <w:p w14:paraId="480EFCE8" w14:textId="77777777" w:rsidR="003765FA" w:rsidRDefault="00364945">
            <w:r>
              <w:rPr>
                <w:b/>
              </w:rPr>
              <w:t>Type_Or_Length</w:t>
            </w:r>
          </w:p>
        </w:tc>
        <w:tc>
          <w:tcPr>
            <w:tcW w:w="3510" w:type="dxa"/>
            <w:shd w:val="clear" w:color="auto" w:fill="FFFFFF"/>
            <w:tcMar>
              <w:top w:w="100" w:type="dxa"/>
              <w:left w:w="100" w:type="dxa"/>
              <w:bottom w:w="100" w:type="dxa"/>
              <w:right w:w="100" w:type="dxa"/>
            </w:tcMar>
            <w:vAlign w:val="center"/>
          </w:tcPr>
          <w:p w14:paraId="02092E19" w14:textId="6284CD9B" w:rsidR="003765FA" w:rsidRDefault="00364945">
            <w:r>
              <w:rPr>
                <w:rFonts w:ascii="Courier New" w:eastAsia="Courier New" w:hAnsi="Courier New" w:cs="Courier New"/>
              </w:rPr>
              <w:t>TypeLengthType</w:t>
            </w:r>
          </w:p>
        </w:tc>
        <w:tc>
          <w:tcPr>
            <w:tcW w:w="1260" w:type="dxa"/>
            <w:shd w:val="clear" w:color="auto" w:fill="FFFFFF"/>
            <w:tcMar>
              <w:top w:w="100" w:type="dxa"/>
              <w:left w:w="100" w:type="dxa"/>
              <w:bottom w:w="100" w:type="dxa"/>
              <w:right w:w="100" w:type="dxa"/>
            </w:tcMar>
            <w:vAlign w:val="center"/>
          </w:tcPr>
          <w:p w14:paraId="353A1D8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118C3AA3" w14:textId="4D368DA5" w:rsidR="003765FA" w:rsidRDefault="00364945" w:rsidP="00D64454">
            <w:r>
              <w:t xml:space="preserve">The </w:t>
            </w:r>
            <w:r>
              <w:rPr>
                <w:rFonts w:ascii="Courier New" w:eastAsia="Courier New" w:hAnsi="Courier New" w:cs="Courier New"/>
              </w:rPr>
              <w:t>Type_Or_Length</w:t>
            </w:r>
            <w:r>
              <w:t xml:space="preserve"> pr</w:t>
            </w:r>
            <w:r w:rsidR="00FB4F16">
              <w:t xml:space="preserve">operty characterizes either the </w:t>
            </w:r>
            <w:r>
              <w:t xml:space="preserve">length of the </w:t>
            </w:r>
            <w:r w:rsidR="009139F4">
              <w:t>Ethernet</w:t>
            </w:r>
            <w:r>
              <w:t xml:space="preserve"> frame or the protocol type of the </w:t>
            </w:r>
            <w:r>
              <w:lastRenderedPageBreak/>
              <w:t>network layer.</w:t>
            </w:r>
          </w:p>
        </w:tc>
      </w:tr>
      <w:tr w:rsidR="003765FA" w14:paraId="115B92B8" w14:textId="77777777" w:rsidTr="00D64454">
        <w:trPr>
          <w:jc w:val="center"/>
        </w:trPr>
        <w:tc>
          <w:tcPr>
            <w:tcW w:w="2520" w:type="dxa"/>
            <w:shd w:val="clear" w:color="auto" w:fill="FFFFFF"/>
            <w:tcMar>
              <w:top w:w="100" w:type="dxa"/>
              <w:left w:w="100" w:type="dxa"/>
              <w:bottom w:w="100" w:type="dxa"/>
              <w:right w:w="100" w:type="dxa"/>
            </w:tcMar>
            <w:vAlign w:val="center"/>
          </w:tcPr>
          <w:p w14:paraId="107D28E3" w14:textId="77777777" w:rsidR="003765FA" w:rsidRDefault="00364945">
            <w:r>
              <w:rPr>
                <w:b/>
              </w:rPr>
              <w:lastRenderedPageBreak/>
              <w:t>Checksum</w:t>
            </w:r>
          </w:p>
        </w:tc>
        <w:tc>
          <w:tcPr>
            <w:tcW w:w="3510" w:type="dxa"/>
            <w:shd w:val="clear" w:color="auto" w:fill="FFFFFF"/>
            <w:tcMar>
              <w:top w:w="100" w:type="dxa"/>
              <w:left w:w="100" w:type="dxa"/>
              <w:bottom w:w="100" w:type="dxa"/>
              <w:right w:w="100" w:type="dxa"/>
            </w:tcMar>
            <w:vAlign w:val="center"/>
          </w:tcPr>
          <w:p w14:paraId="4E2FB384" w14:textId="77777777" w:rsidR="00D64454" w:rsidRDefault="00364945">
            <w:pPr>
              <w:rPr>
                <w:rFonts w:ascii="Courier New" w:eastAsia="Courier New" w:hAnsi="Courier New" w:cs="Courier New"/>
              </w:rPr>
            </w:pPr>
            <w:r>
              <w:rPr>
                <w:rFonts w:ascii="Courier New" w:eastAsia="Courier New" w:hAnsi="Courier New" w:cs="Courier New"/>
              </w:rPr>
              <w:t>cyboxCommon:</w:t>
            </w:r>
          </w:p>
          <w:p w14:paraId="2C9645A3" w14:textId="1706B03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FA486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BB81DC9" w14:textId="53970996" w:rsidR="003765FA" w:rsidRDefault="00364945" w:rsidP="00D64454">
            <w:r>
              <w:t xml:space="preserve">The </w:t>
            </w:r>
            <w:r>
              <w:rPr>
                <w:rFonts w:ascii="Courier New" w:eastAsia="Courier New" w:hAnsi="Courier New" w:cs="Courier New"/>
              </w:rPr>
              <w:t>Checksum</w:t>
            </w:r>
            <w:r>
              <w:t xml:space="preserve"> property characterizes the Frame Check sequence of an </w:t>
            </w:r>
            <w:r w:rsidR="00AC72EA">
              <w:t>Ethernet</w:t>
            </w:r>
            <w:r>
              <w:t xml:space="preserve"> frame.</w:t>
            </w:r>
          </w:p>
        </w:tc>
      </w:tr>
    </w:tbl>
    <w:p w14:paraId="20940002" w14:textId="77777777" w:rsidR="003765FA" w:rsidRDefault="00364945" w:rsidP="00F6486D">
      <w:pPr>
        <w:pStyle w:val="Heading5"/>
      </w:pPr>
      <w:bookmarkStart w:id="115" w:name="_Toc449967630"/>
      <w:r>
        <w:t>TypeLengthType Class</w:t>
      </w:r>
      <w:bookmarkEnd w:id="115"/>
    </w:p>
    <w:p w14:paraId="68D12285" w14:textId="7DD6DB89" w:rsidR="003765FA" w:rsidRDefault="00841E79">
      <w:pPr>
        <w:pStyle w:val="basicparagraph"/>
        <w:contextualSpacing w:val="0"/>
      </w:pPr>
      <w:r>
        <w:t xml:space="preserve">The </w:t>
      </w:r>
      <w:r>
        <w:rPr>
          <w:rFonts w:ascii="Courier New" w:eastAsia="Courier New" w:hAnsi="Courier New" w:cs="Courier New"/>
        </w:rPr>
        <w:t>TypeLengthType</w:t>
      </w:r>
      <w:r>
        <w:t xml:space="preserve"> class can specify either the length or the protocol type.  If the value is </w:t>
      </w:r>
      <w:r w:rsidR="00364945">
        <w:t>0-1500</w:t>
      </w:r>
      <w:r>
        <w:t>,</w:t>
      </w:r>
      <w:r w:rsidR="00364945">
        <w:t xml:space="preserve"> then a length </w:t>
      </w:r>
      <w:r>
        <w:t>is being specified</w:t>
      </w:r>
      <w:r w:rsidR="00364945">
        <w:t>. Otherwise, it</w:t>
      </w:r>
      <w:r>
        <w:t xml:space="preserve"> specifies</w:t>
      </w:r>
      <w:r w:rsidR="00364945">
        <w:t xml:space="preserve"> the protocol class of the Internet layer.</w:t>
      </w:r>
    </w:p>
    <w:p w14:paraId="3A262CD5" w14:textId="743B8FC2" w:rsidR="003765FA" w:rsidRDefault="00364945">
      <w:pPr>
        <w:pStyle w:val="basicparagraph"/>
        <w:contextualSpacing w:val="0"/>
      </w:pPr>
      <w:r>
        <w:t xml:space="preserve">The property table of the </w:t>
      </w:r>
      <w:r>
        <w:rPr>
          <w:rFonts w:ascii="Courier New" w:eastAsia="Courier New" w:hAnsi="Courier New" w:cs="Courier New"/>
        </w:rPr>
        <w:t>TypeLengthType</w:t>
      </w:r>
      <w:r w:rsidR="00856CF1">
        <w:t xml:space="preserve"> class is given in </w:t>
      </w:r>
      <w:r w:rsidR="00856CF1" w:rsidRPr="00856CF1">
        <w:rPr>
          <w:b/>
          <w:color w:val="0000EE"/>
        </w:rPr>
        <w:fldChar w:fldCharType="begin"/>
      </w:r>
      <w:r w:rsidR="00856CF1" w:rsidRPr="00856CF1">
        <w:rPr>
          <w:b/>
          <w:color w:val="0000EE"/>
        </w:rPr>
        <w:instrText xml:space="preserve"> REF _Ref437354417 \h </w:instrText>
      </w:r>
      <w:r w:rsidR="00856CF1">
        <w:rPr>
          <w:b/>
          <w:color w:val="0000EE"/>
        </w:rPr>
        <w:instrText xml:space="preserve"> \* MERGEFORMAT </w:instrText>
      </w:r>
      <w:r w:rsidR="00856CF1" w:rsidRPr="00856CF1">
        <w:rPr>
          <w:b/>
          <w:color w:val="0000EE"/>
        </w:rPr>
      </w:r>
      <w:r w:rsidR="00856CF1" w:rsidRPr="00856CF1">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24</w:t>
      </w:r>
      <w:r w:rsidR="00856CF1" w:rsidRPr="00856CF1">
        <w:rPr>
          <w:b/>
          <w:color w:val="0000EE"/>
        </w:rPr>
        <w:fldChar w:fldCharType="end"/>
      </w:r>
      <w:r>
        <w:t>.</w:t>
      </w:r>
    </w:p>
    <w:p w14:paraId="6592C7BC" w14:textId="2AF7FF08" w:rsidR="003765FA" w:rsidRDefault="00364945">
      <w:pPr>
        <w:pStyle w:val="tablecaption"/>
        <w:jc w:val="center"/>
      </w:pPr>
      <w:bookmarkStart w:id="116" w:name="_Ref437354417"/>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24</w:t>
      </w:r>
      <w:r w:rsidR="003E4566">
        <w:rPr>
          <w:noProof/>
        </w:rPr>
        <w:fldChar w:fldCharType="end"/>
      </w:r>
      <w:bookmarkEnd w:id="116"/>
      <w:r w:rsidR="00396942">
        <w:t xml:space="preserve">. </w:t>
      </w:r>
      <w:r>
        <w:t xml:space="preserve">Properties of the </w:t>
      </w:r>
      <w:r>
        <w:rPr>
          <w:rFonts w:ascii="Courier New" w:eastAsia="Courier New" w:hAnsi="Courier New" w:cs="Courier New"/>
        </w:rPr>
        <w:t>TypeLengthType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3765FA" w14:paraId="52EEB2DC" w14:textId="77777777" w:rsidTr="00856CF1">
        <w:trPr>
          <w:jc w:val="center"/>
        </w:trPr>
        <w:tc>
          <w:tcPr>
            <w:tcW w:w="2160" w:type="dxa"/>
            <w:shd w:val="clear" w:color="auto" w:fill="BFBFBF"/>
            <w:tcMar>
              <w:top w:w="100" w:type="dxa"/>
              <w:left w:w="100" w:type="dxa"/>
              <w:bottom w:w="100" w:type="dxa"/>
              <w:right w:w="100" w:type="dxa"/>
            </w:tcMar>
          </w:tcPr>
          <w:p w14:paraId="4B0567C4"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96A9655"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9160355" w14:textId="77777777" w:rsidR="003765FA" w:rsidRDefault="00364945">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C8AC685" w14:textId="77777777" w:rsidR="003765FA" w:rsidRDefault="00364945">
            <w:pPr>
              <w:rPr>
                <w:b/>
                <w:color w:val="000000"/>
              </w:rPr>
            </w:pPr>
            <w:r>
              <w:rPr>
                <w:b/>
                <w:color w:val="000000"/>
              </w:rPr>
              <w:t>Description</w:t>
            </w:r>
          </w:p>
        </w:tc>
      </w:tr>
      <w:tr w:rsidR="003765FA" w14:paraId="77BC7826" w14:textId="77777777" w:rsidTr="00856CF1">
        <w:trPr>
          <w:jc w:val="center"/>
        </w:trPr>
        <w:tc>
          <w:tcPr>
            <w:tcW w:w="2160" w:type="dxa"/>
            <w:shd w:val="clear" w:color="auto" w:fill="FFFFFF"/>
            <w:tcMar>
              <w:top w:w="100" w:type="dxa"/>
              <w:left w:w="100" w:type="dxa"/>
              <w:bottom w:w="100" w:type="dxa"/>
              <w:right w:w="100" w:type="dxa"/>
            </w:tcMar>
            <w:vAlign w:val="center"/>
          </w:tcPr>
          <w:p w14:paraId="2A5073E5"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778AD2EC" w14:textId="77777777" w:rsidR="00856CF1" w:rsidRDefault="00364945">
            <w:pPr>
              <w:rPr>
                <w:rFonts w:ascii="Courier New" w:eastAsia="Courier New" w:hAnsi="Courier New" w:cs="Courier New"/>
              </w:rPr>
            </w:pPr>
            <w:r>
              <w:rPr>
                <w:rFonts w:ascii="Courier New" w:eastAsia="Courier New" w:hAnsi="Courier New" w:cs="Courier New"/>
              </w:rPr>
              <w:t>cyboxCommon:</w:t>
            </w:r>
          </w:p>
          <w:p w14:paraId="6B7AE717" w14:textId="23CA9E5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5004175"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55DC191E" w14:textId="0F86910D" w:rsidR="003765FA" w:rsidRDefault="00364945" w:rsidP="00856CF1">
            <w:r>
              <w:t xml:space="preserve">The </w:t>
            </w:r>
            <w:r>
              <w:rPr>
                <w:rFonts w:ascii="Courier New" w:eastAsia="Courier New" w:hAnsi="Courier New" w:cs="Courier New"/>
              </w:rPr>
              <w:t>Length</w:t>
            </w:r>
            <w:r>
              <w:t xml:space="preserve"> property </w:t>
            </w:r>
            <w:r w:rsidR="00AC72EA">
              <w:t>c</w:t>
            </w:r>
            <w:r>
              <w:t xml:space="preserve">haracterizes the length of the </w:t>
            </w:r>
            <w:r w:rsidR="00AC72EA">
              <w:t>Ethernet</w:t>
            </w:r>
            <w:r>
              <w:t xml:space="preserve"> frame.</w:t>
            </w:r>
          </w:p>
        </w:tc>
      </w:tr>
      <w:tr w:rsidR="003765FA" w14:paraId="7DACFD3F" w14:textId="77777777" w:rsidTr="00856CF1">
        <w:trPr>
          <w:jc w:val="center"/>
        </w:trPr>
        <w:tc>
          <w:tcPr>
            <w:tcW w:w="2160" w:type="dxa"/>
            <w:shd w:val="clear" w:color="auto" w:fill="FFFFFF"/>
            <w:tcMar>
              <w:top w:w="100" w:type="dxa"/>
              <w:left w:w="100" w:type="dxa"/>
              <w:bottom w:w="100" w:type="dxa"/>
              <w:right w:w="100" w:type="dxa"/>
            </w:tcMar>
            <w:vAlign w:val="center"/>
          </w:tcPr>
          <w:p w14:paraId="145A4B5C" w14:textId="77777777" w:rsidR="003765FA" w:rsidRDefault="00364945">
            <w:r>
              <w:rPr>
                <w:b/>
              </w:rPr>
              <w:t>Internet_Layer_Type</w:t>
            </w:r>
          </w:p>
        </w:tc>
        <w:tc>
          <w:tcPr>
            <w:tcW w:w="3510" w:type="dxa"/>
            <w:shd w:val="clear" w:color="auto" w:fill="FFFFFF"/>
            <w:tcMar>
              <w:top w:w="100" w:type="dxa"/>
              <w:left w:w="100" w:type="dxa"/>
              <w:bottom w:w="100" w:type="dxa"/>
              <w:right w:w="100" w:type="dxa"/>
            </w:tcMar>
            <w:vAlign w:val="center"/>
          </w:tcPr>
          <w:p w14:paraId="6709BE25" w14:textId="56D3D669" w:rsidR="003765FA" w:rsidRDefault="00364945">
            <w:r>
              <w:rPr>
                <w:rFonts w:ascii="Courier New" w:eastAsia="Courier New" w:hAnsi="Courier New" w:cs="Courier New"/>
              </w:rPr>
              <w:t>IANAEtherType</w:t>
            </w:r>
          </w:p>
        </w:tc>
        <w:tc>
          <w:tcPr>
            <w:tcW w:w="1260" w:type="dxa"/>
            <w:shd w:val="clear" w:color="auto" w:fill="FFFFFF"/>
            <w:tcMar>
              <w:top w:w="100" w:type="dxa"/>
              <w:left w:w="100" w:type="dxa"/>
              <w:bottom w:w="100" w:type="dxa"/>
              <w:right w:w="100" w:type="dxa"/>
            </w:tcMar>
            <w:vAlign w:val="center"/>
          </w:tcPr>
          <w:p w14:paraId="7BD07458" w14:textId="77777777" w:rsidR="003765FA" w:rsidRDefault="00364945">
            <w:pPr>
              <w:jc w:val="center"/>
            </w:pPr>
            <w:r>
              <w:t>0..1</w:t>
            </w:r>
          </w:p>
        </w:tc>
        <w:tc>
          <w:tcPr>
            <w:tcW w:w="6030" w:type="dxa"/>
            <w:shd w:val="clear" w:color="auto" w:fill="FFFFFF"/>
            <w:tcMar>
              <w:top w:w="100" w:type="dxa"/>
              <w:left w:w="100" w:type="dxa"/>
              <w:bottom w:w="100" w:type="dxa"/>
              <w:right w:w="100" w:type="dxa"/>
            </w:tcMar>
          </w:tcPr>
          <w:p w14:paraId="070C4B2F" w14:textId="5CBB0100" w:rsidR="003765FA" w:rsidRDefault="00841E79" w:rsidP="00841E79">
            <w:r>
              <w:t xml:space="preserve">The </w:t>
            </w:r>
            <w:r w:rsidRPr="009F7617">
              <w:rPr>
                <w:rFonts w:ascii="Courier New" w:hAnsi="Courier New" w:cs="Courier New"/>
              </w:rPr>
              <w:t>Internet_Layer_Type</w:t>
            </w:r>
            <w:r>
              <w:t xml:space="preserve"> property consists of two octets in an Ethernet frame, and s</w:t>
            </w:r>
            <w:r w:rsidR="00364945">
              <w:t xml:space="preserve">pecifies </w:t>
            </w:r>
            <w:r>
              <w:t xml:space="preserve">the </w:t>
            </w:r>
            <w:r w:rsidR="00364945">
              <w:t>protocol encapsulated in the payload of frame.</w:t>
            </w:r>
          </w:p>
        </w:tc>
      </w:tr>
    </w:tbl>
    <w:p w14:paraId="47553206" w14:textId="77777777" w:rsidR="003765FA" w:rsidRDefault="00364945">
      <w:pPr>
        <w:pStyle w:val="Heading2"/>
      </w:pPr>
      <w:bookmarkStart w:id="117" w:name="_Toc449967631"/>
      <w:r>
        <w:t>InternetLayerType Class</w:t>
      </w:r>
      <w:bookmarkEnd w:id="117"/>
    </w:p>
    <w:p w14:paraId="2A6CE3A7" w14:textId="3ABF6C63" w:rsidR="003765FA" w:rsidRDefault="00364945">
      <w:pPr>
        <w:pStyle w:val="basicparagraph"/>
        <w:contextualSpacing w:val="0"/>
      </w:pPr>
      <w:r>
        <w:t xml:space="preserve">The </w:t>
      </w:r>
      <w:r w:rsidR="00841E79">
        <w:rPr>
          <w:rFonts w:ascii="Courier New" w:eastAsia="Courier New" w:hAnsi="Courier New" w:cs="Courier New"/>
        </w:rPr>
        <w:t>InternetLayerType</w:t>
      </w:r>
      <w:r w:rsidR="00841E79">
        <w:t xml:space="preserve"> class specifies</w:t>
      </w:r>
      <w:r>
        <w:t xml:space="preserve"> the group of methods, protocols, and specifications that are used to transport packets from the originating host across network boundaries. </w:t>
      </w:r>
      <w:r w:rsidR="00841E79">
        <w:t>Only</w:t>
      </w:r>
      <w:r>
        <w:t xml:space="preserve"> </w:t>
      </w:r>
      <w:r w:rsidR="00841E79">
        <w:t xml:space="preserve">protocols </w:t>
      </w:r>
      <w:r>
        <w:t>most commonly used</w:t>
      </w:r>
      <w:r w:rsidR="00841E79">
        <w:t xml:space="preserve"> are currently defined</w:t>
      </w:r>
      <w:r w:rsidR="00D210C1">
        <w:t>: IPv4, ICMPv4, IPv6 and</w:t>
      </w:r>
      <w:r>
        <w:t xml:space="preserve"> ICMPv6. Other protocols will be added as needed. </w:t>
      </w:r>
      <w:r w:rsidR="007F043C">
        <w:t xml:space="preserve">See </w:t>
      </w:r>
      <w:hyperlink r:id="rId52" w:history="1">
        <w:r w:rsidR="00377637" w:rsidRPr="00A70853">
          <w:rPr>
            <w:rStyle w:val="Hyperlink"/>
          </w:rPr>
          <w:t>http://en.wikipedia.org/wiki/Internet_layer</w:t>
        </w:r>
      </w:hyperlink>
      <w:r w:rsidR="007F043C">
        <w:t xml:space="preserve"> for more information</w:t>
      </w:r>
      <w:r>
        <w:t>.</w:t>
      </w:r>
    </w:p>
    <w:p w14:paraId="14139B6D" w14:textId="3888A086" w:rsidR="006C3065" w:rsidRDefault="006C3065">
      <w:pPr>
        <w:pStyle w:val="basicparagraph"/>
        <w:contextualSpacing w:val="0"/>
        <w:rPr>
          <w:rFonts w:cs="Courier New"/>
          <w:b/>
          <w:color w:val="0000EE"/>
        </w:rPr>
      </w:pPr>
      <w:r>
        <w:rPr>
          <w:rFonts w:cs="Courier New"/>
        </w:rPr>
        <w:t xml:space="preserve">The UML diagram corresponding to the </w:t>
      </w:r>
      <w:r>
        <w:rPr>
          <w:rFonts w:ascii="Courier New" w:eastAsia="Courier New" w:hAnsi="Courier New" w:cs="Courier New"/>
        </w:rPr>
        <w:t>InternetLayerType</w:t>
      </w:r>
      <w:r>
        <w:t xml:space="preserve"> </w:t>
      </w:r>
      <w:r>
        <w:rPr>
          <w:rFonts w:cs="Courier New"/>
        </w:rPr>
        <w:t xml:space="preserve">class is shown in </w:t>
      </w:r>
      <w:r>
        <w:rPr>
          <w:rFonts w:cs="Courier New"/>
          <w:b/>
          <w:color w:val="0000EE"/>
        </w:rPr>
        <w:fldChar w:fldCharType="begin"/>
      </w:r>
      <w:r>
        <w:rPr>
          <w:rFonts w:cs="Courier New"/>
          <w:b/>
          <w:color w:val="0000EE"/>
        </w:rPr>
        <w:instrText xml:space="preserve"> REF _Ref395023936 \h  \* MERGEFORMAT </w:instrText>
      </w:r>
      <w:r>
        <w:rPr>
          <w:rFonts w:cs="Courier New"/>
          <w:b/>
          <w:color w:val="0000EE"/>
        </w:rPr>
      </w:r>
      <w:r>
        <w:rPr>
          <w:rFonts w:cs="Courier New"/>
          <w:b/>
          <w:color w:val="0000EE"/>
        </w:rPr>
        <w:fldChar w:fldCharType="separate"/>
      </w:r>
      <w:r w:rsidRPr="006C3065">
        <w:rPr>
          <w:b/>
          <w:color w:val="0000EE"/>
        </w:rPr>
        <w:t>Figur</w:t>
      </w:r>
      <w:r w:rsidRPr="006C3065">
        <w:rPr>
          <w:b/>
          <w:color w:val="0000EE"/>
        </w:rPr>
        <w:t>e</w:t>
      </w:r>
      <w:r w:rsidRPr="006C3065">
        <w:rPr>
          <w:b/>
          <w:color w:val="0000EE"/>
        </w:rPr>
        <w:t xml:space="preserve"> </w:t>
      </w:r>
      <w:r w:rsidRPr="006C3065">
        <w:rPr>
          <w:b/>
          <w:noProof/>
          <w:color w:val="0000EE"/>
        </w:rPr>
        <w:t>3</w:t>
      </w:r>
      <w:r w:rsidRPr="006C3065">
        <w:rPr>
          <w:b/>
          <w:noProof/>
          <w:color w:val="0000EE"/>
        </w:rPr>
        <w:noBreakHyphen/>
        <w:t>1</w:t>
      </w:r>
      <w:r>
        <w:rPr>
          <w:rFonts w:cs="Courier New"/>
          <w:b/>
          <w:color w:val="0000EE"/>
        </w:rPr>
        <w:fldChar w:fldCharType="end"/>
      </w:r>
      <w:r>
        <w:rPr>
          <w:rFonts w:cs="Courier New"/>
          <w:b/>
          <w:color w:val="0000EE"/>
        </w:rPr>
        <w:t>.</w:t>
      </w:r>
    </w:p>
    <w:p w14:paraId="2E663E7B" w14:textId="22579D43" w:rsidR="003765FA" w:rsidRDefault="00364945">
      <w:pPr>
        <w:pStyle w:val="basicparagraph"/>
        <w:contextualSpacing w:val="0"/>
      </w:pPr>
      <w:r>
        <w:t xml:space="preserve">The property table of the </w:t>
      </w:r>
      <w:r>
        <w:rPr>
          <w:rFonts w:ascii="Courier New" w:eastAsia="Courier New" w:hAnsi="Courier New" w:cs="Courier New"/>
        </w:rPr>
        <w:t>InternetLayerType</w:t>
      </w:r>
      <w:r w:rsidR="00C91D0B">
        <w:t xml:space="preserve"> class is given in</w:t>
      </w:r>
      <w:r w:rsidR="00370ED7">
        <w:t xml:space="preserve"> </w:t>
      </w:r>
      <w:r w:rsidR="00370ED7" w:rsidRPr="00370ED7">
        <w:rPr>
          <w:b/>
          <w:color w:val="0000EE"/>
        </w:rPr>
        <w:fldChar w:fldCharType="begin"/>
      </w:r>
      <w:r w:rsidR="00370ED7" w:rsidRPr="00370ED7">
        <w:rPr>
          <w:b/>
          <w:color w:val="0000EE"/>
        </w:rPr>
        <w:instrText xml:space="preserve"> REF _Ref438459803 \h </w:instrText>
      </w:r>
      <w:r w:rsidR="00370ED7">
        <w:rPr>
          <w:b/>
          <w:color w:val="0000EE"/>
        </w:rPr>
        <w:instrText xml:space="preserve"> \* MERGEFORMAT </w:instrText>
      </w:r>
      <w:r w:rsidR="00370ED7" w:rsidRPr="00370ED7">
        <w:rPr>
          <w:b/>
          <w:color w:val="0000EE"/>
        </w:rPr>
      </w:r>
      <w:r w:rsidR="00370ED7" w:rsidRPr="00370ED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25</w:t>
      </w:r>
      <w:r w:rsidR="00370ED7" w:rsidRPr="00370ED7">
        <w:rPr>
          <w:b/>
          <w:color w:val="0000EE"/>
        </w:rPr>
        <w:fldChar w:fldCharType="end"/>
      </w:r>
      <w:r>
        <w:t>.</w:t>
      </w:r>
    </w:p>
    <w:p w14:paraId="37982CD4" w14:textId="77777777" w:rsidR="006C3065" w:rsidRDefault="006C3065" w:rsidP="006C3065">
      <w:pPr>
        <w:pStyle w:val="tablecaption"/>
        <w:jc w:val="center"/>
      </w:pPr>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t xml:space="preserve">. Properties of the </w:t>
      </w:r>
      <w:r>
        <w:rPr>
          <w:rFonts w:ascii="Courier New" w:eastAsia="Courier New" w:hAnsi="Courier New" w:cs="Courier New"/>
        </w:rPr>
        <w:t>SocketAddressObjectType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690"/>
        <w:gridCol w:w="1260"/>
        <w:gridCol w:w="6480"/>
      </w:tblGrid>
      <w:tr w:rsidR="006C3065" w14:paraId="3FF442FB" w14:textId="77777777" w:rsidTr="000D40A2">
        <w:trPr>
          <w:jc w:val="center"/>
        </w:trPr>
        <w:tc>
          <w:tcPr>
            <w:tcW w:w="1530" w:type="dxa"/>
            <w:shd w:val="clear" w:color="auto" w:fill="BFBFBF"/>
            <w:tcMar>
              <w:top w:w="100" w:type="dxa"/>
              <w:left w:w="100" w:type="dxa"/>
              <w:bottom w:w="100" w:type="dxa"/>
              <w:right w:w="100" w:type="dxa"/>
            </w:tcMar>
          </w:tcPr>
          <w:p w14:paraId="63FC9C6D" w14:textId="77777777" w:rsidR="006C3065" w:rsidRDefault="006C3065" w:rsidP="000D40A2">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6D09F283" w14:textId="77777777" w:rsidR="006C3065" w:rsidRDefault="006C3065" w:rsidP="000D40A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A98187" w14:textId="77777777" w:rsidR="006C3065" w:rsidRDefault="006C3065" w:rsidP="000D40A2">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4EDAEE49" w14:textId="77777777" w:rsidR="006C3065" w:rsidRDefault="006C3065" w:rsidP="000D40A2">
            <w:pPr>
              <w:rPr>
                <w:b/>
                <w:color w:val="000000"/>
              </w:rPr>
            </w:pPr>
            <w:r>
              <w:rPr>
                <w:b/>
                <w:color w:val="000000"/>
              </w:rPr>
              <w:t>Description</w:t>
            </w:r>
          </w:p>
        </w:tc>
      </w:tr>
      <w:tr w:rsidR="006C3065" w14:paraId="25FA7D43" w14:textId="77777777" w:rsidTr="000D40A2">
        <w:trPr>
          <w:jc w:val="center"/>
        </w:trPr>
        <w:tc>
          <w:tcPr>
            <w:tcW w:w="1530" w:type="dxa"/>
            <w:shd w:val="clear" w:color="auto" w:fill="FFFFFF"/>
            <w:tcMar>
              <w:top w:w="100" w:type="dxa"/>
              <w:left w:w="100" w:type="dxa"/>
              <w:bottom w:w="100" w:type="dxa"/>
              <w:right w:w="100" w:type="dxa"/>
            </w:tcMar>
            <w:vAlign w:val="center"/>
          </w:tcPr>
          <w:p w14:paraId="18BA7692" w14:textId="77777777" w:rsidR="006C3065" w:rsidRDefault="006C3065" w:rsidP="000D40A2">
            <w:pPr>
              <w:rPr>
                <w:b/>
              </w:rPr>
            </w:pPr>
            <w:r>
              <w:rPr>
                <w:b/>
              </w:rPr>
              <w:t>Has_Choice</w:t>
            </w:r>
          </w:p>
        </w:tc>
        <w:tc>
          <w:tcPr>
            <w:tcW w:w="3690" w:type="dxa"/>
            <w:shd w:val="clear" w:color="auto" w:fill="FFFFFF"/>
            <w:tcMar>
              <w:top w:w="100" w:type="dxa"/>
              <w:left w:w="100" w:type="dxa"/>
              <w:bottom w:w="100" w:type="dxa"/>
              <w:right w:w="100" w:type="dxa"/>
            </w:tcMar>
            <w:vAlign w:val="center"/>
          </w:tcPr>
          <w:p w14:paraId="44637B48" w14:textId="60DBD47A" w:rsidR="006C3065" w:rsidRDefault="006C3065" w:rsidP="000D40A2">
            <w:pPr>
              <w:rPr>
                <w:rFonts w:ascii="Courier New" w:eastAsia="Courier New" w:hAnsi="Courier New" w:cs="Courier New"/>
              </w:rPr>
            </w:pPr>
            <w:r>
              <w:rPr>
                <w:rFonts w:ascii="Courier New" w:eastAsia="Courier New" w:hAnsi="Courier New" w:cs="Courier New"/>
              </w:rPr>
              <w:t>InternetLayer</w:t>
            </w:r>
            <w:r>
              <w:rPr>
                <w:rFonts w:ascii="Courier New" w:eastAsia="Courier New" w:hAnsi="Courier New" w:cs="Courier New"/>
              </w:rPr>
              <w:t>ChoiceType</w:t>
            </w:r>
          </w:p>
        </w:tc>
        <w:tc>
          <w:tcPr>
            <w:tcW w:w="1260" w:type="dxa"/>
            <w:shd w:val="clear" w:color="auto" w:fill="FFFFFF"/>
            <w:tcMar>
              <w:top w:w="100" w:type="dxa"/>
              <w:left w:w="100" w:type="dxa"/>
              <w:bottom w:w="100" w:type="dxa"/>
              <w:right w:w="100" w:type="dxa"/>
            </w:tcMar>
            <w:vAlign w:val="center"/>
          </w:tcPr>
          <w:p w14:paraId="377D547F" w14:textId="77777777" w:rsidR="006C3065" w:rsidRDefault="006C3065" w:rsidP="000D40A2">
            <w:pPr>
              <w:jc w:val="center"/>
            </w:pPr>
            <w:r>
              <w:t>1</w:t>
            </w:r>
          </w:p>
        </w:tc>
        <w:tc>
          <w:tcPr>
            <w:tcW w:w="6480" w:type="dxa"/>
            <w:shd w:val="clear" w:color="auto" w:fill="FFFFFF"/>
            <w:tcMar>
              <w:top w:w="100" w:type="dxa"/>
              <w:left w:w="100" w:type="dxa"/>
              <w:bottom w:w="100" w:type="dxa"/>
              <w:right w:w="100" w:type="dxa"/>
            </w:tcMar>
          </w:tcPr>
          <w:p w14:paraId="5E1F4FB8" w14:textId="7D03A177" w:rsidR="006C3065" w:rsidRDefault="006C3065" w:rsidP="000D40A2">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lastRenderedPageBreak/>
              <w:t>InternetLayerChoiceType</w:t>
            </w:r>
            <w:r>
              <w:t>. It indicates that there is a choice</w:t>
            </w:r>
            <w:r>
              <w:t xml:space="preserve"> </w:t>
            </w:r>
            <w:r>
              <w:rPr>
                <w:rFonts w:ascii="Courier New" w:eastAsia="Courier New" w:hAnsi="Courier New" w:cs="Courier New"/>
              </w:rPr>
              <w:t>IPv4</w:t>
            </w:r>
            <w:r>
              <w:rPr>
                <w:rFonts w:ascii="Courier New" w:eastAsia="Courier New" w:hAnsi="Courier New" w:cs="Courier New"/>
              </w:rPr>
              <w:t xml:space="preserve">, </w:t>
            </w:r>
            <w:r>
              <w:rPr>
                <w:rFonts w:ascii="Courier New" w:eastAsia="Courier New" w:hAnsi="Courier New" w:cs="Courier New"/>
              </w:rPr>
              <w:t>ICMPv4</w:t>
            </w:r>
            <w:r>
              <w:rPr>
                <w:rFonts w:ascii="Courier New" w:eastAsia="Courier New" w:hAnsi="Courier New" w:cs="Courier New"/>
              </w:rPr>
              <w:t xml:space="preserve">, </w:t>
            </w:r>
            <w:r>
              <w:rPr>
                <w:rFonts w:ascii="Courier New" w:eastAsia="Courier New" w:hAnsi="Courier New" w:cs="Courier New"/>
              </w:rPr>
              <w:t>IPv6</w:t>
            </w:r>
            <w:r>
              <w:rPr>
                <w:rFonts w:ascii="Courier New" w:eastAsia="Courier New" w:hAnsi="Courier New" w:cs="Courier New"/>
              </w:rPr>
              <w:t xml:space="preserve"> </w:t>
            </w:r>
            <w:r w:rsidRPr="006C3065">
              <w:rPr>
                <w:rFonts w:eastAsia="Courier New"/>
              </w:rPr>
              <w:t xml:space="preserve">and </w:t>
            </w:r>
            <w:r w:rsidRPr="006C3065">
              <w:rPr>
                <w:rFonts w:ascii="Courier New" w:eastAsia="Courier New" w:hAnsi="Courier New" w:cs="Courier New"/>
              </w:rPr>
              <w:t>ICMPv6</w:t>
            </w:r>
            <w:r w:rsidRPr="006C3065">
              <w:rPr>
                <w:rFonts w:eastAsia="Courier New"/>
              </w:rPr>
              <w:t xml:space="preserve"> properties</w:t>
            </w:r>
            <w:r>
              <w:rPr>
                <w:rFonts w:ascii="Courier New" w:eastAsia="Courier New" w:hAnsi="Courier New" w:cs="Courier New"/>
              </w:rPr>
              <w:t>.</w:t>
            </w:r>
          </w:p>
          <w:p w14:paraId="72423FE6" w14:textId="77777777" w:rsidR="006C3065" w:rsidRDefault="006C3065" w:rsidP="000D40A2">
            <w:pPr>
              <w:rPr>
                <w:rFonts w:ascii="Courier New" w:eastAsia="Courier New" w:hAnsi="Courier New" w:cs="Courier New"/>
              </w:rPr>
            </w:pPr>
          </w:p>
          <w:p w14:paraId="729A56A2" w14:textId="61CE2F41" w:rsidR="006C3065" w:rsidRDefault="006C3065" w:rsidP="000D40A2">
            <w:r>
              <w:t xml:space="preserve">Only one of the properties of </w:t>
            </w:r>
            <w:r>
              <w:rPr>
                <w:rFonts w:ascii="Courier New" w:eastAsia="Courier New" w:hAnsi="Courier New" w:cs="Courier New"/>
              </w:rPr>
              <w:t>InternetLayerChoiceType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1638D342" w14:textId="77777777" w:rsidR="006C3065" w:rsidRPr="006C3065" w:rsidRDefault="006C3065" w:rsidP="006C3065"/>
    <w:p w14:paraId="5FEED1F6" w14:textId="42DB0018" w:rsidR="00224776" w:rsidRDefault="00224776" w:rsidP="00224776">
      <w:pPr>
        <w:pStyle w:val="basicparagraph"/>
        <w:spacing w:before="0"/>
      </w:pPr>
      <w:bookmarkStart w:id="118" w:name="_Ref438459803"/>
      <w:r>
        <w:t xml:space="preserve">The </w:t>
      </w:r>
      <w:r>
        <w:rPr>
          <w:rFonts w:ascii="Courier New" w:eastAsia="Courier New" w:hAnsi="Courier New" w:cs="Courier New"/>
        </w:rPr>
        <w:t>InternetLayerChoiceType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InternetLayerChoiceType</w:t>
      </w:r>
      <w:r>
        <w:t xml:space="preserve"> class can be populated at any time. The property table of the </w:t>
      </w:r>
      <w:r>
        <w:rPr>
          <w:rFonts w:ascii="Courier New" w:eastAsia="Courier New" w:hAnsi="Courier New" w:cs="Courier New"/>
        </w:rPr>
        <w:t>InternetLayerChoiceType</w:t>
      </w:r>
      <w:r>
        <w:t xml:space="preserve"> class is given in </w:t>
      </w:r>
      <w:r w:rsidRPr="006427EF">
        <w:rPr>
          <w:b/>
          <w:color w:val="0000EE"/>
        </w:rPr>
        <w:fldChar w:fldCharType="begin"/>
      </w:r>
      <w:r w:rsidRPr="006427EF">
        <w:rPr>
          <w:b/>
          <w:color w:val="0000EE"/>
        </w:rPr>
        <w:instrText xml:space="preserve"> REF _Ref450213346 \h  \* MERGEFORMAT </w:instrText>
      </w:r>
      <w:r w:rsidRPr="006427EF">
        <w:rPr>
          <w:b/>
          <w:color w:val="0000EE"/>
        </w:rPr>
      </w:r>
      <w:r w:rsidRPr="006427EF">
        <w:rPr>
          <w:b/>
          <w:color w:val="0000EE"/>
        </w:rPr>
        <w:fldChar w:fldCharType="separate"/>
      </w:r>
      <w:r w:rsidRPr="006427EF">
        <w:rPr>
          <w:b/>
          <w:color w:val="0000EE"/>
        </w:rPr>
        <w:t xml:space="preserve">Table </w:t>
      </w:r>
      <w:r w:rsidRPr="006427EF">
        <w:rPr>
          <w:b/>
          <w:noProof/>
          <w:color w:val="0000EE"/>
        </w:rPr>
        <w:t>3</w:t>
      </w:r>
      <w:r w:rsidRPr="006427EF">
        <w:rPr>
          <w:b/>
          <w:color w:val="0000EE"/>
        </w:rPr>
        <w:noBreakHyphen/>
      </w:r>
      <w:r w:rsidRPr="006427EF">
        <w:rPr>
          <w:b/>
          <w:noProof/>
          <w:color w:val="0000EE"/>
        </w:rPr>
        <w:t>2</w:t>
      </w:r>
      <w:r w:rsidRPr="006427EF">
        <w:rPr>
          <w:b/>
          <w:color w:val="0000EE"/>
        </w:rPr>
        <w:fldChar w:fldCharType="end"/>
      </w:r>
      <w:r>
        <w:t>.</w:t>
      </w:r>
    </w:p>
    <w:p w14:paraId="2377D318" w14:textId="148F75E2" w:rsidR="003765FA" w:rsidRDefault="00364945">
      <w:pPr>
        <w:pStyle w:val="tablecaption"/>
        <w:jc w:val="center"/>
      </w:pPr>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25</w:t>
      </w:r>
      <w:r w:rsidR="003E4566">
        <w:rPr>
          <w:noProof/>
        </w:rPr>
        <w:fldChar w:fldCharType="end"/>
      </w:r>
      <w:bookmarkEnd w:id="118"/>
      <w:r w:rsidR="00370ED7">
        <w:rPr>
          <w:noProof/>
        </w:rPr>
        <w:t xml:space="preserve">. </w:t>
      </w:r>
      <w:r>
        <w:t xml:space="preserve">Properties of the </w:t>
      </w:r>
      <w:r>
        <w:rPr>
          <w:rFonts w:ascii="Courier New" w:eastAsia="Courier New" w:hAnsi="Courier New" w:cs="Courier New"/>
        </w:rPr>
        <w:t>InternetLayer</w:t>
      </w:r>
      <w:r w:rsidR="00224776">
        <w:rPr>
          <w:rFonts w:ascii="Courier New" w:eastAsia="Courier New" w:hAnsi="Courier New" w:cs="Courier New"/>
        </w:rPr>
        <w:t>Choice</w:t>
      </w:r>
      <w:r>
        <w:rPr>
          <w:rFonts w:ascii="Courier New" w:eastAsia="Courier New" w:hAnsi="Courier New" w:cs="Courier New"/>
        </w:rPr>
        <w: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3420"/>
        <w:gridCol w:w="1530"/>
        <w:gridCol w:w="6840"/>
      </w:tblGrid>
      <w:tr w:rsidR="003765FA" w14:paraId="5462805A" w14:textId="77777777" w:rsidTr="008B1FB3">
        <w:trPr>
          <w:jc w:val="center"/>
        </w:trPr>
        <w:tc>
          <w:tcPr>
            <w:tcW w:w="1170" w:type="dxa"/>
            <w:shd w:val="clear" w:color="auto" w:fill="BFBFBF"/>
            <w:tcMar>
              <w:top w:w="100" w:type="dxa"/>
              <w:left w:w="100" w:type="dxa"/>
              <w:bottom w:w="100" w:type="dxa"/>
              <w:right w:w="100" w:type="dxa"/>
            </w:tcMar>
          </w:tcPr>
          <w:p w14:paraId="46EA1476" w14:textId="77777777" w:rsidR="003765FA" w:rsidRDefault="00364945">
            <w:pPr>
              <w:rPr>
                <w:b/>
                <w:color w:val="000000"/>
              </w:rPr>
            </w:pPr>
            <w:r>
              <w:rPr>
                <w:b/>
                <w:color w:val="000000"/>
              </w:rPr>
              <w:t>Name</w:t>
            </w:r>
          </w:p>
        </w:tc>
        <w:tc>
          <w:tcPr>
            <w:tcW w:w="3420" w:type="dxa"/>
            <w:shd w:val="clear" w:color="auto" w:fill="BFBFBF"/>
            <w:tcMar>
              <w:top w:w="100" w:type="dxa"/>
              <w:left w:w="100" w:type="dxa"/>
              <w:bottom w:w="100" w:type="dxa"/>
              <w:right w:w="100" w:type="dxa"/>
            </w:tcMar>
          </w:tcPr>
          <w:p w14:paraId="1D1FDD6B"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6A7E1095"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014F259C" w14:textId="77777777" w:rsidR="003765FA" w:rsidRDefault="00364945">
            <w:pPr>
              <w:rPr>
                <w:b/>
                <w:color w:val="000000"/>
              </w:rPr>
            </w:pPr>
            <w:r>
              <w:rPr>
                <w:b/>
                <w:color w:val="000000"/>
              </w:rPr>
              <w:t>Description</w:t>
            </w:r>
          </w:p>
        </w:tc>
      </w:tr>
      <w:tr w:rsidR="003765FA" w14:paraId="5B385632" w14:textId="77777777" w:rsidTr="008B1FB3">
        <w:trPr>
          <w:jc w:val="center"/>
        </w:trPr>
        <w:tc>
          <w:tcPr>
            <w:tcW w:w="1170" w:type="dxa"/>
            <w:shd w:val="clear" w:color="auto" w:fill="FFFFFF"/>
            <w:tcMar>
              <w:top w:w="100" w:type="dxa"/>
              <w:left w:w="100" w:type="dxa"/>
              <w:bottom w:w="100" w:type="dxa"/>
              <w:right w:w="100" w:type="dxa"/>
            </w:tcMar>
            <w:vAlign w:val="center"/>
          </w:tcPr>
          <w:p w14:paraId="61E2DCC1" w14:textId="77777777" w:rsidR="003765FA" w:rsidRDefault="00364945">
            <w:r>
              <w:rPr>
                <w:b/>
              </w:rPr>
              <w:t>IPv4</w:t>
            </w:r>
          </w:p>
        </w:tc>
        <w:tc>
          <w:tcPr>
            <w:tcW w:w="3420" w:type="dxa"/>
            <w:shd w:val="clear" w:color="auto" w:fill="FFFFFF"/>
            <w:tcMar>
              <w:top w:w="100" w:type="dxa"/>
              <w:left w:w="100" w:type="dxa"/>
              <w:bottom w:w="100" w:type="dxa"/>
              <w:right w:w="100" w:type="dxa"/>
            </w:tcMar>
            <w:vAlign w:val="center"/>
          </w:tcPr>
          <w:p w14:paraId="573BB82C" w14:textId="616916DC" w:rsidR="003765FA" w:rsidRDefault="00364945">
            <w:r>
              <w:rPr>
                <w:rFonts w:ascii="Courier New" w:eastAsia="Courier New" w:hAnsi="Courier New" w:cs="Courier New"/>
              </w:rPr>
              <w:t>IPv4PacketType</w:t>
            </w:r>
          </w:p>
        </w:tc>
        <w:tc>
          <w:tcPr>
            <w:tcW w:w="1530" w:type="dxa"/>
            <w:shd w:val="clear" w:color="auto" w:fill="FFFFFF"/>
            <w:tcMar>
              <w:top w:w="100" w:type="dxa"/>
              <w:left w:w="100" w:type="dxa"/>
              <w:bottom w:w="100" w:type="dxa"/>
              <w:right w:w="100" w:type="dxa"/>
            </w:tcMar>
            <w:vAlign w:val="center"/>
          </w:tcPr>
          <w:p w14:paraId="29154495"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9C5B4D4" w14:textId="4E32ABB8" w:rsidR="00841E79" w:rsidRDefault="00364945" w:rsidP="00377637">
            <w:r>
              <w:t xml:space="preserve">The </w:t>
            </w:r>
            <w:r>
              <w:rPr>
                <w:rFonts w:ascii="Courier New" w:eastAsia="Courier New" w:hAnsi="Courier New" w:cs="Courier New"/>
              </w:rPr>
              <w:t>IPv4</w:t>
            </w:r>
            <w:r>
              <w:t xml:space="preserve"> property </w:t>
            </w:r>
            <w:r w:rsidR="005C01A0">
              <w:t xml:space="preserve">specifies the </w:t>
            </w:r>
            <w:r>
              <w:t>Inter</w:t>
            </w:r>
            <w:r w:rsidR="00D210C1">
              <w:t>net Protocol version 4 (IPv4) packet. IPv4 is a</w:t>
            </w:r>
            <w:r>
              <w:t xml:space="preserve"> connectionless protocol for use on packet-switched link layer networks (e.g., Ethernet).</w:t>
            </w:r>
            <w:r w:rsidR="00377637">
              <w:t xml:space="preserve"> </w:t>
            </w:r>
          </w:p>
          <w:p w14:paraId="25D055EF" w14:textId="77777777" w:rsidR="00841E79" w:rsidRDefault="00841E79" w:rsidP="00377637"/>
          <w:p w14:paraId="2FF4BE61" w14:textId="20B6F48C" w:rsidR="003765FA" w:rsidRDefault="00377637" w:rsidP="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78AE102B" w14:textId="77777777" w:rsidTr="008B1FB3">
        <w:trPr>
          <w:jc w:val="center"/>
        </w:trPr>
        <w:tc>
          <w:tcPr>
            <w:tcW w:w="1170" w:type="dxa"/>
            <w:shd w:val="clear" w:color="auto" w:fill="FFFFFF"/>
            <w:tcMar>
              <w:top w:w="100" w:type="dxa"/>
              <w:left w:w="100" w:type="dxa"/>
              <w:bottom w:w="100" w:type="dxa"/>
              <w:right w:w="100" w:type="dxa"/>
            </w:tcMar>
            <w:vAlign w:val="center"/>
          </w:tcPr>
          <w:p w14:paraId="1B4F9688" w14:textId="77777777" w:rsidR="003765FA" w:rsidRDefault="00364945">
            <w:r>
              <w:rPr>
                <w:b/>
              </w:rPr>
              <w:t>ICMPv4</w:t>
            </w:r>
          </w:p>
        </w:tc>
        <w:tc>
          <w:tcPr>
            <w:tcW w:w="3420" w:type="dxa"/>
            <w:shd w:val="clear" w:color="auto" w:fill="FFFFFF"/>
            <w:tcMar>
              <w:top w:w="100" w:type="dxa"/>
              <w:left w:w="100" w:type="dxa"/>
              <w:bottom w:w="100" w:type="dxa"/>
              <w:right w:w="100" w:type="dxa"/>
            </w:tcMar>
            <w:vAlign w:val="center"/>
          </w:tcPr>
          <w:p w14:paraId="574E9521" w14:textId="179ED6F5" w:rsidR="003765FA" w:rsidRDefault="00364945">
            <w:r>
              <w:rPr>
                <w:rFonts w:ascii="Courier New" w:eastAsia="Courier New" w:hAnsi="Courier New" w:cs="Courier New"/>
              </w:rPr>
              <w:t>ICMPv4PacketType</w:t>
            </w:r>
          </w:p>
        </w:tc>
        <w:tc>
          <w:tcPr>
            <w:tcW w:w="1530" w:type="dxa"/>
            <w:shd w:val="clear" w:color="auto" w:fill="FFFFFF"/>
            <w:tcMar>
              <w:top w:w="100" w:type="dxa"/>
              <w:left w:w="100" w:type="dxa"/>
              <w:bottom w:w="100" w:type="dxa"/>
              <w:right w:w="100" w:type="dxa"/>
            </w:tcMar>
            <w:vAlign w:val="center"/>
          </w:tcPr>
          <w:p w14:paraId="7CBBF5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47D78B5" w14:textId="49913374" w:rsidR="00841E79" w:rsidRDefault="00364945" w:rsidP="007F043C">
            <w:r>
              <w:t xml:space="preserve">The </w:t>
            </w:r>
            <w:r>
              <w:rPr>
                <w:rFonts w:ascii="Courier New" w:eastAsia="Courier New" w:hAnsi="Courier New" w:cs="Courier New"/>
              </w:rPr>
              <w:t>ICMPv4</w:t>
            </w:r>
            <w:r>
              <w:t xml:space="preserve"> property </w:t>
            </w:r>
            <w:r w:rsidR="00754A18">
              <w:t>specifies a</w:t>
            </w:r>
            <w:r w:rsidR="003D0FD2">
              <w:t>n</w:t>
            </w:r>
            <w:r w:rsidR="00754A18">
              <w:t xml:space="preserve"> </w:t>
            </w:r>
            <w:r>
              <w:t xml:space="preserve">ICMP </w:t>
            </w:r>
            <w:r w:rsidR="003D0FD2">
              <w:t xml:space="preserve">packet (v4) which </w:t>
            </w:r>
            <w:r>
              <w:t>is chiefly used</w:t>
            </w:r>
            <w:r w:rsidR="00190BBA">
              <w:t xml:space="preserve"> in</w:t>
            </w:r>
            <w:r>
              <w:t xml:space="preserve"> the operating systems of networked computers to send error messages indicating, for example, that a requested service is not available or that a host or router could not be</w:t>
            </w:r>
            <w:r w:rsidR="003D0FD2">
              <w:t xml:space="preserve"> r</w:t>
            </w:r>
            <w:r w:rsidR="007F043C">
              <w:t xml:space="preserve">eached. See </w:t>
            </w:r>
            <w:hyperlink r:id="rId53" w:history="1">
              <w:r w:rsidR="007F043C" w:rsidRPr="00A70853">
                <w:rPr>
                  <w:rStyle w:val="Hyperlink"/>
                </w:rPr>
                <w:t>http://en.wikipedia.org/wiki/Internet_Control_Message_Protocol</w:t>
              </w:r>
            </w:hyperlink>
            <w:r w:rsidR="007F043C">
              <w:t xml:space="preserve"> and </w:t>
            </w:r>
            <w:hyperlink r:id="rId54" w:history="1">
              <w:r w:rsidR="007F043C">
                <w:rPr>
                  <w:rStyle w:val="Hyperlink"/>
                </w:rPr>
                <w:t>http://www.networksorcery.com/enp/protocol/icmp.htm</w:t>
              </w:r>
            </w:hyperlink>
            <w:r w:rsidR="007F043C">
              <w:t xml:space="preserve"> for more information. </w:t>
            </w:r>
            <w:r>
              <w:t xml:space="preserve"> </w:t>
            </w:r>
          </w:p>
          <w:p w14:paraId="56C31103" w14:textId="77777777" w:rsidR="00841E79" w:rsidRDefault="00841E79" w:rsidP="007F043C"/>
          <w:p w14:paraId="51D5230A" w14:textId="1C8C8B27" w:rsidR="003765FA" w:rsidRDefault="00377637" w:rsidP="007F043C">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3AD7A5CE" w14:textId="77777777" w:rsidTr="008B1FB3">
        <w:trPr>
          <w:jc w:val="center"/>
        </w:trPr>
        <w:tc>
          <w:tcPr>
            <w:tcW w:w="1170" w:type="dxa"/>
            <w:shd w:val="clear" w:color="auto" w:fill="FFFFFF"/>
            <w:tcMar>
              <w:top w:w="100" w:type="dxa"/>
              <w:left w:w="100" w:type="dxa"/>
              <w:bottom w:w="100" w:type="dxa"/>
              <w:right w:w="100" w:type="dxa"/>
            </w:tcMar>
            <w:vAlign w:val="center"/>
          </w:tcPr>
          <w:p w14:paraId="48AF4425" w14:textId="60A1178B" w:rsidR="003765FA" w:rsidRDefault="00364945">
            <w:r>
              <w:rPr>
                <w:b/>
              </w:rPr>
              <w:t>IPv6</w:t>
            </w:r>
          </w:p>
        </w:tc>
        <w:tc>
          <w:tcPr>
            <w:tcW w:w="3420" w:type="dxa"/>
            <w:shd w:val="clear" w:color="auto" w:fill="FFFFFF"/>
            <w:tcMar>
              <w:top w:w="100" w:type="dxa"/>
              <w:left w:w="100" w:type="dxa"/>
              <w:bottom w:w="100" w:type="dxa"/>
              <w:right w:w="100" w:type="dxa"/>
            </w:tcMar>
            <w:vAlign w:val="center"/>
          </w:tcPr>
          <w:p w14:paraId="06D62978" w14:textId="43A93119" w:rsidR="003765FA" w:rsidRDefault="00364945">
            <w:r>
              <w:rPr>
                <w:rFonts w:ascii="Courier New" w:eastAsia="Courier New" w:hAnsi="Courier New" w:cs="Courier New"/>
              </w:rPr>
              <w:t>IPv6PacketType</w:t>
            </w:r>
          </w:p>
        </w:tc>
        <w:tc>
          <w:tcPr>
            <w:tcW w:w="1530" w:type="dxa"/>
            <w:shd w:val="clear" w:color="auto" w:fill="FFFFFF"/>
            <w:tcMar>
              <w:top w:w="100" w:type="dxa"/>
              <w:left w:w="100" w:type="dxa"/>
              <w:bottom w:w="100" w:type="dxa"/>
              <w:right w:w="100" w:type="dxa"/>
            </w:tcMar>
            <w:vAlign w:val="center"/>
          </w:tcPr>
          <w:p w14:paraId="610194E4"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47082A0" w14:textId="1D082919" w:rsidR="00841E79" w:rsidRDefault="00364945">
            <w:r>
              <w:t xml:space="preserve">The </w:t>
            </w:r>
            <w:r>
              <w:rPr>
                <w:rFonts w:ascii="Courier New" w:eastAsia="Courier New" w:hAnsi="Courier New" w:cs="Courier New"/>
              </w:rPr>
              <w:t>IPv6</w:t>
            </w:r>
            <w:r>
              <w:t xml:space="preserve"> property </w:t>
            </w:r>
            <w:r w:rsidR="003D0FD2">
              <w:t xml:space="preserve">specifies the </w:t>
            </w:r>
            <w:r>
              <w:t>Internet Protoco</w:t>
            </w:r>
            <w:r w:rsidR="003D0FD2">
              <w:t xml:space="preserve">l version 6 (IPv6) </w:t>
            </w:r>
            <w:r w:rsidR="00D210C1">
              <w:t xml:space="preserve">packets.  IPv6 is a connectionless protocol for use on packet-switched link layer networks </w:t>
            </w:r>
            <w:r w:rsidR="003D0FD2">
              <w:t>which is</w:t>
            </w:r>
            <w:r>
              <w:t xml:space="preserve"> intende</w:t>
            </w:r>
            <w:r w:rsidR="00D210C1">
              <w:t>d to succeed IPv4</w:t>
            </w:r>
            <w:r>
              <w:t>.</w:t>
            </w:r>
            <w:r w:rsidR="00377637">
              <w:t xml:space="preserve"> </w:t>
            </w:r>
          </w:p>
          <w:p w14:paraId="02A2FA10" w14:textId="77777777" w:rsidR="00841E79" w:rsidRDefault="00841E79"/>
          <w:p w14:paraId="14B9E6CB" w14:textId="3B4FE222"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r w:rsidR="003765FA" w14:paraId="4CFF02B0" w14:textId="77777777" w:rsidTr="008B1FB3">
        <w:trPr>
          <w:jc w:val="center"/>
        </w:trPr>
        <w:tc>
          <w:tcPr>
            <w:tcW w:w="1170" w:type="dxa"/>
            <w:shd w:val="clear" w:color="auto" w:fill="FFFFFF"/>
            <w:tcMar>
              <w:top w:w="100" w:type="dxa"/>
              <w:left w:w="100" w:type="dxa"/>
              <w:bottom w:w="100" w:type="dxa"/>
              <w:right w:w="100" w:type="dxa"/>
            </w:tcMar>
            <w:vAlign w:val="center"/>
          </w:tcPr>
          <w:p w14:paraId="7E00A22E" w14:textId="77777777" w:rsidR="003765FA" w:rsidRDefault="00364945">
            <w:r>
              <w:rPr>
                <w:b/>
              </w:rPr>
              <w:t>ICMPv6</w:t>
            </w:r>
          </w:p>
        </w:tc>
        <w:tc>
          <w:tcPr>
            <w:tcW w:w="3420" w:type="dxa"/>
            <w:shd w:val="clear" w:color="auto" w:fill="FFFFFF"/>
            <w:tcMar>
              <w:top w:w="100" w:type="dxa"/>
              <w:left w:w="100" w:type="dxa"/>
              <w:bottom w:w="100" w:type="dxa"/>
              <w:right w:w="100" w:type="dxa"/>
            </w:tcMar>
            <w:vAlign w:val="center"/>
          </w:tcPr>
          <w:p w14:paraId="795AB073" w14:textId="4CCD597C" w:rsidR="003765FA" w:rsidRDefault="00364945">
            <w:r>
              <w:rPr>
                <w:rFonts w:ascii="Courier New" w:eastAsia="Courier New" w:hAnsi="Courier New" w:cs="Courier New"/>
              </w:rPr>
              <w:t>ICMPv6PacketType</w:t>
            </w:r>
          </w:p>
        </w:tc>
        <w:tc>
          <w:tcPr>
            <w:tcW w:w="1530" w:type="dxa"/>
            <w:shd w:val="clear" w:color="auto" w:fill="FFFFFF"/>
            <w:tcMar>
              <w:top w:w="100" w:type="dxa"/>
              <w:left w:w="100" w:type="dxa"/>
              <w:bottom w:w="100" w:type="dxa"/>
              <w:right w:w="100" w:type="dxa"/>
            </w:tcMar>
            <w:vAlign w:val="center"/>
          </w:tcPr>
          <w:p w14:paraId="273021C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415FE4C5" w14:textId="16932DAF" w:rsidR="00841E79" w:rsidRDefault="00364945">
            <w:r>
              <w:t xml:space="preserve">The </w:t>
            </w:r>
            <w:r>
              <w:rPr>
                <w:rFonts w:ascii="Courier New" w:eastAsia="Courier New" w:hAnsi="Courier New" w:cs="Courier New"/>
              </w:rPr>
              <w:t>ICMPv6</w:t>
            </w:r>
            <w:r>
              <w:t xml:space="preserve"> property </w:t>
            </w:r>
            <w:r w:rsidR="00D210C1">
              <w:t>specifies an</w:t>
            </w:r>
            <w:r>
              <w:t xml:space="preserve"> ICMP </w:t>
            </w:r>
            <w:r w:rsidR="00D210C1">
              <w:t>packet (</w:t>
            </w:r>
            <w:r>
              <w:t>v6</w:t>
            </w:r>
            <w:r w:rsidR="00D210C1">
              <w:t>)</w:t>
            </w:r>
            <w:r>
              <w:t>. ICMPv6 performs error reporting and diagnostic functions.</w:t>
            </w:r>
            <w:r w:rsidR="00377637">
              <w:t xml:space="preserve"> </w:t>
            </w:r>
          </w:p>
          <w:p w14:paraId="7F22067D" w14:textId="77777777" w:rsidR="00841E79" w:rsidRDefault="00841E79"/>
          <w:p w14:paraId="7C8D1F84" w14:textId="16D832D0" w:rsidR="003765FA" w:rsidRDefault="00377637">
            <w:r>
              <w:t xml:space="preserve">Only one of the properties of </w:t>
            </w:r>
            <w:r>
              <w:rPr>
                <w:rFonts w:ascii="Courier New" w:eastAsia="Courier New" w:hAnsi="Courier New" w:cs="Courier New"/>
              </w:rPr>
              <w:t>InternetLayerType</w:t>
            </w:r>
            <w:r>
              <w:rPr>
                <w:rFonts w:eastAsia="Courier New"/>
              </w:rPr>
              <w:t xml:space="preserve"> can be populated.</w:t>
            </w:r>
          </w:p>
        </w:tc>
      </w:tr>
    </w:tbl>
    <w:p w14:paraId="3CB07BAD" w14:textId="77777777" w:rsidR="006F17F4" w:rsidRDefault="006F17F4" w:rsidP="006F17F4">
      <w:pPr>
        <w:pStyle w:val="Heading3"/>
      </w:pPr>
      <w:bookmarkStart w:id="119" w:name="_Toc449967632"/>
      <w:r>
        <w:lastRenderedPageBreak/>
        <w:t>IPVersionType Data Type</w:t>
      </w:r>
      <w:bookmarkEnd w:id="119"/>
    </w:p>
    <w:p w14:paraId="59856CFE" w14:textId="0A82DAF7" w:rsidR="006F17F4" w:rsidRPr="00DD2F1D" w:rsidRDefault="006F17F4" w:rsidP="006F17F4">
      <w:pPr>
        <w:pStyle w:val="basicparagraph"/>
        <w:contextualSpacing w:val="0"/>
      </w:pPr>
      <w:r>
        <w:t xml:space="preserve">The </w:t>
      </w:r>
      <w:r w:rsidRPr="006B2060">
        <w:rPr>
          <w:rFonts w:ascii="Courier New" w:hAnsi="Courier New" w:cs="Courier New"/>
        </w:rPr>
        <w:t>IPVersionType</w:t>
      </w:r>
      <w:r>
        <w:t xml:space="preserve"> data type specifies </w:t>
      </w:r>
      <w:r w:rsidR="003D0FD2">
        <w:t>the version of the IP protocol is being used</w:t>
      </w:r>
      <w:r>
        <w:t>. Its core value SHOULD be a literal found in the</w:t>
      </w:r>
      <w:r w:rsidRPr="007B434D">
        <w:t xml:space="preserve"> </w:t>
      </w:r>
      <w:r w:rsidRPr="007568D1">
        <w:rPr>
          <w:rFonts w:ascii="Courier New" w:hAnsi="Courier New" w:cs="Courier New"/>
        </w:rPr>
        <w:t>IPVersionTypeEnum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19D961" w14:textId="77777777" w:rsidR="003765FA" w:rsidRDefault="00364945" w:rsidP="002D5D3F">
      <w:pPr>
        <w:pStyle w:val="Heading3"/>
      </w:pPr>
      <w:bookmarkStart w:id="120" w:name="_Toc449967633"/>
      <w:r>
        <w:t>IPv4PacketType Class</w:t>
      </w:r>
      <w:bookmarkEnd w:id="120"/>
    </w:p>
    <w:p w14:paraId="274C44B4" w14:textId="77777777" w:rsidR="00D210C1" w:rsidRDefault="003D0FD2" w:rsidP="003D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pPr>
      <w:r>
        <w:t xml:space="preserve">The </w:t>
      </w:r>
      <w:r>
        <w:rPr>
          <w:rFonts w:ascii="Courier New" w:eastAsia="Courier New" w:hAnsi="Courier New" w:cs="Courier New"/>
        </w:rPr>
        <w:t>IPv4PacketType</w:t>
      </w:r>
      <w:r>
        <w:t xml:space="preserve"> class is used to characterize a packet using the </w:t>
      </w:r>
      <w:r w:rsidR="00364945">
        <w:t>Internet Protocol version 4 (IPv4)</w:t>
      </w:r>
      <w:r>
        <w:t>, which</w:t>
      </w:r>
      <w:r w:rsidR="00364945">
        <w:t xml:space="preserve"> is a connectionless protocol for use on packet-switched link layer networks (e.g., Ethernet). </w:t>
      </w:r>
      <w:r w:rsidR="00F5458E">
        <w:t>See</w:t>
      </w:r>
      <w:r w:rsidR="00364945">
        <w:t xml:space="preserve"> </w:t>
      </w:r>
      <w:hyperlink r:id="rId55" w:history="1">
        <w:r w:rsidR="00456BF7">
          <w:rPr>
            <w:rStyle w:val="Hyperlink"/>
          </w:rPr>
          <w:t>http://tools.ietf.org/html/rfc791</w:t>
        </w:r>
      </w:hyperlink>
      <w:r w:rsidR="00F5458E">
        <w:t xml:space="preserve"> and</w:t>
      </w:r>
      <w:r w:rsidR="00364945">
        <w:t xml:space="preserve"> </w:t>
      </w:r>
      <w:hyperlink r:id="rId56" w:history="1">
        <w:r w:rsidR="009F32E7" w:rsidRPr="00A70853">
          <w:rPr>
            <w:rStyle w:val="Hyperlink"/>
          </w:rPr>
          <w:t>http://en.wikipedia.org/wiki/IPv4</w:t>
        </w:r>
      </w:hyperlink>
      <w:r w:rsidR="00F5458E">
        <w:t xml:space="preserve"> for more information.</w:t>
      </w:r>
      <w:r>
        <w:t xml:space="preserve">  </w:t>
      </w:r>
    </w:p>
    <w:p w14:paraId="5D58ACC4" w14:textId="33F474B9" w:rsidR="003D0FD2" w:rsidRPr="00F07192" w:rsidRDefault="003D0FD2" w:rsidP="003D0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IPv4PacketType</w:t>
      </w:r>
      <w:r>
        <w:rPr>
          <w:rFonts w:cs="Courier New"/>
        </w:rPr>
        <w:t xml:space="preserve"> class is </w:t>
      </w:r>
      <w:r w:rsidRPr="000F2726">
        <w:rPr>
          <w:rFonts w:cs="Courier New"/>
        </w:rPr>
        <w:t xml:space="preserve">shown in </w:t>
      </w:r>
      <w:r w:rsidRPr="003D0FD2">
        <w:rPr>
          <w:rFonts w:cs="Courier New"/>
          <w:b/>
          <w:color w:val="0000EE"/>
        </w:rPr>
        <w:fldChar w:fldCharType="begin"/>
      </w:r>
      <w:r w:rsidRPr="003D0FD2">
        <w:rPr>
          <w:rFonts w:cs="Courier New"/>
          <w:b/>
          <w:color w:val="0000EE"/>
        </w:rPr>
        <w:instrText xml:space="preserve"> REF _Ref440368337 \h  \* MERGEFORMAT </w:instrText>
      </w:r>
      <w:r w:rsidRPr="003D0FD2">
        <w:rPr>
          <w:rFonts w:cs="Courier New"/>
          <w:b/>
          <w:color w:val="0000EE"/>
        </w:rPr>
      </w:r>
      <w:r w:rsidRPr="003D0FD2">
        <w:rPr>
          <w:rFonts w:cs="Courier New"/>
          <w:b/>
          <w:color w:val="0000EE"/>
        </w:rPr>
        <w:fldChar w:fldCharType="separate"/>
      </w:r>
      <w:r w:rsidRPr="003D0FD2">
        <w:rPr>
          <w:b/>
          <w:color w:val="0000EE"/>
        </w:rPr>
        <w:t xml:space="preserve">Figure </w:t>
      </w:r>
      <w:r w:rsidRPr="003D0FD2">
        <w:rPr>
          <w:b/>
          <w:noProof/>
          <w:color w:val="0000EE"/>
        </w:rPr>
        <w:t>3</w:t>
      </w:r>
      <w:r w:rsidRPr="003D0FD2">
        <w:rPr>
          <w:b/>
          <w:color w:val="0000EE"/>
        </w:rPr>
        <w:noBreakHyphen/>
      </w:r>
      <w:r w:rsidRPr="003D0FD2">
        <w:rPr>
          <w:b/>
          <w:noProof/>
          <w:color w:val="0000EE"/>
        </w:rPr>
        <w:t>2</w:t>
      </w:r>
      <w:r w:rsidRPr="003D0FD2">
        <w:rPr>
          <w:rFonts w:cs="Courier New"/>
          <w:b/>
          <w:color w:val="0000EE"/>
        </w:rPr>
        <w:fldChar w:fldCharType="end"/>
      </w:r>
      <w:r>
        <w:rPr>
          <w:rFonts w:cs="Courier New"/>
        </w:rPr>
        <w:t>.</w:t>
      </w:r>
    </w:p>
    <w:p w14:paraId="54EF2196" w14:textId="7D117BD5" w:rsidR="009F32E7" w:rsidRDefault="00D102F1" w:rsidP="009F32E7">
      <w:pPr>
        <w:keepNext/>
      </w:pPr>
      <w:r w:rsidRPr="00D102F1">
        <w:drawing>
          <wp:inline distT="0" distB="0" distL="0" distR="0" wp14:anchorId="22C89A6F" wp14:editId="7B95487B">
            <wp:extent cx="8785654" cy="15049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8792921" cy="1506195"/>
                    </a:xfrm>
                    <a:prstGeom prst="rect">
                      <a:avLst/>
                    </a:prstGeom>
                  </pic:spPr>
                </pic:pic>
              </a:graphicData>
            </a:graphic>
          </wp:inline>
        </w:drawing>
      </w:r>
    </w:p>
    <w:p w14:paraId="461353CB" w14:textId="5B82A9AC" w:rsidR="009F32E7" w:rsidRPr="009F32E7" w:rsidRDefault="009F32E7" w:rsidP="006C3065">
      <w:pPr>
        <w:pStyle w:val="Caption"/>
      </w:pPr>
      <w:bookmarkStart w:id="121" w:name="_Ref440368337"/>
      <w:r>
        <w:t xml:space="preserve">Figure </w:t>
      </w:r>
      <w:r w:rsidR="00357E74">
        <w:fldChar w:fldCharType="begin"/>
      </w:r>
      <w:r w:rsidR="00357E74">
        <w:instrText xml:space="preserve"> STYLEREF 1 \s </w:instrText>
      </w:r>
      <w:r w:rsidR="00357E74">
        <w:fldChar w:fldCharType="separate"/>
      </w:r>
      <w:r w:rsidR="00357E74">
        <w:rPr>
          <w:noProof/>
        </w:rPr>
        <w:t>3</w:t>
      </w:r>
      <w:r w:rsidR="00357E74">
        <w:fldChar w:fldCharType="end"/>
      </w:r>
      <w:r w:rsidR="00357E74">
        <w:noBreakHyphen/>
      </w:r>
      <w:r w:rsidR="00357E74">
        <w:fldChar w:fldCharType="begin"/>
      </w:r>
      <w:r w:rsidR="00357E74">
        <w:instrText xml:space="preserve"> SEQ Figure \* ARABIC \s 1 </w:instrText>
      </w:r>
      <w:r w:rsidR="00357E74">
        <w:fldChar w:fldCharType="separate"/>
      </w:r>
      <w:r w:rsidR="00357E74">
        <w:rPr>
          <w:noProof/>
        </w:rPr>
        <w:t>5</w:t>
      </w:r>
      <w:r w:rsidR="00357E74">
        <w:fldChar w:fldCharType="end"/>
      </w:r>
      <w:bookmarkEnd w:id="121"/>
      <w:r>
        <w:t xml:space="preserve">. UML diagram for the </w:t>
      </w:r>
      <w:r w:rsidRPr="009F32E7">
        <w:rPr>
          <w:rFonts w:ascii="Courier New" w:hAnsi="Courier New" w:cs="Courier New"/>
        </w:rPr>
        <w:t>IPv4PacketType</w:t>
      </w:r>
      <w:r>
        <w:t xml:space="preserve"> class</w:t>
      </w:r>
    </w:p>
    <w:p w14:paraId="6CA8D1CE" w14:textId="2588C000" w:rsidR="003765FA" w:rsidRDefault="00364945">
      <w:pPr>
        <w:pStyle w:val="basicparagraph"/>
        <w:contextualSpacing w:val="0"/>
      </w:pPr>
      <w:r>
        <w:t xml:space="preserve">The property table of the </w:t>
      </w:r>
      <w:r>
        <w:rPr>
          <w:rFonts w:ascii="Courier New" w:eastAsia="Courier New" w:hAnsi="Courier New" w:cs="Courier New"/>
        </w:rPr>
        <w:t>IPv4PacketType</w:t>
      </w:r>
      <w:r w:rsidR="00EA3088">
        <w:t xml:space="preserve"> class is given in </w:t>
      </w:r>
      <w:r w:rsidR="00EA3088" w:rsidRPr="00EA3088">
        <w:rPr>
          <w:b/>
          <w:color w:val="0000EE"/>
        </w:rPr>
        <w:fldChar w:fldCharType="begin"/>
      </w:r>
      <w:r w:rsidR="00EA3088" w:rsidRPr="00EA3088">
        <w:rPr>
          <w:b/>
          <w:color w:val="0000EE"/>
        </w:rPr>
        <w:instrText xml:space="preserve"> REF _Ref438460007 \h </w:instrText>
      </w:r>
      <w:r w:rsidR="00EA3088">
        <w:rPr>
          <w:b/>
          <w:color w:val="0000EE"/>
        </w:rPr>
        <w:instrText xml:space="preserve"> \* MERGEFORMAT </w:instrText>
      </w:r>
      <w:r w:rsidR="00EA3088" w:rsidRPr="00EA3088">
        <w:rPr>
          <w:b/>
          <w:color w:val="0000EE"/>
        </w:rPr>
      </w:r>
      <w:r w:rsidR="00EA3088" w:rsidRPr="00EA30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26</w:t>
      </w:r>
      <w:r w:rsidR="00EA3088" w:rsidRPr="00EA3088">
        <w:rPr>
          <w:b/>
          <w:color w:val="0000EE"/>
        </w:rPr>
        <w:fldChar w:fldCharType="end"/>
      </w:r>
      <w:r>
        <w:t>.</w:t>
      </w:r>
    </w:p>
    <w:p w14:paraId="2385BA22" w14:textId="17D21347" w:rsidR="003765FA" w:rsidRDefault="00364945">
      <w:pPr>
        <w:pStyle w:val="tablecaption"/>
        <w:jc w:val="center"/>
      </w:pPr>
      <w:bookmarkStart w:id="122" w:name="_Ref438460007"/>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26</w:t>
      </w:r>
      <w:r w:rsidR="003E4566">
        <w:rPr>
          <w:noProof/>
        </w:rPr>
        <w:fldChar w:fldCharType="end"/>
      </w:r>
      <w:bookmarkEnd w:id="122"/>
      <w:r w:rsidR="00EA3088">
        <w:rPr>
          <w:noProof/>
        </w:rPr>
        <w:t xml:space="preserve">. </w:t>
      </w:r>
      <w:r>
        <w:t xml:space="preserve">Properties of the </w:t>
      </w:r>
      <w:r>
        <w:rPr>
          <w:rFonts w:ascii="Courier New" w:eastAsia="Courier New" w:hAnsi="Courier New" w:cs="Courier New"/>
        </w:rPr>
        <w:t>IPv4PacketType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440"/>
        <w:gridCol w:w="6480"/>
      </w:tblGrid>
      <w:tr w:rsidR="003765FA" w14:paraId="23679B7F" w14:textId="77777777" w:rsidTr="003B58CA">
        <w:trPr>
          <w:jc w:val="center"/>
        </w:trPr>
        <w:tc>
          <w:tcPr>
            <w:tcW w:w="1530" w:type="dxa"/>
            <w:shd w:val="clear" w:color="auto" w:fill="BFBFBF"/>
            <w:tcMar>
              <w:top w:w="100" w:type="dxa"/>
              <w:left w:w="100" w:type="dxa"/>
              <w:bottom w:w="100" w:type="dxa"/>
              <w:right w:w="100" w:type="dxa"/>
            </w:tcMar>
          </w:tcPr>
          <w:p w14:paraId="5C426C36"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B3E46DB" w14:textId="77777777" w:rsidR="003765FA" w:rsidRDefault="00364945">
            <w:pPr>
              <w:rPr>
                <w:b/>
                <w:color w:val="000000"/>
              </w:rPr>
            </w:pPr>
            <w:r>
              <w:rPr>
                <w:b/>
                <w:color w:val="000000"/>
              </w:rPr>
              <w:t>Type</w:t>
            </w:r>
          </w:p>
        </w:tc>
        <w:tc>
          <w:tcPr>
            <w:tcW w:w="1440" w:type="dxa"/>
            <w:shd w:val="clear" w:color="auto" w:fill="BFBFBF"/>
            <w:tcMar>
              <w:top w:w="100" w:type="dxa"/>
              <w:left w:w="100" w:type="dxa"/>
              <w:bottom w:w="100" w:type="dxa"/>
              <w:right w:w="100" w:type="dxa"/>
            </w:tcMar>
          </w:tcPr>
          <w:p w14:paraId="1F312756" w14:textId="77777777" w:rsidR="003765FA" w:rsidRDefault="00364945">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BED7BF" w14:textId="77777777" w:rsidR="003765FA" w:rsidRDefault="00364945">
            <w:pPr>
              <w:rPr>
                <w:b/>
                <w:color w:val="000000"/>
              </w:rPr>
            </w:pPr>
            <w:r>
              <w:rPr>
                <w:b/>
                <w:color w:val="000000"/>
              </w:rPr>
              <w:t>Description</w:t>
            </w:r>
          </w:p>
        </w:tc>
      </w:tr>
      <w:tr w:rsidR="003765FA" w14:paraId="1D4620A1" w14:textId="77777777" w:rsidTr="003B58CA">
        <w:trPr>
          <w:jc w:val="center"/>
        </w:trPr>
        <w:tc>
          <w:tcPr>
            <w:tcW w:w="1530" w:type="dxa"/>
            <w:shd w:val="clear" w:color="auto" w:fill="FFFFFF"/>
            <w:tcMar>
              <w:top w:w="100" w:type="dxa"/>
              <w:left w:w="100" w:type="dxa"/>
              <w:bottom w:w="100" w:type="dxa"/>
              <w:right w:w="100" w:type="dxa"/>
            </w:tcMar>
            <w:vAlign w:val="center"/>
          </w:tcPr>
          <w:p w14:paraId="58C51A32" w14:textId="77777777" w:rsidR="003765FA" w:rsidRDefault="00364945">
            <w:r>
              <w:rPr>
                <w:b/>
              </w:rPr>
              <w:t>IPv4_Header</w:t>
            </w:r>
          </w:p>
        </w:tc>
        <w:tc>
          <w:tcPr>
            <w:tcW w:w="3510" w:type="dxa"/>
            <w:shd w:val="clear" w:color="auto" w:fill="FFFFFF"/>
            <w:tcMar>
              <w:top w:w="100" w:type="dxa"/>
              <w:left w:w="100" w:type="dxa"/>
              <w:bottom w:w="100" w:type="dxa"/>
              <w:right w:w="100" w:type="dxa"/>
            </w:tcMar>
            <w:vAlign w:val="center"/>
          </w:tcPr>
          <w:p w14:paraId="1C8ADFCF" w14:textId="7CEEB5DF" w:rsidR="003765FA" w:rsidRDefault="00364945">
            <w:r>
              <w:rPr>
                <w:rFonts w:ascii="Courier New" w:eastAsia="Courier New" w:hAnsi="Courier New" w:cs="Courier New"/>
              </w:rPr>
              <w:t>IPv4HeaderType</w:t>
            </w:r>
          </w:p>
        </w:tc>
        <w:tc>
          <w:tcPr>
            <w:tcW w:w="1440" w:type="dxa"/>
            <w:shd w:val="clear" w:color="auto" w:fill="FFFFFF"/>
            <w:tcMar>
              <w:top w:w="100" w:type="dxa"/>
              <w:left w:w="100" w:type="dxa"/>
              <w:bottom w:w="100" w:type="dxa"/>
              <w:right w:w="100" w:type="dxa"/>
            </w:tcMar>
            <w:vAlign w:val="center"/>
          </w:tcPr>
          <w:p w14:paraId="16B8D467"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4BB942D7" w14:textId="050077CB" w:rsidR="003765FA" w:rsidRDefault="00364945">
            <w:r>
              <w:t xml:space="preserve">The </w:t>
            </w:r>
            <w:r w:rsidR="003D0FD2" w:rsidRPr="003D0FD2">
              <w:rPr>
                <w:rFonts w:ascii="Courier New" w:hAnsi="Courier New" w:cs="Courier New"/>
              </w:rPr>
              <w:t>IPv4_Header</w:t>
            </w:r>
            <w:r w:rsidR="003D0FD2">
              <w:t xml:space="preserve"> property specifies the </w:t>
            </w:r>
            <w:r>
              <w:t>IPv4 header</w:t>
            </w:r>
            <w:r w:rsidR="003D0FD2">
              <w:t>, which</w:t>
            </w:r>
            <w:r>
              <w:t xml:space="preserve"> provides addressing, a</w:t>
            </w:r>
            <w:r w:rsidR="005C01A0">
              <w:t>nd internet modules use propertie</w:t>
            </w:r>
            <w:r>
              <w:t xml:space="preserve">s in the header to fragment and reassemble internet datagrams when necessary for </w:t>
            </w:r>
            <w:r>
              <w:lastRenderedPageBreak/>
              <w:t>transmission through small packet networks.</w:t>
            </w:r>
          </w:p>
        </w:tc>
      </w:tr>
      <w:tr w:rsidR="003765FA" w14:paraId="06B6DE3A" w14:textId="77777777" w:rsidTr="003B58CA">
        <w:trPr>
          <w:jc w:val="center"/>
        </w:trPr>
        <w:tc>
          <w:tcPr>
            <w:tcW w:w="1530" w:type="dxa"/>
            <w:shd w:val="clear" w:color="auto" w:fill="FFFFFF"/>
            <w:tcMar>
              <w:top w:w="100" w:type="dxa"/>
              <w:left w:w="100" w:type="dxa"/>
              <w:bottom w:w="100" w:type="dxa"/>
              <w:right w:w="100" w:type="dxa"/>
            </w:tcMar>
            <w:vAlign w:val="center"/>
          </w:tcPr>
          <w:p w14:paraId="265E70E5" w14:textId="77777777" w:rsidR="003765FA" w:rsidRDefault="00364945">
            <w:r>
              <w:rPr>
                <w:b/>
              </w:rPr>
              <w:lastRenderedPageBreak/>
              <w:t>Data</w:t>
            </w:r>
          </w:p>
        </w:tc>
        <w:tc>
          <w:tcPr>
            <w:tcW w:w="3510" w:type="dxa"/>
            <w:shd w:val="clear" w:color="auto" w:fill="FFFFFF"/>
            <w:tcMar>
              <w:top w:w="100" w:type="dxa"/>
              <w:left w:w="100" w:type="dxa"/>
              <w:bottom w:w="100" w:type="dxa"/>
              <w:right w:w="100" w:type="dxa"/>
            </w:tcMar>
            <w:vAlign w:val="center"/>
          </w:tcPr>
          <w:p w14:paraId="0371E54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01DC1B5" w14:textId="43768214" w:rsidR="003765FA" w:rsidRDefault="00364945">
            <w:r>
              <w:rPr>
                <w:rFonts w:ascii="Courier New" w:eastAsia="Courier New" w:hAnsi="Courier New" w:cs="Courier New"/>
              </w:rPr>
              <w:t>HexBinaryObjectPropertyType</w:t>
            </w:r>
          </w:p>
        </w:tc>
        <w:tc>
          <w:tcPr>
            <w:tcW w:w="1440" w:type="dxa"/>
            <w:shd w:val="clear" w:color="auto" w:fill="FFFFFF"/>
            <w:tcMar>
              <w:top w:w="100" w:type="dxa"/>
              <w:left w:w="100" w:type="dxa"/>
              <w:bottom w:w="100" w:type="dxa"/>
              <w:right w:w="100" w:type="dxa"/>
            </w:tcMar>
            <w:vAlign w:val="center"/>
          </w:tcPr>
          <w:p w14:paraId="609CFF4A" w14:textId="77777777" w:rsidR="003765FA" w:rsidRDefault="00364945">
            <w:pPr>
              <w:jc w:val="center"/>
            </w:pPr>
            <w:r>
              <w:t>0..1</w:t>
            </w:r>
          </w:p>
        </w:tc>
        <w:tc>
          <w:tcPr>
            <w:tcW w:w="6480" w:type="dxa"/>
            <w:shd w:val="clear" w:color="auto" w:fill="FFFFFF"/>
            <w:tcMar>
              <w:top w:w="100" w:type="dxa"/>
              <w:left w:w="100" w:type="dxa"/>
              <w:bottom w:w="100" w:type="dxa"/>
              <w:right w:w="100" w:type="dxa"/>
            </w:tcMar>
          </w:tcPr>
          <w:p w14:paraId="01FA9F1D" w14:textId="6E9995AB" w:rsidR="003765FA" w:rsidRDefault="00364945" w:rsidP="003D0FD2">
            <w:r>
              <w:t>The</w:t>
            </w:r>
            <w:r w:rsidR="003D0FD2">
              <w:t xml:space="preserve"> </w:t>
            </w:r>
            <w:r w:rsidR="003D0FD2" w:rsidRPr="003D0FD2">
              <w:rPr>
                <w:rFonts w:ascii="Courier New" w:hAnsi="Courier New" w:cs="Courier New"/>
              </w:rPr>
              <w:t>Data</w:t>
            </w:r>
            <w:r w:rsidR="003D0FD2">
              <w:t xml:space="preserve"> property</w:t>
            </w:r>
            <w:r w:rsidR="00D210C1">
              <w:t>,</w:t>
            </w:r>
            <w:r w:rsidR="003D0FD2">
              <w:t xml:space="preserve"> </w:t>
            </w:r>
            <w:r w:rsidR="00D210C1">
              <w:t xml:space="preserve">which </w:t>
            </w:r>
            <w:r w:rsidR="003D0FD2">
              <w:t>contains the</w:t>
            </w:r>
            <w:r>
              <w:t xml:space="preserve"> data portion of an IP packet</w:t>
            </w:r>
            <w:r w:rsidR="00D210C1">
              <w:t>,</w:t>
            </w:r>
            <w:r>
              <w:t xml:space="preserve"> is interpreted based on the value of the Protocol header property. Actual </w:t>
            </w:r>
            <w:r w:rsidR="003D0FD2">
              <w:t>property</w:t>
            </w:r>
            <w:r>
              <w:t xml:space="preserve"> values will probably be specified in the elements of the different network layers, but we provide a </w:t>
            </w:r>
            <w:r w:rsidR="003D0FD2">
              <w:t>property</w:t>
            </w:r>
            <w:r>
              <w:t xml:space="preserve"> here to capture any data as necessary.</w:t>
            </w:r>
          </w:p>
        </w:tc>
      </w:tr>
    </w:tbl>
    <w:p w14:paraId="06455C08" w14:textId="77777777" w:rsidR="003765FA" w:rsidRDefault="00364945" w:rsidP="002D5D3F">
      <w:pPr>
        <w:pStyle w:val="Heading4"/>
        <w:ind w:left="810" w:hanging="810"/>
      </w:pPr>
      <w:bookmarkStart w:id="123" w:name="_Toc449967634"/>
      <w:r>
        <w:t>IPv4HeaderType Class</w:t>
      </w:r>
      <w:bookmarkEnd w:id="123"/>
    </w:p>
    <w:p w14:paraId="2DE85425" w14:textId="098E5CA4" w:rsidR="003765FA" w:rsidRDefault="00364945">
      <w:pPr>
        <w:pStyle w:val="basicparagraph"/>
        <w:contextualSpacing w:val="0"/>
      </w:pPr>
      <w:r>
        <w:t>T</w:t>
      </w:r>
      <w:r w:rsidR="003D0FD2">
        <w:t xml:space="preserve">he </w:t>
      </w:r>
      <w:r w:rsidR="003D0FD2">
        <w:rPr>
          <w:rFonts w:ascii="Courier New" w:eastAsia="Courier New" w:hAnsi="Courier New" w:cs="Courier New"/>
        </w:rPr>
        <w:t>IPv4HeaderType</w:t>
      </w:r>
      <w:r w:rsidR="003D0FD2">
        <w:t xml:space="preserve"> class characterizes the</w:t>
      </w:r>
      <w:r>
        <w:t xml:space="preserve"> IPv4 header</w:t>
      </w:r>
      <w:r w:rsidR="003F2D38">
        <w:t>, which</w:t>
      </w:r>
      <w:r>
        <w:t xml:space="preserve"> provides addressing, and internet modules use fields in the header to fragment and reassemble internet datagrams when necessary for transmission through small packet networks. </w:t>
      </w:r>
      <w:r w:rsidR="00F5458E">
        <w:t xml:space="preserve">See </w:t>
      </w:r>
      <w:hyperlink r:id="rId58" w:history="1">
        <w:r w:rsidR="00456BF7">
          <w:rPr>
            <w:rStyle w:val="Hyperlink"/>
          </w:rPr>
          <w:t>http://tools.ietf.org/html/rfc791</w:t>
        </w:r>
      </w:hyperlink>
      <w:r w:rsidR="00F5458E">
        <w:t xml:space="preserve"> and </w:t>
      </w:r>
      <w:hyperlink r:id="rId59" w:history="1">
        <w:r w:rsidR="00F5458E" w:rsidRPr="005C01A0">
          <w:rPr>
            <w:rStyle w:val="Hyperlink"/>
          </w:rPr>
          <w:t>http://en.wikipedia.org/wiki/IPv4</w:t>
        </w:r>
      </w:hyperlink>
      <w:r w:rsidR="00F5458E">
        <w:t xml:space="preserve"> for more information</w:t>
      </w:r>
      <w:r>
        <w:t>.</w:t>
      </w:r>
    </w:p>
    <w:p w14:paraId="44F0D83C" w14:textId="0F86E071" w:rsidR="003765FA" w:rsidRDefault="00364945">
      <w:pPr>
        <w:pStyle w:val="basicparagraph"/>
        <w:contextualSpacing w:val="0"/>
      </w:pPr>
      <w:r>
        <w:t xml:space="preserve">The property table of the </w:t>
      </w:r>
      <w:r>
        <w:rPr>
          <w:rFonts w:ascii="Courier New" w:eastAsia="Courier New" w:hAnsi="Courier New" w:cs="Courier New"/>
        </w:rPr>
        <w:t>IPv4HeaderType</w:t>
      </w:r>
      <w:r>
        <w:t xml:space="preserve"> class is given in </w:t>
      </w:r>
      <w:r w:rsidR="003B58CA" w:rsidRPr="003B58CA">
        <w:rPr>
          <w:b/>
          <w:color w:val="0000EE"/>
        </w:rPr>
        <w:fldChar w:fldCharType="begin"/>
      </w:r>
      <w:r w:rsidR="003B58CA" w:rsidRPr="003B58CA">
        <w:rPr>
          <w:b/>
          <w:color w:val="0000EE"/>
        </w:rPr>
        <w:instrText xml:space="preserve"> REF _Ref438460214 \h </w:instrText>
      </w:r>
      <w:r w:rsidR="003B58CA">
        <w:rPr>
          <w:b/>
          <w:color w:val="0000EE"/>
        </w:rPr>
        <w:instrText xml:space="preserve"> \* MERGEFORMAT </w:instrText>
      </w:r>
      <w:r w:rsidR="003B58CA" w:rsidRPr="003B58CA">
        <w:rPr>
          <w:b/>
          <w:color w:val="0000EE"/>
        </w:rPr>
      </w:r>
      <w:r w:rsidR="003B58CA" w:rsidRPr="003B58CA">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27</w:t>
      </w:r>
      <w:r w:rsidR="003B58CA" w:rsidRPr="003B58CA">
        <w:rPr>
          <w:b/>
          <w:color w:val="0000EE"/>
        </w:rPr>
        <w:fldChar w:fldCharType="end"/>
      </w:r>
      <w:r>
        <w:t>.</w:t>
      </w:r>
    </w:p>
    <w:p w14:paraId="66A44E3F" w14:textId="306E0A0E" w:rsidR="003765FA" w:rsidRDefault="00364945">
      <w:pPr>
        <w:pStyle w:val="tablecaption"/>
        <w:jc w:val="center"/>
      </w:pPr>
      <w:bookmarkStart w:id="124" w:name="_Ref438460214"/>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27</w:t>
      </w:r>
      <w:r w:rsidR="003E4566">
        <w:rPr>
          <w:noProof/>
        </w:rPr>
        <w:fldChar w:fldCharType="end"/>
      </w:r>
      <w:bookmarkEnd w:id="124"/>
      <w:r w:rsidR="003B58CA">
        <w:rPr>
          <w:noProof/>
        </w:rPr>
        <w:t xml:space="preserve">. </w:t>
      </w:r>
      <w:r>
        <w:t xml:space="preserve">Properties of the </w:t>
      </w:r>
      <w:r>
        <w:rPr>
          <w:rFonts w:ascii="Courier New" w:eastAsia="Courier New" w:hAnsi="Courier New" w:cs="Courier New"/>
        </w:rPr>
        <w:t>IPv4HeaderType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4230"/>
        <w:gridCol w:w="1260"/>
        <w:gridCol w:w="5580"/>
      </w:tblGrid>
      <w:tr w:rsidR="003765FA" w14:paraId="59ABF8D2" w14:textId="77777777" w:rsidTr="003B58CA">
        <w:trPr>
          <w:jc w:val="center"/>
        </w:trPr>
        <w:tc>
          <w:tcPr>
            <w:tcW w:w="1890" w:type="dxa"/>
            <w:shd w:val="clear" w:color="auto" w:fill="BFBFBF"/>
            <w:tcMar>
              <w:top w:w="100" w:type="dxa"/>
              <w:left w:w="100" w:type="dxa"/>
              <w:bottom w:w="100" w:type="dxa"/>
              <w:right w:w="100" w:type="dxa"/>
            </w:tcMar>
          </w:tcPr>
          <w:p w14:paraId="485AC451"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5D2A33D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128AFB" w14:textId="77777777" w:rsidR="003765FA" w:rsidRDefault="00364945">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5D6A7F8C" w14:textId="77777777" w:rsidR="003765FA" w:rsidRDefault="00364945">
            <w:pPr>
              <w:rPr>
                <w:b/>
                <w:color w:val="000000"/>
              </w:rPr>
            </w:pPr>
            <w:r>
              <w:rPr>
                <w:b/>
                <w:color w:val="000000"/>
              </w:rPr>
              <w:t>Description</w:t>
            </w:r>
          </w:p>
        </w:tc>
      </w:tr>
      <w:tr w:rsidR="003765FA" w14:paraId="38228530" w14:textId="77777777" w:rsidTr="003B58CA">
        <w:trPr>
          <w:jc w:val="center"/>
        </w:trPr>
        <w:tc>
          <w:tcPr>
            <w:tcW w:w="1890" w:type="dxa"/>
            <w:shd w:val="clear" w:color="auto" w:fill="FFFFFF"/>
            <w:tcMar>
              <w:top w:w="100" w:type="dxa"/>
              <w:left w:w="100" w:type="dxa"/>
              <w:bottom w:w="100" w:type="dxa"/>
              <w:right w:w="100" w:type="dxa"/>
            </w:tcMar>
            <w:vAlign w:val="center"/>
          </w:tcPr>
          <w:p w14:paraId="35757DC3"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776663C6" w14:textId="6CC42551"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2E0E9D2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1AF2B73" w14:textId="10B21B5D" w:rsidR="003765FA" w:rsidRDefault="00364945" w:rsidP="003F2D38">
            <w:r>
              <w:t>The</w:t>
            </w:r>
            <w:r w:rsidR="003F2D38">
              <w:t xml:space="preserve"> </w:t>
            </w:r>
            <w:r w:rsidR="003F2D38" w:rsidRPr="003F2D38">
              <w:rPr>
                <w:rFonts w:ascii="Courier New" w:hAnsi="Courier New" w:cs="Courier New"/>
              </w:rPr>
              <w:t>IP_</w:t>
            </w:r>
            <w:r w:rsidR="003F2D38">
              <w:rPr>
                <w:rFonts w:ascii="Courier New" w:hAnsi="Courier New" w:cs="Courier New"/>
              </w:rPr>
              <w:t>V</w:t>
            </w:r>
            <w:r w:rsidRPr="003F2D38">
              <w:rPr>
                <w:rFonts w:ascii="Courier New" w:hAnsi="Courier New" w:cs="Courier New"/>
              </w:rPr>
              <w:t>ersion</w:t>
            </w:r>
            <w:r>
              <w:t xml:space="preserve"> property indicates the format o</w:t>
            </w:r>
            <w:r w:rsidR="003F2D38">
              <w:t>f the internet header. For this class</w:t>
            </w:r>
            <w:r>
              <w:t xml:space="preserve">, the version is </w:t>
            </w:r>
            <w:r w:rsidR="000E547A">
              <w:t xml:space="preserve">specified using the enumeration literal </w:t>
            </w:r>
            <w:r w:rsidR="000E547A" w:rsidRPr="000E547A">
              <w:rPr>
                <w:rFonts w:ascii="Courier New" w:hAnsi="Courier New" w:cs="Courier New"/>
              </w:rPr>
              <w:t>IPv4(4)</w:t>
            </w:r>
            <w:r>
              <w:t>.</w:t>
            </w:r>
          </w:p>
        </w:tc>
      </w:tr>
      <w:tr w:rsidR="003765FA" w14:paraId="232DF1C1" w14:textId="77777777" w:rsidTr="003B58CA">
        <w:trPr>
          <w:jc w:val="center"/>
        </w:trPr>
        <w:tc>
          <w:tcPr>
            <w:tcW w:w="1890" w:type="dxa"/>
            <w:shd w:val="clear" w:color="auto" w:fill="FFFFFF"/>
            <w:tcMar>
              <w:top w:w="100" w:type="dxa"/>
              <w:left w:w="100" w:type="dxa"/>
              <w:bottom w:w="100" w:type="dxa"/>
              <w:right w:w="100" w:type="dxa"/>
            </w:tcMar>
            <w:vAlign w:val="center"/>
          </w:tcPr>
          <w:p w14:paraId="1F5C54F0" w14:textId="77777777" w:rsidR="003765FA" w:rsidRDefault="00364945">
            <w:r>
              <w:rPr>
                <w:b/>
              </w:rPr>
              <w:t>Header_Length</w:t>
            </w:r>
          </w:p>
        </w:tc>
        <w:tc>
          <w:tcPr>
            <w:tcW w:w="4230" w:type="dxa"/>
            <w:shd w:val="clear" w:color="auto" w:fill="FFFFFF"/>
            <w:tcMar>
              <w:top w:w="100" w:type="dxa"/>
              <w:left w:w="100" w:type="dxa"/>
              <w:bottom w:w="100" w:type="dxa"/>
              <w:right w:w="100" w:type="dxa"/>
            </w:tcMar>
            <w:vAlign w:val="center"/>
          </w:tcPr>
          <w:p w14:paraId="3C765369"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4334525" w14:textId="226AC4DA"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DF05AA2"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8D1C98C" w14:textId="7041DE4C" w:rsidR="003765FA" w:rsidRDefault="00364945" w:rsidP="003F2D38">
            <w:r>
              <w:t xml:space="preserve">The </w:t>
            </w:r>
            <w:r>
              <w:rPr>
                <w:rFonts w:ascii="Courier New" w:eastAsia="Courier New" w:hAnsi="Courier New" w:cs="Courier New"/>
              </w:rPr>
              <w:t>Header_Length</w:t>
            </w:r>
            <w:r w:rsidR="005C01A0">
              <w:t xml:space="preserve"> property </w:t>
            </w:r>
            <w:r>
              <w:t>specifies the length of IP pa</w:t>
            </w:r>
            <w:r w:rsidR="003F2D38">
              <w:t>cket header in 32 bit words. The minimum</w:t>
            </w:r>
            <w:r>
              <w:t xml:space="preserve"> value </w:t>
            </w:r>
            <w:r w:rsidR="003F2D38">
              <w:t>is</w:t>
            </w:r>
            <w:r>
              <w:t xml:space="preserve"> 5.</w:t>
            </w:r>
          </w:p>
        </w:tc>
      </w:tr>
      <w:tr w:rsidR="003765FA" w14:paraId="4D91E713" w14:textId="77777777" w:rsidTr="003B58CA">
        <w:trPr>
          <w:jc w:val="center"/>
        </w:trPr>
        <w:tc>
          <w:tcPr>
            <w:tcW w:w="1890" w:type="dxa"/>
            <w:shd w:val="clear" w:color="auto" w:fill="FFFFFF"/>
            <w:tcMar>
              <w:top w:w="100" w:type="dxa"/>
              <w:left w:w="100" w:type="dxa"/>
              <w:bottom w:w="100" w:type="dxa"/>
              <w:right w:w="100" w:type="dxa"/>
            </w:tcMar>
            <w:vAlign w:val="center"/>
          </w:tcPr>
          <w:p w14:paraId="34A03030" w14:textId="77777777" w:rsidR="003765FA" w:rsidRDefault="00364945">
            <w:r>
              <w:rPr>
                <w:b/>
              </w:rPr>
              <w:t>DSCP</w:t>
            </w:r>
          </w:p>
        </w:tc>
        <w:tc>
          <w:tcPr>
            <w:tcW w:w="4230" w:type="dxa"/>
            <w:shd w:val="clear" w:color="auto" w:fill="FFFFFF"/>
            <w:tcMar>
              <w:top w:w="100" w:type="dxa"/>
              <w:left w:w="100" w:type="dxa"/>
              <w:bottom w:w="100" w:type="dxa"/>
              <w:right w:w="100" w:type="dxa"/>
            </w:tcMar>
            <w:vAlign w:val="center"/>
          </w:tcPr>
          <w:p w14:paraId="750EB3A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00656853" w14:textId="500E694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5FE52F"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72E81C48" w14:textId="55F68509" w:rsidR="003765FA" w:rsidRDefault="003F2D38" w:rsidP="003F2D38">
            <w:r>
              <w:t xml:space="preserve">The </w:t>
            </w:r>
            <w:r w:rsidRPr="003F2D38">
              <w:rPr>
                <w:rFonts w:ascii="Courier New" w:hAnsi="Courier New" w:cs="Courier New"/>
              </w:rPr>
              <w:t>DSCP</w:t>
            </w:r>
            <w:r>
              <w:t xml:space="preserve"> property specifies </w:t>
            </w:r>
            <w:r w:rsidR="00364945">
              <w:t xml:space="preserve">the Differentiated Services Code Point (DSCP) </w:t>
            </w:r>
            <w:r>
              <w:t>as</w:t>
            </w:r>
            <w:r w:rsidR="00364945">
              <w:t xml:space="preserve"> defined by </w:t>
            </w:r>
            <w:hyperlink r:id="rId60" w:history="1">
              <w:r w:rsidR="00F5458E" w:rsidRPr="00456BF7">
                <w:rPr>
                  <w:rStyle w:val="Hyperlink"/>
                </w:rPr>
                <w:t>http://tools.ietf.org/html/rfc</w:t>
              </w:r>
              <w:r w:rsidR="00364945" w:rsidRPr="00456BF7">
                <w:rPr>
                  <w:rStyle w:val="Hyperlink"/>
                </w:rPr>
                <w:t>2474</w:t>
              </w:r>
            </w:hyperlink>
            <w:r w:rsidR="00364945">
              <w:t>. New technologies are emerging that require real-time data streaming and therefore make use of the DSCP field. An example is Voice over IP (VoIP), which is used for i</w:t>
            </w:r>
            <w:r w:rsidR="00F5458E">
              <w:t>nteractive data voice exchange</w:t>
            </w:r>
            <w:r>
              <w:t xml:space="preserve">. </w:t>
            </w:r>
          </w:p>
        </w:tc>
      </w:tr>
      <w:tr w:rsidR="003765FA" w14:paraId="5EA0F269" w14:textId="77777777" w:rsidTr="003B58CA">
        <w:trPr>
          <w:jc w:val="center"/>
        </w:trPr>
        <w:tc>
          <w:tcPr>
            <w:tcW w:w="1890" w:type="dxa"/>
            <w:shd w:val="clear" w:color="auto" w:fill="FFFFFF"/>
            <w:tcMar>
              <w:top w:w="100" w:type="dxa"/>
              <w:left w:w="100" w:type="dxa"/>
              <w:bottom w:w="100" w:type="dxa"/>
              <w:right w:w="100" w:type="dxa"/>
            </w:tcMar>
            <w:vAlign w:val="center"/>
          </w:tcPr>
          <w:p w14:paraId="715A938C" w14:textId="77777777" w:rsidR="003765FA" w:rsidRDefault="00364945">
            <w:r>
              <w:rPr>
                <w:b/>
              </w:rPr>
              <w:t>ECN</w:t>
            </w:r>
          </w:p>
        </w:tc>
        <w:tc>
          <w:tcPr>
            <w:tcW w:w="4230" w:type="dxa"/>
            <w:shd w:val="clear" w:color="auto" w:fill="FFFFFF"/>
            <w:tcMar>
              <w:top w:w="100" w:type="dxa"/>
              <w:left w:w="100" w:type="dxa"/>
              <w:bottom w:w="100" w:type="dxa"/>
              <w:right w:w="100" w:type="dxa"/>
            </w:tcMar>
            <w:vAlign w:val="center"/>
          </w:tcPr>
          <w:p w14:paraId="53E8B1F6"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3ADB6549" w14:textId="210011EC"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C96C14"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0343E47B" w14:textId="05D6F6E3" w:rsidR="003765FA" w:rsidRDefault="003F2D38" w:rsidP="003F2D38">
            <w:r>
              <w:t xml:space="preserve">The </w:t>
            </w:r>
            <w:r w:rsidRPr="003F2D38">
              <w:rPr>
                <w:rFonts w:ascii="Courier New" w:hAnsi="Courier New" w:cs="Courier New"/>
              </w:rPr>
              <w:t>ECN</w:t>
            </w:r>
            <w:r>
              <w:t xml:space="preserve"> property specifies the </w:t>
            </w:r>
            <w:r w:rsidR="00364945">
              <w:t>Explicit Congestion Notification</w:t>
            </w:r>
            <w:r>
              <w:t xml:space="preserve"> as</w:t>
            </w:r>
            <w:r w:rsidR="00364945">
              <w:t xml:space="preserve"> defined in </w:t>
            </w:r>
            <w:hyperlink r:id="rId61" w:history="1">
              <w:r w:rsidR="00F5458E" w:rsidRPr="00456BF7">
                <w:rPr>
                  <w:rStyle w:val="Hyperlink"/>
                </w:rPr>
                <w:t>http://tools.ietf.org/html/rfc</w:t>
              </w:r>
              <w:r w:rsidR="00364945" w:rsidRPr="00456BF7">
                <w:rPr>
                  <w:rStyle w:val="Hyperlink"/>
                </w:rPr>
                <w:t>3168</w:t>
              </w:r>
            </w:hyperlink>
            <w:r>
              <w:t xml:space="preserve">.  The ECN </w:t>
            </w:r>
            <w:r w:rsidR="00364945">
              <w:t xml:space="preserve">allows end-to-end notification of network congestion without dropping packets. ECN is an optional feature that is only used when both endpoints support it and </w:t>
            </w:r>
            <w:r w:rsidR="00364945">
              <w:lastRenderedPageBreak/>
              <w:t xml:space="preserve">are willing to use it. It is only effective when supported by the underlying network. </w:t>
            </w:r>
          </w:p>
        </w:tc>
      </w:tr>
      <w:tr w:rsidR="003765FA" w14:paraId="368F11E4" w14:textId="77777777" w:rsidTr="003B58CA">
        <w:trPr>
          <w:jc w:val="center"/>
        </w:trPr>
        <w:tc>
          <w:tcPr>
            <w:tcW w:w="1890" w:type="dxa"/>
            <w:shd w:val="clear" w:color="auto" w:fill="FFFFFF"/>
            <w:tcMar>
              <w:top w:w="100" w:type="dxa"/>
              <w:left w:w="100" w:type="dxa"/>
              <w:bottom w:w="100" w:type="dxa"/>
              <w:right w:w="100" w:type="dxa"/>
            </w:tcMar>
            <w:vAlign w:val="center"/>
          </w:tcPr>
          <w:p w14:paraId="5F809B09" w14:textId="77777777" w:rsidR="003765FA" w:rsidRDefault="00364945">
            <w:r>
              <w:rPr>
                <w:b/>
              </w:rPr>
              <w:lastRenderedPageBreak/>
              <w:t>Total_Length</w:t>
            </w:r>
          </w:p>
        </w:tc>
        <w:tc>
          <w:tcPr>
            <w:tcW w:w="4230" w:type="dxa"/>
            <w:shd w:val="clear" w:color="auto" w:fill="FFFFFF"/>
            <w:tcMar>
              <w:top w:w="100" w:type="dxa"/>
              <w:left w:w="100" w:type="dxa"/>
              <w:bottom w:w="100" w:type="dxa"/>
              <w:right w:w="100" w:type="dxa"/>
            </w:tcMar>
            <w:vAlign w:val="center"/>
          </w:tcPr>
          <w:p w14:paraId="1ABC3F43"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3C88088" w14:textId="42D3AD7B"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DF7E09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96EB127" w14:textId="6856F43E" w:rsidR="003765FA" w:rsidRDefault="00364945" w:rsidP="00723B94">
            <w:r>
              <w:t>T</w:t>
            </w:r>
            <w:r w:rsidR="003F2D38">
              <w:t xml:space="preserve">he </w:t>
            </w:r>
            <w:r w:rsidR="003F2D38" w:rsidRPr="003F2D38">
              <w:rPr>
                <w:rFonts w:ascii="Courier New" w:hAnsi="Courier New" w:cs="Courier New"/>
              </w:rPr>
              <w:t>Total_Length</w:t>
            </w:r>
            <w:r w:rsidR="003F2D38">
              <w:t xml:space="preserve"> property i</w:t>
            </w:r>
            <w:r>
              <w:t xml:space="preserve">s </w:t>
            </w:r>
            <w:r w:rsidR="003F2D38">
              <w:t xml:space="preserve">a </w:t>
            </w:r>
            <w:r>
              <w:t xml:space="preserve">16-bit property </w:t>
            </w:r>
            <w:r w:rsidR="003F2D38">
              <w:t xml:space="preserve">which </w:t>
            </w:r>
            <w:r w:rsidR="00723B94">
              <w:t>specifies</w:t>
            </w:r>
            <w:r>
              <w:t xml:space="preserve"> the entire datagram size, including header and data, in bytes.</w:t>
            </w:r>
          </w:p>
        </w:tc>
      </w:tr>
      <w:tr w:rsidR="003765FA" w14:paraId="7D095E47" w14:textId="77777777" w:rsidTr="003B58CA">
        <w:trPr>
          <w:jc w:val="center"/>
        </w:trPr>
        <w:tc>
          <w:tcPr>
            <w:tcW w:w="1890" w:type="dxa"/>
            <w:shd w:val="clear" w:color="auto" w:fill="FFFFFF"/>
            <w:tcMar>
              <w:top w:w="100" w:type="dxa"/>
              <w:left w:w="100" w:type="dxa"/>
              <w:bottom w:w="100" w:type="dxa"/>
              <w:right w:w="100" w:type="dxa"/>
            </w:tcMar>
            <w:vAlign w:val="center"/>
          </w:tcPr>
          <w:p w14:paraId="29AE20CF" w14:textId="77777777" w:rsidR="003765FA" w:rsidRDefault="00364945">
            <w:r>
              <w:rPr>
                <w:b/>
              </w:rPr>
              <w:t>Identification</w:t>
            </w:r>
          </w:p>
        </w:tc>
        <w:tc>
          <w:tcPr>
            <w:tcW w:w="4230" w:type="dxa"/>
            <w:shd w:val="clear" w:color="auto" w:fill="FFFFFF"/>
            <w:tcMar>
              <w:top w:w="100" w:type="dxa"/>
              <w:left w:w="100" w:type="dxa"/>
              <w:bottom w:w="100" w:type="dxa"/>
              <w:right w:w="100" w:type="dxa"/>
            </w:tcMar>
            <w:vAlign w:val="center"/>
          </w:tcPr>
          <w:p w14:paraId="4DB30DB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182D7BE5" w14:textId="6923057E"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23F6B9BD"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B404E51" w14:textId="55BAC6FC" w:rsidR="003765FA" w:rsidRDefault="00364945" w:rsidP="003F2D38">
            <w:r>
              <w:t xml:space="preserve">The </w:t>
            </w:r>
            <w:r w:rsidRPr="003F2D38">
              <w:rPr>
                <w:rFonts w:ascii="Courier New" w:hAnsi="Courier New" w:cs="Courier New"/>
              </w:rPr>
              <w:t>Identification</w:t>
            </w:r>
            <w:r>
              <w:t xml:space="preserve"> property is used </w:t>
            </w:r>
            <w:r w:rsidR="003F2D38">
              <w:t>to</w:t>
            </w:r>
            <w:r>
              <w:t xml:space="preserve"> uniquely identify fragments of an original IP datagram. </w:t>
            </w:r>
          </w:p>
        </w:tc>
      </w:tr>
      <w:tr w:rsidR="003765FA" w14:paraId="58A7204C" w14:textId="77777777" w:rsidTr="003B58CA">
        <w:trPr>
          <w:jc w:val="center"/>
        </w:trPr>
        <w:tc>
          <w:tcPr>
            <w:tcW w:w="1890" w:type="dxa"/>
            <w:shd w:val="clear" w:color="auto" w:fill="FFFFFF"/>
            <w:tcMar>
              <w:top w:w="100" w:type="dxa"/>
              <w:left w:w="100" w:type="dxa"/>
              <w:bottom w:w="100" w:type="dxa"/>
              <w:right w:w="100" w:type="dxa"/>
            </w:tcMar>
            <w:vAlign w:val="center"/>
          </w:tcPr>
          <w:p w14:paraId="6B72B65D" w14:textId="77777777" w:rsidR="003765FA" w:rsidRDefault="00364945">
            <w:r>
              <w:rPr>
                <w:b/>
              </w:rPr>
              <w:t>Flags</w:t>
            </w:r>
          </w:p>
        </w:tc>
        <w:tc>
          <w:tcPr>
            <w:tcW w:w="4230" w:type="dxa"/>
            <w:shd w:val="clear" w:color="auto" w:fill="FFFFFF"/>
            <w:tcMar>
              <w:top w:w="100" w:type="dxa"/>
              <w:left w:w="100" w:type="dxa"/>
              <w:bottom w:w="100" w:type="dxa"/>
              <w:right w:w="100" w:type="dxa"/>
            </w:tcMar>
            <w:vAlign w:val="center"/>
          </w:tcPr>
          <w:p w14:paraId="2ACAEF45" w14:textId="3BD897A0" w:rsidR="003765FA" w:rsidRDefault="00364945">
            <w:r>
              <w:rPr>
                <w:rFonts w:ascii="Courier New" w:eastAsia="Courier New" w:hAnsi="Courier New" w:cs="Courier New"/>
              </w:rPr>
              <w:t>IPv4FlagsType</w:t>
            </w:r>
          </w:p>
        </w:tc>
        <w:tc>
          <w:tcPr>
            <w:tcW w:w="1260" w:type="dxa"/>
            <w:shd w:val="clear" w:color="auto" w:fill="FFFFFF"/>
            <w:tcMar>
              <w:top w:w="100" w:type="dxa"/>
              <w:left w:w="100" w:type="dxa"/>
              <w:bottom w:w="100" w:type="dxa"/>
              <w:right w:w="100" w:type="dxa"/>
            </w:tcMar>
            <w:vAlign w:val="center"/>
          </w:tcPr>
          <w:p w14:paraId="4649E9AE"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C969A38" w14:textId="05E347FA" w:rsidR="003765FA" w:rsidRDefault="003F2D38" w:rsidP="008E0256">
            <w:r>
              <w:t xml:space="preserve">The </w:t>
            </w:r>
            <w:r w:rsidRPr="003F2D38">
              <w:rPr>
                <w:rFonts w:ascii="Courier New" w:hAnsi="Courier New" w:cs="Courier New"/>
              </w:rPr>
              <w:t>Flags</w:t>
            </w:r>
            <w:r>
              <w:t xml:space="preserve"> property is used to specify the</w:t>
            </w:r>
            <w:r w:rsidR="00364945">
              <w:t xml:space="preserve"> three-bit property used t</w:t>
            </w:r>
            <w:r w:rsidR="008E0256">
              <w:t>o control or identify fragments</w:t>
            </w:r>
            <w:r w:rsidR="00364945">
              <w:t>.</w:t>
            </w:r>
          </w:p>
        </w:tc>
      </w:tr>
      <w:tr w:rsidR="003765FA" w14:paraId="71C8AC59" w14:textId="77777777" w:rsidTr="003B58CA">
        <w:trPr>
          <w:jc w:val="center"/>
        </w:trPr>
        <w:tc>
          <w:tcPr>
            <w:tcW w:w="1890" w:type="dxa"/>
            <w:shd w:val="clear" w:color="auto" w:fill="FFFFFF"/>
            <w:tcMar>
              <w:top w:w="100" w:type="dxa"/>
              <w:left w:w="100" w:type="dxa"/>
              <w:bottom w:w="100" w:type="dxa"/>
              <w:right w:w="100" w:type="dxa"/>
            </w:tcMar>
            <w:vAlign w:val="center"/>
          </w:tcPr>
          <w:p w14:paraId="1E8EE82A" w14:textId="77777777" w:rsidR="003765FA" w:rsidRDefault="00364945">
            <w:r>
              <w:rPr>
                <w:b/>
              </w:rPr>
              <w:t>Fragment_Offset</w:t>
            </w:r>
          </w:p>
        </w:tc>
        <w:tc>
          <w:tcPr>
            <w:tcW w:w="4230" w:type="dxa"/>
            <w:shd w:val="clear" w:color="auto" w:fill="FFFFFF"/>
            <w:tcMar>
              <w:top w:w="100" w:type="dxa"/>
              <w:left w:w="100" w:type="dxa"/>
              <w:bottom w:w="100" w:type="dxa"/>
              <w:right w:w="100" w:type="dxa"/>
            </w:tcMar>
            <w:vAlign w:val="center"/>
          </w:tcPr>
          <w:p w14:paraId="7F9699F2"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6B6D63F4" w14:textId="4F9CDDB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EA07988"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D6333D7" w14:textId="55B9CED9" w:rsidR="003765FA" w:rsidRDefault="008E0256" w:rsidP="008E0256">
            <w:r>
              <w:t xml:space="preserve">The </w:t>
            </w:r>
            <w:r w:rsidRPr="008E0256">
              <w:rPr>
                <w:rFonts w:ascii="Courier New" w:hAnsi="Courier New" w:cs="Courier New"/>
              </w:rPr>
              <w:t>Fragment_O</w:t>
            </w:r>
            <w:r w:rsidR="00364945" w:rsidRPr="008E0256">
              <w:rPr>
                <w:rFonts w:ascii="Courier New" w:hAnsi="Courier New" w:cs="Courier New"/>
              </w:rPr>
              <w:t>ffset</w:t>
            </w:r>
            <w:r w:rsidR="00364945">
              <w:t xml:space="preserve"> property is 13 bits long and specifies the offset of a particular fragment relative to the beginning of the original unfragmented IP datagram. </w:t>
            </w:r>
          </w:p>
        </w:tc>
      </w:tr>
      <w:tr w:rsidR="003765FA" w14:paraId="2DA14604" w14:textId="77777777" w:rsidTr="003B58CA">
        <w:trPr>
          <w:jc w:val="center"/>
        </w:trPr>
        <w:tc>
          <w:tcPr>
            <w:tcW w:w="1890" w:type="dxa"/>
            <w:shd w:val="clear" w:color="auto" w:fill="FFFFFF"/>
            <w:tcMar>
              <w:top w:w="100" w:type="dxa"/>
              <w:left w:w="100" w:type="dxa"/>
              <w:bottom w:w="100" w:type="dxa"/>
              <w:right w:w="100" w:type="dxa"/>
            </w:tcMar>
            <w:vAlign w:val="center"/>
          </w:tcPr>
          <w:p w14:paraId="3A88CC17"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4FF17DAE"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2D0A6EA4" w14:textId="7E6F66C1"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4434CB8"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24E2D8BB" w14:textId="6AE4D2ED" w:rsidR="003765FA" w:rsidRDefault="00364945" w:rsidP="008E0256">
            <w:r>
              <w:t>T</w:t>
            </w:r>
            <w:r w:rsidR="008E0256">
              <w:t xml:space="preserve">he </w:t>
            </w:r>
            <w:r w:rsidR="008E0256" w:rsidRPr="008E0256">
              <w:rPr>
                <w:rFonts w:ascii="Courier New" w:hAnsi="Courier New" w:cs="Courier New"/>
              </w:rPr>
              <w:t>TTL</w:t>
            </w:r>
            <w:r w:rsidR="008E0256">
              <w:t xml:space="preserve"> property that specifies an </w:t>
            </w:r>
            <w:r>
              <w:t xml:space="preserve">8-bit property </w:t>
            </w:r>
            <w:r w:rsidR="00723B94">
              <w:t xml:space="preserve">that </w:t>
            </w:r>
            <w:r>
              <w:t>helps prevent datagrams from persisting on an internet (it limits a datagram's lifetime).</w:t>
            </w:r>
          </w:p>
        </w:tc>
      </w:tr>
      <w:tr w:rsidR="003765FA" w14:paraId="0017AE7D" w14:textId="77777777" w:rsidTr="003B58CA">
        <w:trPr>
          <w:jc w:val="center"/>
        </w:trPr>
        <w:tc>
          <w:tcPr>
            <w:tcW w:w="1890" w:type="dxa"/>
            <w:shd w:val="clear" w:color="auto" w:fill="FFFFFF"/>
            <w:tcMar>
              <w:top w:w="100" w:type="dxa"/>
              <w:left w:w="100" w:type="dxa"/>
              <w:bottom w:w="100" w:type="dxa"/>
              <w:right w:w="100" w:type="dxa"/>
            </w:tcMar>
            <w:vAlign w:val="center"/>
          </w:tcPr>
          <w:p w14:paraId="1F07D741" w14:textId="77777777" w:rsidR="003765FA" w:rsidRDefault="00364945">
            <w:r>
              <w:rPr>
                <w:b/>
              </w:rPr>
              <w:t>Protocol</w:t>
            </w:r>
          </w:p>
        </w:tc>
        <w:tc>
          <w:tcPr>
            <w:tcW w:w="4230" w:type="dxa"/>
            <w:shd w:val="clear" w:color="auto" w:fill="FFFFFF"/>
            <w:tcMar>
              <w:top w:w="100" w:type="dxa"/>
              <w:left w:w="100" w:type="dxa"/>
              <w:bottom w:w="100" w:type="dxa"/>
              <w:right w:w="100" w:type="dxa"/>
            </w:tcMar>
            <w:vAlign w:val="center"/>
          </w:tcPr>
          <w:p w14:paraId="0AD99D40" w14:textId="51CFF3C6"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9726269"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4363EE6" w14:textId="09DBD4E1" w:rsidR="003765FA" w:rsidRDefault="008E0256" w:rsidP="002A6EE2">
            <w:r>
              <w:t xml:space="preserve">The </w:t>
            </w:r>
            <w:r w:rsidRPr="008E0256">
              <w:rPr>
                <w:rFonts w:ascii="Courier New" w:hAnsi="Courier New" w:cs="Courier New"/>
              </w:rPr>
              <w:t>Protocol</w:t>
            </w:r>
            <w:r w:rsidR="00364945">
              <w:t xml:space="preserve"> property </w:t>
            </w:r>
            <w:r>
              <w:t>specifies</w:t>
            </w:r>
            <w:r w:rsidR="00364945">
              <w:t xml:space="preserve"> the protocol used in the data portion of the IP datagram. The type of this </w:t>
            </w:r>
            <w:r w:rsidR="002A6EE2">
              <w:t>property</w:t>
            </w:r>
            <w:r w:rsidR="00364945">
              <w:t xml:space="preserve"> is an enumerated list of IP protocol numbers as maintained by the Internet Assigned Numbers Authority</w:t>
            </w:r>
            <w:r w:rsidR="002A6EE2">
              <w:t xml:space="preserve"> (IANA)</w:t>
            </w:r>
            <w:r w:rsidR="00364945">
              <w:t>.</w:t>
            </w:r>
          </w:p>
        </w:tc>
      </w:tr>
      <w:tr w:rsidR="003765FA" w14:paraId="7D371EB0" w14:textId="77777777" w:rsidTr="003B58CA">
        <w:trPr>
          <w:jc w:val="center"/>
        </w:trPr>
        <w:tc>
          <w:tcPr>
            <w:tcW w:w="1890" w:type="dxa"/>
            <w:shd w:val="clear" w:color="auto" w:fill="FFFFFF"/>
            <w:tcMar>
              <w:top w:w="100" w:type="dxa"/>
              <w:left w:w="100" w:type="dxa"/>
              <w:bottom w:w="100" w:type="dxa"/>
              <w:right w:w="100" w:type="dxa"/>
            </w:tcMar>
            <w:vAlign w:val="center"/>
          </w:tcPr>
          <w:p w14:paraId="278D95FA" w14:textId="77777777" w:rsidR="003765FA" w:rsidRDefault="00364945">
            <w:r>
              <w:rPr>
                <w:b/>
              </w:rPr>
              <w:t>Checksum</w:t>
            </w:r>
          </w:p>
        </w:tc>
        <w:tc>
          <w:tcPr>
            <w:tcW w:w="4230" w:type="dxa"/>
            <w:shd w:val="clear" w:color="auto" w:fill="FFFFFF"/>
            <w:tcMar>
              <w:top w:w="100" w:type="dxa"/>
              <w:left w:w="100" w:type="dxa"/>
              <w:bottom w:w="100" w:type="dxa"/>
              <w:right w:w="100" w:type="dxa"/>
            </w:tcMar>
            <w:vAlign w:val="center"/>
          </w:tcPr>
          <w:p w14:paraId="31C7CEF1" w14:textId="77777777" w:rsidR="003B58CA" w:rsidRDefault="00364945">
            <w:pPr>
              <w:rPr>
                <w:rFonts w:ascii="Courier New" w:eastAsia="Courier New" w:hAnsi="Courier New" w:cs="Courier New"/>
              </w:rPr>
            </w:pPr>
            <w:r>
              <w:rPr>
                <w:rFonts w:ascii="Courier New" w:eastAsia="Courier New" w:hAnsi="Courier New" w:cs="Courier New"/>
              </w:rPr>
              <w:t>cyboxCommon:</w:t>
            </w:r>
          </w:p>
          <w:p w14:paraId="7DBF63DF" w14:textId="595ACF7D"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2675780"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41949C25" w14:textId="7E639463" w:rsidR="003765FA" w:rsidRDefault="005C01A0" w:rsidP="005C01A0">
            <w:r>
              <w:t xml:space="preserve">The </w:t>
            </w:r>
            <w:r w:rsidRPr="005C01A0">
              <w:rPr>
                <w:rFonts w:ascii="Courier New" w:hAnsi="Courier New" w:cs="Courier New"/>
              </w:rPr>
              <w:t>Checksum</w:t>
            </w:r>
            <w:r w:rsidR="00364945">
              <w:t xml:space="preserve"> property </w:t>
            </w:r>
            <w:r>
              <w:t>specifies</w:t>
            </w:r>
            <w:r w:rsidR="00364945">
              <w:t xml:space="preserve"> a 16-bit checksum used for error-checking of the header.</w:t>
            </w:r>
          </w:p>
        </w:tc>
      </w:tr>
      <w:tr w:rsidR="003765FA" w14:paraId="63C4ED1D" w14:textId="77777777" w:rsidTr="003B58CA">
        <w:trPr>
          <w:jc w:val="center"/>
        </w:trPr>
        <w:tc>
          <w:tcPr>
            <w:tcW w:w="1890" w:type="dxa"/>
            <w:shd w:val="clear" w:color="auto" w:fill="FFFFFF"/>
            <w:tcMar>
              <w:top w:w="100" w:type="dxa"/>
              <w:left w:w="100" w:type="dxa"/>
              <w:bottom w:w="100" w:type="dxa"/>
              <w:right w:w="100" w:type="dxa"/>
            </w:tcMar>
            <w:vAlign w:val="center"/>
          </w:tcPr>
          <w:p w14:paraId="46A151AE" w14:textId="77777777" w:rsidR="003765FA" w:rsidRDefault="00364945">
            <w:r>
              <w:rPr>
                <w:b/>
              </w:rPr>
              <w:t>Src_IPv4_Addr</w:t>
            </w:r>
          </w:p>
        </w:tc>
        <w:tc>
          <w:tcPr>
            <w:tcW w:w="4230" w:type="dxa"/>
            <w:shd w:val="clear" w:color="auto" w:fill="FFFFFF"/>
            <w:tcMar>
              <w:top w:w="100" w:type="dxa"/>
              <w:left w:w="100" w:type="dxa"/>
              <w:bottom w:w="100" w:type="dxa"/>
              <w:right w:w="100" w:type="dxa"/>
            </w:tcMar>
            <w:vAlign w:val="center"/>
          </w:tcPr>
          <w:p w14:paraId="35C750E9"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3A77C62C"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FFA636C" w14:textId="77048881" w:rsidR="003765FA" w:rsidRDefault="005C01A0" w:rsidP="005C01A0">
            <w:r>
              <w:t xml:space="preserve">The </w:t>
            </w:r>
            <w:r w:rsidRPr="005C01A0">
              <w:rPr>
                <w:rFonts w:ascii="Courier New" w:hAnsi="Courier New" w:cs="Courier New"/>
              </w:rPr>
              <w:t>Src_IPv4_Addr</w:t>
            </w:r>
            <w:r w:rsidR="00364945">
              <w:t xml:space="preserve"> property </w:t>
            </w:r>
            <w:r>
              <w:t>specifies</w:t>
            </w:r>
            <w:r w:rsidR="00364945">
              <w:t xml:space="preserve"> the IPv4 address of the sender of the packet.</w:t>
            </w:r>
          </w:p>
        </w:tc>
      </w:tr>
      <w:tr w:rsidR="003765FA" w14:paraId="39A4DB44" w14:textId="77777777" w:rsidTr="003B58CA">
        <w:trPr>
          <w:jc w:val="center"/>
        </w:trPr>
        <w:tc>
          <w:tcPr>
            <w:tcW w:w="1890" w:type="dxa"/>
            <w:shd w:val="clear" w:color="auto" w:fill="FFFFFF"/>
            <w:tcMar>
              <w:top w:w="100" w:type="dxa"/>
              <w:left w:w="100" w:type="dxa"/>
              <w:bottom w:w="100" w:type="dxa"/>
              <w:right w:w="100" w:type="dxa"/>
            </w:tcMar>
            <w:vAlign w:val="center"/>
          </w:tcPr>
          <w:p w14:paraId="14C96B4C" w14:textId="77777777" w:rsidR="003765FA" w:rsidRDefault="00364945">
            <w:r>
              <w:rPr>
                <w:b/>
              </w:rPr>
              <w:t>Dest_IPv4_Addr</w:t>
            </w:r>
          </w:p>
        </w:tc>
        <w:tc>
          <w:tcPr>
            <w:tcW w:w="4230" w:type="dxa"/>
            <w:shd w:val="clear" w:color="auto" w:fill="FFFFFF"/>
            <w:tcMar>
              <w:top w:w="100" w:type="dxa"/>
              <w:left w:w="100" w:type="dxa"/>
              <w:bottom w:w="100" w:type="dxa"/>
              <w:right w:w="100" w:type="dxa"/>
            </w:tcMar>
            <w:vAlign w:val="center"/>
          </w:tcPr>
          <w:p w14:paraId="0E25FC75"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252D0AB" w14:textId="77777777" w:rsidR="003765FA" w:rsidRDefault="00364945">
            <w:pPr>
              <w:jc w:val="center"/>
            </w:pPr>
            <w:r>
              <w:t>0..1</w:t>
            </w:r>
          </w:p>
        </w:tc>
        <w:tc>
          <w:tcPr>
            <w:tcW w:w="5580" w:type="dxa"/>
            <w:shd w:val="clear" w:color="auto" w:fill="FFFFFF"/>
            <w:tcMar>
              <w:top w:w="100" w:type="dxa"/>
              <w:left w:w="100" w:type="dxa"/>
              <w:bottom w:w="100" w:type="dxa"/>
              <w:right w:w="100" w:type="dxa"/>
            </w:tcMar>
          </w:tcPr>
          <w:p w14:paraId="1E1C2ADB" w14:textId="046EB1FE" w:rsidR="003765FA" w:rsidRDefault="005C01A0">
            <w:r>
              <w:t xml:space="preserve">The </w:t>
            </w:r>
            <w:r w:rsidRPr="005C01A0">
              <w:rPr>
                <w:rFonts w:ascii="Courier New" w:hAnsi="Courier New" w:cs="Courier New"/>
              </w:rPr>
              <w:t>Desc_IPv4_Addr</w:t>
            </w:r>
            <w:r>
              <w:t xml:space="preserve"> property specifies</w:t>
            </w:r>
            <w:r w:rsidR="00364945">
              <w:t xml:space="preserve"> the IPv4 address of the receiver of the packet.</w:t>
            </w:r>
          </w:p>
        </w:tc>
      </w:tr>
      <w:tr w:rsidR="003765FA" w14:paraId="2A0B6514" w14:textId="77777777" w:rsidTr="003B58CA">
        <w:trPr>
          <w:jc w:val="center"/>
        </w:trPr>
        <w:tc>
          <w:tcPr>
            <w:tcW w:w="1890" w:type="dxa"/>
            <w:shd w:val="clear" w:color="auto" w:fill="FFFFFF"/>
            <w:tcMar>
              <w:top w:w="100" w:type="dxa"/>
              <w:left w:w="100" w:type="dxa"/>
              <w:bottom w:w="100" w:type="dxa"/>
              <w:right w:w="100" w:type="dxa"/>
            </w:tcMar>
            <w:vAlign w:val="center"/>
          </w:tcPr>
          <w:p w14:paraId="047C9307" w14:textId="77777777" w:rsidR="003765FA" w:rsidRDefault="00364945">
            <w:r>
              <w:rPr>
                <w:b/>
              </w:rPr>
              <w:t>Option</w:t>
            </w:r>
          </w:p>
        </w:tc>
        <w:tc>
          <w:tcPr>
            <w:tcW w:w="4230" w:type="dxa"/>
            <w:shd w:val="clear" w:color="auto" w:fill="FFFFFF"/>
            <w:tcMar>
              <w:top w:w="100" w:type="dxa"/>
              <w:left w:w="100" w:type="dxa"/>
              <w:bottom w:w="100" w:type="dxa"/>
              <w:right w:w="100" w:type="dxa"/>
            </w:tcMar>
            <w:vAlign w:val="center"/>
          </w:tcPr>
          <w:p w14:paraId="3A21266C" w14:textId="12ED046D" w:rsidR="003765FA" w:rsidRDefault="00364945">
            <w:r>
              <w:rPr>
                <w:rFonts w:ascii="Courier New" w:eastAsia="Courier New" w:hAnsi="Courier New" w:cs="Courier New"/>
              </w:rPr>
              <w:t>IPv4OptionType</w:t>
            </w:r>
          </w:p>
        </w:tc>
        <w:tc>
          <w:tcPr>
            <w:tcW w:w="1260" w:type="dxa"/>
            <w:shd w:val="clear" w:color="auto" w:fill="FFFFFF"/>
            <w:tcMar>
              <w:top w:w="100" w:type="dxa"/>
              <w:left w:w="100" w:type="dxa"/>
              <w:bottom w:w="100" w:type="dxa"/>
              <w:right w:w="100" w:type="dxa"/>
            </w:tcMar>
            <w:vAlign w:val="center"/>
          </w:tcPr>
          <w:p w14:paraId="24CBBD86" w14:textId="77777777" w:rsidR="003765FA" w:rsidRDefault="00364945">
            <w:pPr>
              <w:jc w:val="center"/>
            </w:pPr>
            <w:r>
              <w:t>0..*</w:t>
            </w:r>
          </w:p>
        </w:tc>
        <w:tc>
          <w:tcPr>
            <w:tcW w:w="5580" w:type="dxa"/>
            <w:shd w:val="clear" w:color="auto" w:fill="FFFFFF"/>
            <w:tcMar>
              <w:top w:w="100" w:type="dxa"/>
              <w:left w:w="100" w:type="dxa"/>
              <w:bottom w:w="100" w:type="dxa"/>
              <w:right w:w="100" w:type="dxa"/>
            </w:tcMar>
          </w:tcPr>
          <w:p w14:paraId="373291AD" w14:textId="59EDAAF5" w:rsidR="003765FA" w:rsidRDefault="00364945" w:rsidP="002A6EE2">
            <w:r>
              <w:t xml:space="preserve">The </w:t>
            </w:r>
            <w:r w:rsidR="002A6EE2" w:rsidRPr="002A6EE2">
              <w:rPr>
                <w:rFonts w:ascii="Courier New" w:hAnsi="Courier New" w:cs="Courier New"/>
              </w:rPr>
              <w:t>O</w:t>
            </w:r>
            <w:r w:rsidRPr="002A6EE2">
              <w:rPr>
                <w:rFonts w:ascii="Courier New" w:hAnsi="Courier New" w:cs="Courier New"/>
              </w:rPr>
              <w:t>ption</w:t>
            </w:r>
            <w:r>
              <w:t xml:space="preserve"> property is variable in length with zero or more options. It is not often used. </w:t>
            </w:r>
          </w:p>
        </w:tc>
      </w:tr>
    </w:tbl>
    <w:p w14:paraId="789F975C" w14:textId="77777777" w:rsidR="00A05D70" w:rsidRDefault="00A05D70" w:rsidP="00A05D70">
      <w:pPr>
        <w:pStyle w:val="Heading4"/>
      </w:pPr>
      <w:bookmarkStart w:id="125" w:name="_Toc449967635"/>
      <w:r>
        <w:lastRenderedPageBreak/>
        <w:t>IANAAssignedIPNumbersType Data Type</w:t>
      </w:r>
      <w:bookmarkEnd w:id="125"/>
    </w:p>
    <w:p w14:paraId="1D7EA2FA" w14:textId="77777777" w:rsidR="00A05D70" w:rsidRPr="00B520B9" w:rsidRDefault="00A05D70" w:rsidP="00A05D70">
      <w:r>
        <w:t xml:space="preserve">The </w:t>
      </w:r>
      <w:r w:rsidRPr="00AD6F17">
        <w:rPr>
          <w:rFonts w:ascii="Courier New" w:hAnsi="Courier New" w:cs="Courier New"/>
        </w:rPr>
        <w:t>IANAAssignedIPNumbersType</w:t>
      </w:r>
      <w:r>
        <w:t xml:space="preserve"> data type specifies the Internet Protocol numbers. Its core value SHOULD be a literal found in the</w:t>
      </w:r>
      <w:r w:rsidRPr="007B434D">
        <w:t xml:space="preserve"> </w:t>
      </w:r>
      <w:r w:rsidRPr="00AD6F17">
        <w:rPr>
          <w:rFonts w:ascii="Courier New" w:hAnsi="Courier New" w:cs="Courier New"/>
        </w:rPr>
        <w:t>IANAAssignedIPNumbersTypeEnum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DE8A963" w14:textId="77777777" w:rsidR="003765FA" w:rsidRDefault="00364945" w:rsidP="00060B15">
      <w:pPr>
        <w:pStyle w:val="Heading4"/>
        <w:ind w:left="1080" w:hanging="1080"/>
      </w:pPr>
      <w:bookmarkStart w:id="126" w:name="_Toc449967636"/>
      <w:r>
        <w:t>IPv4FlagsType Class</w:t>
      </w:r>
      <w:bookmarkEnd w:id="126"/>
    </w:p>
    <w:p w14:paraId="31B6E680" w14:textId="7ADFD9E0" w:rsidR="003765FA" w:rsidRDefault="00364945">
      <w:pPr>
        <w:pStyle w:val="basicparagraph"/>
        <w:contextualSpacing w:val="0"/>
      </w:pPr>
      <w:r>
        <w:t>T</w:t>
      </w:r>
      <w:r w:rsidR="002A6EE2">
        <w:t xml:space="preserve">he </w:t>
      </w:r>
      <w:r w:rsidR="002A6EE2">
        <w:rPr>
          <w:rFonts w:ascii="Courier New" w:eastAsia="Courier New" w:hAnsi="Courier New" w:cs="Courier New"/>
        </w:rPr>
        <w:t>IPv4FlagsType</w:t>
      </w:r>
      <w:r w:rsidR="002A6EE2">
        <w:t xml:space="preserve"> class specifies the flags</w:t>
      </w:r>
      <w:r>
        <w:t xml:space="preserve"> </w:t>
      </w:r>
      <w:r w:rsidR="002A6EE2">
        <w:t xml:space="preserve">that </w:t>
      </w:r>
      <w:r>
        <w:t xml:space="preserve">control or identify fragments in an IP packet. It is a three-bit field, each of the three bits are defined by a </w:t>
      </w:r>
      <w:r w:rsidR="002A6EE2">
        <w:t xml:space="preserve">property </w:t>
      </w:r>
      <w:r>
        <w:t>with a</w:t>
      </w:r>
      <w:r w:rsidR="00723B94">
        <w:t>n</w:t>
      </w:r>
      <w:r>
        <w:t xml:space="preserve"> </w:t>
      </w:r>
      <w:r w:rsidR="00723B94">
        <w:t>enumeration</w:t>
      </w:r>
      <w:r>
        <w:t xml:space="preserve"> value that indicates the meaning of whether or not the bit is set.</w:t>
      </w:r>
    </w:p>
    <w:p w14:paraId="50B5846E" w14:textId="1BCB44C0" w:rsidR="003765FA" w:rsidRDefault="00364945">
      <w:pPr>
        <w:pStyle w:val="basicparagraph"/>
        <w:contextualSpacing w:val="0"/>
      </w:pPr>
      <w:r>
        <w:t xml:space="preserve">The property table of the </w:t>
      </w:r>
      <w:r>
        <w:rPr>
          <w:rFonts w:ascii="Courier New" w:eastAsia="Courier New" w:hAnsi="Courier New" w:cs="Courier New"/>
        </w:rPr>
        <w:t>IPv4FlagsType</w:t>
      </w:r>
      <w:r w:rsidR="000A613C">
        <w:t xml:space="preserve"> class is given in </w:t>
      </w:r>
      <w:r w:rsidR="000A613C" w:rsidRPr="000A613C">
        <w:rPr>
          <w:b/>
          <w:color w:val="0000EE"/>
        </w:rPr>
        <w:fldChar w:fldCharType="begin"/>
      </w:r>
      <w:r w:rsidR="000A613C" w:rsidRPr="000A613C">
        <w:rPr>
          <w:b/>
          <w:color w:val="0000EE"/>
        </w:rPr>
        <w:instrText xml:space="preserve"> REF _Ref438551518 \h </w:instrText>
      </w:r>
      <w:r w:rsidR="000A613C">
        <w:rPr>
          <w:b/>
          <w:color w:val="0000EE"/>
        </w:rPr>
        <w:instrText xml:space="preserve"> \* MERGEFORMAT </w:instrText>
      </w:r>
      <w:r w:rsidR="000A613C" w:rsidRPr="000A613C">
        <w:rPr>
          <w:b/>
          <w:color w:val="0000EE"/>
        </w:rPr>
      </w:r>
      <w:r w:rsidR="000A613C" w:rsidRPr="000A613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28</w:t>
      </w:r>
      <w:r w:rsidR="000A613C" w:rsidRPr="000A613C">
        <w:rPr>
          <w:b/>
          <w:color w:val="0000EE"/>
        </w:rPr>
        <w:fldChar w:fldCharType="end"/>
      </w:r>
      <w:r>
        <w:t>.</w:t>
      </w:r>
    </w:p>
    <w:p w14:paraId="5EA6582F" w14:textId="133F189D" w:rsidR="003765FA" w:rsidRDefault="00364945">
      <w:pPr>
        <w:pStyle w:val="tablecaption"/>
        <w:jc w:val="center"/>
      </w:pPr>
      <w:bookmarkStart w:id="127" w:name="_Ref438551518"/>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28</w:t>
      </w:r>
      <w:r w:rsidR="003E4566">
        <w:rPr>
          <w:noProof/>
        </w:rPr>
        <w:fldChar w:fldCharType="end"/>
      </w:r>
      <w:bookmarkEnd w:id="127"/>
      <w:r w:rsidR="000A613C">
        <w:rPr>
          <w:noProof/>
        </w:rPr>
        <w:t xml:space="preserve">. </w:t>
      </w:r>
      <w:r>
        <w:t xml:space="preserve">Properties of the </w:t>
      </w:r>
      <w:r>
        <w:rPr>
          <w:rFonts w:ascii="Courier New" w:eastAsia="Courier New" w:hAnsi="Courier New" w:cs="Courier New"/>
        </w:rPr>
        <w:t>IPv4FlagsType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3765FA" w14:paraId="1E8901D5" w14:textId="77777777" w:rsidTr="003F3465">
        <w:trPr>
          <w:jc w:val="center"/>
        </w:trPr>
        <w:tc>
          <w:tcPr>
            <w:tcW w:w="2070" w:type="dxa"/>
            <w:shd w:val="clear" w:color="auto" w:fill="BFBFBF"/>
            <w:tcMar>
              <w:top w:w="100" w:type="dxa"/>
              <w:left w:w="100" w:type="dxa"/>
              <w:bottom w:w="100" w:type="dxa"/>
              <w:right w:w="100" w:type="dxa"/>
            </w:tcMar>
          </w:tcPr>
          <w:p w14:paraId="2E91F651"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0A342D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47FB8A" w14:textId="77777777" w:rsidR="003765FA" w:rsidRDefault="00364945">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1E8990E9" w14:textId="77777777" w:rsidR="003765FA" w:rsidRDefault="00364945">
            <w:pPr>
              <w:rPr>
                <w:b/>
                <w:color w:val="000000"/>
              </w:rPr>
            </w:pPr>
            <w:r>
              <w:rPr>
                <w:b/>
                <w:color w:val="000000"/>
              </w:rPr>
              <w:t>Description</w:t>
            </w:r>
          </w:p>
        </w:tc>
      </w:tr>
      <w:tr w:rsidR="003765FA" w14:paraId="3D07EE1F" w14:textId="77777777" w:rsidTr="003F3465">
        <w:trPr>
          <w:jc w:val="center"/>
        </w:trPr>
        <w:tc>
          <w:tcPr>
            <w:tcW w:w="2070" w:type="dxa"/>
            <w:shd w:val="clear" w:color="auto" w:fill="FFFFFF"/>
            <w:tcMar>
              <w:top w:w="100" w:type="dxa"/>
              <w:left w:w="100" w:type="dxa"/>
              <w:bottom w:w="100" w:type="dxa"/>
              <w:right w:w="100" w:type="dxa"/>
            </w:tcMar>
            <w:vAlign w:val="center"/>
          </w:tcPr>
          <w:p w14:paraId="091801ED" w14:textId="77777777" w:rsidR="003765FA" w:rsidRDefault="00364945">
            <w:r>
              <w:rPr>
                <w:b/>
              </w:rPr>
              <w:t>Reserved</w:t>
            </w:r>
          </w:p>
        </w:tc>
        <w:tc>
          <w:tcPr>
            <w:tcW w:w="3510" w:type="dxa"/>
            <w:shd w:val="clear" w:color="auto" w:fill="FFFFFF"/>
            <w:tcMar>
              <w:top w:w="100" w:type="dxa"/>
              <w:left w:w="100" w:type="dxa"/>
              <w:bottom w:w="100" w:type="dxa"/>
              <w:right w:w="100" w:type="dxa"/>
            </w:tcMar>
            <w:vAlign w:val="center"/>
          </w:tcPr>
          <w:p w14:paraId="026928E3" w14:textId="77777777" w:rsidR="003F3465" w:rsidRDefault="00364945">
            <w:pPr>
              <w:rPr>
                <w:rFonts w:ascii="Courier New" w:eastAsia="Courier New" w:hAnsi="Courier New" w:cs="Courier New"/>
              </w:rPr>
            </w:pPr>
            <w:r>
              <w:rPr>
                <w:rFonts w:ascii="Courier New" w:eastAsia="Courier New" w:hAnsi="Courier New" w:cs="Courier New"/>
              </w:rPr>
              <w:t>cyboxCommon:</w:t>
            </w:r>
          </w:p>
          <w:p w14:paraId="790EA7C0" w14:textId="17522F02"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2467BF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250E9F74" w14:textId="548FF16F" w:rsidR="003765FA" w:rsidRDefault="00364945" w:rsidP="005C01A0">
            <w:r>
              <w:t xml:space="preserve">The </w:t>
            </w:r>
            <w:r>
              <w:rPr>
                <w:rFonts w:ascii="Courier New" w:eastAsia="Courier New" w:hAnsi="Courier New" w:cs="Courier New"/>
              </w:rPr>
              <w:t>Reserved</w:t>
            </w:r>
            <w:r>
              <w:t xml:space="preserve"> property </w:t>
            </w:r>
            <w:r w:rsidR="005C01A0">
              <w:t>corresponds to b</w:t>
            </w:r>
            <w:r>
              <w:t>it 0: This bit value (0) is reserved and must be zero.</w:t>
            </w:r>
          </w:p>
        </w:tc>
      </w:tr>
      <w:tr w:rsidR="003765FA" w14:paraId="24BC896E" w14:textId="77777777" w:rsidTr="003F3465">
        <w:trPr>
          <w:jc w:val="center"/>
        </w:trPr>
        <w:tc>
          <w:tcPr>
            <w:tcW w:w="2070" w:type="dxa"/>
            <w:shd w:val="clear" w:color="auto" w:fill="FFFFFF"/>
            <w:tcMar>
              <w:top w:w="100" w:type="dxa"/>
              <w:left w:w="100" w:type="dxa"/>
              <w:bottom w:w="100" w:type="dxa"/>
              <w:right w:w="100" w:type="dxa"/>
            </w:tcMar>
            <w:vAlign w:val="center"/>
          </w:tcPr>
          <w:p w14:paraId="7446F1F3" w14:textId="77777777" w:rsidR="003765FA" w:rsidRDefault="00364945">
            <w:r>
              <w:rPr>
                <w:b/>
              </w:rPr>
              <w:t>Do_Not_Fragment</w:t>
            </w:r>
          </w:p>
        </w:tc>
        <w:tc>
          <w:tcPr>
            <w:tcW w:w="3510" w:type="dxa"/>
            <w:shd w:val="clear" w:color="auto" w:fill="FFFFFF"/>
            <w:tcMar>
              <w:top w:w="100" w:type="dxa"/>
              <w:left w:w="100" w:type="dxa"/>
              <w:bottom w:w="100" w:type="dxa"/>
              <w:right w:w="100" w:type="dxa"/>
            </w:tcMar>
            <w:vAlign w:val="center"/>
          </w:tcPr>
          <w:p w14:paraId="60BCFD8C" w14:textId="29CF882A" w:rsidR="003765FA" w:rsidRDefault="00364945">
            <w:r>
              <w:rPr>
                <w:rFonts w:ascii="Courier New" w:eastAsia="Courier New" w:hAnsi="Courier New" w:cs="Courier New"/>
              </w:rPr>
              <w:t>DoNotFragmentType</w:t>
            </w:r>
          </w:p>
        </w:tc>
        <w:tc>
          <w:tcPr>
            <w:tcW w:w="1260" w:type="dxa"/>
            <w:shd w:val="clear" w:color="auto" w:fill="FFFFFF"/>
            <w:tcMar>
              <w:top w:w="100" w:type="dxa"/>
              <w:left w:w="100" w:type="dxa"/>
              <w:bottom w:w="100" w:type="dxa"/>
              <w:right w:w="100" w:type="dxa"/>
            </w:tcMar>
            <w:vAlign w:val="center"/>
          </w:tcPr>
          <w:p w14:paraId="4D57D0E1"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3CF52C98" w14:textId="61AEFE1A" w:rsidR="003765FA" w:rsidRDefault="00364945" w:rsidP="00074C2E">
            <w:r>
              <w:t xml:space="preserve">The </w:t>
            </w:r>
            <w:r>
              <w:rPr>
                <w:rFonts w:ascii="Courier New" w:eastAsia="Courier New" w:hAnsi="Courier New" w:cs="Courier New"/>
              </w:rPr>
              <w:t>Do_Not_Fragment</w:t>
            </w:r>
            <w:r>
              <w:t xml:space="preserve"> property </w:t>
            </w:r>
            <w:r w:rsidR="005C01A0">
              <w:t>corresponds to b</w:t>
            </w:r>
            <w:r>
              <w:t>it 1: This is the "don't fragment" bit.</w:t>
            </w:r>
          </w:p>
        </w:tc>
      </w:tr>
      <w:tr w:rsidR="003765FA" w14:paraId="4820504B" w14:textId="77777777" w:rsidTr="003F3465">
        <w:trPr>
          <w:jc w:val="center"/>
        </w:trPr>
        <w:tc>
          <w:tcPr>
            <w:tcW w:w="2070" w:type="dxa"/>
            <w:shd w:val="clear" w:color="auto" w:fill="FFFFFF"/>
            <w:tcMar>
              <w:top w:w="100" w:type="dxa"/>
              <w:left w:w="100" w:type="dxa"/>
              <w:bottom w:w="100" w:type="dxa"/>
              <w:right w:w="100" w:type="dxa"/>
            </w:tcMar>
            <w:vAlign w:val="center"/>
          </w:tcPr>
          <w:p w14:paraId="6FF0FC00" w14:textId="4DE604A5" w:rsidR="003765FA" w:rsidRDefault="00364945">
            <w:r>
              <w:rPr>
                <w:b/>
              </w:rPr>
              <w:t>More_Fragments</w:t>
            </w:r>
          </w:p>
        </w:tc>
        <w:tc>
          <w:tcPr>
            <w:tcW w:w="3510" w:type="dxa"/>
            <w:shd w:val="clear" w:color="auto" w:fill="FFFFFF"/>
            <w:tcMar>
              <w:top w:w="100" w:type="dxa"/>
              <w:left w:w="100" w:type="dxa"/>
              <w:bottom w:w="100" w:type="dxa"/>
              <w:right w:w="100" w:type="dxa"/>
            </w:tcMar>
            <w:vAlign w:val="center"/>
          </w:tcPr>
          <w:p w14:paraId="0B00914D" w14:textId="19A78070" w:rsidR="003765FA" w:rsidRDefault="00364945">
            <w:r>
              <w:rPr>
                <w:rFonts w:ascii="Courier New" w:eastAsia="Courier New" w:hAnsi="Courier New" w:cs="Courier New"/>
              </w:rPr>
              <w:t>MoreFragmentsType</w:t>
            </w:r>
          </w:p>
        </w:tc>
        <w:tc>
          <w:tcPr>
            <w:tcW w:w="1260" w:type="dxa"/>
            <w:shd w:val="clear" w:color="auto" w:fill="FFFFFF"/>
            <w:tcMar>
              <w:top w:w="100" w:type="dxa"/>
              <w:left w:w="100" w:type="dxa"/>
              <w:bottom w:w="100" w:type="dxa"/>
              <w:right w:w="100" w:type="dxa"/>
            </w:tcMar>
            <w:vAlign w:val="center"/>
          </w:tcPr>
          <w:p w14:paraId="2FD2EFD8" w14:textId="77777777" w:rsidR="003765FA" w:rsidRDefault="00364945">
            <w:pPr>
              <w:jc w:val="center"/>
            </w:pPr>
            <w:r>
              <w:t>0..1</w:t>
            </w:r>
          </w:p>
        </w:tc>
        <w:tc>
          <w:tcPr>
            <w:tcW w:w="6120" w:type="dxa"/>
            <w:shd w:val="clear" w:color="auto" w:fill="FFFFFF"/>
            <w:tcMar>
              <w:top w:w="100" w:type="dxa"/>
              <w:left w:w="100" w:type="dxa"/>
              <w:bottom w:w="100" w:type="dxa"/>
              <w:right w:w="100" w:type="dxa"/>
            </w:tcMar>
          </w:tcPr>
          <w:p w14:paraId="4A480623" w14:textId="4BA05A24" w:rsidR="003765FA" w:rsidRDefault="00364945" w:rsidP="00074C2E">
            <w:r>
              <w:t xml:space="preserve">The </w:t>
            </w:r>
            <w:r>
              <w:rPr>
                <w:rFonts w:ascii="Courier New" w:eastAsia="Courier New" w:hAnsi="Courier New" w:cs="Courier New"/>
              </w:rPr>
              <w:t>More_Fragments</w:t>
            </w:r>
            <w:r>
              <w:t xml:space="preserve"> property </w:t>
            </w:r>
            <w:r w:rsidR="005C01A0">
              <w:t>corresponds to b</w:t>
            </w:r>
            <w:r>
              <w:t xml:space="preserve">it 2: This is the "more fragments" bit. </w:t>
            </w:r>
          </w:p>
        </w:tc>
      </w:tr>
    </w:tbl>
    <w:p w14:paraId="34F68E27" w14:textId="1241FA22" w:rsidR="003765FA" w:rsidRDefault="00364945" w:rsidP="00060B15">
      <w:pPr>
        <w:pStyle w:val="Heading4"/>
      </w:pPr>
      <w:bookmarkStart w:id="128" w:name="_Toc449967637"/>
      <w:r>
        <w:t xml:space="preserve">DoNotFragmentType </w:t>
      </w:r>
      <w:r w:rsidR="007B434D">
        <w:t>Data Type</w:t>
      </w:r>
      <w:bookmarkEnd w:id="128"/>
    </w:p>
    <w:p w14:paraId="706C1B76" w14:textId="11572249" w:rsidR="005C01A0" w:rsidRPr="00215FC5" w:rsidRDefault="005C01A0" w:rsidP="005C01A0">
      <w:pPr>
        <w:pStyle w:val="basicparagraph"/>
        <w:contextualSpacing w:val="0"/>
      </w:pPr>
      <w:r>
        <w:t xml:space="preserve">The </w:t>
      </w:r>
      <w:r w:rsidRPr="003F3465">
        <w:rPr>
          <w:rFonts w:ascii="Courier New" w:hAnsi="Courier New" w:cs="Courier New"/>
        </w:rPr>
        <w:t>DoNotFragmentType</w:t>
      </w:r>
      <w:r>
        <w:t xml:space="preserve"> data type specifies the fragmenting option. Its core value SHOULD be a literal found in the</w:t>
      </w:r>
      <w:r w:rsidRPr="00FE1F56">
        <w:rPr>
          <w:rFonts w:ascii="Courier New" w:hAnsi="Courier New" w:cs="Courier New"/>
        </w:rPr>
        <w:t xml:space="preserve"> </w:t>
      </w:r>
      <w:r w:rsidRPr="008F1AA3">
        <w:rPr>
          <w:rFonts w:ascii="Courier New" w:hAnsi="Courier New" w:cs="Courier New"/>
        </w:rPr>
        <w:t>DoNotFragmentTypeEnum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57E6899" w14:textId="268C1B09" w:rsidR="003765FA" w:rsidRDefault="00364945" w:rsidP="00060B15">
      <w:pPr>
        <w:pStyle w:val="Heading4"/>
      </w:pPr>
      <w:bookmarkStart w:id="129" w:name="_Toc449967638"/>
      <w:r>
        <w:t xml:space="preserve">MoreFragmentsType </w:t>
      </w:r>
      <w:r w:rsidR="007B434D">
        <w:t>Data Type</w:t>
      </w:r>
      <w:bookmarkEnd w:id="129"/>
    </w:p>
    <w:p w14:paraId="451AD20E" w14:textId="2C1EFF42" w:rsidR="005C01A0" w:rsidRPr="005C01A0" w:rsidRDefault="005C01A0" w:rsidP="005C01A0">
      <w:pPr>
        <w:pStyle w:val="basicparagraph"/>
        <w:contextualSpacing w:val="0"/>
      </w:pPr>
      <w:r>
        <w:t xml:space="preserve">The </w:t>
      </w:r>
      <w:r w:rsidRPr="00500ED2">
        <w:rPr>
          <w:rFonts w:ascii="Courier New" w:hAnsi="Courier New" w:cs="Courier New"/>
        </w:rPr>
        <w:t>MoreFragmentsType</w:t>
      </w:r>
      <w:r>
        <w:t xml:space="preserve"> data type specifies whether there are more fragments. Its core value SHOULD be a literal found in the</w:t>
      </w:r>
      <w:r w:rsidRPr="00FE1F56">
        <w:rPr>
          <w:rFonts w:ascii="Courier New" w:hAnsi="Courier New" w:cs="Courier New"/>
        </w:rPr>
        <w:t xml:space="preserve"> </w:t>
      </w:r>
      <w:r w:rsidRPr="00356877">
        <w:rPr>
          <w:rFonts w:ascii="Courier New" w:hAnsi="Courier New" w:cs="Courier New"/>
        </w:rPr>
        <w:t>MoreFragmentsTypeEnum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09FC010" w14:textId="77777777" w:rsidR="003765FA" w:rsidRDefault="00364945" w:rsidP="00060B15">
      <w:pPr>
        <w:pStyle w:val="Heading4"/>
      </w:pPr>
      <w:bookmarkStart w:id="130" w:name="_Toc449967639"/>
      <w:r>
        <w:lastRenderedPageBreak/>
        <w:t>IPv4OptionType Class</w:t>
      </w:r>
      <w:bookmarkEnd w:id="130"/>
    </w:p>
    <w:p w14:paraId="4B9802F3" w14:textId="57863C0C" w:rsidR="003765FA" w:rsidRDefault="00364945">
      <w:pPr>
        <w:pStyle w:val="basicparagraph"/>
        <w:contextualSpacing w:val="0"/>
      </w:pPr>
      <w:r>
        <w:t>T</w:t>
      </w:r>
      <w:r w:rsidR="00074C2E">
        <w:t xml:space="preserve">he </w:t>
      </w:r>
      <w:r w:rsidR="00074C2E">
        <w:rPr>
          <w:rFonts w:ascii="Courier New" w:eastAsia="Courier New" w:hAnsi="Courier New" w:cs="Courier New"/>
        </w:rPr>
        <w:t>IPv4OptionType</w:t>
      </w:r>
      <w:r w:rsidR="00074C2E">
        <w:t xml:space="preserve"> class specifies the</w:t>
      </w:r>
      <w:r>
        <w:t xml:space="preserve"> zero or more options</w:t>
      </w:r>
      <w:r w:rsidR="00074C2E">
        <w:t xml:space="preserve"> of the IPv4 packet</w:t>
      </w:r>
      <w:r>
        <w:t>.</w:t>
      </w:r>
    </w:p>
    <w:p w14:paraId="21B5F5A7" w14:textId="650814EA" w:rsidR="003765FA" w:rsidRDefault="00364945">
      <w:pPr>
        <w:pStyle w:val="basicparagraph"/>
        <w:contextualSpacing w:val="0"/>
      </w:pPr>
      <w:r>
        <w:t xml:space="preserve">The property table of the </w:t>
      </w:r>
      <w:r>
        <w:rPr>
          <w:rFonts w:ascii="Courier New" w:eastAsia="Courier New" w:hAnsi="Courier New" w:cs="Courier New"/>
        </w:rPr>
        <w:t>IPv4OptionType</w:t>
      </w:r>
      <w:r>
        <w:t xml:space="preserve"> class is given in </w:t>
      </w:r>
      <w:r w:rsidR="00356877" w:rsidRPr="00356877">
        <w:rPr>
          <w:b/>
          <w:color w:val="0000EE"/>
        </w:rPr>
        <w:fldChar w:fldCharType="begin"/>
      </w:r>
      <w:r w:rsidR="00356877" w:rsidRPr="00356877">
        <w:rPr>
          <w:b/>
          <w:color w:val="0000EE"/>
        </w:rPr>
        <w:instrText xml:space="preserve"> REF _Ref438551618 \h </w:instrText>
      </w:r>
      <w:r w:rsidR="00356877">
        <w:rPr>
          <w:b/>
          <w:color w:val="0000EE"/>
        </w:rPr>
        <w:instrText xml:space="preserve"> \* MERGEFORMAT </w:instrText>
      </w:r>
      <w:r w:rsidR="00356877" w:rsidRPr="00356877">
        <w:rPr>
          <w:b/>
          <w:color w:val="0000EE"/>
        </w:rPr>
      </w:r>
      <w:r w:rsidR="00356877" w:rsidRPr="0035687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29</w:t>
      </w:r>
      <w:r w:rsidR="00356877" w:rsidRPr="00356877">
        <w:rPr>
          <w:b/>
          <w:color w:val="0000EE"/>
        </w:rPr>
        <w:fldChar w:fldCharType="end"/>
      </w:r>
      <w:r>
        <w:t>.</w:t>
      </w:r>
    </w:p>
    <w:p w14:paraId="5C9DC52F" w14:textId="4CA32C2D" w:rsidR="003765FA" w:rsidRDefault="00364945">
      <w:pPr>
        <w:pStyle w:val="tablecaption"/>
        <w:jc w:val="center"/>
      </w:pPr>
      <w:bookmarkStart w:id="131" w:name="_Ref438551618"/>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29</w:t>
      </w:r>
      <w:r w:rsidR="003E4566">
        <w:rPr>
          <w:noProof/>
        </w:rPr>
        <w:fldChar w:fldCharType="end"/>
      </w:r>
      <w:bookmarkEnd w:id="131"/>
      <w:r w:rsidR="00FF47FC">
        <w:rPr>
          <w:noProof/>
        </w:rPr>
        <w:t xml:space="preserve">. </w:t>
      </w:r>
      <w:r>
        <w:t xml:space="preserve">Properties of the </w:t>
      </w:r>
      <w:r>
        <w:rPr>
          <w:rFonts w:ascii="Courier New" w:eastAsia="Courier New" w:hAnsi="Courier New" w:cs="Courier New"/>
        </w:rPr>
        <w:t>IPv4OptionType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260"/>
        <w:gridCol w:w="6930"/>
      </w:tblGrid>
      <w:tr w:rsidR="003765FA" w14:paraId="6E7E67B8" w14:textId="77777777" w:rsidTr="00AA4F65">
        <w:trPr>
          <w:jc w:val="center"/>
        </w:trPr>
        <w:tc>
          <w:tcPr>
            <w:tcW w:w="1440" w:type="dxa"/>
            <w:shd w:val="clear" w:color="auto" w:fill="BFBFBF"/>
            <w:tcMar>
              <w:top w:w="100" w:type="dxa"/>
              <w:left w:w="100" w:type="dxa"/>
              <w:bottom w:w="100" w:type="dxa"/>
              <w:right w:w="100" w:type="dxa"/>
            </w:tcMar>
          </w:tcPr>
          <w:p w14:paraId="2BA27AC9" w14:textId="77777777" w:rsidR="003765FA" w:rsidRDefault="00364945">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34D3B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4E7C67F" w14:textId="77777777" w:rsidR="003765FA" w:rsidRDefault="00364945">
            <w:pPr>
              <w:jc w:val="center"/>
              <w:rPr>
                <w:b/>
                <w:color w:val="000000"/>
              </w:rPr>
            </w:pPr>
            <w:r>
              <w:rPr>
                <w:b/>
                <w:color w:val="000000"/>
              </w:rPr>
              <w:t>Multiplicity</w:t>
            </w:r>
          </w:p>
        </w:tc>
        <w:tc>
          <w:tcPr>
            <w:tcW w:w="6930" w:type="dxa"/>
            <w:shd w:val="clear" w:color="auto" w:fill="BFBFBF"/>
            <w:tcMar>
              <w:top w:w="100" w:type="dxa"/>
              <w:left w:w="100" w:type="dxa"/>
              <w:bottom w:w="100" w:type="dxa"/>
              <w:right w:w="100" w:type="dxa"/>
            </w:tcMar>
          </w:tcPr>
          <w:p w14:paraId="1AB6B65A" w14:textId="77777777" w:rsidR="003765FA" w:rsidRDefault="00364945">
            <w:pPr>
              <w:rPr>
                <w:b/>
                <w:color w:val="000000"/>
              </w:rPr>
            </w:pPr>
            <w:r>
              <w:rPr>
                <w:b/>
                <w:color w:val="000000"/>
              </w:rPr>
              <w:t>Description</w:t>
            </w:r>
          </w:p>
        </w:tc>
      </w:tr>
      <w:tr w:rsidR="003765FA" w14:paraId="2E908B56" w14:textId="77777777" w:rsidTr="00AA4F65">
        <w:trPr>
          <w:jc w:val="center"/>
        </w:trPr>
        <w:tc>
          <w:tcPr>
            <w:tcW w:w="1440" w:type="dxa"/>
            <w:shd w:val="clear" w:color="auto" w:fill="FFFFFF"/>
            <w:tcMar>
              <w:top w:w="100" w:type="dxa"/>
              <w:left w:w="100" w:type="dxa"/>
              <w:bottom w:w="100" w:type="dxa"/>
              <w:right w:w="100" w:type="dxa"/>
            </w:tcMar>
            <w:vAlign w:val="center"/>
          </w:tcPr>
          <w:p w14:paraId="025DF38F" w14:textId="77777777" w:rsidR="003765FA" w:rsidRDefault="00364945">
            <w:r>
              <w:rPr>
                <w:b/>
              </w:rPr>
              <w:t>Copy_Flag</w:t>
            </w:r>
          </w:p>
        </w:tc>
        <w:tc>
          <w:tcPr>
            <w:tcW w:w="3330" w:type="dxa"/>
            <w:shd w:val="clear" w:color="auto" w:fill="FFFFFF"/>
            <w:tcMar>
              <w:top w:w="100" w:type="dxa"/>
              <w:left w:w="100" w:type="dxa"/>
              <w:bottom w:w="100" w:type="dxa"/>
              <w:right w:w="100" w:type="dxa"/>
            </w:tcMar>
            <w:vAlign w:val="center"/>
          </w:tcPr>
          <w:p w14:paraId="69557636" w14:textId="49F6FF9C" w:rsidR="003765FA" w:rsidRDefault="00364945">
            <w:r>
              <w:rPr>
                <w:rFonts w:ascii="Courier New" w:eastAsia="Courier New" w:hAnsi="Courier New" w:cs="Courier New"/>
              </w:rPr>
              <w:t>IPv4CopyFlagType</w:t>
            </w:r>
          </w:p>
        </w:tc>
        <w:tc>
          <w:tcPr>
            <w:tcW w:w="1260" w:type="dxa"/>
            <w:shd w:val="clear" w:color="auto" w:fill="FFFFFF"/>
            <w:tcMar>
              <w:top w:w="100" w:type="dxa"/>
              <w:left w:w="100" w:type="dxa"/>
              <w:bottom w:w="100" w:type="dxa"/>
              <w:right w:w="100" w:type="dxa"/>
            </w:tcMar>
            <w:vAlign w:val="center"/>
          </w:tcPr>
          <w:p w14:paraId="0EA4D77B"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64EB3657" w14:textId="1434DD73" w:rsidR="003765FA" w:rsidRDefault="00364945" w:rsidP="00173D1E">
            <w:r>
              <w:t xml:space="preserve">The </w:t>
            </w:r>
            <w:r w:rsidR="007B434D" w:rsidRPr="00074C2E">
              <w:rPr>
                <w:rFonts w:ascii="Courier New" w:hAnsi="Courier New" w:cs="Courier New"/>
              </w:rPr>
              <w:t>Copy_F</w:t>
            </w:r>
            <w:r w:rsidRPr="00074C2E">
              <w:rPr>
                <w:rFonts w:ascii="Courier New" w:hAnsi="Courier New" w:cs="Courier New"/>
              </w:rPr>
              <w:t>lag</w:t>
            </w:r>
            <w:r>
              <w:t xml:space="preserve"> </w:t>
            </w:r>
            <w:r w:rsidR="007B434D">
              <w:t>property</w:t>
            </w:r>
            <w:r w:rsidR="00173D1E">
              <w:t xml:space="preserve"> specifies the 1 bit which</w:t>
            </w:r>
            <w:r w:rsidR="007B434D">
              <w:t xml:space="preserve"> </w:t>
            </w:r>
            <w:r>
              <w:t>indicates that this option is copied into a</w:t>
            </w:r>
            <w:r w:rsidR="007A3811">
              <w:t>ll fragments on fragmentation.</w:t>
            </w:r>
          </w:p>
        </w:tc>
      </w:tr>
      <w:tr w:rsidR="003765FA" w14:paraId="48B06D16" w14:textId="77777777" w:rsidTr="00AA4F65">
        <w:trPr>
          <w:jc w:val="center"/>
        </w:trPr>
        <w:tc>
          <w:tcPr>
            <w:tcW w:w="1440" w:type="dxa"/>
            <w:shd w:val="clear" w:color="auto" w:fill="FFFFFF"/>
            <w:tcMar>
              <w:top w:w="100" w:type="dxa"/>
              <w:left w:w="100" w:type="dxa"/>
              <w:bottom w:w="100" w:type="dxa"/>
              <w:right w:w="100" w:type="dxa"/>
            </w:tcMar>
            <w:vAlign w:val="center"/>
          </w:tcPr>
          <w:p w14:paraId="7A3E3303" w14:textId="77777777" w:rsidR="003765FA" w:rsidRDefault="00364945">
            <w:r>
              <w:rPr>
                <w:b/>
              </w:rPr>
              <w:t>Class</w:t>
            </w:r>
          </w:p>
        </w:tc>
        <w:tc>
          <w:tcPr>
            <w:tcW w:w="3330" w:type="dxa"/>
            <w:shd w:val="clear" w:color="auto" w:fill="FFFFFF"/>
            <w:tcMar>
              <w:top w:w="100" w:type="dxa"/>
              <w:left w:w="100" w:type="dxa"/>
              <w:bottom w:w="100" w:type="dxa"/>
              <w:right w:w="100" w:type="dxa"/>
            </w:tcMar>
            <w:vAlign w:val="center"/>
          </w:tcPr>
          <w:p w14:paraId="3F37F2F3" w14:textId="7F3DB10F" w:rsidR="003765FA" w:rsidRDefault="00364945">
            <w:r>
              <w:rPr>
                <w:rFonts w:ascii="Courier New" w:eastAsia="Courier New" w:hAnsi="Courier New" w:cs="Courier New"/>
              </w:rPr>
              <w:t>IPv4ClassType</w:t>
            </w:r>
          </w:p>
        </w:tc>
        <w:tc>
          <w:tcPr>
            <w:tcW w:w="1260" w:type="dxa"/>
            <w:shd w:val="clear" w:color="auto" w:fill="FFFFFF"/>
            <w:tcMar>
              <w:top w:w="100" w:type="dxa"/>
              <w:left w:w="100" w:type="dxa"/>
              <w:bottom w:w="100" w:type="dxa"/>
              <w:right w:w="100" w:type="dxa"/>
            </w:tcMar>
            <w:vAlign w:val="center"/>
          </w:tcPr>
          <w:p w14:paraId="60702DAA"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4A94C759" w14:textId="4B204344" w:rsidR="003765FA" w:rsidRDefault="00364945" w:rsidP="007A3811">
            <w:r>
              <w:t xml:space="preserve">The </w:t>
            </w:r>
            <w:r w:rsidR="00074C2E" w:rsidRPr="00074C2E">
              <w:rPr>
                <w:rFonts w:ascii="Courier New" w:hAnsi="Courier New" w:cs="Courier New"/>
              </w:rPr>
              <w:t>Class</w:t>
            </w:r>
            <w:r w:rsidR="00074C2E">
              <w:t xml:space="preserve"> property</w:t>
            </w:r>
            <w:r>
              <w:t xml:space="preserve"> </w:t>
            </w:r>
            <w:r w:rsidR="00074C2E">
              <w:t xml:space="preserve">specifies the class type of the packet and corresponds to the </w:t>
            </w:r>
            <w:r>
              <w:t>2 bit</w:t>
            </w:r>
            <w:r w:rsidR="00074C2E">
              <w:t xml:space="preserve"> field,</w:t>
            </w:r>
            <w:r>
              <w:t xml:space="preserve"> where 0 = control; 1 = reserved for future use; 2 = debugging and measurement; 3 = reserved for future use. </w:t>
            </w:r>
          </w:p>
        </w:tc>
      </w:tr>
      <w:tr w:rsidR="003765FA" w14:paraId="7C012A53" w14:textId="77777777" w:rsidTr="00AA4F65">
        <w:trPr>
          <w:jc w:val="center"/>
        </w:trPr>
        <w:tc>
          <w:tcPr>
            <w:tcW w:w="1440" w:type="dxa"/>
            <w:shd w:val="clear" w:color="auto" w:fill="FFFFFF"/>
            <w:tcMar>
              <w:top w:w="100" w:type="dxa"/>
              <w:left w:w="100" w:type="dxa"/>
              <w:bottom w:w="100" w:type="dxa"/>
              <w:right w:w="100" w:type="dxa"/>
            </w:tcMar>
            <w:vAlign w:val="center"/>
          </w:tcPr>
          <w:p w14:paraId="3355B0F8" w14:textId="77777777" w:rsidR="003765FA" w:rsidRDefault="00364945">
            <w:r>
              <w:rPr>
                <w:b/>
              </w:rPr>
              <w:t>Option</w:t>
            </w:r>
          </w:p>
        </w:tc>
        <w:tc>
          <w:tcPr>
            <w:tcW w:w="3330" w:type="dxa"/>
            <w:shd w:val="clear" w:color="auto" w:fill="FFFFFF"/>
            <w:tcMar>
              <w:top w:w="100" w:type="dxa"/>
              <w:left w:w="100" w:type="dxa"/>
              <w:bottom w:w="100" w:type="dxa"/>
              <w:right w:w="100" w:type="dxa"/>
            </w:tcMar>
            <w:vAlign w:val="center"/>
          </w:tcPr>
          <w:p w14:paraId="7972FAF9" w14:textId="7CBE87C7" w:rsidR="003765FA" w:rsidRDefault="00364945">
            <w:r>
              <w:rPr>
                <w:rFonts w:ascii="Courier New" w:eastAsia="Courier New" w:hAnsi="Courier New" w:cs="Courier New"/>
              </w:rPr>
              <w:t>IPv4OptionsType</w:t>
            </w:r>
          </w:p>
        </w:tc>
        <w:tc>
          <w:tcPr>
            <w:tcW w:w="1260" w:type="dxa"/>
            <w:shd w:val="clear" w:color="auto" w:fill="FFFFFF"/>
            <w:tcMar>
              <w:top w:w="100" w:type="dxa"/>
              <w:left w:w="100" w:type="dxa"/>
              <w:bottom w:w="100" w:type="dxa"/>
              <w:right w:w="100" w:type="dxa"/>
            </w:tcMar>
            <w:vAlign w:val="center"/>
          </w:tcPr>
          <w:p w14:paraId="4B131D57" w14:textId="77777777" w:rsidR="003765FA" w:rsidRDefault="00364945">
            <w:pPr>
              <w:jc w:val="center"/>
            </w:pPr>
            <w:r>
              <w:t>0..1</w:t>
            </w:r>
          </w:p>
        </w:tc>
        <w:tc>
          <w:tcPr>
            <w:tcW w:w="6930" w:type="dxa"/>
            <w:shd w:val="clear" w:color="auto" w:fill="FFFFFF"/>
            <w:tcMar>
              <w:top w:w="100" w:type="dxa"/>
              <w:left w:w="100" w:type="dxa"/>
              <w:bottom w:w="100" w:type="dxa"/>
              <w:right w:w="100" w:type="dxa"/>
            </w:tcMar>
          </w:tcPr>
          <w:p w14:paraId="37596840" w14:textId="26CDD667" w:rsidR="003765FA" w:rsidRDefault="00364945" w:rsidP="00123A0B">
            <w:r>
              <w:t xml:space="preserve">The </w:t>
            </w:r>
            <w:r w:rsidR="00123A0B" w:rsidRPr="00123A0B">
              <w:rPr>
                <w:rFonts w:ascii="Courier New" w:hAnsi="Courier New" w:cs="Courier New"/>
              </w:rPr>
              <w:t>Option</w:t>
            </w:r>
            <w:r w:rsidR="00123A0B">
              <w:t xml:space="preserve"> property specifies the</w:t>
            </w:r>
            <w:r>
              <w:t xml:space="preserve"> optional header </w:t>
            </w:r>
            <w:r w:rsidR="009139F4">
              <w:t>properties</w:t>
            </w:r>
            <w:r>
              <w:t xml:space="preserve"> identified by an option type. </w:t>
            </w:r>
          </w:p>
        </w:tc>
      </w:tr>
    </w:tbl>
    <w:p w14:paraId="48E9DE8C" w14:textId="43F48948" w:rsidR="003765FA" w:rsidRDefault="00364945" w:rsidP="00060B15">
      <w:pPr>
        <w:pStyle w:val="Heading4"/>
      </w:pPr>
      <w:bookmarkStart w:id="132" w:name="_Toc449967640"/>
      <w:r>
        <w:t xml:space="preserve">IPv4CopyFlagType </w:t>
      </w:r>
      <w:r w:rsidR="007B434D">
        <w:t>Data Type</w:t>
      </w:r>
      <w:bookmarkEnd w:id="132"/>
    </w:p>
    <w:p w14:paraId="08E583A3" w14:textId="22F09331" w:rsidR="007B434D" w:rsidRPr="007B434D" w:rsidRDefault="007B434D" w:rsidP="007B434D">
      <w:pPr>
        <w:pStyle w:val="basicparagraph"/>
        <w:contextualSpacing w:val="0"/>
      </w:pPr>
      <w:r>
        <w:t xml:space="preserve">The </w:t>
      </w:r>
      <w:r w:rsidRPr="0007030C">
        <w:rPr>
          <w:rFonts w:ascii="Courier New" w:hAnsi="Courier New" w:cs="Courier New"/>
        </w:rPr>
        <w:t>IPv4CopyFlagType</w:t>
      </w:r>
      <w:r>
        <w:t xml:space="preserve"> data type specifies the value of IPv4 copy flag. Its core value SHOULD be a literal found in the</w:t>
      </w:r>
      <w:r w:rsidRPr="00FE1F56">
        <w:rPr>
          <w:rFonts w:ascii="Courier New" w:hAnsi="Courier New" w:cs="Courier New"/>
        </w:rPr>
        <w:t xml:space="preserve"> </w:t>
      </w:r>
      <w:r w:rsidRPr="0007030C">
        <w:rPr>
          <w:rFonts w:ascii="Courier New" w:hAnsi="Courier New" w:cs="Courier New"/>
        </w:rPr>
        <w:t>IPv4CopyFlagTypeEnum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62CD9AD" w14:textId="118A0004" w:rsidR="003765FA" w:rsidRDefault="00364945" w:rsidP="00060B15">
      <w:pPr>
        <w:pStyle w:val="Heading4"/>
      </w:pPr>
      <w:bookmarkStart w:id="133" w:name="_Toc449967641"/>
      <w:r>
        <w:t xml:space="preserve">IPv4ClassType </w:t>
      </w:r>
      <w:r w:rsidR="007B434D">
        <w:t>Data Type</w:t>
      </w:r>
      <w:bookmarkEnd w:id="133"/>
    </w:p>
    <w:p w14:paraId="1F54F392" w14:textId="17CB8691" w:rsidR="007B434D" w:rsidRPr="007B434D" w:rsidRDefault="007B434D" w:rsidP="007B434D">
      <w:pPr>
        <w:pStyle w:val="basicparagraph"/>
        <w:contextualSpacing w:val="0"/>
      </w:pPr>
      <w:r>
        <w:t xml:space="preserve">The </w:t>
      </w:r>
      <w:r w:rsidRPr="00882980">
        <w:rPr>
          <w:rFonts w:ascii="Courier New" w:hAnsi="Courier New" w:cs="Courier New"/>
        </w:rPr>
        <w:t>IPv4ClassType</w:t>
      </w:r>
      <w:r>
        <w:t xml:space="preserve"> data type specifies the IPv4 </w:t>
      </w:r>
      <w:r w:rsidR="00123A0B">
        <w:t>class</w:t>
      </w:r>
      <w:r>
        <w:t>. Its core value SHOULD be a literal found in the</w:t>
      </w:r>
      <w:r w:rsidRPr="007B434D">
        <w:t xml:space="preserve"> </w:t>
      </w:r>
      <w:r w:rsidRPr="00C35D80">
        <w:rPr>
          <w:rFonts w:ascii="Courier New" w:hAnsi="Courier New" w:cs="Courier New"/>
        </w:rPr>
        <w:t>IPv4ClassTypeEnum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12F04470" w14:textId="480EE1EA" w:rsidR="003765FA" w:rsidRDefault="00364945" w:rsidP="00060B15">
      <w:pPr>
        <w:pStyle w:val="Heading4"/>
      </w:pPr>
      <w:bookmarkStart w:id="134" w:name="_Toc449967642"/>
      <w:r>
        <w:t xml:space="preserve">IPv4OptionsType </w:t>
      </w:r>
      <w:r w:rsidR="007B434D">
        <w:t>Data Type</w:t>
      </w:r>
      <w:bookmarkEnd w:id="134"/>
    </w:p>
    <w:p w14:paraId="7D6F143A" w14:textId="0EE66C41" w:rsidR="007B434D" w:rsidRPr="007B434D" w:rsidRDefault="007B434D" w:rsidP="007B434D">
      <w:pPr>
        <w:pStyle w:val="basicparagraph"/>
        <w:contextualSpacing w:val="0"/>
      </w:pPr>
      <w:r>
        <w:t xml:space="preserve">The </w:t>
      </w:r>
      <w:r w:rsidRPr="00C35D80">
        <w:rPr>
          <w:rFonts w:ascii="Courier New" w:hAnsi="Courier New" w:cs="Courier New"/>
        </w:rPr>
        <w:t>IPv4OptionsType</w:t>
      </w:r>
      <w:r>
        <w:t xml:space="preserve"> data type specifies the IPv4 options. Its core value SHOULD be a literal found in the</w:t>
      </w:r>
      <w:r w:rsidRPr="007B434D">
        <w:t xml:space="preserve"> </w:t>
      </w:r>
      <w:r w:rsidRPr="00C35D80">
        <w:rPr>
          <w:rFonts w:ascii="Courier New" w:hAnsi="Courier New" w:cs="Courier New"/>
        </w:rPr>
        <w:t>IPv4OptionsTypeEnum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092095F" w14:textId="77777777" w:rsidR="003765FA" w:rsidRDefault="00364945" w:rsidP="00060B15">
      <w:pPr>
        <w:pStyle w:val="Heading3"/>
      </w:pPr>
      <w:bookmarkStart w:id="135" w:name="_Toc449967643"/>
      <w:r>
        <w:lastRenderedPageBreak/>
        <w:t>IPv6PacketType Class</w:t>
      </w:r>
      <w:bookmarkEnd w:id="135"/>
    </w:p>
    <w:p w14:paraId="0A97D697" w14:textId="29938128" w:rsidR="00123A0B" w:rsidRPr="00F07192" w:rsidRDefault="00123A0B" w:rsidP="00123A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r>
        <w:rPr>
          <w:rFonts w:ascii="Courier New" w:eastAsia="Courier New" w:hAnsi="Courier New" w:cs="Courier New"/>
        </w:rPr>
        <w:t>IPv4PacketType</w:t>
      </w:r>
      <w:r>
        <w:rPr>
          <w:rFonts w:cs="Courier New"/>
        </w:rPr>
        <w:t xml:space="preserve"> class</w:t>
      </w:r>
      <w:r>
        <w:t xml:space="preserve"> is used to characterize a packet using the </w:t>
      </w:r>
      <w:r w:rsidR="00364945">
        <w:t>Inter</w:t>
      </w:r>
      <w:r w:rsidR="00994346">
        <w:t>net Protocol version 6 (IPv6) which is</w:t>
      </w:r>
      <w:r w:rsidR="00364945">
        <w:t xml:space="preserve"> intended to succeed IPv4</w:t>
      </w:r>
      <w:r w:rsidR="00994346">
        <w:t>. Li</w:t>
      </w:r>
      <w:r w:rsidR="00364945">
        <w:t>ke IPv4</w:t>
      </w:r>
      <w:r w:rsidR="00994346">
        <w:t>,</w:t>
      </w:r>
      <w:r w:rsidR="00364945">
        <w:t xml:space="preserve"> it is a connectionless protocol for use on packet-switched link layer networks. </w:t>
      </w:r>
      <w:r w:rsidR="00F5458E">
        <w:t xml:space="preserve">See </w:t>
      </w:r>
      <w:hyperlink r:id="rId62" w:history="1">
        <w:r w:rsidR="00456BF7">
          <w:rPr>
            <w:rStyle w:val="Hyperlink"/>
          </w:rPr>
          <w:t>http://tools.ietf.org/html/rfc3513</w:t>
        </w:r>
      </w:hyperlink>
      <w:r w:rsidR="00364945">
        <w:t xml:space="preserve">, </w:t>
      </w:r>
      <w:hyperlink r:id="rId63" w:history="1">
        <w:r w:rsidR="00456BF7">
          <w:rPr>
            <w:rStyle w:val="Hyperlink"/>
          </w:rPr>
          <w:t>http://tools.ietf.org/html/rfc2460</w:t>
        </w:r>
      </w:hyperlink>
      <w:r w:rsidR="00F5458E">
        <w:t xml:space="preserve"> and </w:t>
      </w:r>
      <w:hyperlink r:id="rId64" w:history="1">
        <w:r w:rsidR="00BD35DE" w:rsidRPr="00A70853">
          <w:rPr>
            <w:rStyle w:val="Hyperlink"/>
          </w:rPr>
          <w:t>http://en.wikipedia.org/wiki/IPv6</w:t>
        </w:r>
      </w:hyperlink>
      <w:r w:rsidR="00F5458E">
        <w:t xml:space="preserve"> for more information</w:t>
      </w:r>
      <w:r w:rsidR="00364945">
        <w:t>.</w:t>
      </w:r>
      <w:r w:rsidRPr="00123A0B">
        <w:rPr>
          <w:rFonts w:cs="Courier New"/>
        </w:rPr>
        <w:t xml:space="preserve"> </w:t>
      </w:r>
      <w:r>
        <w:rPr>
          <w:rFonts w:cs="Courier New"/>
        </w:rPr>
        <w:t xml:space="preserve">The UML diagram corresponding to the </w:t>
      </w:r>
      <w:r>
        <w:rPr>
          <w:rFonts w:ascii="Courier New" w:eastAsia="Courier New" w:hAnsi="Courier New" w:cs="Courier New"/>
        </w:rPr>
        <w:t>IPv6PacketType</w:t>
      </w:r>
      <w:r>
        <w:rPr>
          <w:rFonts w:cs="Courier New"/>
        </w:rPr>
        <w:t xml:space="preserve"> class is </w:t>
      </w:r>
      <w:r w:rsidRPr="000F2726">
        <w:rPr>
          <w:rFonts w:cs="Courier New"/>
        </w:rPr>
        <w:t xml:space="preserve">shown in </w:t>
      </w:r>
      <w:r w:rsidRPr="00123A0B">
        <w:rPr>
          <w:rFonts w:cs="Courier New"/>
          <w:b/>
          <w:color w:val="0000EE"/>
        </w:rPr>
        <w:fldChar w:fldCharType="begin"/>
      </w:r>
      <w:r w:rsidRPr="00123A0B">
        <w:rPr>
          <w:rFonts w:cs="Courier New"/>
          <w:b/>
          <w:color w:val="0000EE"/>
        </w:rPr>
        <w:instrText xml:space="preserve"> REF _Ref440371538 \h  \* MERGEFORMAT </w:instrText>
      </w:r>
      <w:r w:rsidRPr="00123A0B">
        <w:rPr>
          <w:rFonts w:cs="Courier New"/>
          <w:b/>
          <w:color w:val="0000EE"/>
        </w:rPr>
      </w:r>
      <w:r w:rsidRPr="00123A0B">
        <w:rPr>
          <w:rFonts w:cs="Courier New"/>
          <w:b/>
          <w:color w:val="0000EE"/>
        </w:rPr>
        <w:fldChar w:fldCharType="separate"/>
      </w:r>
      <w:r w:rsidRPr="00123A0B">
        <w:rPr>
          <w:b/>
          <w:color w:val="0000EE"/>
        </w:rPr>
        <w:t xml:space="preserve">Figure </w:t>
      </w:r>
      <w:r w:rsidRPr="00123A0B">
        <w:rPr>
          <w:b/>
          <w:noProof/>
          <w:color w:val="0000EE"/>
        </w:rPr>
        <w:t>3</w:t>
      </w:r>
      <w:r w:rsidRPr="00123A0B">
        <w:rPr>
          <w:b/>
          <w:color w:val="0000EE"/>
        </w:rPr>
        <w:noBreakHyphen/>
      </w:r>
      <w:r w:rsidRPr="00123A0B">
        <w:rPr>
          <w:b/>
          <w:noProof/>
          <w:color w:val="0000EE"/>
        </w:rPr>
        <w:t>3</w:t>
      </w:r>
      <w:r w:rsidRPr="00123A0B">
        <w:rPr>
          <w:rFonts w:cs="Courier New"/>
          <w:b/>
          <w:color w:val="0000EE"/>
        </w:rPr>
        <w:fldChar w:fldCharType="end"/>
      </w:r>
      <w:r>
        <w:rPr>
          <w:rFonts w:cs="Courier New"/>
        </w:rPr>
        <w:t>.</w:t>
      </w:r>
    </w:p>
    <w:p w14:paraId="39FD32A7" w14:textId="35386513" w:rsidR="009F32E7" w:rsidRDefault="00D102F1" w:rsidP="009F32E7">
      <w:pPr>
        <w:keepNext/>
      </w:pPr>
      <w:r w:rsidRPr="00D102F1">
        <w:rPr>
          <w:noProof/>
        </w:rPr>
        <w:lastRenderedPageBreak/>
        <w:t xml:space="preserve"> </w:t>
      </w:r>
      <w:r w:rsidR="009117AB" w:rsidRPr="009117AB">
        <w:rPr>
          <w:noProof/>
        </w:rPr>
        <w:drawing>
          <wp:inline distT="0" distB="0" distL="0" distR="0" wp14:anchorId="4F8A5534" wp14:editId="77593349">
            <wp:extent cx="9024210" cy="4305300"/>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9030261" cy="4308187"/>
                    </a:xfrm>
                    <a:prstGeom prst="rect">
                      <a:avLst/>
                    </a:prstGeom>
                  </pic:spPr>
                </pic:pic>
              </a:graphicData>
            </a:graphic>
          </wp:inline>
        </w:drawing>
      </w:r>
      <w:r w:rsidR="009117AB" w:rsidRPr="009117AB">
        <w:rPr>
          <w:noProof/>
        </w:rPr>
        <w:t xml:space="preserve"> </w:t>
      </w:r>
    </w:p>
    <w:p w14:paraId="4F1EF6B2" w14:textId="4BE9AA5B" w:rsidR="00BD35DE" w:rsidRPr="00BD35DE" w:rsidRDefault="009F32E7" w:rsidP="006C3065">
      <w:pPr>
        <w:pStyle w:val="Caption"/>
      </w:pPr>
      <w:bookmarkStart w:id="136" w:name="_Ref440371538"/>
      <w:r>
        <w:t xml:space="preserve">Figure </w:t>
      </w:r>
      <w:r w:rsidR="00357E74">
        <w:fldChar w:fldCharType="begin"/>
      </w:r>
      <w:r w:rsidR="00357E74">
        <w:instrText xml:space="preserve"> STYLEREF 1 \s </w:instrText>
      </w:r>
      <w:r w:rsidR="00357E74">
        <w:fldChar w:fldCharType="separate"/>
      </w:r>
      <w:r w:rsidR="00357E74">
        <w:rPr>
          <w:noProof/>
        </w:rPr>
        <w:t>3</w:t>
      </w:r>
      <w:r w:rsidR="00357E74">
        <w:fldChar w:fldCharType="end"/>
      </w:r>
      <w:r w:rsidR="00357E74">
        <w:noBreakHyphen/>
      </w:r>
      <w:r w:rsidR="00357E74">
        <w:fldChar w:fldCharType="begin"/>
      </w:r>
      <w:r w:rsidR="00357E74">
        <w:instrText xml:space="preserve"> SEQ Figure \* ARABIC \s 1 </w:instrText>
      </w:r>
      <w:r w:rsidR="00357E74">
        <w:fldChar w:fldCharType="separate"/>
      </w:r>
      <w:r w:rsidR="00357E74">
        <w:rPr>
          <w:noProof/>
        </w:rPr>
        <w:t>6</w:t>
      </w:r>
      <w:r w:rsidR="00357E74">
        <w:fldChar w:fldCharType="end"/>
      </w:r>
      <w:bookmarkEnd w:id="136"/>
      <w:r>
        <w:t xml:space="preserve">. UML diagram for the </w:t>
      </w:r>
      <w:r w:rsidRPr="009F32E7">
        <w:rPr>
          <w:rFonts w:ascii="Courier New" w:hAnsi="Courier New" w:cs="Courier New"/>
        </w:rPr>
        <w:t>IPv6PacketType</w:t>
      </w:r>
      <w:r>
        <w:t xml:space="preserve"> class</w:t>
      </w:r>
    </w:p>
    <w:p w14:paraId="460E700A" w14:textId="7C6194AB" w:rsidR="003765FA" w:rsidRDefault="00364945">
      <w:pPr>
        <w:pStyle w:val="basicparagraph"/>
        <w:contextualSpacing w:val="0"/>
      </w:pPr>
      <w:r>
        <w:t xml:space="preserve">The property table of the </w:t>
      </w:r>
      <w:r>
        <w:rPr>
          <w:rFonts w:ascii="Courier New" w:eastAsia="Courier New" w:hAnsi="Courier New" w:cs="Courier New"/>
        </w:rPr>
        <w:t>IPv6PacketType</w:t>
      </w:r>
      <w:r w:rsidR="00254B90">
        <w:t xml:space="preserve"> class is given in </w:t>
      </w:r>
      <w:r w:rsidR="00254B90" w:rsidRPr="00254B90">
        <w:rPr>
          <w:b/>
          <w:color w:val="0000EE"/>
        </w:rPr>
        <w:fldChar w:fldCharType="begin"/>
      </w:r>
      <w:r w:rsidR="00254B90" w:rsidRPr="00254B90">
        <w:rPr>
          <w:b/>
          <w:color w:val="0000EE"/>
        </w:rPr>
        <w:instrText xml:space="preserve"> REF _Ref438552187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30</w:t>
      </w:r>
      <w:r w:rsidR="00254B90" w:rsidRPr="00254B90">
        <w:rPr>
          <w:b/>
          <w:color w:val="0000EE"/>
        </w:rPr>
        <w:fldChar w:fldCharType="end"/>
      </w:r>
      <w:r>
        <w:t>.</w:t>
      </w:r>
    </w:p>
    <w:p w14:paraId="32ECF8D7" w14:textId="1A1B1835" w:rsidR="003765FA" w:rsidRDefault="00364945">
      <w:pPr>
        <w:pStyle w:val="tablecaption"/>
        <w:jc w:val="center"/>
      </w:pPr>
      <w:bookmarkStart w:id="137" w:name="_Ref438552187"/>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30</w:t>
      </w:r>
      <w:r w:rsidR="003E4566">
        <w:rPr>
          <w:noProof/>
        </w:rPr>
        <w:fldChar w:fldCharType="end"/>
      </w:r>
      <w:bookmarkEnd w:id="137"/>
      <w:r w:rsidR="00254B90">
        <w:rPr>
          <w:noProof/>
        </w:rPr>
        <w:t xml:space="preserve">. </w:t>
      </w:r>
      <w:r>
        <w:t xml:space="preserve">Properties of the </w:t>
      </w:r>
      <w:r>
        <w:rPr>
          <w:rFonts w:ascii="Courier New" w:eastAsia="Courier New" w:hAnsi="Courier New" w:cs="Courier New"/>
        </w:rPr>
        <w:t>IPv6PacketType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510"/>
        <w:gridCol w:w="1260"/>
        <w:gridCol w:w="6660"/>
      </w:tblGrid>
      <w:tr w:rsidR="003765FA" w14:paraId="765290CB" w14:textId="77777777" w:rsidTr="008013B1">
        <w:trPr>
          <w:jc w:val="center"/>
        </w:trPr>
        <w:tc>
          <w:tcPr>
            <w:tcW w:w="1530" w:type="dxa"/>
            <w:shd w:val="clear" w:color="auto" w:fill="BFBFBF"/>
            <w:tcMar>
              <w:top w:w="100" w:type="dxa"/>
              <w:left w:w="100" w:type="dxa"/>
              <w:bottom w:w="100" w:type="dxa"/>
              <w:right w:w="100" w:type="dxa"/>
            </w:tcMar>
          </w:tcPr>
          <w:p w14:paraId="48131557"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F267E2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2C265F4" w14:textId="77777777" w:rsidR="003765FA" w:rsidRDefault="00364945">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16CDF592" w14:textId="77777777" w:rsidR="003765FA" w:rsidRDefault="00364945">
            <w:pPr>
              <w:rPr>
                <w:b/>
                <w:color w:val="000000"/>
              </w:rPr>
            </w:pPr>
            <w:r>
              <w:rPr>
                <w:b/>
                <w:color w:val="000000"/>
              </w:rPr>
              <w:t>Description</w:t>
            </w:r>
          </w:p>
        </w:tc>
      </w:tr>
      <w:tr w:rsidR="003765FA" w14:paraId="6377294E" w14:textId="77777777" w:rsidTr="008013B1">
        <w:trPr>
          <w:jc w:val="center"/>
        </w:trPr>
        <w:tc>
          <w:tcPr>
            <w:tcW w:w="1530" w:type="dxa"/>
            <w:shd w:val="clear" w:color="auto" w:fill="FFFFFF"/>
            <w:tcMar>
              <w:top w:w="100" w:type="dxa"/>
              <w:left w:w="100" w:type="dxa"/>
              <w:bottom w:w="100" w:type="dxa"/>
              <w:right w:w="100" w:type="dxa"/>
            </w:tcMar>
            <w:vAlign w:val="center"/>
          </w:tcPr>
          <w:p w14:paraId="5889A2C5" w14:textId="77777777" w:rsidR="003765FA" w:rsidRDefault="00364945">
            <w:r>
              <w:rPr>
                <w:b/>
              </w:rPr>
              <w:lastRenderedPageBreak/>
              <w:t>IPv6_Header</w:t>
            </w:r>
          </w:p>
        </w:tc>
        <w:tc>
          <w:tcPr>
            <w:tcW w:w="3510" w:type="dxa"/>
            <w:shd w:val="clear" w:color="auto" w:fill="FFFFFF"/>
            <w:tcMar>
              <w:top w:w="100" w:type="dxa"/>
              <w:left w:w="100" w:type="dxa"/>
              <w:bottom w:w="100" w:type="dxa"/>
              <w:right w:w="100" w:type="dxa"/>
            </w:tcMar>
            <w:vAlign w:val="center"/>
          </w:tcPr>
          <w:p w14:paraId="3336567B" w14:textId="015FD676" w:rsidR="003765FA" w:rsidRDefault="00364945">
            <w:r>
              <w:rPr>
                <w:rFonts w:ascii="Courier New" w:eastAsia="Courier New" w:hAnsi="Courier New" w:cs="Courier New"/>
              </w:rPr>
              <w:t>IPv6HeaderType</w:t>
            </w:r>
          </w:p>
        </w:tc>
        <w:tc>
          <w:tcPr>
            <w:tcW w:w="1260" w:type="dxa"/>
            <w:shd w:val="clear" w:color="auto" w:fill="FFFFFF"/>
            <w:tcMar>
              <w:top w:w="100" w:type="dxa"/>
              <w:left w:w="100" w:type="dxa"/>
              <w:bottom w:w="100" w:type="dxa"/>
              <w:right w:w="100" w:type="dxa"/>
            </w:tcMar>
            <w:vAlign w:val="center"/>
          </w:tcPr>
          <w:p w14:paraId="46A06A46"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1319E51C" w14:textId="372C3B99" w:rsidR="003765FA" w:rsidRDefault="00364945">
            <w:r>
              <w:t xml:space="preserve">The </w:t>
            </w:r>
            <w:r>
              <w:rPr>
                <w:rFonts w:ascii="Courier New" w:eastAsia="Courier New" w:hAnsi="Courier New" w:cs="Courier New"/>
              </w:rPr>
              <w:t>IPv6_Header</w:t>
            </w:r>
            <w:r>
              <w:t xml:space="preserve"> property </w:t>
            </w:r>
            <w:r w:rsidR="00994346">
              <w:t xml:space="preserve">specifies the IPv6 header, which </w:t>
            </w:r>
            <w:r>
              <w:t>is a simplification of the IPv4 header.</w:t>
            </w:r>
          </w:p>
        </w:tc>
      </w:tr>
      <w:tr w:rsidR="003765FA" w14:paraId="3A15BC52" w14:textId="77777777" w:rsidTr="008013B1">
        <w:trPr>
          <w:jc w:val="center"/>
        </w:trPr>
        <w:tc>
          <w:tcPr>
            <w:tcW w:w="1530" w:type="dxa"/>
            <w:shd w:val="clear" w:color="auto" w:fill="FFFFFF"/>
            <w:tcMar>
              <w:top w:w="100" w:type="dxa"/>
              <w:left w:w="100" w:type="dxa"/>
              <w:bottom w:w="100" w:type="dxa"/>
              <w:right w:w="100" w:type="dxa"/>
            </w:tcMar>
            <w:vAlign w:val="center"/>
          </w:tcPr>
          <w:p w14:paraId="6D786FC6" w14:textId="77777777" w:rsidR="003765FA" w:rsidRDefault="00364945">
            <w:r>
              <w:rPr>
                <w:b/>
              </w:rPr>
              <w:t>Ext_Headers</w:t>
            </w:r>
          </w:p>
        </w:tc>
        <w:tc>
          <w:tcPr>
            <w:tcW w:w="3510" w:type="dxa"/>
            <w:shd w:val="clear" w:color="auto" w:fill="FFFFFF"/>
            <w:tcMar>
              <w:top w:w="100" w:type="dxa"/>
              <w:left w:w="100" w:type="dxa"/>
              <w:bottom w:w="100" w:type="dxa"/>
              <w:right w:w="100" w:type="dxa"/>
            </w:tcMar>
            <w:vAlign w:val="center"/>
          </w:tcPr>
          <w:p w14:paraId="4064E1FC" w14:textId="3F051FD5" w:rsidR="003765FA" w:rsidRDefault="00364945">
            <w:r>
              <w:rPr>
                <w:rFonts w:ascii="Courier New" w:eastAsia="Courier New" w:hAnsi="Courier New" w:cs="Courier New"/>
              </w:rPr>
              <w:t>IPv6ExtHeaderType</w:t>
            </w:r>
          </w:p>
        </w:tc>
        <w:tc>
          <w:tcPr>
            <w:tcW w:w="1260" w:type="dxa"/>
            <w:shd w:val="clear" w:color="auto" w:fill="FFFFFF"/>
            <w:tcMar>
              <w:top w:w="100" w:type="dxa"/>
              <w:left w:w="100" w:type="dxa"/>
              <w:bottom w:w="100" w:type="dxa"/>
              <w:right w:w="100" w:type="dxa"/>
            </w:tcMar>
            <w:vAlign w:val="center"/>
          </w:tcPr>
          <w:p w14:paraId="793E5F7A" w14:textId="77777777" w:rsidR="003765FA" w:rsidRDefault="00364945">
            <w:pPr>
              <w:jc w:val="center"/>
            </w:pPr>
            <w:r>
              <w:t>0..*</w:t>
            </w:r>
          </w:p>
        </w:tc>
        <w:tc>
          <w:tcPr>
            <w:tcW w:w="6660" w:type="dxa"/>
            <w:shd w:val="clear" w:color="auto" w:fill="FFFFFF"/>
            <w:tcMar>
              <w:top w:w="100" w:type="dxa"/>
              <w:left w:w="100" w:type="dxa"/>
              <w:bottom w:w="100" w:type="dxa"/>
              <w:right w:w="100" w:type="dxa"/>
            </w:tcMar>
          </w:tcPr>
          <w:p w14:paraId="68E1D0D7" w14:textId="46C5E216" w:rsidR="003765FA" w:rsidRDefault="00364945" w:rsidP="00994346">
            <w:r>
              <w:t xml:space="preserve">The </w:t>
            </w:r>
            <w:r>
              <w:rPr>
                <w:rFonts w:ascii="Courier New" w:eastAsia="Courier New" w:hAnsi="Courier New" w:cs="Courier New"/>
              </w:rPr>
              <w:t>Ext_Headers</w:t>
            </w:r>
            <w:r>
              <w:t xml:space="preserve"> property </w:t>
            </w:r>
            <w:r w:rsidR="00994346">
              <w:t xml:space="preserve">specifies the </w:t>
            </w:r>
            <w:r>
              <w:t xml:space="preserve">optional internet-layer information </w:t>
            </w:r>
            <w:r w:rsidR="00994346">
              <w:t xml:space="preserve">which </w:t>
            </w:r>
            <w:r>
              <w:t xml:space="preserve">is encoded in separate headers that may be placed between the IPv6 header and the upper-layer header in a packet. </w:t>
            </w:r>
          </w:p>
        </w:tc>
      </w:tr>
      <w:tr w:rsidR="003765FA" w14:paraId="05AF0301" w14:textId="77777777" w:rsidTr="008013B1">
        <w:trPr>
          <w:jc w:val="center"/>
        </w:trPr>
        <w:tc>
          <w:tcPr>
            <w:tcW w:w="1530" w:type="dxa"/>
            <w:shd w:val="clear" w:color="auto" w:fill="FFFFFF"/>
            <w:tcMar>
              <w:top w:w="100" w:type="dxa"/>
              <w:left w:w="100" w:type="dxa"/>
              <w:bottom w:w="100" w:type="dxa"/>
              <w:right w:w="100" w:type="dxa"/>
            </w:tcMar>
            <w:vAlign w:val="center"/>
          </w:tcPr>
          <w:p w14:paraId="6EE66510"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68ABCE5C" w14:textId="77777777" w:rsidR="008013B1" w:rsidRDefault="00364945">
            <w:pPr>
              <w:rPr>
                <w:rFonts w:ascii="Courier New" w:eastAsia="Courier New" w:hAnsi="Courier New" w:cs="Courier New"/>
              </w:rPr>
            </w:pPr>
            <w:r>
              <w:rPr>
                <w:rFonts w:ascii="Courier New" w:eastAsia="Courier New" w:hAnsi="Courier New" w:cs="Courier New"/>
              </w:rPr>
              <w:t>cyboxCommon:</w:t>
            </w:r>
          </w:p>
          <w:p w14:paraId="17BFF766" w14:textId="2218881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82BCC7" w14:textId="77777777" w:rsidR="003765FA" w:rsidRDefault="00364945">
            <w:pPr>
              <w:jc w:val="center"/>
            </w:pPr>
            <w:r>
              <w:t>0..1</w:t>
            </w:r>
          </w:p>
        </w:tc>
        <w:tc>
          <w:tcPr>
            <w:tcW w:w="6660" w:type="dxa"/>
            <w:shd w:val="clear" w:color="auto" w:fill="FFFFFF"/>
            <w:tcMar>
              <w:top w:w="100" w:type="dxa"/>
              <w:left w:w="100" w:type="dxa"/>
              <w:bottom w:w="100" w:type="dxa"/>
              <w:right w:w="100" w:type="dxa"/>
            </w:tcMar>
          </w:tcPr>
          <w:p w14:paraId="4490E506" w14:textId="307F3D5C" w:rsidR="003765FA" w:rsidRDefault="00364945">
            <w:r>
              <w:t xml:space="preserve">The </w:t>
            </w:r>
            <w:r w:rsidR="00994346" w:rsidRPr="00994346">
              <w:rPr>
                <w:rFonts w:ascii="Courier New" w:hAnsi="Courier New" w:cs="Courier New"/>
              </w:rPr>
              <w:t>Data</w:t>
            </w:r>
            <w:r w:rsidR="00994346">
              <w:t xml:space="preserve"> property contains the </w:t>
            </w:r>
            <w:r>
              <w:t>data portion of an IP packet. Actual property values will probably be specified in the elements of the different network layers, but we provide a field here to capture any data as necessary.</w:t>
            </w:r>
          </w:p>
        </w:tc>
      </w:tr>
    </w:tbl>
    <w:p w14:paraId="41DEC08F" w14:textId="77777777" w:rsidR="003765FA" w:rsidRDefault="00364945" w:rsidP="00C10C3A">
      <w:pPr>
        <w:pStyle w:val="Heading4"/>
      </w:pPr>
      <w:bookmarkStart w:id="138" w:name="_Toc449967644"/>
      <w:r>
        <w:t>IPv6HeaderType Class</w:t>
      </w:r>
      <w:bookmarkEnd w:id="138"/>
    </w:p>
    <w:p w14:paraId="198E095D" w14:textId="18F49BC1" w:rsidR="003765FA" w:rsidRDefault="003408C5">
      <w:pPr>
        <w:pStyle w:val="basicparagraph"/>
        <w:contextualSpacing w:val="0"/>
      </w:pPr>
      <w:r>
        <w:t xml:space="preserve">The </w:t>
      </w:r>
      <w:r>
        <w:rPr>
          <w:rFonts w:ascii="Courier New" w:eastAsia="Courier New" w:hAnsi="Courier New" w:cs="Courier New"/>
        </w:rPr>
        <w:t>IPv6HeaderType</w:t>
      </w:r>
      <w:r>
        <w:t xml:space="preserve"> class specifies t</w:t>
      </w:r>
      <w:r w:rsidR="00364945">
        <w:t>he IPv6 header</w:t>
      </w:r>
      <w:r>
        <w:t>, and</w:t>
      </w:r>
      <w:r w:rsidR="00364945">
        <w:t xml:space="preserve"> is a simplification of the IPv4 header.</w:t>
      </w:r>
    </w:p>
    <w:p w14:paraId="7909FF56" w14:textId="6380FB9C" w:rsidR="003765FA" w:rsidRDefault="00364945">
      <w:pPr>
        <w:pStyle w:val="basicparagraph"/>
        <w:contextualSpacing w:val="0"/>
      </w:pPr>
      <w:r>
        <w:t xml:space="preserve">The property table of the </w:t>
      </w:r>
      <w:r>
        <w:rPr>
          <w:rFonts w:ascii="Courier New" w:eastAsia="Courier New" w:hAnsi="Courier New" w:cs="Courier New"/>
        </w:rPr>
        <w:t>IPv6HeaderType</w:t>
      </w:r>
      <w:r>
        <w:t xml:space="preserve"> class is given in </w:t>
      </w:r>
      <w:r w:rsidR="00254B90" w:rsidRPr="00254B90">
        <w:rPr>
          <w:b/>
          <w:color w:val="0000EE"/>
        </w:rPr>
        <w:fldChar w:fldCharType="begin"/>
      </w:r>
      <w:r w:rsidR="00254B90" w:rsidRPr="00254B90">
        <w:rPr>
          <w:b/>
          <w:color w:val="0000EE"/>
        </w:rPr>
        <w:instrText xml:space="preserve"> REF _Ref438552202 \h </w:instrText>
      </w:r>
      <w:r w:rsidR="00254B90">
        <w:rPr>
          <w:b/>
          <w:color w:val="0000EE"/>
        </w:rPr>
        <w:instrText xml:space="preserve"> \* MERGEFORMAT </w:instrText>
      </w:r>
      <w:r w:rsidR="00254B90" w:rsidRPr="00254B90">
        <w:rPr>
          <w:b/>
          <w:color w:val="0000EE"/>
        </w:rPr>
      </w:r>
      <w:r w:rsidR="00254B90" w:rsidRPr="00254B90">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31</w:t>
      </w:r>
      <w:r w:rsidR="00254B90" w:rsidRPr="00254B90">
        <w:rPr>
          <w:b/>
          <w:color w:val="0000EE"/>
        </w:rPr>
        <w:fldChar w:fldCharType="end"/>
      </w:r>
      <w:r>
        <w:t>.</w:t>
      </w:r>
    </w:p>
    <w:p w14:paraId="0F957C2F" w14:textId="4C5323AA" w:rsidR="003765FA" w:rsidRDefault="00364945">
      <w:pPr>
        <w:pStyle w:val="tablecaption"/>
        <w:jc w:val="center"/>
      </w:pPr>
      <w:bookmarkStart w:id="139" w:name="_Ref438552202"/>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31</w:t>
      </w:r>
      <w:r w:rsidR="003E4566">
        <w:rPr>
          <w:noProof/>
        </w:rPr>
        <w:fldChar w:fldCharType="end"/>
      </w:r>
      <w:bookmarkEnd w:id="139"/>
      <w:r w:rsidR="00254B90">
        <w:rPr>
          <w:noProof/>
        </w:rPr>
        <w:t xml:space="preserve">. </w:t>
      </w:r>
      <w:r>
        <w:t xml:space="preserve">Properties of the </w:t>
      </w:r>
      <w:r>
        <w:rPr>
          <w:rFonts w:ascii="Courier New" w:eastAsia="Courier New" w:hAnsi="Courier New" w:cs="Courier New"/>
        </w:rPr>
        <w:t>IPv6HeaderType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4230"/>
        <w:gridCol w:w="1260"/>
        <w:gridCol w:w="5670"/>
      </w:tblGrid>
      <w:tr w:rsidR="003765FA" w14:paraId="1818B8C1" w14:textId="77777777" w:rsidTr="00EA55F1">
        <w:trPr>
          <w:jc w:val="center"/>
        </w:trPr>
        <w:tc>
          <w:tcPr>
            <w:tcW w:w="1800" w:type="dxa"/>
            <w:shd w:val="clear" w:color="auto" w:fill="BFBFBF"/>
            <w:tcMar>
              <w:top w:w="100" w:type="dxa"/>
              <w:left w:w="100" w:type="dxa"/>
              <w:bottom w:w="100" w:type="dxa"/>
              <w:right w:w="100" w:type="dxa"/>
            </w:tcMar>
          </w:tcPr>
          <w:p w14:paraId="74C9C6F3" w14:textId="77777777" w:rsidR="003765FA" w:rsidRDefault="00364945">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BE25B1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5CDD3FB"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344A0E70" w14:textId="77777777" w:rsidR="003765FA" w:rsidRDefault="00364945">
            <w:pPr>
              <w:rPr>
                <w:b/>
                <w:color w:val="000000"/>
              </w:rPr>
            </w:pPr>
            <w:r>
              <w:rPr>
                <w:b/>
                <w:color w:val="000000"/>
              </w:rPr>
              <w:t>Description</w:t>
            </w:r>
          </w:p>
        </w:tc>
      </w:tr>
      <w:tr w:rsidR="003765FA" w14:paraId="5FB6B6B4" w14:textId="77777777" w:rsidTr="00EA55F1">
        <w:trPr>
          <w:jc w:val="center"/>
        </w:trPr>
        <w:tc>
          <w:tcPr>
            <w:tcW w:w="1800" w:type="dxa"/>
            <w:shd w:val="clear" w:color="auto" w:fill="FFFFFF"/>
            <w:tcMar>
              <w:top w:w="100" w:type="dxa"/>
              <w:left w:w="100" w:type="dxa"/>
              <w:bottom w:w="100" w:type="dxa"/>
              <w:right w:w="100" w:type="dxa"/>
            </w:tcMar>
            <w:vAlign w:val="center"/>
          </w:tcPr>
          <w:p w14:paraId="07748455" w14:textId="77777777" w:rsidR="003765FA" w:rsidRDefault="00364945">
            <w:r>
              <w:rPr>
                <w:b/>
              </w:rPr>
              <w:t>IP_Version</w:t>
            </w:r>
          </w:p>
        </w:tc>
        <w:tc>
          <w:tcPr>
            <w:tcW w:w="4230" w:type="dxa"/>
            <w:shd w:val="clear" w:color="auto" w:fill="FFFFFF"/>
            <w:tcMar>
              <w:top w:w="100" w:type="dxa"/>
              <w:left w:w="100" w:type="dxa"/>
              <w:bottom w:w="100" w:type="dxa"/>
              <w:right w:w="100" w:type="dxa"/>
            </w:tcMar>
            <w:vAlign w:val="center"/>
          </w:tcPr>
          <w:p w14:paraId="1C05578B" w14:textId="23B8E2FC" w:rsidR="003765FA" w:rsidRDefault="00364945">
            <w:r>
              <w:rPr>
                <w:rFonts w:ascii="Courier New" w:eastAsia="Courier New" w:hAnsi="Courier New" w:cs="Courier New"/>
              </w:rPr>
              <w:t>IPVersionType</w:t>
            </w:r>
          </w:p>
        </w:tc>
        <w:tc>
          <w:tcPr>
            <w:tcW w:w="1260" w:type="dxa"/>
            <w:shd w:val="clear" w:color="auto" w:fill="FFFFFF"/>
            <w:tcMar>
              <w:top w:w="100" w:type="dxa"/>
              <w:left w:w="100" w:type="dxa"/>
              <w:bottom w:w="100" w:type="dxa"/>
              <w:right w:w="100" w:type="dxa"/>
            </w:tcMar>
            <w:vAlign w:val="center"/>
          </w:tcPr>
          <w:p w14:paraId="13FC3ED9"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F03CC05" w14:textId="7C588DC4" w:rsidR="003765FA" w:rsidRDefault="00364945">
            <w:r>
              <w:t xml:space="preserve">The </w:t>
            </w:r>
            <w:r>
              <w:rPr>
                <w:rFonts w:ascii="Courier New" w:eastAsia="Courier New" w:hAnsi="Courier New" w:cs="Courier New"/>
              </w:rPr>
              <w:t>IP_Version</w:t>
            </w:r>
            <w:r>
              <w:t xml:space="preserve"> property </w:t>
            </w:r>
            <w:r w:rsidR="00994346">
              <w:t xml:space="preserve">specifies the </w:t>
            </w:r>
            <w:r>
              <w:t>4-bit Internet Protocol version number</w:t>
            </w:r>
            <w:r w:rsidR="00994346">
              <w:t xml:space="preserve">. </w:t>
            </w:r>
            <w:r>
              <w:t xml:space="preserve"> </w:t>
            </w:r>
            <w:r w:rsidR="00994346">
              <w:t xml:space="preserve">For this class, the version is </w:t>
            </w:r>
            <w:r w:rsidR="00173D1E">
              <w:t xml:space="preserve">always </w:t>
            </w:r>
            <w:r w:rsidR="000E547A">
              <w:t xml:space="preserve">specified using the enumeration literal </w:t>
            </w:r>
            <w:r w:rsidR="000E547A">
              <w:rPr>
                <w:rFonts w:ascii="Courier New" w:hAnsi="Courier New" w:cs="Courier New"/>
              </w:rPr>
              <w:t>IPv6(6</w:t>
            </w:r>
            <w:r w:rsidR="000E547A" w:rsidRPr="000E547A">
              <w:rPr>
                <w:rFonts w:ascii="Courier New" w:hAnsi="Courier New" w:cs="Courier New"/>
              </w:rPr>
              <w:t>)</w:t>
            </w:r>
            <w:r>
              <w:t>.</w:t>
            </w:r>
          </w:p>
        </w:tc>
      </w:tr>
      <w:tr w:rsidR="003765FA" w14:paraId="2AF7941E" w14:textId="77777777" w:rsidTr="00EA55F1">
        <w:trPr>
          <w:jc w:val="center"/>
        </w:trPr>
        <w:tc>
          <w:tcPr>
            <w:tcW w:w="1800" w:type="dxa"/>
            <w:shd w:val="clear" w:color="auto" w:fill="FFFFFF"/>
            <w:tcMar>
              <w:top w:w="100" w:type="dxa"/>
              <w:left w:w="100" w:type="dxa"/>
              <w:bottom w:w="100" w:type="dxa"/>
              <w:right w:w="100" w:type="dxa"/>
            </w:tcMar>
            <w:vAlign w:val="center"/>
          </w:tcPr>
          <w:p w14:paraId="7F8BFDE4" w14:textId="77777777" w:rsidR="003765FA" w:rsidRDefault="00364945">
            <w:r>
              <w:rPr>
                <w:b/>
              </w:rPr>
              <w:t>Traffic_Class</w:t>
            </w:r>
          </w:p>
        </w:tc>
        <w:tc>
          <w:tcPr>
            <w:tcW w:w="4230" w:type="dxa"/>
            <w:shd w:val="clear" w:color="auto" w:fill="FFFFFF"/>
            <w:tcMar>
              <w:top w:w="100" w:type="dxa"/>
              <w:left w:w="100" w:type="dxa"/>
              <w:bottom w:w="100" w:type="dxa"/>
              <w:right w:w="100" w:type="dxa"/>
            </w:tcMar>
            <w:vAlign w:val="center"/>
          </w:tcPr>
          <w:p w14:paraId="1B697D4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38980040" w14:textId="38F6AF28"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A4E6AC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6D63DBE3" w14:textId="759C010D" w:rsidR="003765FA" w:rsidRDefault="00173D1E" w:rsidP="00173D1E">
            <w:r>
              <w:t xml:space="preserve">The </w:t>
            </w:r>
            <w:r w:rsidRPr="00173D1E">
              <w:rPr>
                <w:rFonts w:ascii="Courier New" w:hAnsi="Courier New" w:cs="Courier New"/>
              </w:rPr>
              <w:t>Traffic_Class</w:t>
            </w:r>
            <w:r>
              <w:t xml:space="preserve"> property specifies the </w:t>
            </w:r>
            <w:r w:rsidR="00364945">
              <w:t xml:space="preserve">8-bit traffic class. Available for use by originating nodes and/or forwarding routers to identify and distinguish between different classes or priorities of IPv6 packets. </w:t>
            </w:r>
            <w:r w:rsidR="00F5458E">
              <w:t xml:space="preserve">See </w:t>
            </w:r>
            <w:hyperlink r:id="rId66" w:anchor="section-7" w:history="1">
              <w:r w:rsidR="00F5458E" w:rsidRPr="00A70853">
                <w:rPr>
                  <w:rStyle w:val="Hyperlink"/>
                </w:rPr>
                <w:t>http://tools.ietf.org/html/rfc2460#section-7</w:t>
              </w:r>
            </w:hyperlink>
            <w:r w:rsidR="00F5458E">
              <w:t xml:space="preserve"> for more information.</w:t>
            </w:r>
          </w:p>
        </w:tc>
      </w:tr>
      <w:tr w:rsidR="003765FA" w14:paraId="774486FD" w14:textId="77777777" w:rsidTr="00EA55F1">
        <w:trPr>
          <w:jc w:val="center"/>
        </w:trPr>
        <w:tc>
          <w:tcPr>
            <w:tcW w:w="1800" w:type="dxa"/>
            <w:shd w:val="clear" w:color="auto" w:fill="FFFFFF"/>
            <w:tcMar>
              <w:top w:w="100" w:type="dxa"/>
              <w:left w:w="100" w:type="dxa"/>
              <w:bottom w:w="100" w:type="dxa"/>
              <w:right w:w="100" w:type="dxa"/>
            </w:tcMar>
            <w:vAlign w:val="center"/>
          </w:tcPr>
          <w:p w14:paraId="76FA1817" w14:textId="77777777" w:rsidR="003765FA" w:rsidRDefault="00364945">
            <w:r>
              <w:rPr>
                <w:b/>
              </w:rPr>
              <w:t>Flow_Label</w:t>
            </w:r>
          </w:p>
        </w:tc>
        <w:tc>
          <w:tcPr>
            <w:tcW w:w="4230" w:type="dxa"/>
            <w:shd w:val="clear" w:color="auto" w:fill="FFFFFF"/>
            <w:tcMar>
              <w:top w:w="100" w:type="dxa"/>
              <w:left w:w="100" w:type="dxa"/>
              <w:bottom w:w="100" w:type="dxa"/>
              <w:right w:w="100" w:type="dxa"/>
            </w:tcMar>
            <w:vAlign w:val="center"/>
          </w:tcPr>
          <w:p w14:paraId="68312250"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737B1859" w14:textId="3FFE5757"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462010C"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CF06CB" w14:textId="7CE155D7" w:rsidR="003765FA" w:rsidRDefault="00364945">
            <w:r>
              <w:t xml:space="preserve">The </w:t>
            </w:r>
            <w:r>
              <w:rPr>
                <w:rFonts w:ascii="Courier New" w:eastAsia="Courier New" w:hAnsi="Courier New" w:cs="Courier New"/>
              </w:rPr>
              <w:t>Flow_Label</w:t>
            </w:r>
            <w:r>
              <w:t xml:space="preserve"> property </w:t>
            </w:r>
            <w:r w:rsidR="00173D1E">
              <w:t xml:space="preserve">specifies the </w:t>
            </w:r>
            <w:r>
              <w:t xml:space="preserve">20-bit flow label. Used by a source to label sequences of packets for which it requests special handling by the IPv6 routers, such as non-default quality of service. </w:t>
            </w:r>
            <w:r w:rsidR="00F5458E">
              <w:t xml:space="preserve">See </w:t>
            </w:r>
            <w:hyperlink r:id="rId67" w:anchor="section-6" w:history="1">
              <w:r w:rsidR="00F5458E" w:rsidRPr="00A70853">
                <w:rPr>
                  <w:rStyle w:val="Hyperlink"/>
                </w:rPr>
                <w:t>http://tools.ietf.org/html/rfc2460#section-6</w:t>
              </w:r>
            </w:hyperlink>
            <w:r w:rsidR="00F5458E">
              <w:t xml:space="preserve"> for more information</w:t>
            </w:r>
            <w:r>
              <w:t>.</w:t>
            </w:r>
          </w:p>
        </w:tc>
      </w:tr>
      <w:tr w:rsidR="003765FA" w14:paraId="75531FD7" w14:textId="77777777" w:rsidTr="00EA55F1">
        <w:trPr>
          <w:jc w:val="center"/>
        </w:trPr>
        <w:tc>
          <w:tcPr>
            <w:tcW w:w="1800" w:type="dxa"/>
            <w:shd w:val="clear" w:color="auto" w:fill="FFFFFF"/>
            <w:tcMar>
              <w:top w:w="100" w:type="dxa"/>
              <w:left w:w="100" w:type="dxa"/>
              <w:bottom w:w="100" w:type="dxa"/>
              <w:right w:w="100" w:type="dxa"/>
            </w:tcMar>
            <w:vAlign w:val="center"/>
          </w:tcPr>
          <w:p w14:paraId="1AFB91AC" w14:textId="77777777" w:rsidR="003765FA" w:rsidRDefault="00364945">
            <w:r>
              <w:rPr>
                <w:b/>
              </w:rPr>
              <w:lastRenderedPageBreak/>
              <w:t>Payload_Length</w:t>
            </w:r>
          </w:p>
        </w:tc>
        <w:tc>
          <w:tcPr>
            <w:tcW w:w="4230" w:type="dxa"/>
            <w:shd w:val="clear" w:color="auto" w:fill="FFFFFF"/>
            <w:tcMar>
              <w:top w:w="100" w:type="dxa"/>
              <w:left w:w="100" w:type="dxa"/>
              <w:bottom w:w="100" w:type="dxa"/>
              <w:right w:w="100" w:type="dxa"/>
            </w:tcMar>
            <w:vAlign w:val="center"/>
          </w:tcPr>
          <w:p w14:paraId="68AB0275"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40102D67" w14:textId="038A3573"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7AAB1EB"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A78549E" w14:textId="7DE25049" w:rsidR="003765FA" w:rsidRDefault="00364945" w:rsidP="00173D1E">
            <w:r>
              <w:t xml:space="preserve">The </w:t>
            </w:r>
            <w:r>
              <w:rPr>
                <w:rFonts w:ascii="Courier New" w:eastAsia="Courier New" w:hAnsi="Courier New" w:cs="Courier New"/>
              </w:rPr>
              <w:t>Payload_Length</w:t>
            </w:r>
            <w:r>
              <w:t xml:space="preserve"> property </w:t>
            </w:r>
            <w:r w:rsidR="00173D1E">
              <w:t xml:space="preserve">specifies the length of the IPv6 payload (the rest of the packet following the IPv6 header) in octets as a </w:t>
            </w:r>
            <w:r>
              <w:t>16-bit unsigned integer. Any extension headers are considered part of the payload.</w:t>
            </w:r>
          </w:p>
        </w:tc>
      </w:tr>
      <w:tr w:rsidR="003765FA" w14:paraId="6E5C06B0" w14:textId="77777777" w:rsidTr="00EA55F1">
        <w:trPr>
          <w:jc w:val="center"/>
        </w:trPr>
        <w:tc>
          <w:tcPr>
            <w:tcW w:w="1800" w:type="dxa"/>
            <w:shd w:val="clear" w:color="auto" w:fill="FFFFFF"/>
            <w:tcMar>
              <w:top w:w="100" w:type="dxa"/>
              <w:left w:w="100" w:type="dxa"/>
              <w:bottom w:w="100" w:type="dxa"/>
              <w:right w:w="100" w:type="dxa"/>
            </w:tcMar>
            <w:vAlign w:val="center"/>
          </w:tcPr>
          <w:p w14:paraId="10F9716C" w14:textId="77777777" w:rsidR="003765FA" w:rsidRDefault="00364945">
            <w:r>
              <w:rPr>
                <w:b/>
              </w:rPr>
              <w:t>Next_Header</w:t>
            </w:r>
          </w:p>
        </w:tc>
        <w:tc>
          <w:tcPr>
            <w:tcW w:w="4230" w:type="dxa"/>
            <w:shd w:val="clear" w:color="auto" w:fill="FFFFFF"/>
            <w:tcMar>
              <w:top w:w="100" w:type="dxa"/>
              <w:left w:w="100" w:type="dxa"/>
              <w:bottom w:w="100" w:type="dxa"/>
              <w:right w:w="100" w:type="dxa"/>
            </w:tcMar>
            <w:vAlign w:val="center"/>
          </w:tcPr>
          <w:p w14:paraId="4C80E884" w14:textId="13F98E0B" w:rsidR="003765FA" w:rsidRDefault="00364945">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0864F735"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246C6B45" w14:textId="4786AEDC" w:rsidR="003765FA" w:rsidRDefault="00173D1E" w:rsidP="00173D1E">
            <w:r>
              <w:t xml:space="preserve">The </w:t>
            </w:r>
            <w:r w:rsidRPr="00486BC6">
              <w:rPr>
                <w:rFonts w:ascii="Courier New" w:hAnsi="Courier New" w:cs="Courier New"/>
              </w:rPr>
              <w:t>Next_Header</w:t>
            </w:r>
            <w:r>
              <w:t xml:space="preserve"> property specifies </w:t>
            </w:r>
            <w:r w:rsidR="00364945">
              <w:t>the type of header immediately following the IPv6 header. Uses the same values as the IPv4 protocol property.</w:t>
            </w:r>
          </w:p>
        </w:tc>
      </w:tr>
      <w:tr w:rsidR="003765FA" w14:paraId="161F3980" w14:textId="77777777" w:rsidTr="00EA55F1">
        <w:trPr>
          <w:jc w:val="center"/>
        </w:trPr>
        <w:tc>
          <w:tcPr>
            <w:tcW w:w="1800" w:type="dxa"/>
            <w:shd w:val="clear" w:color="auto" w:fill="FFFFFF"/>
            <w:tcMar>
              <w:top w:w="100" w:type="dxa"/>
              <w:left w:w="100" w:type="dxa"/>
              <w:bottom w:w="100" w:type="dxa"/>
              <w:right w:w="100" w:type="dxa"/>
            </w:tcMar>
            <w:vAlign w:val="center"/>
          </w:tcPr>
          <w:p w14:paraId="5B7978DC" w14:textId="77777777" w:rsidR="003765FA" w:rsidRDefault="00364945">
            <w:r>
              <w:rPr>
                <w:b/>
              </w:rPr>
              <w:t>TTL</w:t>
            </w:r>
          </w:p>
        </w:tc>
        <w:tc>
          <w:tcPr>
            <w:tcW w:w="4230" w:type="dxa"/>
            <w:shd w:val="clear" w:color="auto" w:fill="FFFFFF"/>
            <w:tcMar>
              <w:top w:w="100" w:type="dxa"/>
              <w:left w:w="100" w:type="dxa"/>
              <w:bottom w:w="100" w:type="dxa"/>
              <w:right w:w="100" w:type="dxa"/>
            </w:tcMar>
            <w:vAlign w:val="center"/>
          </w:tcPr>
          <w:p w14:paraId="6AAA6021" w14:textId="77777777" w:rsidR="00EA55F1" w:rsidRDefault="00364945">
            <w:pPr>
              <w:rPr>
                <w:rFonts w:ascii="Courier New" w:eastAsia="Courier New" w:hAnsi="Courier New" w:cs="Courier New"/>
              </w:rPr>
            </w:pPr>
            <w:r>
              <w:rPr>
                <w:rFonts w:ascii="Courier New" w:eastAsia="Courier New" w:hAnsi="Courier New" w:cs="Courier New"/>
              </w:rPr>
              <w:t>cyboxCommon:</w:t>
            </w:r>
          </w:p>
          <w:p w14:paraId="5E1E718D" w14:textId="2536C096" w:rsidR="003765FA" w:rsidRDefault="00364945">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50F72210"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33E2929C" w14:textId="45EBE62B" w:rsidR="003765FA" w:rsidRDefault="00364945">
            <w:r>
              <w:t xml:space="preserve">The </w:t>
            </w:r>
            <w:r>
              <w:rPr>
                <w:rFonts w:ascii="Courier New" w:eastAsia="Courier New" w:hAnsi="Courier New" w:cs="Courier New"/>
              </w:rPr>
              <w:t>TTL</w:t>
            </w:r>
            <w:r>
              <w:t xml:space="preserve"> property </w:t>
            </w:r>
            <w:r w:rsidR="00173D1E">
              <w:t>(</w:t>
            </w:r>
            <w:r>
              <w:t>TTL/hop limit</w:t>
            </w:r>
            <w:r w:rsidR="00173D1E">
              <w:t>)</w:t>
            </w:r>
            <w:r>
              <w:t xml:space="preserve"> specifies how many </w:t>
            </w:r>
            <w:r w:rsidR="00173D1E">
              <w:t>times a packet can be forwarded, as an</w:t>
            </w:r>
            <w:r>
              <w:t xml:space="preserve"> 8-bit unsigned integer.</w:t>
            </w:r>
          </w:p>
        </w:tc>
      </w:tr>
      <w:tr w:rsidR="003765FA" w14:paraId="0FF02B0A" w14:textId="77777777" w:rsidTr="00EA55F1">
        <w:trPr>
          <w:jc w:val="center"/>
        </w:trPr>
        <w:tc>
          <w:tcPr>
            <w:tcW w:w="1800" w:type="dxa"/>
            <w:shd w:val="clear" w:color="auto" w:fill="FFFFFF"/>
            <w:tcMar>
              <w:top w:w="100" w:type="dxa"/>
              <w:left w:w="100" w:type="dxa"/>
              <w:bottom w:w="100" w:type="dxa"/>
              <w:right w:w="100" w:type="dxa"/>
            </w:tcMar>
            <w:vAlign w:val="center"/>
          </w:tcPr>
          <w:p w14:paraId="46ED9A46" w14:textId="77777777" w:rsidR="003765FA" w:rsidRDefault="00364945">
            <w:r>
              <w:rPr>
                <w:b/>
              </w:rPr>
              <w:t>Src_IPv6_Addr</w:t>
            </w:r>
          </w:p>
        </w:tc>
        <w:tc>
          <w:tcPr>
            <w:tcW w:w="4230" w:type="dxa"/>
            <w:shd w:val="clear" w:color="auto" w:fill="FFFFFF"/>
            <w:tcMar>
              <w:top w:w="100" w:type="dxa"/>
              <w:left w:w="100" w:type="dxa"/>
              <w:bottom w:w="100" w:type="dxa"/>
              <w:right w:w="100" w:type="dxa"/>
            </w:tcMar>
            <w:vAlign w:val="center"/>
          </w:tcPr>
          <w:p w14:paraId="244440CE"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976DC5A"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0FF04768" w14:textId="05E9E54D" w:rsidR="003765FA" w:rsidRDefault="00364945">
            <w:r>
              <w:t xml:space="preserve">The </w:t>
            </w:r>
            <w:r>
              <w:rPr>
                <w:rFonts w:ascii="Courier New" w:eastAsia="Courier New" w:hAnsi="Courier New" w:cs="Courier New"/>
              </w:rPr>
              <w:t>Src_IPv6_Addr</w:t>
            </w:r>
            <w:r>
              <w:t xml:space="preserve"> property </w:t>
            </w:r>
            <w:r w:rsidR="00173D1E">
              <w:t xml:space="preserve">specifies the </w:t>
            </w:r>
            <w:r>
              <w:t>128-bit address of the originator of the packet.</w:t>
            </w:r>
          </w:p>
        </w:tc>
      </w:tr>
      <w:tr w:rsidR="003765FA" w14:paraId="6DCAA1A9" w14:textId="77777777" w:rsidTr="00EA55F1">
        <w:trPr>
          <w:jc w:val="center"/>
        </w:trPr>
        <w:tc>
          <w:tcPr>
            <w:tcW w:w="1800" w:type="dxa"/>
            <w:shd w:val="clear" w:color="auto" w:fill="FFFFFF"/>
            <w:tcMar>
              <w:top w:w="100" w:type="dxa"/>
              <w:left w:w="100" w:type="dxa"/>
              <w:bottom w:w="100" w:type="dxa"/>
              <w:right w:w="100" w:type="dxa"/>
            </w:tcMar>
            <w:vAlign w:val="center"/>
          </w:tcPr>
          <w:p w14:paraId="0BAFD256" w14:textId="77777777" w:rsidR="003765FA" w:rsidRDefault="00364945">
            <w:r>
              <w:rPr>
                <w:b/>
              </w:rPr>
              <w:t>Dest_IPv6_Addr</w:t>
            </w:r>
          </w:p>
        </w:tc>
        <w:tc>
          <w:tcPr>
            <w:tcW w:w="4230" w:type="dxa"/>
            <w:shd w:val="clear" w:color="auto" w:fill="FFFFFF"/>
            <w:tcMar>
              <w:top w:w="100" w:type="dxa"/>
              <w:left w:w="100" w:type="dxa"/>
              <w:bottom w:w="100" w:type="dxa"/>
              <w:right w:w="100" w:type="dxa"/>
            </w:tcMar>
            <w:vAlign w:val="center"/>
          </w:tcPr>
          <w:p w14:paraId="7324ED74" w14:textId="77777777" w:rsidR="003765FA" w:rsidRDefault="00364945">
            <w:r>
              <w:rPr>
                <w:rFonts w:ascii="Courier New" w:eastAsia="Courier New" w:hAnsi="Courier New" w:cs="Courier New"/>
              </w:rPr>
              <w:t>AddressObj:AddressObjectType</w:t>
            </w:r>
          </w:p>
        </w:tc>
        <w:tc>
          <w:tcPr>
            <w:tcW w:w="1260" w:type="dxa"/>
            <w:shd w:val="clear" w:color="auto" w:fill="FFFFFF"/>
            <w:tcMar>
              <w:top w:w="100" w:type="dxa"/>
              <w:left w:w="100" w:type="dxa"/>
              <w:bottom w:w="100" w:type="dxa"/>
              <w:right w:w="100" w:type="dxa"/>
            </w:tcMar>
            <w:vAlign w:val="center"/>
          </w:tcPr>
          <w:p w14:paraId="6AB66E87"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3BB26C1" w14:textId="790E811A" w:rsidR="003765FA" w:rsidRDefault="00364945">
            <w:r>
              <w:t xml:space="preserve">The </w:t>
            </w:r>
            <w:r>
              <w:rPr>
                <w:rFonts w:ascii="Courier New" w:eastAsia="Courier New" w:hAnsi="Courier New" w:cs="Courier New"/>
              </w:rPr>
              <w:t>Dest_IPv6_Addr</w:t>
            </w:r>
            <w:r>
              <w:t xml:space="preserve"> property </w:t>
            </w:r>
            <w:r w:rsidR="00173D1E">
              <w:t xml:space="preserve">specifies the </w:t>
            </w:r>
            <w:r>
              <w:t>128-bit address of the intended recipient of the packet.</w:t>
            </w:r>
          </w:p>
        </w:tc>
      </w:tr>
    </w:tbl>
    <w:p w14:paraId="14854D43" w14:textId="77777777" w:rsidR="003765FA" w:rsidRDefault="00364945" w:rsidP="00C10C3A">
      <w:pPr>
        <w:pStyle w:val="Heading4"/>
      </w:pPr>
      <w:bookmarkStart w:id="140" w:name="_Toc449967645"/>
      <w:r>
        <w:t>IPv6ExtHeaderType Class</w:t>
      </w:r>
      <w:bookmarkEnd w:id="140"/>
    </w:p>
    <w:p w14:paraId="160217CC" w14:textId="3C901FE2" w:rsidR="00F5458E" w:rsidRDefault="00173D1E">
      <w:pPr>
        <w:pStyle w:val="basicparagraph"/>
        <w:contextualSpacing w:val="0"/>
      </w:pPr>
      <w:r>
        <w:t xml:space="preserve">The </w:t>
      </w:r>
      <w:r>
        <w:rPr>
          <w:rFonts w:ascii="Courier New" w:eastAsia="Courier New" w:hAnsi="Courier New" w:cs="Courier New"/>
        </w:rPr>
        <w:t>IPv6ExtHeaderType</w:t>
      </w:r>
      <w:r>
        <w:t xml:space="preserve"> class characterizes the </w:t>
      </w:r>
      <w:r w:rsidR="00364945">
        <w:t>optional internet-layer</w:t>
      </w:r>
      <w:r>
        <w:t xml:space="preserve"> (IPv6)</w:t>
      </w:r>
      <w:r w:rsidR="00364945">
        <w:t xml:space="preserve"> information </w:t>
      </w:r>
      <w:r>
        <w:t xml:space="preserve">that </w:t>
      </w:r>
      <w:r w:rsidR="00364945">
        <w:t>is encoded in separate headers</w:t>
      </w:r>
      <w:r>
        <w:t>. It is</w:t>
      </w:r>
      <w:r w:rsidR="00364945">
        <w:t xml:space="preserve"> placed between the IPv6 header and the upper-layer header in a packet. An IPv6 packet may carry zero,</w:t>
      </w:r>
      <w:r>
        <w:t xml:space="preserve"> one, or more extension headers</w:t>
      </w:r>
      <w:r w:rsidR="00364945">
        <w:t>.</w:t>
      </w:r>
      <w:r>
        <w:t xml:space="preserve"> Each extension header is specified in a separate property as described in the table below.</w:t>
      </w:r>
      <w:r w:rsidR="00364945">
        <w:t xml:space="preserve"> </w:t>
      </w:r>
      <w:r w:rsidR="00F5458E">
        <w:t xml:space="preserve">See </w:t>
      </w:r>
      <w:hyperlink r:id="rId68" w:history="1">
        <w:r w:rsidR="00456BF7">
          <w:rPr>
            <w:rStyle w:val="Hyperlink"/>
          </w:rPr>
          <w:t>http://tools.ietf.org/html/rfc2460</w:t>
        </w:r>
      </w:hyperlink>
      <w:r w:rsidR="00F5458E">
        <w:t xml:space="preserve"> for more information.</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690"/>
        <w:gridCol w:w="1260"/>
        <w:gridCol w:w="6480"/>
      </w:tblGrid>
      <w:tr w:rsidR="009117AB" w14:paraId="5A1D4FF4" w14:textId="77777777" w:rsidTr="000D40A2">
        <w:trPr>
          <w:jc w:val="center"/>
        </w:trPr>
        <w:tc>
          <w:tcPr>
            <w:tcW w:w="1530" w:type="dxa"/>
            <w:shd w:val="clear" w:color="auto" w:fill="BFBFBF"/>
            <w:tcMar>
              <w:top w:w="100" w:type="dxa"/>
              <w:left w:w="100" w:type="dxa"/>
              <w:bottom w:w="100" w:type="dxa"/>
              <w:right w:w="100" w:type="dxa"/>
            </w:tcMar>
          </w:tcPr>
          <w:p w14:paraId="464F3F3D" w14:textId="77777777" w:rsidR="009117AB" w:rsidRDefault="009117AB" w:rsidP="000D40A2">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6939E33F" w14:textId="77777777" w:rsidR="009117AB" w:rsidRDefault="009117AB" w:rsidP="000D40A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CCFD641" w14:textId="77777777" w:rsidR="009117AB" w:rsidRDefault="009117AB" w:rsidP="000D40A2">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7C5B6ACE" w14:textId="77777777" w:rsidR="009117AB" w:rsidRDefault="009117AB" w:rsidP="000D40A2">
            <w:pPr>
              <w:rPr>
                <w:b/>
                <w:color w:val="000000"/>
              </w:rPr>
            </w:pPr>
            <w:r>
              <w:rPr>
                <w:b/>
                <w:color w:val="000000"/>
              </w:rPr>
              <w:t>Description</w:t>
            </w:r>
          </w:p>
        </w:tc>
      </w:tr>
      <w:tr w:rsidR="009117AB" w14:paraId="0F69F6EB" w14:textId="77777777" w:rsidTr="000D40A2">
        <w:trPr>
          <w:jc w:val="center"/>
        </w:trPr>
        <w:tc>
          <w:tcPr>
            <w:tcW w:w="1530" w:type="dxa"/>
            <w:shd w:val="clear" w:color="auto" w:fill="FFFFFF"/>
            <w:tcMar>
              <w:top w:w="100" w:type="dxa"/>
              <w:left w:w="100" w:type="dxa"/>
              <w:bottom w:w="100" w:type="dxa"/>
              <w:right w:w="100" w:type="dxa"/>
            </w:tcMar>
            <w:vAlign w:val="center"/>
          </w:tcPr>
          <w:p w14:paraId="31912BDE" w14:textId="77777777" w:rsidR="009117AB" w:rsidRDefault="009117AB" w:rsidP="000D40A2">
            <w:pPr>
              <w:rPr>
                <w:b/>
              </w:rPr>
            </w:pPr>
            <w:r>
              <w:rPr>
                <w:b/>
              </w:rPr>
              <w:t>Has_Choice</w:t>
            </w:r>
          </w:p>
        </w:tc>
        <w:tc>
          <w:tcPr>
            <w:tcW w:w="3690" w:type="dxa"/>
            <w:shd w:val="clear" w:color="auto" w:fill="FFFFFF"/>
            <w:tcMar>
              <w:top w:w="100" w:type="dxa"/>
              <w:left w:w="100" w:type="dxa"/>
              <w:bottom w:w="100" w:type="dxa"/>
              <w:right w:w="100" w:type="dxa"/>
            </w:tcMar>
            <w:vAlign w:val="center"/>
          </w:tcPr>
          <w:p w14:paraId="294CB087" w14:textId="74CFF79C" w:rsidR="009117AB" w:rsidRDefault="009117AB" w:rsidP="000D40A2">
            <w:pPr>
              <w:rPr>
                <w:rFonts w:ascii="Courier New" w:eastAsia="Courier New" w:hAnsi="Courier New" w:cs="Courier New"/>
              </w:rPr>
            </w:pPr>
            <w:r>
              <w:rPr>
                <w:rFonts w:ascii="Courier New" w:eastAsia="Courier New" w:hAnsi="Courier New" w:cs="Courier New"/>
              </w:rPr>
              <w:t>IPv6ExtHeader</w:t>
            </w:r>
            <w:r w:rsidR="005179E1">
              <w:rPr>
                <w:rFonts w:ascii="Courier New" w:eastAsia="Courier New" w:hAnsi="Courier New" w:cs="Courier New"/>
              </w:rPr>
              <w:t>Choice</w:t>
            </w:r>
            <w:r>
              <w:rPr>
                <w:rFonts w:ascii="Courier New" w:eastAsia="Courier New" w:hAnsi="Courier New" w:cs="Courier New"/>
              </w:rPr>
              <w:t>Type</w:t>
            </w:r>
          </w:p>
        </w:tc>
        <w:tc>
          <w:tcPr>
            <w:tcW w:w="1260" w:type="dxa"/>
            <w:shd w:val="clear" w:color="auto" w:fill="FFFFFF"/>
            <w:tcMar>
              <w:top w:w="100" w:type="dxa"/>
              <w:left w:w="100" w:type="dxa"/>
              <w:bottom w:w="100" w:type="dxa"/>
              <w:right w:w="100" w:type="dxa"/>
            </w:tcMar>
            <w:vAlign w:val="center"/>
          </w:tcPr>
          <w:p w14:paraId="7E1CEC74" w14:textId="77777777" w:rsidR="009117AB" w:rsidRDefault="009117AB" w:rsidP="000D40A2">
            <w:pPr>
              <w:jc w:val="center"/>
            </w:pPr>
            <w:r>
              <w:t>1</w:t>
            </w:r>
          </w:p>
        </w:tc>
        <w:tc>
          <w:tcPr>
            <w:tcW w:w="6480" w:type="dxa"/>
            <w:shd w:val="clear" w:color="auto" w:fill="FFFFFF"/>
            <w:tcMar>
              <w:top w:w="100" w:type="dxa"/>
              <w:left w:w="100" w:type="dxa"/>
              <w:bottom w:w="100" w:type="dxa"/>
              <w:right w:w="100" w:type="dxa"/>
            </w:tcMar>
          </w:tcPr>
          <w:p w14:paraId="36A80DEF" w14:textId="2F73F045" w:rsidR="009117AB" w:rsidRDefault="009117AB" w:rsidP="000D40A2">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IPv6ExtHeaderType</w:t>
            </w:r>
            <w:r>
              <w:t xml:space="preserve">. It indicates that there is a choice </w:t>
            </w:r>
            <w:r w:rsidR="005179E1">
              <w:t xml:space="preserve">among the </w:t>
            </w:r>
            <w:r w:rsidR="005179E1">
              <w:rPr>
                <w:rFonts w:ascii="Courier New" w:eastAsia="Courier New" w:hAnsi="Courier New" w:cs="Courier New"/>
              </w:rPr>
              <w:t>Hop_by_Hop_Options</w:t>
            </w:r>
            <w:r w:rsidR="005179E1">
              <w:rPr>
                <w:rFonts w:ascii="Courier New" w:eastAsia="Courier New" w:hAnsi="Courier New" w:cs="Courier New"/>
              </w:rPr>
              <w:t xml:space="preserve">, </w:t>
            </w:r>
            <w:r w:rsidR="005179E1">
              <w:rPr>
                <w:rFonts w:ascii="Courier New" w:eastAsia="Courier New" w:hAnsi="Courier New" w:cs="Courier New"/>
              </w:rPr>
              <w:t>Routing</w:t>
            </w:r>
            <w:r w:rsidR="005179E1">
              <w:rPr>
                <w:rFonts w:ascii="Courier New" w:eastAsia="Courier New" w:hAnsi="Courier New" w:cs="Courier New"/>
              </w:rPr>
              <w:t xml:space="preserve">, </w:t>
            </w:r>
            <w:r w:rsidR="005179E1" w:rsidRPr="00173D1E">
              <w:rPr>
                <w:rFonts w:ascii="Courier New" w:hAnsi="Courier New" w:cs="Courier New"/>
              </w:rPr>
              <w:t>Fragment</w:t>
            </w:r>
            <w:r w:rsidR="005179E1">
              <w:rPr>
                <w:rFonts w:ascii="Courier New" w:hAnsi="Courier New" w:cs="Courier New"/>
              </w:rPr>
              <w:t xml:space="preserve">, </w:t>
            </w:r>
            <w:r w:rsidR="005179E1">
              <w:rPr>
                <w:rFonts w:ascii="Courier New" w:eastAsia="Courier New" w:hAnsi="Courier New" w:cs="Courier New"/>
              </w:rPr>
              <w:t>Destination_Options</w:t>
            </w:r>
            <w:r w:rsidR="005179E1">
              <w:rPr>
                <w:rFonts w:ascii="Courier New" w:eastAsia="Courier New" w:hAnsi="Courier New" w:cs="Courier New"/>
              </w:rPr>
              <w:t xml:space="preserve">, </w:t>
            </w:r>
            <w:r w:rsidR="005179E1">
              <w:rPr>
                <w:rFonts w:ascii="Courier New" w:eastAsia="Courier New" w:hAnsi="Courier New" w:cs="Courier New"/>
              </w:rPr>
              <w:t>Authentication_Header</w:t>
            </w:r>
            <w:r w:rsidR="005179E1">
              <w:rPr>
                <w:rFonts w:ascii="Courier New" w:eastAsia="Courier New" w:hAnsi="Courier New" w:cs="Courier New"/>
              </w:rPr>
              <w:t xml:space="preserve">, </w:t>
            </w:r>
            <w:r w:rsidR="005179E1">
              <w:rPr>
                <w:rFonts w:ascii="Courier New" w:eastAsia="Courier New" w:hAnsi="Courier New" w:cs="Courier New"/>
              </w:rPr>
              <w:t>Encapsulating_Security_Payload</w:t>
            </w:r>
            <w:r w:rsidR="005179E1">
              <w:t xml:space="preserve"> properties</w:t>
            </w:r>
            <w:r>
              <w:rPr>
                <w:rFonts w:ascii="Courier New" w:eastAsia="Courier New" w:hAnsi="Courier New" w:cs="Courier New"/>
              </w:rPr>
              <w:t>.</w:t>
            </w:r>
          </w:p>
          <w:p w14:paraId="682B63F6" w14:textId="77777777" w:rsidR="009117AB" w:rsidRDefault="009117AB" w:rsidP="000D40A2">
            <w:pPr>
              <w:rPr>
                <w:rFonts w:ascii="Courier New" w:eastAsia="Courier New" w:hAnsi="Courier New" w:cs="Courier New"/>
              </w:rPr>
            </w:pPr>
          </w:p>
          <w:p w14:paraId="63A6C1E9" w14:textId="2BF562FF" w:rsidR="009117AB" w:rsidRDefault="009117AB" w:rsidP="000D40A2">
            <w:r>
              <w:t xml:space="preserve">Only one of the properties of </w:t>
            </w:r>
            <w:r>
              <w:rPr>
                <w:rFonts w:ascii="Courier New" w:eastAsia="Courier New" w:hAnsi="Courier New" w:cs="Courier New"/>
              </w:rPr>
              <w:t>IPv6ExtHeaderType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259F352A" w14:textId="77777777" w:rsidR="005179E1" w:rsidRDefault="005179E1" w:rsidP="005179E1">
      <w:pPr>
        <w:pStyle w:val="basicparagraph"/>
        <w:spacing w:before="0"/>
      </w:pPr>
    </w:p>
    <w:p w14:paraId="073F91F7" w14:textId="3A77DAD5" w:rsidR="005179E1" w:rsidRDefault="005179E1" w:rsidP="005179E1">
      <w:pPr>
        <w:pStyle w:val="basicparagraph"/>
        <w:spacing w:before="0"/>
      </w:pPr>
      <w:r>
        <w:t xml:space="preserve">The </w:t>
      </w:r>
      <w:r>
        <w:rPr>
          <w:rFonts w:ascii="Courier New" w:eastAsia="Courier New" w:hAnsi="Courier New" w:cs="Courier New"/>
        </w:rPr>
        <w:t>IPv6ExtHeaderChoiceType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IPv6ExtHeaderChoiceType</w:t>
      </w:r>
      <w:r>
        <w:t xml:space="preserve"> class can be populated at any time. The property table of the </w:t>
      </w:r>
      <w:r>
        <w:rPr>
          <w:rFonts w:ascii="Courier New" w:eastAsia="Courier New" w:hAnsi="Courier New" w:cs="Courier New"/>
        </w:rPr>
        <w:t>IPv6ExtHeaderChoiceType</w:t>
      </w:r>
      <w:r>
        <w:t xml:space="preserve"> class is given in </w:t>
      </w:r>
      <w:r w:rsidRPr="006427EF">
        <w:rPr>
          <w:b/>
          <w:color w:val="0000EE"/>
        </w:rPr>
        <w:fldChar w:fldCharType="begin"/>
      </w:r>
      <w:r w:rsidRPr="006427EF">
        <w:rPr>
          <w:b/>
          <w:color w:val="0000EE"/>
        </w:rPr>
        <w:instrText xml:space="preserve"> REF _Ref450213346 \h  \* MERGEFORMAT </w:instrText>
      </w:r>
      <w:r w:rsidRPr="006427EF">
        <w:rPr>
          <w:b/>
          <w:color w:val="0000EE"/>
        </w:rPr>
      </w:r>
      <w:r w:rsidRPr="006427EF">
        <w:rPr>
          <w:b/>
          <w:color w:val="0000EE"/>
        </w:rPr>
        <w:fldChar w:fldCharType="separate"/>
      </w:r>
      <w:r w:rsidRPr="006427EF">
        <w:rPr>
          <w:b/>
          <w:color w:val="0000EE"/>
        </w:rPr>
        <w:t xml:space="preserve">Table </w:t>
      </w:r>
      <w:r w:rsidRPr="006427EF">
        <w:rPr>
          <w:b/>
          <w:noProof/>
          <w:color w:val="0000EE"/>
        </w:rPr>
        <w:t>3</w:t>
      </w:r>
      <w:r w:rsidRPr="006427EF">
        <w:rPr>
          <w:b/>
          <w:color w:val="0000EE"/>
        </w:rPr>
        <w:noBreakHyphen/>
      </w:r>
      <w:r w:rsidRPr="006427EF">
        <w:rPr>
          <w:b/>
          <w:noProof/>
          <w:color w:val="0000EE"/>
        </w:rPr>
        <w:t>2</w:t>
      </w:r>
      <w:r w:rsidRPr="006427EF">
        <w:rPr>
          <w:b/>
          <w:color w:val="0000EE"/>
        </w:rPr>
        <w:fldChar w:fldCharType="end"/>
      </w:r>
      <w:r>
        <w:t>.</w:t>
      </w:r>
    </w:p>
    <w:p w14:paraId="4E9743B9" w14:textId="1501F5CE" w:rsidR="003765FA" w:rsidRDefault="003765FA">
      <w:pPr>
        <w:pStyle w:val="basicparagraph"/>
        <w:contextualSpacing w:val="0"/>
      </w:pPr>
    </w:p>
    <w:p w14:paraId="1C0DF0B8" w14:textId="19E0AFE8" w:rsidR="003765FA" w:rsidRDefault="00364945">
      <w:pPr>
        <w:pStyle w:val="tablecaption"/>
        <w:jc w:val="center"/>
      </w:pPr>
      <w:bookmarkStart w:id="141" w:name="_Ref440220527"/>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32</w:t>
      </w:r>
      <w:r w:rsidR="003E4566">
        <w:rPr>
          <w:noProof/>
        </w:rPr>
        <w:fldChar w:fldCharType="end"/>
      </w:r>
      <w:bookmarkEnd w:id="141"/>
      <w:r w:rsidR="00492501">
        <w:rPr>
          <w:noProof/>
        </w:rPr>
        <w:t xml:space="preserve">. </w:t>
      </w:r>
      <w:r>
        <w:t xml:space="preserve">Properties of the </w:t>
      </w:r>
      <w:r>
        <w:rPr>
          <w:rFonts w:ascii="Courier New" w:eastAsia="Courier New" w:hAnsi="Courier New" w:cs="Courier New"/>
        </w:rPr>
        <w:t>IPv6ExtHeader</w:t>
      </w:r>
      <w:r w:rsidR="005179E1">
        <w:rPr>
          <w:rFonts w:ascii="Courier New" w:eastAsia="Courier New" w:hAnsi="Courier New" w:cs="Courier New"/>
        </w:rPr>
        <w:t>Choice</w:t>
      </w:r>
      <w:r>
        <w:rPr>
          <w:rFonts w:ascii="Courier New" w:eastAsia="Courier New" w:hAnsi="Courier New" w:cs="Courier New"/>
        </w:rPr>
        <w: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3765FA" w14:paraId="59D3B4C9" w14:textId="77777777" w:rsidTr="009139F4">
        <w:trPr>
          <w:jc w:val="center"/>
        </w:trPr>
        <w:tc>
          <w:tcPr>
            <w:tcW w:w="2610" w:type="dxa"/>
            <w:shd w:val="clear" w:color="auto" w:fill="BFBFBF"/>
            <w:tcMar>
              <w:top w:w="100" w:type="dxa"/>
              <w:left w:w="100" w:type="dxa"/>
              <w:bottom w:w="100" w:type="dxa"/>
              <w:right w:w="100" w:type="dxa"/>
            </w:tcMar>
          </w:tcPr>
          <w:p w14:paraId="5DD87485" w14:textId="77777777" w:rsidR="003765FA" w:rsidRDefault="00364945">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3FAFC90"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EB80FE1" w14:textId="77777777" w:rsidR="003765FA" w:rsidRDefault="00364945">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56461656" w14:textId="77777777" w:rsidR="003765FA" w:rsidRDefault="00364945">
            <w:pPr>
              <w:rPr>
                <w:b/>
                <w:color w:val="000000"/>
              </w:rPr>
            </w:pPr>
            <w:r>
              <w:rPr>
                <w:b/>
                <w:color w:val="000000"/>
              </w:rPr>
              <w:t>Description</w:t>
            </w:r>
          </w:p>
        </w:tc>
      </w:tr>
      <w:tr w:rsidR="003765FA" w14:paraId="3F7B9F4E" w14:textId="77777777" w:rsidTr="009139F4">
        <w:trPr>
          <w:jc w:val="center"/>
        </w:trPr>
        <w:tc>
          <w:tcPr>
            <w:tcW w:w="2610" w:type="dxa"/>
            <w:shd w:val="clear" w:color="auto" w:fill="FFFFFF"/>
            <w:tcMar>
              <w:top w:w="100" w:type="dxa"/>
              <w:left w:w="100" w:type="dxa"/>
              <w:bottom w:w="100" w:type="dxa"/>
              <w:right w:w="100" w:type="dxa"/>
            </w:tcMar>
            <w:vAlign w:val="center"/>
          </w:tcPr>
          <w:p w14:paraId="29CB712A" w14:textId="6ECC8934" w:rsidR="003765FA" w:rsidRDefault="00364945" w:rsidP="009139F4">
            <w:r>
              <w:rPr>
                <w:b/>
              </w:rPr>
              <w:t>Hop_by_Hop_Options</w:t>
            </w:r>
          </w:p>
        </w:tc>
        <w:tc>
          <w:tcPr>
            <w:tcW w:w="4050" w:type="dxa"/>
            <w:shd w:val="clear" w:color="auto" w:fill="FFFFFF"/>
            <w:tcMar>
              <w:top w:w="100" w:type="dxa"/>
              <w:left w:w="100" w:type="dxa"/>
              <w:bottom w:w="100" w:type="dxa"/>
              <w:right w:w="100" w:type="dxa"/>
            </w:tcMar>
            <w:vAlign w:val="center"/>
          </w:tcPr>
          <w:p w14:paraId="7CC1328B" w14:textId="4768DC5B" w:rsidR="003765FA" w:rsidRDefault="00364945">
            <w:r>
              <w:rPr>
                <w:rFonts w:ascii="Courier New" w:eastAsia="Courier New" w:hAnsi="Courier New" w:cs="Courier New"/>
              </w:rPr>
              <w:t>HopByHopOptionsType</w:t>
            </w:r>
          </w:p>
        </w:tc>
        <w:tc>
          <w:tcPr>
            <w:tcW w:w="1260" w:type="dxa"/>
            <w:shd w:val="clear" w:color="auto" w:fill="FFFFFF"/>
            <w:tcMar>
              <w:top w:w="100" w:type="dxa"/>
              <w:left w:w="100" w:type="dxa"/>
              <w:bottom w:w="100" w:type="dxa"/>
              <w:right w:w="100" w:type="dxa"/>
            </w:tcMar>
            <w:vAlign w:val="center"/>
          </w:tcPr>
          <w:p w14:paraId="1ABCF9FB"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55487516" w14:textId="77777777" w:rsidR="003765FA" w:rsidRDefault="00364945" w:rsidP="00173D1E">
            <w:r>
              <w:t xml:space="preserve">The </w:t>
            </w:r>
            <w:r>
              <w:rPr>
                <w:rFonts w:ascii="Courier New" w:eastAsia="Courier New" w:hAnsi="Courier New" w:cs="Courier New"/>
              </w:rPr>
              <w:t>Hop_by_Hop_Options</w:t>
            </w:r>
            <w:r>
              <w:t xml:space="preserve"> property </w:t>
            </w:r>
            <w:r w:rsidR="00173D1E">
              <w:t>specifies the</w:t>
            </w:r>
            <w:r>
              <w:t xml:space="preserve"> header </w:t>
            </w:r>
            <w:r w:rsidR="00173D1E">
              <w:t xml:space="preserve">which </w:t>
            </w:r>
            <w:r>
              <w:t>is used to carry optional information that must be examined by every node along a packet's delivery path. It carries a variable number of type-length-value (TLV) encoded options.</w:t>
            </w:r>
          </w:p>
          <w:p w14:paraId="7617F7AC" w14:textId="77777777" w:rsidR="005179E1" w:rsidRDefault="005179E1" w:rsidP="00173D1E"/>
          <w:p w14:paraId="5ECED2D8" w14:textId="232768CB" w:rsidR="005179E1" w:rsidRDefault="005179E1" w:rsidP="00173D1E">
            <w:r>
              <w:t xml:space="preserve">Only one of the properties of </w:t>
            </w:r>
            <w:r>
              <w:rPr>
                <w:rFonts w:ascii="Courier New" w:eastAsia="Courier New" w:hAnsi="Courier New" w:cs="Courier New"/>
              </w:rPr>
              <w:t>IPv6ExtHeaderChoiceType</w:t>
            </w:r>
            <w:r>
              <w:rPr>
                <w:rFonts w:eastAsia="Courier New"/>
              </w:rPr>
              <w:t xml:space="preserve"> can be populated.</w:t>
            </w:r>
          </w:p>
        </w:tc>
      </w:tr>
      <w:tr w:rsidR="003765FA" w14:paraId="69AEC0EF" w14:textId="77777777" w:rsidTr="009139F4">
        <w:trPr>
          <w:jc w:val="center"/>
        </w:trPr>
        <w:tc>
          <w:tcPr>
            <w:tcW w:w="2610" w:type="dxa"/>
            <w:shd w:val="clear" w:color="auto" w:fill="FFFFFF"/>
            <w:tcMar>
              <w:top w:w="100" w:type="dxa"/>
              <w:left w:w="100" w:type="dxa"/>
              <w:bottom w:w="100" w:type="dxa"/>
              <w:right w:w="100" w:type="dxa"/>
            </w:tcMar>
            <w:vAlign w:val="center"/>
          </w:tcPr>
          <w:p w14:paraId="049B5053" w14:textId="77777777" w:rsidR="003765FA" w:rsidRDefault="00364945">
            <w:r>
              <w:rPr>
                <w:b/>
              </w:rPr>
              <w:t>Routing</w:t>
            </w:r>
          </w:p>
        </w:tc>
        <w:tc>
          <w:tcPr>
            <w:tcW w:w="4050" w:type="dxa"/>
            <w:shd w:val="clear" w:color="auto" w:fill="FFFFFF"/>
            <w:tcMar>
              <w:top w:w="100" w:type="dxa"/>
              <w:left w:w="100" w:type="dxa"/>
              <w:bottom w:w="100" w:type="dxa"/>
              <w:right w:w="100" w:type="dxa"/>
            </w:tcMar>
            <w:vAlign w:val="center"/>
          </w:tcPr>
          <w:p w14:paraId="55654396" w14:textId="06E892D3" w:rsidR="003765FA" w:rsidRDefault="00364945">
            <w:r>
              <w:rPr>
                <w:rFonts w:ascii="Courier New" w:eastAsia="Courier New" w:hAnsi="Courier New" w:cs="Courier New"/>
              </w:rPr>
              <w:t>RoutingType</w:t>
            </w:r>
          </w:p>
        </w:tc>
        <w:tc>
          <w:tcPr>
            <w:tcW w:w="1260" w:type="dxa"/>
            <w:shd w:val="clear" w:color="auto" w:fill="FFFFFF"/>
            <w:tcMar>
              <w:top w:w="100" w:type="dxa"/>
              <w:left w:w="100" w:type="dxa"/>
              <w:bottom w:w="100" w:type="dxa"/>
              <w:right w:w="100" w:type="dxa"/>
            </w:tcMar>
            <w:vAlign w:val="center"/>
          </w:tcPr>
          <w:p w14:paraId="28DEBD9E"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7524541E" w14:textId="16CA6706" w:rsidR="003765FA" w:rsidRDefault="00364945" w:rsidP="00173D1E">
            <w:r>
              <w:t xml:space="preserve">The </w:t>
            </w:r>
            <w:r>
              <w:rPr>
                <w:rFonts w:ascii="Courier New" w:eastAsia="Courier New" w:hAnsi="Courier New" w:cs="Courier New"/>
              </w:rPr>
              <w:t>Routing</w:t>
            </w:r>
            <w:r>
              <w:t xml:space="preserve"> property </w:t>
            </w:r>
            <w:r w:rsidR="00173D1E">
              <w:t>specifies the header which</w:t>
            </w:r>
            <w:r>
              <w:t xml:space="preserve"> is used by an IPv6 source to list one or more intermediate nodes to be "visited" on the way to a packet's destination. </w:t>
            </w:r>
          </w:p>
          <w:p w14:paraId="6DDF1297" w14:textId="77777777" w:rsidR="005179E1" w:rsidRDefault="005179E1" w:rsidP="00173D1E"/>
          <w:p w14:paraId="041D0E00" w14:textId="2E63E824" w:rsidR="005179E1" w:rsidRDefault="005179E1" w:rsidP="00173D1E">
            <w:r>
              <w:t xml:space="preserve">Only one of the properties of </w:t>
            </w:r>
            <w:r>
              <w:rPr>
                <w:rFonts w:ascii="Courier New" w:eastAsia="Courier New" w:hAnsi="Courier New" w:cs="Courier New"/>
              </w:rPr>
              <w:t>IPv6ExtHeaderChoiceType</w:t>
            </w:r>
            <w:r>
              <w:rPr>
                <w:rFonts w:eastAsia="Courier New"/>
              </w:rPr>
              <w:t xml:space="preserve"> can be populated.</w:t>
            </w:r>
          </w:p>
        </w:tc>
      </w:tr>
      <w:tr w:rsidR="003765FA" w14:paraId="2BCD9161" w14:textId="77777777" w:rsidTr="009139F4">
        <w:trPr>
          <w:jc w:val="center"/>
        </w:trPr>
        <w:tc>
          <w:tcPr>
            <w:tcW w:w="2610" w:type="dxa"/>
            <w:shd w:val="clear" w:color="auto" w:fill="FFFFFF"/>
            <w:tcMar>
              <w:top w:w="100" w:type="dxa"/>
              <w:left w:w="100" w:type="dxa"/>
              <w:bottom w:w="100" w:type="dxa"/>
              <w:right w:w="100" w:type="dxa"/>
            </w:tcMar>
            <w:vAlign w:val="center"/>
          </w:tcPr>
          <w:p w14:paraId="702C6DBC" w14:textId="77777777" w:rsidR="003765FA" w:rsidRDefault="00364945">
            <w:r>
              <w:rPr>
                <w:b/>
              </w:rPr>
              <w:t>Fragment</w:t>
            </w:r>
          </w:p>
        </w:tc>
        <w:tc>
          <w:tcPr>
            <w:tcW w:w="4050" w:type="dxa"/>
            <w:shd w:val="clear" w:color="auto" w:fill="FFFFFF"/>
            <w:tcMar>
              <w:top w:w="100" w:type="dxa"/>
              <w:left w:w="100" w:type="dxa"/>
              <w:bottom w:w="100" w:type="dxa"/>
              <w:right w:w="100" w:type="dxa"/>
            </w:tcMar>
            <w:vAlign w:val="center"/>
          </w:tcPr>
          <w:p w14:paraId="737AA820" w14:textId="235561C0" w:rsidR="003765FA" w:rsidRDefault="00364945">
            <w:r>
              <w:rPr>
                <w:rFonts w:ascii="Courier New" w:eastAsia="Courier New" w:hAnsi="Courier New" w:cs="Courier New"/>
              </w:rPr>
              <w:t>FragmentType</w:t>
            </w:r>
          </w:p>
        </w:tc>
        <w:tc>
          <w:tcPr>
            <w:tcW w:w="1260" w:type="dxa"/>
            <w:shd w:val="clear" w:color="auto" w:fill="FFFFFF"/>
            <w:tcMar>
              <w:top w:w="100" w:type="dxa"/>
              <w:left w:w="100" w:type="dxa"/>
              <w:bottom w:w="100" w:type="dxa"/>
              <w:right w:w="100" w:type="dxa"/>
            </w:tcMar>
            <w:vAlign w:val="center"/>
          </w:tcPr>
          <w:p w14:paraId="4390C3F1"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408D7AE4" w14:textId="77777777" w:rsidR="003765FA" w:rsidRDefault="00364945" w:rsidP="003408C5">
            <w:r>
              <w:t xml:space="preserve">The </w:t>
            </w:r>
            <w:r w:rsidRPr="00173D1E">
              <w:rPr>
                <w:rFonts w:ascii="Courier New" w:hAnsi="Courier New" w:cs="Courier New"/>
              </w:rPr>
              <w:t>Fragment</w:t>
            </w:r>
            <w:r>
              <w:t xml:space="preserve"> </w:t>
            </w:r>
            <w:r w:rsidR="00256E39">
              <w:t xml:space="preserve">property specifies the </w:t>
            </w:r>
            <w:r>
              <w:t xml:space="preserve">header </w:t>
            </w:r>
            <w:r w:rsidR="00256E39">
              <w:t xml:space="preserve">which </w:t>
            </w:r>
            <w:r>
              <w:t xml:space="preserve">is used by an IPv6 source to send a packet larger than would fit in the path MTU. A fragment packet begins with an unfragmentable part consisting of the IPv6 header plus all extension headers up to and including the routing header. We don't include it for this property because the data is already stored in other </w:t>
            </w:r>
            <w:r w:rsidR="003408C5">
              <w:t>properties</w:t>
            </w:r>
            <w:r>
              <w:t xml:space="preserve">. We provide the </w:t>
            </w:r>
            <w:r w:rsidR="003408C5">
              <w:t>properties</w:t>
            </w:r>
            <w:r>
              <w:t xml:space="preserve"> necessary for the Fragmentable Part. </w:t>
            </w:r>
          </w:p>
          <w:p w14:paraId="74FB1940" w14:textId="77777777" w:rsidR="005179E1" w:rsidRDefault="005179E1" w:rsidP="003408C5"/>
          <w:p w14:paraId="23B9D92E" w14:textId="7B90A5F4" w:rsidR="005179E1" w:rsidRDefault="005179E1" w:rsidP="003408C5">
            <w:r>
              <w:t xml:space="preserve">Only one of the properties of </w:t>
            </w:r>
            <w:r>
              <w:rPr>
                <w:rFonts w:ascii="Courier New" w:eastAsia="Courier New" w:hAnsi="Courier New" w:cs="Courier New"/>
              </w:rPr>
              <w:t>IPv6ExtHeaderChoiceType</w:t>
            </w:r>
            <w:r>
              <w:rPr>
                <w:rFonts w:eastAsia="Courier New"/>
              </w:rPr>
              <w:t xml:space="preserve"> can be populated.</w:t>
            </w:r>
          </w:p>
        </w:tc>
      </w:tr>
      <w:tr w:rsidR="003765FA" w14:paraId="46498641" w14:textId="77777777" w:rsidTr="009139F4">
        <w:trPr>
          <w:jc w:val="center"/>
        </w:trPr>
        <w:tc>
          <w:tcPr>
            <w:tcW w:w="2610" w:type="dxa"/>
            <w:shd w:val="clear" w:color="auto" w:fill="FFFFFF"/>
            <w:tcMar>
              <w:top w:w="100" w:type="dxa"/>
              <w:left w:w="100" w:type="dxa"/>
              <w:bottom w:w="100" w:type="dxa"/>
              <w:right w:w="100" w:type="dxa"/>
            </w:tcMar>
            <w:vAlign w:val="center"/>
          </w:tcPr>
          <w:p w14:paraId="084EFDA6" w14:textId="77777777" w:rsidR="003765FA" w:rsidRDefault="00364945">
            <w:r>
              <w:rPr>
                <w:b/>
              </w:rPr>
              <w:t>Destination_Options</w:t>
            </w:r>
          </w:p>
        </w:tc>
        <w:tc>
          <w:tcPr>
            <w:tcW w:w="4050" w:type="dxa"/>
            <w:shd w:val="clear" w:color="auto" w:fill="FFFFFF"/>
            <w:tcMar>
              <w:top w:w="100" w:type="dxa"/>
              <w:left w:w="100" w:type="dxa"/>
              <w:bottom w:w="100" w:type="dxa"/>
              <w:right w:w="100" w:type="dxa"/>
            </w:tcMar>
            <w:vAlign w:val="center"/>
          </w:tcPr>
          <w:p w14:paraId="596580C0" w14:textId="012AFA6A" w:rsidR="003765FA" w:rsidRDefault="00364945">
            <w:r>
              <w:rPr>
                <w:rFonts w:ascii="Courier New" w:eastAsia="Courier New" w:hAnsi="Courier New" w:cs="Courier New"/>
              </w:rPr>
              <w:t>DestinationOptionsType</w:t>
            </w:r>
          </w:p>
        </w:tc>
        <w:tc>
          <w:tcPr>
            <w:tcW w:w="1260" w:type="dxa"/>
            <w:shd w:val="clear" w:color="auto" w:fill="FFFFFF"/>
            <w:tcMar>
              <w:top w:w="100" w:type="dxa"/>
              <w:left w:w="100" w:type="dxa"/>
              <w:bottom w:w="100" w:type="dxa"/>
              <w:right w:w="100" w:type="dxa"/>
            </w:tcMar>
            <w:vAlign w:val="center"/>
          </w:tcPr>
          <w:p w14:paraId="26092F7A" w14:textId="77777777" w:rsidR="003765FA" w:rsidRDefault="00364945">
            <w:pPr>
              <w:jc w:val="center"/>
            </w:pPr>
            <w:r>
              <w:t>0..2</w:t>
            </w:r>
          </w:p>
        </w:tc>
        <w:tc>
          <w:tcPr>
            <w:tcW w:w="5040" w:type="dxa"/>
            <w:shd w:val="clear" w:color="auto" w:fill="FFFFFF"/>
            <w:tcMar>
              <w:top w:w="100" w:type="dxa"/>
              <w:left w:w="100" w:type="dxa"/>
              <w:bottom w:w="100" w:type="dxa"/>
              <w:right w:w="100" w:type="dxa"/>
            </w:tcMar>
          </w:tcPr>
          <w:p w14:paraId="2DDE6452" w14:textId="77777777" w:rsidR="003765FA" w:rsidRDefault="00364945" w:rsidP="00256E39">
            <w:r>
              <w:t xml:space="preserve">The </w:t>
            </w:r>
            <w:r>
              <w:rPr>
                <w:rFonts w:ascii="Courier New" w:eastAsia="Courier New" w:hAnsi="Courier New" w:cs="Courier New"/>
              </w:rPr>
              <w:t>Destination_Options</w:t>
            </w:r>
            <w:r>
              <w:t xml:space="preserve"> property </w:t>
            </w:r>
            <w:r w:rsidR="00256E39">
              <w:t>specifies t</w:t>
            </w:r>
            <w:r>
              <w:t xml:space="preserve">he header </w:t>
            </w:r>
            <w:r w:rsidR="00256E39">
              <w:t xml:space="preserve">which </w:t>
            </w:r>
            <w:r>
              <w:t xml:space="preserve">is used to carry optional information that needs to be examined only by a packet's destination </w:t>
            </w:r>
            <w:r>
              <w:lastRenderedPageBreak/>
              <w:t>node(s).</w:t>
            </w:r>
          </w:p>
          <w:p w14:paraId="684635A0" w14:textId="77777777" w:rsidR="005179E1" w:rsidRDefault="005179E1" w:rsidP="00256E39"/>
          <w:p w14:paraId="496F1A1C" w14:textId="0B24F71B" w:rsidR="005179E1" w:rsidRDefault="005179E1" w:rsidP="00256E39">
            <w:r>
              <w:t xml:space="preserve">Only one of the properties of </w:t>
            </w:r>
            <w:r>
              <w:rPr>
                <w:rFonts w:ascii="Courier New" w:eastAsia="Courier New" w:hAnsi="Courier New" w:cs="Courier New"/>
              </w:rPr>
              <w:t>IPv6ExtHeaderChoiceType</w:t>
            </w:r>
            <w:r>
              <w:rPr>
                <w:rFonts w:eastAsia="Courier New"/>
              </w:rPr>
              <w:t xml:space="preserve"> can be populated.</w:t>
            </w:r>
          </w:p>
        </w:tc>
      </w:tr>
      <w:tr w:rsidR="003765FA" w14:paraId="6CEA917D" w14:textId="77777777" w:rsidTr="009139F4">
        <w:trPr>
          <w:jc w:val="center"/>
        </w:trPr>
        <w:tc>
          <w:tcPr>
            <w:tcW w:w="2610" w:type="dxa"/>
            <w:shd w:val="clear" w:color="auto" w:fill="FFFFFF"/>
            <w:tcMar>
              <w:top w:w="100" w:type="dxa"/>
              <w:left w:w="100" w:type="dxa"/>
              <w:bottom w:w="100" w:type="dxa"/>
              <w:right w:w="100" w:type="dxa"/>
            </w:tcMar>
            <w:vAlign w:val="center"/>
          </w:tcPr>
          <w:p w14:paraId="0DB03C8A" w14:textId="012A9936" w:rsidR="003765FA" w:rsidRDefault="00364945" w:rsidP="009139F4">
            <w:r>
              <w:rPr>
                <w:b/>
              </w:rPr>
              <w:lastRenderedPageBreak/>
              <w:t>Authentication_Header</w:t>
            </w:r>
          </w:p>
        </w:tc>
        <w:tc>
          <w:tcPr>
            <w:tcW w:w="4050" w:type="dxa"/>
            <w:shd w:val="clear" w:color="auto" w:fill="FFFFFF"/>
            <w:tcMar>
              <w:top w:w="100" w:type="dxa"/>
              <w:left w:w="100" w:type="dxa"/>
              <w:bottom w:w="100" w:type="dxa"/>
              <w:right w:w="100" w:type="dxa"/>
            </w:tcMar>
            <w:vAlign w:val="center"/>
          </w:tcPr>
          <w:p w14:paraId="3D0F3434" w14:textId="5BCCB9B2" w:rsidR="003765FA" w:rsidRDefault="00364945">
            <w:r>
              <w:rPr>
                <w:rFonts w:ascii="Courier New" w:eastAsia="Courier New" w:hAnsi="Courier New" w:cs="Courier New"/>
              </w:rPr>
              <w:t>AuthenticationHeaderType</w:t>
            </w:r>
          </w:p>
        </w:tc>
        <w:tc>
          <w:tcPr>
            <w:tcW w:w="1260" w:type="dxa"/>
            <w:shd w:val="clear" w:color="auto" w:fill="FFFFFF"/>
            <w:tcMar>
              <w:top w:w="100" w:type="dxa"/>
              <w:left w:w="100" w:type="dxa"/>
              <w:bottom w:w="100" w:type="dxa"/>
              <w:right w:w="100" w:type="dxa"/>
            </w:tcMar>
            <w:vAlign w:val="center"/>
          </w:tcPr>
          <w:p w14:paraId="0B527FF7"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0C747D2E" w14:textId="77777777" w:rsidR="003765FA" w:rsidRDefault="00364945" w:rsidP="00DD2F1D">
            <w:r>
              <w:t xml:space="preserve">The </w:t>
            </w:r>
            <w:r>
              <w:rPr>
                <w:rFonts w:ascii="Courier New" w:eastAsia="Courier New" w:hAnsi="Courier New" w:cs="Courier New"/>
              </w:rPr>
              <w:t>Authentication_Header</w:t>
            </w:r>
            <w:r>
              <w:t xml:space="preserve"> property </w:t>
            </w:r>
            <w:r w:rsidR="00DD2F1D">
              <w:t>specifies the</w:t>
            </w:r>
            <w:r>
              <w:t xml:space="preserve"> </w:t>
            </w:r>
            <w:r w:rsidR="00256E39">
              <w:t xml:space="preserve">header which is used for </w:t>
            </w:r>
            <w:r>
              <w:t xml:space="preserve">connectionless integrity and data origin authentication for IP datagrams and </w:t>
            </w:r>
            <w:r w:rsidR="00DD2F1D">
              <w:t>the</w:t>
            </w:r>
            <w:r>
              <w:t xml:space="preserve"> protection against replays. </w:t>
            </w:r>
            <w:r w:rsidR="00DD2F1D">
              <w:t xml:space="preserve">See </w:t>
            </w:r>
            <w:hyperlink r:id="rId69" w:history="1">
              <w:r w:rsidR="00456BF7" w:rsidRPr="00A70853">
                <w:rPr>
                  <w:rStyle w:val="Hyperlink"/>
                </w:rPr>
                <w:t>http://tools.ietf.org/html/rfc2402</w:t>
              </w:r>
            </w:hyperlink>
            <w:r w:rsidR="00DD2F1D">
              <w:t xml:space="preserve"> for more information</w:t>
            </w:r>
            <w:r>
              <w:t>.</w:t>
            </w:r>
          </w:p>
          <w:p w14:paraId="0E17B579" w14:textId="77777777" w:rsidR="005179E1" w:rsidRDefault="005179E1" w:rsidP="00DD2F1D"/>
          <w:p w14:paraId="7703EEBC" w14:textId="36BC79F0" w:rsidR="005179E1" w:rsidRDefault="005179E1" w:rsidP="00DD2F1D">
            <w:r>
              <w:t xml:space="preserve">Only one of the properties of </w:t>
            </w:r>
            <w:r>
              <w:rPr>
                <w:rFonts w:ascii="Courier New" w:eastAsia="Courier New" w:hAnsi="Courier New" w:cs="Courier New"/>
              </w:rPr>
              <w:t>IPv6ExtHeaderChoiceType</w:t>
            </w:r>
            <w:r>
              <w:rPr>
                <w:rFonts w:eastAsia="Courier New"/>
              </w:rPr>
              <w:t xml:space="preserve"> can be populated.</w:t>
            </w:r>
          </w:p>
        </w:tc>
      </w:tr>
      <w:tr w:rsidR="003765FA" w14:paraId="33CFCBD6" w14:textId="77777777" w:rsidTr="009139F4">
        <w:trPr>
          <w:jc w:val="center"/>
        </w:trPr>
        <w:tc>
          <w:tcPr>
            <w:tcW w:w="2610" w:type="dxa"/>
            <w:shd w:val="clear" w:color="auto" w:fill="FFFFFF"/>
            <w:tcMar>
              <w:top w:w="100" w:type="dxa"/>
              <w:left w:w="100" w:type="dxa"/>
              <w:bottom w:w="100" w:type="dxa"/>
              <w:right w:w="100" w:type="dxa"/>
            </w:tcMar>
            <w:vAlign w:val="center"/>
          </w:tcPr>
          <w:p w14:paraId="64CCC140" w14:textId="77777777" w:rsidR="00492501" w:rsidRDefault="00364945">
            <w:pPr>
              <w:rPr>
                <w:b/>
              </w:rPr>
            </w:pPr>
            <w:r>
              <w:rPr>
                <w:b/>
              </w:rPr>
              <w:t>Encapsulating_</w:t>
            </w:r>
          </w:p>
          <w:p w14:paraId="7DDC5786" w14:textId="16D8E789" w:rsidR="003765FA" w:rsidRDefault="00364945" w:rsidP="00492501">
            <w:r>
              <w:rPr>
                <w:b/>
              </w:rPr>
              <w:t>Security_Payload</w:t>
            </w:r>
          </w:p>
        </w:tc>
        <w:tc>
          <w:tcPr>
            <w:tcW w:w="4050" w:type="dxa"/>
            <w:shd w:val="clear" w:color="auto" w:fill="FFFFFF"/>
            <w:tcMar>
              <w:top w:w="100" w:type="dxa"/>
              <w:left w:w="100" w:type="dxa"/>
              <w:bottom w:w="100" w:type="dxa"/>
              <w:right w:w="100" w:type="dxa"/>
            </w:tcMar>
            <w:vAlign w:val="center"/>
          </w:tcPr>
          <w:p w14:paraId="0916BE46" w14:textId="184737CB" w:rsidR="003765FA" w:rsidRDefault="00364945">
            <w:r>
              <w:rPr>
                <w:rFonts w:ascii="Courier New" w:eastAsia="Courier New" w:hAnsi="Courier New" w:cs="Courier New"/>
              </w:rPr>
              <w:t>EncapsulatingSecurityPayloadType</w:t>
            </w:r>
          </w:p>
        </w:tc>
        <w:tc>
          <w:tcPr>
            <w:tcW w:w="1260" w:type="dxa"/>
            <w:shd w:val="clear" w:color="auto" w:fill="FFFFFF"/>
            <w:tcMar>
              <w:top w:w="100" w:type="dxa"/>
              <w:left w:w="100" w:type="dxa"/>
              <w:bottom w:w="100" w:type="dxa"/>
              <w:right w:w="100" w:type="dxa"/>
            </w:tcMar>
            <w:vAlign w:val="center"/>
          </w:tcPr>
          <w:p w14:paraId="488E2A04" w14:textId="77777777" w:rsidR="003765FA" w:rsidRDefault="00364945">
            <w:pPr>
              <w:jc w:val="center"/>
            </w:pPr>
            <w:r>
              <w:t>0..1</w:t>
            </w:r>
          </w:p>
        </w:tc>
        <w:tc>
          <w:tcPr>
            <w:tcW w:w="5040" w:type="dxa"/>
            <w:shd w:val="clear" w:color="auto" w:fill="FFFFFF"/>
            <w:tcMar>
              <w:top w:w="100" w:type="dxa"/>
              <w:left w:w="100" w:type="dxa"/>
              <w:bottom w:w="100" w:type="dxa"/>
              <w:right w:w="100" w:type="dxa"/>
            </w:tcMar>
          </w:tcPr>
          <w:p w14:paraId="0138D6BB" w14:textId="77777777" w:rsidR="003765FA" w:rsidRDefault="00364945" w:rsidP="00256E39">
            <w:r>
              <w:t xml:space="preserve">The </w:t>
            </w:r>
            <w:r>
              <w:rPr>
                <w:rFonts w:ascii="Courier New" w:eastAsia="Courier New" w:hAnsi="Courier New" w:cs="Courier New"/>
              </w:rPr>
              <w:t>Encapsulating_Security_Payload</w:t>
            </w:r>
            <w:r>
              <w:t xml:space="preserve"> property </w:t>
            </w:r>
            <w:r w:rsidR="00DD2F1D">
              <w:t>(</w:t>
            </w:r>
            <w:r>
              <w:t>ESP</w:t>
            </w:r>
            <w:r w:rsidR="00DD2F1D">
              <w:t xml:space="preserve">) specifies </w:t>
            </w:r>
            <w:r w:rsidR="00256E39">
              <w:t>the header which is used for</w:t>
            </w:r>
            <w:r>
              <w:t xml:space="preserve"> confidentiality, data origin authenticati</w:t>
            </w:r>
            <w:r w:rsidR="00DD2F1D">
              <w:t>on, connectionless integrity,</w:t>
            </w:r>
            <w:r>
              <w:t xml:space="preserve"> anti-replay service (a form of partial sequence integrity), and limited traffic flow confidentiality.</w:t>
            </w:r>
            <w:r w:rsidR="00DD2F1D">
              <w:t xml:space="preserve"> See </w:t>
            </w:r>
            <w:hyperlink r:id="rId70" w:history="1">
              <w:r w:rsidR="00456BF7" w:rsidRPr="00A70853">
                <w:rPr>
                  <w:rStyle w:val="Hyperlink"/>
                </w:rPr>
                <w:t>http://tools.ietf.org/html/rfc2406</w:t>
              </w:r>
            </w:hyperlink>
            <w:r w:rsidR="00DD2F1D">
              <w:t xml:space="preserve"> for more information.</w:t>
            </w:r>
          </w:p>
          <w:p w14:paraId="256DFDA1" w14:textId="77777777" w:rsidR="005179E1" w:rsidRDefault="005179E1" w:rsidP="00256E39"/>
          <w:p w14:paraId="10EECA33" w14:textId="608625E6" w:rsidR="005179E1" w:rsidRDefault="005179E1" w:rsidP="00256E39">
            <w:r>
              <w:t xml:space="preserve">Only one of the properties of </w:t>
            </w:r>
            <w:r>
              <w:rPr>
                <w:rFonts w:ascii="Courier New" w:eastAsia="Courier New" w:hAnsi="Courier New" w:cs="Courier New"/>
              </w:rPr>
              <w:t>IPv6ExtHeaderChoiceType</w:t>
            </w:r>
            <w:r>
              <w:rPr>
                <w:rFonts w:eastAsia="Courier New"/>
              </w:rPr>
              <w:t xml:space="preserve"> can be populated.</w:t>
            </w:r>
          </w:p>
        </w:tc>
      </w:tr>
    </w:tbl>
    <w:p w14:paraId="645885F1" w14:textId="77777777" w:rsidR="00BD35DE" w:rsidRDefault="00BD35DE" w:rsidP="00BD35DE">
      <w:pPr>
        <w:pStyle w:val="Heading4"/>
      </w:pPr>
      <w:bookmarkStart w:id="142" w:name="_Toc449967646"/>
      <w:r>
        <w:t>HopByHopOptionsType Class</w:t>
      </w:r>
      <w:bookmarkEnd w:id="142"/>
    </w:p>
    <w:p w14:paraId="33175FD8" w14:textId="6B0475A2" w:rsidR="00BD35DE" w:rsidRDefault="00256E39" w:rsidP="00BD35DE">
      <w:pPr>
        <w:pStyle w:val="basicparagraph"/>
        <w:contextualSpacing w:val="0"/>
      </w:pPr>
      <w:r>
        <w:t xml:space="preserve">The </w:t>
      </w:r>
      <w:r>
        <w:rPr>
          <w:rFonts w:ascii="Courier New" w:eastAsia="Courier New" w:hAnsi="Courier New" w:cs="Courier New"/>
        </w:rPr>
        <w:t>HopByHopOptionsType</w:t>
      </w:r>
      <w:r>
        <w:t xml:space="preserve"> class characterizes</w:t>
      </w:r>
      <w:r w:rsidR="00BD35DE">
        <w:t xml:space="preserve"> the IPv6 Hop-by-Hop Options header which is used to carry optional information that must be examined by every node along a packet's delivery path.</w:t>
      </w:r>
    </w:p>
    <w:p w14:paraId="22C4AD86"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HopByHopOptionsType</w:t>
      </w:r>
      <w:r>
        <w:t xml:space="preserve"> class is given in </w:t>
      </w:r>
      <w:r w:rsidRPr="00B16F6C">
        <w:rPr>
          <w:b/>
          <w:color w:val="0000EE"/>
        </w:rPr>
        <w:fldChar w:fldCharType="begin"/>
      </w:r>
      <w:r w:rsidRPr="00B16F6C">
        <w:rPr>
          <w:b/>
          <w:color w:val="0000EE"/>
        </w:rPr>
        <w:instrText xml:space="preserve"> REF _Ref439930976 \h </w:instrText>
      </w:r>
      <w:r>
        <w:rPr>
          <w:b/>
          <w:color w:val="0000EE"/>
        </w:rPr>
        <w:instrText xml:space="preserve"> \* MERGEFORMAT </w:instrText>
      </w:r>
      <w:r w:rsidRPr="00B16F6C">
        <w:rPr>
          <w:b/>
          <w:color w:val="0000EE"/>
        </w:rPr>
      </w:r>
      <w:r w:rsidRPr="00B16F6C">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33</w:t>
      </w:r>
      <w:r w:rsidRPr="00B16F6C">
        <w:rPr>
          <w:b/>
          <w:color w:val="0000EE"/>
        </w:rPr>
        <w:fldChar w:fldCharType="end"/>
      </w:r>
      <w:r>
        <w:t>.</w:t>
      </w:r>
    </w:p>
    <w:p w14:paraId="6E41AF2A" w14:textId="77777777" w:rsidR="00BD35DE" w:rsidRDefault="00BD35DE" w:rsidP="00BD35DE">
      <w:pPr>
        <w:pStyle w:val="tablecaption"/>
        <w:jc w:val="center"/>
      </w:pPr>
      <w:bookmarkStart w:id="143" w:name="_Ref439930976"/>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33</w:t>
      </w:r>
      <w:r w:rsidR="003E4566">
        <w:rPr>
          <w:noProof/>
        </w:rPr>
        <w:fldChar w:fldCharType="end"/>
      </w:r>
      <w:bookmarkEnd w:id="143"/>
      <w:r>
        <w:rPr>
          <w:noProof/>
        </w:rPr>
        <w:t xml:space="preserve">. </w:t>
      </w:r>
      <w:r>
        <w:t xml:space="preserve">Properties of the </w:t>
      </w:r>
      <w:r>
        <w:rPr>
          <w:rFonts w:ascii="Courier New" w:eastAsia="Courier New" w:hAnsi="Courier New" w:cs="Courier New"/>
        </w:rPr>
        <w:t>HopByHopOptionsType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39A6B6BE" w14:textId="77777777" w:rsidTr="00F07748">
        <w:trPr>
          <w:jc w:val="center"/>
        </w:trPr>
        <w:tc>
          <w:tcPr>
            <w:tcW w:w="1800" w:type="dxa"/>
            <w:shd w:val="clear" w:color="auto" w:fill="BFBFBF"/>
            <w:tcMar>
              <w:top w:w="100" w:type="dxa"/>
              <w:left w:w="100" w:type="dxa"/>
              <w:bottom w:w="100" w:type="dxa"/>
              <w:right w:w="100" w:type="dxa"/>
            </w:tcMar>
          </w:tcPr>
          <w:p w14:paraId="68E9D504"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D9DF6E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16172B"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4A83B43F" w14:textId="77777777" w:rsidR="00BD35DE" w:rsidRDefault="00BD35DE" w:rsidP="00F07748">
            <w:pPr>
              <w:rPr>
                <w:b/>
                <w:color w:val="000000"/>
              </w:rPr>
            </w:pPr>
            <w:r>
              <w:rPr>
                <w:b/>
                <w:color w:val="000000"/>
              </w:rPr>
              <w:t>Description</w:t>
            </w:r>
          </w:p>
        </w:tc>
      </w:tr>
      <w:tr w:rsidR="00BD35DE" w14:paraId="2B5F88F0" w14:textId="77777777" w:rsidTr="00F07748">
        <w:trPr>
          <w:jc w:val="center"/>
        </w:trPr>
        <w:tc>
          <w:tcPr>
            <w:tcW w:w="1800" w:type="dxa"/>
            <w:shd w:val="clear" w:color="auto" w:fill="FFFFFF"/>
            <w:tcMar>
              <w:top w:w="100" w:type="dxa"/>
              <w:left w:w="100" w:type="dxa"/>
              <w:bottom w:w="100" w:type="dxa"/>
              <w:right w:w="100" w:type="dxa"/>
            </w:tcMar>
            <w:vAlign w:val="center"/>
          </w:tcPr>
          <w:p w14:paraId="4BBD796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4B237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2B2FCF09"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64264630" w14:textId="47679604" w:rsidR="00BD35DE" w:rsidRDefault="00256E39" w:rsidP="00256E39">
            <w:r>
              <w:t xml:space="preserve">The </w:t>
            </w:r>
            <w:r w:rsidRPr="00256E39">
              <w:rPr>
                <w:rFonts w:ascii="Courier New" w:hAnsi="Courier New" w:cs="Courier New"/>
              </w:rPr>
              <w:t>Next_Header</w:t>
            </w:r>
            <w:r>
              <w:t xml:space="preserve"> property specifies </w:t>
            </w:r>
            <w:r w:rsidR="00BD35DE">
              <w:t xml:space="preserve">the type of header immediately following the Hop-by-Hop Options header. Uses the same values as </w:t>
            </w:r>
            <w:r w:rsidR="00BD35DE">
              <w:lastRenderedPageBreak/>
              <w:t>the IPv4 Protocol property.</w:t>
            </w:r>
          </w:p>
        </w:tc>
      </w:tr>
      <w:tr w:rsidR="00BD35DE" w14:paraId="328DFF2F" w14:textId="77777777" w:rsidTr="00F07748">
        <w:trPr>
          <w:jc w:val="center"/>
        </w:trPr>
        <w:tc>
          <w:tcPr>
            <w:tcW w:w="1800" w:type="dxa"/>
            <w:shd w:val="clear" w:color="auto" w:fill="FFFFFF"/>
            <w:tcMar>
              <w:top w:w="100" w:type="dxa"/>
              <w:left w:w="100" w:type="dxa"/>
              <w:bottom w:w="100" w:type="dxa"/>
              <w:right w:w="100" w:type="dxa"/>
            </w:tcMar>
            <w:vAlign w:val="center"/>
          </w:tcPr>
          <w:p w14:paraId="0B152F70" w14:textId="77777777" w:rsidR="00BD35DE" w:rsidRDefault="00BD35DE" w:rsidP="00F07748">
            <w:r>
              <w:rPr>
                <w:b/>
              </w:rPr>
              <w:lastRenderedPageBreak/>
              <w:t>Header_Ext_Len</w:t>
            </w:r>
          </w:p>
        </w:tc>
        <w:tc>
          <w:tcPr>
            <w:tcW w:w="3510" w:type="dxa"/>
            <w:shd w:val="clear" w:color="auto" w:fill="FFFFFF"/>
            <w:tcMar>
              <w:top w:w="100" w:type="dxa"/>
              <w:left w:w="100" w:type="dxa"/>
              <w:bottom w:w="100" w:type="dxa"/>
              <w:right w:w="100" w:type="dxa"/>
            </w:tcMar>
            <w:vAlign w:val="center"/>
          </w:tcPr>
          <w:p w14:paraId="46C9A3C5" w14:textId="77777777" w:rsidR="00BD35DE" w:rsidRDefault="00BD35DE" w:rsidP="00F07748">
            <w:r>
              <w:rPr>
                <w:rFonts w:ascii="Courier New" w:eastAsia="Courier New" w:hAnsi="Courier New" w:cs="Courier New"/>
              </w:rPr>
              <w:t>cyboxCommon:</w:t>
            </w:r>
            <w:r>
              <w:rPr>
                <w:rFonts w:ascii="Courier New" w:eastAsia="Courier New" w:hAnsi="Courier New" w:cs="Courier New"/>
              </w:rPr>
              <w:br/>
              <w:t>HexBinaryObjectPropertyType</w:t>
            </w:r>
          </w:p>
        </w:tc>
        <w:tc>
          <w:tcPr>
            <w:tcW w:w="1260" w:type="dxa"/>
            <w:shd w:val="clear" w:color="auto" w:fill="FFFFFF"/>
            <w:tcMar>
              <w:top w:w="100" w:type="dxa"/>
              <w:left w:w="100" w:type="dxa"/>
              <w:bottom w:w="100" w:type="dxa"/>
              <w:right w:w="100" w:type="dxa"/>
            </w:tcMar>
            <w:vAlign w:val="center"/>
          </w:tcPr>
          <w:p w14:paraId="409C8C5E"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50C1B6C8" w14:textId="311BBEB1" w:rsidR="00BD35DE" w:rsidRDefault="00BD35DE" w:rsidP="00DE49EF">
            <w:r>
              <w:t xml:space="preserve">The </w:t>
            </w:r>
            <w:r>
              <w:rPr>
                <w:rFonts w:ascii="Courier New" w:eastAsia="Courier New" w:hAnsi="Courier New" w:cs="Courier New"/>
              </w:rPr>
              <w:t>Header_Ext_Len</w:t>
            </w:r>
            <w:r>
              <w:t xml:space="preserve"> property </w:t>
            </w:r>
            <w:r w:rsidR="00DE49EF">
              <w:t>specifies the l</w:t>
            </w:r>
            <w:r>
              <w:t>ength of the Hop-by-Hop Options header in 8-octet units, not including the first 8 octets.</w:t>
            </w:r>
          </w:p>
        </w:tc>
      </w:tr>
      <w:tr w:rsidR="00BD35DE" w14:paraId="50F4D2EC" w14:textId="77777777" w:rsidTr="00F07748">
        <w:trPr>
          <w:jc w:val="center"/>
        </w:trPr>
        <w:tc>
          <w:tcPr>
            <w:tcW w:w="1800" w:type="dxa"/>
            <w:shd w:val="clear" w:color="auto" w:fill="FFFFFF"/>
            <w:tcMar>
              <w:top w:w="100" w:type="dxa"/>
              <w:left w:w="100" w:type="dxa"/>
              <w:bottom w:w="100" w:type="dxa"/>
              <w:right w:w="100" w:type="dxa"/>
            </w:tcMar>
            <w:vAlign w:val="center"/>
          </w:tcPr>
          <w:p w14:paraId="0C837077"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69F08DD2" w14:textId="77777777"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4C7DA3B4"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0AFE183F" w14:textId="3BA0CFCA" w:rsidR="00BD35DE" w:rsidRDefault="00DE49EF" w:rsidP="00F07748">
            <w:r>
              <w:t xml:space="preserve">The </w:t>
            </w:r>
            <w:r w:rsidRPr="00DE49EF">
              <w:rPr>
                <w:rFonts w:ascii="Courier New" w:hAnsi="Courier New" w:cs="Courier New"/>
              </w:rPr>
              <w:t>Option_Data</w:t>
            </w:r>
            <w:r>
              <w:t xml:space="preserve"> property </w:t>
            </w:r>
            <w:r w:rsidR="003408C5">
              <w:t>specifies a v</w:t>
            </w:r>
            <w:r w:rsidR="00BD35DE">
              <w:t>ariable-length property, of length such that the complete Hop-by-Hop Options header is an integer multiple of 8 octets long. Contains one or more type-length-value (TLV)-encoded options.</w:t>
            </w:r>
          </w:p>
        </w:tc>
      </w:tr>
    </w:tbl>
    <w:p w14:paraId="2DDD1B4C" w14:textId="77777777" w:rsidR="00EB44E4" w:rsidRDefault="00EB44E4" w:rsidP="00EB44E4">
      <w:pPr>
        <w:pStyle w:val="Heading5"/>
      </w:pPr>
      <w:bookmarkStart w:id="144" w:name="_Toc449967647"/>
      <w:r>
        <w:t>OptionDataType Class</w:t>
      </w:r>
      <w:bookmarkEnd w:id="144"/>
    </w:p>
    <w:p w14:paraId="166D021C" w14:textId="5718D6CE" w:rsidR="00EB44E4" w:rsidRDefault="00DE49EF" w:rsidP="00EB44E4">
      <w:pPr>
        <w:pStyle w:val="basicparagraph"/>
        <w:contextualSpacing w:val="0"/>
      </w:pPr>
      <w:r>
        <w:t xml:space="preserve">The </w:t>
      </w:r>
      <w:r>
        <w:rPr>
          <w:rFonts w:ascii="Courier New" w:eastAsia="Courier New" w:hAnsi="Courier New" w:cs="Courier New"/>
        </w:rPr>
        <w:t>OptionDataType</w:t>
      </w:r>
      <w:r>
        <w:t xml:space="preserve"> class characterizes</w:t>
      </w:r>
      <w:r w:rsidR="00EB44E4">
        <w:t xml:space="preserve"> the variable-length fields associated with IPv6 extension headers (the Hop-by-Hop Options header and the Destination Options header). Contains one or more class-length-value (TLV)-encoded options.</w:t>
      </w:r>
    </w:p>
    <w:p w14:paraId="6EF6BB4B" w14:textId="77777777" w:rsidR="00EB44E4" w:rsidRDefault="00EB44E4" w:rsidP="00EB44E4">
      <w:pPr>
        <w:pStyle w:val="basicparagraph"/>
        <w:contextualSpacing w:val="0"/>
      </w:pPr>
      <w:r>
        <w:t xml:space="preserve">The property table of the </w:t>
      </w:r>
      <w:r>
        <w:rPr>
          <w:rFonts w:ascii="Courier New" w:eastAsia="Courier New" w:hAnsi="Courier New" w:cs="Courier New"/>
        </w:rPr>
        <w:t>OptionDataType</w:t>
      </w:r>
      <w:r>
        <w:t xml:space="preserve"> class is given in </w:t>
      </w:r>
      <w:r w:rsidRPr="004A1083">
        <w:rPr>
          <w:b/>
          <w:color w:val="0000EE"/>
        </w:rPr>
        <w:fldChar w:fldCharType="begin"/>
      </w:r>
      <w:r w:rsidRPr="004A1083">
        <w:rPr>
          <w:b/>
          <w:color w:val="0000EE"/>
        </w:rPr>
        <w:instrText xml:space="preserve"> REF _Ref439931006 \h </w:instrText>
      </w:r>
      <w:r>
        <w:rPr>
          <w:b/>
          <w:color w:val="0000EE"/>
        </w:rPr>
        <w:instrText xml:space="preserve"> \* MERGEFORMAT </w:instrText>
      </w:r>
      <w:r w:rsidRPr="004A1083">
        <w:rPr>
          <w:b/>
          <w:color w:val="0000EE"/>
        </w:rPr>
      </w:r>
      <w:r w:rsidRPr="004A1083">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34</w:t>
      </w:r>
      <w:r w:rsidRPr="004A1083">
        <w:rPr>
          <w:b/>
          <w:color w:val="0000EE"/>
        </w:rPr>
        <w:fldChar w:fldCharType="end"/>
      </w:r>
      <w:r>
        <w:t>.</w:t>
      </w:r>
    </w:p>
    <w:p w14:paraId="0A7C2542" w14:textId="77777777" w:rsidR="00EB44E4" w:rsidRDefault="00EB44E4" w:rsidP="00EB44E4">
      <w:pPr>
        <w:pStyle w:val="tablecaption"/>
        <w:jc w:val="center"/>
      </w:pPr>
      <w:bookmarkStart w:id="145" w:name="_Ref439931006"/>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34</w:t>
      </w:r>
      <w:r w:rsidR="003E4566">
        <w:rPr>
          <w:noProof/>
        </w:rPr>
        <w:fldChar w:fldCharType="end"/>
      </w:r>
      <w:bookmarkEnd w:id="145"/>
      <w:r>
        <w:rPr>
          <w:noProof/>
        </w:rPr>
        <w:t xml:space="preserve">. </w:t>
      </w:r>
      <w:r>
        <w:t xml:space="preserve">Properties of the </w:t>
      </w:r>
      <w:r>
        <w:rPr>
          <w:rFonts w:ascii="Courier New" w:eastAsia="Courier New" w:hAnsi="Courier New" w:cs="Courier New"/>
        </w:rPr>
        <w:t>OptionDataType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350"/>
        <w:gridCol w:w="6210"/>
      </w:tblGrid>
      <w:tr w:rsidR="00EB44E4" w14:paraId="0C674FD3" w14:textId="77777777" w:rsidTr="00A05D70">
        <w:trPr>
          <w:jc w:val="center"/>
        </w:trPr>
        <w:tc>
          <w:tcPr>
            <w:tcW w:w="1890" w:type="dxa"/>
            <w:shd w:val="clear" w:color="auto" w:fill="BFBFBF"/>
            <w:tcMar>
              <w:top w:w="100" w:type="dxa"/>
              <w:left w:w="100" w:type="dxa"/>
              <w:bottom w:w="100" w:type="dxa"/>
              <w:right w:w="100" w:type="dxa"/>
            </w:tcMar>
          </w:tcPr>
          <w:p w14:paraId="57AE15F0" w14:textId="77777777" w:rsidR="00EB44E4" w:rsidRDefault="00EB44E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C8C8489" w14:textId="77777777" w:rsidR="00EB44E4" w:rsidRDefault="00EB44E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5C54845" w14:textId="77777777" w:rsidR="00EB44E4" w:rsidRDefault="00EB44E4" w:rsidP="00A05D70">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3C726A5D" w14:textId="77777777" w:rsidR="00EB44E4" w:rsidRDefault="00EB44E4" w:rsidP="00A05D70">
            <w:pPr>
              <w:rPr>
                <w:b/>
                <w:color w:val="000000"/>
              </w:rPr>
            </w:pPr>
            <w:r>
              <w:rPr>
                <w:b/>
                <w:color w:val="000000"/>
              </w:rPr>
              <w:t>Description</w:t>
            </w:r>
          </w:p>
        </w:tc>
      </w:tr>
      <w:tr w:rsidR="00EB44E4" w14:paraId="7FEB903E" w14:textId="77777777" w:rsidTr="00A05D70">
        <w:trPr>
          <w:jc w:val="center"/>
        </w:trPr>
        <w:tc>
          <w:tcPr>
            <w:tcW w:w="1890" w:type="dxa"/>
            <w:shd w:val="clear" w:color="auto" w:fill="FFFFFF"/>
            <w:tcMar>
              <w:top w:w="100" w:type="dxa"/>
              <w:left w:w="100" w:type="dxa"/>
              <w:bottom w:w="100" w:type="dxa"/>
              <w:right w:w="100" w:type="dxa"/>
            </w:tcMar>
            <w:vAlign w:val="center"/>
          </w:tcPr>
          <w:p w14:paraId="726E038D" w14:textId="77777777" w:rsidR="00EB44E4" w:rsidRDefault="00EB44E4" w:rsidP="00A05D70">
            <w:r>
              <w:rPr>
                <w:b/>
              </w:rPr>
              <w:t>Option_Type</w:t>
            </w:r>
          </w:p>
        </w:tc>
        <w:tc>
          <w:tcPr>
            <w:tcW w:w="3510" w:type="dxa"/>
            <w:shd w:val="clear" w:color="auto" w:fill="FFFFFF"/>
            <w:tcMar>
              <w:top w:w="100" w:type="dxa"/>
              <w:left w:w="100" w:type="dxa"/>
              <w:bottom w:w="100" w:type="dxa"/>
              <w:right w:w="100" w:type="dxa"/>
            </w:tcMar>
            <w:vAlign w:val="center"/>
          </w:tcPr>
          <w:p w14:paraId="018B3761" w14:textId="77777777" w:rsidR="00EB44E4" w:rsidRDefault="00EB44E4" w:rsidP="00A05D70">
            <w:r>
              <w:rPr>
                <w:rFonts w:ascii="Courier New" w:eastAsia="Courier New" w:hAnsi="Courier New" w:cs="Courier New"/>
              </w:rPr>
              <w:t>IPv6OptionType</w:t>
            </w:r>
          </w:p>
        </w:tc>
        <w:tc>
          <w:tcPr>
            <w:tcW w:w="1350" w:type="dxa"/>
            <w:shd w:val="clear" w:color="auto" w:fill="FFFFFF"/>
            <w:tcMar>
              <w:top w:w="100" w:type="dxa"/>
              <w:left w:w="100" w:type="dxa"/>
              <w:bottom w:w="100" w:type="dxa"/>
              <w:right w:w="100" w:type="dxa"/>
            </w:tcMar>
            <w:vAlign w:val="center"/>
          </w:tcPr>
          <w:p w14:paraId="54D8412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074868DD" w14:textId="3A65941A" w:rsidR="00EB44E4" w:rsidRDefault="00EB44E4" w:rsidP="00DE49EF">
            <w:r>
              <w:t xml:space="preserve">The </w:t>
            </w:r>
            <w:r>
              <w:rPr>
                <w:rFonts w:ascii="Courier New" w:eastAsia="Courier New" w:hAnsi="Courier New" w:cs="Courier New"/>
              </w:rPr>
              <w:t>Option_Type</w:t>
            </w:r>
            <w:r>
              <w:t xml:space="preserve"> property </w:t>
            </w:r>
            <w:r w:rsidR="00DE49EF">
              <w:t>specifies</w:t>
            </w:r>
            <w:r>
              <w:t xml:space="preserve"> the type of option. This 8-bit Option Type identifier is internally encoded such that differen</w:t>
            </w:r>
            <w:r w:rsidR="00DE49EF">
              <w:t>t bits have different meanings.</w:t>
            </w:r>
          </w:p>
        </w:tc>
      </w:tr>
      <w:tr w:rsidR="00EB44E4" w14:paraId="5468000A" w14:textId="77777777" w:rsidTr="00A05D70">
        <w:trPr>
          <w:jc w:val="center"/>
        </w:trPr>
        <w:tc>
          <w:tcPr>
            <w:tcW w:w="1890" w:type="dxa"/>
            <w:shd w:val="clear" w:color="auto" w:fill="FFFFFF"/>
            <w:tcMar>
              <w:top w:w="100" w:type="dxa"/>
              <w:left w:w="100" w:type="dxa"/>
              <w:bottom w:w="100" w:type="dxa"/>
              <w:right w:w="100" w:type="dxa"/>
            </w:tcMar>
            <w:vAlign w:val="center"/>
          </w:tcPr>
          <w:p w14:paraId="0B098FF1" w14:textId="77777777" w:rsidR="00EB44E4" w:rsidRDefault="00EB44E4" w:rsidP="00A05D70">
            <w:r>
              <w:rPr>
                <w:b/>
              </w:rPr>
              <w:t>Option_Data_Len</w:t>
            </w:r>
          </w:p>
        </w:tc>
        <w:tc>
          <w:tcPr>
            <w:tcW w:w="3510" w:type="dxa"/>
            <w:shd w:val="clear" w:color="auto" w:fill="FFFFFF"/>
            <w:tcMar>
              <w:top w:w="100" w:type="dxa"/>
              <w:left w:w="100" w:type="dxa"/>
              <w:bottom w:w="100" w:type="dxa"/>
              <w:right w:w="100" w:type="dxa"/>
            </w:tcMar>
            <w:vAlign w:val="center"/>
          </w:tcPr>
          <w:p w14:paraId="08E3B5F2" w14:textId="77777777" w:rsidR="00EB44E4" w:rsidRDefault="00EB44E4" w:rsidP="00A05D70">
            <w:pPr>
              <w:rPr>
                <w:rFonts w:ascii="Courier New" w:eastAsia="Courier New" w:hAnsi="Courier New" w:cs="Courier New"/>
              </w:rPr>
            </w:pPr>
            <w:r>
              <w:rPr>
                <w:rFonts w:ascii="Courier New" w:eastAsia="Courier New" w:hAnsi="Courier New" w:cs="Courier New"/>
              </w:rPr>
              <w:t>cyboxCommon:</w:t>
            </w:r>
          </w:p>
          <w:p w14:paraId="22C7AA88" w14:textId="77777777" w:rsidR="00EB44E4" w:rsidRDefault="00EB44E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0E5DDEC"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6D7FA19D" w14:textId="30A42DCE" w:rsidR="00EB44E4" w:rsidRDefault="00DE49EF" w:rsidP="00DE49EF">
            <w:r>
              <w:t xml:space="preserve">The </w:t>
            </w:r>
            <w:r w:rsidRPr="00DE49EF">
              <w:rPr>
                <w:rFonts w:ascii="Courier New" w:hAnsi="Courier New" w:cs="Courier New"/>
              </w:rPr>
              <w:t>Option_Data_Len</w:t>
            </w:r>
            <w:r>
              <w:t xml:space="preserve"> property specifies the l</w:t>
            </w:r>
            <w:r w:rsidR="00EB44E4">
              <w:t>ength of the Option Data property of this option, in octets.</w:t>
            </w:r>
          </w:p>
        </w:tc>
      </w:tr>
      <w:tr w:rsidR="00EB44E4" w14:paraId="737CE215" w14:textId="77777777" w:rsidTr="00A05D70">
        <w:trPr>
          <w:jc w:val="center"/>
        </w:trPr>
        <w:tc>
          <w:tcPr>
            <w:tcW w:w="1890" w:type="dxa"/>
            <w:shd w:val="clear" w:color="auto" w:fill="FFFFFF"/>
            <w:tcMar>
              <w:top w:w="100" w:type="dxa"/>
              <w:left w:w="100" w:type="dxa"/>
              <w:bottom w:w="100" w:type="dxa"/>
              <w:right w:w="100" w:type="dxa"/>
            </w:tcMar>
            <w:vAlign w:val="center"/>
          </w:tcPr>
          <w:p w14:paraId="34D67126" w14:textId="77777777" w:rsidR="00EB44E4" w:rsidRDefault="00EB44E4" w:rsidP="00A05D70">
            <w:r>
              <w:rPr>
                <w:b/>
              </w:rPr>
              <w:t>Pad1</w:t>
            </w:r>
          </w:p>
        </w:tc>
        <w:tc>
          <w:tcPr>
            <w:tcW w:w="3510" w:type="dxa"/>
            <w:shd w:val="clear" w:color="auto" w:fill="FFFFFF"/>
            <w:tcMar>
              <w:top w:w="100" w:type="dxa"/>
              <w:left w:w="100" w:type="dxa"/>
              <w:bottom w:w="100" w:type="dxa"/>
              <w:right w:w="100" w:type="dxa"/>
            </w:tcMar>
            <w:vAlign w:val="center"/>
          </w:tcPr>
          <w:p w14:paraId="21BF9FC4" w14:textId="77777777" w:rsidR="00EB44E4" w:rsidRDefault="00EB44E4" w:rsidP="00A05D70">
            <w:r>
              <w:rPr>
                <w:rFonts w:ascii="Courier New" w:eastAsia="Courier New" w:hAnsi="Courier New" w:cs="Courier New"/>
              </w:rPr>
              <w:t>Pad1Type</w:t>
            </w:r>
          </w:p>
        </w:tc>
        <w:tc>
          <w:tcPr>
            <w:tcW w:w="1350" w:type="dxa"/>
            <w:shd w:val="clear" w:color="auto" w:fill="FFFFFF"/>
            <w:tcMar>
              <w:top w:w="100" w:type="dxa"/>
              <w:left w:w="100" w:type="dxa"/>
              <w:bottom w:w="100" w:type="dxa"/>
              <w:right w:w="100" w:type="dxa"/>
            </w:tcMar>
            <w:vAlign w:val="center"/>
          </w:tcPr>
          <w:p w14:paraId="4F60D754"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51318309" w14:textId="0C7C9876" w:rsidR="00EB44E4" w:rsidRDefault="00EB44E4" w:rsidP="00A05D70">
            <w:r>
              <w:t xml:space="preserve">The </w:t>
            </w:r>
            <w:r w:rsidRPr="00DE49EF">
              <w:rPr>
                <w:rFonts w:ascii="Courier New" w:hAnsi="Courier New" w:cs="Courier New"/>
              </w:rPr>
              <w:t>Pad1</w:t>
            </w:r>
            <w:r>
              <w:t xml:space="preserve"> </w:t>
            </w:r>
            <w:r w:rsidR="00DE49EF">
              <w:t xml:space="preserve">property specifies the </w:t>
            </w:r>
            <w:r>
              <w:t xml:space="preserve">option </w:t>
            </w:r>
            <w:r w:rsidR="00DE49EF">
              <w:t xml:space="preserve">which </w:t>
            </w:r>
            <w:r>
              <w:t xml:space="preserve">is used to insert one octet of padding into the Options area of a header. The Pad1 option does not have length and value </w:t>
            </w:r>
            <w:r w:rsidR="009139F4">
              <w:t>properties</w:t>
            </w:r>
            <w:r>
              <w:t>.</w:t>
            </w:r>
          </w:p>
        </w:tc>
      </w:tr>
      <w:tr w:rsidR="00EB44E4" w14:paraId="6DC3E364" w14:textId="77777777" w:rsidTr="00A05D70">
        <w:trPr>
          <w:jc w:val="center"/>
        </w:trPr>
        <w:tc>
          <w:tcPr>
            <w:tcW w:w="1890" w:type="dxa"/>
            <w:shd w:val="clear" w:color="auto" w:fill="FFFFFF"/>
            <w:tcMar>
              <w:top w:w="100" w:type="dxa"/>
              <w:left w:w="100" w:type="dxa"/>
              <w:bottom w:w="100" w:type="dxa"/>
              <w:right w:w="100" w:type="dxa"/>
            </w:tcMar>
            <w:vAlign w:val="center"/>
          </w:tcPr>
          <w:p w14:paraId="18FA3C76" w14:textId="77777777" w:rsidR="00EB44E4" w:rsidRDefault="00EB44E4" w:rsidP="00A05D70">
            <w:r>
              <w:rPr>
                <w:b/>
              </w:rPr>
              <w:t>PadN</w:t>
            </w:r>
          </w:p>
        </w:tc>
        <w:tc>
          <w:tcPr>
            <w:tcW w:w="3510" w:type="dxa"/>
            <w:shd w:val="clear" w:color="auto" w:fill="FFFFFF"/>
            <w:tcMar>
              <w:top w:w="100" w:type="dxa"/>
              <w:left w:w="100" w:type="dxa"/>
              <w:bottom w:w="100" w:type="dxa"/>
              <w:right w:w="100" w:type="dxa"/>
            </w:tcMar>
            <w:vAlign w:val="center"/>
          </w:tcPr>
          <w:p w14:paraId="52EE4605" w14:textId="348DC63D" w:rsidR="00EB44E4" w:rsidRDefault="00EB44E4" w:rsidP="00A05D70">
            <w:r>
              <w:rPr>
                <w:rFonts w:ascii="Courier New" w:eastAsia="Courier New" w:hAnsi="Courier New" w:cs="Courier New"/>
              </w:rPr>
              <w:t>PadNType</w:t>
            </w:r>
          </w:p>
        </w:tc>
        <w:tc>
          <w:tcPr>
            <w:tcW w:w="1350" w:type="dxa"/>
            <w:shd w:val="clear" w:color="auto" w:fill="FFFFFF"/>
            <w:tcMar>
              <w:top w:w="100" w:type="dxa"/>
              <w:left w:w="100" w:type="dxa"/>
              <w:bottom w:w="100" w:type="dxa"/>
              <w:right w:w="100" w:type="dxa"/>
            </w:tcMar>
            <w:vAlign w:val="center"/>
          </w:tcPr>
          <w:p w14:paraId="1A010EC7" w14:textId="77777777" w:rsidR="00EB44E4" w:rsidRDefault="00EB44E4" w:rsidP="00A05D70">
            <w:pPr>
              <w:jc w:val="center"/>
            </w:pPr>
            <w:r>
              <w:t>0..1</w:t>
            </w:r>
          </w:p>
        </w:tc>
        <w:tc>
          <w:tcPr>
            <w:tcW w:w="6210" w:type="dxa"/>
            <w:shd w:val="clear" w:color="auto" w:fill="FFFFFF"/>
            <w:tcMar>
              <w:top w:w="100" w:type="dxa"/>
              <w:left w:w="100" w:type="dxa"/>
              <w:bottom w:w="100" w:type="dxa"/>
              <w:right w:w="100" w:type="dxa"/>
            </w:tcMar>
          </w:tcPr>
          <w:p w14:paraId="35A09D6B" w14:textId="3CB3A694" w:rsidR="00EB44E4" w:rsidRDefault="00EB44E4" w:rsidP="00DE49EF">
            <w:r>
              <w:t xml:space="preserve">The </w:t>
            </w:r>
            <w:r>
              <w:rPr>
                <w:rFonts w:ascii="Courier New" w:eastAsia="Courier New" w:hAnsi="Courier New" w:cs="Courier New"/>
              </w:rPr>
              <w:t>PadN</w:t>
            </w:r>
            <w:r>
              <w:t xml:space="preserve"> property </w:t>
            </w:r>
            <w:r w:rsidR="00DE49EF">
              <w:t>specifies the</w:t>
            </w:r>
            <w:r>
              <w:t xml:space="preserve"> option </w:t>
            </w:r>
            <w:r w:rsidR="00DE49EF">
              <w:t xml:space="preserve">which </w:t>
            </w:r>
            <w:r>
              <w:t>is used to insert two or more octets of paddings into the Options area of a header.</w:t>
            </w:r>
          </w:p>
        </w:tc>
      </w:tr>
    </w:tbl>
    <w:p w14:paraId="3D982268" w14:textId="77777777" w:rsidR="00D06494" w:rsidRDefault="00D06494" w:rsidP="00D06494">
      <w:pPr>
        <w:pStyle w:val="Heading5"/>
      </w:pPr>
      <w:bookmarkStart w:id="146" w:name="_Toc449967648"/>
      <w:r>
        <w:t>Pad1Type Class</w:t>
      </w:r>
      <w:bookmarkEnd w:id="146"/>
    </w:p>
    <w:p w14:paraId="106CC521" w14:textId="32E169E6" w:rsidR="00D06494" w:rsidRDefault="00D06494" w:rsidP="00D06494">
      <w:pPr>
        <w:pStyle w:val="basicparagraph"/>
        <w:contextualSpacing w:val="0"/>
      </w:pPr>
      <w:r>
        <w:t xml:space="preserve">The </w:t>
      </w:r>
      <w:r w:rsidRPr="00DE49EF">
        <w:rPr>
          <w:rFonts w:ascii="Courier New" w:hAnsi="Courier New" w:cs="Courier New"/>
        </w:rPr>
        <w:t>Pad1</w:t>
      </w:r>
      <w:r w:rsidR="00DE49EF" w:rsidRPr="00DE49EF">
        <w:rPr>
          <w:rFonts w:ascii="Courier New" w:hAnsi="Courier New" w:cs="Courier New"/>
        </w:rPr>
        <w:t>Type</w:t>
      </w:r>
      <w:r>
        <w:t xml:space="preserve"> class specifies </w:t>
      </w:r>
      <w:r w:rsidR="00FE37DD">
        <w:t>whether</w:t>
      </w:r>
      <w:r>
        <w:t xml:space="preserve"> one octet of padding is inserted into the Options area of a header. The Pad1 option type does not have length and value fields.</w:t>
      </w:r>
    </w:p>
    <w:p w14:paraId="37D33232" w14:textId="77777777" w:rsidR="00D06494" w:rsidRDefault="00D06494" w:rsidP="00D06494">
      <w:pPr>
        <w:pStyle w:val="basicparagraph"/>
        <w:contextualSpacing w:val="0"/>
      </w:pPr>
      <w:r>
        <w:lastRenderedPageBreak/>
        <w:t xml:space="preserve">The property table of the </w:t>
      </w:r>
      <w:r>
        <w:rPr>
          <w:rFonts w:ascii="Courier New" w:eastAsia="Courier New" w:hAnsi="Courier New" w:cs="Courier New"/>
        </w:rPr>
        <w:t>Pad1Type</w:t>
      </w:r>
      <w:r>
        <w:t xml:space="preserve"> class is given in </w:t>
      </w:r>
      <w:r w:rsidRPr="00355139">
        <w:rPr>
          <w:b/>
          <w:color w:val="0000EE"/>
        </w:rPr>
        <w:fldChar w:fldCharType="begin"/>
      </w:r>
      <w:r w:rsidRPr="00355139">
        <w:rPr>
          <w:b/>
          <w:color w:val="0000EE"/>
        </w:rPr>
        <w:instrText xml:space="preserve"> REF _Ref439932210 \h </w:instrText>
      </w:r>
      <w:r>
        <w:rPr>
          <w:b/>
          <w:color w:val="0000EE"/>
        </w:rPr>
        <w:instrText xml:space="preserve"> \* MERGEFORMAT </w:instrText>
      </w:r>
      <w:r w:rsidRPr="00355139">
        <w:rPr>
          <w:b/>
          <w:color w:val="0000EE"/>
        </w:rPr>
      </w:r>
      <w:r w:rsidRPr="0035513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35</w:t>
      </w:r>
      <w:r w:rsidRPr="00355139">
        <w:rPr>
          <w:b/>
          <w:color w:val="0000EE"/>
        </w:rPr>
        <w:fldChar w:fldCharType="end"/>
      </w:r>
      <w:r>
        <w:t>.</w:t>
      </w:r>
    </w:p>
    <w:p w14:paraId="3C396C46" w14:textId="77777777" w:rsidR="00D06494" w:rsidRDefault="00D06494" w:rsidP="00D06494">
      <w:pPr>
        <w:pStyle w:val="tablecaption"/>
        <w:jc w:val="center"/>
      </w:pPr>
      <w:bookmarkStart w:id="147" w:name="_Ref439932210"/>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35</w:t>
      </w:r>
      <w:r w:rsidR="003E4566">
        <w:rPr>
          <w:noProof/>
        </w:rPr>
        <w:fldChar w:fldCharType="end"/>
      </w:r>
      <w:bookmarkEnd w:id="147"/>
      <w:r>
        <w:rPr>
          <w:noProof/>
        </w:rPr>
        <w:t xml:space="preserve">. </w:t>
      </w:r>
      <w:r>
        <w:t xml:space="preserve">Properties of the </w:t>
      </w:r>
      <w:r>
        <w:rPr>
          <w:rFonts w:ascii="Courier New" w:eastAsia="Courier New" w:hAnsi="Courier New" w:cs="Courier New"/>
        </w:rPr>
        <w:t>Pad1Type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080"/>
        <w:gridCol w:w="3510"/>
        <w:gridCol w:w="1710"/>
        <w:gridCol w:w="6660"/>
      </w:tblGrid>
      <w:tr w:rsidR="00D06494" w14:paraId="775AB95B" w14:textId="77777777" w:rsidTr="00A05D70">
        <w:trPr>
          <w:jc w:val="center"/>
        </w:trPr>
        <w:tc>
          <w:tcPr>
            <w:tcW w:w="1080" w:type="dxa"/>
            <w:shd w:val="clear" w:color="auto" w:fill="BFBFBF"/>
            <w:tcMar>
              <w:top w:w="100" w:type="dxa"/>
              <w:left w:w="100" w:type="dxa"/>
              <w:bottom w:w="100" w:type="dxa"/>
              <w:right w:w="100" w:type="dxa"/>
            </w:tcMar>
          </w:tcPr>
          <w:p w14:paraId="01FB978B"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BF1685E" w14:textId="77777777" w:rsidR="00D06494" w:rsidRDefault="00D06494" w:rsidP="00A05D70">
            <w:pPr>
              <w:rPr>
                <w:b/>
                <w:color w:val="000000"/>
              </w:rPr>
            </w:pPr>
            <w:r>
              <w:rPr>
                <w:b/>
                <w:color w:val="000000"/>
              </w:rPr>
              <w:t>Type</w:t>
            </w:r>
          </w:p>
        </w:tc>
        <w:tc>
          <w:tcPr>
            <w:tcW w:w="1710" w:type="dxa"/>
            <w:shd w:val="clear" w:color="auto" w:fill="BFBFBF"/>
            <w:tcMar>
              <w:top w:w="100" w:type="dxa"/>
              <w:left w:w="100" w:type="dxa"/>
              <w:bottom w:w="100" w:type="dxa"/>
              <w:right w:w="100" w:type="dxa"/>
            </w:tcMar>
          </w:tcPr>
          <w:p w14:paraId="673DB2D1" w14:textId="77777777" w:rsidR="00D06494" w:rsidRDefault="00D06494" w:rsidP="00A05D70">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4501F682" w14:textId="77777777" w:rsidR="00D06494" w:rsidRDefault="00D06494" w:rsidP="00A05D70">
            <w:pPr>
              <w:rPr>
                <w:b/>
                <w:color w:val="000000"/>
              </w:rPr>
            </w:pPr>
            <w:r>
              <w:rPr>
                <w:b/>
                <w:color w:val="000000"/>
              </w:rPr>
              <w:t>Description</w:t>
            </w:r>
          </w:p>
        </w:tc>
      </w:tr>
      <w:tr w:rsidR="00D06494" w14:paraId="0C642091" w14:textId="77777777" w:rsidTr="00A05D70">
        <w:trPr>
          <w:jc w:val="center"/>
        </w:trPr>
        <w:tc>
          <w:tcPr>
            <w:tcW w:w="1080" w:type="dxa"/>
            <w:shd w:val="clear" w:color="auto" w:fill="FFFFFF"/>
            <w:tcMar>
              <w:top w:w="100" w:type="dxa"/>
              <w:left w:w="100" w:type="dxa"/>
              <w:bottom w:w="100" w:type="dxa"/>
              <w:right w:w="100" w:type="dxa"/>
            </w:tcMar>
            <w:vAlign w:val="center"/>
          </w:tcPr>
          <w:p w14:paraId="6E85D9FB"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20087130"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7EEB13C7" w14:textId="77777777" w:rsidR="00D06494" w:rsidRDefault="00D06494" w:rsidP="00A05D70">
            <w:r>
              <w:rPr>
                <w:rFonts w:ascii="Courier New" w:eastAsia="Courier New" w:hAnsi="Courier New" w:cs="Courier New"/>
              </w:rPr>
              <w:t>HexBinaryObjectPropertyType</w:t>
            </w:r>
          </w:p>
        </w:tc>
        <w:tc>
          <w:tcPr>
            <w:tcW w:w="1710" w:type="dxa"/>
            <w:shd w:val="clear" w:color="auto" w:fill="FFFFFF"/>
            <w:tcMar>
              <w:top w:w="100" w:type="dxa"/>
              <w:left w:w="100" w:type="dxa"/>
              <w:bottom w:w="100" w:type="dxa"/>
              <w:right w:w="100" w:type="dxa"/>
            </w:tcMar>
            <w:vAlign w:val="center"/>
          </w:tcPr>
          <w:p w14:paraId="1B62B53A" w14:textId="77777777" w:rsidR="00D06494" w:rsidRDefault="00D06494" w:rsidP="00A05D70">
            <w:pPr>
              <w:jc w:val="center"/>
            </w:pPr>
            <w:r>
              <w:t>1</w:t>
            </w:r>
          </w:p>
        </w:tc>
        <w:tc>
          <w:tcPr>
            <w:tcW w:w="6660" w:type="dxa"/>
            <w:shd w:val="clear" w:color="auto" w:fill="FFFFFF"/>
            <w:tcMar>
              <w:top w:w="100" w:type="dxa"/>
              <w:left w:w="100" w:type="dxa"/>
              <w:bottom w:w="100" w:type="dxa"/>
              <w:right w:w="100" w:type="dxa"/>
            </w:tcMar>
          </w:tcPr>
          <w:p w14:paraId="34CF3655" w14:textId="2E7D3CAE" w:rsidR="00D06494" w:rsidRDefault="00D06494" w:rsidP="00C54362">
            <w:r>
              <w:t xml:space="preserve">The </w:t>
            </w:r>
            <w:r>
              <w:rPr>
                <w:rFonts w:ascii="Courier New" w:eastAsia="Courier New" w:hAnsi="Courier New" w:cs="Courier New"/>
              </w:rPr>
              <w:t>Octet</w:t>
            </w:r>
            <w:r>
              <w:t xml:space="preserve"> property specifies </w:t>
            </w:r>
            <w:r w:rsidR="00C54362">
              <w:t>whether</w:t>
            </w:r>
            <w:r>
              <w:t xml:space="preserve"> the Pad1 option is used and also serves as the single octet of padding.</w:t>
            </w:r>
          </w:p>
        </w:tc>
      </w:tr>
    </w:tbl>
    <w:p w14:paraId="18B884C2" w14:textId="77777777" w:rsidR="00D06494" w:rsidRDefault="00D06494" w:rsidP="00D06494">
      <w:pPr>
        <w:pStyle w:val="Heading5"/>
      </w:pPr>
      <w:bookmarkStart w:id="148" w:name="_Toc449967649"/>
      <w:r>
        <w:t>PadNType Class</w:t>
      </w:r>
      <w:bookmarkEnd w:id="148"/>
    </w:p>
    <w:p w14:paraId="79C9BCA6" w14:textId="316373D6" w:rsidR="00D06494" w:rsidRDefault="00D06494" w:rsidP="00D06494">
      <w:pPr>
        <w:pStyle w:val="basicparagraph"/>
        <w:contextualSpacing w:val="0"/>
      </w:pPr>
      <w:r>
        <w:t xml:space="preserve">The </w:t>
      </w:r>
      <w:r w:rsidRPr="00633388">
        <w:rPr>
          <w:rFonts w:ascii="Courier New" w:hAnsi="Courier New" w:cs="Courier New"/>
        </w:rPr>
        <w:t>PadN</w:t>
      </w:r>
      <w:r w:rsidR="00633388" w:rsidRPr="00633388">
        <w:rPr>
          <w:rFonts w:ascii="Courier New" w:hAnsi="Courier New" w:cs="Courier New"/>
        </w:rPr>
        <w:t>Type</w:t>
      </w:r>
      <w:r>
        <w:t xml:space="preserve"> class specifies </w:t>
      </w:r>
      <w:r w:rsidR="00FE37DD">
        <w:t>whether</w:t>
      </w:r>
      <w:r>
        <w:t xml:space="preserve"> two or more octets of padding are inserted into the Options area of a header.</w:t>
      </w:r>
    </w:p>
    <w:p w14:paraId="4B5712A8" w14:textId="77777777" w:rsidR="00D06494" w:rsidRDefault="00D06494" w:rsidP="00D06494">
      <w:pPr>
        <w:pStyle w:val="basicparagraph"/>
        <w:contextualSpacing w:val="0"/>
      </w:pPr>
      <w:r>
        <w:t xml:space="preserve">The property table of the </w:t>
      </w:r>
      <w:r>
        <w:rPr>
          <w:rFonts w:ascii="Courier New" w:eastAsia="Courier New" w:hAnsi="Courier New" w:cs="Courier New"/>
        </w:rPr>
        <w:t>PadNType</w:t>
      </w:r>
      <w:r>
        <w:t xml:space="preserve"> class is given in </w:t>
      </w:r>
      <w:r w:rsidRPr="00671FD6">
        <w:rPr>
          <w:b/>
          <w:color w:val="0000EE"/>
        </w:rPr>
        <w:fldChar w:fldCharType="begin"/>
      </w:r>
      <w:r w:rsidRPr="00671FD6">
        <w:rPr>
          <w:b/>
          <w:color w:val="0000EE"/>
        </w:rPr>
        <w:instrText xml:space="preserve"> REF _Ref439932328 \h </w:instrText>
      </w:r>
      <w:r>
        <w:rPr>
          <w:b/>
          <w:color w:val="0000EE"/>
        </w:rPr>
        <w:instrText xml:space="preserve"> \* MERGEFORMAT </w:instrText>
      </w:r>
      <w:r w:rsidRPr="00671FD6">
        <w:rPr>
          <w:b/>
          <w:color w:val="0000EE"/>
        </w:rPr>
      </w:r>
      <w:r w:rsidRPr="00671FD6">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36</w:t>
      </w:r>
      <w:r w:rsidRPr="00671FD6">
        <w:rPr>
          <w:b/>
          <w:color w:val="0000EE"/>
        </w:rPr>
        <w:fldChar w:fldCharType="end"/>
      </w:r>
      <w:r>
        <w:t>.</w:t>
      </w:r>
    </w:p>
    <w:p w14:paraId="667395AA" w14:textId="77777777" w:rsidR="00D06494" w:rsidRDefault="00D06494" w:rsidP="00D06494">
      <w:pPr>
        <w:pStyle w:val="tablecaption"/>
        <w:jc w:val="center"/>
      </w:pPr>
      <w:bookmarkStart w:id="149" w:name="_Ref439932328"/>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36</w:t>
      </w:r>
      <w:r w:rsidR="003E4566">
        <w:rPr>
          <w:noProof/>
        </w:rPr>
        <w:fldChar w:fldCharType="end"/>
      </w:r>
      <w:bookmarkEnd w:id="149"/>
      <w:r>
        <w:rPr>
          <w:noProof/>
        </w:rPr>
        <w:t xml:space="preserve">. </w:t>
      </w:r>
      <w:r>
        <w:t xml:space="preserve">Properties of the </w:t>
      </w:r>
      <w:r>
        <w:rPr>
          <w:rFonts w:ascii="Courier New" w:eastAsia="Courier New" w:hAnsi="Courier New" w:cs="Courier New"/>
        </w:rPr>
        <w:t>PadNType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510"/>
        <w:gridCol w:w="1350"/>
        <w:gridCol w:w="5850"/>
      </w:tblGrid>
      <w:tr w:rsidR="00D06494" w14:paraId="3325FB5C" w14:textId="77777777" w:rsidTr="00A05D70">
        <w:trPr>
          <w:jc w:val="center"/>
        </w:trPr>
        <w:tc>
          <w:tcPr>
            <w:tcW w:w="2250" w:type="dxa"/>
            <w:shd w:val="clear" w:color="auto" w:fill="BFBFBF"/>
            <w:tcMar>
              <w:top w:w="100" w:type="dxa"/>
              <w:left w:w="100" w:type="dxa"/>
              <w:bottom w:w="100" w:type="dxa"/>
              <w:right w:w="100" w:type="dxa"/>
            </w:tcMar>
          </w:tcPr>
          <w:p w14:paraId="7B418467" w14:textId="77777777" w:rsidR="00D06494" w:rsidRDefault="00D06494" w:rsidP="00A05D70">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B8167F8" w14:textId="77777777" w:rsidR="00D06494" w:rsidRDefault="00D06494" w:rsidP="00A05D70">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4E7E5502" w14:textId="77777777" w:rsidR="00D06494" w:rsidRDefault="00D06494" w:rsidP="00A05D70">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5F90053E" w14:textId="77777777" w:rsidR="00D06494" w:rsidRDefault="00D06494" w:rsidP="00A05D70">
            <w:pPr>
              <w:rPr>
                <w:b/>
                <w:color w:val="000000"/>
              </w:rPr>
            </w:pPr>
            <w:r>
              <w:rPr>
                <w:b/>
                <w:color w:val="000000"/>
              </w:rPr>
              <w:t>Description</w:t>
            </w:r>
          </w:p>
        </w:tc>
      </w:tr>
      <w:tr w:rsidR="00D06494" w14:paraId="0DB09AB0" w14:textId="77777777" w:rsidTr="00A05D70">
        <w:trPr>
          <w:jc w:val="center"/>
        </w:trPr>
        <w:tc>
          <w:tcPr>
            <w:tcW w:w="2250" w:type="dxa"/>
            <w:shd w:val="clear" w:color="auto" w:fill="FFFFFF"/>
            <w:tcMar>
              <w:top w:w="100" w:type="dxa"/>
              <w:left w:w="100" w:type="dxa"/>
              <w:bottom w:w="100" w:type="dxa"/>
              <w:right w:w="100" w:type="dxa"/>
            </w:tcMar>
            <w:vAlign w:val="center"/>
          </w:tcPr>
          <w:p w14:paraId="5328B81C" w14:textId="77777777" w:rsidR="00D06494" w:rsidRDefault="00D06494" w:rsidP="00A05D70">
            <w:r>
              <w:rPr>
                <w:b/>
              </w:rPr>
              <w:t>Octet</w:t>
            </w:r>
          </w:p>
        </w:tc>
        <w:tc>
          <w:tcPr>
            <w:tcW w:w="3510" w:type="dxa"/>
            <w:shd w:val="clear" w:color="auto" w:fill="FFFFFF"/>
            <w:tcMar>
              <w:top w:w="100" w:type="dxa"/>
              <w:left w:w="100" w:type="dxa"/>
              <w:bottom w:w="100" w:type="dxa"/>
              <w:right w:w="100" w:type="dxa"/>
            </w:tcMar>
            <w:vAlign w:val="center"/>
          </w:tcPr>
          <w:p w14:paraId="5C2BF325"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1D1BBEA4" w14:textId="77777777" w:rsidR="00D06494" w:rsidRDefault="00D06494" w:rsidP="00A05D70">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6D5825"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19DB509F" w14:textId="4D4A5E7D" w:rsidR="00D06494" w:rsidRDefault="00D06494" w:rsidP="00A05D70">
            <w:r>
              <w:t xml:space="preserve">The </w:t>
            </w:r>
            <w:r>
              <w:rPr>
                <w:rFonts w:ascii="Courier New" w:eastAsia="Courier New" w:hAnsi="Courier New" w:cs="Courier New"/>
              </w:rPr>
              <w:t>Octet</w:t>
            </w:r>
            <w:r w:rsidR="00C54362">
              <w:t xml:space="preserve"> property s</w:t>
            </w:r>
            <w:r w:rsidR="00633388">
              <w:t>pecifies the Pa</w:t>
            </w:r>
            <w:r>
              <w:t>dN option.</w:t>
            </w:r>
          </w:p>
        </w:tc>
      </w:tr>
      <w:tr w:rsidR="00D06494" w14:paraId="495EE44F" w14:textId="77777777" w:rsidTr="00A05D70">
        <w:trPr>
          <w:jc w:val="center"/>
        </w:trPr>
        <w:tc>
          <w:tcPr>
            <w:tcW w:w="2250" w:type="dxa"/>
            <w:shd w:val="clear" w:color="auto" w:fill="FFFFFF"/>
            <w:tcMar>
              <w:top w:w="100" w:type="dxa"/>
              <w:left w:w="100" w:type="dxa"/>
              <w:bottom w:w="100" w:type="dxa"/>
              <w:right w:w="100" w:type="dxa"/>
            </w:tcMar>
            <w:vAlign w:val="center"/>
          </w:tcPr>
          <w:p w14:paraId="4B2B0AE2" w14:textId="77777777" w:rsidR="00D06494" w:rsidRDefault="00D06494" w:rsidP="00A05D70">
            <w:r>
              <w:rPr>
                <w:b/>
              </w:rPr>
              <w:t>Option_Data_Length</w:t>
            </w:r>
          </w:p>
        </w:tc>
        <w:tc>
          <w:tcPr>
            <w:tcW w:w="3510" w:type="dxa"/>
            <w:shd w:val="clear" w:color="auto" w:fill="FFFFFF"/>
            <w:tcMar>
              <w:top w:w="100" w:type="dxa"/>
              <w:left w:w="100" w:type="dxa"/>
              <w:bottom w:w="100" w:type="dxa"/>
              <w:right w:w="100" w:type="dxa"/>
            </w:tcMar>
            <w:vAlign w:val="center"/>
          </w:tcPr>
          <w:p w14:paraId="4D4D5BBD"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C5411F"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49600579"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03BECA2D" w14:textId="10675085" w:rsidR="00D06494" w:rsidRDefault="00633388" w:rsidP="00633388">
            <w:r>
              <w:t xml:space="preserve">The </w:t>
            </w:r>
            <w:r w:rsidRPr="00FE37DD">
              <w:rPr>
                <w:rFonts w:ascii="Courier New" w:hAnsi="Courier New" w:cs="Courier New"/>
              </w:rPr>
              <w:t>Option_Data_Length</w:t>
            </w:r>
            <w:r>
              <w:t xml:space="preserve"> property specifies the l</w:t>
            </w:r>
            <w:r w:rsidR="00D06494">
              <w:t xml:space="preserve">ength of the padding. For N octets of padding, the </w:t>
            </w:r>
            <w:r w:rsidR="00D06494" w:rsidRPr="00633388">
              <w:rPr>
                <w:rFonts w:ascii="Courier New" w:hAnsi="Courier New" w:cs="Courier New"/>
              </w:rPr>
              <w:t>Option_Data_Length</w:t>
            </w:r>
            <w:r w:rsidR="00D06494">
              <w:t xml:space="preserve"> </w:t>
            </w:r>
            <w:r>
              <w:t>property</w:t>
            </w:r>
            <w:r w:rsidR="00D06494">
              <w:t xml:space="preserve"> contains the value N-2.</w:t>
            </w:r>
          </w:p>
        </w:tc>
      </w:tr>
      <w:tr w:rsidR="00D06494" w14:paraId="58A549D5" w14:textId="77777777" w:rsidTr="00A05D70">
        <w:trPr>
          <w:jc w:val="center"/>
        </w:trPr>
        <w:tc>
          <w:tcPr>
            <w:tcW w:w="2250" w:type="dxa"/>
            <w:shd w:val="clear" w:color="auto" w:fill="FFFFFF"/>
            <w:tcMar>
              <w:top w:w="100" w:type="dxa"/>
              <w:left w:w="100" w:type="dxa"/>
              <w:bottom w:w="100" w:type="dxa"/>
              <w:right w:w="100" w:type="dxa"/>
            </w:tcMar>
            <w:vAlign w:val="center"/>
          </w:tcPr>
          <w:p w14:paraId="58697ADF" w14:textId="77777777" w:rsidR="00D06494" w:rsidRDefault="00D06494" w:rsidP="00A05D70">
            <w:r>
              <w:rPr>
                <w:b/>
              </w:rPr>
              <w:t>Option_Data</w:t>
            </w:r>
          </w:p>
        </w:tc>
        <w:tc>
          <w:tcPr>
            <w:tcW w:w="3510" w:type="dxa"/>
            <w:shd w:val="clear" w:color="auto" w:fill="FFFFFF"/>
            <w:tcMar>
              <w:top w:w="100" w:type="dxa"/>
              <w:left w:w="100" w:type="dxa"/>
              <w:bottom w:w="100" w:type="dxa"/>
              <w:right w:w="100" w:type="dxa"/>
            </w:tcMar>
            <w:vAlign w:val="center"/>
          </w:tcPr>
          <w:p w14:paraId="619BA47C" w14:textId="77777777" w:rsidR="00D06494" w:rsidRDefault="00D06494" w:rsidP="00A05D70">
            <w:pPr>
              <w:rPr>
                <w:rFonts w:ascii="Courier New" w:eastAsia="Courier New" w:hAnsi="Courier New" w:cs="Courier New"/>
              </w:rPr>
            </w:pPr>
            <w:r>
              <w:rPr>
                <w:rFonts w:ascii="Courier New" w:eastAsia="Courier New" w:hAnsi="Courier New" w:cs="Courier New"/>
              </w:rPr>
              <w:t>cyboxCommon:</w:t>
            </w:r>
          </w:p>
          <w:p w14:paraId="2B022355" w14:textId="77777777" w:rsidR="00D06494" w:rsidRDefault="00D06494" w:rsidP="00A05D70">
            <w:r>
              <w:rPr>
                <w:rFonts w:ascii="Courier New" w:eastAsia="Courier New" w:hAnsi="Courier New" w:cs="Courier New"/>
              </w:rPr>
              <w:t>IntegerObjectPropertyType</w:t>
            </w:r>
          </w:p>
        </w:tc>
        <w:tc>
          <w:tcPr>
            <w:tcW w:w="1350" w:type="dxa"/>
            <w:shd w:val="clear" w:color="auto" w:fill="FFFFFF"/>
            <w:tcMar>
              <w:top w:w="100" w:type="dxa"/>
              <w:left w:w="100" w:type="dxa"/>
              <w:bottom w:w="100" w:type="dxa"/>
              <w:right w:w="100" w:type="dxa"/>
            </w:tcMar>
            <w:vAlign w:val="center"/>
          </w:tcPr>
          <w:p w14:paraId="0C123824" w14:textId="77777777" w:rsidR="00D06494" w:rsidRDefault="00D06494" w:rsidP="00A05D70">
            <w:pPr>
              <w:jc w:val="center"/>
            </w:pPr>
            <w:r>
              <w:t>0..1</w:t>
            </w:r>
          </w:p>
        </w:tc>
        <w:tc>
          <w:tcPr>
            <w:tcW w:w="5850" w:type="dxa"/>
            <w:shd w:val="clear" w:color="auto" w:fill="FFFFFF"/>
            <w:tcMar>
              <w:top w:w="100" w:type="dxa"/>
              <w:left w:w="100" w:type="dxa"/>
              <w:bottom w:w="100" w:type="dxa"/>
              <w:right w:w="100" w:type="dxa"/>
            </w:tcMar>
          </w:tcPr>
          <w:p w14:paraId="320082C3" w14:textId="33DDACC6" w:rsidR="00D06494" w:rsidRDefault="00D06494" w:rsidP="00633388">
            <w:r>
              <w:t xml:space="preserve">The </w:t>
            </w:r>
            <w:r>
              <w:rPr>
                <w:rFonts w:ascii="Courier New" w:eastAsia="Courier New" w:hAnsi="Courier New" w:cs="Courier New"/>
              </w:rPr>
              <w:t>Option_Data</w:t>
            </w:r>
            <w:r>
              <w:t xml:space="preserve"> property </w:t>
            </w:r>
            <w:r w:rsidR="00633388">
              <w:t>specifies the actual padding.  It</w:t>
            </w:r>
            <w:r>
              <w:t xml:space="preserve"> consists of N-2 zero-valued octets.</w:t>
            </w:r>
          </w:p>
        </w:tc>
      </w:tr>
    </w:tbl>
    <w:p w14:paraId="0417EF7F" w14:textId="77777777" w:rsidR="00BD35DE" w:rsidRDefault="00BD35DE" w:rsidP="00BD35DE">
      <w:pPr>
        <w:pStyle w:val="Heading4"/>
      </w:pPr>
      <w:bookmarkStart w:id="150" w:name="_Toc449967650"/>
      <w:r>
        <w:t>RoutingType Class</w:t>
      </w:r>
      <w:bookmarkEnd w:id="150"/>
    </w:p>
    <w:p w14:paraId="254B7EBB" w14:textId="1837A17A" w:rsidR="00BD35DE" w:rsidRDefault="00633388" w:rsidP="00BD35DE">
      <w:pPr>
        <w:pStyle w:val="basicparagraph"/>
        <w:contextualSpacing w:val="0"/>
      </w:pPr>
      <w:r>
        <w:t xml:space="preserve">The </w:t>
      </w:r>
      <w:r>
        <w:rPr>
          <w:rFonts w:ascii="Courier New" w:eastAsia="Courier New" w:hAnsi="Courier New" w:cs="Courier New"/>
        </w:rPr>
        <w:t>RoutingType</w:t>
      </w:r>
      <w:r>
        <w:t xml:space="preserve"> class s</w:t>
      </w:r>
      <w:r w:rsidR="00BD35DE">
        <w:t xml:space="preserve">pecifies the </w:t>
      </w:r>
      <w:r>
        <w:t>properties</w:t>
      </w:r>
      <w:r w:rsidR="00BD35DE">
        <w:t xml:space="preserve"> of the Routing header, which is used by an IPv6 source to list one or more intermediate nodes to be "visited" on the way to a packet's destination. </w:t>
      </w:r>
      <w:r w:rsidR="00D67371">
        <w:t xml:space="preserve">See </w:t>
      </w:r>
      <w:hyperlink r:id="rId71" w:history="1">
        <w:r w:rsidR="00456BF7">
          <w:rPr>
            <w:rStyle w:val="Hyperlink"/>
          </w:rPr>
          <w:t>http://tools.ietf.org/html/rfc2460</w:t>
        </w:r>
      </w:hyperlink>
      <w:r w:rsidR="00D67371">
        <w:t xml:space="preserve"> for more information.</w:t>
      </w:r>
    </w:p>
    <w:p w14:paraId="5C498A1F"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RoutingType</w:t>
      </w:r>
      <w:r>
        <w:t xml:space="preserve"> class is given in </w:t>
      </w:r>
      <w:r w:rsidRPr="00990BC9">
        <w:rPr>
          <w:b/>
          <w:color w:val="0000EE"/>
        </w:rPr>
        <w:fldChar w:fldCharType="begin"/>
      </w:r>
      <w:r w:rsidRPr="00990BC9">
        <w:rPr>
          <w:b/>
          <w:color w:val="0000EE"/>
        </w:rPr>
        <w:instrText xml:space="preserve"> REF _Ref439931184 \h </w:instrText>
      </w:r>
      <w:r>
        <w:rPr>
          <w:b/>
          <w:color w:val="0000EE"/>
        </w:rPr>
        <w:instrText xml:space="preserve"> \* MERGEFORMAT </w:instrText>
      </w:r>
      <w:r w:rsidRPr="00990BC9">
        <w:rPr>
          <w:b/>
          <w:color w:val="0000EE"/>
        </w:rPr>
      </w:r>
      <w:r w:rsidRPr="00990BC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37</w:t>
      </w:r>
      <w:r w:rsidRPr="00990BC9">
        <w:rPr>
          <w:b/>
          <w:color w:val="0000EE"/>
        </w:rPr>
        <w:fldChar w:fldCharType="end"/>
      </w:r>
      <w:r>
        <w:t>.</w:t>
      </w:r>
    </w:p>
    <w:p w14:paraId="0C44BE54" w14:textId="77777777" w:rsidR="00BD35DE" w:rsidRDefault="00BD35DE" w:rsidP="00BD35DE">
      <w:pPr>
        <w:pStyle w:val="tablecaption"/>
        <w:jc w:val="center"/>
      </w:pPr>
      <w:bookmarkStart w:id="151" w:name="_Ref439931184"/>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37</w:t>
      </w:r>
      <w:r w:rsidR="003E4566">
        <w:rPr>
          <w:noProof/>
        </w:rPr>
        <w:fldChar w:fldCharType="end"/>
      </w:r>
      <w:bookmarkEnd w:id="151"/>
      <w:r>
        <w:rPr>
          <w:noProof/>
        </w:rPr>
        <w:t xml:space="preserve">. </w:t>
      </w:r>
      <w:r>
        <w:t xml:space="preserve">Properties of the </w:t>
      </w:r>
      <w:r>
        <w:rPr>
          <w:rFonts w:ascii="Courier New" w:eastAsia="Courier New" w:hAnsi="Courier New" w:cs="Courier New"/>
        </w:rPr>
        <w:t>RoutingType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3510"/>
        <w:gridCol w:w="1260"/>
        <w:gridCol w:w="6030"/>
      </w:tblGrid>
      <w:tr w:rsidR="00BD35DE" w14:paraId="04AA1F97" w14:textId="77777777" w:rsidTr="00F07748">
        <w:trPr>
          <w:jc w:val="center"/>
        </w:trPr>
        <w:tc>
          <w:tcPr>
            <w:tcW w:w="2160" w:type="dxa"/>
            <w:shd w:val="clear" w:color="auto" w:fill="BFBFBF"/>
            <w:tcMar>
              <w:top w:w="100" w:type="dxa"/>
              <w:left w:w="100" w:type="dxa"/>
              <w:bottom w:w="100" w:type="dxa"/>
              <w:right w:w="100" w:type="dxa"/>
            </w:tcMar>
          </w:tcPr>
          <w:p w14:paraId="444641AE" w14:textId="77777777" w:rsidR="00BD35DE" w:rsidRDefault="00BD35DE" w:rsidP="00F07748">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56528DA5"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810E030"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7A7564D4" w14:textId="77777777" w:rsidR="00BD35DE" w:rsidRDefault="00BD35DE" w:rsidP="00F07748">
            <w:pPr>
              <w:rPr>
                <w:b/>
                <w:color w:val="000000"/>
              </w:rPr>
            </w:pPr>
            <w:r>
              <w:rPr>
                <w:b/>
                <w:color w:val="000000"/>
              </w:rPr>
              <w:t>Description</w:t>
            </w:r>
          </w:p>
        </w:tc>
      </w:tr>
      <w:tr w:rsidR="00BD35DE" w14:paraId="6CE8CBD7" w14:textId="77777777" w:rsidTr="00F07748">
        <w:trPr>
          <w:jc w:val="center"/>
        </w:trPr>
        <w:tc>
          <w:tcPr>
            <w:tcW w:w="2160" w:type="dxa"/>
            <w:shd w:val="clear" w:color="auto" w:fill="FFFFFF"/>
            <w:tcMar>
              <w:top w:w="100" w:type="dxa"/>
              <w:left w:w="100" w:type="dxa"/>
              <w:bottom w:w="100" w:type="dxa"/>
              <w:right w:w="100" w:type="dxa"/>
            </w:tcMar>
            <w:vAlign w:val="center"/>
          </w:tcPr>
          <w:p w14:paraId="0D8AA007"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52B21AEE"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5BFEFC9"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F5EA4E4" w14:textId="2E997725" w:rsidR="00BD35DE" w:rsidRDefault="00633388" w:rsidP="00633388">
            <w:r>
              <w:t xml:space="preserve">The </w:t>
            </w:r>
            <w:r w:rsidRPr="00633388">
              <w:rPr>
                <w:rFonts w:ascii="Courier New" w:hAnsi="Courier New" w:cs="Courier New"/>
              </w:rPr>
              <w:t>Next_Header</w:t>
            </w:r>
            <w:r>
              <w:t xml:space="preserve"> property specifies</w:t>
            </w:r>
            <w:r w:rsidR="00BD35DE">
              <w:t xml:space="preserve"> the type of header immediately following the Routing header. Uses the same values as the IPv4 Protocol property.</w:t>
            </w:r>
          </w:p>
        </w:tc>
      </w:tr>
      <w:tr w:rsidR="00BD35DE" w14:paraId="5735E79F" w14:textId="77777777" w:rsidTr="00F07748">
        <w:trPr>
          <w:jc w:val="center"/>
        </w:trPr>
        <w:tc>
          <w:tcPr>
            <w:tcW w:w="2160" w:type="dxa"/>
            <w:shd w:val="clear" w:color="auto" w:fill="FFFFFF"/>
            <w:tcMar>
              <w:top w:w="100" w:type="dxa"/>
              <w:left w:w="100" w:type="dxa"/>
              <w:bottom w:w="100" w:type="dxa"/>
              <w:right w:w="100" w:type="dxa"/>
            </w:tcMar>
            <w:vAlign w:val="center"/>
          </w:tcPr>
          <w:p w14:paraId="39E0F19D"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05A1ED4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30187D15"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368362A0"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96B5F5A" w14:textId="1BD87C02" w:rsidR="00BD35DE" w:rsidRDefault="00BD35DE" w:rsidP="00F07748">
            <w:r>
              <w:t xml:space="preserve">The </w:t>
            </w:r>
            <w:r>
              <w:rPr>
                <w:rFonts w:ascii="Courier New" w:eastAsia="Courier New" w:hAnsi="Courier New" w:cs="Courier New"/>
              </w:rPr>
              <w:t>Header_Ext_Len</w:t>
            </w:r>
            <w:r>
              <w:t xml:space="preserve"> property </w:t>
            </w:r>
            <w:r w:rsidR="00633388">
              <w:t xml:space="preserve">specifies the </w:t>
            </w:r>
            <w:r>
              <w:t>length of the Routing header in 8-octet units, not including the first 8 octets.</w:t>
            </w:r>
          </w:p>
        </w:tc>
      </w:tr>
      <w:tr w:rsidR="00BD35DE" w14:paraId="043EB3AB" w14:textId="77777777" w:rsidTr="00F07748">
        <w:trPr>
          <w:jc w:val="center"/>
        </w:trPr>
        <w:tc>
          <w:tcPr>
            <w:tcW w:w="2160" w:type="dxa"/>
            <w:shd w:val="clear" w:color="auto" w:fill="FFFFFF"/>
            <w:tcMar>
              <w:top w:w="100" w:type="dxa"/>
              <w:left w:w="100" w:type="dxa"/>
              <w:bottom w:w="100" w:type="dxa"/>
              <w:right w:w="100" w:type="dxa"/>
            </w:tcMar>
            <w:vAlign w:val="center"/>
          </w:tcPr>
          <w:p w14:paraId="4A039621" w14:textId="77777777" w:rsidR="00BD35DE" w:rsidRDefault="00BD35DE" w:rsidP="00F07748">
            <w:r>
              <w:rPr>
                <w:b/>
              </w:rPr>
              <w:t>Routing_Type</w:t>
            </w:r>
          </w:p>
        </w:tc>
        <w:tc>
          <w:tcPr>
            <w:tcW w:w="3510" w:type="dxa"/>
            <w:shd w:val="clear" w:color="auto" w:fill="FFFFFF"/>
            <w:tcMar>
              <w:top w:w="100" w:type="dxa"/>
              <w:left w:w="100" w:type="dxa"/>
              <w:bottom w:w="100" w:type="dxa"/>
              <w:right w:w="100" w:type="dxa"/>
            </w:tcMar>
            <w:vAlign w:val="center"/>
          </w:tcPr>
          <w:p w14:paraId="06A341E4"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4023696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8F2FEB"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752E173F" w14:textId="5B1A1F62" w:rsidR="00BD35DE" w:rsidRDefault="00BD35DE" w:rsidP="00F07748">
            <w:r>
              <w:t xml:space="preserve">The </w:t>
            </w:r>
            <w:r>
              <w:rPr>
                <w:rFonts w:ascii="Courier New" w:eastAsia="Courier New" w:hAnsi="Courier New" w:cs="Courier New"/>
              </w:rPr>
              <w:t>Routing_Type</w:t>
            </w:r>
            <w:r>
              <w:t xml:space="preserve"> property </w:t>
            </w:r>
            <w:r w:rsidR="00633388">
              <w:t xml:space="preserve">specifies the </w:t>
            </w:r>
            <w:r>
              <w:t>8-bit identifiers of a particular Routing header variant. Further definition will be added as required.</w:t>
            </w:r>
          </w:p>
        </w:tc>
      </w:tr>
      <w:tr w:rsidR="00BD35DE" w14:paraId="03B4428D" w14:textId="77777777" w:rsidTr="00F07748">
        <w:trPr>
          <w:jc w:val="center"/>
        </w:trPr>
        <w:tc>
          <w:tcPr>
            <w:tcW w:w="2160" w:type="dxa"/>
            <w:shd w:val="clear" w:color="auto" w:fill="FFFFFF"/>
            <w:tcMar>
              <w:top w:w="100" w:type="dxa"/>
              <w:left w:w="100" w:type="dxa"/>
              <w:bottom w:w="100" w:type="dxa"/>
              <w:right w:w="100" w:type="dxa"/>
            </w:tcMar>
            <w:vAlign w:val="center"/>
          </w:tcPr>
          <w:p w14:paraId="747F4A42" w14:textId="77777777" w:rsidR="00BD35DE" w:rsidRDefault="00BD35DE" w:rsidP="00F07748">
            <w:r>
              <w:rPr>
                <w:b/>
              </w:rPr>
              <w:t>Segments_Left</w:t>
            </w:r>
          </w:p>
        </w:tc>
        <w:tc>
          <w:tcPr>
            <w:tcW w:w="3510" w:type="dxa"/>
            <w:shd w:val="clear" w:color="auto" w:fill="FFFFFF"/>
            <w:tcMar>
              <w:top w:w="100" w:type="dxa"/>
              <w:left w:w="100" w:type="dxa"/>
              <w:bottom w:w="100" w:type="dxa"/>
              <w:right w:w="100" w:type="dxa"/>
            </w:tcMar>
            <w:vAlign w:val="center"/>
          </w:tcPr>
          <w:p w14:paraId="5250CD7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0E677D8" w14:textId="77777777" w:rsidR="00BD35DE" w:rsidRDefault="00BD35DE" w:rsidP="00F07748">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4903C63"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4C696E2B" w14:textId="42644C86" w:rsidR="00BD35DE" w:rsidRDefault="00BD35DE" w:rsidP="00633388">
            <w:r>
              <w:t xml:space="preserve">The </w:t>
            </w:r>
            <w:r>
              <w:rPr>
                <w:rFonts w:ascii="Courier New" w:eastAsia="Courier New" w:hAnsi="Courier New" w:cs="Courier New"/>
              </w:rPr>
              <w:t>Segments_Left</w:t>
            </w:r>
            <w:r>
              <w:t xml:space="preserve"> property </w:t>
            </w:r>
            <w:r w:rsidR="00633388">
              <w:t>specifies the n</w:t>
            </w:r>
            <w:r>
              <w:t xml:space="preserve">umber of route segments remaining, i.e., number of explicitly listed intermediate nodes still to be visited before reaching the final destination. </w:t>
            </w:r>
          </w:p>
        </w:tc>
      </w:tr>
      <w:tr w:rsidR="00BD35DE" w14:paraId="5C67ED6D" w14:textId="77777777" w:rsidTr="00F07748">
        <w:trPr>
          <w:jc w:val="center"/>
        </w:trPr>
        <w:tc>
          <w:tcPr>
            <w:tcW w:w="2160" w:type="dxa"/>
            <w:shd w:val="clear" w:color="auto" w:fill="FFFFFF"/>
            <w:tcMar>
              <w:top w:w="100" w:type="dxa"/>
              <w:left w:w="100" w:type="dxa"/>
              <w:bottom w:w="100" w:type="dxa"/>
              <w:right w:w="100" w:type="dxa"/>
            </w:tcMar>
            <w:vAlign w:val="center"/>
          </w:tcPr>
          <w:p w14:paraId="3569CBA1" w14:textId="77777777" w:rsidR="00BD35DE" w:rsidRDefault="00BD35DE" w:rsidP="00F07748">
            <w:r>
              <w:rPr>
                <w:b/>
              </w:rPr>
              <w:t>Type_Specific_Data</w:t>
            </w:r>
          </w:p>
        </w:tc>
        <w:tc>
          <w:tcPr>
            <w:tcW w:w="3510" w:type="dxa"/>
            <w:shd w:val="clear" w:color="auto" w:fill="FFFFFF"/>
            <w:tcMar>
              <w:top w:w="100" w:type="dxa"/>
              <w:left w:w="100" w:type="dxa"/>
              <w:bottom w:w="100" w:type="dxa"/>
              <w:right w:w="100" w:type="dxa"/>
            </w:tcMar>
            <w:vAlign w:val="center"/>
          </w:tcPr>
          <w:p w14:paraId="36B5A00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70C808E6" w14:textId="77777777" w:rsidR="00BD35DE" w:rsidRDefault="00BD35DE" w:rsidP="00F07748">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50A44C8"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35FD95C8" w14:textId="79708E61" w:rsidR="00BD35DE" w:rsidRDefault="00633388" w:rsidP="00633388">
            <w:r>
              <w:t xml:space="preserve">The </w:t>
            </w:r>
            <w:r w:rsidRPr="00633388">
              <w:rPr>
                <w:rFonts w:ascii="Courier New" w:hAnsi="Courier New" w:cs="Courier New"/>
              </w:rPr>
              <w:t>Type_Specific_Data</w:t>
            </w:r>
            <w:r>
              <w:t xml:space="preserve"> property is a v</w:t>
            </w:r>
            <w:r w:rsidR="00BD35DE">
              <w:t>ariable length property of format determined by the Routing Type.</w:t>
            </w:r>
          </w:p>
        </w:tc>
      </w:tr>
    </w:tbl>
    <w:p w14:paraId="64B0FD71" w14:textId="77777777" w:rsidR="00BD35DE" w:rsidRDefault="00BD35DE" w:rsidP="00BD35DE">
      <w:pPr>
        <w:pStyle w:val="Heading4"/>
      </w:pPr>
      <w:bookmarkStart w:id="152" w:name="_Toc449967651"/>
      <w:r>
        <w:t>FragmentType Class</w:t>
      </w:r>
      <w:bookmarkEnd w:id="152"/>
    </w:p>
    <w:p w14:paraId="74F7D4A7" w14:textId="13868D59" w:rsidR="00BD35DE" w:rsidRDefault="00633388" w:rsidP="00BD35DE">
      <w:pPr>
        <w:pStyle w:val="basicparagraph"/>
        <w:contextualSpacing w:val="0"/>
      </w:pPr>
      <w:r>
        <w:t xml:space="preserve">The </w:t>
      </w:r>
      <w:r>
        <w:rPr>
          <w:rFonts w:ascii="Courier New" w:eastAsia="Courier New" w:hAnsi="Courier New" w:cs="Courier New"/>
        </w:rPr>
        <w:t>FragmentType</w:t>
      </w:r>
      <w:r>
        <w:t xml:space="preserve"> class s</w:t>
      </w:r>
      <w:r w:rsidR="00BD35DE">
        <w:t xml:space="preserve">pecifies the </w:t>
      </w:r>
      <w:r>
        <w:t>properties</w:t>
      </w:r>
      <w:r w:rsidR="00BD35DE">
        <w:t xml:space="preserve"> of the Fragment header, which is used by an IPv6 source to send a packet larger than would fit in the path MTU. </w:t>
      </w:r>
      <w:r w:rsidR="00D67371">
        <w:t xml:space="preserve">See </w:t>
      </w:r>
      <w:hyperlink r:id="rId72" w:history="1">
        <w:r w:rsidR="00456BF7">
          <w:rPr>
            <w:rStyle w:val="Hyperlink"/>
          </w:rPr>
          <w:t>http://tools.ietf.org/html/rfc2460</w:t>
        </w:r>
      </w:hyperlink>
      <w:r w:rsidR="00D67371">
        <w:t xml:space="preserve"> for more information</w:t>
      </w:r>
      <w:r w:rsidR="00BD35DE">
        <w:t>.</w:t>
      </w:r>
    </w:p>
    <w:p w14:paraId="62A60D7E"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FragmentType</w:t>
      </w:r>
      <w:r>
        <w:t xml:space="preserve"> class is given in </w:t>
      </w:r>
      <w:r w:rsidRPr="0010086B">
        <w:rPr>
          <w:b/>
          <w:color w:val="0000EE"/>
        </w:rPr>
        <w:fldChar w:fldCharType="begin"/>
      </w:r>
      <w:r w:rsidRPr="0010086B">
        <w:rPr>
          <w:b/>
          <w:color w:val="0000EE"/>
        </w:rPr>
        <w:instrText xml:space="preserve"> REF _Ref439931406 \h </w:instrText>
      </w:r>
      <w:r>
        <w:rPr>
          <w:b/>
          <w:color w:val="0000EE"/>
        </w:rPr>
        <w:instrText xml:space="preserve"> \* MERGEFORMAT </w:instrText>
      </w:r>
      <w:r w:rsidRPr="0010086B">
        <w:rPr>
          <w:b/>
          <w:color w:val="0000EE"/>
        </w:rPr>
      </w:r>
      <w:r w:rsidRPr="0010086B">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38</w:t>
      </w:r>
      <w:r w:rsidRPr="0010086B">
        <w:rPr>
          <w:b/>
          <w:color w:val="0000EE"/>
        </w:rPr>
        <w:fldChar w:fldCharType="end"/>
      </w:r>
      <w:r>
        <w:t>.</w:t>
      </w:r>
    </w:p>
    <w:p w14:paraId="17607A4F" w14:textId="77777777" w:rsidR="00BD35DE" w:rsidRDefault="00BD35DE" w:rsidP="00BD35DE">
      <w:pPr>
        <w:pStyle w:val="tablecaption"/>
        <w:jc w:val="center"/>
      </w:pPr>
      <w:bookmarkStart w:id="153" w:name="_Ref439931406"/>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38</w:t>
      </w:r>
      <w:r w:rsidR="003E4566">
        <w:rPr>
          <w:noProof/>
        </w:rPr>
        <w:fldChar w:fldCharType="end"/>
      </w:r>
      <w:bookmarkEnd w:id="153"/>
      <w:r>
        <w:rPr>
          <w:noProof/>
        </w:rPr>
        <w:t xml:space="preserve">. </w:t>
      </w:r>
      <w:r>
        <w:t xml:space="preserve">Properties of the </w:t>
      </w:r>
      <w:r>
        <w:rPr>
          <w:rFonts w:ascii="Courier New" w:eastAsia="Courier New" w:hAnsi="Courier New" w:cs="Courier New"/>
        </w:rPr>
        <w:t>FragmentType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260"/>
        <w:gridCol w:w="6210"/>
      </w:tblGrid>
      <w:tr w:rsidR="00BD35DE" w14:paraId="63A37D21" w14:textId="77777777" w:rsidTr="00F07748">
        <w:trPr>
          <w:jc w:val="center"/>
        </w:trPr>
        <w:tc>
          <w:tcPr>
            <w:tcW w:w="1980" w:type="dxa"/>
            <w:shd w:val="clear" w:color="auto" w:fill="BFBFBF"/>
            <w:tcMar>
              <w:top w:w="100" w:type="dxa"/>
              <w:left w:w="100" w:type="dxa"/>
              <w:bottom w:w="100" w:type="dxa"/>
              <w:right w:w="100" w:type="dxa"/>
            </w:tcMar>
          </w:tcPr>
          <w:p w14:paraId="6B40F2E0"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5B274D6"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A38FA28" w14:textId="77777777" w:rsidR="00BD35DE" w:rsidRDefault="00BD35DE" w:rsidP="00F07748">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16E17DCA" w14:textId="77777777" w:rsidR="00BD35DE" w:rsidRDefault="00BD35DE" w:rsidP="00F07748">
            <w:pPr>
              <w:rPr>
                <w:b/>
                <w:color w:val="000000"/>
              </w:rPr>
            </w:pPr>
            <w:r>
              <w:rPr>
                <w:b/>
                <w:color w:val="000000"/>
              </w:rPr>
              <w:t>Description</w:t>
            </w:r>
          </w:p>
        </w:tc>
      </w:tr>
      <w:tr w:rsidR="00BD35DE" w14:paraId="4F178F1A" w14:textId="77777777" w:rsidTr="00F07748">
        <w:trPr>
          <w:jc w:val="center"/>
        </w:trPr>
        <w:tc>
          <w:tcPr>
            <w:tcW w:w="1980" w:type="dxa"/>
            <w:shd w:val="clear" w:color="auto" w:fill="FFFFFF"/>
            <w:tcMar>
              <w:top w:w="100" w:type="dxa"/>
              <w:left w:w="100" w:type="dxa"/>
              <w:bottom w:w="100" w:type="dxa"/>
              <w:right w:w="100" w:type="dxa"/>
            </w:tcMar>
            <w:vAlign w:val="center"/>
          </w:tcPr>
          <w:p w14:paraId="12045786" w14:textId="77777777" w:rsidR="00BD35DE" w:rsidRDefault="00BD35DE" w:rsidP="00F07748">
            <w:r>
              <w:rPr>
                <w:b/>
              </w:rPr>
              <w:t>Fragment_Header</w:t>
            </w:r>
          </w:p>
        </w:tc>
        <w:tc>
          <w:tcPr>
            <w:tcW w:w="3510" w:type="dxa"/>
            <w:shd w:val="clear" w:color="auto" w:fill="FFFFFF"/>
            <w:tcMar>
              <w:top w:w="100" w:type="dxa"/>
              <w:left w:w="100" w:type="dxa"/>
              <w:bottom w:w="100" w:type="dxa"/>
              <w:right w:w="100" w:type="dxa"/>
            </w:tcMar>
            <w:vAlign w:val="center"/>
          </w:tcPr>
          <w:p w14:paraId="15A80EB5" w14:textId="77777777" w:rsidR="00BD35DE" w:rsidRDefault="00BD35DE" w:rsidP="00F07748">
            <w:r>
              <w:rPr>
                <w:rFonts w:ascii="Courier New" w:eastAsia="Courier New" w:hAnsi="Courier New" w:cs="Courier New"/>
              </w:rPr>
              <w:t>FragmentHeaderType</w:t>
            </w:r>
          </w:p>
        </w:tc>
        <w:tc>
          <w:tcPr>
            <w:tcW w:w="1260" w:type="dxa"/>
            <w:shd w:val="clear" w:color="auto" w:fill="FFFFFF"/>
            <w:tcMar>
              <w:top w:w="100" w:type="dxa"/>
              <w:left w:w="100" w:type="dxa"/>
              <w:bottom w:w="100" w:type="dxa"/>
              <w:right w:w="100" w:type="dxa"/>
            </w:tcMar>
            <w:vAlign w:val="center"/>
          </w:tcPr>
          <w:p w14:paraId="6B48F19F"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686A3F9E" w14:textId="71A6AEEF" w:rsidR="00BD35DE" w:rsidRDefault="00BD35DE" w:rsidP="00FE37DD">
            <w:r>
              <w:t xml:space="preserve">The </w:t>
            </w:r>
            <w:r>
              <w:rPr>
                <w:rFonts w:ascii="Courier New" w:eastAsia="Courier New" w:hAnsi="Courier New" w:cs="Courier New"/>
              </w:rPr>
              <w:t>Fragment_Header</w:t>
            </w:r>
            <w:r>
              <w:t xml:space="preserve"> property </w:t>
            </w:r>
            <w:r w:rsidR="00FE37DD">
              <w:t>specifies, for e</w:t>
            </w:r>
            <w:r>
              <w:t>ach fragment</w:t>
            </w:r>
            <w:r w:rsidR="00FE37DD">
              <w:t>,</w:t>
            </w:r>
            <w:r>
              <w:t xml:space="preserve"> a header containing next header information, the offset of the fragment, an M flag specifying whether or not it is the last fragment, and an identification value.</w:t>
            </w:r>
          </w:p>
        </w:tc>
      </w:tr>
      <w:tr w:rsidR="00BD35DE" w14:paraId="45032424" w14:textId="77777777" w:rsidTr="00F07748">
        <w:trPr>
          <w:jc w:val="center"/>
        </w:trPr>
        <w:tc>
          <w:tcPr>
            <w:tcW w:w="1980" w:type="dxa"/>
            <w:shd w:val="clear" w:color="auto" w:fill="FFFFFF"/>
            <w:tcMar>
              <w:top w:w="100" w:type="dxa"/>
              <w:left w:w="100" w:type="dxa"/>
              <w:bottom w:w="100" w:type="dxa"/>
              <w:right w:w="100" w:type="dxa"/>
            </w:tcMar>
            <w:vAlign w:val="center"/>
          </w:tcPr>
          <w:p w14:paraId="55D9B834" w14:textId="77777777" w:rsidR="00BD35DE" w:rsidRDefault="00BD35DE" w:rsidP="00F07748">
            <w:r>
              <w:rPr>
                <w:b/>
              </w:rPr>
              <w:t>Fragment</w:t>
            </w:r>
          </w:p>
        </w:tc>
        <w:tc>
          <w:tcPr>
            <w:tcW w:w="3510" w:type="dxa"/>
            <w:shd w:val="clear" w:color="auto" w:fill="FFFFFF"/>
            <w:tcMar>
              <w:top w:w="100" w:type="dxa"/>
              <w:left w:w="100" w:type="dxa"/>
              <w:bottom w:w="100" w:type="dxa"/>
              <w:right w:w="100" w:type="dxa"/>
            </w:tcMar>
            <w:vAlign w:val="center"/>
          </w:tcPr>
          <w:p w14:paraId="1C7C81FA"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F931A8D"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96E7F0B" w14:textId="77777777" w:rsidR="00BD35DE" w:rsidRDefault="00BD35DE" w:rsidP="00F07748">
            <w:pPr>
              <w:jc w:val="center"/>
            </w:pPr>
            <w:r>
              <w:t>0..1</w:t>
            </w:r>
          </w:p>
        </w:tc>
        <w:tc>
          <w:tcPr>
            <w:tcW w:w="6210" w:type="dxa"/>
            <w:shd w:val="clear" w:color="auto" w:fill="FFFFFF"/>
            <w:tcMar>
              <w:top w:w="100" w:type="dxa"/>
              <w:left w:w="100" w:type="dxa"/>
              <w:bottom w:w="100" w:type="dxa"/>
              <w:right w:w="100" w:type="dxa"/>
            </w:tcMar>
          </w:tcPr>
          <w:p w14:paraId="1F0CB186" w14:textId="30445EE5" w:rsidR="00BD35DE" w:rsidRDefault="00BD35DE" w:rsidP="00F07748">
            <w:r>
              <w:t xml:space="preserve">The </w:t>
            </w:r>
            <w:r>
              <w:rPr>
                <w:rFonts w:ascii="Courier New" w:eastAsia="Courier New" w:hAnsi="Courier New" w:cs="Courier New"/>
              </w:rPr>
              <w:t>Fragment</w:t>
            </w:r>
            <w:r w:rsidR="00633388">
              <w:t xml:space="preserve"> property specifies t</w:t>
            </w:r>
            <w:r>
              <w:t>he fragment of the packet that corresponds to the fragment header. The length of the fragment must fit with the MTU of the path to the packets' destination.</w:t>
            </w:r>
          </w:p>
        </w:tc>
      </w:tr>
    </w:tbl>
    <w:p w14:paraId="248E5757" w14:textId="77777777" w:rsidR="00BD35DE" w:rsidRDefault="00BD35DE" w:rsidP="00BD35DE"/>
    <w:p w14:paraId="66B4A29A" w14:textId="77777777" w:rsidR="00BD35DE" w:rsidRDefault="00BD35DE" w:rsidP="00BD35DE">
      <w:pPr>
        <w:pStyle w:val="Heading5"/>
      </w:pPr>
      <w:bookmarkStart w:id="154" w:name="_Toc449967652"/>
      <w:r>
        <w:t>FragmentHeaderType Class</w:t>
      </w:r>
      <w:bookmarkEnd w:id="154"/>
    </w:p>
    <w:p w14:paraId="3ACEE35C" w14:textId="591008EB" w:rsidR="00BD35DE" w:rsidRDefault="00633388" w:rsidP="00BD35DE">
      <w:pPr>
        <w:pStyle w:val="basicparagraph"/>
        <w:contextualSpacing w:val="0"/>
      </w:pPr>
      <w:r>
        <w:t xml:space="preserve">The </w:t>
      </w:r>
      <w:r>
        <w:rPr>
          <w:rFonts w:ascii="Courier New" w:eastAsia="Courier New" w:hAnsi="Courier New" w:cs="Courier New"/>
        </w:rPr>
        <w:t>FragmentHeaderType</w:t>
      </w:r>
      <w:r>
        <w:t xml:space="preserve"> class characterizes e</w:t>
      </w:r>
      <w:r w:rsidR="00BD35DE">
        <w:t xml:space="preserve">ach fragment </w:t>
      </w:r>
      <w:r>
        <w:t xml:space="preserve">with </w:t>
      </w:r>
      <w:r w:rsidR="00BD35DE">
        <w:t>a header containing next header information, the offset of the fragment, an M flag specifying whether or not it is the last fragment, and an identification value.</w:t>
      </w:r>
    </w:p>
    <w:p w14:paraId="2DF50C1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FragmentHeaderType</w:t>
      </w:r>
      <w:r>
        <w:t xml:space="preserve"> class is given in </w:t>
      </w:r>
      <w:r w:rsidRPr="002E4B88">
        <w:rPr>
          <w:b/>
          <w:color w:val="0000EE"/>
        </w:rPr>
        <w:fldChar w:fldCharType="begin"/>
      </w:r>
      <w:r w:rsidRPr="002E4B88">
        <w:rPr>
          <w:b/>
          <w:color w:val="0000EE"/>
        </w:rPr>
        <w:instrText xml:space="preserve"> REF _Ref439932630 \h </w:instrText>
      </w:r>
      <w:r>
        <w:rPr>
          <w:b/>
          <w:color w:val="0000EE"/>
        </w:rPr>
        <w:instrText xml:space="preserve"> \* MERGEFORMAT </w:instrText>
      </w:r>
      <w:r w:rsidRPr="002E4B88">
        <w:rPr>
          <w:b/>
          <w:color w:val="0000EE"/>
        </w:rPr>
      </w:r>
      <w:r w:rsidRPr="002E4B88">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39</w:t>
      </w:r>
      <w:r w:rsidRPr="002E4B88">
        <w:rPr>
          <w:b/>
          <w:color w:val="0000EE"/>
        </w:rPr>
        <w:fldChar w:fldCharType="end"/>
      </w:r>
      <w:r>
        <w:t>.</w:t>
      </w:r>
    </w:p>
    <w:p w14:paraId="2CDE0675" w14:textId="77777777" w:rsidR="00BD35DE" w:rsidRDefault="00BD35DE" w:rsidP="00BD35DE">
      <w:pPr>
        <w:pStyle w:val="tablecaption"/>
        <w:jc w:val="center"/>
      </w:pPr>
      <w:bookmarkStart w:id="155" w:name="_Ref439932630"/>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39</w:t>
      </w:r>
      <w:r w:rsidR="003E4566">
        <w:rPr>
          <w:noProof/>
        </w:rPr>
        <w:fldChar w:fldCharType="end"/>
      </w:r>
      <w:bookmarkEnd w:id="155"/>
      <w:r>
        <w:rPr>
          <w:noProof/>
        </w:rPr>
        <w:t xml:space="preserve">. </w:t>
      </w:r>
      <w:r>
        <w:t xml:space="preserve">Properties of the </w:t>
      </w:r>
      <w:r>
        <w:rPr>
          <w:rFonts w:ascii="Courier New" w:eastAsia="Courier New" w:hAnsi="Courier New" w:cs="Courier New"/>
        </w:rPr>
        <w:t>FragmentHeaderType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690"/>
        <w:gridCol w:w="1350"/>
        <w:gridCol w:w="6030"/>
      </w:tblGrid>
      <w:tr w:rsidR="00BD35DE" w14:paraId="78962B98" w14:textId="77777777" w:rsidTr="00F07748">
        <w:trPr>
          <w:jc w:val="center"/>
        </w:trPr>
        <w:tc>
          <w:tcPr>
            <w:tcW w:w="1890" w:type="dxa"/>
            <w:shd w:val="clear" w:color="auto" w:fill="BFBFBF"/>
            <w:tcMar>
              <w:top w:w="100" w:type="dxa"/>
              <w:left w:w="100" w:type="dxa"/>
              <w:bottom w:w="100" w:type="dxa"/>
              <w:right w:w="100" w:type="dxa"/>
            </w:tcMar>
          </w:tcPr>
          <w:p w14:paraId="5CAA7524" w14:textId="77777777" w:rsidR="00BD35DE" w:rsidRDefault="00BD35DE" w:rsidP="00F07748">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125CE097" w14:textId="77777777" w:rsidR="00BD35DE" w:rsidRDefault="00BD35DE" w:rsidP="00F07748">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020B3A9" w14:textId="77777777" w:rsidR="00BD35DE" w:rsidRDefault="00BD35DE" w:rsidP="00F07748">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519913B7" w14:textId="77777777" w:rsidR="00BD35DE" w:rsidRDefault="00BD35DE" w:rsidP="00F07748">
            <w:pPr>
              <w:rPr>
                <w:b/>
                <w:color w:val="000000"/>
              </w:rPr>
            </w:pPr>
            <w:r>
              <w:rPr>
                <w:b/>
                <w:color w:val="000000"/>
              </w:rPr>
              <w:t>Description</w:t>
            </w:r>
          </w:p>
        </w:tc>
      </w:tr>
      <w:tr w:rsidR="00BD35DE" w14:paraId="52B088F1" w14:textId="77777777" w:rsidTr="00F07748">
        <w:trPr>
          <w:jc w:val="center"/>
        </w:trPr>
        <w:tc>
          <w:tcPr>
            <w:tcW w:w="1890" w:type="dxa"/>
            <w:shd w:val="clear" w:color="auto" w:fill="FFFFFF"/>
            <w:tcMar>
              <w:top w:w="100" w:type="dxa"/>
              <w:left w:w="100" w:type="dxa"/>
              <w:bottom w:w="100" w:type="dxa"/>
              <w:right w:w="100" w:type="dxa"/>
            </w:tcMar>
            <w:vAlign w:val="center"/>
          </w:tcPr>
          <w:p w14:paraId="34135770" w14:textId="77777777" w:rsidR="00BD35DE" w:rsidRDefault="00BD35DE" w:rsidP="00F07748">
            <w:r>
              <w:rPr>
                <w:b/>
              </w:rPr>
              <w:t>Next_Header</w:t>
            </w:r>
          </w:p>
        </w:tc>
        <w:tc>
          <w:tcPr>
            <w:tcW w:w="3690" w:type="dxa"/>
            <w:shd w:val="clear" w:color="auto" w:fill="FFFFFF"/>
            <w:tcMar>
              <w:top w:w="100" w:type="dxa"/>
              <w:left w:w="100" w:type="dxa"/>
              <w:bottom w:w="100" w:type="dxa"/>
              <w:right w:w="100" w:type="dxa"/>
            </w:tcMar>
            <w:vAlign w:val="center"/>
          </w:tcPr>
          <w:p w14:paraId="650E28D8"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B41D968"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83E5D0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B846F59" w14:textId="3E7D90BA" w:rsidR="00BD35DE" w:rsidRDefault="00286FC8" w:rsidP="00F07748">
            <w:r>
              <w:t xml:space="preserve">The </w:t>
            </w:r>
            <w:r w:rsidRPr="00633388">
              <w:rPr>
                <w:rFonts w:ascii="Courier New" w:hAnsi="Courier New" w:cs="Courier New"/>
              </w:rPr>
              <w:t>Next_Header</w:t>
            </w:r>
            <w:r>
              <w:t xml:space="preserve"> property specifies</w:t>
            </w:r>
            <w:r w:rsidR="00BD35DE">
              <w:t xml:space="preserve"> the type of header immediately following the Fragment header. Uses the same values as the IPv4 Protocol property.</w:t>
            </w:r>
          </w:p>
        </w:tc>
      </w:tr>
      <w:tr w:rsidR="00BD35DE" w14:paraId="5303CD53" w14:textId="77777777" w:rsidTr="00F07748">
        <w:trPr>
          <w:jc w:val="center"/>
        </w:trPr>
        <w:tc>
          <w:tcPr>
            <w:tcW w:w="1890" w:type="dxa"/>
            <w:shd w:val="clear" w:color="auto" w:fill="FFFFFF"/>
            <w:tcMar>
              <w:top w:w="100" w:type="dxa"/>
              <w:left w:w="100" w:type="dxa"/>
              <w:bottom w:w="100" w:type="dxa"/>
              <w:right w:w="100" w:type="dxa"/>
            </w:tcMar>
            <w:vAlign w:val="center"/>
          </w:tcPr>
          <w:p w14:paraId="598256B2" w14:textId="77777777" w:rsidR="00BD35DE" w:rsidRDefault="00BD35DE" w:rsidP="00F07748">
            <w:r>
              <w:rPr>
                <w:b/>
              </w:rPr>
              <w:t>Fragment_Offset</w:t>
            </w:r>
          </w:p>
        </w:tc>
        <w:tc>
          <w:tcPr>
            <w:tcW w:w="3690" w:type="dxa"/>
            <w:shd w:val="clear" w:color="auto" w:fill="FFFFFF"/>
            <w:tcMar>
              <w:top w:w="100" w:type="dxa"/>
              <w:left w:w="100" w:type="dxa"/>
              <w:bottom w:w="100" w:type="dxa"/>
              <w:right w:w="100" w:type="dxa"/>
            </w:tcMar>
            <w:vAlign w:val="center"/>
          </w:tcPr>
          <w:p w14:paraId="7844E000"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5524B14"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116E11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25C6B468" w14:textId="6E132176" w:rsidR="00BD35DE" w:rsidRDefault="00BD35DE" w:rsidP="00FE37DD">
            <w:r>
              <w:t xml:space="preserve">The </w:t>
            </w:r>
            <w:r>
              <w:rPr>
                <w:rFonts w:ascii="Courier New" w:eastAsia="Courier New" w:hAnsi="Courier New" w:cs="Courier New"/>
              </w:rPr>
              <w:t>Fragment_Offset</w:t>
            </w:r>
            <w:r>
              <w:t xml:space="preserve"> property </w:t>
            </w:r>
            <w:r w:rsidR="00FE37DD">
              <w:t xml:space="preserve">specifies </w:t>
            </w:r>
            <w:r w:rsidR="0046636C">
              <w:t xml:space="preserve">a </w:t>
            </w:r>
            <w:r w:rsidR="00FE37DD">
              <w:t>13-bit unsigned integer which is t</w:t>
            </w:r>
            <w:r>
              <w:t>he offset, in 8-octet units, of the data following this header relative to the start of the Fragmentable Part or the original packet.</w:t>
            </w:r>
          </w:p>
        </w:tc>
      </w:tr>
      <w:tr w:rsidR="00BD35DE" w14:paraId="7AD3AF0F" w14:textId="77777777" w:rsidTr="00F07748">
        <w:trPr>
          <w:jc w:val="center"/>
        </w:trPr>
        <w:tc>
          <w:tcPr>
            <w:tcW w:w="1890" w:type="dxa"/>
            <w:shd w:val="clear" w:color="auto" w:fill="FFFFFF"/>
            <w:tcMar>
              <w:top w:w="100" w:type="dxa"/>
              <w:left w:w="100" w:type="dxa"/>
              <w:bottom w:w="100" w:type="dxa"/>
              <w:right w:w="100" w:type="dxa"/>
            </w:tcMar>
            <w:vAlign w:val="center"/>
          </w:tcPr>
          <w:p w14:paraId="53E8D74C" w14:textId="77777777" w:rsidR="00BD35DE" w:rsidRDefault="00BD35DE" w:rsidP="00F07748">
            <w:r>
              <w:rPr>
                <w:b/>
              </w:rPr>
              <w:t>M_Flag</w:t>
            </w:r>
          </w:p>
        </w:tc>
        <w:tc>
          <w:tcPr>
            <w:tcW w:w="3690" w:type="dxa"/>
            <w:shd w:val="clear" w:color="auto" w:fill="FFFFFF"/>
            <w:tcMar>
              <w:top w:w="100" w:type="dxa"/>
              <w:left w:w="100" w:type="dxa"/>
              <w:bottom w:w="100" w:type="dxa"/>
              <w:right w:w="100" w:type="dxa"/>
            </w:tcMar>
            <w:vAlign w:val="center"/>
          </w:tcPr>
          <w:p w14:paraId="269858E6" w14:textId="614E5F60" w:rsidR="00BD35DE" w:rsidRDefault="00BD35DE" w:rsidP="00F07748">
            <w:r>
              <w:rPr>
                <w:rFonts w:ascii="Courier New" w:eastAsia="Courier New" w:hAnsi="Courier New" w:cs="Courier New"/>
              </w:rPr>
              <w:t>MFlagType</w:t>
            </w:r>
          </w:p>
        </w:tc>
        <w:tc>
          <w:tcPr>
            <w:tcW w:w="1350" w:type="dxa"/>
            <w:shd w:val="clear" w:color="auto" w:fill="FFFFFF"/>
            <w:tcMar>
              <w:top w:w="100" w:type="dxa"/>
              <w:left w:w="100" w:type="dxa"/>
              <w:bottom w:w="100" w:type="dxa"/>
              <w:right w:w="100" w:type="dxa"/>
            </w:tcMar>
            <w:vAlign w:val="center"/>
          </w:tcPr>
          <w:p w14:paraId="3D9744AC"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6F326182" w14:textId="6F7D1A07" w:rsidR="00BD35DE" w:rsidRDefault="00BD35DE" w:rsidP="008263E9">
            <w:r>
              <w:t xml:space="preserve">The </w:t>
            </w:r>
            <w:r>
              <w:rPr>
                <w:rFonts w:ascii="Courier New" w:eastAsia="Courier New" w:hAnsi="Courier New" w:cs="Courier New"/>
              </w:rPr>
              <w:t>M_Flag</w:t>
            </w:r>
            <w:r>
              <w:t xml:space="preserve"> property </w:t>
            </w:r>
            <w:r w:rsidR="008263E9">
              <w:t>specifies</w:t>
            </w:r>
            <w:r>
              <w:t xml:space="preserve"> whether this is the last fragment or whether there are more fragments.</w:t>
            </w:r>
          </w:p>
        </w:tc>
      </w:tr>
      <w:tr w:rsidR="00BD35DE" w14:paraId="0457C8A6" w14:textId="77777777" w:rsidTr="00F07748">
        <w:trPr>
          <w:jc w:val="center"/>
        </w:trPr>
        <w:tc>
          <w:tcPr>
            <w:tcW w:w="1890" w:type="dxa"/>
            <w:shd w:val="clear" w:color="auto" w:fill="FFFFFF"/>
            <w:tcMar>
              <w:top w:w="100" w:type="dxa"/>
              <w:left w:w="100" w:type="dxa"/>
              <w:bottom w:w="100" w:type="dxa"/>
              <w:right w:w="100" w:type="dxa"/>
            </w:tcMar>
            <w:vAlign w:val="center"/>
          </w:tcPr>
          <w:p w14:paraId="25EFD5F3" w14:textId="77777777" w:rsidR="00BD35DE" w:rsidRDefault="00BD35DE" w:rsidP="00F07748">
            <w:r>
              <w:rPr>
                <w:b/>
              </w:rPr>
              <w:t>Identification</w:t>
            </w:r>
          </w:p>
        </w:tc>
        <w:tc>
          <w:tcPr>
            <w:tcW w:w="3690" w:type="dxa"/>
            <w:shd w:val="clear" w:color="auto" w:fill="FFFFFF"/>
            <w:tcMar>
              <w:top w:w="100" w:type="dxa"/>
              <w:left w:w="100" w:type="dxa"/>
              <w:bottom w:w="100" w:type="dxa"/>
              <w:right w:w="100" w:type="dxa"/>
            </w:tcMar>
            <w:vAlign w:val="center"/>
          </w:tcPr>
          <w:p w14:paraId="7CEF9C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F5C500F" w14:textId="77777777" w:rsidR="00BD35DE" w:rsidRDefault="00BD35DE" w:rsidP="00F07748">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37803D2" w14:textId="77777777" w:rsidR="00BD35DE" w:rsidRDefault="00BD35DE" w:rsidP="00F07748">
            <w:pPr>
              <w:jc w:val="center"/>
            </w:pPr>
            <w:r>
              <w:t>0..1</w:t>
            </w:r>
          </w:p>
        </w:tc>
        <w:tc>
          <w:tcPr>
            <w:tcW w:w="6030" w:type="dxa"/>
            <w:shd w:val="clear" w:color="auto" w:fill="FFFFFF"/>
            <w:tcMar>
              <w:top w:w="100" w:type="dxa"/>
              <w:left w:w="100" w:type="dxa"/>
              <w:bottom w:w="100" w:type="dxa"/>
              <w:right w:w="100" w:type="dxa"/>
            </w:tcMar>
          </w:tcPr>
          <w:p w14:paraId="0E378E39" w14:textId="2676AD78" w:rsidR="00BD35DE" w:rsidRDefault="00BD35DE" w:rsidP="008263E9">
            <w:r>
              <w:t xml:space="preserve">The </w:t>
            </w:r>
            <w:r>
              <w:rPr>
                <w:rFonts w:ascii="Courier New" w:eastAsia="Courier New" w:hAnsi="Courier New" w:cs="Courier New"/>
              </w:rPr>
              <w:t>Identification</w:t>
            </w:r>
            <w:r>
              <w:t xml:space="preserve"> property </w:t>
            </w:r>
            <w:r w:rsidR="008263E9">
              <w:t>specifies a 32-bit Identification value for the packet generated by the source node.</w:t>
            </w:r>
            <w:r>
              <w:t xml:space="preserve"> </w:t>
            </w:r>
          </w:p>
        </w:tc>
      </w:tr>
    </w:tbl>
    <w:p w14:paraId="46903D7A" w14:textId="75D3D6B5" w:rsidR="00F07748" w:rsidRDefault="00F07748" w:rsidP="006F17F4">
      <w:pPr>
        <w:pStyle w:val="Heading5"/>
      </w:pPr>
      <w:bookmarkStart w:id="156" w:name="_Toc449967653"/>
      <w:r>
        <w:t xml:space="preserve">MFlagType </w:t>
      </w:r>
      <w:r w:rsidR="008263E9">
        <w:t>Data Type</w:t>
      </w:r>
      <w:bookmarkEnd w:id="156"/>
    </w:p>
    <w:p w14:paraId="2AB4C106" w14:textId="3023E969" w:rsidR="008263E9" w:rsidRPr="007B434D" w:rsidRDefault="008263E9" w:rsidP="008263E9">
      <w:pPr>
        <w:pStyle w:val="basicparagraph"/>
        <w:contextualSpacing w:val="0"/>
      </w:pPr>
      <w:r>
        <w:t xml:space="preserve">The </w:t>
      </w:r>
      <w:r w:rsidRPr="00B63319">
        <w:rPr>
          <w:rFonts w:ascii="Courier New" w:hAnsi="Courier New" w:cs="Courier New"/>
        </w:rPr>
        <w:t>MFlagType</w:t>
      </w:r>
      <w:r>
        <w:t xml:space="preserve"> data type specifies whether there are more fragments. Its core value SHOULD be a literal found in the</w:t>
      </w:r>
      <w:r w:rsidRPr="007B434D">
        <w:t xml:space="preserve"> </w:t>
      </w:r>
      <w:r w:rsidRPr="00B63319">
        <w:rPr>
          <w:rFonts w:ascii="Courier New" w:hAnsi="Courier New" w:cs="Courier New"/>
        </w:rPr>
        <w:t>MFlagTypeEnum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03B96B6B" w14:textId="77777777" w:rsidR="00BD35DE" w:rsidRDefault="00BD35DE" w:rsidP="00BD35DE">
      <w:pPr>
        <w:pStyle w:val="Heading4"/>
      </w:pPr>
      <w:bookmarkStart w:id="157" w:name="_Toc449967654"/>
      <w:r>
        <w:t>DestinationOptionsType Class</w:t>
      </w:r>
      <w:bookmarkEnd w:id="157"/>
    </w:p>
    <w:p w14:paraId="7B5A8DEE" w14:textId="7B1474A3" w:rsidR="00BD35DE" w:rsidRDefault="008263E9" w:rsidP="00BD35DE">
      <w:pPr>
        <w:pStyle w:val="basicparagraph"/>
        <w:contextualSpacing w:val="0"/>
      </w:pPr>
      <w:r>
        <w:t xml:space="preserve">The </w:t>
      </w:r>
      <w:r>
        <w:rPr>
          <w:rFonts w:ascii="Courier New" w:eastAsia="Courier New" w:hAnsi="Courier New" w:cs="Courier New"/>
        </w:rPr>
        <w:t>DestinationOptionsType</w:t>
      </w:r>
      <w:r>
        <w:t xml:space="preserve"> class specifies the properties</w:t>
      </w:r>
      <w:r w:rsidR="00BD35DE">
        <w:t xml:space="preserve"> for the IPv6 Destination Options header which is used to carry optional information that needs to be examined only by a packet's destination node(s).</w:t>
      </w:r>
    </w:p>
    <w:p w14:paraId="5C03EE27"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DestinationOptionsType</w:t>
      </w:r>
      <w:r>
        <w:t xml:space="preserve"> class is given in </w:t>
      </w:r>
      <w:r w:rsidRPr="00F70937">
        <w:rPr>
          <w:b/>
          <w:color w:val="0000EE"/>
        </w:rPr>
        <w:fldChar w:fldCharType="begin"/>
      </w:r>
      <w:r w:rsidRPr="00F70937">
        <w:rPr>
          <w:b/>
          <w:color w:val="0000EE"/>
        </w:rPr>
        <w:instrText xml:space="preserve"> REF _Ref439931674 \h </w:instrText>
      </w:r>
      <w:r>
        <w:rPr>
          <w:b/>
          <w:color w:val="0000EE"/>
        </w:rPr>
        <w:instrText xml:space="preserve"> \* MERGEFORMAT </w:instrText>
      </w:r>
      <w:r w:rsidRPr="00F70937">
        <w:rPr>
          <w:b/>
          <w:color w:val="0000EE"/>
        </w:rPr>
      </w:r>
      <w:r w:rsidRPr="00F70937">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40</w:t>
      </w:r>
      <w:r w:rsidRPr="00F70937">
        <w:rPr>
          <w:b/>
          <w:color w:val="0000EE"/>
        </w:rPr>
        <w:fldChar w:fldCharType="end"/>
      </w:r>
      <w:r>
        <w:t>.</w:t>
      </w:r>
    </w:p>
    <w:p w14:paraId="1DD43067" w14:textId="77777777" w:rsidR="00BD35DE" w:rsidRDefault="00BD35DE" w:rsidP="00BD35DE">
      <w:pPr>
        <w:pStyle w:val="tablecaption"/>
        <w:jc w:val="center"/>
      </w:pPr>
      <w:bookmarkStart w:id="158" w:name="_Ref439931674"/>
      <w:r>
        <w:lastRenderedPageBreak/>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40</w:t>
      </w:r>
      <w:r w:rsidR="003E4566">
        <w:rPr>
          <w:noProof/>
        </w:rPr>
        <w:fldChar w:fldCharType="end"/>
      </w:r>
      <w:bookmarkEnd w:id="158"/>
      <w:r>
        <w:rPr>
          <w:noProof/>
        </w:rPr>
        <w:t xml:space="preserve">. </w:t>
      </w:r>
      <w:r>
        <w:t xml:space="preserve">Properties of the </w:t>
      </w:r>
      <w:r>
        <w:rPr>
          <w:rFonts w:ascii="Courier New" w:eastAsia="Courier New" w:hAnsi="Courier New" w:cs="Courier New"/>
        </w:rPr>
        <w:t>DestinationOptionsType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510"/>
        <w:gridCol w:w="1260"/>
        <w:gridCol w:w="6390"/>
      </w:tblGrid>
      <w:tr w:rsidR="00BD35DE" w14:paraId="16862645" w14:textId="77777777" w:rsidTr="00F07748">
        <w:trPr>
          <w:jc w:val="center"/>
        </w:trPr>
        <w:tc>
          <w:tcPr>
            <w:tcW w:w="1800" w:type="dxa"/>
            <w:shd w:val="clear" w:color="auto" w:fill="BFBFBF"/>
            <w:tcMar>
              <w:top w:w="100" w:type="dxa"/>
              <w:left w:w="100" w:type="dxa"/>
              <w:bottom w:w="100" w:type="dxa"/>
              <w:right w:w="100" w:type="dxa"/>
            </w:tcMar>
          </w:tcPr>
          <w:p w14:paraId="705197E9"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53DC434"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9CAA6D" w14:textId="77777777" w:rsidR="00BD35DE" w:rsidRDefault="00BD35DE" w:rsidP="00F07748">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6E42DF87" w14:textId="77777777" w:rsidR="00BD35DE" w:rsidRDefault="00BD35DE" w:rsidP="00F07748">
            <w:pPr>
              <w:rPr>
                <w:b/>
                <w:color w:val="000000"/>
              </w:rPr>
            </w:pPr>
            <w:r>
              <w:rPr>
                <w:b/>
                <w:color w:val="000000"/>
              </w:rPr>
              <w:t>Description</w:t>
            </w:r>
          </w:p>
        </w:tc>
      </w:tr>
      <w:tr w:rsidR="00BD35DE" w14:paraId="58F9C7C4" w14:textId="77777777" w:rsidTr="00F07748">
        <w:trPr>
          <w:jc w:val="center"/>
        </w:trPr>
        <w:tc>
          <w:tcPr>
            <w:tcW w:w="1800" w:type="dxa"/>
            <w:shd w:val="clear" w:color="auto" w:fill="FFFFFF"/>
            <w:tcMar>
              <w:top w:w="100" w:type="dxa"/>
              <w:left w:w="100" w:type="dxa"/>
              <w:bottom w:w="100" w:type="dxa"/>
              <w:right w:w="100" w:type="dxa"/>
            </w:tcMar>
            <w:vAlign w:val="center"/>
          </w:tcPr>
          <w:p w14:paraId="3376F205"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383CD3D6"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10979355"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21FBEE82" w14:textId="6E80C32B" w:rsidR="00BD35DE" w:rsidRDefault="008263E9" w:rsidP="008263E9">
            <w:r>
              <w:t xml:space="preserve">The </w:t>
            </w:r>
            <w:r w:rsidRPr="008263E9">
              <w:rPr>
                <w:rFonts w:ascii="Courier New" w:hAnsi="Courier New" w:cs="Courier New"/>
              </w:rPr>
              <w:t>Next_Header</w:t>
            </w:r>
            <w:r>
              <w:t xml:space="preserve"> property specifies</w:t>
            </w:r>
            <w:r w:rsidR="00BD35DE">
              <w:t xml:space="preserve"> the type of header immediately following the </w:t>
            </w:r>
            <w:r w:rsidR="00BD35DE" w:rsidRPr="00486BC6">
              <w:rPr>
                <w:rFonts w:ascii="Courier New" w:hAnsi="Courier New" w:cs="Courier New"/>
              </w:rPr>
              <w:t>Destination_Options</w:t>
            </w:r>
            <w:r w:rsidR="00BD35DE">
              <w:t xml:space="preserve"> options header. Uses the same values as the IPv4 Protocol property.</w:t>
            </w:r>
          </w:p>
        </w:tc>
      </w:tr>
      <w:tr w:rsidR="00BD35DE" w14:paraId="0BD55946" w14:textId="77777777" w:rsidTr="00F07748">
        <w:trPr>
          <w:jc w:val="center"/>
        </w:trPr>
        <w:tc>
          <w:tcPr>
            <w:tcW w:w="1800" w:type="dxa"/>
            <w:shd w:val="clear" w:color="auto" w:fill="FFFFFF"/>
            <w:tcMar>
              <w:top w:w="100" w:type="dxa"/>
              <w:left w:w="100" w:type="dxa"/>
              <w:bottom w:w="100" w:type="dxa"/>
              <w:right w:w="100" w:type="dxa"/>
            </w:tcMar>
            <w:vAlign w:val="center"/>
          </w:tcPr>
          <w:p w14:paraId="0171A28B"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F75570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398B20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3F1F5E2" w14:textId="77777777" w:rsidR="00BD35DE" w:rsidRDefault="00BD35DE" w:rsidP="00F07748">
            <w:pPr>
              <w:jc w:val="center"/>
            </w:pPr>
            <w:r>
              <w:t>0..1</w:t>
            </w:r>
          </w:p>
        </w:tc>
        <w:tc>
          <w:tcPr>
            <w:tcW w:w="6390" w:type="dxa"/>
            <w:shd w:val="clear" w:color="auto" w:fill="FFFFFF"/>
            <w:tcMar>
              <w:top w:w="100" w:type="dxa"/>
              <w:left w:w="100" w:type="dxa"/>
              <w:bottom w:w="100" w:type="dxa"/>
              <w:right w:w="100" w:type="dxa"/>
            </w:tcMar>
          </w:tcPr>
          <w:p w14:paraId="14729BF2" w14:textId="0A0EEC13" w:rsidR="00BD35DE" w:rsidRDefault="00BD35DE" w:rsidP="008263E9">
            <w:r>
              <w:t xml:space="preserve">The </w:t>
            </w:r>
            <w:r>
              <w:rPr>
                <w:rFonts w:ascii="Courier New" w:eastAsia="Courier New" w:hAnsi="Courier New" w:cs="Courier New"/>
              </w:rPr>
              <w:t>Header_Ext_Len</w:t>
            </w:r>
            <w:r>
              <w:t xml:space="preserve"> property </w:t>
            </w:r>
            <w:r w:rsidR="008263E9">
              <w:t>specifies the l</w:t>
            </w:r>
            <w:r>
              <w:t>ength of the Destination Options header in 8-octet units, not including the first 8 octets.</w:t>
            </w:r>
          </w:p>
        </w:tc>
      </w:tr>
      <w:tr w:rsidR="00BD35DE" w14:paraId="72216C01" w14:textId="77777777" w:rsidTr="00F07748">
        <w:trPr>
          <w:jc w:val="center"/>
        </w:trPr>
        <w:tc>
          <w:tcPr>
            <w:tcW w:w="1800" w:type="dxa"/>
            <w:shd w:val="clear" w:color="auto" w:fill="FFFFFF"/>
            <w:tcMar>
              <w:top w:w="100" w:type="dxa"/>
              <w:left w:w="100" w:type="dxa"/>
              <w:bottom w:w="100" w:type="dxa"/>
              <w:right w:w="100" w:type="dxa"/>
            </w:tcMar>
            <w:vAlign w:val="center"/>
          </w:tcPr>
          <w:p w14:paraId="12CE9B6A" w14:textId="77777777" w:rsidR="00BD35DE" w:rsidRDefault="00BD35DE" w:rsidP="00F07748">
            <w:r>
              <w:rPr>
                <w:b/>
              </w:rPr>
              <w:t>Option_Data</w:t>
            </w:r>
          </w:p>
        </w:tc>
        <w:tc>
          <w:tcPr>
            <w:tcW w:w="3510" w:type="dxa"/>
            <w:shd w:val="clear" w:color="auto" w:fill="FFFFFF"/>
            <w:tcMar>
              <w:top w:w="100" w:type="dxa"/>
              <w:left w:w="100" w:type="dxa"/>
              <w:bottom w:w="100" w:type="dxa"/>
              <w:right w:w="100" w:type="dxa"/>
            </w:tcMar>
            <w:vAlign w:val="center"/>
          </w:tcPr>
          <w:p w14:paraId="1B2CE1D7" w14:textId="16ADDF5F" w:rsidR="00BD35DE" w:rsidRDefault="00BD35DE" w:rsidP="00F07748">
            <w:r>
              <w:rPr>
                <w:rFonts w:ascii="Courier New" w:eastAsia="Courier New" w:hAnsi="Courier New" w:cs="Courier New"/>
              </w:rPr>
              <w:t>OptionDataType</w:t>
            </w:r>
          </w:p>
        </w:tc>
        <w:tc>
          <w:tcPr>
            <w:tcW w:w="1260" w:type="dxa"/>
            <w:shd w:val="clear" w:color="auto" w:fill="FFFFFF"/>
            <w:tcMar>
              <w:top w:w="100" w:type="dxa"/>
              <w:left w:w="100" w:type="dxa"/>
              <w:bottom w:w="100" w:type="dxa"/>
              <w:right w:w="100" w:type="dxa"/>
            </w:tcMar>
            <w:vAlign w:val="center"/>
          </w:tcPr>
          <w:p w14:paraId="23E0AEA7" w14:textId="77777777" w:rsidR="00BD35DE" w:rsidRDefault="00BD35DE" w:rsidP="00F07748">
            <w:pPr>
              <w:jc w:val="center"/>
            </w:pPr>
            <w:r>
              <w:t>0..*</w:t>
            </w:r>
          </w:p>
        </w:tc>
        <w:tc>
          <w:tcPr>
            <w:tcW w:w="6390" w:type="dxa"/>
            <w:shd w:val="clear" w:color="auto" w:fill="FFFFFF"/>
            <w:tcMar>
              <w:top w:w="100" w:type="dxa"/>
              <w:left w:w="100" w:type="dxa"/>
              <w:bottom w:w="100" w:type="dxa"/>
              <w:right w:w="100" w:type="dxa"/>
            </w:tcMar>
          </w:tcPr>
          <w:p w14:paraId="7D990352" w14:textId="6EF7A061" w:rsidR="00BD35DE" w:rsidRDefault="009175EF" w:rsidP="005711AA">
            <w:r>
              <w:t xml:space="preserve">The </w:t>
            </w:r>
            <w:r w:rsidRPr="009175EF">
              <w:rPr>
                <w:rFonts w:ascii="Courier New" w:hAnsi="Courier New" w:cs="Courier New"/>
              </w:rPr>
              <w:t>Option_Data</w:t>
            </w:r>
            <w:r>
              <w:t xml:space="preserve"> property specifies a v</w:t>
            </w:r>
            <w:r w:rsidR="00BD35DE">
              <w:t>ariable-length property of length such that the complete Destinations Options header is an integer multiple of 8 octets long. Contains one or more type-length-value (TLV)-encoded options.</w:t>
            </w:r>
          </w:p>
        </w:tc>
      </w:tr>
    </w:tbl>
    <w:p w14:paraId="3C9BC80C" w14:textId="77777777" w:rsidR="00BD35DE" w:rsidRDefault="00BD35DE" w:rsidP="00BD35DE">
      <w:pPr>
        <w:pStyle w:val="Heading4"/>
      </w:pPr>
      <w:bookmarkStart w:id="159" w:name="_Toc449967655"/>
      <w:r>
        <w:t>AuthenticationHeaderType Class</w:t>
      </w:r>
      <w:bookmarkEnd w:id="159"/>
    </w:p>
    <w:p w14:paraId="3F565205" w14:textId="57D23850" w:rsidR="00BD35DE" w:rsidRDefault="008263E9" w:rsidP="00BD35DE">
      <w:pPr>
        <w:pStyle w:val="basicparagraph"/>
        <w:contextualSpacing w:val="0"/>
      </w:pPr>
      <w:r>
        <w:t xml:space="preserve">The </w:t>
      </w:r>
      <w:r>
        <w:rPr>
          <w:rFonts w:ascii="Courier New" w:eastAsia="Courier New" w:hAnsi="Courier New" w:cs="Courier New"/>
        </w:rPr>
        <w:t>AuthenticationHeaderType</w:t>
      </w:r>
      <w:r>
        <w:t xml:space="preserve"> class </w:t>
      </w:r>
      <w:r w:rsidR="00BD35DE">
        <w:t>is used to provide connectionless integrity and data origin authentication for IP datagrams and to provide protection against r</w:t>
      </w:r>
      <w:r w:rsidR="00D67371">
        <w:t xml:space="preserve">eplays. See </w:t>
      </w:r>
      <w:hyperlink r:id="rId73" w:history="1">
        <w:r w:rsidR="00456BF7">
          <w:rPr>
            <w:rStyle w:val="Hyperlink"/>
          </w:rPr>
          <w:t>http://tools.ietf.org/html/rfc2402</w:t>
        </w:r>
      </w:hyperlink>
      <w:r w:rsidR="00D67371">
        <w:t xml:space="preserve"> for more information</w:t>
      </w:r>
      <w:r w:rsidR="00BD35DE">
        <w:t>.</w:t>
      </w:r>
    </w:p>
    <w:p w14:paraId="6D95659A" w14:textId="77777777" w:rsidR="00BD35DE" w:rsidRDefault="00BD35DE" w:rsidP="00BD35DE">
      <w:pPr>
        <w:pStyle w:val="basicparagraph"/>
        <w:contextualSpacing w:val="0"/>
      </w:pPr>
      <w:r>
        <w:t xml:space="preserve">The property table of the </w:t>
      </w:r>
      <w:r>
        <w:rPr>
          <w:rFonts w:ascii="Courier New" w:eastAsia="Courier New" w:hAnsi="Courier New" w:cs="Courier New"/>
        </w:rPr>
        <w:t>AuthenticationHeaderType</w:t>
      </w:r>
      <w:r>
        <w:t xml:space="preserve"> class is given in </w:t>
      </w:r>
      <w:r w:rsidRPr="00B96FBE">
        <w:rPr>
          <w:b/>
          <w:color w:val="0000EE"/>
        </w:rPr>
        <w:fldChar w:fldCharType="begin"/>
      </w:r>
      <w:r w:rsidRPr="00B96FBE">
        <w:rPr>
          <w:b/>
          <w:color w:val="0000EE"/>
        </w:rPr>
        <w:instrText xml:space="preserve"> REF _Ref439931713 \h </w:instrText>
      </w:r>
      <w:r>
        <w:rPr>
          <w:b/>
          <w:color w:val="0000EE"/>
        </w:rPr>
        <w:instrText xml:space="preserve"> \* MERGEFORMAT </w:instrText>
      </w:r>
      <w:r w:rsidRPr="00B96FBE">
        <w:rPr>
          <w:b/>
          <w:color w:val="0000EE"/>
        </w:rPr>
      </w:r>
      <w:r w:rsidRPr="00B96FBE">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41</w:t>
      </w:r>
      <w:r w:rsidRPr="00B96FBE">
        <w:rPr>
          <w:b/>
          <w:color w:val="0000EE"/>
        </w:rPr>
        <w:fldChar w:fldCharType="end"/>
      </w:r>
      <w:r>
        <w:t>.</w:t>
      </w:r>
    </w:p>
    <w:p w14:paraId="1767B258" w14:textId="77777777" w:rsidR="00BD35DE" w:rsidRDefault="00BD35DE" w:rsidP="00BD35DE">
      <w:pPr>
        <w:pStyle w:val="tablecaption"/>
        <w:jc w:val="center"/>
      </w:pPr>
      <w:bookmarkStart w:id="160" w:name="_Ref439931713"/>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41</w:t>
      </w:r>
      <w:r w:rsidR="003E4566">
        <w:rPr>
          <w:noProof/>
        </w:rPr>
        <w:fldChar w:fldCharType="end"/>
      </w:r>
      <w:bookmarkEnd w:id="160"/>
      <w:r>
        <w:rPr>
          <w:noProof/>
        </w:rPr>
        <w:t xml:space="preserve">. </w:t>
      </w:r>
      <w:r>
        <w:t xml:space="preserve">Properties of the </w:t>
      </w:r>
      <w:r>
        <w:rPr>
          <w:rFonts w:ascii="Courier New" w:eastAsia="Courier New" w:hAnsi="Courier New" w:cs="Courier New"/>
        </w:rPr>
        <w:t>AuthenticationHeaderType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D35DE" w14:paraId="68ED52D3" w14:textId="77777777" w:rsidTr="00F07748">
        <w:trPr>
          <w:jc w:val="center"/>
        </w:trPr>
        <w:tc>
          <w:tcPr>
            <w:tcW w:w="2880" w:type="dxa"/>
            <w:shd w:val="clear" w:color="auto" w:fill="BFBFBF"/>
            <w:tcMar>
              <w:top w:w="100" w:type="dxa"/>
              <w:left w:w="100" w:type="dxa"/>
              <w:bottom w:w="100" w:type="dxa"/>
              <w:right w:w="100" w:type="dxa"/>
            </w:tcMar>
          </w:tcPr>
          <w:p w14:paraId="003194F1" w14:textId="77777777" w:rsidR="00BD35DE" w:rsidRDefault="00BD35DE"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92B9328" w14:textId="77777777" w:rsidR="00BD35DE" w:rsidRDefault="00BD35DE"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B92273" w14:textId="77777777" w:rsidR="00BD35DE" w:rsidRDefault="00BD35DE"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446B717B" w14:textId="77777777" w:rsidR="00BD35DE" w:rsidRDefault="00BD35DE" w:rsidP="00F07748">
            <w:pPr>
              <w:rPr>
                <w:b/>
                <w:color w:val="000000"/>
              </w:rPr>
            </w:pPr>
            <w:r>
              <w:rPr>
                <w:b/>
                <w:color w:val="000000"/>
              </w:rPr>
              <w:t>Description</w:t>
            </w:r>
          </w:p>
        </w:tc>
      </w:tr>
      <w:tr w:rsidR="00BD35DE" w14:paraId="2B7C8CFA" w14:textId="77777777" w:rsidTr="00F07748">
        <w:trPr>
          <w:jc w:val="center"/>
        </w:trPr>
        <w:tc>
          <w:tcPr>
            <w:tcW w:w="2880" w:type="dxa"/>
            <w:shd w:val="clear" w:color="auto" w:fill="FFFFFF"/>
            <w:tcMar>
              <w:top w:w="100" w:type="dxa"/>
              <w:left w:w="100" w:type="dxa"/>
              <w:bottom w:w="100" w:type="dxa"/>
              <w:right w:w="100" w:type="dxa"/>
            </w:tcMar>
            <w:vAlign w:val="center"/>
          </w:tcPr>
          <w:p w14:paraId="738F4C01" w14:textId="77777777" w:rsidR="00BD35DE" w:rsidRDefault="00BD35DE" w:rsidP="00F07748">
            <w:r>
              <w:rPr>
                <w:b/>
              </w:rPr>
              <w:t>Next_Header</w:t>
            </w:r>
          </w:p>
        </w:tc>
        <w:tc>
          <w:tcPr>
            <w:tcW w:w="3510" w:type="dxa"/>
            <w:shd w:val="clear" w:color="auto" w:fill="FFFFFF"/>
            <w:tcMar>
              <w:top w:w="100" w:type="dxa"/>
              <w:left w:w="100" w:type="dxa"/>
              <w:bottom w:w="100" w:type="dxa"/>
              <w:right w:w="100" w:type="dxa"/>
            </w:tcMar>
            <w:vAlign w:val="center"/>
          </w:tcPr>
          <w:p w14:paraId="1C574FFF" w14:textId="77777777" w:rsidR="00BD35DE" w:rsidRDefault="00BD35DE"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5CA4A1AF"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2DB8B52" w14:textId="4AB6654D" w:rsidR="00BD35DE" w:rsidRDefault="008263E9" w:rsidP="008263E9">
            <w:r>
              <w:t xml:space="preserve">The </w:t>
            </w:r>
            <w:r w:rsidRPr="008263E9">
              <w:rPr>
                <w:rFonts w:ascii="Courier New" w:hAnsi="Courier New" w:cs="Courier New"/>
              </w:rPr>
              <w:t>Next_Header</w:t>
            </w:r>
            <w:r>
              <w:t xml:space="preserve"> property specifies </w:t>
            </w:r>
            <w:r w:rsidR="00BD35DE">
              <w:t>the type of header immediately following the Authentication header. Uses the same values as the IPv4 Protocol property.</w:t>
            </w:r>
          </w:p>
        </w:tc>
      </w:tr>
      <w:tr w:rsidR="00BD35DE" w14:paraId="74A31717" w14:textId="77777777" w:rsidTr="00F07748">
        <w:trPr>
          <w:jc w:val="center"/>
        </w:trPr>
        <w:tc>
          <w:tcPr>
            <w:tcW w:w="2880" w:type="dxa"/>
            <w:shd w:val="clear" w:color="auto" w:fill="FFFFFF"/>
            <w:tcMar>
              <w:top w:w="100" w:type="dxa"/>
              <w:left w:w="100" w:type="dxa"/>
              <w:bottom w:w="100" w:type="dxa"/>
              <w:right w:w="100" w:type="dxa"/>
            </w:tcMar>
            <w:vAlign w:val="center"/>
          </w:tcPr>
          <w:p w14:paraId="64391189" w14:textId="77777777" w:rsidR="00BD35DE" w:rsidRDefault="00BD35DE" w:rsidP="00F07748">
            <w:r>
              <w:rPr>
                <w:b/>
              </w:rPr>
              <w:t>Header_Ext_Len</w:t>
            </w:r>
          </w:p>
        </w:tc>
        <w:tc>
          <w:tcPr>
            <w:tcW w:w="3510" w:type="dxa"/>
            <w:shd w:val="clear" w:color="auto" w:fill="FFFFFF"/>
            <w:tcMar>
              <w:top w:w="100" w:type="dxa"/>
              <w:left w:w="100" w:type="dxa"/>
              <w:bottom w:w="100" w:type="dxa"/>
              <w:right w:w="100" w:type="dxa"/>
            </w:tcMar>
            <w:vAlign w:val="center"/>
          </w:tcPr>
          <w:p w14:paraId="7C628FE1"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6C36A625"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790B994"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562C180A" w14:textId="18F88BB1" w:rsidR="00BD35DE" w:rsidRDefault="008263E9" w:rsidP="008263E9">
            <w:r>
              <w:t xml:space="preserve">The </w:t>
            </w:r>
            <w:r w:rsidRPr="008263E9">
              <w:rPr>
                <w:rFonts w:ascii="Courier New" w:hAnsi="Courier New" w:cs="Courier New"/>
              </w:rPr>
              <w:t>Header_Ext_Len</w:t>
            </w:r>
            <w:r>
              <w:t xml:space="preserve"> property is a</w:t>
            </w:r>
            <w:r w:rsidR="00BD35DE">
              <w:t xml:space="preserve">n 8-bit property specifying the length of the </w:t>
            </w:r>
            <w:r>
              <w:t>AH</w:t>
            </w:r>
            <w:r w:rsidR="00BD35DE">
              <w:t xml:space="preserve"> in 32-bit words.</w:t>
            </w:r>
          </w:p>
        </w:tc>
      </w:tr>
      <w:tr w:rsidR="00BD35DE" w14:paraId="26F64C57" w14:textId="77777777" w:rsidTr="00F07748">
        <w:trPr>
          <w:jc w:val="center"/>
        </w:trPr>
        <w:tc>
          <w:tcPr>
            <w:tcW w:w="2880" w:type="dxa"/>
            <w:shd w:val="clear" w:color="auto" w:fill="FFFFFF"/>
            <w:tcMar>
              <w:top w:w="100" w:type="dxa"/>
              <w:left w:w="100" w:type="dxa"/>
              <w:bottom w:w="100" w:type="dxa"/>
              <w:right w:w="100" w:type="dxa"/>
            </w:tcMar>
            <w:vAlign w:val="center"/>
          </w:tcPr>
          <w:p w14:paraId="2FB9B6EE" w14:textId="77777777" w:rsidR="00BD35DE" w:rsidRDefault="00BD35DE" w:rsidP="00F07748">
            <w:r>
              <w:rPr>
                <w:b/>
              </w:rPr>
              <w:t>Security_Parameters_Index</w:t>
            </w:r>
          </w:p>
        </w:tc>
        <w:tc>
          <w:tcPr>
            <w:tcW w:w="3510" w:type="dxa"/>
            <w:shd w:val="clear" w:color="auto" w:fill="FFFFFF"/>
            <w:tcMar>
              <w:top w:w="100" w:type="dxa"/>
              <w:left w:w="100" w:type="dxa"/>
              <w:bottom w:w="100" w:type="dxa"/>
              <w:right w:w="100" w:type="dxa"/>
            </w:tcMar>
            <w:vAlign w:val="center"/>
          </w:tcPr>
          <w:p w14:paraId="02AB9FC2"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0D1C7A0C"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882C40E"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6BA7FF34" w14:textId="21603CA7" w:rsidR="00BD35DE" w:rsidRDefault="00BD35DE" w:rsidP="008263E9">
            <w:r>
              <w:t xml:space="preserve">The </w:t>
            </w:r>
            <w:r>
              <w:rPr>
                <w:rFonts w:ascii="Courier New" w:eastAsia="Courier New" w:hAnsi="Courier New" w:cs="Courier New"/>
              </w:rPr>
              <w:t>Security_Parameters_Index</w:t>
            </w:r>
            <w:r>
              <w:t xml:space="preserve"> </w:t>
            </w:r>
            <w:r w:rsidR="008263E9">
              <w:t xml:space="preserve">(SPI) </w:t>
            </w:r>
            <w:r>
              <w:t xml:space="preserve">property is an arbitrary 32-bit value that, in combination with the destination IP address and security protocol (AH), uniquely identifies the Security Association for this </w:t>
            </w:r>
            <w:r>
              <w:lastRenderedPageBreak/>
              <w:t xml:space="preserve">datagram. The set of SPI values in the range 1 through 255 are reserved by the Internet Assigned Numbers Authority (IANA) for future use. </w:t>
            </w:r>
          </w:p>
        </w:tc>
      </w:tr>
      <w:tr w:rsidR="00BD35DE" w14:paraId="5A64875D" w14:textId="77777777" w:rsidTr="00F07748">
        <w:trPr>
          <w:jc w:val="center"/>
        </w:trPr>
        <w:tc>
          <w:tcPr>
            <w:tcW w:w="2880" w:type="dxa"/>
            <w:shd w:val="clear" w:color="auto" w:fill="FFFFFF"/>
            <w:tcMar>
              <w:top w:w="100" w:type="dxa"/>
              <w:left w:w="100" w:type="dxa"/>
              <w:bottom w:w="100" w:type="dxa"/>
              <w:right w:w="100" w:type="dxa"/>
            </w:tcMar>
            <w:vAlign w:val="center"/>
          </w:tcPr>
          <w:p w14:paraId="51DB6AC3" w14:textId="77777777" w:rsidR="00BD35DE" w:rsidRDefault="00BD35DE" w:rsidP="00F07748">
            <w:r>
              <w:rPr>
                <w:b/>
              </w:rPr>
              <w:lastRenderedPageBreak/>
              <w:t>Sequence_Number</w:t>
            </w:r>
          </w:p>
        </w:tc>
        <w:tc>
          <w:tcPr>
            <w:tcW w:w="3510" w:type="dxa"/>
            <w:shd w:val="clear" w:color="auto" w:fill="FFFFFF"/>
            <w:tcMar>
              <w:top w:w="100" w:type="dxa"/>
              <w:left w:w="100" w:type="dxa"/>
              <w:bottom w:w="100" w:type="dxa"/>
              <w:right w:w="100" w:type="dxa"/>
            </w:tcMar>
            <w:vAlign w:val="center"/>
          </w:tcPr>
          <w:p w14:paraId="699BADC7"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14669D90"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750DD"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76A606EC" w14:textId="730F443D" w:rsidR="00BD35DE" w:rsidRDefault="00BD35DE" w:rsidP="008263E9">
            <w:r>
              <w:t>T</w:t>
            </w:r>
            <w:r w:rsidR="008263E9">
              <w:t xml:space="preserve">he </w:t>
            </w:r>
            <w:r w:rsidR="008263E9" w:rsidRPr="008263E9">
              <w:rPr>
                <w:rFonts w:ascii="Courier New" w:hAnsi="Courier New" w:cs="Courier New"/>
              </w:rPr>
              <w:t>Sequence_Number</w:t>
            </w:r>
            <w:r w:rsidR="008263E9">
              <w:t xml:space="preserve"> property specifies the</w:t>
            </w:r>
            <w:r>
              <w:t xml:space="preserve"> u</w:t>
            </w:r>
            <w:r w:rsidR="009175EF">
              <w:t>nsigned 32-bit property containing</w:t>
            </w:r>
            <w:r>
              <w:t xml:space="preserve"> a monotonically increasing counter value (sequence number).</w:t>
            </w:r>
          </w:p>
        </w:tc>
      </w:tr>
      <w:tr w:rsidR="00BD35DE" w14:paraId="61E26F13" w14:textId="77777777" w:rsidTr="00F07748">
        <w:trPr>
          <w:jc w:val="center"/>
        </w:trPr>
        <w:tc>
          <w:tcPr>
            <w:tcW w:w="2880" w:type="dxa"/>
            <w:shd w:val="clear" w:color="auto" w:fill="FFFFFF"/>
            <w:tcMar>
              <w:top w:w="100" w:type="dxa"/>
              <w:left w:w="100" w:type="dxa"/>
              <w:bottom w:w="100" w:type="dxa"/>
              <w:right w:w="100" w:type="dxa"/>
            </w:tcMar>
            <w:vAlign w:val="center"/>
          </w:tcPr>
          <w:p w14:paraId="5DA9EFE6" w14:textId="77777777" w:rsidR="00BD35DE" w:rsidRDefault="00BD35DE" w:rsidP="00F07748">
            <w:r>
              <w:rPr>
                <w:b/>
              </w:rPr>
              <w:t>Authentication_Data</w:t>
            </w:r>
          </w:p>
        </w:tc>
        <w:tc>
          <w:tcPr>
            <w:tcW w:w="3510" w:type="dxa"/>
            <w:shd w:val="clear" w:color="auto" w:fill="FFFFFF"/>
            <w:tcMar>
              <w:top w:w="100" w:type="dxa"/>
              <w:left w:w="100" w:type="dxa"/>
              <w:bottom w:w="100" w:type="dxa"/>
              <w:right w:w="100" w:type="dxa"/>
            </w:tcMar>
            <w:vAlign w:val="center"/>
          </w:tcPr>
          <w:p w14:paraId="5B6520B9" w14:textId="77777777" w:rsidR="00BD35DE" w:rsidRDefault="00BD35DE" w:rsidP="00F07748">
            <w:pPr>
              <w:rPr>
                <w:rFonts w:ascii="Courier New" w:eastAsia="Courier New" w:hAnsi="Courier New" w:cs="Courier New"/>
              </w:rPr>
            </w:pPr>
            <w:r>
              <w:rPr>
                <w:rFonts w:ascii="Courier New" w:eastAsia="Courier New" w:hAnsi="Courier New" w:cs="Courier New"/>
              </w:rPr>
              <w:t>cyboxCommon:</w:t>
            </w:r>
          </w:p>
          <w:p w14:paraId="51A52EB3" w14:textId="77777777" w:rsidR="00BD35DE" w:rsidRDefault="00BD35DE"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8FD6C88" w14:textId="77777777" w:rsidR="00BD35DE" w:rsidRDefault="00BD35DE" w:rsidP="00F07748">
            <w:pPr>
              <w:jc w:val="center"/>
            </w:pPr>
            <w:r>
              <w:t>0..1</w:t>
            </w:r>
          </w:p>
        </w:tc>
        <w:tc>
          <w:tcPr>
            <w:tcW w:w="5310" w:type="dxa"/>
            <w:shd w:val="clear" w:color="auto" w:fill="FFFFFF"/>
            <w:tcMar>
              <w:top w:w="100" w:type="dxa"/>
              <w:left w:w="100" w:type="dxa"/>
              <w:bottom w:w="100" w:type="dxa"/>
              <w:right w:w="100" w:type="dxa"/>
            </w:tcMar>
          </w:tcPr>
          <w:p w14:paraId="3D397FA3" w14:textId="48E44428" w:rsidR="00BD35DE" w:rsidRDefault="009175EF" w:rsidP="009175EF">
            <w:r>
              <w:t xml:space="preserve">The </w:t>
            </w:r>
            <w:r>
              <w:rPr>
                <w:rFonts w:ascii="Courier New" w:hAnsi="Courier New" w:cs="Courier New"/>
              </w:rPr>
              <w:t>Authentication</w:t>
            </w:r>
            <w:r w:rsidRPr="009175EF">
              <w:rPr>
                <w:rFonts w:ascii="Courier New" w:hAnsi="Courier New" w:cs="Courier New"/>
              </w:rPr>
              <w:t>_Data</w:t>
            </w:r>
            <w:r>
              <w:t xml:space="preserve"> property specifies a variable</w:t>
            </w:r>
            <w:r w:rsidR="00BD35DE">
              <w:t>-length property that contains the Integrity Check Value (ICV) for this packet. The field must be an integer multiple of 32 bits in length.</w:t>
            </w:r>
          </w:p>
        </w:tc>
      </w:tr>
    </w:tbl>
    <w:p w14:paraId="24D09A1D" w14:textId="77777777" w:rsidR="00F07748" w:rsidRDefault="00F07748" w:rsidP="00F07748">
      <w:pPr>
        <w:pStyle w:val="Heading4"/>
      </w:pPr>
      <w:bookmarkStart w:id="161" w:name="_Toc449967656"/>
      <w:r>
        <w:t>EncapsulatingSecurityPayloadType Class</w:t>
      </w:r>
      <w:bookmarkEnd w:id="161"/>
    </w:p>
    <w:p w14:paraId="71B51D54" w14:textId="5B3C1518" w:rsidR="00F07748" w:rsidRDefault="009175EF" w:rsidP="00F07748">
      <w:pPr>
        <w:pStyle w:val="basicparagraph"/>
        <w:contextualSpacing w:val="0"/>
      </w:pPr>
      <w:r>
        <w:t xml:space="preserve">The </w:t>
      </w:r>
      <w:r>
        <w:rPr>
          <w:rFonts w:ascii="Courier New" w:eastAsia="Courier New" w:hAnsi="Courier New" w:cs="Courier New"/>
        </w:rPr>
        <w:t>EncapsulatingSecurityPayloadType</w:t>
      </w:r>
      <w:r>
        <w:t xml:space="preserve"> (ESP) class </w:t>
      </w:r>
      <w:r w:rsidR="00F07748">
        <w:t xml:space="preserve">is used to provide confidentiality, data origin authentication, connectionless integrity, an anti-replay service (a form of partial sequence integrity), and limited traffic flow confidentiality. </w:t>
      </w:r>
      <w:r w:rsidR="00D67371">
        <w:t xml:space="preserve">See </w:t>
      </w:r>
      <w:hyperlink r:id="rId74" w:history="1">
        <w:r w:rsidR="00456BF7">
          <w:rPr>
            <w:rStyle w:val="Hyperlink"/>
          </w:rPr>
          <w:t>http:/tools.ietf.org/html/rfc2406</w:t>
        </w:r>
      </w:hyperlink>
      <w:r w:rsidR="00D67371">
        <w:t xml:space="preserve"> for more information</w:t>
      </w:r>
      <w:r w:rsidR="00F07748">
        <w:t>.</w:t>
      </w:r>
    </w:p>
    <w:p w14:paraId="4C3314B4" w14:textId="77777777" w:rsidR="00F07748" w:rsidRDefault="00F07748" w:rsidP="00F07748">
      <w:pPr>
        <w:pStyle w:val="basicparagraph"/>
        <w:contextualSpacing w:val="0"/>
      </w:pPr>
      <w:r>
        <w:t xml:space="preserve">The property table of the </w:t>
      </w:r>
      <w:r>
        <w:rPr>
          <w:rFonts w:ascii="Courier New" w:eastAsia="Courier New" w:hAnsi="Courier New" w:cs="Courier New"/>
        </w:rPr>
        <w:t>EncapsulatingSecurityPayloadType</w:t>
      </w:r>
      <w:r>
        <w:t xml:space="preserve"> class is given in </w:t>
      </w:r>
      <w:r w:rsidRPr="00DE5D69">
        <w:rPr>
          <w:b/>
          <w:color w:val="0000EE"/>
        </w:rPr>
        <w:fldChar w:fldCharType="begin"/>
      </w:r>
      <w:r w:rsidRPr="00DE5D69">
        <w:rPr>
          <w:b/>
          <w:color w:val="0000EE"/>
        </w:rPr>
        <w:instrText xml:space="preserve"> REF _Ref439931763 \h </w:instrText>
      </w:r>
      <w:r>
        <w:rPr>
          <w:b/>
          <w:color w:val="0000EE"/>
        </w:rPr>
        <w:instrText xml:space="preserve"> \* MERGEFORMAT </w:instrText>
      </w:r>
      <w:r w:rsidRPr="00DE5D69">
        <w:rPr>
          <w:b/>
          <w:color w:val="0000EE"/>
        </w:rPr>
      </w:r>
      <w:r w:rsidRPr="00DE5D69">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42</w:t>
      </w:r>
      <w:r w:rsidRPr="00DE5D69">
        <w:rPr>
          <w:b/>
          <w:color w:val="0000EE"/>
        </w:rPr>
        <w:fldChar w:fldCharType="end"/>
      </w:r>
      <w:r>
        <w:t>.</w:t>
      </w:r>
    </w:p>
    <w:p w14:paraId="5EAE1A86" w14:textId="77777777" w:rsidR="00F07748" w:rsidRDefault="00F07748" w:rsidP="00F07748">
      <w:pPr>
        <w:pStyle w:val="tablecaption"/>
        <w:jc w:val="center"/>
      </w:pPr>
      <w:bookmarkStart w:id="162" w:name="_Ref439931763"/>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42</w:t>
      </w:r>
      <w:r w:rsidR="003E4566">
        <w:rPr>
          <w:noProof/>
        </w:rPr>
        <w:fldChar w:fldCharType="end"/>
      </w:r>
      <w:bookmarkEnd w:id="162"/>
      <w:r>
        <w:rPr>
          <w:noProof/>
        </w:rPr>
        <w:t xml:space="preserve">. </w:t>
      </w:r>
      <w:r>
        <w:t xml:space="preserve">Properties of the </w:t>
      </w:r>
      <w:r>
        <w:rPr>
          <w:rFonts w:ascii="Courier New" w:eastAsia="Courier New" w:hAnsi="Courier New" w:cs="Courier New"/>
        </w:rPr>
        <w:t>EncapsulatingSecurityPayloadType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F07748" w14:paraId="14444A83" w14:textId="77777777" w:rsidTr="009139F4">
        <w:trPr>
          <w:jc w:val="center"/>
        </w:trPr>
        <w:tc>
          <w:tcPr>
            <w:tcW w:w="2880" w:type="dxa"/>
            <w:shd w:val="clear" w:color="auto" w:fill="BFBFBF"/>
            <w:tcMar>
              <w:top w:w="100" w:type="dxa"/>
              <w:left w:w="100" w:type="dxa"/>
              <w:bottom w:w="100" w:type="dxa"/>
              <w:right w:w="100" w:type="dxa"/>
            </w:tcMar>
          </w:tcPr>
          <w:p w14:paraId="583C7E6A" w14:textId="77777777" w:rsidR="00F07748" w:rsidRDefault="00F07748" w:rsidP="00F07748">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3CA8C64" w14:textId="77777777" w:rsidR="00F07748" w:rsidRDefault="00F07748" w:rsidP="00F07748">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C7890AD" w14:textId="77777777" w:rsidR="00F07748" w:rsidRDefault="00F07748" w:rsidP="00F07748">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2853071A" w14:textId="77777777" w:rsidR="00F07748" w:rsidRDefault="00F07748" w:rsidP="00F07748">
            <w:pPr>
              <w:rPr>
                <w:b/>
                <w:color w:val="000000"/>
              </w:rPr>
            </w:pPr>
            <w:r>
              <w:rPr>
                <w:b/>
                <w:color w:val="000000"/>
              </w:rPr>
              <w:t>Description</w:t>
            </w:r>
          </w:p>
        </w:tc>
      </w:tr>
      <w:tr w:rsidR="00F07748" w14:paraId="4D28B309" w14:textId="77777777" w:rsidTr="009139F4">
        <w:trPr>
          <w:jc w:val="center"/>
        </w:trPr>
        <w:tc>
          <w:tcPr>
            <w:tcW w:w="2880" w:type="dxa"/>
            <w:shd w:val="clear" w:color="auto" w:fill="FFFFFF"/>
            <w:tcMar>
              <w:top w:w="100" w:type="dxa"/>
              <w:left w:w="100" w:type="dxa"/>
              <w:bottom w:w="100" w:type="dxa"/>
              <w:right w:w="100" w:type="dxa"/>
            </w:tcMar>
            <w:vAlign w:val="center"/>
          </w:tcPr>
          <w:p w14:paraId="4E9502DD" w14:textId="0B899C67" w:rsidR="00F07748" w:rsidRDefault="00F07748" w:rsidP="009139F4">
            <w:r>
              <w:rPr>
                <w:b/>
              </w:rPr>
              <w:t>Security_Parameters_Index</w:t>
            </w:r>
          </w:p>
        </w:tc>
        <w:tc>
          <w:tcPr>
            <w:tcW w:w="3510" w:type="dxa"/>
            <w:shd w:val="clear" w:color="auto" w:fill="FFFFFF"/>
            <w:tcMar>
              <w:top w:w="100" w:type="dxa"/>
              <w:left w:w="100" w:type="dxa"/>
              <w:bottom w:w="100" w:type="dxa"/>
              <w:right w:w="100" w:type="dxa"/>
            </w:tcMar>
            <w:vAlign w:val="center"/>
          </w:tcPr>
          <w:p w14:paraId="459BA7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F7AD966"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6F31F4F"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804D9E9" w14:textId="59A2E3DD" w:rsidR="00F07748" w:rsidRDefault="00F07748" w:rsidP="00270769">
            <w:r>
              <w:t xml:space="preserve">The </w:t>
            </w:r>
            <w:r>
              <w:rPr>
                <w:rFonts w:ascii="Courier New" w:eastAsia="Courier New" w:hAnsi="Courier New" w:cs="Courier New"/>
              </w:rPr>
              <w:t>Security_Parameters_Index</w:t>
            </w:r>
            <w:r>
              <w:t xml:space="preserve"> </w:t>
            </w:r>
            <w:r w:rsidR="00270769">
              <w:t xml:space="preserve">(SPI) </w:t>
            </w:r>
            <w:r>
              <w:t xml:space="preserve">property is an arbitrary 32-bit value that, in combination with the destination IP address and security protocol (ESP), uniquely identifies the Security Association for this datagram. </w:t>
            </w:r>
          </w:p>
        </w:tc>
      </w:tr>
      <w:tr w:rsidR="00F07748" w14:paraId="318EBA07" w14:textId="77777777" w:rsidTr="009139F4">
        <w:trPr>
          <w:jc w:val="center"/>
        </w:trPr>
        <w:tc>
          <w:tcPr>
            <w:tcW w:w="2880" w:type="dxa"/>
            <w:shd w:val="clear" w:color="auto" w:fill="FFFFFF"/>
            <w:tcMar>
              <w:top w:w="100" w:type="dxa"/>
              <w:left w:w="100" w:type="dxa"/>
              <w:bottom w:w="100" w:type="dxa"/>
              <w:right w:w="100" w:type="dxa"/>
            </w:tcMar>
            <w:vAlign w:val="center"/>
          </w:tcPr>
          <w:p w14:paraId="2D692F9F" w14:textId="77777777" w:rsidR="00F07748" w:rsidRDefault="00F07748" w:rsidP="00F07748">
            <w:r>
              <w:rPr>
                <w:b/>
              </w:rPr>
              <w:t>Sequence_Number</w:t>
            </w:r>
          </w:p>
        </w:tc>
        <w:tc>
          <w:tcPr>
            <w:tcW w:w="3510" w:type="dxa"/>
            <w:shd w:val="clear" w:color="auto" w:fill="FFFFFF"/>
            <w:tcMar>
              <w:top w:w="100" w:type="dxa"/>
              <w:left w:w="100" w:type="dxa"/>
              <w:bottom w:w="100" w:type="dxa"/>
              <w:right w:w="100" w:type="dxa"/>
            </w:tcMar>
            <w:vAlign w:val="center"/>
          </w:tcPr>
          <w:p w14:paraId="3754A7F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5BBF02A"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5F961C2"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5B283BE5" w14:textId="2B0216C8" w:rsidR="00F07748" w:rsidRDefault="00F07748" w:rsidP="00C24E5F">
            <w:r>
              <w:t>T</w:t>
            </w:r>
            <w:r w:rsidR="00C24E5F">
              <w:t xml:space="preserve">he </w:t>
            </w:r>
            <w:r w:rsidR="00C24E5F" w:rsidRPr="00C24E5F">
              <w:rPr>
                <w:rFonts w:ascii="Courier New" w:hAnsi="Courier New" w:cs="Courier New"/>
              </w:rPr>
              <w:t>Sequence_Number</w:t>
            </w:r>
            <w:r w:rsidR="00C24E5F">
              <w:t xml:space="preserve"> property </w:t>
            </w:r>
            <w:r>
              <w:t xml:space="preserve">is </w:t>
            </w:r>
            <w:r w:rsidR="00C24E5F">
              <w:t>a</w:t>
            </w:r>
            <w:r w:rsidR="009175EF">
              <w:t>n</w:t>
            </w:r>
            <w:r w:rsidR="00C24E5F">
              <w:t xml:space="preserve"> unsigned 32-bit integer that </w:t>
            </w:r>
            <w:r>
              <w:t>contains a monotonically increasing counter value (sequence number).</w:t>
            </w:r>
          </w:p>
        </w:tc>
      </w:tr>
      <w:tr w:rsidR="00F07748" w14:paraId="11AB14FC" w14:textId="77777777" w:rsidTr="009139F4">
        <w:trPr>
          <w:jc w:val="center"/>
        </w:trPr>
        <w:tc>
          <w:tcPr>
            <w:tcW w:w="2880" w:type="dxa"/>
            <w:shd w:val="clear" w:color="auto" w:fill="FFFFFF"/>
            <w:tcMar>
              <w:top w:w="100" w:type="dxa"/>
              <w:left w:w="100" w:type="dxa"/>
              <w:bottom w:w="100" w:type="dxa"/>
              <w:right w:w="100" w:type="dxa"/>
            </w:tcMar>
            <w:vAlign w:val="center"/>
          </w:tcPr>
          <w:p w14:paraId="4B835F5B" w14:textId="77777777" w:rsidR="00F07748" w:rsidRDefault="00F07748" w:rsidP="00F07748">
            <w:r>
              <w:rPr>
                <w:b/>
              </w:rPr>
              <w:t>Payload_Data</w:t>
            </w:r>
          </w:p>
        </w:tc>
        <w:tc>
          <w:tcPr>
            <w:tcW w:w="3510" w:type="dxa"/>
            <w:shd w:val="clear" w:color="auto" w:fill="FFFFFF"/>
            <w:tcMar>
              <w:top w:w="100" w:type="dxa"/>
              <w:left w:w="100" w:type="dxa"/>
              <w:bottom w:w="100" w:type="dxa"/>
              <w:right w:w="100" w:type="dxa"/>
            </w:tcMar>
            <w:vAlign w:val="center"/>
          </w:tcPr>
          <w:p w14:paraId="09EE0479"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0B2E4457"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0081CB"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73800775" w14:textId="2CD09476" w:rsidR="00F07748" w:rsidRDefault="00C24E5F" w:rsidP="00C24E5F">
            <w:r>
              <w:t xml:space="preserve">The </w:t>
            </w:r>
            <w:r w:rsidRPr="00E530D3">
              <w:rPr>
                <w:rFonts w:ascii="Courier New" w:hAnsi="Courier New" w:cs="Courier New"/>
              </w:rPr>
              <w:t>Payload_</w:t>
            </w:r>
            <w:r w:rsidR="00F07748" w:rsidRPr="00E530D3">
              <w:rPr>
                <w:rFonts w:ascii="Courier New" w:hAnsi="Courier New" w:cs="Courier New"/>
              </w:rPr>
              <w:t>Data</w:t>
            </w:r>
            <w:r w:rsidR="00F07748">
              <w:t xml:space="preserve"> </w:t>
            </w:r>
            <w:r>
              <w:t>property specifies a</w:t>
            </w:r>
            <w:r w:rsidR="00E530D3">
              <w:t xml:space="preserve"> </w:t>
            </w:r>
            <w:r w:rsidR="00F07748">
              <w:t xml:space="preserve">variable-length property containing data described by the </w:t>
            </w:r>
            <w:r w:rsidR="00F07748" w:rsidRPr="00C24E5F">
              <w:rPr>
                <w:rFonts w:ascii="Courier New" w:hAnsi="Courier New" w:cs="Courier New"/>
              </w:rPr>
              <w:t>Next</w:t>
            </w:r>
            <w:r w:rsidR="00F766DE">
              <w:rPr>
                <w:rFonts w:ascii="Courier New" w:hAnsi="Courier New" w:cs="Courier New"/>
              </w:rPr>
              <w:t>_</w:t>
            </w:r>
            <w:r w:rsidR="00F07748" w:rsidRPr="00C24E5F">
              <w:rPr>
                <w:rFonts w:ascii="Courier New" w:hAnsi="Courier New" w:cs="Courier New"/>
              </w:rPr>
              <w:t>Header</w:t>
            </w:r>
            <w:r>
              <w:t xml:space="preserve"> property</w:t>
            </w:r>
            <w:r w:rsidR="00F07748">
              <w:t>.</w:t>
            </w:r>
          </w:p>
        </w:tc>
      </w:tr>
      <w:tr w:rsidR="00F07748" w14:paraId="118D67F5" w14:textId="77777777" w:rsidTr="009139F4">
        <w:trPr>
          <w:jc w:val="center"/>
        </w:trPr>
        <w:tc>
          <w:tcPr>
            <w:tcW w:w="2880" w:type="dxa"/>
            <w:shd w:val="clear" w:color="auto" w:fill="FFFFFF"/>
            <w:tcMar>
              <w:top w:w="100" w:type="dxa"/>
              <w:left w:w="100" w:type="dxa"/>
              <w:bottom w:w="100" w:type="dxa"/>
              <w:right w:w="100" w:type="dxa"/>
            </w:tcMar>
            <w:vAlign w:val="center"/>
          </w:tcPr>
          <w:p w14:paraId="6B50B63A" w14:textId="77777777" w:rsidR="00F07748" w:rsidRDefault="00F07748" w:rsidP="00F07748">
            <w:r>
              <w:rPr>
                <w:b/>
              </w:rPr>
              <w:lastRenderedPageBreak/>
              <w:t>Padding</w:t>
            </w:r>
          </w:p>
        </w:tc>
        <w:tc>
          <w:tcPr>
            <w:tcW w:w="3510" w:type="dxa"/>
            <w:shd w:val="clear" w:color="auto" w:fill="FFFFFF"/>
            <w:tcMar>
              <w:top w:w="100" w:type="dxa"/>
              <w:left w:w="100" w:type="dxa"/>
              <w:bottom w:w="100" w:type="dxa"/>
              <w:right w:w="100" w:type="dxa"/>
            </w:tcMar>
            <w:vAlign w:val="center"/>
          </w:tcPr>
          <w:p w14:paraId="126BAF2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482A59BB"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BC1457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609364C3" w14:textId="55EB0753" w:rsidR="00F07748" w:rsidRDefault="00E530D3" w:rsidP="00F07748">
            <w:r>
              <w:t xml:space="preserve">The </w:t>
            </w:r>
            <w:r w:rsidRPr="00E530D3">
              <w:rPr>
                <w:rFonts w:ascii="Courier New" w:hAnsi="Courier New" w:cs="Courier New"/>
              </w:rPr>
              <w:t>P</w:t>
            </w:r>
            <w:r w:rsidR="00F07748" w:rsidRPr="00E530D3">
              <w:rPr>
                <w:rFonts w:ascii="Courier New" w:hAnsi="Courier New" w:cs="Courier New"/>
              </w:rPr>
              <w:t>adding</w:t>
            </w:r>
            <w:r w:rsidR="00F07748">
              <w:t xml:space="preserve"> property </w:t>
            </w:r>
            <w:r>
              <w:t xml:space="preserve">specifies the contents that </w:t>
            </w:r>
            <w:r w:rsidR="00F07748">
              <w:t>can be used for various reasons, such as to fill in the plaintext as required by an encryption algorithm or to conceal the actual length of the payload.</w:t>
            </w:r>
          </w:p>
        </w:tc>
      </w:tr>
      <w:tr w:rsidR="00F07748" w14:paraId="796ED244" w14:textId="77777777" w:rsidTr="009139F4">
        <w:trPr>
          <w:jc w:val="center"/>
        </w:trPr>
        <w:tc>
          <w:tcPr>
            <w:tcW w:w="2880" w:type="dxa"/>
            <w:shd w:val="clear" w:color="auto" w:fill="FFFFFF"/>
            <w:tcMar>
              <w:top w:w="100" w:type="dxa"/>
              <w:left w:w="100" w:type="dxa"/>
              <w:bottom w:w="100" w:type="dxa"/>
              <w:right w:w="100" w:type="dxa"/>
            </w:tcMar>
            <w:vAlign w:val="center"/>
          </w:tcPr>
          <w:p w14:paraId="78D9D0AE" w14:textId="77777777" w:rsidR="00F07748" w:rsidRDefault="00F07748" w:rsidP="00F07748">
            <w:r>
              <w:rPr>
                <w:b/>
              </w:rPr>
              <w:t>Padding_Len</w:t>
            </w:r>
          </w:p>
        </w:tc>
        <w:tc>
          <w:tcPr>
            <w:tcW w:w="3510" w:type="dxa"/>
            <w:shd w:val="clear" w:color="auto" w:fill="FFFFFF"/>
            <w:tcMar>
              <w:top w:w="100" w:type="dxa"/>
              <w:left w:w="100" w:type="dxa"/>
              <w:bottom w:w="100" w:type="dxa"/>
              <w:right w:w="100" w:type="dxa"/>
            </w:tcMar>
            <w:vAlign w:val="center"/>
          </w:tcPr>
          <w:p w14:paraId="5727A9A2"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27A38099"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68931C4"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8471149" w14:textId="6A9ABB86" w:rsidR="00F07748" w:rsidRDefault="00F07748" w:rsidP="00E530D3">
            <w:r>
              <w:t xml:space="preserve">The </w:t>
            </w:r>
            <w:r>
              <w:rPr>
                <w:rFonts w:ascii="Courier New" w:eastAsia="Courier New" w:hAnsi="Courier New" w:cs="Courier New"/>
              </w:rPr>
              <w:t>Padding_Len</w:t>
            </w:r>
            <w:r>
              <w:t xml:space="preserve"> property </w:t>
            </w:r>
            <w:r w:rsidR="00E530D3">
              <w:t>specifies</w:t>
            </w:r>
            <w:r>
              <w:t xml:space="preserve"> the number of pad bytes immediately preceding it. Range is 0-255, where a value of zero indicates that no padding bytes are present. </w:t>
            </w:r>
          </w:p>
        </w:tc>
      </w:tr>
      <w:tr w:rsidR="00F07748" w14:paraId="0CF13B25" w14:textId="77777777" w:rsidTr="009139F4">
        <w:trPr>
          <w:jc w:val="center"/>
        </w:trPr>
        <w:tc>
          <w:tcPr>
            <w:tcW w:w="2880" w:type="dxa"/>
            <w:shd w:val="clear" w:color="auto" w:fill="FFFFFF"/>
            <w:tcMar>
              <w:top w:w="100" w:type="dxa"/>
              <w:left w:w="100" w:type="dxa"/>
              <w:bottom w:w="100" w:type="dxa"/>
              <w:right w:w="100" w:type="dxa"/>
            </w:tcMar>
            <w:vAlign w:val="center"/>
          </w:tcPr>
          <w:p w14:paraId="2B85761D" w14:textId="77777777" w:rsidR="00F07748" w:rsidRDefault="00F07748" w:rsidP="00F07748">
            <w:r>
              <w:rPr>
                <w:b/>
              </w:rPr>
              <w:t>Next_Header</w:t>
            </w:r>
          </w:p>
        </w:tc>
        <w:tc>
          <w:tcPr>
            <w:tcW w:w="3510" w:type="dxa"/>
            <w:shd w:val="clear" w:color="auto" w:fill="FFFFFF"/>
            <w:tcMar>
              <w:top w:w="100" w:type="dxa"/>
              <w:left w:w="100" w:type="dxa"/>
              <w:bottom w:w="100" w:type="dxa"/>
              <w:right w:w="100" w:type="dxa"/>
            </w:tcMar>
            <w:vAlign w:val="center"/>
          </w:tcPr>
          <w:p w14:paraId="36DFBBE6" w14:textId="77777777" w:rsidR="00F07748" w:rsidRDefault="00F07748" w:rsidP="00F07748">
            <w:r>
              <w:rPr>
                <w:rFonts w:ascii="Courier New" w:eastAsia="Courier New" w:hAnsi="Courier New" w:cs="Courier New"/>
              </w:rPr>
              <w:t>IANAAssignedIPNumbersType</w:t>
            </w:r>
          </w:p>
        </w:tc>
        <w:tc>
          <w:tcPr>
            <w:tcW w:w="1260" w:type="dxa"/>
            <w:shd w:val="clear" w:color="auto" w:fill="FFFFFF"/>
            <w:tcMar>
              <w:top w:w="100" w:type="dxa"/>
              <w:left w:w="100" w:type="dxa"/>
              <w:bottom w:w="100" w:type="dxa"/>
              <w:right w:w="100" w:type="dxa"/>
            </w:tcMar>
            <w:vAlign w:val="center"/>
          </w:tcPr>
          <w:p w14:paraId="40383F0C"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48D776B1" w14:textId="312F98B9" w:rsidR="00F07748" w:rsidRDefault="00E530D3" w:rsidP="00F07748">
            <w:r>
              <w:t xml:space="preserve">The </w:t>
            </w:r>
            <w:r w:rsidRPr="008263E9">
              <w:rPr>
                <w:rFonts w:ascii="Courier New" w:hAnsi="Courier New" w:cs="Courier New"/>
              </w:rPr>
              <w:t>Next_Header</w:t>
            </w:r>
            <w:r>
              <w:t xml:space="preserve"> property specifies</w:t>
            </w:r>
            <w:r w:rsidR="00F07748">
              <w:t xml:space="preserve"> the type data </w:t>
            </w:r>
            <w:r>
              <w:t xml:space="preserve">contained in the </w:t>
            </w:r>
            <w:r w:rsidRPr="00E530D3">
              <w:rPr>
                <w:rFonts w:ascii="Courier New" w:hAnsi="Courier New" w:cs="Courier New"/>
              </w:rPr>
              <w:t>Payload_D</w:t>
            </w:r>
            <w:r w:rsidR="00F07748" w:rsidRPr="00E530D3">
              <w:rPr>
                <w:rFonts w:ascii="Courier New" w:hAnsi="Courier New" w:cs="Courier New"/>
              </w:rPr>
              <w:t>ata</w:t>
            </w:r>
            <w:r w:rsidR="00F07748">
              <w:t xml:space="preserve"> property. Uses the same values as the IPv4 Protocol field.</w:t>
            </w:r>
          </w:p>
        </w:tc>
      </w:tr>
      <w:tr w:rsidR="00F07748" w14:paraId="2F583388" w14:textId="77777777" w:rsidTr="009139F4">
        <w:trPr>
          <w:jc w:val="center"/>
        </w:trPr>
        <w:tc>
          <w:tcPr>
            <w:tcW w:w="2880" w:type="dxa"/>
            <w:shd w:val="clear" w:color="auto" w:fill="FFFFFF"/>
            <w:tcMar>
              <w:top w:w="100" w:type="dxa"/>
              <w:left w:w="100" w:type="dxa"/>
              <w:bottom w:w="100" w:type="dxa"/>
              <w:right w:w="100" w:type="dxa"/>
            </w:tcMar>
            <w:vAlign w:val="center"/>
          </w:tcPr>
          <w:p w14:paraId="1D76C1ED" w14:textId="77777777" w:rsidR="00F07748" w:rsidRDefault="00F07748" w:rsidP="00F07748">
            <w:r>
              <w:rPr>
                <w:b/>
              </w:rPr>
              <w:t>Authentication_Data</w:t>
            </w:r>
          </w:p>
        </w:tc>
        <w:tc>
          <w:tcPr>
            <w:tcW w:w="3510" w:type="dxa"/>
            <w:shd w:val="clear" w:color="auto" w:fill="FFFFFF"/>
            <w:tcMar>
              <w:top w:w="100" w:type="dxa"/>
              <w:left w:w="100" w:type="dxa"/>
              <w:bottom w:w="100" w:type="dxa"/>
              <w:right w:w="100" w:type="dxa"/>
            </w:tcMar>
            <w:vAlign w:val="center"/>
          </w:tcPr>
          <w:p w14:paraId="6FFA5F83" w14:textId="77777777" w:rsidR="00F07748" w:rsidRDefault="00F07748" w:rsidP="00F07748">
            <w:pPr>
              <w:rPr>
                <w:rFonts w:ascii="Courier New" w:eastAsia="Courier New" w:hAnsi="Courier New" w:cs="Courier New"/>
              </w:rPr>
            </w:pPr>
            <w:r>
              <w:rPr>
                <w:rFonts w:ascii="Courier New" w:eastAsia="Courier New" w:hAnsi="Courier New" w:cs="Courier New"/>
              </w:rPr>
              <w:t>cyboxCommon:</w:t>
            </w:r>
          </w:p>
          <w:p w14:paraId="732F0A31" w14:textId="77777777" w:rsidR="00F07748" w:rsidRDefault="00F07748" w:rsidP="00F07748">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A6DF53" w14:textId="77777777" w:rsidR="00F07748" w:rsidRDefault="00F07748" w:rsidP="00F07748">
            <w:pPr>
              <w:jc w:val="center"/>
            </w:pPr>
            <w:r>
              <w:t>0..1</w:t>
            </w:r>
          </w:p>
        </w:tc>
        <w:tc>
          <w:tcPr>
            <w:tcW w:w="5310" w:type="dxa"/>
            <w:shd w:val="clear" w:color="auto" w:fill="FFFFFF"/>
            <w:tcMar>
              <w:top w:w="100" w:type="dxa"/>
              <w:left w:w="100" w:type="dxa"/>
              <w:bottom w:w="100" w:type="dxa"/>
              <w:right w:w="100" w:type="dxa"/>
            </w:tcMar>
          </w:tcPr>
          <w:p w14:paraId="12D27827" w14:textId="1064A121" w:rsidR="00F07748" w:rsidRDefault="00E530D3" w:rsidP="00D67371">
            <w:r>
              <w:t xml:space="preserve">The </w:t>
            </w:r>
            <w:r w:rsidRPr="00E530D3">
              <w:rPr>
                <w:rFonts w:ascii="Courier New" w:hAnsi="Courier New" w:cs="Courier New"/>
              </w:rPr>
              <w:t>Authentication_</w:t>
            </w:r>
            <w:r w:rsidR="00F07748" w:rsidRPr="00E530D3">
              <w:rPr>
                <w:rFonts w:ascii="Courier New" w:hAnsi="Courier New" w:cs="Courier New"/>
              </w:rPr>
              <w:t>Data</w:t>
            </w:r>
            <w:r w:rsidR="00F07748">
              <w:t xml:space="preserve"> </w:t>
            </w:r>
            <w:r>
              <w:t xml:space="preserve">property </w:t>
            </w:r>
            <w:r w:rsidR="00F07748">
              <w:t xml:space="preserve">is a variable-length property containing an Integrity Check Value (ICV) computed over the ESP packet minus the Authentication Data. </w:t>
            </w:r>
          </w:p>
        </w:tc>
      </w:tr>
    </w:tbl>
    <w:p w14:paraId="5E0CA71B" w14:textId="77777777" w:rsidR="003765FA" w:rsidRDefault="00364945" w:rsidP="00C10C3A">
      <w:pPr>
        <w:pStyle w:val="Heading4"/>
      </w:pPr>
      <w:bookmarkStart w:id="163" w:name="_Toc449967657"/>
      <w:r>
        <w:t>IPv6OptionType Class</w:t>
      </w:r>
      <w:bookmarkEnd w:id="163"/>
    </w:p>
    <w:p w14:paraId="26739931" w14:textId="6D2E523B" w:rsidR="003765FA" w:rsidRDefault="00E530D3">
      <w:pPr>
        <w:pStyle w:val="basicparagraph"/>
        <w:contextualSpacing w:val="0"/>
      </w:pPr>
      <w:r>
        <w:t xml:space="preserve">The </w:t>
      </w:r>
      <w:r>
        <w:rPr>
          <w:rFonts w:ascii="Courier New" w:eastAsia="Courier New" w:hAnsi="Courier New" w:cs="Courier New"/>
        </w:rPr>
        <w:t>IPv6OptionType</w:t>
      </w:r>
      <w:r>
        <w:t xml:space="preserve"> class characterizes</w:t>
      </w:r>
      <w:r w:rsidR="00364945">
        <w:t xml:space="preserve"> the meaning of each bit of the 8-bit </w:t>
      </w:r>
      <w:r w:rsidR="00364945" w:rsidRPr="00E530D3">
        <w:t>IPv6</w:t>
      </w:r>
      <w:r w:rsidRPr="00E530D3">
        <w:t xml:space="preserve"> </w:t>
      </w:r>
      <w:r w:rsidR="00364945" w:rsidRPr="00E530D3">
        <w:t>Option</w:t>
      </w:r>
      <w:r>
        <w:t>s</w:t>
      </w:r>
      <w:r w:rsidR="00364945">
        <w:t>.</w:t>
      </w:r>
    </w:p>
    <w:p w14:paraId="3BC8B33C" w14:textId="46B1F745" w:rsidR="003765FA" w:rsidRDefault="00364945">
      <w:pPr>
        <w:pStyle w:val="basicparagraph"/>
        <w:contextualSpacing w:val="0"/>
      </w:pPr>
      <w:r>
        <w:t xml:space="preserve">The property table of the </w:t>
      </w:r>
      <w:r>
        <w:rPr>
          <w:rFonts w:ascii="Courier New" w:eastAsia="Courier New" w:hAnsi="Courier New" w:cs="Courier New"/>
        </w:rPr>
        <w:t>IPv6OptionType</w:t>
      </w:r>
      <w:r w:rsidR="000632F2">
        <w:t xml:space="preserve"> class is given in </w:t>
      </w:r>
      <w:r w:rsidR="000632F2" w:rsidRPr="000632F2">
        <w:rPr>
          <w:b/>
          <w:color w:val="0000EE"/>
        </w:rPr>
        <w:fldChar w:fldCharType="begin"/>
      </w:r>
      <w:r w:rsidR="000632F2" w:rsidRPr="000632F2">
        <w:rPr>
          <w:b/>
          <w:color w:val="0000EE"/>
        </w:rPr>
        <w:instrText xml:space="preserve"> REF _Ref438562242 \h </w:instrText>
      </w:r>
      <w:r w:rsidR="000632F2">
        <w:rPr>
          <w:b/>
          <w:color w:val="0000EE"/>
        </w:rPr>
        <w:instrText xml:space="preserve"> \* MERGEFORMAT </w:instrText>
      </w:r>
      <w:r w:rsidR="000632F2" w:rsidRPr="000632F2">
        <w:rPr>
          <w:b/>
          <w:color w:val="0000EE"/>
        </w:rPr>
      </w:r>
      <w:r w:rsidR="000632F2" w:rsidRPr="000632F2">
        <w:rPr>
          <w:b/>
          <w:color w:val="0000EE"/>
        </w:rPr>
        <w:fldChar w:fldCharType="separate"/>
      </w:r>
      <w:r w:rsidR="009F32E7" w:rsidRPr="009F32E7">
        <w:rPr>
          <w:b/>
          <w:color w:val="0000EE"/>
        </w:rPr>
        <w:t xml:space="preserve">Table </w:t>
      </w:r>
      <w:r w:rsidR="009F32E7" w:rsidRPr="009F32E7">
        <w:rPr>
          <w:b/>
          <w:noProof/>
          <w:color w:val="0000EE"/>
        </w:rPr>
        <w:t>3</w:t>
      </w:r>
      <w:r w:rsidR="009F32E7" w:rsidRPr="009F32E7">
        <w:rPr>
          <w:b/>
          <w:noProof/>
          <w:color w:val="0000EE"/>
        </w:rPr>
        <w:noBreakHyphen/>
        <w:t>43</w:t>
      </w:r>
      <w:r w:rsidR="000632F2" w:rsidRPr="000632F2">
        <w:rPr>
          <w:b/>
          <w:color w:val="0000EE"/>
        </w:rPr>
        <w:fldChar w:fldCharType="end"/>
      </w:r>
      <w:r>
        <w:t>.</w:t>
      </w:r>
    </w:p>
    <w:p w14:paraId="1D90D4BF" w14:textId="28F9997D" w:rsidR="003765FA" w:rsidRDefault="00364945">
      <w:pPr>
        <w:pStyle w:val="tablecaption"/>
        <w:jc w:val="center"/>
      </w:pPr>
      <w:bookmarkStart w:id="164" w:name="_Ref438562242"/>
      <w:r>
        <w:t xml:space="preserve">Table </w:t>
      </w:r>
      <w:r w:rsidR="003E4566">
        <w:fldChar w:fldCharType="begin"/>
      </w:r>
      <w:r w:rsidR="003E4566">
        <w:instrText xml:space="preserve"> STYLEREF 1 \s </w:instrText>
      </w:r>
      <w:r w:rsidR="003E4566">
        <w:fldChar w:fldCharType="separate"/>
      </w:r>
      <w:r w:rsidR="009F32E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F32E7">
        <w:rPr>
          <w:noProof/>
        </w:rPr>
        <w:t>43</w:t>
      </w:r>
      <w:r w:rsidR="003E4566">
        <w:rPr>
          <w:noProof/>
        </w:rPr>
        <w:fldChar w:fldCharType="end"/>
      </w:r>
      <w:bookmarkEnd w:id="164"/>
      <w:r w:rsidR="000632F2">
        <w:rPr>
          <w:noProof/>
        </w:rPr>
        <w:t xml:space="preserve">. </w:t>
      </w:r>
      <w:r>
        <w:t xml:space="preserve">Properties of the </w:t>
      </w:r>
      <w:r>
        <w:rPr>
          <w:rFonts w:ascii="Courier New" w:eastAsia="Courier New" w:hAnsi="Courier New" w:cs="Courier New"/>
        </w:rPr>
        <w:t>IPv6OptionType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510"/>
        <w:gridCol w:w="1260"/>
        <w:gridCol w:w="5670"/>
      </w:tblGrid>
      <w:tr w:rsidR="003765FA" w14:paraId="01094643" w14:textId="77777777" w:rsidTr="00B75A33">
        <w:trPr>
          <w:jc w:val="center"/>
        </w:trPr>
        <w:tc>
          <w:tcPr>
            <w:tcW w:w="2520" w:type="dxa"/>
            <w:shd w:val="clear" w:color="auto" w:fill="BFBFBF"/>
            <w:tcMar>
              <w:top w:w="100" w:type="dxa"/>
              <w:left w:w="100" w:type="dxa"/>
              <w:bottom w:w="100" w:type="dxa"/>
              <w:right w:w="100" w:type="dxa"/>
            </w:tcMar>
          </w:tcPr>
          <w:p w14:paraId="583E75F5"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F40184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8F09206" w14:textId="77777777" w:rsidR="003765FA" w:rsidRDefault="00364945">
            <w:pPr>
              <w:jc w:val="center"/>
              <w:rPr>
                <w:b/>
                <w:color w:val="000000"/>
              </w:rPr>
            </w:pPr>
            <w:r>
              <w:rPr>
                <w:b/>
                <w:color w:val="000000"/>
              </w:rPr>
              <w:t>Multiplicity</w:t>
            </w:r>
          </w:p>
        </w:tc>
        <w:tc>
          <w:tcPr>
            <w:tcW w:w="5670" w:type="dxa"/>
            <w:shd w:val="clear" w:color="auto" w:fill="BFBFBF"/>
            <w:tcMar>
              <w:top w:w="100" w:type="dxa"/>
              <w:left w:w="100" w:type="dxa"/>
              <w:bottom w:w="100" w:type="dxa"/>
              <w:right w:w="100" w:type="dxa"/>
            </w:tcMar>
          </w:tcPr>
          <w:p w14:paraId="101E9A11" w14:textId="77777777" w:rsidR="003765FA" w:rsidRDefault="00364945">
            <w:pPr>
              <w:rPr>
                <w:b/>
                <w:color w:val="000000"/>
              </w:rPr>
            </w:pPr>
            <w:r>
              <w:rPr>
                <w:b/>
                <w:color w:val="000000"/>
              </w:rPr>
              <w:t>Description</w:t>
            </w:r>
          </w:p>
        </w:tc>
      </w:tr>
      <w:tr w:rsidR="003765FA" w14:paraId="67C6B927" w14:textId="77777777" w:rsidTr="00B75A33">
        <w:trPr>
          <w:jc w:val="center"/>
        </w:trPr>
        <w:tc>
          <w:tcPr>
            <w:tcW w:w="2520" w:type="dxa"/>
            <w:shd w:val="clear" w:color="auto" w:fill="FFFFFF"/>
            <w:tcMar>
              <w:top w:w="100" w:type="dxa"/>
              <w:left w:w="100" w:type="dxa"/>
              <w:bottom w:w="100" w:type="dxa"/>
              <w:right w:w="100" w:type="dxa"/>
            </w:tcMar>
            <w:vAlign w:val="center"/>
          </w:tcPr>
          <w:p w14:paraId="5BD921C6" w14:textId="77777777" w:rsidR="003765FA" w:rsidRDefault="00364945">
            <w:r>
              <w:rPr>
                <w:b/>
              </w:rPr>
              <w:t>Do_Not_Recogn_Action</w:t>
            </w:r>
          </w:p>
        </w:tc>
        <w:tc>
          <w:tcPr>
            <w:tcW w:w="3510" w:type="dxa"/>
            <w:shd w:val="clear" w:color="auto" w:fill="FFFFFF"/>
            <w:tcMar>
              <w:top w:w="100" w:type="dxa"/>
              <w:left w:w="100" w:type="dxa"/>
              <w:bottom w:w="100" w:type="dxa"/>
              <w:right w:w="100" w:type="dxa"/>
            </w:tcMar>
            <w:vAlign w:val="center"/>
          </w:tcPr>
          <w:p w14:paraId="33F193EE" w14:textId="2082B858" w:rsidR="003765FA" w:rsidRDefault="00364945">
            <w:r>
              <w:rPr>
                <w:rFonts w:ascii="Courier New" w:eastAsia="Courier New" w:hAnsi="Courier New" w:cs="Courier New"/>
              </w:rPr>
              <w:t>IPv6DoNotRecogActionType</w:t>
            </w:r>
          </w:p>
        </w:tc>
        <w:tc>
          <w:tcPr>
            <w:tcW w:w="1260" w:type="dxa"/>
            <w:shd w:val="clear" w:color="auto" w:fill="FFFFFF"/>
            <w:tcMar>
              <w:top w:w="100" w:type="dxa"/>
              <w:left w:w="100" w:type="dxa"/>
              <w:bottom w:w="100" w:type="dxa"/>
              <w:right w:w="100" w:type="dxa"/>
            </w:tcMar>
            <w:vAlign w:val="center"/>
          </w:tcPr>
          <w:p w14:paraId="55C4DF16"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7CAF2FB9" w14:textId="58DC4A02" w:rsidR="003765FA" w:rsidRDefault="00364945" w:rsidP="009175EF">
            <w:r>
              <w:t xml:space="preserve">The </w:t>
            </w:r>
            <w:r>
              <w:rPr>
                <w:rFonts w:ascii="Courier New" w:eastAsia="Courier New" w:hAnsi="Courier New" w:cs="Courier New"/>
              </w:rPr>
              <w:t>Do_Not_Recogn_Action</w:t>
            </w:r>
            <w:r>
              <w:t xml:space="preserve"> property </w:t>
            </w:r>
            <w:r w:rsidR="00DD2F1D">
              <w:t>specifies the a</w:t>
            </w:r>
            <w:r>
              <w:t xml:space="preserve">ction to be taken if the processing IPv6 nodes do not recognize the Option Type. This information is internally encoded in the Option Type identifier (highest-order two bits) such that their highest-order two bits specify the action that must be </w:t>
            </w:r>
            <w:r w:rsidR="009175EF">
              <w:t>taken.</w:t>
            </w:r>
          </w:p>
        </w:tc>
      </w:tr>
      <w:tr w:rsidR="003765FA" w14:paraId="657DB1DD" w14:textId="77777777" w:rsidTr="00B75A33">
        <w:trPr>
          <w:jc w:val="center"/>
        </w:trPr>
        <w:tc>
          <w:tcPr>
            <w:tcW w:w="2520" w:type="dxa"/>
            <w:shd w:val="clear" w:color="auto" w:fill="FFFFFF"/>
            <w:tcMar>
              <w:top w:w="100" w:type="dxa"/>
              <w:left w:w="100" w:type="dxa"/>
              <w:bottom w:w="100" w:type="dxa"/>
              <w:right w:w="100" w:type="dxa"/>
            </w:tcMar>
            <w:vAlign w:val="center"/>
          </w:tcPr>
          <w:p w14:paraId="4DB9EB34" w14:textId="77777777" w:rsidR="003765FA" w:rsidRDefault="00364945">
            <w:r>
              <w:rPr>
                <w:b/>
              </w:rPr>
              <w:t>Packet_Change</w:t>
            </w:r>
          </w:p>
        </w:tc>
        <w:tc>
          <w:tcPr>
            <w:tcW w:w="3510" w:type="dxa"/>
            <w:shd w:val="clear" w:color="auto" w:fill="FFFFFF"/>
            <w:tcMar>
              <w:top w:w="100" w:type="dxa"/>
              <w:left w:w="100" w:type="dxa"/>
              <w:bottom w:w="100" w:type="dxa"/>
              <w:right w:w="100" w:type="dxa"/>
            </w:tcMar>
            <w:vAlign w:val="center"/>
          </w:tcPr>
          <w:p w14:paraId="70810227" w14:textId="1F6C2B27" w:rsidR="003765FA" w:rsidRDefault="00364945">
            <w:r>
              <w:rPr>
                <w:rFonts w:ascii="Courier New" w:eastAsia="Courier New" w:hAnsi="Courier New" w:cs="Courier New"/>
              </w:rPr>
              <w:t>IPv6PacketChangeType</w:t>
            </w:r>
          </w:p>
        </w:tc>
        <w:tc>
          <w:tcPr>
            <w:tcW w:w="1260" w:type="dxa"/>
            <w:shd w:val="clear" w:color="auto" w:fill="FFFFFF"/>
            <w:tcMar>
              <w:top w:w="100" w:type="dxa"/>
              <w:left w:w="100" w:type="dxa"/>
              <w:bottom w:w="100" w:type="dxa"/>
              <w:right w:w="100" w:type="dxa"/>
            </w:tcMar>
            <w:vAlign w:val="center"/>
          </w:tcPr>
          <w:p w14:paraId="203C9153"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4E9FDA12" w14:textId="5148FC4F" w:rsidR="003765FA" w:rsidRDefault="00364945" w:rsidP="009175EF">
            <w:r>
              <w:t xml:space="preserve">The </w:t>
            </w:r>
            <w:r>
              <w:rPr>
                <w:rFonts w:ascii="Courier New" w:eastAsia="Courier New" w:hAnsi="Courier New" w:cs="Courier New"/>
              </w:rPr>
              <w:t>Packet_Change</w:t>
            </w:r>
            <w:r w:rsidR="00DD2F1D">
              <w:t xml:space="preserve"> property specifies t</w:t>
            </w:r>
            <w:r>
              <w:t xml:space="preserve">he third highest order bit of the Option Data </w:t>
            </w:r>
            <w:r w:rsidR="009175EF">
              <w:t>and indicates</w:t>
            </w:r>
            <w:r>
              <w:t xml:space="preserve"> whether or not the Option Data of that option can change en-route to the packet's final destination.</w:t>
            </w:r>
          </w:p>
        </w:tc>
      </w:tr>
      <w:tr w:rsidR="003765FA" w14:paraId="76CCCB6D" w14:textId="77777777" w:rsidTr="00B75A33">
        <w:trPr>
          <w:jc w:val="center"/>
        </w:trPr>
        <w:tc>
          <w:tcPr>
            <w:tcW w:w="2520" w:type="dxa"/>
            <w:shd w:val="clear" w:color="auto" w:fill="FFFFFF"/>
            <w:tcMar>
              <w:top w:w="100" w:type="dxa"/>
              <w:left w:w="100" w:type="dxa"/>
              <w:bottom w:w="100" w:type="dxa"/>
              <w:right w:w="100" w:type="dxa"/>
            </w:tcMar>
            <w:vAlign w:val="center"/>
          </w:tcPr>
          <w:p w14:paraId="221D5682" w14:textId="77777777" w:rsidR="003765FA" w:rsidRDefault="00364945">
            <w:r>
              <w:rPr>
                <w:b/>
              </w:rPr>
              <w:lastRenderedPageBreak/>
              <w:t>Option_Byte</w:t>
            </w:r>
          </w:p>
        </w:tc>
        <w:tc>
          <w:tcPr>
            <w:tcW w:w="3510" w:type="dxa"/>
            <w:shd w:val="clear" w:color="auto" w:fill="FFFFFF"/>
            <w:tcMar>
              <w:top w:w="100" w:type="dxa"/>
              <w:left w:w="100" w:type="dxa"/>
              <w:bottom w:w="100" w:type="dxa"/>
              <w:right w:w="100" w:type="dxa"/>
            </w:tcMar>
            <w:vAlign w:val="center"/>
          </w:tcPr>
          <w:p w14:paraId="13C03716" w14:textId="77777777" w:rsidR="00B75A33" w:rsidRDefault="00364945">
            <w:pPr>
              <w:rPr>
                <w:rFonts w:ascii="Courier New" w:eastAsia="Courier New" w:hAnsi="Courier New" w:cs="Courier New"/>
              </w:rPr>
            </w:pPr>
            <w:r>
              <w:rPr>
                <w:rFonts w:ascii="Courier New" w:eastAsia="Courier New" w:hAnsi="Courier New" w:cs="Courier New"/>
              </w:rPr>
              <w:t>cyboxCommon:</w:t>
            </w:r>
          </w:p>
          <w:p w14:paraId="5A8C904B" w14:textId="500DF825"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D8869A2" w14:textId="77777777" w:rsidR="003765FA" w:rsidRDefault="00364945">
            <w:pPr>
              <w:jc w:val="center"/>
            </w:pPr>
            <w:r>
              <w:t>0..1</w:t>
            </w:r>
          </w:p>
        </w:tc>
        <w:tc>
          <w:tcPr>
            <w:tcW w:w="5670" w:type="dxa"/>
            <w:shd w:val="clear" w:color="auto" w:fill="FFFFFF"/>
            <w:tcMar>
              <w:top w:w="100" w:type="dxa"/>
              <w:left w:w="100" w:type="dxa"/>
              <w:bottom w:w="100" w:type="dxa"/>
              <w:right w:w="100" w:type="dxa"/>
            </w:tcMar>
          </w:tcPr>
          <w:p w14:paraId="55494444" w14:textId="4FDA9CB4" w:rsidR="003765FA" w:rsidRDefault="002D5D3F">
            <w:r>
              <w:t xml:space="preserve">The </w:t>
            </w:r>
            <w:r w:rsidRPr="002D5D3F">
              <w:rPr>
                <w:rFonts w:ascii="Courier New" w:hAnsi="Courier New" w:cs="Courier New"/>
              </w:rPr>
              <w:t>Option_Byte</w:t>
            </w:r>
            <w:r w:rsidR="00364945">
              <w:t xml:space="preserve"> property may be used to specify the actual Option Type byte, with no explicit meaning attached. Meaning/interpretation provided by the </w:t>
            </w:r>
            <w:r w:rsidR="00364945" w:rsidRPr="002D5D3F">
              <w:rPr>
                <w:rFonts w:ascii="Courier New" w:hAnsi="Courier New" w:cs="Courier New"/>
              </w:rPr>
              <w:t>Do_Not_Recogn_Action</w:t>
            </w:r>
            <w:r w:rsidR="00364945">
              <w:t xml:space="preserve"> and </w:t>
            </w:r>
            <w:r w:rsidR="00364945" w:rsidRPr="002D5D3F">
              <w:rPr>
                <w:rFonts w:ascii="Courier New" w:hAnsi="Courier New" w:cs="Courier New"/>
              </w:rPr>
              <w:t>Packet_Change</w:t>
            </w:r>
            <w:r>
              <w:t xml:space="preserve"> properties</w:t>
            </w:r>
            <w:r w:rsidR="00364945">
              <w:t>.</w:t>
            </w:r>
          </w:p>
        </w:tc>
      </w:tr>
    </w:tbl>
    <w:p w14:paraId="7910F917" w14:textId="77777777" w:rsidR="006F17F4" w:rsidRDefault="006F17F4" w:rsidP="002D5D3F">
      <w:pPr>
        <w:pStyle w:val="Heading4"/>
        <w:ind w:left="1080" w:hanging="1080"/>
      </w:pPr>
      <w:bookmarkStart w:id="165" w:name="_Toc449967658"/>
      <w:r>
        <w:t>IPv6DoNotRecogActionType Data Type</w:t>
      </w:r>
      <w:bookmarkEnd w:id="165"/>
    </w:p>
    <w:p w14:paraId="1B30F1C0" w14:textId="10BA8D9E" w:rsidR="006F17F4" w:rsidRPr="007B434D" w:rsidRDefault="006F17F4" w:rsidP="006F17F4">
      <w:pPr>
        <w:pStyle w:val="basicparagraph"/>
        <w:contextualSpacing w:val="0"/>
      </w:pPr>
      <w:r>
        <w:t xml:space="preserve">The </w:t>
      </w:r>
      <w:r w:rsidRPr="00803C9A">
        <w:rPr>
          <w:rFonts w:ascii="Courier New" w:hAnsi="Courier New" w:cs="Courier New"/>
        </w:rPr>
        <w:t>IPv6DoNotRecogActionType</w:t>
      </w:r>
      <w:r>
        <w:t xml:space="preserve"> data type specifies possible actions when </w:t>
      </w:r>
      <w:r w:rsidR="002D5D3F">
        <w:t xml:space="preserve">an </w:t>
      </w:r>
      <w:r>
        <w:t>option is not recognized. Its core value SHOULD be a literal found in the</w:t>
      </w:r>
      <w:r w:rsidRPr="007B434D">
        <w:t xml:space="preserve"> </w:t>
      </w:r>
      <w:r w:rsidRPr="00803C9A">
        <w:rPr>
          <w:rFonts w:ascii="Courier New" w:hAnsi="Courier New" w:cs="Courier New"/>
        </w:rPr>
        <w:t>IPv6DoNotRecogActionTypeEnum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3FB7191C" w14:textId="77777777" w:rsidR="006F17F4" w:rsidRDefault="006F17F4" w:rsidP="002D5D3F">
      <w:pPr>
        <w:pStyle w:val="Heading4"/>
        <w:ind w:left="1080" w:hanging="1080"/>
      </w:pPr>
      <w:bookmarkStart w:id="166" w:name="_Toc449967659"/>
      <w:r>
        <w:t>IPv6PacketChangeType Data Type</w:t>
      </w:r>
      <w:bookmarkEnd w:id="166"/>
    </w:p>
    <w:p w14:paraId="6E4B1026" w14:textId="77777777" w:rsidR="006F17F4" w:rsidRPr="007B434D" w:rsidRDefault="006F17F4" w:rsidP="006F17F4">
      <w:pPr>
        <w:pStyle w:val="basicparagraph"/>
        <w:contextualSpacing w:val="0"/>
      </w:pPr>
      <w:r>
        <w:t xml:space="preserve">The </w:t>
      </w:r>
      <w:r w:rsidRPr="00C45FAE">
        <w:rPr>
          <w:rFonts w:ascii="Courier New" w:hAnsi="Courier New" w:cs="Courier New"/>
        </w:rPr>
        <w:t>IPV6PacketChangeType</w:t>
      </w:r>
      <w:r>
        <w:t xml:space="preserve"> data type specifies whether a packet has changed. Its core value SHOULD be a literal found in the</w:t>
      </w:r>
      <w:r w:rsidRPr="007B434D">
        <w:t xml:space="preserve"> </w:t>
      </w:r>
      <w:r w:rsidRPr="00C45FAE">
        <w:rPr>
          <w:rFonts w:ascii="Courier New" w:hAnsi="Courier New" w:cs="Courier New"/>
        </w:rPr>
        <w:t>IPv6PacketChangeTypeEnum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475E1540" w14:textId="77777777" w:rsidR="007C6F97" w:rsidRDefault="007C6F97" w:rsidP="007C6F97">
      <w:pPr>
        <w:pStyle w:val="Heading3"/>
      </w:pPr>
      <w:bookmarkStart w:id="167" w:name="_Toc449967660"/>
      <w:r>
        <w:t>ICMPv4PacketType Class</w:t>
      </w:r>
      <w:bookmarkEnd w:id="167"/>
    </w:p>
    <w:p w14:paraId="1998ACE1" w14:textId="77777777" w:rsidR="00112C6F" w:rsidRDefault="00112C6F" w:rsidP="00112C6F">
      <w:pPr>
        <w:spacing w:after="240"/>
      </w:pPr>
      <w:r>
        <w:t xml:space="preserve">The </w:t>
      </w:r>
      <w:r>
        <w:rPr>
          <w:rFonts w:ascii="Courier New" w:eastAsia="Courier New" w:hAnsi="Courier New" w:cs="Courier New"/>
        </w:rPr>
        <w:t>ICMPv4PacketType</w:t>
      </w:r>
      <w:r>
        <w:t xml:space="preserve"> class characterizes the </w:t>
      </w:r>
      <w:r w:rsidR="007C6F97">
        <w:t xml:space="preserve">ICMP </w:t>
      </w:r>
      <w:r>
        <w:t xml:space="preserve">(v4), which </w:t>
      </w:r>
      <w:r w:rsidR="007C6F97">
        <w:t>is used to send error messages (e.g., a datagram cannot reach its destination), inf</w:t>
      </w:r>
      <w:r w:rsidR="00526F43">
        <w:t>ormational messages (</w:t>
      </w:r>
      <w:r w:rsidR="007C6F97">
        <w:t>e.g., timestamp information)</w:t>
      </w:r>
      <w:r w:rsidR="00526F43">
        <w:t xml:space="preserve">, or a traceroute message. See </w:t>
      </w:r>
      <w:hyperlink r:id="rId75" w:history="1">
        <w:r w:rsidR="007C6F97" w:rsidRPr="00A70853">
          <w:rPr>
            <w:rStyle w:val="Hyperlink"/>
          </w:rPr>
          <w:t>http://www.networksorcery.com/enp/protocol/icmp.htm</w:t>
        </w:r>
      </w:hyperlink>
      <w:r w:rsidR="00526F43">
        <w:t xml:space="preserve"> for more information</w:t>
      </w:r>
      <w:r w:rsidR="007C6F97">
        <w:t>.</w:t>
      </w:r>
      <w:r>
        <w:t xml:space="preserve"> </w:t>
      </w:r>
    </w:p>
    <w:p w14:paraId="335BFE56" w14:textId="12CE2EB1" w:rsidR="00112C6F" w:rsidRPr="00F07192" w:rsidRDefault="00112C6F" w:rsidP="00112C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ICMPv4PacketType</w:t>
      </w:r>
      <w:r>
        <w:rPr>
          <w:rFonts w:cs="Courier New"/>
        </w:rPr>
        <w:t xml:space="preserve"> class is </w:t>
      </w:r>
      <w:r w:rsidRPr="000F2726">
        <w:rPr>
          <w:rFonts w:cs="Courier New"/>
        </w:rPr>
        <w:t xml:space="preserve">shown in </w:t>
      </w:r>
      <w:r w:rsidRPr="00112C6F">
        <w:rPr>
          <w:rFonts w:cs="Courier New"/>
          <w:b/>
          <w:color w:val="0000EE"/>
        </w:rPr>
        <w:fldChar w:fldCharType="begin"/>
      </w:r>
      <w:r w:rsidRPr="00112C6F">
        <w:rPr>
          <w:rFonts w:cs="Courier New"/>
          <w:b/>
          <w:color w:val="0000EE"/>
        </w:rPr>
        <w:instrText xml:space="preserve"> REF _Ref440441988 \h  \* MERGEFORMAT </w:instrText>
      </w:r>
      <w:r w:rsidRPr="00112C6F">
        <w:rPr>
          <w:rFonts w:cs="Courier New"/>
          <w:b/>
          <w:color w:val="0000EE"/>
        </w:rPr>
      </w:r>
      <w:r w:rsidRPr="00112C6F">
        <w:rPr>
          <w:rFonts w:cs="Courier New"/>
          <w:b/>
          <w:color w:val="0000EE"/>
        </w:rPr>
        <w:fldChar w:fldCharType="separate"/>
      </w:r>
      <w:r w:rsidRPr="00112C6F">
        <w:rPr>
          <w:b/>
          <w:color w:val="0000EE"/>
        </w:rPr>
        <w:t xml:space="preserve">Figure </w:t>
      </w:r>
      <w:r w:rsidRPr="00112C6F">
        <w:rPr>
          <w:b/>
          <w:noProof/>
          <w:color w:val="0000EE"/>
        </w:rPr>
        <w:t>3</w:t>
      </w:r>
      <w:r w:rsidRPr="00112C6F">
        <w:rPr>
          <w:b/>
          <w:color w:val="0000EE"/>
        </w:rPr>
        <w:noBreakHyphen/>
      </w:r>
      <w:r w:rsidRPr="00112C6F">
        <w:rPr>
          <w:b/>
          <w:noProof/>
          <w:color w:val="0000EE"/>
        </w:rPr>
        <w:t>4</w:t>
      </w:r>
      <w:r w:rsidRPr="00112C6F">
        <w:rPr>
          <w:rFonts w:cs="Courier New"/>
          <w:b/>
          <w:color w:val="0000EE"/>
        </w:rPr>
        <w:fldChar w:fldCharType="end"/>
      </w:r>
      <w:r>
        <w:rPr>
          <w:rFonts w:cs="Courier New"/>
        </w:rPr>
        <w:t>.</w:t>
      </w:r>
    </w:p>
    <w:p w14:paraId="045A992D" w14:textId="0E57D583" w:rsidR="009F32E7" w:rsidRDefault="00112C6F" w:rsidP="009F32E7">
      <w:pPr>
        <w:keepNext/>
      </w:pPr>
      <w:r w:rsidRPr="00112C6F">
        <w:lastRenderedPageBreak/>
        <w:t xml:space="preserve"> </w:t>
      </w:r>
      <w:r w:rsidR="001D21DF" w:rsidRPr="001D21DF">
        <w:drawing>
          <wp:inline distT="0" distB="0" distL="0" distR="0" wp14:anchorId="5AA6B2D8" wp14:editId="6F64E701">
            <wp:extent cx="9031184" cy="16097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9033129" cy="1610072"/>
                    </a:xfrm>
                    <a:prstGeom prst="rect">
                      <a:avLst/>
                    </a:prstGeom>
                  </pic:spPr>
                </pic:pic>
              </a:graphicData>
            </a:graphic>
          </wp:inline>
        </w:drawing>
      </w:r>
    </w:p>
    <w:p w14:paraId="72F7B005" w14:textId="0E1073B9" w:rsidR="007C6F97" w:rsidRPr="007C6F97" w:rsidRDefault="009F32E7" w:rsidP="006C3065">
      <w:pPr>
        <w:pStyle w:val="Caption"/>
      </w:pPr>
      <w:bookmarkStart w:id="168" w:name="_Ref440441988"/>
      <w:r>
        <w:t xml:space="preserve">Figure </w:t>
      </w:r>
      <w:r w:rsidR="00357E74">
        <w:fldChar w:fldCharType="begin"/>
      </w:r>
      <w:r w:rsidR="00357E74">
        <w:instrText xml:space="preserve"> STYLEREF 1 \s </w:instrText>
      </w:r>
      <w:r w:rsidR="00357E74">
        <w:fldChar w:fldCharType="separate"/>
      </w:r>
      <w:r w:rsidR="00357E74">
        <w:rPr>
          <w:noProof/>
        </w:rPr>
        <w:t>3</w:t>
      </w:r>
      <w:r w:rsidR="00357E74">
        <w:fldChar w:fldCharType="end"/>
      </w:r>
      <w:r w:rsidR="00357E74">
        <w:noBreakHyphen/>
      </w:r>
      <w:r w:rsidR="00357E74">
        <w:fldChar w:fldCharType="begin"/>
      </w:r>
      <w:r w:rsidR="00357E74">
        <w:instrText xml:space="preserve"> SEQ Figure \* ARABIC \s 1 </w:instrText>
      </w:r>
      <w:r w:rsidR="00357E74">
        <w:fldChar w:fldCharType="separate"/>
      </w:r>
      <w:r w:rsidR="00357E74">
        <w:rPr>
          <w:noProof/>
        </w:rPr>
        <w:t>7</w:t>
      </w:r>
      <w:r w:rsidR="00357E74">
        <w:fldChar w:fldCharType="end"/>
      </w:r>
      <w:bookmarkEnd w:id="168"/>
      <w:r>
        <w:t xml:space="preserve">. UML diagram for the </w:t>
      </w:r>
      <w:r w:rsidRPr="006F0553">
        <w:rPr>
          <w:rFonts w:ascii="Courier New" w:hAnsi="Courier New" w:cs="Courier New"/>
        </w:rPr>
        <w:t>ICMPv4PacketType</w:t>
      </w:r>
      <w:r>
        <w:t xml:space="preserve"> class</w:t>
      </w:r>
    </w:p>
    <w:p w14:paraId="2328B2B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ICMPv4PacketType</w:t>
      </w:r>
      <w:r>
        <w:t xml:space="preserve"> class is given in </w:t>
      </w:r>
      <w:r w:rsidRPr="00E71F6F">
        <w:rPr>
          <w:b/>
          <w:color w:val="0000EE"/>
        </w:rPr>
        <w:fldChar w:fldCharType="begin"/>
      </w:r>
      <w:r w:rsidRPr="00E71F6F">
        <w:rPr>
          <w:b/>
          <w:color w:val="0000EE"/>
        </w:rPr>
        <w:instrText xml:space="preserve"> REF _Ref439919850 \h </w:instrText>
      </w:r>
      <w:r>
        <w:rPr>
          <w:b/>
          <w:color w:val="0000EE"/>
        </w:rPr>
        <w:instrText xml:space="preserve"> \* MERGEFORMAT </w:instrText>
      </w:r>
      <w:r w:rsidRPr="00E71F6F">
        <w:rPr>
          <w:b/>
          <w:color w:val="0000EE"/>
        </w:rPr>
      </w:r>
      <w:r w:rsidRPr="00E71F6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44</w:t>
      </w:r>
      <w:r w:rsidRPr="00E71F6F">
        <w:rPr>
          <w:b/>
          <w:color w:val="0000EE"/>
        </w:rPr>
        <w:fldChar w:fldCharType="end"/>
      </w:r>
      <w:r>
        <w:t>.</w:t>
      </w:r>
    </w:p>
    <w:p w14:paraId="761B439F" w14:textId="6B07883E" w:rsidR="001D21DF" w:rsidRDefault="001D21DF" w:rsidP="001D21DF">
      <w:pPr>
        <w:pStyle w:val="tablecaption"/>
        <w:jc w:val="center"/>
      </w:pPr>
      <w:bookmarkStart w:id="169" w:name="_Ref439919850"/>
      <w:r>
        <w:t xml:space="preserve">Table </w:t>
      </w:r>
      <w:r>
        <w:fldChar w:fldCharType="begin"/>
      </w:r>
      <w:r>
        <w:instrText xml:space="preserve"> STYLEREF 1 \s </w:instrText>
      </w:r>
      <w:r>
        <w:fldChar w:fldCharType="separate"/>
      </w:r>
      <w:r>
        <w:rPr>
          <w:noProof/>
        </w:rPr>
        <w:t>3</w:t>
      </w:r>
      <w:r>
        <w:rPr>
          <w:noProof/>
        </w:rPr>
        <w:fldChar w:fldCharType="end"/>
      </w:r>
      <w:r>
        <w:noBreakHyphen/>
      </w:r>
      <w:r>
        <w:fldChar w:fldCharType="begin"/>
      </w:r>
      <w:r>
        <w:instrText xml:space="preserve"> SEQ Table \* ARABIC \s 1 </w:instrText>
      </w:r>
      <w:r>
        <w:fldChar w:fldCharType="separate"/>
      </w:r>
      <w:r>
        <w:rPr>
          <w:noProof/>
        </w:rPr>
        <w:t>1</w:t>
      </w:r>
      <w:r>
        <w:rPr>
          <w:noProof/>
        </w:rPr>
        <w:fldChar w:fldCharType="end"/>
      </w:r>
      <w:r>
        <w:t xml:space="preserve">. Properties of the </w:t>
      </w:r>
      <w:r>
        <w:rPr>
          <w:rFonts w:ascii="Courier New" w:eastAsia="Courier New" w:hAnsi="Courier New" w:cs="Courier New"/>
        </w:rPr>
        <w:t>ICMPv4PacketType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690"/>
        <w:gridCol w:w="1260"/>
        <w:gridCol w:w="6480"/>
      </w:tblGrid>
      <w:tr w:rsidR="001D21DF" w14:paraId="5FF1D67B" w14:textId="77777777" w:rsidTr="000D40A2">
        <w:trPr>
          <w:jc w:val="center"/>
        </w:trPr>
        <w:tc>
          <w:tcPr>
            <w:tcW w:w="1530" w:type="dxa"/>
            <w:shd w:val="clear" w:color="auto" w:fill="BFBFBF"/>
            <w:tcMar>
              <w:top w:w="100" w:type="dxa"/>
              <w:left w:w="100" w:type="dxa"/>
              <w:bottom w:w="100" w:type="dxa"/>
              <w:right w:w="100" w:type="dxa"/>
            </w:tcMar>
          </w:tcPr>
          <w:p w14:paraId="0EFE28B8" w14:textId="77777777" w:rsidR="001D21DF" w:rsidRDefault="001D21DF" w:rsidP="000D40A2">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476CDB5B" w14:textId="77777777" w:rsidR="001D21DF" w:rsidRDefault="001D21DF" w:rsidP="000D40A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6281AF6" w14:textId="77777777" w:rsidR="001D21DF" w:rsidRDefault="001D21DF" w:rsidP="000D40A2">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3B9F0E3C" w14:textId="77777777" w:rsidR="001D21DF" w:rsidRDefault="001D21DF" w:rsidP="000D40A2">
            <w:pPr>
              <w:rPr>
                <w:b/>
                <w:color w:val="000000"/>
              </w:rPr>
            </w:pPr>
            <w:r>
              <w:rPr>
                <w:b/>
                <w:color w:val="000000"/>
              </w:rPr>
              <w:t>Description</w:t>
            </w:r>
          </w:p>
        </w:tc>
      </w:tr>
      <w:tr w:rsidR="001D21DF" w14:paraId="33B23F8A" w14:textId="77777777" w:rsidTr="000D40A2">
        <w:trPr>
          <w:jc w:val="center"/>
        </w:trPr>
        <w:tc>
          <w:tcPr>
            <w:tcW w:w="1530" w:type="dxa"/>
            <w:shd w:val="clear" w:color="auto" w:fill="FFFFFF"/>
            <w:tcMar>
              <w:top w:w="100" w:type="dxa"/>
              <w:left w:w="100" w:type="dxa"/>
              <w:bottom w:w="100" w:type="dxa"/>
              <w:right w:w="100" w:type="dxa"/>
            </w:tcMar>
            <w:vAlign w:val="center"/>
          </w:tcPr>
          <w:p w14:paraId="5BBE1FD9" w14:textId="77777777" w:rsidR="001D21DF" w:rsidRDefault="001D21DF" w:rsidP="000D40A2">
            <w:pPr>
              <w:rPr>
                <w:b/>
              </w:rPr>
            </w:pPr>
            <w:r>
              <w:rPr>
                <w:b/>
              </w:rPr>
              <w:t>Has_Choice</w:t>
            </w:r>
          </w:p>
        </w:tc>
        <w:tc>
          <w:tcPr>
            <w:tcW w:w="3690" w:type="dxa"/>
            <w:shd w:val="clear" w:color="auto" w:fill="FFFFFF"/>
            <w:tcMar>
              <w:top w:w="100" w:type="dxa"/>
              <w:left w:w="100" w:type="dxa"/>
              <w:bottom w:w="100" w:type="dxa"/>
              <w:right w:w="100" w:type="dxa"/>
            </w:tcMar>
            <w:vAlign w:val="center"/>
          </w:tcPr>
          <w:p w14:paraId="27D8A8A4" w14:textId="6918D141" w:rsidR="001D21DF" w:rsidRDefault="001D21DF" w:rsidP="000D40A2">
            <w:pPr>
              <w:rPr>
                <w:rFonts w:ascii="Courier New" w:eastAsia="Courier New" w:hAnsi="Courier New" w:cs="Courier New"/>
              </w:rPr>
            </w:pPr>
            <w:r>
              <w:rPr>
                <w:rFonts w:ascii="Courier New" w:eastAsia="Courier New" w:hAnsi="Courier New" w:cs="Courier New"/>
              </w:rPr>
              <w:t>ICMPv4Packet</w:t>
            </w:r>
            <w:r>
              <w:rPr>
                <w:rFonts w:ascii="Courier New" w:eastAsia="Courier New" w:hAnsi="Courier New" w:cs="Courier New"/>
              </w:rPr>
              <w:t>ChoiceType</w:t>
            </w:r>
          </w:p>
        </w:tc>
        <w:tc>
          <w:tcPr>
            <w:tcW w:w="1260" w:type="dxa"/>
            <w:shd w:val="clear" w:color="auto" w:fill="FFFFFF"/>
            <w:tcMar>
              <w:top w:w="100" w:type="dxa"/>
              <w:left w:w="100" w:type="dxa"/>
              <w:bottom w:w="100" w:type="dxa"/>
              <w:right w:w="100" w:type="dxa"/>
            </w:tcMar>
            <w:vAlign w:val="center"/>
          </w:tcPr>
          <w:p w14:paraId="3DCA6921" w14:textId="77777777" w:rsidR="001D21DF" w:rsidRDefault="001D21DF" w:rsidP="000D40A2">
            <w:pPr>
              <w:jc w:val="center"/>
            </w:pPr>
            <w:r>
              <w:t>1</w:t>
            </w:r>
          </w:p>
        </w:tc>
        <w:tc>
          <w:tcPr>
            <w:tcW w:w="6480" w:type="dxa"/>
            <w:shd w:val="clear" w:color="auto" w:fill="FFFFFF"/>
            <w:tcMar>
              <w:top w:w="100" w:type="dxa"/>
              <w:left w:w="100" w:type="dxa"/>
              <w:bottom w:w="100" w:type="dxa"/>
              <w:right w:w="100" w:type="dxa"/>
            </w:tcMar>
          </w:tcPr>
          <w:p w14:paraId="192FF0C1" w14:textId="6DD277E1" w:rsidR="001D21DF" w:rsidRDefault="001D21DF" w:rsidP="000D40A2">
            <w:pPr>
              <w:rPr>
                <w:rFonts w:ascii="Courier New" w:eastAsia="Courier New" w:hAnsi="Courier New" w:cs="Courier New"/>
              </w:rPr>
            </w:pPr>
            <w:r>
              <w:t xml:space="preserve">The </w:t>
            </w:r>
            <w:r w:rsidRPr="00F30AE6">
              <w:rPr>
                <w:rFonts w:ascii="Courier New" w:hAnsi="Courier New" w:cs="Courier New"/>
              </w:rPr>
              <w:t>Has_Choice</w:t>
            </w:r>
            <w:r>
              <w:rPr>
                <w:rFonts w:ascii="Courier New" w:hAnsi="Courier New" w:cs="Courier New"/>
              </w:rPr>
              <w:t xml:space="preserve"> </w:t>
            </w:r>
            <w:r>
              <w:t xml:space="preserve">property is associated with the class </w:t>
            </w:r>
            <w:r>
              <w:rPr>
                <w:rFonts w:ascii="Courier New" w:eastAsia="Courier New" w:hAnsi="Courier New" w:cs="Courier New"/>
              </w:rPr>
              <w:t>ICMPv4PacketChoiceType</w:t>
            </w:r>
            <w:r>
              <w:t xml:space="preserve">. It indicates that there is a choice </w:t>
            </w:r>
            <w:r>
              <w:t xml:space="preserve">among the </w:t>
            </w:r>
            <w:r>
              <w:rPr>
                <w:rFonts w:ascii="Courier New" w:eastAsia="Courier New" w:hAnsi="Courier New" w:cs="Courier New"/>
              </w:rPr>
              <w:t>Error_Msg</w:t>
            </w:r>
            <w:r>
              <w:rPr>
                <w:rFonts w:ascii="Courier New" w:eastAsia="Courier New" w:hAnsi="Courier New" w:cs="Courier New"/>
              </w:rPr>
              <w:t xml:space="preserve">, </w:t>
            </w:r>
            <w:r w:rsidRPr="001D21DF">
              <w:rPr>
                <w:rFonts w:eastAsia="Courier New"/>
              </w:rPr>
              <w:t xml:space="preserve">and </w:t>
            </w:r>
            <w:r>
              <w:rPr>
                <w:rFonts w:ascii="Courier New" w:eastAsia="Courier New" w:hAnsi="Courier New" w:cs="Courier New"/>
              </w:rPr>
              <w:t>Info_Msg</w:t>
            </w:r>
            <w:r>
              <w:rPr>
                <w:rFonts w:ascii="Courier New" w:eastAsia="Courier New" w:hAnsi="Courier New" w:cs="Courier New"/>
              </w:rPr>
              <w:t xml:space="preserve"> </w:t>
            </w:r>
            <w:r>
              <w:rPr>
                <w:rFonts w:ascii="Courier New" w:eastAsia="Courier New" w:hAnsi="Courier New" w:cs="Courier New"/>
              </w:rPr>
              <w:t>Traceroute</w:t>
            </w:r>
            <w:r>
              <w:t xml:space="preserve"> properties</w:t>
            </w:r>
            <w:r>
              <w:rPr>
                <w:rFonts w:ascii="Courier New" w:eastAsia="Courier New" w:hAnsi="Courier New" w:cs="Courier New"/>
              </w:rPr>
              <w:t>.</w:t>
            </w:r>
          </w:p>
          <w:p w14:paraId="5F33E6D1" w14:textId="77777777" w:rsidR="001D21DF" w:rsidRDefault="001D21DF" w:rsidP="000D40A2">
            <w:pPr>
              <w:rPr>
                <w:rFonts w:ascii="Courier New" w:eastAsia="Courier New" w:hAnsi="Courier New" w:cs="Courier New"/>
              </w:rPr>
            </w:pPr>
          </w:p>
          <w:p w14:paraId="652ABD6F" w14:textId="3203799D" w:rsidR="001D21DF" w:rsidRDefault="001D21DF" w:rsidP="000D40A2">
            <w:r>
              <w:t xml:space="preserve">Only one of the properties of </w:t>
            </w:r>
            <w:r>
              <w:rPr>
                <w:rFonts w:ascii="Courier New" w:eastAsia="Courier New" w:hAnsi="Courier New" w:cs="Courier New"/>
              </w:rPr>
              <w:t>ICMPv4PacketChoiceType</w:t>
            </w:r>
            <w:r>
              <w:t xml:space="preserve"> class can be populated at any time. </w:t>
            </w:r>
            <w:r>
              <w:rPr>
                <w:color w:val="auto"/>
              </w:rPr>
              <w:t xml:space="preserve">See Section </w:t>
            </w:r>
            <w:r w:rsidRPr="00A52AF6">
              <w:rPr>
                <w:b/>
                <w:color w:val="0000EE"/>
              </w:rPr>
              <w:fldChar w:fldCharType="begin"/>
            </w:r>
            <w:r w:rsidRPr="00A52AF6">
              <w:rPr>
                <w:b/>
                <w:color w:val="0000EE"/>
              </w:rPr>
              <w:instrText xml:space="preserve"> REF _Ref450222364 \r \h  \* MERGEFORMAT </w:instrText>
            </w:r>
            <w:r w:rsidRPr="00A52AF6">
              <w:rPr>
                <w:b/>
                <w:color w:val="0000EE"/>
              </w:rPr>
            </w:r>
            <w:r w:rsidRPr="00A52AF6">
              <w:rPr>
                <w:b/>
                <w:color w:val="0000EE"/>
              </w:rPr>
              <w:fldChar w:fldCharType="separate"/>
            </w:r>
            <w:r w:rsidRPr="00A52AF6">
              <w:rPr>
                <w:b/>
                <w:color w:val="0000EE"/>
              </w:rPr>
              <w:t>1.2.3</w:t>
            </w:r>
            <w:r w:rsidRPr="00A52AF6">
              <w:rPr>
                <w:b/>
                <w:color w:val="0000EE"/>
              </w:rPr>
              <w:fldChar w:fldCharType="end"/>
            </w:r>
            <w:r>
              <w:rPr>
                <w:b/>
                <w:color w:val="0000EE"/>
              </w:rPr>
              <w:t xml:space="preserve"> </w:t>
            </w:r>
            <w:r>
              <w:rPr>
                <w:color w:val="auto"/>
              </w:rPr>
              <w:t>for more detail.</w:t>
            </w:r>
          </w:p>
        </w:tc>
      </w:tr>
    </w:tbl>
    <w:p w14:paraId="243C7026" w14:textId="77777777" w:rsidR="001D21DF" w:rsidRDefault="001D21DF" w:rsidP="007C6F97">
      <w:pPr>
        <w:pStyle w:val="tablecaption"/>
        <w:jc w:val="center"/>
      </w:pPr>
    </w:p>
    <w:p w14:paraId="014A9193" w14:textId="0A6A9C72" w:rsidR="001D21DF" w:rsidRDefault="001D21DF" w:rsidP="001D21DF">
      <w:pPr>
        <w:pStyle w:val="tablecaption"/>
        <w:spacing w:after="240"/>
      </w:pPr>
      <w:r>
        <w:t xml:space="preserve">The </w:t>
      </w:r>
      <w:r>
        <w:rPr>
          <w:rFonts w:ascii="Courier New" w:eastAsia="Courier New" w:hAnsi="Courier New" w:cs="Courier New"/>
        </w:rPr>
        <w:t>ICMPv4PacketChoiceType</w:t>
      </w:r>
      <w:r>
        <w:t xml:space="preserve"> class is the type of the </w:t>
      </w:r>
      <w:r w:rsidRPr="007535FA">
        <w:rPr>
          <w:rFonts w:ascii="Courier New" w:hAnsi="Courier New" w:cs="Courier New"/>
        </w:rPr>
        <w:t>Has_Choice</w:t>
      </w:r>
      <w:r>
        <w:t xml:space="preserve"> property.  In the UML model, this class is associated with the </w:t>
      </w:r>
      <w:r w:rsidRPr="006427EF">
        <w:rPr>
          <w:rFonts w:ascii="Courier New" w:hAnsi="Courier New" w:cs="Courier New"/>
        </w:rPr>
        <w:t>&lt;&lt;choice&gt;&gt;</w:t>
      </w:r>
      <w:r>
        <w:t xml:space="preserve"> UML stereotype, which specifies that only one of the available properties of the </w:t>
      </w:r>
      <w:r>
        <w:rPr>
          <w:rFonts w:ascii="Courier New" w:eastAsia="Courier New" w:hAnsi="Courier New" w:cs="Courier New"/>
        </w:rPr>
        <w:t>ICMPv4PacketChoiceType</w:t>
      </w:r>
      <w:r>
        <w:t xml:space="preserve"> class can be populated at any time. The property table of the </w:t>
      </w:r>
      <w:r>
        <w:rPr>
          <w:rFonts w:ascii="Courier New" w:eastAsia="Courier New" w:hAnsi="Courier New" w:cs="Courier New"/>
        </w:rPr>
        <w:t>ICMPv4PacketChoiceType</w:t>
      </w:r>
      <w:bookmarkStart w:id="170" w:name="_GoBack"/>
      <w:bookmarkEnd w:id="170"/>
      <w:r>
        <w:t xml:space="preserve"> class is given in </w:t>
      </w:r>
      <w:r w:rsidRPr="006427EF">
        <w:rPr>
          <w:b/>
          <w:color w:val="0000EE"/>
        </w:rPr>
        <w:fldChar w:fldCharType="begin"/>
      </w:r>
      <w:r w:rsidRPr="006427EF">
        <w:rPr>
          <w:b/>
          <w:color w:val="0000EE"/>
        </w:rPr>
        <w:instrText xml:space="preserve"> REF _Ref450213346 \h  \* MERGEFORMAT </w:instrText>
      </w:r>
      <w:r w:rsidRPr="006427EF">
        <w:rPr>
          <w:b/>
          <w:color w:val="0000EE"/>
        </w:rPr>
      </w:r>
      <w:r w:rsidRPr="006427EF">
        <w:rPr>
          <w:b/>
          <w:color w:val="0000EE"/>
        </w:rPr>
        <w:fldChar w:fldCharType="separate"/>
      </w:r>
      <w:r w:rsidRPr="006427EF">
        <w:rPr>
          <w:b/>
          <w:color w:val="0000EE"/>
        </w:rPr>
        <w:t xml:space="preserve">Table </w:t>
      </w:r>
      <w:r w:rsidRPr="006427EF">
        <w:rPr>
          <w:b/>
          <w:noProof/>
          <w:color w:val="0000EE"/>
        </w:rPr>
        <w:t>3</w:t>
      </w:r>
      <w:r w:rsidRPr="006427EF">
        <w:rPr>
          <w:b/>
          <w:color w:val="0000EE"/>
        </w:rPr>
        <w:noBreakHyphen/>
      </w:r>
      <w:r w:rsidRPr="006427EF">
        <w:rPr>
          <w:b/>
          <w:noProof/>
          <w:color w:val="0000EE"/>
        </w:rPr>
        <w:t>2</w:t>
      </w:r>
      <w:r w:rsidRPr="006427EF">
        <w:rPr>
          <w:b/>
          <w:color w:val="0000EE"/>
        </w:rPr>
        <w:fldChar w:fldCharType="end"/>
      </w:r>
      <w:r>
        <w:t>.</w:t>
      </w:r>
    </w:p>
    <w:p w14:paraId="3A40C33A" w14:textId="77777777" w:rsidR="001D21DF" w:rsidRDefault="001D21DF" w:rsidP="007C6F97">
      <w:pPr>
        <w:pStyle w:val="tablecaption"/>
        <w:jc w:val="center"/>
      </w:pPr>
    </w:p>
    <w:p w14:paraId="6B5CFCE8" w14:textId="2203B739" w:rsidR="007C6F97" w:rsidRDefault="007C6F97" w:rsidP="007C6F97">
      <w:pPr>
        <w:pStyle w:val="tablecaption"/>
        <w:jc w:val="center"/>
      </w:pPr>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44</w:t>
      </w:r>
      <w:r w:rsidR="003E4566">
        <w:rPr>
          <w:noProof/>
        </w:rPr>
        <w:fldChar w:fldCharType="end"/>
      </w:r>
      <w:bookmarkEnd w:id="169"/>
      <w:r>
        <w:rPr>
          <w:noProof/>
        </w:rPr>
        <w:t xml:space="preserve">. </w:t>
      </w:r>
      <w:r>
        <w:t xml:space="preserve">Properties of the </w:t>
      </w:r>
      <w:r>
        <w:rPr>
          <w:rFonts w:ascii="Courier New" w:eastAsia="Courier New" w:hAnsi="Courier New" w:cs="Courier New"/>
        </w:rPr>
        <w:t>ICMPv4Packet</w:t>
      </w:r>
      <w:r w:rsidR="001D21DF">
        <w:rPr>
          <w:rFonts w:ascii="Courier New" w:eastAsia="Courier New" w:hAnsi="Courier New" w:cs="Courier New"/>
        </w:rPr>
        <w:t>Choice</w:t>
      </w:r>
      <w:r>
        <w:rPr>
          <w:rFonts w:ascii="Courier New" w:eastAsia="Courier New" w:hAnsi="Courier New" w:cs="Courier New"/>
        </w:rPr>
        <w:t>Type</w:t>
      </w:r>
      <w:r>
        <w:t xml:space="preserve"> class</w:t>
      </w:r>
    </w:p>
    <w:tbl>
      <w:tblPr>
        <w:tblStyle w:val="a"/>
        <w:tblW w:w="130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110"/>
      </w:tblGrid>
      <w:tr w:rsidR="007C6F97" w14:paraId="3653319B" w14:textId="77777777" w:rsidTr="00CF07D3">
        <w:trPr>
          <w:jc w:val="center"/>
        </w:trPr>
        <w:tc>
          <w:tcPr>
            <w:tcW w:w="1800" w:type="dxa"/>
            <w:shd w:val="clear" w:color="auto" w:fill="BFBFBF"/>
            <w:tcMar>
              <w:top w:w="100" w:type="dxa"/>
              <w:left w:w="100" w:type="dxa"/>
              <w:bottom w:w="100" w:type="dxa"/>
              <w:right w:w="100" w:type="dxa"/>
            </w:tcMar>
          </w:tcPr>
          <w:p w14:paraId="695F35BB" w14:textId="77777777" w:rsidR="007C6F97" w:rsidRDefault="007C6F97" w:rsidP="00DD0B44">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49D45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6E5F03" w14:textId="77777777" w:rsidR="007C6F97" w:rsidRDefault="007C6F97" w:rsidP="00DD0B44">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453FA96A" w14:textId="77777777" w:rsidR="007C6F97" w:rsidRDefault="007C6F97" w:rsidP="00DD0B44">
            <w:pPr>
              <w:rPr>
                <w:b/>
                <w:color w:val="000000"/>
              </w:rPr>
            </w:pPr>
            <w:r>
              <w:rPr>
                <w:b/>
                <w:color w:val="000000"/>
              </w:rPr>
              <w:t>Description</w:t>
            </w:r>
          </w:p>
        </w:tc>
      </w:tr>
      <w:tr w:rsidR="007C6F97" w14:paraId="0723E559" w14:textId="77777777" w:rsidTr="00CF07D3">
        <w:trPr>
          <w:jc w:val="center"/>
        </w:trPr>
        <w:tc>
          <w:tcPr>
            <w:tcW w:w="1800" w:type="dxa"/>
            <w:shd w:val="clear" w:color="auto" w:fill="FFFFFF"/>
            <w:tcMar>
              <w:top w:w="100" w:type="dxa"/>
              <w:left w:w="100" w:type="dxa"/>
              <w:bottom w:w="100" w:type="dxa"/>
              <w:right w:w="100" w:type="dxa"/>
            </w:tcMar>
            <w:vAlign w:val="center"/>
          </w:tcPr>
          <w:p w14:paraId="30A2E8F1" w14:textId="77777777" w:rsidR="007C6F97" w:rsidRDefault="007C6F97" w:rsidP="00DD0B44">
            <w:r>
              <w:rPr>
                <w:b/>
              </w:rPr>
              <w:t>ICMPv4_Header</w:t>
            </w:r>
          </w:p>
        </w:tc>
        <w:tc>
          <w:tcPr>
            <w:tcW w:w="2880" w:type="dxa"/>
            <w:shd w:val="clear" w:color="auto" w:fill="FFFFFF"/>
            <w:tcMar>
              <w:top w:w="100" w:type="dxa"/>
              <w:left w:w="100" w:type="dxa"/>
              <w:bottom w:w="100" w:type="dxa"/>
              <w:right w:w="100" w:type="dxa"/>
            </w:tcMar>
            <w:vAlign w:val="center"/>
          </w:tcPr>
          <w:p w14:paraId="4BE56657" w14:textId="77777777" w:rsidR="007C6F97" w:rsidRDefault="007C6F97" w:rsidP="00DD0B44">
            <w:r>
              <w:rPr>
                <w:rFonts w:ascii="Courier New" w:eastAsia="Courier New" w:hAnsi="Courier New" w:cs="Courier New"/>
              </w:rPr>
              <w:t>ICMPv4HeaderType</w:t>
            </w:r>
          </w:p>
        </w:tc>
        <w:tc>
          <w:tcPr>
            <w:tcW w:w="1260" w:type="dxa"/>
            <w:shd w:val="clear" w:color="auto" w:fill="FFFFFF"/>
            <w:tcMar>
              <w:top w:w="100" w:type="dxa"/>
              <w:left w:w="100" w:type="dxa"/>
              <w:bottom w:w="100" w:type="dxa"/>
              <w:right w:w="100" w:type="dxa"/>
            </w:tcMar>
            <w:vAlign w:val="center"/>
          </w:tcPr>
          <w:p w14:paraId="3A93E681"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6FEC6F7" w14:textId="7E84AE09" w:rsidR="007C6F97" w:rsidRDefault="007C6F97" w:rsidP="00112C6F">
            <w:r>
              <w:t xml:space="preserve">The </w:t>
            </w:r>
            <w:r>
              <w:rPr>
                <w:rFonts w:ascii="Courier New" w:eastAsia="Courier New" w:hAnsi="Courier New" w:cs="Courier New"/>
              </w:rPr>
              <w:t>ICMPv4_Header</w:t>
            </w:r>
            <w:r>
              <w:t xml:space="preserve"> property </w:t>
            </w:r>
            <w:r w:rsidR="00112C6F">
              <w:t xml:space="preserve">specifies the </w:t>
            </w:r>
            <w:r>
              <w:t xml:space="preserve">type and code </w:t>
            </w:r>
            <w:r w:rsidR="00112C6F">
              <w:t>properties.</w:t>
            </w:r>
          </w:p>
        </w:tc>
      </w:tr>
      <w:tr w:rsidR="007C6F97" w14:paraId="7274CA23" w14:textId="77777777" w:rsidTr="00CF07D3">
        <w:trPr>
          <w:jc w:val="center"/>
        </w:trPr>
        <w:tc>
          <w:tcPr>
            <w:tcW w:w="1800" w:type="dxa"/>
            <w:shd w:val="clear" w:color="auto" w:fill="FFFFFF"/>
            <w:tcMar>
              <w:top w:w="100" w:type="dxa"/>
              <w:left w:w="100" w:type="dxa"/>
              <w:bottom w:w="100" w:type="dxa"/>
              <w:right w:w="100" w:type="dxa"/>
            </w:tcMar>
            <w:vAlign w:val="center"/>
          </w:tcPr>
          <w:p w14:paraId="0722453A" w14:textId="77777777" w:rsidR="007C6F97" w:rsidRDefault="007C6F97" w:rsidP="00DD0B44">
            <w:r>
              <w:rPr>
                <w:b/>
              </w:rPr>
              <w:t>Error_Msg</w:t>
            </w:r>
          </w:p>
        </w:tc>
        <w:tc>
          <w:tcPr>
            <w:tcW w:w="2880" w:type="dxa"/>
            <w:shd w:val="clear" w:color="auto" w:fill="FFFFFF"/>
            <w:tcMar>
              <w:top w:w="100" w:type="dxa"/>
              <w:left w:w="100" w:type="dxa"/>
              <w:bottom w:w="100" w:type="dxa"/>
              <w:right w:w="100" w:type="dxa"/>
            </w:tcMar>
            <w:vAlign w:val="center"/>
          </w:tcPr>
          <w:p w14:paraId="00CC0B35" w14:textId="77777777" w:rsidR="007C6F97" w:rsidRDefault="007C6F97" w:rsidP="00DD0B44">
            <w:r>
              <w:rPr>
                <w:rFonts w:ascii="Courier New" w:eastAsia="Courier New" w:hAnsi="Courier New" w:cs="Courier New"/>
              </w:rPr>
              <w:t>ICMPv4ErrorMessageType</w:t>
            </w:r>
          </w:p>
        </w:tc>
        <w:tc>
          <w:tcPr>
            <w:tcW w:w="1260" w:type="dxa"/>
            <w:shd w:val="clear" w:color="auto" w:fill="FFFFFF"/>
            <w:tcMar>
              <w:top w:w="100" w:type="dxa"/>
              <w:left w:w="100" w:type="dxa"/>
              <w:bottom w:w="100" w:type="dxa"/>
              <w:right w:w="100" w:type="dxa"/>
            </w:tcMar>
            <w:vAlign w:val="center"/>
          </w:tcPr>
          <w:p w14:paraId="2ED6A5D4"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572CA9C8" w14:textId="77777777" w:rsidR="006A140D" w:rsidRDefault="00CF07D3" w:rsidP="006A140D">
            <w:r>
              <w:t xml:space="preserve">The </w:t>
            </w:r>
            <w:r>
              <w:rPr>
                <w:rFonts w:ascii="Courier New" w:eastAsia="Courier New" w:hAnsi="Courier New" w:cs="Courier New"/>
              </w:rPr>
              <w:t>Error_Msg</w:t>
            </w:r>
            <w:r>
              <w:t xml:space="preserve"> property is used to specify an </w:t>
            </w:r>
            <w:r>
              <w:rPr>
                <w:rFonts w:ascii="Courier New" w:eastAsia="Courier New" w:hAnsi="Courier New" w:cs="Courier New"/>
              </w:rPr>
              <w:t>ICMPv4ErrorMessageType</w:t>
            </w:r>
            <w:r>
              <w:t xml:space="preserve"> </w:t>
            </w:r>
            <w:r>
              <w:lastRenderedPageBreak/>
              <w:t xml:space="preserve">form of the </w:t>
            </w:r>
            <w:r>
              <w:rPr>
                <w:rFonts w:ascii="Courier New" w:eastAsia="Courier New" w:hAnsi="Courier New" w:cs="Courier New"/>
              </w:rPr>
              <w:t>ICMPv4PacketType</w:t>
            </w:r>
            <w:r>
              <w:t xml:space="preserve"> class.</w:t>
            </w:r>
          </w:p>
          <w:p w14:paraId="04B3D5D5" w14:textId="77777777" w:rsidR="00717311" w:rsidRDefault="00717311" w:rsidP="006A140D"/>
          <w:p w14:paraId="7BA48AFB" w14:textId="3062B548" w:rsidR="006A140D"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78851ACE" w14:textId="77777777" w:rsidTr="00CF07D3">
        <w:trPr>
          <w:jc w:val="center"/>
        </w:trPr>
        <w:tc>
          <w:tcPr>
            <w:tcW w:w="1800" w:type="dxa"/>
            <w:shd w:val="clear" w:color="auto" w:fill="FFFFFF"/>
            <w:tcMar>
              <w:top w:w="100" w:type="dxa"/>
              <w:left w:w="100" w:type="dxa"/>
              <w:bottom w:w="100" w:type="dxa"/>
              <w:right w:w="100" w:type="dxa"/>
            </w:tcMar>
            <w:vAlign w:val="center"/>
          </w:tcPr>
          <w:p w14:paraId="057B8832" w14:textId="77777777" w:rsidR="007C6F97" w:rsidRDefault="007C6F97" w:rsidP="00DD0B44">
            <w:r>
              <w:rPr>
                <w:b/>
              </w:rPr>
              <w:lastRenderedPageBreak/>
              <w:t>Info_Msg</w:t>
            </w:r>
          </w:p>
        </w:tc>
        <w:tc>
          <w:tcPr>
            <w:tcW w:w="2880" w:type="dxa"/>
            <w:shd w:val="clear" w:color="auto" w:fill="FFFFFF"/>
            <w:tcMar>
              <w:top w:w="100" w:type="dxa"/>
              <w:left w:w="100" w:type="dxa"/>
              <w:bottom w:w="100" w:type="dxa"/>
              <w:right w:w="100" w:type="dxa"/>
            </w:tcMar>
            <w:vAlign w:val="center"/>
          </w:tcPr>
          <w:p w14:paraId="6946C456" w14:textId="77777777" w:rsidR="007C6F97" w:rsidRDefault="007C6F97" w:rsidP="00DD0B44">
            <w:r>
              <w:rPr>
                <w:rFonts w:ascii="Courier New" w:eastAsia="Courier New" w:hAnsi="Courier New" w:cs="Courier New"/>
              </w:rPr>
              <w:t>ICMPv4InfoMessageType</w:t>
            </w:r>
          </w:p>
        </w:tc>
        <w:tc>
          <w:tcPr>
            <w:tcW w:w="1260" w:type="dxa"/>
            <w:shd w:val="clear" w:color="auto" w:fill="FFFFFF"/>
            <w:tcMar>
              <w:top w:w="100" w:type="dxa"/>
              <w:left w:w="100" w:type="dxa"/>
              <w:bottom w:w="100" w:type="dxa"/>
              <w:right w:w="100" w:type="dxa"/>
            </w:tcMar>
            <w:vAlign w:val="center"/>
          </w:tcPr>
          <w:p w14:paraId="5AE6FF2B"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2DCC5A67" w14:textId="77777777" w:rsidR="006A140D" w:rsidRDefault="00CF07D3" w:rsidP="006A140D">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ICMPv4InfoMessageType</w:t>
            </w:r>
            <w:r>
              <w:t xml:space="preserve"> form of the </w:t>
            </w:r>
            <w:r>
              <w:rPr>
                <w:rFonts w:ascii="Courier New" w:eastAsia="Courier New" w:hAnsi="Courier New" w:cs="Courier New"/>
              </w:rPr>
              <w:t>ICMPv4PacketType</w:t>
            </w:r>
            <w:r>
              <w:t xml:space="preserve"> class. </w:t>
            </w:r>
          </w:p>
          <w:p w14:paraId="13B4EE86" w14:textId="77777777" w:rsidR="006A140D" w:rsidRDefault="006A140D" w:rsidP="006A140D">
            <w:r>
              <w:t xml:space="preserve"> </w:t>
            </w:r>
          </w:p>
          <w:p w14:paraId="6AD7EBFC" w14:textId="1F2F3AA3"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r w:rsidR="007C6F97" w14:paraId="033EF6E7" w14:textId="77777777" w:rsidTr="00CF07D3">
        <w:trPr>
          <w:jc w:val="center"/>
        </w:trPr>
        <w:tc>
          <w:tcPr>
            <w:tcW w:w="1800" w:type="dxa"/>
            <w:shd w:val="clear" w:color="auto" w:fill="FFFFFF"/>
            <w:tcMar>
              <w:top w:w="100" w:type="dxa"/>
              <w:left w:w="100" w:type="dxa"/>
              <w:bottom w:w="100" w:type="dxa"/>
              <w:right w:w="100" w:type="dxa"/>
            </w:tcMar>
            <w:vAlign w:val="center"/>
          </w:tcPr>
          <w:p w14:paraId="25623F35" w14:textId="77777777" w:rsidR="007C6F97" w:rsidRDefault="007C6F97" w:rsidP="00DD0B44">
            <w:r>
              <w:rPr>
                <w:b/>
              </w:rPr>
              <w:t>Traceroute</w:t>
            </w:r>
          </w:p>
        </w:tc>
        <w:tc>
          <w:tcPr>
            <w:tcW w:w="2880" w:type="dxa"/>
            <w:shd w:val="clear" w:color="auto" w:fill="FFFFFF"/>
            <w:tcMar>
              <w:top w:w="100" w:type="dxa"/>
              <w:left w:w="100" w:type="dxa"/>
              <w:bottom w:w="100" w:type="dxa"/>
              <w:right w:w="100" w:type="dxa"/>
            </w:tcMar>
            <w:vAlign w:val="center"/>
          </w:tcPr>
          <w:p w14:paraId="68DCFD9E" w14:textId="77777777" w:rsidR="007C6F97" w:rsidRDefault="007C6F97" w:rsidP="00DD0B44">
            <w:r>
              <w:rPr>
                <w:rFonts w:ascii="Courier New" w:eastAsia="Courier New" w:hAnsi="Courier New" w:cs="Courier New"/>
              </w:rPr>
              <w:t>ICMPv4TracerouteType</w:t>
            </w:r>
          </w:p>
        </w:tc>
        <w:tc>
          <w:tcPr>
            <w:tcW w:w="1260" w:type="dxa"/>
            <w:shd w:val="clear" w:color="auto" w:fill="FFFFFF"/>
            <w:tcMar>
              <w:top w:w="100" w:type="dxa"/>
              <w:left w:w="100" w:type="dxa"/>
              <w:bottom w:w="100" w:type="dxa"/>
              <w:right w:w="100" w:type="dxa"/>
            </w:tcMar>
            <w:vAlign w:val="center"/>
          </w:tcPr>
          <w:p w14:paraId="00FA7A6F" w14:textId="77777777" w:rsidR="007C6F97" w:rsidRDefault="007C6F97" w:rsidP="00DD0B44">
            <w:pPr>
              <w:jc w:val="center"/>
            </w:pPr>
            <w:r>
              <w:t>0..1</w:t>
            </w:r>
          </w:p>
        </w:tc>
        <w:tc>
          <w:tcPr>
            <w:tcW w:w="7110" w:type="dxa"/>
            <w:shd w:val="clear" w:color="auto" w:fill="FFFFFF"/>
            <w:tcMar>
              <w:top w:w="100" w:type="dxa"/>
              <w:left w:w="100" w:type="dxa"/>
              <w:bottom w:w="100" w:type="dxa"/>
              <w:right w:w="100" w:type="dxa"/>
            </w:tcMar>
          </w:tcPr>
          <w:p w14:paraId="71E93C47" w14:textId="77777777" w:rsidR="006A140D" w:rsidRDefault="00CF07D3" w:rsidP="006A140D">
            <w:r>
              <w:t xml:space="preserve">The </w:t>
            </w:r>
            <w:r>
              <w:rPr>
                <w:rFonts w:ascii="Courier New" w:eastAsia="Courier New" w:hAnsi="Courier New" w:cs="Courier New"/>
              </w:rPr>
              <w:t>Traceroute</w:t>
            </w:r>
            <w:r>
              <w:t xml:space="preserve"> property is used to specify a</w:t>
            </w:r>
            <w:r w:rsidR="006A140D">
              <w:t>n</w:t>
            </w:r>
            <w:r>
              <w:t xml:space="preserve"> </w:t>
            </w:r>
            <w:r w:rsidR="006A140D">
              <w:rPr>
                <w:rFonts w:ascii="Courier New" w:eastAsia="Courier New" w:hAnsi="Courier New" w:cs="Courier New"/>
              </w:rPr>
              <w:t>ICMPv4TracerouteType</w:t>
            </w:r>
            <w:r>
              <w:t xml:space="preserve"> form of the </w:t>
            </w:r>
            <w:r>
              <w:rPr>
                <w:rFonts w:ascii="Courier New" w:eastAsia="Courier New" w:hAnsi="Courier New" w:cs="Courier New"/>
              </w:rPr>
              <w:t>ICMPv4PacketType</w:t>
            </w:r>
            <w:r>
              <w:t xml:space="preserve"> class. </w:t>
            </w:r>
          </w:p>
          <w:p w14:paraId="1BBA716C" w14:textId="77777777" w:rsidR="006A140D" w:rsidRDefault="006A140D" w:rsidP="006A140D">
            <w:r>
              <w:t xml:space="preserve"> </w:t>
            </w:r>
          </w:p>
          <w:p w14:paraId="2437943F" w14:textId="5A9DF900" w:rsidR="007C6F97" w:rsidRDefault="006A140D" w:rsidP="006A140D">
            <w:r>
              <w:t xml:space="preserve">Only one of the </w:t>
            </w:r>
            <w:r w:rsidRPr="006A140D">
              <w:rPr>
                <w:rFonts w:ascii="Courier New" w:eastAsia="Courier New" w:hAnsi="Courier New" w:cs="Courier New"/>
              </w:rPr>
              <w:t>Error_Msg</w:t>
            </w:r>
            <w:r>
              <w:rPr>
                <w:rFonts w:ascii="Courier New" w:eastAsia="Courier New" w:hAnsi="Courier New" w:cs="Courier New"/>
              </w:rPr>
              <w:t xml:space="preserve">, Info_Msg </w:t>
            </w:r>
            <w:r>
              <w:rPr>
                <w:rFonts w:eastAsia="Courier New"/>
              </w:rPr>
              <w:t xml:space="preserve">and </w:t>
            </w:r>
            <w:r>
              <w:rPr>
                <w:rFonts w:ascii="Courier New" w:eastAsia="Courier New" w:hAnsi="Courier New" w:cs="Courier New"/>
              </w:rPr>
              <w:t>Traceroute</w:t>
            </w:r>
            <w:r w:rsidRPr="00AA5B25">
              <w:rPr>
                <w:rFonts w:eastAsia="Courier New"/>
              </w:rPr>
              <w:t xml:space="preserve"> </w:t>
            </w:r>
            <w:r>
              <w:t xml:space="preserve">properties </w:t>
            </w:r>
            <w:r>
              <w:rPr>
                <w:rFonts w:eastAsia="Courier New"/>
              </w:rPr>
              <w:t>can be populated.</w:t>
            </w:r>
          </w:p>
        </w:tc>
      </w:tr>
    </w:tbl>
    <w:p w14:paraId="153E21D6" w14:textId="77777777" w:rsidR="007C6F97" w:rsidRDefault="007C6F97" w:rsidP="007C6F97">
      <w:pPr>
        <w:pStyle w:val="Heading4"/>
      </w:pPr>
      <w:bookmarkStart w:id="171" w:name="_Toc449967661"/>
      <w:r>
        <w:t>ICMPv4HeaderType Class</w:t>
      </w:r>
      <w:bookmarkEnd w:id="171"/>
    </w:p>
    <w:p w14:paraId="0BA4C9FA" w14:textId="286E3BA6" w:rsidR="007C6F97" w:rsidRDefault="006A140D" w:rsidP="007C6F97">
      <w:pPr>
        <w:pStyle w:val="basicparagraph"/>
        <w:contextualSpacing w:val="0"/>
      </w:pPr>
      <w:r>
        <w:t xml:space="preserve">The </w:t>
      </w:r>
      <w:r>
        <w:rPr>
          <w:rFonts w:ascii="Courier New" w:eastAsia="Courier New" w:hAnsi="Courier New" w:cs="Courier New"/>
        </w:rPr>
        <w:t>ICMPv4HeaderType</w:t>
      </w:r>
      <w:r>
        <w:t xml:space="preserve"> class specify the a</w:t>
      </w:r>
      <w:r w:rsidR="007C6F97">
        <w:t>ctual ICMP header bytes corresponding to the ICMP class, ICMP code, and to the checksum.</w:t>
      </w:r>
    </w:p>
    <w:p w14:paraId="4BE532A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ICMPv4HeaderType</w:t>
      </w:r>
      <w:r>
        <w:t xml:space="preserve"> class is given in </w:t>
      </w:r>
      <w:r w:rsidRPr="007E1CB4">
        <w:rPr>
          <w:b/>
          <w:color w:val="0000EE"/>
        </w:rPr>
        <w:fldChar w:fldCharType="begin"/>
      </w:r>
      <w:r w:rsidRPr="007E1CB4">
        <w:rPr>
          <w:b/>
          <w:color w:val="0000EE"/>
        </w:rPr>
        <w:instrText xml:space="preserve"> REF _Ref439919915 \h </w:instrText>
      </w:r>
      <w:r>
        <w:rPr>
          <w:b/>
          <w:color w:val="0000EE"/>
        </w:rPr>
        <w:instrText xml:space="preserve"> \* MERGEFORMAT </w:instrText>
      </w:r>
      <w:r w:rsidRPr="007E1CB4">
        <w:rPr>
          <w:b/>
          <w:color w:val="0000EE"/>
        </w:rPr>
      </w:r>
      <w:r w:rsidRPr="007E1CB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45</w:t>
      </w:r>
      <w:r w:rsidRPr="007E1CB4">
        <w:rPr>
          <w:b/>
          <w:color w:val="0000EE"/>
        </w:rPr>
        <w:fldChar w:fldCharType="end"/>
      </w:r>
      <w:r>
        <w:t>.</w:t>
      </w:r>
    </w:p>
    <w:p w14:paraId="32D43287" w14:textId="77777777" w:rsidR="007C6F97" w:rsidRDefault="007C6F97" w:rsidP="007C6F97">
      <w:pPr>
        <w:pStyle w:val="tablecaption"/>
        <w:jc w:val="center"/>
      </w:pPr>
      <w:bookmarkStart w:id="172" w:name="_Ref439919915"/>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45</w:t>
      </w:r>
      <w:r w:rsidR="003E4566">
        <w:rPr>
          <w:noProof/>
        </w:rPr>
        <w:fldChar w:fldCharType="end"/>
      </w:r>
      <w:bookmarkEnd w:id="172"/>
      <w:r>
        <w:rPr>
          <w:noProof/>
        </w:rPr>
        <w:t xml:space="preserve">. </w:t>
      </w:r>
      <w:r>
        <w:t xml:space="preserve">Properties of the </w:t>
      </w:r>
      <w:r>
        <w:rPr>
          <w:rFonts w:ascii="Courier New" w:eastAsia="Courier New" w:hAnsi="Courier New" w:cs="Courier New"/>
        </w:rPr>
        <w:t>ICMPv4HeaderType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530"/>
        <w:gridCol w:w="3780"/>
        <w:gridCol w:w="1260"/>
        <w:gridCol w:w="6390"/>
      </w:tblGrid>
      <w:tr w:rsidR="007C6F97" w14:paraId="568A3939" w14:textId="77777777" w:rsidTr="00DD0B44">
        <w:trPr>
          <w:jc w:val="center"/>
        </w:trPr>
        <w:tc>
          <w:tcPr>
            <w:tcW w:w="1530" w:type="dxa"/>
            <w:shd w:val="clear" w:color="auto" w:fill="BFBFBF"/>
            <w:tcMar>
              <w:top w:w="100" w:type="dxa"/>
              <w:left w:w="100" w:type="dxa"/>
              <w:bottom w:w="100" w:type="dxa"/>
              <w:right w:w="100" w:type="dxa"/>
            </w:tcMar>
          </w:tcPr>
          <w:p w14:paraId="11A333B9" w14:textId="77777777" w:rsidR="007C6F97" w:rsidRDefault="007C6F97" w:rsidP="00DD0B44">
            <w:pPr>
              <w:rPr>
                <w:b/>
                <w:color w:val="000000"/>
              </w:rPr>
            </w:pPr>
            <w:r>
              <w:rPr>
                <w:b/>
                <w:color w:val="000000"/>
              </w:rPr>
              <w:t>Name</w:t>
            </w:r>
          </w:p>
        </w:tc>
        <w:tc>
          <w:tcPr>
            <w:tcW w:w="3780" w:type="dxa"/>
            <w:shd w:val="clear" w:color="auto" w:fill="BFBFBF"/>
            <w:tcMar>
              <w:top w:w="100" w:type="dxa"/>
              <w:left w:w="100" w:type="dxa"/>
              <w:bottom w:w="100" w:type="dxa"/>
              <w:right w:w="100" w:type="dxa"/>
            </w:tcMar>
          </w:tcPr>
          <w:p w14:paraId="3D03E90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A10249C"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385957CE" w14:textId="77777777" w:rsidR="007C6F97" w:rsidRDefault="007C6F97" w:rsidP="00DD0B44">
            <w:pPr>
              <w:rPr>
                <w:b/>
                <w:color w:val="000000"/>
              </w:rPr>
            </w:pPr>
            <w:r>
              <w:rPr>
                <w:b/>
                <w:color w:val="000000"/>
              </w:rPr>
              <w:t>Description</w:t>
            </w:r>
          </w:p>
        </w:tc>
      </w:tr>
      <w:tr w:rsidR="007C6F97" w14:paraId="2095CD9E" w14:textId="77777777" w:rsidTr="00DD0B44">
        <w:trPr>
          <w:jc w:val="center"/>
        </w:trPr>
        <w:tc>
          <w:tcPr>
            <w:tcW w:w="1530" w:type="dxa"/>
            <w:shd w:val="clear" w:color="auto" w:fill="FFFFFF"/>
            <w:tcMar>
              <w:top w:w="100" w:type="dxa"/>
              <w:left w:w="100" w:type="dxa"/>
              <w:bottom w:w="100" w:type="dxa"/>
              <w:right w:w="100" w:type="dxa"/>
            </w:tcMar>
            <w:vAlign w:val="center"/>
          </w:tcPr>
          <w:p w14:paraId="0FC2332D" w14:textId="77777777" w:rsidR="007C6F97" w:rsidRDefault="007C6F97" w:rsidP="00DD0B44">
            <w:r>
              <w:rPr>
                <w:b/>
              </w:rPr>
              <w:t>Type</w:t>
            </w:r>
          </w:p>
        </w:tc>
        <w:tc>
          <w:tcPr>
            <w:tcW w:w="3780" w:type="dxa"/>
            <w:shd w:val="clear" w:color="auto" w:fill="FFFFFF"/>
            <w:tcMar>
              <w:top w:w="100" w:type="dxa"/>
              <w:left w:w="100" w:type="dxa"/>
              <w:bottom w:w="100" w:type="dxa"/>
              <w:right w:w="100" w:type="dxa"/>
            </w:tcMar>
            <w:vAlign w:val="center"/>
          </w:tcPr>
          <w:p w14:paraId="2831F54E"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F9C6E68"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F4440AE"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08723632" w14:textId="77777777" w:rsidR="007C6F97" w:rsidRDefault="007C6F97" w:rsidP="00DD0B44">
            <w:r>
              <w:t xml:space="preserve">The </w:t>
            </w:r>
            <w:r>
              <w:rPr>
                <w:rFonts w:ascii="Courier New" w:eastAsia="Courier New" w:hAnsi="Courier New" w:cs="Courier New"/>
              </w:rPr>
              <w:t>Type</w:t>
            </w:r>
            <w:r>
              <w:t xml:space="preserve"> property specifies the format of the ICMP message.</w:t>
            </w:r>
          </w:p>
        </w:tc>
      </w:tr>
      <w:tr w:rsidR="007C6F97" w14:paraId="282D4B2B" w14:textId="77777777" w:rsidTr="00DD0B44">
        <w:trPr>
          <w:jc w:val="center"/>
        </w:trPr>
        <w:tc>
          <w:tcPr>
            <w:tcW w:w="1530" w:type="dxa"/>
            <w:shd w:val="clear" w:color="auto" w:fill="FFFFFF"/>
            <w:tcMar>
              <w:top w:w="100" w:type="dxa"/>
              <w:left w:w="100" w:type="dxa"/>
              <w:bottom w:w="100" w:type="dxa"/>
              <w:right w:w="100" w:type="dxa"/>
            </w:tcMar>
            <w:vAlign w:val="center"/>
          </w:tcPr>
          <w:p w14:paraId="2DFDFBBE" w14:textId="77777777" w:rsidR="007C6F97" w:rsidRDefault="007C6F97" w:rsidP="00DD0B44">
            <w:r>
              <w:rPr>
                <w:b/>
              </w:rPr>
              <w:t>Code</w:t>
            </w:r>
          </w:p>
        </w:tc>
        <w:tc>
          <w:tcPr>
            <w:tcW w:w="3780" w:type="dxa"/>
            <w:shd w:val="clear" w:color="auto" w:fill="FFFFFF"/>
            <w:tcMar>
              <w:top w:w="100" w:type="dxa"/>
              <w:left w:w="100" w:type="dxa"/>
              <w:bottom w:w="100" w:type="dxa"/>
              <w:right w:w="100" w:type="dxa"/>
            </w:tcMar>
            <w:vAlign w:val="center"/>
          </w:tcPr>
          <w:p w14:paraId="03AF7D9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E71F45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4B7189F"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F38915C" w14:textId="77777777" w:rsidR="007C6F97" w:rsidRDefault="007C6F97" w:rsidP="00DD0B44">
            <w:r>
              <w:t xml:space="preserve">The </w:t>
            </w:r>
            <w:r>
              <w:rPr>
                <w:rFonts w:ascii="Courier New" w:eastAsia="Courier New" w:hAnsi="Courier New" w:cs="Courier New"/>
              </w:rPr>
              <w:t>Code</w:t>
            </w:r>
            <w:r>
              <w:t xml:space="preserve"> property specifies the code of the ICMP message.</w:t>
            </w:r>
          </w:p>
        </w:tc>
      </w:tr>
      <w:tr w:rsidR="007C6F97" w14:paraId="520E947D" w14:textId="77777777" w:rsidTr="00DD0B44">
        <w:trPr>
          <w:jc w:val="center"/>
        </w:trPr>
        <w:tc>
          <w:tcPr>
            <w:tcW w:w="1530" w:type="dxa"/>
            <w:shd w:val="clear" w:color="auto" w:fill="FFFFFF"/>
            <w:tcMar>
              <w:top w:w="100" w:type="dxa"/>
              <w:left w:w="100" w:type="dxa"/>
              <w:bottom w:w="100" w:type="dxa"/>
              <w:right w:w="100" w:type="dxa"/>
            </w:tcMar>
            <w:vAlign w:val="center"/>
          </w:tcPr>
          <w:p w14:paraId="6CA974CE" w14:textId="77777777" w:rsidR="007C6F97" w:rsidRDefault="007C6F97" w:rsidP="00DD0B44">
            <w:r>
              <w:rPr>
                <w:b/>
              </w:rPr>
              <w:t>Checksum</w:t>
            </w:r>
          </w:p>
        </w:tc>
        <w:tc>
          <w:tcPr>
            <w:tcW w:w="3780" w:type="dxa"/>
            <w:shd w:val="clear" w:color="auto" w:fill="FFFFFF"/>
            <w:tcMar>
              <w:top w:w="100" w:type="dxa"/>
              <w:left w:w="100" w:type="dxa"/>
              <w:bottom w:w="100" w:type="dxa"/>
              <w:right w:w="100" w:type="dxa"/>
            </w:tcMar>
            <w:vAlign w:val="center"/>
          </w:tcPr>
          <w:p w14:paraId="3BF2E7E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0B7D731"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7C7752D"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19E71B4A" w14:textId="77777777" w:rsidR="007C6F97" w:rsidRDefault="007C6F97" w:rsidP="00DD0B44">
            <w:r>
              <w:t xml:space="preserve">The </w:t>
            </w:r>
            <w:r>
              <w:rPr>
                <w:rFonts w:ascii="Courier New" w:eastAsia="Courier New" w:hAnsi="Courier New" w:cs="Courier New"/>
              </w:rPr>
              <w:t>Checksum</w:t>
            </w:r>
            <w:r>
              <w:t xml:space="preserve"> property specifies the checksum (16 bits) of the ICMP message.</w:t>
            </w:r>
          </w:p>
        </w:tc>
      </w:tr>
    </w:tbl>
    <w:p w14:paraId="4246FF37" w14:textId="77777777" w:rsidR="007C6F97" w:rsidRDefault="007C6F97" w:rsidP="007C6F97">
      <w:pPr>
        <w:pStyle w:val="Heading4"/>
      </w:pPr>
      <w:bookmarkStart w:id="173" w:name="_Toc449967662"/>
      <w:r>
        <w:lastRenderedPageBreak/>
        <w:t>ICMPv4ErrorMessageType Class</w:t>
      </w:r>
      <w:bookmarkEnd w:id="173"/>
    </w:p>
    <w:p w14:paraId="38B9BD38" w14:textId="021F0D6C" w:rsidR="007C6F97" w:rsidRDefault="00754975" w:rsidP="007C6F97">
      <w:pPr>
        <w:pStyle w:val="basicparagraph"/>
        <w:contextualSpacing w:val="0"/>
      </w:pPr>
      <w:r>
        <w:t>T</w:t>
      </w:r>
      <w:r w:rsidR="006A140D">
        <w:t xml:space="preserve">he </w:t>
      </w:r>
      <w:r w:rsidR="006A140D">
        <w:rPr>
          <w:rFonts w:ascii="Courier New" w:eastAsia="Courier New" w:hAnsi="Courier New" w:cs="Courier New"/>
        </w:rPr>
        <w:t>ICMPv4ErrorMessageType</w:t>
      </w:r>
      <w:r w:rsidR="006A140D">
        <w:t xml:space="preserve"> class </w:t>
      </w:r>
      <w:r>
        <w:t xml:space="preserve">specifies </w:t>
      </w:r>
      <w:r w:rsidR="007C6F97">
        <w:t>ICMP error messages</w:t>
      </w:r>
      <w:r w:rsidR="00717311">
        <w:t>, which</w:t>
      </w:r>
      <w:r w:rsidR="007C6F97">
        <w:t xml:space="preserve"> include destination unreachable messages, source quench messages, redirect messages, and time exceeded messages.</w:t>
      </w:r>
    </w:p>
    <w:p w14:paraId="37BCA51E" w14:textId="43248D82" w:rsidR="00754975" w:rsidRPr="004F0352" w:rsidRDefault="00754975" w:rsidP="00754975">
      <w:pPr>
        <w:spacing w:after="240"/>
      </w:pPr>
      <w:r>
        <w:t xml:space="preserve">In CybOX 2.1.1, all of the properties of the </w:t>
      </w:r>
      <w:r>
        <w:rPr>
          <w:rFonts w:ascii="Courier New" w:eastAsia="Courier New" w:hAnsi="Courier New" w:cs="Courier New"/>
        </w:rPr>
        <w:t>ICMPv4ErrorMessageType</w:t>
      </w:r>
      <w:r>
        <w:t xml:space="preserve"> </w:t>
      </w:r>
      <w:r>
        <w:rPr>
          <w:rFonts w:cs="Courier New"/>
        </w:rPr>
        <w:t xml:space="preserve">class, except </w:t>
      </w:r>
      <w:r>
        <w:rPr>
          <w:rFonts w:ascii="Courier New" w:eastAsia="Courier New" w:hAnsi="Courier New" w:cs="Courier New"/>
        </w:rPr>
        <w:t>Error_Msg_Content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ICMPv4DestinationUnreachableType, ICMPv4SourceQuenchType, ICMPv4RedirectMessageType</w:t>
      </w:r>
      <w:r w:rsidRPr="00AA5B25">
        <w:rPr>
          <w:rFonts w:eastAsia="Courier New"/>
        </w:rPr>
        <w:t xml:space="preserve"> </w:t>
      </w:r>
      <w:r>
        <w:rPr>
          <w:rFonts w:eastAsia="Courier New"/>
        </w:rPr>
        <w:t xml:space="preserve">and </w:t>
      </w:r>
      <w:r>
        <w:rPr>
          <w:rFonts w:ascii="Courier New" w:eastAsia="Courier New" w:hAnsi="Courier New" w:cs="Courier New"/>
        </w:rPr>
        <w:t>ICMPv4TimeExceededType</w:t>
      </w:r>
      <w:r>
        <w:rPr>
          <w:rFonts w:cs="Courier New"/>
        </w:rPr>
        <w:t xml:space="preserve"> can be modelled as subclasses of the </w:t>
      </w:r>
      <w:r>
        <w:rPr>
          <w:rFonts w:ascii="Courier New" w:eastAsia="Courier New" w:hAnsi="Courier New" w:cs="Courier New"/>
        </w:rPr>
        <w:t>ICMPv4ErrorMessageType</w:t>
      </w:r>
      <w:r>
        <w:rPr>
          <w:rFonts w:eastAsia="Courier New"/>
        </w:rPr>
        <w:t xml:space="preserve"> class. </w:t>
      </w:r>
      <w:r>
        <w:rPr>
          <w:rFonts w:cs="Courier New"/>
        </w:rPr>
        <w:t>In future releases, it will probably be modelled that way.</w:t>
      </w:r>
    </w:p>
    <w:p w14:paraId="489CD7D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ICMPv4ErrorMessageType</w:t>
      </w:r>
      <w:r>
        <w:t xml:space="preserve"> class is given in </w:t>
      </w:r>
      <w:r w:rsidRPr="00101A16">
        <w:rPr>
          <w:b/>
          <w:color w:val="0000EE"/>
        </w:rPr>
        <w:fldChar w:fldCharType="begin"/>
      </w:r>
      <w:r w:rsidRPr="00101A16">
        <w:rPr>
          <w:b/>
          <w:color w:val="0000EE"/>
        </w:rPr>
        <w:instrText xml:space="preserve"> REF _Ref439919988 \h </w:instrText>
      </w:r>
      <w:r>
        <w:rPr>
          <w:b/>
          <w:color w:val="0000EE"/>
        </w:rPr>
        <w:instrText xml:space="preserve"> \* MERGEFORMAT </w:instrText>
      </w:r>
      <w:r w:rsidRPr="00101A16">
        <w:rPr>
          <w:b/>
          <w:color w:val="0000EE"/>
        </w:rPr>
      </w:r>
      <w:r w:rsidRPr="00101A1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46</w:t>
      </w:r>
      <w:r w:rsidRPr="00101A16">
        <w:rPr>
          <w:b/>
          <w:color w:val="0000EE"/>
        </w:rPr>
        <w:fldChar w:fldCharType="end"/>
      </w:r>
      <w:r>
        <w:t>.</w:t>
      </w:r>
    </w:p>
    <w:p w14:paraId="44108242" w14:textId="77777777" w:rsidR="007C6F97" w:rsidRDefault="007C6F97" w:rsidP="007C6F97">
      <w:pPr>
        <w:pStyle w:val="tablecaption"/>
        <w:jc w:val="center"/>
      </w:pPr>
      <w:bookmarkStart w:id="174" w:name="_Ref439919988"/>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46</w:t>
      </w:r>
      <w:r w:rsidR="003E4566">
        <w:rPr>
          <w:noProof/>
        </w:rPr>
        <w:fldChar w:fldCharType="end"/>
      </w:r>
      <w:bookmarkEnd w:id="174"/>
      <w:r>
        <w:rPr>
          <w:noProof/>
        </w:rPr>
        <w:t xml:space="preserve">. </w:t>
      </w:r>
      <w:r>
        <w:t xml:space="preserve">Properties of the </w:t>
      </w:r>
      <w:r>
        <w:rPr>
          <w:rFonts w:ascii="Courier New" w:eastAsia="Courier New" w:hAnsi="Courier New" w:cs="Courier New"/>
        </w:rPr>
        <w:t>ICMPv4ErrorMessageType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3ECEABEA" w14:textId="77777777" w:rsidTr="00DD0B44">
        <w:trPr>
          <w:jc w:val="center"/>
        </w:trPr>
        <w:tc>
          <w:tcPr>
            <w:tcW w:w="2610" w:type="dxa"/>
            <w:shd w:val="clear" w:color="auto" w:fill="BFBFBF"/>
            <w:tcMar>
              <w:top w:w="100" w:type="dxa"/>
              <w:left w:w="100" w:type="dxa"/>
              <w:bottom w:w="100" w:type="dxa"/>
              <w:right w:w="100" w:type="dxa"/>
            </w:tcMar>
          </w:tcPr>
          <w:p w14:paraId="4861F831"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717B3DF3"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0047E6D"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772EBD8" w14:textId="77777777" w:rsidR="007C6F97" w:rsidRDefault="007C6F97" w:rsidP="00DD0B44">
            <w:pPr>
              <w:rPr>
                <w:b/>
                <w:color w:val="000000"/>
              </w:rPr>
            </w:pPr>
            <w:r>
              <w:rPr>
                <w:b/>
                <w:color w:val="000000"/>
              </w:rPr>
              <w:t>Description</w:t>
            </w:r>
          </w:p>
        </w:tc>
      </w:tr>
      <w:tr w:rsidR="006A140D" w14:paraId="5010076B" w14:textId="77777777" w:rsidTr="00DD0B44">
        <w:trPr>
          <w:jc w:val="center"/>
        </w:trPr>
        <w:tc>
          <w:tcPr>
            <w:tcW w:w="2610" w:type="dxa"/>
            <w:shd w:val="clear" w:color="auto" w:fill="FFFFFF"/>
            <w:tcMar>
              <w:top w:w="100" w:type="dxa"/>
              <w:left w:w="100" w:type="dxa"/>
              <w:bottom w:w="100" w:type="dxa"/>
              <w:right w:w="100" w:type="dxa"/>
            </w:tcMar>
            <w:vAlign w:val="center"/>
          </w:tcPr>
          <w:p w14:paraId="1544FC36" w14:textId="5C4EB369" w:rsidR="006A140D" w:rsidRDefault="006A140D" w:rsidP="006A140D">
            <w:pPr>
              <w:rPr>
                <w:b/>
              </w:rPr>
            </w:pPr>
            <w:r>
              <w:rPr>
                <w:b/>
              </w:rPr>
              <w:t>Error_Msg_Content</w:t>
            </w:r>
          </w:p>
        </w:tc>
        <w:tc>
          <w:tcPr>
            <w:tcW w:w="4050" w:type="dxa"/>
            <w:shd w:val="clear" w:color="auto" w:fill="FFFFFF"/>
            <w:tcMar>
              <w:top w:w="100" w:type="dxa"/>
              <w:left w:w="100" w:type="dxa"/>
              <w:bottom w:w="100" w:type="dxa"/>
              <w:right w:w="100" w:type="dxa"/>
            </w:tcMar>
            <w:vAlign w:val="center"/>
          </w:tcPr>
          <w:p w14:paraId="128C6602" w14:textId="5245B303" w:rsidR="006A140D" w:rsidRDefault="006A140D" w:rsidP="006A140D">
            <w:pPr>
              <w:rPr>
                <w:rFonts w:ascii="Courier New" w:eastAsia="Courier New" w:hAnsi="Courier New" w:cs="Courier New"/>
              </w:rPr>
            </w:pPr>
            <w:r>
              <w:rPr>
                <w:rFonts w:ascii="Courier New" w:eastAsia="Courier New" w:hAnsi="Courier New" w:cs="Courier New"/>
              </w:rPr>
              <w:t>ICMPv4ErrorMessageContentType</w:t>
            </w:r>
          </w:p>
        </w:tc>
        <w:tc>
          <w:tcPr>
            <w:tcW w:w="1260" w:type="dxa"/>
            <w:shd w:val="clear" w:color="auto" w:fill="FFFFFF"/>
            <w:tcMar>
              <w:top w:w="100" w:type="dxa"/>
              <w:left w:w="100" w:type="dxa"/>
              <w:bottom w:w="100" w:type="dxa"/>
              <w:right w:w="100" w:type="dxa"/>
            </w:tcMar>
            <w:vAlign w:val="center"/>
          </w:tcPr>
          <w:p w14:paraId="2F320BA8" w14:textId="56F15B32"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2DF5F6F6" w14:textId="019283ED" w:rsidR="006A140D" w:rsidRDefault="006A140D" w:rsidP="00754975">
            <w:r>
              <w:t xml:space="preserve">The </w:t>
            </w:r>
            <w:r>
              <w:rPr>
                <w:rFonts w:ascii="Courier New" w:eastAsia="Courier New" w:hAnsi="Courier New" w:cs="Courier New"/>
              </w:rPr>
              <w:t>Error_Msg_Content</w:t>
            </w:r>
            <w:r>
              <w:t xml:space="preserve"> property </w:t>
            </w:r>
            <w:r w:rsidR="00754975">
              <w:t xml:space="preserve">specifies </w:t>
            </w:r>
            <w:r>
              <w:t>content common to all ICMP error message</w:t>
            </w:r>
            <w:r w:rsidR="00754975">
              <w:t xml:space="preserve"> types</w:t>
            </w:r>
            <w:r>
              <w:t xml:space="preserve"> are defined here. </w:t>
            </w:r>
            <w:r w:rsidR="00754975">
              <w:t>Properties</w:t>
            </w:r>
            <w:r>
              <w:t xml:space="preserve"> that are specific to individual message </w:t>
            </w:r>
            <w:r w:rsidR="00754975">
              <w:t xml:space="preserve">types </w:t>
            </w:r>
            <w:r>
              <w:t>are defined separately under each message type.</w:t>
            </w:r>
          </w:p>
        </w:tc>
      </w:tr>
      <w:tr w:rsidR="006A140D" w14:paraId="704B292D" w14:textId="77777777" w:rsidTr="00DD0B44">
        <w:trPr>
          <w:jc w:val="center"/>
        </w:trPr>
        <w:tc>
          <w:tcPr>
            <w:tcW w:w="2610" w:type="dxa"/>
            <w:shd w:val="clear" w:color="auto" w:fill="FFFFFF"/>
            <w:tcMar>
              <w:top w:w="100" w:type="dxa"/>
              <w:left w:w="100" w:type="dxa"/>
              <w:bottom w:w="100" w:type="dxa"/>
              <w:right w:w="100" w:type="dxa"/>
            </w:tcMar>
            <w:vAlign w:val="center"/>
          </w:tcPr>
          <w:p w14:paraId="19A5FFCF" w14:textId="77777777" w:rsidR="006A140D" w:rsidRDefault="006A140D" w:rsidP="006A140D">
            <w:r>
              <w:rPr>
                <w:b/>
              </w:rPr>
              <w:t>Destination_Unreachable</w:t>
            </w:r>
          </w:p>
        </w:tc>
        <w:tc>
          <w:tcPr>
            <w:tcW w:w="4050" w:type="dxa"/>
            <w:shd w:val="clear" w:color="auto" w:fill="FFFFFF"/>
            <w:tcMar>
              <w:top w:w="100" w:type="dxa"/>
              <w:left w:w="100" w:type="dxa"/>
              <w:bottom w:w="100" w:type="dxa"/>
              <w:right w:w="100" w:type="dxa"/>
            </w:tcMar>
            <w:vAlign w:val="center"/>
          </w:tcPr>
          <w:p w14:paraId="6B830FE7" w14:textId="77777777" w:rsidR="006A140D" w:rsidRDefault="006A140D" w:rsidP="006A140D">
            <w:r>
              <w:rPr>
                <w:rFonts w:ascii="Courier New" w:eastAsia="Courier New" w:hAnsi="Courier New" w:cs="Courier New"/>
              </w:rPr>
              <w:t>ICMPv4DestinationUnreachableType</w:t>
            </w:r>
          </w:p>
        </w:tc>
        <w:tc>
          <w:tcPr>
            <w:tcW w:w="1260" w:type="dxa"/>
            <w:shd w:val="clear" w:color="auto" w:fill="FFFFFF"/>
            <w:tcMar>
              <w:top w:w="100" w:type="dxa"/>
              <w:left w:w="100" w:type="dxa"/>
              <w:bottom w:w="100" w:type="dxa"/>
              <w:right w:w="100" w:type="dxa"/>
            </w:tcMar>
            <w:vAlign w:val="center"/>
          </w:tcPr>
          <w:p w14:paraId="1E05F9AC"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1A0D42" w14:textId="77777777" w:rsidR="006A140D" w:rsidRDefault="006A140D" w:rsidP="00754975">
            <w:r>
              <w:t xml:space="preserve">The </w:t>
            </w:r>
            <w:r>
              <w:rPr>
                <w:rFonts w:ascii="Courier New" w:eastAsia="Courier New" w:hAnsi="Courier New" w:cs="Courier New"/>
              </w:rPr>
              <w:t>Destination_Unreachable</w:t>
            </w:r>
            <w:r>
              <w:t xml:space="preserve"> property </w:t>
            </w:r>
            <w:r w:rsidR="00754975">
              <w:t>specifies a</w:t>
            </w:r>
            <w:r>
              <w:t xml:space="preserve"> destination unreachable message</w:t>
            </w:r>
            <w:r w:rsidR="00754975">
              <w:t>,</w:t>
            </w:r>
            <w:r>
              <w:t xml:space="preserve"> </w:t>
            </w:r>
            <w:r w:rsidR="00754975">
              <w:t>which</w:t>
            </w:r>
            <w:r>
              <w:t xml:space="preserve"> is generated by the host or its inbound gateway to inform the client that the destination is unreachable for some reason</w:t>
            </w:r>
            <w:r w:rsidR="00754975">
              <w:t>.</w:t>
            </w:r>
            <w:r>
              <w:t xml:space="preserve"> See </w:t>
            </w:r>
            <w:hyperlink r:id="rId77" w:history="1">
              <w:r w:rsidRPr="00A70853">
                <w:rPr>
                  <w:rStyle w:val="Hyperlink"/>
                </w:rPr>
                <w:t>http://en.wikipedia.org/wiki/ICMP_Destination_Unreachable</w:t>
              </w:r>
            </w:hyperlink>
            <w:r>
              <w:t xml:space="preserve"> for more information.</w:t>
            </w:r>
          </w:p>
          <w:p w14:paraId="6B7B97B5" w14:textId="77777777" w:rsidR="00754975" w:rsidRDefault="00754975" w:rsidP="00754975"/>
          <w:p w14:paraId="6647EC8F" w14:textId="014DB8A0"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763FEB6A" w14:textId="77777777" w:rsidTr="00DD0B44">
        <w:trPr>
          <w:jc w:val="center"/>
        </w:trPr>
        <w:tc>
          <w:tcPr>
            <w:tcW w:w="2610" w:type="dxa"/>
            <w:shd w:val="clear" w:color="auto" w:fill="FFFFFF"/>
            <w:tcMar>
              <w:top w:w="100" w:type="dxa"/>
              <w:left w:w="100" w:type="dxa"/>
              <w:bottom w:w="100" w:type="dxa"/>
              <w:right w:w="100" w:type="dxa"/>
            </w:tcMar>
            <w:vAlign w:val="center"/>
          </w:tcPr>
          <w:p w14:paraId="0E778D86" w14:textId="77777777" w:rsidR="006A140D" w:rsidRDefault="006A140D" w:rsidP="006A140D">
            <w:r>
              <w:rPr>
                <w:b/>
              </w:rPr>
              <w:t>Source_Quench</w:t>
            </w:r>
          </w:p>
        </w:tc>
        <w:tc>
          <w:tcPr>
            <w:tcW w:w="4050" w:type="dxa"/>
            <w:shd w:val="clear" w:color="auto" w:fill="FFFFFF"/>
            <w:tcMar>
              <w:top w:w="100" w:type="dxa"/>
              <w:left w:w="100" w:type="dxa"/>
              <w:bottom w:w="100" w:type="dxa"/>
              <w:right w:w="100" w:type="dxa"/>
            </w:tcMar>
            <w:vAlign w:val="center"/>
          </w:tcPr>
          <w:p w14:paraId="27DB5399" w14:textId="77777777" w:rsidR="006A140D" w:rsidRDefault="006A140D" w:rsidP="006A140D">
            <w:r>
              <w:rPr>
                <w:rFonts w:ascii="Courier New" w:eastAsia="Courier New" w:hAnsi="Courier New" w:cs="Courier New"/>
              </w:rPr>
              <w:t>ICMPv4SourceQuenchType</w:t>
            </w:r>
          </w:p>
        </w:tc>
        <w:tc>
          <w:tcPr>
            <w:tcW w:w="1260" w:type="dxa"/>
            <w:shd w:val="clear" w:color="auto" w:fill="FFFFFF"/>
            <w:tcMar>
              <w:top w:w="100" w:type="dxa"/>
              <w:left w:w="100" w:type="dxa"/>
              <w:bottom w:w="100" w:type="dxa"/>
              <w:right w:w="100" w:type="dxa"/>
            </w:tcMar>
            <w:vAlign w:val="center"/>
          </w:tcPr>
          <w:p w14:paraId="2422E3A2"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7D25AE07" w14:textId="7C528ED2" w:rsidR="006A140D" w:rsidRDefault="006A140D" w:rsidP="00754975">
            <w:r>
              <w:t xml:space="preserve">The </w:t>
            </w:r>
            <w:r>
              <w:rPr>
                <w:rFonts w:ascii="Courier New" w:eastAsia="Courier New" w:hAnsi="Courier New" w:cs="Courier New"/>
              </w:rPr>
              <w:t>Source_Quench</w:t>
            </w:r>
            <w:r>
              <w:t xml:space="preserve"> property </w:t>
            </w:r>
            <w:r w:rsidR="00754975">
              <w:t>specifies a</w:t>
            </w:r>
            <w:r>
              <w:t xml:space="preserve"> source quench message that requests the sender decrease the rate of messages sent to a router or host. This message may be generated if a router or host does not have sufficient buffer space to process the request </w:t>
            </w:r>
            <w:r>
              <w:lastRenderedPageBreak/>
              <w:t>or may occur if the router or host buffer is approaching its limit</w:t>
            </w:r>
            <w:r w:rsidR="00754975">
              <w:t>.</w:t>
            </w:r>
            <w:r>
              <w:t xml:space="preserve"> See </w:t>
            </w:r>
            <w:hyperlink r:id="rId78" w:history="1">
              <w:r w:rsidRPr="00A70853">
                <w:rPr>
                  <w:rStyle w:val="Hyperlink"/>
                </w:rPr>
                <w:t>http://en.wikipedia.org/wiki/ICMP_Source_Quench</w:t>
              </w:r>
            </w:hyperlink>
            <w:r>
              <w:t xml:space="preserve"> for more information.</w:t>
            </w:r>
          </w:p>
          <w:p w14:paraId="29922C9B" w14:textId="77777777" w:rsidR="00754975" w:rsidRDefault="00754975" w:rsidP="00754975"/>
          <w:p w14:paraId="69838987" w14:textId="67C6014F"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64789375" w14:textId="77777777" w:rsidTr="00DD0B44">
        <w:trPr>
          <w:jc w:val="center"/>
        </w:trPr>
        <w:tc>
          <w:tcPr>
            <w:tcW w:w="2610" w:type="dxa"/>
            <w:shd w:val="clear" w:color="auto" w:fill="FFFFFF"/>
            <w:tcMar>
              <w:top w:w="100" w:type="dxa"/>
              <w:left w:w="100" w:type="dxa"/>
              <w:bottom w:w="100" w:type="dxa"/>
              <w:right w:w="100" w:type="dxa"/>
            </w:tcMar>
            <w:vAlign w:val="center"/>
          </w:tcPr>
          <w:p w14:paraId="0D372684" w14:textId="77777777" w:rsidR="006A140D" w:rsidRDefault="006A140D" w:rsidP="006A140D">
            <w:r>
              <w:rPr>
                <w:b/>
              </w:rPr>
              <w:lastRenderedPageBreak/>
              <w:t>Redirect_Message</w:t>
            </w:r>
          </w:p>
        </w:tc>
        <w:tc>
          <w:tcPr>
            <w:tcW w:w="4050" w:type="dxa"/>
            <w:shd w:val="clear" w:color="auto" w:fill="FFFFFF"/>
            <w:tcMar>
              <w:top w:w="100" w:type="dxa"/>
              <w:left w:w="100" w:type="dxa"/>
              <w:bottom w:w="100" w:type="dxa"/>
              <w:right w:w="100" w:type="dxa"/>
            </w:tcMar>
            <w:vAlign w:val="center"/>
          </w:tcPr>
          <w:p w14:paraId="38AC5C76" w14:textId="77777777" w:rsidR="006A140D" w:rsidRDefault="006A140D" w:rsidP="006A140D">
            <w:r>
              <w:rPr>
                <w:rFonts w:ascii="Courier New" w:eastAsia="Courier New" w:hAnsi="Courier New" w:cs="Courier New"/>
              </w:rPr>
              <w:t>ICMPv4RedirectMessageType</w:t>
            </w:r>
          </w:p>
        </w:tc>
        <w:tc>
          <w:tcPr>
            <w:tcW w:w="1260" w:type="dxa"/>
            <w:shd w:val="clear" w:color="auto" w:fill="FFFFFF"/>
            <w:tcMar>
              <w:top w:w="100" w:type="dxa"/>
              <w:left w:w="100" w:type="dxa"/>
              <w:bottom w:w="100" w:type="dxa"/>
              <w:right w:w="100" w:type="dxa"/>
            </w:tcMar>
            <w:vAlign w:val="center"/>
          </w:tcPr>
          <w:p w14:paraId="4763FA8D"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322D2D16" w14:textId="77777777" w:rsidR="006A140D" w:rsidRDefault="006A140D" w:rsidP="00754975">
            <w:r>
              <w:t xml:space="preserve">The </w:t>
            </w:r>
            <w:r>
              <w:rPr>
                <w:rFonts w:ascii="Courier New" w:eastAsia="Courier New" w:hAnsi="Courier New" w:cs="Courier New"/>
              </w:rPr>
              <w:t>Redirect_Message</w:t>
            </w:r>
            <w:r>
              <w:t xml:space="preserve"> property </w:t>
            </w:r>
            <w:r w:rsidR="00754975">
              <w:t xml:space="preserve">specifies a redirect message which </w:t>
            </w:r>
            <w:r>
              <w:t>is used to send data packets on an alternative route. This ICMP redirect message informs a host to update its routing information.</w:t>
            </w:r>
          </w:p>
          <w:p w14:paraId="0A27625D" w14:textId="77777777" w:rsidR="00754975" w:rsidRDefault="00754975" w:rsidP="00754975"/>
          <w:p w14:paraId="618FCB56" w14:textId="23F53432"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r w:rsidR="006A140D" w14:paraId="33D3E4AB" w14:textId="77777777" w:rsidTr="00DD0B44">
        <w:trPr>
          <w:jc w:val="center"/>
        </w:trPr>
        <w:tc>
          <w:tcPr>
            <w:tcW w:w="2610" w:type="dxa"/>
            <w:shd w:val="clear" w:color="auto" w:fill="FFFFFF"/>
            <w:tcMar>
              <w:top w:w="100" w:type="dxa"/>
              <w:left w:w="100" w:type="dxa"/>
              <w:bottom w:w="100" w:type="dxa"/>
              <w:right w:w="100" w:type="dxa"/>
            </w:tcMar>
            <w:vAlign w:val="center"/>
          </w:tcPr>
          <w:p w14:paraId="00BDDAF5" w14:textId="77777777" w:rsidR="006A140D" w:rsidRDefault="006A140D" w:rsidP="006A140D">
            <w:r>
              <w:rPr>
                <w:b/>
              </w:rPr>
              <w:t>Time_Exceeded</w:t>
            </w:r>
          </w:p>
        </w:tc>
        <w:tc>
          <w:tcPr>
            <w:tcW w:w="4050" w:type="dxa"/>
            <w:shd w:val="clear" w:color="auto" w:fill="FFFFFF"/>
            <w:tcMar>
              <w:top w:w="100" w:type="dxa"/>
              <w:left w:w="100" w:type="dxa"/>
              <w:bottom w:w="100" w:type="dxa"/>
              <w:right w:w="100" w:type="dxa"/>
            </w:tcMar>
            <w:vAlign w:val="center"/>
          </w:tcPr>
          <w:p w14:paraId="33C8CF47" w14:textId="77777777" w:rsidR="006A140D" w:rsidRDefault="006A140D" w:rsidP="006A140D">
            <w:r>
              <w:rPr>
                <w:rFonts w:ascii="Courier New" w:eastAsia="Courier New" w:hAnsi="Courier New" w:cs="Courier New"/>
              </w:rPr>
              <w:t>ICMPv4TimeExceededType</w:t>
            </w:r>
          </w:p>
        </w:tc>
        <w:tc>
          <w:tcPr>
            <w:tcW w:w="1260" w:type="dxa"/>
            <w:shd w:val="clear" w:color="auto" w:fill="FFFFFF"/>
            <w:tcMar>
              <w:top w:w="100" w:type="dxa"/>
              <w:left w:w="100" w:type="dxa"/>
              <w:bottom w:w="100" w:type="dxa"/>
              <w:right w:w="100" w:type="dxa"/>
            </w:tcMar>
            <w:vAlign w:val="center"/>
          </w:tcPr>
          <w:p w14:paraId="39C49579" w14:textId="77777777" w:rsidR="006A140D" w:rsidRDefault="006A140D" w:rsidP="006A140D">
            <w:pPr>
              <w:jc w:val="center"/>
            </w:pPr>
            <w:r>
              <w:t>0..1</w:t>
            </w:r>
          </w:p>
        </w:tc>
        <w:tc>
          <w:tcPr>
            <w:tcW w:w="5040" w:type="dxa"/>
            <w:shd w:val="clear" w:color="auto" w:fill="FFFFFF"/>
            <w:tcMar>
              <w:top w:w="100" w:type="dxa"/>
              <w:left w:w="100" w:type="dxa"/>
              <w:bottom w:w="100" w:type="dxa"/>
              <w:right w:w="100" w:type="dxa"/>
            </w:tcMar>
          </w:tcPr>
          <w:p w14:paraId="10E034AA" w14:textId="77777777" w:rsidR="006A140D" w:rsidRDefault="00754975" w:rsidP="00754975">
            <w:r>
              <w:t xml:space="preserve">The </w:t>
            </w:r>
            <w:r w:rsidRPr="00754975">
              <w:rPr>
                <w:rFonts w:ascii="Courier New" w:hAnsi="Courier New" w:cs="Courier New"/>
              </w:rPr>
              <w:t>Time_Exceeded</w:t>
            </w:r>
            <w:r>
              <w:t xml:space="preserve"> property specifies a</w:t>
            </w:r>
            <w:r w:rsidR="006A140D">
              <w:t xml:space="preserve"> time exceeded message</w:t>
            </w:r>
            <w:r>
              <w:t>, which</w:t>
            </w:r>
            <w:r w:rsidR="006A140D">
              <w:t xml:space="preserve"> is generated by a gateway to inform the source of a datagram that the datagram has been discarded due to the time to live property reaching zero. A time exceeded message may also be sent by a host if it fails to reassemble a fragmented datagram within its time limit</w:t>
            </w:r>
            <w:r>
              <w:t>.</w:t>
            </w:r>
            <w:r w:rsidR="006A140D">
              <w:t xml:space="preserve"> See </w:t>
            </w:r>
            <w:hyperlink r:id="rId79" w:history="1">
              <w:r w:rsidR="006A140D" w:rsidRPr="00A70853">
                <w:rPr>
                  <w:rStyle w:val="Hyperlink"/>
                </w:rPr>
                <w:t>http://en.wikipedia.org/wiki/ICMP_Time_Exceeded</w:t>
              </w:r>
            </w:hyperlink>
            <w:r w:rsidR="006A140D">
              <w:t xml:space="preserve"> for more information.</w:t>
            </w:r>
          </w:p>
          <w:p w14:paraId="045110B7" w14:textId="77777777" w:rsidR="00754975" w:rsidRDefault="00754975" w:rsidP="00754975"/>
          <w:p w14:paraId="45A70767" w14:textId="34FADD60" w:rsidR="00754975" w:rsidRDefault="00754975" w:rsidP="00754975">
            <w:r>
              <w:t xml:space="preserve">Only one of the </w:t>
            </w:r>
            <w:r>
              <w:rPr>
                <w:rFonts w:ascii="Courier New" w:eastAsia="Courier New" w:hAnsi="Courier New" w:cs="Courier New"/>
              </w:rPr>
              <w:t>Destination_Unreachable, Source_Quench, Redirect_Message</w:t>
            </w:r>
            <w:r w:rsidRPr="00754975">
              <w:rPr>
                <w:rFonts w:eastAsia="Courier New"/>
              </w:rPr>
              <w:t xml:space="preserve"> </w:t>
            </w:r>
            <w:r>
              <w:t>a</w:t>
            </w:r>
            <w:r>
              <w:rPr>
                <w:rFonts w:eastAsia="Courier New"/>
              </w:rPr>
              <w:t xml:space="preserve">nd </w:t>
            </w:r>
            <w:r w:rsidRPr="00754975">
              <w:rPr>
                <w:rFonts w:ascii="Courier New" w:hAnsi="Courier New" w:cs="Courier New"/>
              </w:rPr>
              <w:t>Time_Exceeded</w:t>
            </w:r>
            <w:r w:rsidRPr="00AA5B25">
              <w:rPr>
                <w:rFonts w:eastAsia="Courier New"/>
              </w:rPr>
              <w:t xml:space="preserve"> </w:t>
            </w:r>
            <w:r>
              <w:t xml:space="preserve">properties </w:t>
            </w:r>
            <w:r>
              <w:rPr>
                <w:rFonts w:eastAsia="Courier New"/>
              </w:rPr>
              <w:t>can be populated.</w:t>
            </w:r>
          </w:p>
        </w:tc>
      </w:tr>
    </w:tbl>
    <w:p w14:paraId="61C587A8" w14:textId="77777777" w:rsidR="007C6F97" w:rsidRDefault="007C6F97" w:rsidP="007C6F97">
      <w:pPr>
        <w:pStyle w:val="Heading4"/>
      </w:pPr>
      <w:bookmarkStart w:id="175" w:name="_Toc449967663"/>
      <w:r>
        <w:t>ICMPv4ErrorMessageContentType Class</w:t>
      </w:r>
      <w:bookmarkEnd w:id="175"/>
    </w:p>
    <w:p w14:paraId="71F2207B" w14:textId="42747567" w:rsidR="007C6F97" w:rsidRDefault="00754975" w:rsidP="007C6F97">
      <w:pPr>
        <w:pStyle w:val="basicparagraph"/>
        <w:contextualSpacing w:val="0"/>
      </w:pPr>
      <w:r>
        <w:t xml:space="preserve">The </w:t>
      </w:r>
      <w:r>
        <w:rPr>
          <w:rFonts w:ascii="Courier New" w:eastAsia="Courier New" w:hAnsi="Courier New" w:cs="Courier New"/>
        </w:rPr>
        <w:t>ICMPv4ErrorMessageContentType</w:t>
      </w:r>
      <w:r>
        <w:t xml:space="preserve"> class specifies properties common to all types of</w:t>
      </w:r>
      <w:r w:rsidR="007C6F97">
        <w:t xml:space="preserve"> ICMPv4 error</w:t>
      </w:r>
      <w:r w:rsidR="00FE43A9">
        <w:t xml:space="preserve"> messages</w:t>
      </w:r>
      <w:r w:rsidR="007C6F97">
        <w:t>.</w:t>
      </w:r>
    </w:p>
    <w:p w14:paraId="70D4F07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ICMPv4ErrorMessageContentType</w:t>
      </w:r>
      <w:r>
        <w:t xml:space="preserve"> class is given in </w:t>
      </w:r>
      <w:r w:rsidRPr="00800D58">
        <w:rPr>
          <w:b/>
          <w:color w:val="0000EE"/>
        </w:rPr>
        <w:fldChar w:fldCharType="begin"/>
      </w:r>
      <w:r w:rsidRPr="00800D58">
        <w:rPr>
          <w:b/>
          <w:color w:val="0000EE"/>
        </w:rPr>
        <w:instrText xml:space="preserve"> REF _Ref439920106 \h </w:instrText>
      </w:r>
      <w:r>
        <w:rPr>
          <w:b/>
          <w:color w:val="0000EE"/>
        </w:rPr>
        <w:instrText xml:space="preserve"> \* MERGEFORMAT </w:instrText>
      </w:r>
      <w:r w:rsidRPr="00800D58">
        <w:rPr>
          <w:b/>
          <w:color w:val="0000EE"/>
        </w:rPr>
      </w:r>
      <w:r w:rsidRPr="00800D58">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47</w:t>
      </w:r>
      <w:r w:rsidRPr="00800D58">
        <w:rPr>
          <w:b/>
          <w:color w:val="0000EE"/>
        </w:rPr>
        <w:fldChar w:fldCharType="end"/>
      </w:r>
      <w:r>
        <w:t>.</w:t>
      </w:r>
    </w:p>
    <w:p w14:paraId="3419E0B8" w14:textId="77777777" w:rsidR="007C6F97" w:rsidRDefault="007C6F97" w:rsidP="007C6F97">
      <w:pPr>
        <w:pStyle w:val="tablecaption"/>
        <w:jc w:val="center"/>
      </w:pPr>
      <w:bookmarkStart w:id="176" w:name="_Ref439920106"/>
      <w:r>
        <w:lastRenderedPageBreak/>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47</w:t>
      </w:r>
      <w:r w:rsidR="003E4566">
        <w:rPr>
          <w:noProof/>
        </w:rPr>
        <w:fldChar w:fldCharType="end"/>
      </w:r>
      <w:bookmarkEnd w:id="176"/>
      <w:r>
        <w:rPr>
          <w:noProof/>
        </w:rPr>
        <w:t xml:space="preserve">. </w:t>
      </w:r>
      <w:r>
        <w:t xml:space="preserve">Properties of the </w:t>
      </w:r>
      <w:r>
        <w:rPr>
          <w:rFonts w:ascii="Courier New" w:eastAsia="Courier New" w:hAnsi="Courier New" w:cs="Courier New"/>
        </w:rPr>
        <w:t>ICMPv4ErrorMessageContentType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510"/>
        <w:gridCol w:w="1350"/>
        <w:gridCol w:w="6120"/>
      </w:tblGrid>
      <w:tr w:rsidR="007C6F97" w14:paraId="08C74822" w14:textId="77777777" w:rsidTr="00FE43A9">
        <w:trPr>
          <w:jc w:val="center"/>
        </w:trPr>
        <w:tc>
          <w:tcPr>
            <w:tcW w:w="1980" w:type="dxa"/>
            <w:shd w:val="clear" w:color="auto" w:fill="BFBFBF"/>
            <w:tcMar>
              <w:top w:w="100" w:type="dxa"/>
              <w:left w:w="100" w:type="dxa"/>
              <w:bottom w:w="100" w:type="dxa"/>
              <w:right w:w="100" w:type="dxa"/>
            </w:tcMar>
          </w:tcPr>
          <w:p w14:paraId="5FCEC47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A52F579"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B9FF5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42927CB7" w14:textId="77777777" w:rsidR="007C6F97" w:rsidRDefault="007C6F97" w:rsidP="00DD0B44">
            <w:pPr>
              <w:rPr>
                <w:b/>
                <w:color w:val="000000"/>
              </w:rPr>
            </w:pPr>
            <w:r>
              <w:rPr>
                <w:b/>
                <w:color w:val="000000"/>
              </w:rPr>
              <w:t>Description</w:t>
            </w:r>
          </w:p>
        </w:tc>
      </w:tr>
      <w:tr w:rsidR="007C6F97" w14:paraId="2DBFD7A5" w14:textId="77777777" w:rsidTr="00FE43A9">
        <w:trPr>
          <w:jc w:val="center"/>
        </w:trPr>
        <w:tc>
          <w:tcPr>
            <w:tcW w:w="1980" w:type="dxa"/>
            <w:shd w:val="clear" w:color="auto" w:fill="FFFFFF"/>
            <w:tcMar>
              <w:top w:w="100" w:type="dxa"/>
              <w:left w:w="100" w:type="dxa"/>
              <w:bottom w:w="100" w:type="dxa"/>
              <w:right w:w="100" w:type="dxa"/>
            </w:tcMar>
            <w:vAlign w:val="center"/>
          </w:tcPr>
          <w:p w14:paraId="6026F70C" w14:textId="77777777" w:rsidR="007C6F97" w:rsidRDefault="007C6F97" w:rsidP="00DD0B44">
            <w:r>
              <w:rPr>
                <w:b/>
              </w:rPr>
              <w:t>IP_Header</w:t>
            </w:r>
          </w:p>
        </w:tc>
        <w:tc>
          <w:tcPr>
            <w:tcW w:w="3510" w:type="dxa"/>
            <w:shd w:val="clear" w:color="auto" w:fill="FFFFFF"/>
            <w:tcMar>
              <w:top w:w="100" w:type="dxa"/>
              <w:left w:w="100" w:type="dxa"/>
              <w:bottom w:w="100" w:type="dxa"/>
              <w:right w:w="100" w:type="dxa"/>
            </w:tcMar>
            <w:vAlign w:val="center"/>
          </w:tcPr>
          <w:p w14:paraId="51E07820" w14:textId="346BDCE6" w:rsidR="007C6F97" w:rsidRDefault="007C6F97" w:rsidP="00DD0B44">
            <w:r>
              <w:rPr>
                <w:rFonts w:ascii="Courier New" w:eastAsia="Courier New" w:hAnsi="Courier New" w:cs="Courier New"/>
              </w:rPr>
              <w:t>IPv4HeaderType</w:t>
            </w:r>
          </w:p>
        </w:tc>
        <w:tc>
          <w:tcPr>
            <w:tcW w:w="1350" w:type="dxa"/>
            <w:shd w:val="clear" w:color="auto" w:fill="FFFFFF"/>
            <w:tcMar>
              <w:top w:w="100" w:type="dxa"/>
              <w:left w:w="100" w:type="dxa"/>
              <w:bottom w:w="100" w:type="dxa"/>
              <w:right w:w="100" w:type="dxa"/>
            </w:tcMar>
            <w:vAlign w:val="center"/>
          </w:tcPr>
          <w:p w14:paraId="2B6D4BA1"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1AFB1776" w14:textId="23333397" w:rsidR="007C6F97" w:rsidRDefault="007C6F97" w:rsidP="00DD0B44">
            <w:r>
              <w:t xml:space="preserve">The </w:t>
            </w:r>
            <w:r>
              <w:rPr>
                <w:rFonts w:ascii="Courier New" w:eastAsia="Courier New" w:hAnsi="Courier New" w:cs="Courier New"/>
              </w:rPr>
              <w:t>IP_Header</w:t>
            </w:r>
            <w:r>
              <w:t xml:space="preserve"> property </w:t>
            </w:r>
            <w:r w:rsidR="00754975">
              <w:t xml:space="preserve">specifies the </w:t>
            </w:r>
            <w:r>
              <w:t>IP header from the original datagram.</w:t>
            </w:r>
          </w:p>
        </w:tc>
      </w:tr>
      <w:tr w:rsidR="007C6F97" w14:paraId="1BD5E5F2" w14:textId="77777777" w:rsidTr="00FE43A9">
        <w:trPr>
          <w:jc w:val="center"/>
        </w:trPr>
        <w:tc>
          <w:tcPr>
            <w:tcW w:w="1980" w:type="dxa"/>
            <w:shd w:val="clear" w:color="auto" w:fill="FFFFFF"/>
            <w:tcMar>
              <w:top w:w="100" w:type="dxa"/>
              <w:left w:w="100" w:type="dxa"/>
              <w:bottom w:w="100" w:type="dxa"/>
              <w:right w:w="100" w:type="dxa"/>
            </w:tcMar>
            <w:vAlign w:val="center"/>
          </w:tcPr>
          <w:p w14:paraId="33C09D40" w14:textId="77777777" w:rsidR="007C6F97" w:rsidRDefault="007C6F97" w:rsidP="00DD0B44">
            <w:r>
              <w:rPr>
                <w:b/>
              </w:rPr>
              <w:t>First_Eight_Bytes</w:t>
            </w:r>
          </w:p>
        </w:tc>
        <w:tc>
          <w:tcPr>
            <w:tcW w:w="3510" w:type="dxa"/>
            <w:shd w:val="clear" w:color="auto" w:fill="FFFFFF"/>
            <w:tcMar>
              <w:top w:w="100" w:type="dxa"/>
              <w:left w:w="100" w:type="dxa"/>
              <w:bottom w:w="100" w:type="dxa"/>
              <w:right w:w="100" w:type="dxa"/>
            </w:tcMar>
            <w:vAlign w:val="center"/>
          </w:tcPr>
          <w:p w14:paraId="7F5D5E9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C02A57E"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C939622"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54F37B81" w14:textId="350FBD38" w:rsidR="007C6F97" w:rsidRDefault="007C6F97" w:rsidP="00DD0B44">
            <w:r>
              <w:t xml:space="preserve">The </w:t>
            </w:r>
            <w:r>
              <w:rPr>
                <w:rFonts w:ascii="Courier New" w:eastAsia="Courier New" w:hAnsi="Courier New" w:cs="Courier New"/>
              </w:rPr>
              <w:t>First_Eight_Bytes</w:t>
            </w:r>
            <w:r w:rsidR="00754975">
              <w:t xml:space="preserve"> property specifies the f</w:t>
            </w:r>
            <w:r>
              <w:t>irst 8 bytes of the original datagram's data.</w:t>
            </w:r>
          </w:p>
        </w:tc>
      </w:tr>
    </w:tbl>
    <w:p w14:paraId="6E179790" w14:textId="77777777" w:rsidR="00FE43A9" w:rsidRDefault="00FE43A9" w:rsidP="00FE43A9">
      <w:pPr>
        <w:pStyle w:val="Heading5"/>
      </w:pPr>
      <w:bookmarkStart w:id="177" w:name="_Toc449967664"/>
      <w:r>
        <w:t>ICMPv4DestinationUnreachableType Class</w:t>
      </w:r>
      <w:bookmarkEnd w:id="177"/>
    </w:p>
    <w:p w14:paraId="1A1E52AC" w14:textId="546C4384" w:rsidR="00FE43A9" w:rsidRDefault="00FE43A9" w:rsidP="00FE43A9">
      <w:pPr>
        <w:pStyle w:val="basicparagraph"/>
        <w:contextualSpacing w:val="0"/>
      </w:pPr>
      <w:r>
        <w:t xml:space="preserve">The </w:t>
      </w:r>
      <w:r>
        <w:rPr>
          <w:rFonts w:ascii="Courier New" w:eastAsia="Courier New" w:hAnsi="Courier New" w:cs="Courier New"/>
        </w:rPr>
        <w:t>ICMPv4DestinationUnreachableType</w:t>
      </w:r>
      <w:r>
        <w:t xml:space="preserve"> class specifies the Destination Unreacha</w:t>
      </w:r>
      <w:r w:rsidR="00DA3500">
        <w:t>ble error message; ICMP class=3.</w:t>
      </w:r>
    </w:p>
    <w:p w14:paraId="0AB070F6" w14:textId="228390C1" w:rsidR="00FE43A9" w:rsidRPr="004F0352" w:rsidRDefault="00FE43A9" w:rsidP="00FE43A9">
      <w:pPr>
        <w:spacing w:after="240"/>
      </w:pPr>
      <w:r>
        <w:t xml:space="preserve">In CybOX 2.1.1, all of the properties of the </w:t>
      </w:r>
      <w:r>
        <w:rPr>
          <w:rFonts w:ascii="Courier New" w:eastAsia="Courier New" w:hAnsi="Courier New" w:cs="Courier New"/>
        </w:rPr>
        <w:t>ICMPv4DestinationUnreachableType</w:t>
      </w:r>
      <w:r>
        <w:t xml:space="preserve"> </w:t>
      </w:r>
      <w:r>
        <w:rPr>
          <w:rFonts w:cs="Courier New"/>
        </w:rPr>
        <w:t>class are mutually exclusive, i.e., only one property can be populated. This restriction is based on the fact each property is a Boolean value to indicate if the message is the one of sixteen types of Destination Unreachable messages</w:t>
      </w:r>
      <w:r>
        <w:rPr>
          <w:rFonts w:eastAsia="Courier New"/>
        </w:rPr>
        <w:t xml:space="preserve">. </w:t>
      </w:r>
      <w:r>
        <w:rPr>
          <w:rFonts w:cs="Courier New"/>
        </w:rPr>
        <w:t xml:space="preserve">In future releases, this </w:t>
      </w:r>
      <w:r w:rsidR="00DA3500">
        <w:rPr>
          <w:rFonts w:cs="Courier New"/>
        </w:rPr>
        <w:t>could</w:t>
      </w:r>
      <w:r>
        <w:rPr>
          <w:rFonts w:cs="Courier New"/>
        </w:rPr>
        <w:t xml:space="preserve"> be modelled as </w:t>
      </w:r>
      <w:r w:rsidR="00DA3500">
        <w:rPr>
          <w:rFonts w:cs="Courier New"/>
        </w:rPr>
        <w:t>using one property for the subtype (code) and an enumeration.</w:t>
      </w:r>
    </w:p>
    <w:p w14:paraId="18563E91"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ICMPv4DestinationUnreachableType</w:t>
      </w:r>
      <w:r>
        <w:t xml:space="preserve"> class is given in </w:t>
      </w:r>
      <w:r w:rsidRPr="00ED1441">
        <w:rPr>
          <w:b/>
          <w:color w:val="0000EE"/>
        </w:rPr>
        <w:fldChar w:fldCharType="begin"/>
      </w:r>
      <w:r w:rsidRPr="00ED1441">
        <w:rPr>
          <w:b/>
          <w:color w:val="0000EE"/>
        </w:rPr>
        <w:instrText xml:space="preserve"> REF _Ref439921080 \h </w:instrText>
      </w:r>
      <w:r>
        <w:rPr>
          <w:b/>
          <w:color w:val="0000EE"/>
        </w:rPr>
        <w:instrText xml:space="preserve"> \* MERGEFORMAT </w:instrText>
      </w:r>
      <w:r w:rsidRPr="00ED1441">
        <w:rPr>
          <w:b/>
          <w:color w:val="0000EE"/>
        </w:rPr>
      </w:r>
      <w:r w:rsidRPr="00ED1441">
        <w:rPr>
          <w:b/>
          <w:color w:val="0000EE"/>
        </w:rPr>
        <w:fldChar w:fldCharType="separate"/>
      </w:r>
      <w:r w:rsidRPr="00FE43A9">
        <w:rPr>
          <w:b/>
          <w:color w:val="0000EE"/>
        </w:rPr>
        <w:t xml:space="preserve">Table </w:t>
      </w:r>
      <w:r w:rsidRPr="00FE43A9">
        <w:rPr>
          <w:b/>
          <w:noProof/>
          <w:color w:val="0000EE"/>
        </w:rPr>
        <w:t>3</w:t>
      </w:r>
      <w:r w:rsidRPr="00FE43A9">
        <w:rPr>
          <w:b/>
          <w:noProof/>
          <w:color w:val="0000EE"/>
        </w:rPr>
        <w:noBreakHyphen/>
        <w:t>48</w:t>
      </w:r>
      <w:r w:rsidRPr="00ED1441">
        <w:rPr>
          <w:b/>
          <w:color w:val="0000EE"/>
        </w:rPr>
        <w:fldChar w:fldCharType="end"/>
      </w:r>
      <w:r>
        <w:t>.</w:t>
      </w:r>
    </w:p>
    <w:p w14:paraId="3FAB0F5A" w14:textId="77777777" w:rsidR="00FE43A9" w:rsidRDefault="00FE43A9" w:rsidP="00FE43A9">
      <w:pPr>
        <w:pStyle w:val="tablecaption"/>
        <w:jc w:val="center"/>
      </w:pPr>
      <w:bookmarkStart w:id="178" w:name="_Ref439921080"/>
      <w:r>
        <w:t xml:space="preserve">Table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Pr>
          <w:noProof/>
        </w:rPr>
        <w:t>48</w:t>
      </w:r>
      <w:r w:rsidR="003E4566">
        <w:rPr>
          <w:noProof/>
        </w:rPr>
        <w:fldChar w:fldCharType="end"/>
      </w:r>
      <w:bookmarkEnd w:id="178"/>
      <w:r>
        <w:rPr>
          <w:noProof/>
        </w:rPr>
        <w:t xml:space="preserve">. </w:t>
      </w:r>
      <w:r>
        <w:t xml:space="preserve">Properties of the </w:t>
      </w:r>
      <w:r>
        <w:rPr>
          <w:rFonts w:ascii="Courier New" w:eastAsia="Courier New" w:hAnsi="Courier New" w:cs="Courier New"/>
        </w:rPr>
        <w:t>ICMPv4DestinationUnreachableType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600"/>
        <w:gridCol w:w="3240"/>
        <w:gridCol w:w="1260"/>
        <w:gridCol w:w="4860"/>
      </w:tblGrid>
      <w:tr w:rsidR="00FE43A9" w14:paraId="5C6F8026" w14:textId="77777777" w:rsidTr="00A5750D">
        <w:trPr>
          <w:jc w:val="center"/>
        </w:trPr>
        <w:tc>
          <w:tcPr>
            <w:tcW w:w="3600" w:type="dxa"/>
            <w:shd w:val="clear" w:color="auto" w:fill="BFBFBF"/>
            <w:tcMar>
              <w:top w:w="100" w:type="dxa"/>
              <w:left w:w="100" w:type="dxa"/>
              <w:bottom w:w="100" w:type="dxa"/>
              <w:right w:w="100" w:type="dxa"/>
            </w:tcMar>
          </w:tcPr>
          <w:p w14:paraId="2078BEE6" w14:textId="77777777" w:rsidR="00FE43A9" w:rsidRDefault="00FE43A9" w:rsidP="00A5750D">
            <w:pPr>
              <w:rPr>
                <w:b/>
                <w:color w:val="000000"/>
              </w:rPr>
            </w:pPr>
            <w:r>
              <w:rPr>
                <w:b/>
                <w:color w:val="000000"/>
              </w:rPr>
              <w:t>Name</w:t>
            </w:r>
          </w:p>
        </w:tc>
        <w:tc>
          <w:tcPr>
            <w:tcW w:w="3240" w:type="dxa"/>
            <w:shd w:val="clear" w:color="auto" w:fill="BFBFBF"/>
            <w:tcMar>
              <w:top w:w="100" w:type="dxa"/>
              <w:left w:w="100" w:type="dxa"/>
              <w:bottom w:w="100" w:type="dxa"/>
              <w:right w:w="100" w:type="dxa"/>
            </w:tcMar>
          </w:tcPr>
          <w:p w14:paraId="534030CE"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9D31F7" w14:textId="77777777" w:rsidR="00FE43A9" w:rsidRDefault="00FE43A9" w:rsidP="00A5750D">
            <w:pPr>
              <w:jc w:val="center"/>
              <w:rPr>
                <w:b/>
                <w:color w:val="000000"/>
              </w:rPr>
            </w:pPr>
            <w:r>
              <w:rPr>
                <w:b/>
                <w:color w:val="000000"/>
              </w:rPr>
              <w:t>Multiplicity</w:t>
            </w:r>
          </w:p>
        </w:tc>
        <w:tc>
          <w:tcPr>
            <w:tcW w:w="4860" w:type="dxa"/>
            <w:shd w:val="clear" w:color="auto" w:fill="BFBFBF"/>
            <w:tcMar>
              <w:top w:w="100" w:type="dxa"/>
              <w:left w:w="100" w:type="dxa"/>
              <w:bottom w:w="100" w:type="dxa"/>
              <w:right w:w="100" w:type="dxa"/>
            </w:tcMar>
          </w:tcPr>
          <w:p w14:paraId="0992B67D" w14:textId="77777777" w:rsidR="00FE43A9" w:rsidRDefault="00FE43A9" w:rsidP="00A5750D">
            <w:pPr>
              <w:rPr>
                <w:b/>
                <w:color w:val="000000"/>
              </w:rPr>
            </w:pPr>
            <w:r>
              <w:rPr>
                <w:b/>
                <w:color w:val="000000"/>
              </w:rPr>
              <w:t>Description</w:t>
            </w:r>
          </w:p>
        </w:tc>
      </w:tr>
      <w:tr w:rsidR="00FE43A9" w14:paraId="2D79A910" w14:textId="77777777" w:rsidTr="00A5750D">
        <w:trPr>
          <w:jc w:val="center"/>
        </w:trPr>
        <w:tc>
          <w:tcPr>
            <w:tcW w:w="3600" w:type="dxa"/>
            <w:shd w:val="clear" w:color="auto" w:fill="FFFFFF"/>
            <w:tcMar>
              <w:top w:w="100" w:type="dxa"/>
              <w:left w:w="100" w:type="dxa"/>
              <w:bottom w:w="100" w:type="dxa"/>
              <w:right w:w="100" w:type="dxa"/>
            </w:tcMar>
            <w:vAlign w:val="center"/>
          </w:tcPr>
          <w:p w14:paraId="3C94081F" w14:textId="77777777" w:rsidR="00FE43A9" w:rsidRDefault="00FE43A9" w:rsidP="00A5750D">
            <w:r>
              <w:rPr>
                <w:b/>
              </w:rPr>
              <w:t>Destination_Network_Unreachable</w:t>
            </w:r>
          </w:p>
        </w:tc>
        <w:tc>
          <w:tcPr>
            <w:tcW w:w="3240" w:type="dxa"/>
            <w:shd w:val="clear" w:color="auto" w:fill="FFFFFF"/>
            <w:tcMar>
              <w:top w:w="100" w:type="dxa"/>
              <w:left w:w="100" w:type="dxa"/>
              <w:bottom w:w="100" w:type="dxa"/>
              <w:right w:w="100" w:type="dxa"/>
            </w:tcMar>
            <w:vAlign w:val="center"/>
          </w:tcPr>
          <w:p w14:paraId="160870B2"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D8119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826A44A" w14:textId="25C8A633" w:rsidR="00FE43A9" w:rsidRDefault="00FE43A9" w:rsidP="00DA3500">
            <w:r>
              <w:t xml:space="preserve">The </w:t>
            </w:r>
            <w:r>
              <w:rPr>
                <w:rFonts w:ascii="Courier New" w:eastAsia="Courier New" w:hAnsi="Courier New" w:cs="Courier New"/>
              </w:rPr>
              <w:t>Destination_Network_Unreachable</w:t>
            </w:r>
            <w:r>
              <w:t xml:space="preserve"> property specifies </w:t>
            </w:r>
            <w:r w:rsidR="00717311">
              <w:t>whether</w:t>
            </w:r>
            <w:r w:rsidR="00DA3500">
              <w:t xml:space="preserve"> the subtype of the message is</w:t>
            </w:r>
            <w:r>
              <w:t xml:space="preserve"> </w:t>
            </w:r>
            <w:r w:rsidR="00717311">
              <w:t>“</w:t>
            </w:r>
            <w:r>
              <w:t>destination network unreachable</w:t>
            </w:r>
            <w:r w:rsidR="00717311">
              <w:t>”</w:t>
            </w:r>
            <w:r>
              <w:t xml:space="preserve"> (code=0).</w:t>
            </w:r>
          </w:p>
        </w:tc>
      </w:tr>
      <w:tr w:rsidR="00FE43A9" w14:paraId="0CCE71E7" w14:textId="77777777" w:rsidTr="00A5750D">
        <w:trPr>
          <w:jc w:val="center"/>
        </w:trPr>
        <w:tc>
          <w:tcPr>
            <w:tcW w:w="3600" w:type="dxa"/>
            <w:shd w:val="clear" w:color="auto" w:fill="FFFFFF"/>
            <w:tcMar>
              <w:top w:w="100" w:type="dxa"/>
              <w:left w:w="100" w:type="dxa"/>
              <w:bottom w:w="100" w:type="dxa"/>
              <w:right w:w="100" w:type="dxa"/>
            </w:tcMar>
            <w:vAlign w:val="center"/>
          </w:tcPr>
          <w:p w14:paraId="2F57A028" w14:textId="77777777" w:rsidR="00FE43A9" w:rsidRDefault="00FE43A9" w:rsidP="00A5750D">
            <w:r>
              <w:rPr>
                <w:b/>
              </w:rPr>
              <w:t>Destination_Host_Unreachable</w:t>
            </w:r>
          </w:p>
        </w:tc>
        <w:tc>
          <w:tcPr>
            <w:tcW w:w="3240" w:type="dxa"/>
            <w:shd w:val="clear" w:color="auto" w:fill="FFFFFF"/>
            <w:tcMar>
              <w:top w:w="100" w:type="dxa"/>
              <w:left w:w="100" w:type="dxa"/>
              <w:bottom w:w="100" w:type="dxa"/>
              <w:right w:w="100" w:type="dxa"/>
            </w:tcMar>
            <w:vAlign w:val="center"/>
          </w:tcPr>
          <w:p w14:paraId="4FA7F41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94C4D8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F481EB1" w14:textId="45282354" w:rsidR="00FE43A9" w:rsidRDefault="00FE43A9" w:rsidP="00A5750D">
            <w:r>
              <w:t xml:space="preserve">The </w:t>
            </w:r>
            <w:r>
              <w:rPr>
                <w:rFonts w:ascii="Courier New" w:eastAsia="Courier New" w:hAnsi="Courier New" w:cs="Courier New"/>
              </w:rPr>
              <w:t>Destination_Host_Unreachable</w:t>
            </w:r>
            <w:r>
              <w:t xml:space="preserve"> property </w:t>
            </w:r>
            <w:r w:rsidR="00DA3500">
              <w:t xml:space="preserve">specifies </w:t>
            </w:r>
            <w:r w:rsidR="00717311">
              <w:t>whether</w:t>
            </w:r>
            <w:r w:rsidR="00DA3500">
              <w:t xml:space="preserve"> the subtype of the message is </w:t>
            </w:r>
            <w:r w:rsidR="00717311">
              <w:t>“</w:t>
            </w:r>
            <w:r>
              <w:t>destination host unreachable</w:t>
            </w:r>
            <w:r w:rsidR="00717311">
              <w:t>”</w:t>
            </w:r>
            <w:r>
              <w:t xml:space="preserve"> (code=1).</w:t>
            </w:r>
          </w:p>
        </w:tc>
      </w:tr>
      <w:tr w:rsidR="00FE43A9" w14:paraId="3436CD10" w14:textId="77777777" w:rsidTr="00A5750D">
        <w:trPr>
          <w:jc w:val="center"/>
        </w:trPr>
        <w:tc>
          <w:tcPr>
            <w:tcW w:w="3600" w:type="dxa"/>
            <w:shd w:val="clear" w:color="auto" w:fill="FFFFFF"/>
            <w:tcMar>
              <w:top w:w="100" w:type="dxa"/>
              <w:left w:w="100" w:type="dxa"/>
              <w:bottom w:w="100" w:type="dxa"/>
              <w:right w:w="100" w:type="dxa"/>
            </w:tcMar>
            <w:vAlign w:val="center"/>
          </w:tcPr>
          <w:p w14:paraId="66F4594C" w14:textId="77777777" w:rsidR="00FE43A9" w:rsidRDefault="00FE43A9" w:rsidP="00A5750D">
            <w:r>
              <w:rPr>
                <w:b/>
              </w:rPr>
              <w:t>Destination_Protocol_Unreachable</w:t>
            </w:r>
          </w:p>
        </w:tc>
        <w:tc>
          <w:tcPr>
            <w:tcW w:w="3240" w:type="dxa"/>
            <w:shd w:val="clear" w:color="auto" w:fill="FFFFFF"/>
            <w:tcMar>
              <w:top w:w="100" w:type="dxa"/>
              <w:left w:w="100" w:type="dxa"/>
              <w:bottom w:w="100" w:type="dxa"/>
              <w:right w:w="100" w:type="dxa"/>
            </w:tcMar>
            <w:vAlign w:val="center"/>
          </w:tcPr>
          <w:p w14:paraId="4712A328"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0A1A9C"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BABADC8" w14:textId="1D82CBB0" w:rsidR="00FE43A9" w:rsidRDefault="00FE43A9" w:rsidP="00A5750D">
            <w:r>
              <w:t xml:space="preserve">The </w:t>
            </w:r>
            <w:r>
              <w:rPr>
                <w:rFonts w:ascii="Courier New" w:eastAsia="Courier New" w:hAnsi="Courier New" w:cs="Courier New"/>
              </w:rPr>
              <w:t>Destination_Protocol_Unreachable</w:t>
            </w:r>
            <w:r>
              <w:t xml:space="preserve"> property </w:t>
            </w:r>
            <w:r w:rsidR="00DA3500">
              <w:t xml:space="preserve">specifies </w:t>
            </w:r>
            <w:r w:rsidR="00717311">
              <w:t>whether</w:t>
            </w:r>
            <w:r w:rsidR="00DA3500">
              <w:t xml:space="preserve"> the subtype of the message is </w:t>
            </w:r>
            <w:r w:rsidR="00717311">
              <w:t>“</w:t>
            </w:r>
            <w:r>
              <w:t>destination protocol unreachable</w:t>
            </w:r>
            <w:r w:rsidR="00717311">
              <w:t>”</w:t>
            </w:r>
            <w:r>
              <w:t xml:space="preserve"> (code=2).</w:t>
            </w:r>
          </w:p>
        </w:tc>
      </w:tr>
      <w:tr w:rsidR="00FE43A9" w14:paraId="62D1EB08" w14:textId="77777777" w:rsidTr="00A5750D">
        <w:trPr>
          <w:jc w:val="center"/>
        </w:trPr>
        <w:tc>
          <w:tcPr>
            <w:tcW w:w="3600" w:type="dxa"/>
            <w:shd w:val="clear" w:color="auto" w:fill="FFFFFF"/>
            <w:tcMar>
              <w:top w:w="100" w:type="dxa"/>
              <w:left w:w="100" w:type="dxa"/>
              <w:bottom w:w="100" w:type="dxa"/>
              <w:right w:w="100" w:type="dxa"/>
            </w:tcMar>
            <w:vAlign w:val="center"/>
          </w:tcPr>
          <w:p w14:paraId="3565BEF2" w14:textId="77777777" w:rsidR="00FE43A9" w:rsidRDefault="00FE43A9" w:rsidP="00A5750D">
            <w:r>
              <w:rPr>
                <w:b/>
              </w:rPr>
              <w:t>Destination_Port_Unreachable</w:t>
            </w:r>
          </w:p>
        </w:tc>
        <w:tc>
          <w:tcPr>
            <w:tcW w:w="3240" w:type="dxa"/>
            <w:shd w:val="clear" w:color="auto" w:fill="FFFFFF"/>
            <w:tcMar>
              <w:top w:w="100" w:type="dxa"/>
              <w:left w:w="100" w:type="dxa"/>
              <w:bottom w:w="100" w:type="dxa"/>
              <w:right w:w="100" w:type="dxa"/>
            </w:tcMar>
            <w:vAlign w:val="center"/>
          </w:tcPr>
          <w:p w14:paraId="1B5B257B"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2B991D0"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741B9FE4" w14:textId="6BE8BCD7" w:rsidR="00FE43A9" w:rsidRDefault="00FE43A9" w:rsidP="00A5750D">
            <w:r>
              <w:t xml:space="preserve">The </w:t>
            </w:r>
            <w:r>
              <w:rPr>
                <w:rFonts w:ascii="Courier New" w:eastAsia="Courier New" w:hAnsi="Courier New" w:cs="Courier New"/>
              </w:rPr>
              <w:t>Destination_Port_Unreachable</w:t>
            </w:r>
            <w:r>
              <w:t xml:space="preserve"> property </w:t>
            </w:r>
            <w:r w:rsidR="00DA3500">
              <w:lastRenderedPageBreak/>
              <w:t xml:space="preserve">specifies </w:t>
            </w:r>
            <w:r w:rsidR="00717311">
              <w:t>whether</w:t>
            </w:r>
            <w:r w:rsidR="00DA3500">
              <w:t xml:space="preserve"> the subtype of the message is </w:t>
            </w:r>
            <w:r w:rsidR="00717311">
              <w:t>“</w:t>
            </w:r>
            <w:r>
              <w:t>destination port unreachable</w:t>
            </w:r>
            <w:r w:rsidR="00717311">
              <w:t>”</w:t>
            </w:r>
            <w:r>
              <w:t xml:space="preserve"> (code=3).</w:t>
            </w:r>
          </w:p>
        </w:tc>
      </w:tr>
      <w:tr w:rsidR="00FE43A9" w14:paraId="0C9C7565" w14:textId="77777777" w:rsidTr="00A5750D">
        <w:trPr>
          <w:jc w:val="center"/>
        </w:trPr>
        <w:tc>
          <w:tcPr>
            <w:tcW w:w="3600" w:type="dxa"/>
            <w:shd w:val="clear" w:color="auto" w:fill="FFFFFF"/>
            <w:tcMar>
              <w:top w:w="100" w:type="dxa"/>
              <w:left w:w="100" w:type="dxa"/>
              <w:bottom w:w="100" w:type="dxa"/>
              <w:right w:w="100" w:type="dxa"/>
            </w:tcMar>
            <w:vAlign w:val="center"/>
          </w:tcPr>
          <w:p w14:paraId="2A327FD4" w14:textId="77777777" w:rsidR="00FE43A9" w:rsidRDefault="00FE43A9" w:rsidP="00A5750D">
            <w:r>
              <w:rPr>
                <w:b/>
              </w:rPr>
              <w:lastRenderedPageBreak/>
              <w:t>Fragmentation_Required</w:t>
            </w:r>
          </w:p>
        </w:tc>
        <w:tc>
          <w:tcPr>
            <w:tcW w:w="3240" w:type="dxa"/>
            <w:shd w:val="clear" w:color="auto" w:fill="FFFFFF"/>
            <w:tcMar>
              <w:top w:w="100" w:type="dxa"/>
              <w:left w:w="100" w:type="dxa"/>
              <w:bottom w:w="100" w:type="dxa"/>
              <w:right w:w="100" w:type="dxa"/>
            </w:tcMar>
            <w:vAlign w:val="center"/>
          </w:tcPr>
          <w:p w14:paraId="6E5EAD66" w14:textId="77777777" w:rsidR="00FE43A9" w:rsidRDefault="00FE43A9" w:rsidP="00A5750D">
            <w:r>
              <w:rPr>
                <w:rFonts w:ascii="Courier New" w:eastAsia="Courier New" w:hAnsi="Courier New" w:cs="Courier New"/>
              </w:rPr>
              <w:t>FragmentationRequiredType</w:t>
            </w:r>
          </w:p>
        </w:tc>
        <w:tc>
          <w:tcPr>
            <w:tcW w:w="1260" w:type="dxa"/>
            <w:shd w:val="clear" w:color="auto" w:fill="FFFFFF"/>
            <w:tcMar>
              <w:top w:w="100" w:type="dxa"/>
              <w:left w:w="100" w:type="dxa"/>
              <w:bottom w:w="100" w:type="dxa"/>
              <w:right w:w="100" w:type="dxa"/>
            </w:tcMar>
            <w:vAlign w:val="center"/>
          </w:tcPr>
          <w:p w14:paraId="412F038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A784BF" w14:textId="2D3580C3" w:rsidR="00FE43A9" w:rsidRDefault="00DA3500" w:rsidP="00A5750D">
            <w:r>
              <w:t xml:space="preserve">The </w:t>
            </w:r>
            <w:r w:rsidRPr="00DA3500">
              <w:rPr>
                <w:rFonts w:ascii="Courier New" w:hAnsi="Courier New" w:cs="Courier New"/>
              </w:rPr>
              <w:t>Fragmentation_Required</w:t>
            </w:r>
            <w:r>
              <w:t xml:space="preserve"> property specifies </w:t>
            </w:r>
            <w:r w:rsidR="00717311">
              <w:t>whether</w:t>
            </w:r>
            <w:r>
              <w:t xml:space="preserve"> the subtype of the message is </w:t>
            </w:r>
            <w:r w:rsidR="00717311">
              <w:t>“</w:t>
            </w:r>
            <w:r w:rsidR="00FE43A9">
              <w:t>fragmentation required</w:t>
            </w:r>
            <w:r w:rsidR="00717311">
              <w:t>”</w:t>
            </w:r>
            <w:r w:rsidR="00FE43A9">
              <w:t xml:space="preserve"> (code=4). This property has an additional field (Next-Hop MTU), as well as a boolean value indicating this subtype.</w:t>
            </w:r>
          </w:p>
        </w:tc>
      </w:tr>
      <w:tr w:rsidR="00FE43A9" w14:paraId="355A2881" w14:textId="77777777" w:rsidTr="00A5750D">
        <w:trPr>
          <w:jc w:val="center"/>
        </w:trPr>
        <w:tc>
          <w:tcPr>
            <w:tcW w:w="3600" w:type="dxa"/>
            <w:shd w:val="clear" w:color="auto" w:fill="FFFFFF"/>
            <w:tcMar>
              <w:top w:w="100" w:type="dxa"/>
              <w:left w:w="100" w:type="dxa"/>
              <w:bottom w:w="100" w:type="dxa"/>
              <w:right w:w="100" w:type="dxa"/>
            </w:tcMar>
            <w:vAlign w:val="center"/>
          </w:tcPr>
          <w:p w14:paraId="69506DA5" w14:textId="77777777" w:rsidR="00FE43A9" w:rsidRDefault="00FE43A9" w:rsidP="00A5750D">
            <w:r>
              <w:rPr>
                <w:b/>
              </w:rPr>
              <w:t>Source_Route_Failed</w:t>
            </w:r>
          </w:p>
        </w:tc>
        <w:tc>
          <w:tcPr>
            <w:tcW w:w="3240" w:type="dxa"/>
            <w:shd w:val="clear" w:color="auto" w:fill="FFFFFF"/>
            <w:tcMar>
              <w:top w:w="100" w:type="dxa"/>
              <w:left w:w="100" w:type="dxa"/>
              <w:bottom w:w="100" w:type="dxa"/>
              <w:right w:w="100" w:type="dxa"/>
            </w:tcMar>
            <w:vAlign w:val="center"/>
          </w:tcPr>
          <w:p w14:paraId="4D8B377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0DCD3D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2B78445" w14:textId="0E37C1E9" w:rsidR="00FE43A9" w:rsidRDefault="00FE43A9" w:rsidP="00A5750D">
            <w:r>
              <w:t xml:space="preserve">The </w:t>
            </w:r>
            <w:r>
              <w:rPr>
                <w:rFonts w:ascii="Courier New" w:eastAsia="Courier New" w:hAnsi="Courier New" w:cs="Courier New"/>
              </w:rPr>
              <w:t>Source_Route_Failed</w:t>
            </w:r>
            <w:r>
              <w:t xml:space="preserve"> property </w:t>
            </w:r>
            <w:r w:rsidR="00DA3500">
              <w:t xml:space="preserve">specifies </w:t>
            </w:r>
            <w:r w:rsidR="00717311">
              <w:t>whether</w:t>
            </w:r>
            <w:r w:rsidR="00DA3500">
              <w:t xml:space="preserve"> the subtype of the message is </w:t>
            </w:r>
            <w:r w:rsidR="00717311">
              <w:t>“</w:t>
            </w:r>
            <w:r>
              <w:t>source route failed</w:t>
            </w:r>
            <w:r w:rsidR="00717311">
              <w:t>”</w:t>
            </w:r>
            <w:r>
              <w:t xml:space="preserve"> (code=5).</w:t>
            </w:r>
          </w:p>
        </w:tc>
      </w:tr>
      <w:tr w:rsidR="00FE43A9" w14:paraId="05C70B4D" w14:textId="77777777" w:rsidTr="00A5750D">
        <w:trPr>
          <w:jc w:val="center"/>
        </w:trPr>
        <w:tc>
          <w:tcPr>
            <w:tcW w:w="3600" w:type="dxa"/>
            <w:shd w:val="clear" w:color="auto" w:fill="FFFFFF"/>
            <w:tcMar>
              <w:top w:w="100" w:type="dxa"/>
              <w:left w:w="100" w:type="dxa"/>
              <w:bottom w:w="100" w:type="dxa"/>
              <w:right w:w="100" w:type="dxa"/>
            </w:tcMar>
            <w:vAlign w:val="center"/>
          </w:tcPr>
          <w:p w14:paraId="5ED0A3BE" w14:textId="77777777" w:rsidR="00FE43A9" w:rsidRDefault="00FE43A9" w:rsidP="00A5750D">
            <w:r>
              <w:rPr>
                <w:b/>
              </w:rPr>
              <w:t>Destination_Network_Unknown</w:t>
            </w:r>
          </w:p>
        </w:tc>
        <w:tc>
          <w:tcPr>
            <w:tcW w:w="3240" w:type="dxa"/>
            <w:shd w:val="clear" w:color="auto" w:fill="FFFFFF"/>
            <w:tcMar>
              <w:top w:w="100" w:type="dxa"/>
              <w:left w:w="100" w:type="dxa"/>
              <w:bottom w:w="100" w:type="dxa"/>
              <w:right w:w="100" w:type="dxa"/>
            </w:tcMar>
            <w:vAlign w:val="center"/>
          </w:tcPr>
          <w:p w14:paraId="0526A9C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74C3DDD"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2EE29D2" w14:textId="734631CD" w:rsidR="00FE43A9" w:rsidRDefault="00FE43A9" w:rsidP="00A5750D">
            <w:r>
              <w:t xml:space="preserve">The </w:t>
            </w:r>
            <w:r>
              <w:rPr>
                <w:rFonts w:ascii="Courier New" w:eastAsia="Courier New" w:hAnsi="Courier New" w:cs="Courier New"/>
              </w:rPr>
              <w:t>Destination_Network_Unknown</w:t>
            </w:r>
            <w:r>
              <w:t xml:space="preserve"> property </w:t>
            </w:r>
            <w:r w:rsidR="00DA3500">
              <w:t xml:space="preserve">specifies </w:t>
            </w:r>
            <w:r w:rsidR="00717311">
              <w:t>whether</w:t>
            </w:r>
            <w:r w:rsidR="00DA3500">
              <w:t xml:space="preserve"> the subtype of the message is </w:t>
            </w:r>
            <w:r w:rsidR="00717311">
              <w:t>“</w:t>
            </w:r>
            <w:r>
              <w:t>destination network unknown</w:t>
            </w:r>
            <w:r w:rsidR="00717311">
              <w:t>”</w:t>
            </w:r>
            <w:r>
              <w:t xml:space="preserve"> (code=6).</w:t>
            </w:r>
          </w:p>
        </w:tc>
      </w:tr>
      <w:tr w:rsidR="00FE43A9" w14:paraId="65C592CD" w14:textId="77777777" w:rsidTr="00A5750D">
        <w:trPr>
          <w:jc w:val="center"/>
        </w:trPr>
        <w:tc>
          <w:tcPr>
            <w:tcW w:w="3600" w:type="dxa"/>
            <w:shd w:val="clear" w:color="auto" w:fill="FFFFFF"/>
            <w:tcMar>
              <w:top w:w="100" w:type="dxa"/>
              <w:left w:w="100" w:type="dxa"/>
              <w:bottom w:w="100" w:type="dxa"/>
              <w:right w:w="100" w:type="dxa"/>
            </w:tcMar>
            <w:vAlign w:val="center"/>
          </w:tcPr>
          <w:p w14:paraId="40092A52" w14:textId="77777777" w:rsidR="00FE43A9" w:rsidRDefault="00FE43A9" w:rsidP="00A5750D">
            <w:r>
              <w:rPr>
                <w:b/>
              </w:rPr>
              <w:t>Destination_Host_Unknown</w:t>
            </w:r>
          </w:p>
        </w:tc>
        <w:tc>
          <w:tcPr>
            <w:tcW w:w="3240" w:type="dxa"/>
            <w:shd w:val="clear" w:color="auto" w:fill="FFFFFF"/>
            <w:tcMar>
              <w:top w:w="100" w:type="dxa"/>
              <w:left w:w="100" w:type="dxa"/>
              <w:bottom w:w="100" w:type="dxa"/>
              <w:right w:w="100" w:type="dxa"/>
            </w:tcMar>
            <w:vAlign w:val="center"/>
          </w:tcPr>
          <w:p w14:paraId="3AA94FBE"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C64ECEA"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16E18C06" w14:textId="24F2F05D" w:rsidR="00FE43A9" w:rsidRDefault="00FE43A9" w:rsidP="00A5750D">
            <w:r>
              <w:t xml:space="preserve">The </w:t>
            </w:r>
            <w:r>
              <w:rPr>
                <w:rFonts w:ascii="Courier New" w:eastAsia="Courier New" w:hAnsi="Courier New" w:cs="Courier New"/>
              </w:rPr>
              <w:t>Destination_Host_Unknown</w:t>
            </w:r>
            <w:r>
              <w:t xml:space="preserve"> property </w:t>
            </w:r>
            <w:r w:rsidR="00DA3500">
              <w:t xml:space="preserve">specifies </w:t>
            </w:r>
            <w:r w:rsidR="00717311">
              <w:t>whether</w:t>
            </w:r>
            <w:r w:rsidR="00DA3500">
              <w:t xml:space="preserve"> the subtype of the message is </w:t>
            </w:r>
            <w:r w:rsidR="00717311">
              <w:t>“</w:t>
            </w:r>
            <w:r>
              <w:t>destination host unknown</w:t>
            </w:r>
            <w:r w:rsidR="00717311">
              <w:t>”</w:t>
            </w:r>
            <w:r>
              <w:t xml:space="preserve"> (code=7).</w:t>
            </w:r>
          </w:p>
        </w:tc>
      </w:tr>
      <w:tr w:rsidR="00FE43A9" w14:paraId="3B24EC24" w14:textId="77777777" w:rsidTr="00A5750D">
        <w:trPr>
          <w:jc w:val="center"/>
        </w:trPr>
        <w:tc>
          <w:tcPr>
            <w:tcW w:w="3600" w:type="dxa"/>
            <w:shd w:val="clear" w:color="auto" w:fill="FFFFFF"/>
            <w:tcMar>
              <w:top w:w="100" w:type="dxa"/>
              <w:left w:w="100" w:type="dxa"/>
              <w:bottom w:w="100" w:type="dxa"/>
              <w:right w:w="100" w:type="dxa"/>
            </w:tcMar>
            <w:vAlign w:val="center"/>
          </w:tcPr>
          <w:p w14:paraId="679DAD65" w14:textId="77777777" w:rsidR="00FE43A9" w:rsidRDefault="00FE43A9" w:rsidP="00A5750D">
            <w:r>
              <w:rPr>
                <w:b/>
              </w:rPr>
              <w:t>Source_Host_Isolated</w:t>
            </w:r>
          </w:p>
        </w:tc>
        <w:tc>
          <w:tcPr>
            <w:tcW w:w="3240" w:type="dxa"/>
            <w:shd w:val="clear" w:color="auto" w:fill="FFFFFF"/>
            <w:tcMar>
              <w:top w:w="100" w:type="dxa"/>
              <w:left w:w="100" w:type="dxa"/>
              <w:bottom w:w="100" w:type="dxa"/>
              <w:right w:w="100" w:type="dxa"/>
            </w:tcMar>
            <w:vAlign w:val="center"/>
          </w:tcPr>
          <w:p w14:paraId="2711DD40"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361A6C1"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4473766" w14:textId="3D149730" w:rsidR="00FE43A9" w:rsidRDefault="00FE43A9" w:rsidP="00A5750D">
            <w:r>
              <w:t xml:space="preserve">The </w:t>
            </w:r>
            <w:r>
              <w:rPr>
                <w:rFonts w:ascii="Courier New" w:eastAsia="Courier New" w:hAnsi="Courier New" w:cs="Courier New"/>
              </w:rPr>
              <w:t>Source_Host_Isolated</w:t>
            </w:r>
            <w:r>
              <w:t xml:space="preserve"> property </w:t>
            </w:r>
            <w:r w:rsidR="00DA3500">
              <w:t xml:space="preserve">specifies </w:t>
            </w:r>
            <w:r w:rsidR="00717311">
              <w:t>whether</w:t>
            </w:r>
            <w:r w:rsidR="00DA3500">
              <w:t xml:space="preserve"> the subtype of the message is </w:t>
            </w:r>
            <w:r w:rsidR="00717311">
              <w:t>“</w:t>
            </w:r>
            <w:r>
              <w:t>source host isolated</w:t>
            </w:r>
            <w:r w:rsidR="00717311">
              <w:t>”</w:t>
            </w:r>
            <w:r>
              <w:t xml:space="preserve"> (code=8).</w:t>
            </w:r>
          </w:p>
        </w:tc>
      </w:tr>
      <w:tr w:rsidR="00FE43A9" w14:paraId="60E39D0C" w14:textId="77777777" w:rsidTr="00A5750D">
        <w:trPr>
          <w:jc w:val="center"/>
        </w:trPr>
        <w:tc>
          <w:tcPr>
            <w:tcW w:w="3600" w:type="dxa"/>
            <w:shd w:val="clear" w:color="auto" w:fill="FFFFFF"/>
            <w:tcMar>
              <w:top w:w="100" w:type="dxa"/>
              <w:left w:w="100" w:type="dxa"/>
              <w:bottom w:w="100" w:type="dxa"/>
              <w:right w:w="100" w:type="dxa"/>
            </w:tcMar>
            <w:vAlign w:val="center"/>
          </w:tcPr>
          <w:p w14:paraId="128401BD" w14:textId="77777777" w:rsidR="00FE43A9" w:rsidRDefault="00FE43A9" w:rsidP="00A5750D">
            <w:pPr>
              <w:rPr>
                <w:b/>
              </w:rPr>
            </w:pPr>
            <w:r>
              <w:rPr>
                <w:b/>
              </w:rPr>
              <w:t>Network_Administratively_</w:t>
            </w:r>
          </w:p>
          <w:p w14:paraId="6D436F46" w14:textId="77777777" w:rsidR="00FE43A9" w:rsidRDefault="00FE43A9" w:rsidP="00A5750D">
            <w:r>
              <w:rPr>
                <w:b/>
              </w:rPr>
              <w:t>Prohibited</w:t>
            </w:r>
          </w:p>
        </w:tc>
        <w:tc>
          <w:tcPr>
            <w:tcW w:w="3240" w:type="dxa"/>
            <w:shd w:val="clear" w:color="auto" w:fill="FFFFFF"/>
            <w:tcMar>
              <w:top w:w="100" w:type="dxa"/>
              <w:left w:w="100" w:type="dxa"/>
              <w:bottom w:w="100" w:type="dxa"/>
              <w:right w:w="100" w:type="dxa"/>
            </w:tcMar>
            <w:vAlign w:val="center"/>
          </w:tcPr>
          <w:p w14:paraId="4F10B26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9A3CA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0E154423" w14:textId="02B8A7B7" w:rsidR="00FE43A9" w:rsidRDefault="00FE43A9" w:rsidP="00717311">
            <w:r>
              <w:t xml:space="preserve">The </w:t>
            </w:r>
            <w:r>
              <w:rPr>
                <w:rFonts w:ascii="Courier New" w:eastAsia="Courier New" w:hAnsi="Courier New" w:cs="Courier New"/>
              </w:rPr>
              <w:t>Network_Administratively_Prohibited</w:t>
            </w:r>
            <w:r>
              <w:t xml:space="preserve"> property </w:t>
            </w:r>
            <w:r w:rsidR="00DA3500">
              <w:t xml:space="preserve">specifies </w:t>
            </w:r>
            <w:r w:rsidR="00717311">
              <w:t>whether</w:t>
            </w:r>
            <w:r w:rsidR="00DA3500">
              <w:t xml:space="preserve"> the subtype of the message is </w:t>
            </w:r>
            <w:r w:rsidR="00717311">
              <w:t>“network</w:t>
            </w:r>
            <w:r>
              <w:t xml:space="preserve"> administratively prohibited</w:t>
            </w:r>
            <w:r w:rsidR="00717311">
              <w:t>”</w:t>
            </w:r>
            <w:r>
              <w:t xml:space="preserve"> (code=9).</w:t>
            </w:r>
          </w:p>
        </w:tc>
      </w:tr>
      <w:tr w:rsidR="00FE43A9" w14:paraId="23BAE9C9" w14:textId="77777777" w:rsidTr="00A5750D">
        <w:trPr>
          <w:jc w:val="center"/>
        </w:trPr>
        <w:tc>
          <w:tcPr>
            <w:tcW w:w="3600" w:type="dxa"/>
            <w:shd w:val="clear" w:color="auto" w:fill="FFFFFF"/>
            <w:tcMar>
              <w:top w:w="100" w:type="dxa"/>
              <w:left w:w="100" w:type="dxa"/>
              <w:bottom w:w="100" w:type="dxa"/>
              <w:right w:w="100" w:type="dxa"/>
            </w:tcMar>
            <w:vAlign w:val="center"/>
          </w:tcPr>
          <w:p w14:paraId="170CC741" w14:textId="77777777" w:rsidR="00FE43A9" w:rsidRDefault="00FE43A9" w:rsidP="00A5750D">
            <w:r>
              <w:rPr>
                <w:b/>
              </w:rPr>
              <w:t>Host_Administratively_Prohibited</w:t>
            </w:r>
          </w:p>
        </w:tc>
        <w:tc>
          <w:tcPr>
            <w:tcW w:w="3240" w:type="dxa"/>
            <w:shd w:val="clear" w:color="auto" w:fill="FFFFFF"/>
            <w:tcMar>
              <w:top w:w="100" w:type="dxa"/>
              <w:left w:w="100" w:type="dxa"/>
              <w:bottom w:w="100" w:type="dxa"/>
              <w:right w:w="100" w:type="dxa"/>
            </w:tcMar>
            <w:vAlign w:val="center"/>
          </w:tcPr>
          <w:p w14:paraId="6044BFA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7A89D2"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00610B0" w14:textId="5D749F88" w:rsidR="00FE43A9" w:rsidRDefault="00FE43A9" w:rsidP="00A5750D">
            <w:r>
              <w:t xml:space="preserve">The </w:t>
            </w:r>
            <w:r>
              <w:rPr>
                <w:rFonts w:ascii="Courier New" w:eastAsia="Courier New" w:hAnsi="Courier New" w:cs="Courier New"/>
              </w:rPr>
              <w:t>Host_Administratively_Prohibited</w:t>
            </w:r>
            <w:r>
              <w:t xml:space="preserve"> property </w:t>
            </w:r>
            <w:r w:rsidR="00DA3500">
              <w:t xml:space="preserve">specifies </w:t>
            </w:r>
            <w:r w:rsidR="00717311">
              <w:t>whether</w:t>
            </w:r>
            <w:r w:rsidR="00DA3500">
              <w:t xml:space="preserve"> the subtype of the message is </w:t>
            </w:r>
            <w:r w:rsidR="00717311">
              <w:t>“</w:t>
            </w:r>
            <w:r>
              <w:t>h</w:t>
            </w:r>
            <w:r w:rsidR="00717311">
              <w:t xml:space="preserve">ost administratively prohibited” </w:t>
            </w:r>
            <w:r>
              <w:t>(code=10).</w:t>
            </w:r>
          </w:p>
        </w:tc>
      </w:tr>
      <w:tr w:rsidR="00FE43A9" w14:paraId="36628D30" w14:textId="77777777" w:rsidTr="00A5750D">
        <w:trPr>
          <w:jc w:val="center"/>
        </w:trPr>
        <w:tc>
          <w:tcPr>
            <w:tcW w:w="3600" w:type="dxa"/>
            <w:shd w:val="clear" w:color="auto" w:fill="FFFFFF"/>
            <w:tcMar>
              <w:top w:w="100" w:type="dxa"/>
              <w:left w:w="100" w:type="dxa"/>
              <w:bottom w:w="100" w:type="dxa"/>
              <w:right w:w="100" w:type="dxa"/>
            </w:tcMar>
            <w:vAlign w:val="center"/>
          </w:tcPr>
          <w:p w14:paraId="54A78030" w14:textId="77777777" w:rsidR="00FE43A9" w:rsidRDefault="00FE43A9" w:rsidP="00A5750D">
            <w:r>
              <w:rPr>
                <w:b/>
              </w:rPr>
              <w:t>Network_Unreachable_For_TOS</w:t>
            </w:r>
          </w:p>
        </w:tc>
        <w:tc>
          <w:tcPr>
            <w:tcW w:w="3240" w:type="dxa"/>
            <w:shd w:val="clear" w:color="auto" w:fill="FFFFFF"/>
            <w:tcMar>
              <w:top w:w="100" w:type="dxa"/>
              <w:left w:w="100" w:type="dxa"/>
              <w:bottom w:w="100" w:type="dxa"/>
              <w:right w:w="100" w:type="dxa"/>
            </w:tcMar>
            <w:vAlign w:val="center"/>
          </w:tcPr>
          <w:p w14:paraId="38ED85C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B331DE9"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30F209A" w14:textId="2BAF91F8" w:rsidR="00FE43A9" w:rsidRDefault="00FE43A9" w:rsidP="00A5750D">
            <w:r>
              <w:t xml:space="preserve">The </w:t>
            </w:r>
            <w:r>
              <w:rPr>
                <w:rFonts w:ascii="Courier New" w:eastAsia="Courier New" w:hAnsi="Courier New" w:cs="Courier New"/>
              </w:rPr>
              <w:t>Network_Unreachable_For_TOS</w:t>
            </w:r>
            <w:r>
              <w:t xml:space="preserve"> property </w:t>
            </w:r>
            <w:r w:rsidR="00DA3500">
              <w:t xml:space="preserve">specifies </w:t>
            </w:r>
            <w:r w:rsidR="00717311">
              <w:t>whether</w:t>
            </w:r>
            <w:r w:rsidR="00DA3500">
              <w:t xml:space="preserve"> the subtype of the message is </w:t>
            </w:r>
            <w:r w:rsidR="00717311">
              <w:t>“</w:t>
            </w:r>
            <w:r>
              <w:t>network unreachable for TOS</w:t>
            </w:r>
            <w:r w:rsidR="00717311">
              <w:t>”</w:t>
            </w:r>
            <w:r>
              <w:t xml:space="preserve"> (code=11).</w:t>
            </w:r>
          </w:p>
        </w:tc>
      </w:tr>
      <w:tr w:rsidR="00FE43A9" w14:paraId="296B26BA" w14:textId="77777777" w:rsidTr="00A5750D">
        <w:trPr>
          <w:jc w:val="center"/>
        </w:trPr>
        <w:tc>
          <w:tcPr>
            <w:tcW w:w="3600" w:type="dxa"/>
            <w:shd w:val="clear" w:color="auto" w:fill="FFFFFF"/>
            <w:tcMar>
              <w:top w:w="100" w:type="dxa"/>
              <w:left w:w="100" w:type="dxa"/>
              <w:bottom w:w="100" w:type="dxa"/>
              <w:right w:w="100" w:type="dxa"/>
            </w:tcMar>
            <w:vAlign w:val="center"/>
          </w:tcPr>
          <w:p w14:paraId="7DCF2AB9" w14:textId="77777777" w:rsidR="00FE43A9" w:rsidRDefault="00FE43A9" w:rsidP="00A5750D">
            <w:r>
              <w:rPr>
                <w:b/>
              </w:rPr>
              <w:lastRenderedPageBreak/>
              <w:t>Host_Unreachable_For_TOS</w:t>
            </w:r>
          </w:p>
        </w:tc>
        <w:tc>
          <w:tcPr>
            <w:tcW w:w="3240" w:type="dxa"/>
            <w:shd w:val="clear" w:color="auto" w:fill="FFFFFF"/>
            <w:tcMar>
              <w:top w:w="100" w:type="dxa"/>
              <w:left w:w="100" w:type="dxa"/>
              <w:bottom w:w="100" w:type="dxa"/>
              <w:right w:w="100" w:type="dxa"/>
            </w:tcMar>
            <w:vAlign w:val="center"/>
          </w:tcPr>
          <w:p w14:paraId="0FA6F591"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32786FB"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6E7213B6" w14:textId="54A938F6" w:rsidR="00FE43A9" w:rsidRDefault="00FE43A9" w:rsidP="00A5750D">
            <w:r>
              <w:t xml:space="preserve">The </w:t>
            </w:r>
            <w:r>
              <w:rPr>
                <w:rFonts w:ascii="Courier New" w:eastAsia="Courier New" w:hAnsi="Courier New" w:cs="Courier New"/>
              </w:rPr>
              <w:t>Host_Unreachable_For_TOS</w:t>
            </w:r>
            <w:r>
              <w:t xml:space="preserve"> </w:t>
            </w:r>
            <w:r w:rsidR="00DA3500">
              <w:t xml:space="preserve">specifies </w:t>
            </w:r>
            <w:r w:rsidR="00717311">
              <w:t>whether</w:t>
            </w:r>
            <w:r w:rsidR="00DA3500">
              <w:t xml:space="preserve"> the subtype of the message is </w:t>
            </w:r>
            <w:r w:rsidR="00717311">
              <w:t>“</w:t>
            </w:r>
            <w:r>
              <w:t>host unreachable for TOS</w:t>
            </w:r>
            <w:r w:rsidR="00717311">
              <w:t>”</w:t>
            </w:r>
            <w:r>
              <w:t xml:space="preserve"> (code=12).</w:t>
            </w:r>
          </w:p>
        </w:tc>
      </w:tr>
      <w:tr w:rsidR="00FE43A9" w14:paraId="1741B476" w14:textId="77777777" w:rsidTr="00A5750D">
        <w:trPr>
          <w:jc w:val="center"/>
        </w:trPr>
        <w:tc>
          <w:tcPr>
            <w:tcW w:w="3600" w:type="dxa"/>
            <w:shd w:val="clear" w:color="auto" w:fill="FFFFFF"/>
            <w:tcMar>
              <w:top w:w="100" w:type="dxa"/>
              <w:left w:w="100" w:type="dxa"/>
              <w:bottom w:w="100" w:type="dxa"/>
              <w:right w:w="100" w:type="dxa"/>
            </w:tcMar>
            <w:vAlign w:val="center"/>
          </w:tcPr>
          <w:p w14:paraId="0EB97FEB" w14:textId="77777777" w:rsidR="00FE43A9" w:rsidRDefault="00FE43A9" w:rsidP="00A5750D">
            <w:pPr>
              <w:rPr>
                <w:b/>
              </w:rPr>
            </w:pPr>
            <w:r>
              <w:rPr>
                <w:b/>
              </w:rPr>
              <w:t>Communication_Administratively_</w:t>
            </w:r>
          </w:p>
          <w:p w14:paraId="7D6D25BF" w14:textId="77777777" w:rsidR="00FE43A9" w:rsidRPr="00ED1441" w:rsidRDefault="00FE43A9" w:rsidP="00A5750D">
            <w:pPr>
              <w:rPr>
                <w:b/>
              </w:rPr>
            </w:pPr>
            <w:r>
              <w:rPr>
                <w:b/>
              </w:rPr>
              <w:t>Prohibited</w:t>
            </w:r>
          </w:p>
        </w:tc>
        <w:tc>
          <w:tcPr>
            <w:tcW w:w="3240" w:type="dxa"/>
            <w:shd w:val="clear" w:color="auto" w:fill="FFFFFF"/>
            <w:tcMar>
              <w:top w:w="100" w:type="dxa"/>
              <w:left w:w="100" w:type="dxa"/>
              <w:bottom w:w="100" w:type="dxa"/>
              <w:right w:w="100" w:type="dxa"/>
            </w:tcMar>
            <w:vAlign w:val="center"/>
          </w:tcPr>
          <w:p w14:paraId="5F4E063F"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F529473"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E15D965" w14:textId="640BC3E6" w:rsidR="00FE43A9" w:rsidRDefault="00FE43A9" w:rsidP="00A5750D">
            <w:r>
              <w:t xml:space="preserve">The </w:t>
            </w:r>
            <w:r>
              <w:rPr>
                <w:rFonts w:ascii="Courier New" w:eastAsia="Courier New" w:hAnsi="Courier New" w:cs="Courier New"/>
              </w:rPr>
              <w:t>Communication_Administratively_Prohibited</w:t>
            </w:r>
            <w:r>
              <w:t xml:space="preserve"> property </w:t>
            </w:r>
            <w:r w:rsidR="00DA3500">
              <w:t xml:space="preserve">specifies </w:t>
            </w:r>
            <w:r w:rsidR="00717311">
              <w:t>whether</w:t>
            </w:r>
            <w:r w:rsidR="00DA3500">
              <w:t xml:space="preserve"> the subtype of the message is </w:t>
            </w:r>
            <w:r w:rsidR="00717311">
              <w:t>“</w:t>
            </w:r>
            <w:r>
              <w:t>communication administratively prohibited</w:t>
            </w:r>
            <w:r w:rsidR="00717311">
              <w:t>”</w:t>
            </w:r>
            <w:r>
              <w:t xml:space="preserve"> (code=13).</w:t>
            </w:r>
          </w:p>
        </w:tc>
      </w:tr>
      <w:tr w:rsidR="00FE43A9" w14:paraId="729D6836" w14:textId="77777777" w:rsidTr="00A5750D">
        <w:trPr>
          <w:jc w:val="center"/>
        </w:trPr>
        <w:tc>
          <w:tcPr>
            <w:tcW w:w="3600" w:type="dxa"/>
            <w:shd w:val="clear" w:color="auto" w:fill="FFFFFF"/>
            <w:tcMar>
              <w:top w:w="100" w:type="dxa"/>
              <w:left w:w="100" w:type="dxa"/>
              <w:bottom w:w="100" w:type="dxa"/>
              <w:right w:w="100" w:type="dxa"/>
            </w:tcMar>
            <w:vAlign w:val="center"/>
          </w:tcPr>
          <w:p w14:paraId="4EB4D242" w14:textId="77777777" w:rsidR="00FE43A9" w:rsidRDefault="00FE43A9" w:rsidP="00A5750D">
            <w:r>
              <w:rPr>
                <w:b/>
              </w:rPr>
              <w:t>Host_Precedence_Violation</w:t>
            </w:r>
          </w:p>
        </w:tc>
        <w:tc>
          <w:tcPr>
            <w:tcW w:w="3240" w:type="dxa"/>
            <w:shd w:val="clear" w:color="auto" w:fill="FFFFFF"/>
            <w:tcMar>
              <w:top w:w="100" w:type="dxa"/>
              <w:left w:w="100" w:type="dxa"/>
              <w:bottom w:w="100" w:type="dxa"/>
              <w:right w:w="100" w:type="dxa"/>
            </w:tcMar>
            <w:vAlign w:val="center"/>
          </w:tcPr>
          <w:p w14:paraId="09F2FB15"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9970495"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4197AB8F" w14:textId="0D44C2F3" w:rsidR="00FE43A9" w:rsidRDefault="00FE43A9" w:rsidP="00A5750D">
            <w:r>
              <w:t xml:space="preserve">The </w:t>
            </w:r>
            <w:r>
              <w:rPr>
                <w:rFonts w:ascii="Courier New" w:eastAsia="Courier New" w:hAnsi="Courier New" w:cs="Courier New"/>
              </w:rPr>
              <w:t>Host_Precedence_Violation</w:t>
            </w:r>
            <w:r>
              <w:t xml:space="preserve"> property </w:t>
            </w:r>
            <w:r w:rsidR="00DA3500">
              <w:t xml:space="preserve">specifies </w:t>
            </w:r>
            <w:r w:rsidR="00717311">
              <w:t>whether</w:t>
            </w:r>
            <w:r w:rsidR="00DA3500">
              <w:t xml:space="preserve"> the subtype of the message is </w:t>
            </w:r>
            <w:r w:rsidR="00717311">
              <w:t>“</w:t>
            </w:r>
            <w:r>
              <w:t>host precedence violation</w:t>
            </w:r>
            <w:r w:rsidR="00717311">
              <w:t>”</w:t>
            </w:r>
            <w:r>
              <w:t xml:space="preserve"> (code=14).</w:t>
            </w:r>
          </w:p>
        </w:tc>
      </w:tr>
      <w:tr w:rsidR="00FE43A9" w14:paraId="1ABFBD84" w14:textId="77777777" w:rsidTr="00A5750D">
        <w:trPr>
          <w:jc w:val="center"/>
        </w:trPr>
        <w:tc>
          <w:tcPr>
            <w:tcW w:w="3600" w:type="dxa"/>
            <w:shd w:val="clear" w:color="auto" w:fill="FFFFFF"/>
            <w:tcMar>
              <w:top w:w="100" w:type="dxa"/>
              <w:left w:w="100" w:type="dxa"/>
              <w:bottom w:w="100" w:type="dxa"/>
              <w:right w:w="100" w:type="dxa"/>
            </w:tcMar>
            <w:vAlign w:val="center"/>
          </w:tcPr>
          <w:p w14:paraId="1BB3C29A" w14:textId="77777777" w:rsidR="00FE43A9" w:rsidRDefault="00FE43A9" w:rsidP="00A5750D">
            <w:r>
              <w:rPr>
                <w:b/>
              </w:rPr>
              <w:t>Precedence_Cutoff_In_Effect</w:t>
            </w:r>
          </w:p>
        </w:tc>
        <w:tc>
          <w:tcPr>
            <w:tcW w:w="3240" w:type="dxa"/>
            <w:shd w:val="clear" w:color="auto" w:fill="FFFFFF"/>
            <w:tcMar>
              <w:top w:w="100" w:type="dxa"/>
              <w:left w:w="100" w:type="dxa"/>
              <w:bottom w:w="100" w:type="dxa"/>
              <w:right w:w="100" w:type="dxa"/>
            </w:tcMar>
            <w:vAlign w:val="center"/>
          </w:tcPr>
          <w:p w14:paraId="5A3D3F79"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AB8E144" w14:textId="77777777" w:rsidR="00FE43A9" w:rsidRDefault="00FE43A9" w:rsidP="00A5750D">
            <w:pPr>
              <w:jc w:val="center"/>
            </w:pPr>
            <w:r>
              <w:t>0..1</w:t>
            </w:r>
          </w:p>
        </w:tc>
        <w:tc>
          <w:tcPr>
            <w:tcW w:w="4860" w:type="dxa"/>
            <w:shd w:val="clear" w:color="auto" w:fill="FFFFFF"/>
            <w:tcMar>
              <w:top w:w="100" w:type="dxa"/>
              <w:left w:w="100" w:type="dxa"/>
              <w:bottom w:w="100" w:type="dxa"/>
              <w:right w:w="100" w:type="dxa"/>
            </w:tcMar>
          </w:tcPr>
          <w:p w14:paraId="21A6E584" w14:textId="590E856E" w:rsidR="00FE43A9" w:rsidRDefault="00FE43A9" w:rsidP="00A5750D">
            <w:r>
              <w:t xml:space="preserve">The </w:t>
            </w:r>
            <w:r>
              <w:rPr>
                <w:rFonts w:ascii="Courier New" w:eastAsia="Courier New" w:hAnsi="Courier New" w:cs="Courier New"/>
              </w:rPr>
              <w:t>Precedence_Cutoff_In_Effect</w:t>
            </w:r>
            <w:r>
              <w:t xml:space="preserve"> property </w:t>
            </w:r>
            <w:r w:rsidR="00DA3500">
              <w:t xml:space="preserve">specifies </w:t>
            </w:r>
            <w:r w:rsidR="00717311">
              <w:t>whether</w:t>
            </w:r>
            <w:r w:rsidR="00DA3500">
              <w:t xml:space="preserve"> the subtype of the message is </w:t>
            </w:r>
            <w:r w:rsidR="00717311">
              <w:t>“</w:t>
            </w:r>
            <w:r>
              <w:t>precedence cutoff in effect</w:t>
            </w:r>
            <w:r w:rsidR="00717311">
              <w:t>”</w:t>
            </w:r>
            <w:r>
              <w:t xml:space="preserve"> (code=15).</w:t>
            </w:r>
          </w:p>
        </w:tc>
      </w:tr>
    </w:tbl>
    <w:p w14:paraId="24BF0FB8" w14:textId="77777777" w:rsidR="00A77367" w:rsidRDefault="00A77367" w:rsidP="00A77367">
      <w:pPr>
        <w:pStyle w:val="Heading5"/>
      </w:pPr>
      <w:bookmarkStart w:id="179" w:name="_Toc449967665"/>
      <w:r>
        <w:t>FragmentationRequiredType Class</w:t>
      </w:r>
      <w:bookmarkEnd w:id="179"/>
    </w:p>
    <w:p w14:paraId="50CAD9B0" w14:textId="7CE08690" w:rsidR="00A77367" w:rsidRDefault="00A77367" w:rsidP="00A77367">
      <w:pPr>
        <w:pStyle w:val="basicparagraph"/>
        <w:contextualSpacing w:val="0"/>
      </w:pPr>
      <w:r>
        <w:t>T</w:t>
      </w:r>
      <w:r w:rsidR="00A5750D">
        <w:t xml:space="preserve">he </w:t>
      </w:r>
      <w:r w:rsidR="00A5750D">
        <w:rPr>
          <w:rFonts w:ascii="Courier New" w:eastAsia="Courier New" w:hAnsi="Courier New" w:cs="Courier New"/>
        </w:rPr>
        <w:t>FragmentationRequiredType</w:t>
      </w:r>
      <w:r w:rsidR="00A5750D">
        <w:t xml:space="preserve"> class </w:t>
      </w:r>
      <w:r>
        <w:t>further specifies an ICMP destination unreachable (class=3)</w:t>
      </w:r>
      <w:r w:rsidR="001429A8">
        <w:t xml:space="preserve"> </w:t>
      </w:r>
      <w:r>
        <w:t xml:space="preserve">message </w:t>
      </w:r>
      <w:r w:rsidR="001429A8">
        <w:t>as the subtype</w:t>
      </w:r>
      <w:r>
        <w:t xml:space="preserve"> </w:t>
      </w:r>
      <w:r w:rsidR="001429A8">
        <w:t>fragmentation required</w:t>
      </w:r>
      <w:r>
        <w:t xml:space="preserve"> message </w:t>
      </w:r>
      <w:r w:rsidR="00717311">
        <w:t xml:space="preserve">(code=4) </w:t>
      </w:r>
      <w:r>
        <w:t>by providing a Next-Hop MTU field.</w:t>
      </w:r>
    </w:p>
    <w:p w14:paraId="110E1898" w14:textId="77777777" w:rsidR="00A77367" w:rsidRDefault="00A77367" w:rsidP="00A77367">
      <w:pPr>
        <w:pStyle w:val="basicparagraph"/>
        <w:contextualSpacing w:val="0"/>
      </w:pPr>
      <w:r>
        <w:t xml:space="preserve">The property table of the </w:t>
      </w:r>
      <w:r>
        <w:rPr>
          <w:rFonts w:ascii="Courier New" w:eastAsia="Courier New" w:hAnsi="Courier New" w:cs="Courier New"/>
        </w:rPr>
        <w:t>FragmentationRequiredType</w:t>
      </w:r>
      <w:r>
        <w:t xml:space="preserve"> class is given in </w:t>
      </w:r>
      <w:r w:rsidRPr="00695A76">
        <w:rPr>
          <w:b/>
          <w:color w:val="0000EE"/>
        </w:rPr>
        <w:fldChar w:fldCharType="begin"/>
      </w:r>
      <w:r w:rsidRPr="00695A76">
        <w:rPr>
          <w:b/>
          <w:color w:val="0000EE"/>
        </w:rPr>
        <w:instrText xml:space="preserve"> REF _Ref439921176 \h </w:instrText>
      </w:r>
      <w:r>
        <w:rPr>
          <w:b/>
          <w:color w:val="0000EE"/>
        </w:rPr>
        <w:instrText xml:space="preserve"> \* MERGEFORMAT </w:instrText>
      </w:r>
      <w:r w:rsidRPr="00695A76">
        <w:rPr>
          <w:b/>
          <w:color w:val="0000EE"/>
        </w:rPr>
      </w:r>
      <w:r w:rsidRPr="00695A76">
        <w:rPr>
          <w:b/>
          <w:color w:val="0000EE"/>
        </w:rPr>
        <w:fldChar w:fldCharType="separate"/>
      </w:r>
      <w:r w:rsidRPr="00A77367">
        <w:rPr>
          <w:b/>
          <w:color w:val="0000EE"/>
        </w:rPr>
        <w:t xml:space="preserve">Table </w:t>
      </w:r>
      <w:r w:rsidRPr="00A77367">
        <w:rPr>
          <w:b/>
          <w:noProof/>
          <w:color w:val="0000EE"/>
        </w:rPr>
        <w:t>3</w:t>
      </w:r>
      <w:r w:rsidRPr="00A77367">
        <w:rPr>
          <w:b/>
          <w:noProof/>
          <w:color w:val="0000EE"/>
        </w:rPr>
        <w:noBreakHyphen/>
        <w:t>49</w:t>
      </w:r>
      <w:r w:rsidRPr="00695A76">
        <w:rPr>
          <w:b/>
          <w:color w:val="0000EE"/>
        </w:rPr>
        <w:fldChar w:fldCharType="end"/>
      </w:r>
      <w:r>
        <w:t>.</w:t>
      </w:r>
    </w:p>
    <w:p w14:paraId="64D24905" w14:textId="77777777" w:rsidR="00A77367" w:rsidRDefault="00A77367" w:rsidP="00A77367">
      <w:pPr>
        <w:pStyle w:val="tablecaption"/>
        <w:jc w:val="center"/>
      </w:pPr>
      <w:bookmarkStart w:id="180" w:name="_Ref439921176"/>
      <w:r>
        <w:t xml:space="preserve">Table </w:t>
      </w:r>
      <w:r w:rsidR="003E4566">
        <w:fldChar w:fldCharType="begin"/>
      </w:r>
      <w:r w:rsidR="003E4566">
        <w:instrText xml:space="preserve"> STYLEREF 1 \s </w:instrText>
      </w:r>
      <w:r w:rsidR="003E4566">
        <w:fldChar w:fldCharType="separate"/>
      </w:r>
      <w:r>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Pr>
          <w:noProof/>
        </w:rPr>
        <w:t>49</w:t>
      </w:r>
      <w:r w:rsidR="003E4566">
        <w:rPr>
          <w:noProof/>
        </w:rPr>
        <w:fldChar w:fldCharType="end"/>
      </w:r>
      <w:bookmarkEnd w:id="180"/>
      <w:r>
        <w:rPr>
          <w:noProof/>
        </w:rPr>
        <w:t xml:space="preserve">. </w:t>
      </w:r>
      <w:r>
        <w:t xml:space="preserve">Properties of the </w:t>
      </w:r>
      <w:r>
        <w:rPr>
          <w:rFonts w:ascii="Courier New" w:eastAsia="Courier New" w:hAnsi="Courier New" w:cs="Courier New"/>
        </w:rPr>
        <w:t>FragmentationRequiredType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510"/>
        <w:gridCol w:w="1260"/>
        <w:gridCol w:w="5580"/>
      </w:tblGrid>
      <w:tr w:rsidR="00A77367" w14:paraId="6D7BE7F3" w14:textId="77777777" w:rsidTr="00A5750D">
        <w:trPr>
          <w:jc w:val="center"/>
        </w:trPr>
        <w:tc>
          <w:tcPr>
            <w:tcW w:w="2610" w:type="dxa"/>
            <w:shd w:val="clear" w:color="auto" w:fill="BFBFBF"/>
            <w:tcMar>
              <w:top w:w="100" w:type="dxa"/>
              <w:left w:w="100" w:type="dxa"/>
              <w:bottom w:w="100" w:type="dxa"/>
              <w:right w:w="100" w:type="dxa"/>
            </w:tcMar>
          </w:tcPr>
          <w:p w14:paraId="724841CB" w14:textId="77777777" w:rsidR="00A77367" w:rsidRDefault="00A77367"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5911080C" w14:textId="77777777" w:rsidR="00A77367" w:rsidRDefault="00A77367"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D6EA593" w14:textId="77777777" w:rsidR="00A77367" w:rsidRDefault="00A77367" w:rsidP="00A5750D">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8D2E3DA" w14:textId="77777777" w:rsidR="00A77367" w:rsidRDefault="00A77367" w:rsidP="00A5750D">
            <w:pPr>
              <w:rPr>
                <w:b/>
                <w:color w:val="000000"/>
              </w:rPr>
            </w:pPr>
            <w:r>
              <w:rPr>
                <w:b/>
                <w:color w:val="000000"/>
              </w:rPr>
              <w:t>Description</w:t>
            </w:r>
          </w:p>
        </w:tc>
      </w:tr>
      <w:tr w:rsidR="00A77367" w14:paraId="18E37AD2" w14:textId="77777777" w:rsidTr="00A5750D">
        <w:trPr>
          <w:jc w:val="center"/>
        </w:trPr>
        <w:tc>
          <w:tcPr>
            <w:tcW w:w="2610" w:type="dxa"/>
            <w:shd w:val="clear" w:color="auto" w:fill="FFFFFF"/>
            <w:tcMar>
              <w:top w:w="100" w:type="dxa"/>
              <w:left w:w="100" w:type="dxa"/>
              <w:bottom w:w="100" w:type="dxa"/>
              <w:right w:w="100" w:type="dxa"/>
            </w:tcMar>
            <w:vAlign w:val="center"/>
          </w:tcPr>
          <w:p w14:paraId="457E599A" w14:textId="77777777" w:rsidR="00A77367" w:rsidRDefault="00A77367" w:rsidP="00A5750D">
            <w:r>
              <w:rPr>
                <w:b/>
              </w:rPr>
              <w:t>Fragmentation_Required</w:t>
            </w:r>
          </w:p>
        </w:tc>
        <w:tc>
          <w:tcPr>
            <w:tcW w:w="3510" w:type="dxa"/>
            <w:shd w:val="clear" w:color="auto" w:fill="FFFFFF"/>
            <w:tcMar>
              <w:top w:w="100" w:type="dxa"/>
              <w:left w:w="100" w:type="dxa"/>
              <w:bottom w:w="100" w:type="dxa"/>
              <w:right w:w="100" w:type="dxa"/>
            </w:tcMar>
            <w:vAlign w:val="center"/>
          </w:tcPr>
          <w:p w14:paraId="1B403A65" w14:textId="77777777" w:rsidR="00A77367" w:rsidRDefault="00A77367"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A0CF92E"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2EC00DF0" w14:textId="3737D96A" w:rsidR="00A77367" w:rsidRDefault="00A77367" w:rsidP="001429A8">
            <w:r>
              <w:t xml:space="preserve">The </w:t>
            </w:r>
            <w:r>
              <w:rPr>
                <w:rFonts w:ascii="Courier New" w:eastAsia="Courier New" w:hAnsi="Courier New" w:cs="Courier New"/>
              </w:rPr>
              <w:t>Fragmentation_Required</w:t>
            </w:r>
            <w:r>
              <w:t xml:space="preserve"> property </w:t>
            </w:r>
            <w:r w:rsidR="001429A8">
              <w:t>specifies</w:t>
            </w:r>
            <w:r>
              <w:t xml:space="preserve"> </w:t>
            </w:r>
            <w:r w:rsidR="001429A8">
              <w:t>whether</w:t>
            </w:r>
            <w:r>
              <w:t xml:space="preserve"> the subtype of the destination unreachable ICMP message is "fragmentation required".</w:t>
            </w:r>
          </w:p>
        </w:tc>
      </w:tr>
      <w:tr w:rsidR="00A77367" w14:paraId="2A5FD393" w14:textId="77777777" w:rsidTr="00A5750D">
        <w:trPr>
          <w:jc w:val="center"/>
        </w:trPr>
        <w:tc>
          <w:tcPr>
            <w:tcW w:w="2610" w:type="dxa"/>
            <w:shd w:val="clear" w:color="auto" w:fill="FFFFFF"/>
            <w:tcMar>
              <w:top w:w="100" w:type="dxa"/>
              <w:left w:w="100" w:type="dxa"/>
              <w:bottom w:w="100" w:type="dxa"/>
              <w:right w:w="100" w:type="dxa"/>
            </w:tcMar>
            <w:vAlign w:val="center"/>
          </w:tcPr>
          <w:p w14:paraId="69EB7A77" w14:textId="77777777" w:rsidR="00A77367" w:rsidRDefault="00A77367" w:rsidP="00A5750D">
            <w:r>
              <w:rPr>
                <w:b/>
              </w:rPr>
              <w:t>Next_Hop_MTU</w:t>
            </w:r>
          </w:p>
        </w:tc>
        <w:tc>
          <w:tcPr>
            <w:tcW w:w="3510" w:type="dxa"/>
            <w:shd w:val="clear" w:color="auto" w:fill="FFFFFF"/>
            <w:tcMar>
              <w:top w:w="100" w:type="dxa"/>
              <w:left w:w="100" w:type="dxa"/>
              <w:bottom w:w="100" w:type="dxa"/>
              <w:right w:w="100" w:type="dxa"/>
            </w:tcMar>
            <w:vAlign w:val="center"/>
          </w:tcPr>
          <w:p w14:paraId="09C61F92" w14:textId="77777777" w:rsidR="00A77367" w:rsidRDefault="00A77367" w:rsidP="00A5750D">
            <w:pPr>
              <w:rPr>
                <w:rFonts w:ascii="Courier New" w:eastAsia="Courier New" w:hAnsi="Courier New" w:cs="Courier New"/>
              </w:rPr>
            </w:pPr>
            <w:r>
              <w:rPr>
                <w:rFonts w:ascii="Courier New" w:eastAsia="Courier New" w:hAnsi="Courier New" w:cs="Courier New"/>
              </w:rPr>
              <w:t>cyboxCommon:</w:t>
            </w:r>
          </w:p>
          <w:p w14:paraId="10B5CC94" w14:textId="77777777" w:rsidR="00A77367" w:rsidRDefault="00A77367"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9760782" w14:textId="77777777" w:rsidR="00A77367" w:rsidRDefault="00A77367" w:rsidP="00A5750D">
            <w:pPr>
              <w:jc w:val="center"/>
            </w:pPr>
            <w:r>
              <w:t>0..1</w:t>
            </w:r>
          </w:p>
        </w:tc>
        <w:tc>
          <w:tcPr>
            <w:tcW w:w="5580" w:type="dxa"/>
            <w:shd w:val="clear" w:color="auto" w:fill="FFFFFF"/>
            <w:tcMar>
              <w:top w:w="100" w:type="dxa"/>
              <w:left w:w="100" w:type="dxa"/>
              <w:bottom w:w="100" w:type="dxa"/>
              <w:right w:w="100" w:type="dxa"/>
            </w:tcMar>
          </w:tcPr>
          <w:p w14:paraId="300AD37B" w14:textId="51D581CC" w:rsidR="00A77367" w:rsidRDefault="001429A8" w:rsidP="00A5750D">
            <w:r>
              <w:t xml:space="preserve">The </w:t>
            </w:r>
            <w:r w:rsidRPr="001429A8">
              <w:rPr>
                <w:rFonts w:ascii="Courier New" w:hAnsi="Courier New" w:cs="Courier New"/>
              </w:rPr>
              <w:t>Next_Hop_</w:t>
            </w:r>
            <w:r w:rsidR="00A77367" w:rsidRPr="001429A8">
              <w:rPr>
                <w:rFonts w:ascii="Courier New" w:hAnsi="Courier New" w:cs="Courier New"/>
              </w:rPr>
              <w:t xml:space="preserve">MTU </w:t>
            </w:r>
            <w:r w:rsidR="00A77367">
              <w:t>property contains the MTU of the next-h</w:t>
            </w:r>
            <w:r>
              <w:t>op network when</w:t>
            </w:r>
            <w:r w:rsidR="00A77367">
              <w:t xml:space="preserve"> a code 4 error (fragmentation required) occurs.</w:t>
            </w:r>
          </w:p>
        </w:tc>
      </w:tr>
    </w:tbl>
    <w:p w14:paraId="48D62C25" w14:textId="77777777" w:rsidR="00FE43A9" w:rsidRDefault="00FE43A9" w:rsidP="00FE43A9">
      <w:pPr>
        <w:pStyle w:val="Heading5"/>
      </w:pPr>
      <w:bookmarkStart w:id="181" w:name="_Toc449967666"/>
      <w:r>
        <w:lastRenderedPageBreak/>
        <w:t>ICMPv4SourceQuenchType Class</w:t>
      </w:r>
      <w:bookmarkEnd w:id="181"/>
    </w:p>
    <w:p w14:paraId="5B687450" w14:textId="5B7D3DAC" w:rsidR="00FE43A9" w:rsidRDefault="00A5750D" w:rsidP="00FE43A9">
      <w:pPr>
        <w:pStyle w:val="basicparagraph"/>
        <w:contextualSpacing w:val="0"/>
      </w:pPr>
      <w:r>
        <w:t xml:space="preserve">The </w:t>
      </w:r>
      <w:r>
        <w:rPr>
          <w:rFonts w:ascii="Courier New" w:eastAsia="Courier New" w:hAnsi="Courier New" w:cs="Courier New"/>
        </w:rPr>
        <w:t>ICMPv4SourceQuenchType</w:t>
      </w:r>
      <w:r>
        <w:t xml:space="preserve"> class specifies the S</w:t>
      </w:r>
      <w:r w:rsidR="00FE43A9">
        <w:t>ource Quench (congestion control) error message; ICMP class=4.</w:t>
      </w:r>
    </w:p>
    <w:p w14:paraId="5142F7FB"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ICMPv4SourceQuenchType</w:t>
      </w:r>
      <w:r>
        <w:t xml:space="preserve"> class is given in </w:t>
      </w:r>
      <w:r w:rsidRPr="00241A25">
        <w:rPr>
          <w:b/>
          <w:color w:val="0000EE"/>
        </w:rPr>
        <w:fldChar w:fldCharType="begin"/>
      </w:r>
      <w:r w:rsidRPr="00241A25">
        <w:rPr>
          <w:b/>
          <w:color w:val="0000EE"/>
        </w:rPr>
        <w:instrText xml:space="preserve"> REF _Ref439921228 \h </w:instrText>
      </w:r>
      <w:r>
        <w:rPr>
          <w:b/>
          <w:color w:val="0000EE"/>
        </w:rPr>
        <w:instrText xml:space="preserve"> \* MERGEFORMAT </w:instrText>
      </w:r>
      <w:r w:rsidRPr="00241A25">
        <w:rPr>
          <w:b/>
          <w:color w:val="0000EE"/>
        </w:rPr>
      </w:r>
      <w:r w:rsidRPr="00241A25">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50</w:t>
      </w:r>
      <w:r w:rsidRPr="00241A25">
        <w:rPr>
          <w:b/>
          <w:color w:val="0000EE"/>
        </w:rPr>
        <w:fldChar w:fldCharType="end"/>
      </w:r>
      <w:r>
        <w:t>.</w:t>
      </w:r>
    </w:p>
    <w:p w14:paraId="113026A3" w14:textId="77777777" w:rsidR="00FE43A9" w:rsidRDefault="00FE43A9" w:rsidP="00FE43A9">
      <w:pPr>
        <w:pStyle w:val="tablecaption"/>
        <w:jc w:val="center"/>
      </w:pPr>
      <w:bookmarkStart w:id="182" w:name="_Ref439921228"/>
      <w:r>
        <w:t xml:space="preserve">Table </w:t>
      </w:r>
      <w:r w:rsidR="003E4566">
        <w:fldChar w:fldCharType="begin"/>
      </w:r>
      <w:r w:rsidR="003E4566">
        <w:instrText xml:space="preserve"> STYLEREF 1 \s </w:instrText>
      </w:r>
      <w:r w:rsidR="003E4566">
        <w:fldChar w:fldCharType="separate"/>
      </w:r>
      <w:r w:rsidR="00A7736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77367">
        <w:rPr>
          <w:noProof/>
        </w:rPr>
        <w:t>50</w:t>
      </w:r>
      <w:r w:rsidR="003E4566">
        <w:rPr>
          <w:noProof/>
        </w:rPr>
        <w:fldChar w:fldCharType="end"/>
      </w:r>
      <w:bookmarkEnd w:id="182"/>
      <w:r>
        <w:rPr>
          <w:noProof/>
        </w:rPr>
        <w:t xml:space="preserve">. </w:t>
      </w:r>
      <w:r>
        <w:t xml:space="preserve">Properties of the </w:t>
      </w:r>
      <w:r>
        <w:rPr>
          <w:rFonts w:ascii="Courier New" w:eastAsia="Courier New" w:hAnsi="Courier New" w:cs="Courier New"/>
        </w:rPr>
        <w:t>ICMPv4SourceQuenchType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2880"/>
        <w:gridCol w:w="1260"/>
        <w:gridCol w:w="7020"/>
      </w:tblGrid>
      <w:tr w:rsidR="00FE43A9" w14:paraId="23595CAC" w14:textId="77777777" w:rsidTr="00A5750D">
        <w:trPr>
          <w:jc w:val="center"/>
        </w:trPr>
        <w:tc>
          <w:tcPr>
            <w:tcW w:w="1800" w:type="dxa"/>
            <w:shd w:val="clear" w:color="auto" w:fill="BFBFBF"/>
            <w:tcMar>
              <w:top w:w="100" w:type="dxa"/>
              <w:left w:w="100" w:type="dxa"/>
              <w:bottom w:w="100" w:type="dxa"/>
              <w:right w:w="100" w:type="dxa"/>
            </w:tcMar>
          </w:tcPr>
          <w:p w14:paraId="7F46F581" w14:textId="77777777" w:rsidR="00FE43A9" w:rsidRDefault="00FE43A9" w:rsidP="00A5750D">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60456234"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D546F8" w14:textId="77777777" w:rsidR="00FE43A9" w:rsidRDefault="00FE43A9" w:rsidP="00A5750D">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71108F60" w14:textId="77777777" w:rsidR="00FE43A9" w:rsidRDefault="00FE43A9" w:rsidP="00A5750D">
            <w:pPr>
              <w:rPr>
                <w:b/>
                <w:color w:val="000000"/>
              </w:rPr>
            </w:pPr>
            <w:r>
              <w:rPr>
                <w:b/>
                <w:color w:val="000000"/>
              </w:rPr>
              <w:t>Description</w:t>
            </w:r>
          </w:p>
        </w:tc>
      </w:tr>
      <w:tr w:rsidR="00FE43A9" w14:paraId="31A72CA8" w14:textId="77777777" w:rsidTr="00A5750D">
        <w:trPr>
          <w:jc w:val="center"/>
        </w:trPr>
        <w:tc>
          <w:tcPr>
            <w:tcW w:w="1800" w:type="dxa"/>
            <w:shd w:val="clear" w:color="auto" w:fill="FFFFFF"/>
            <w:tcMar>
              <w:top w:w="100" w:type="dxa"/>
              <w:left w:w="100" w:type="dxa"/>
              <w:bottom w:w="100" w:type="dxa"/>
              <w:right w:w="100" w:type="dxa"/>
            </w:tcMar>
            <w:vAlign w:val="center"/>
          </w:tcPr>
          <w:p w14:paraId="364503A2" w14:textId="77777777" w:rsidR="00FE43A9" w:rsidRDefault="00FE43A9" w:rsidP="00A5750D">
            <w:r>
              <w:rPr>
                <w:b/>
              </w:rPr>
              <w:t>Source_Quench</w:t>
            </w:r>
          </w:p>
        </w:tc>
        <w:tc>
          <w:tcPr>
            <w:tcW w:w="2880" w:type="dxa"/>
            <w:shd w:val="clear" w:color="auto" w:fill="FFFFFF"/>
            <w:tcMar>
              <w:top w:w="100" w:type="dxa"/>
              <w:left w:w="100" w:type="dxa"/>
              <w:bottom w:w="100" w:type="dxa"/>
              <w:right w:w="100" w:type="dxa"/>
            </w:tcMar>
            <w:vAlign w:val="center"/>
          </w:tcPr>
          <w:p w14:paraId="10A92CD4" w14:textId="77777777" w:rsidR="00FE43A9" w:rsidRDefault="00FE43A9"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52985BA" w14:textId="77777777" w:rsidR="00FE43A9" w:rsidRDefault="00FE43A9" w:rsidP="00A5750D">
            <w:pPr>
              <w:jc w:val="center"/>
            </w:pPr>
            <w:r>
              <w:t>0..1</w:t>
            </w:r>
          </w:p>
        </w:tc>
        <w:tc>
          <w:tcPr>
            <w:tcW w:w="7020" w:type="dxa"/>
            <w:shd w:val="clear" w:color="auto" w:fill="FFFFFF"/>
            <w:tcMar>
              <w:top w:w="100" w:type="dxa"/>
              <w:left w:w="100" w:type="dxa"/>
              <w:bottom w:w="100" w:type="dxa"/>
              <w:right w:w="100" w:type="dxa"/>
            </w:tcMar>
          </w:tcPr>
          <w:p w14:paraId="64FBF9B3" w14:textId="0D285366" w:rsidR="00FE43A9" w:rsidRDefault="00FE43A9" w:rsidP="001429A8">
            <w:r>
              <w:t xml:space="preserve">The </w:t>
            </w:r>
            <w:r>
              <w:rPr>
                <w:rFonts w:ascii="Courier New" w:eastAsia="Courier New" w:hAnsi="Courier New" w:cs="Courier New"/>
              </w:rPr>
              <w:t>Source_Quench</w:t>
            </w:r>
            <w:r w:rsidR="00AD7097">
              <w:t xml:space="preserve"> property specifies </w:t>
            </w:r>
            <w:r w:rsidR="001429A8">
              <w:t>whether</w:t>
            </w:r>
            <w:r w:rsidR="00AD7097">
              <w:t xml:space="preserve"> the subtype of the error message is a s</w:t>
            </w:r>
            <w:r>
              <w:t>ource quench (code=0).</w:t>
            </w:r>
          </w:p>
        </w:tc>
      </w:tr>
    </w:tbl>
    <w:p w14:paraId="584C9A6F" w14:textId="77777777" w:rsidR="00FE43A9" w:rsidRDefault="00FE43A9" w:rsidP="00FE43A9">
      <w:pPr>
        <w:pStyle w:val="Heading5"/>
      </w:pPr>
      <w:bookmarkStart w:id="183" w:name="_Toc449967667"/>
      <w:r>
        <w:t>ICMPv4RedirectMessageType Class</w:t>
      </w:r>
      <w:bookmarkEnd w:id="183"/>
    </w:p>
    <w:p w14:paraId="0DCD7236" w14:textId="664D3BEE" w:rsidR="00FE43A9" w:rsidRDefault="00A5750D" w:rsidP="00FE43A9">
      <w:pPr>
        <w:pStyle w:val="basicparagraph"/>
        <w:contextualSpacing w:val="0"/>
      </w:pPr>
      <w:r>
        <w:t xml:space="preserve">The </w:t>
      </w:r>
      <w:r>
        <w:rPr>
          <w:rFonts w:ascii="Courier New" w:eastAsia="Courier New" w:hAnsi="Courier New" w:cs="Courier New"/>
        </w:rPr>
        <w:t>ICMPv4RedirectMessageType</w:t>
      </w:r>
      <w:r>
        <w:t xml:space="preserve"> class specifies the </w:t>
      </w:r>
      <w:r w:rsidR="00FE43A9">
        <w:t>Redirect Message error message; ICMP class=5.</w:t>
      </w:r>
    </w:p>
    <w:p w14:paraId="5CC831AC" w14:textId="64420BEF" w:rsidR="006656B8" w:rsidRPr="004F0352" w:rsidRDefault="006656B8" w:rsidP="006656B8">
      <w:pPr>
        <w:spacing w:after="240"/>
      </w:pPr>
      <w:r>
        <w:t xml:space="preserve">In CybOX 2.1.1, all of the properties of the </w:t>
      </w:r>
      <w:r>
        <w:rPr>
          <w:rFonts w:ascii="Courier New" w:eastAsia="Courier New" w:hAnsi="Courier New" w:cs="Courier New"/>
        </w:rPr>
        <w:t>ICMPv4RedirectMessageType</w:t>
      </w:r>
      <w:r>
        <w:t xml:space="preserve"> </w:t>
      </w:r>
      <w:r>
        <w:rPr>
          <w:rFonts w:cs="Courier New"/>
        </w:rPr>
        <w:t xml:space="preserve">class except </w:t>
      </w:r>
      <w:r>
        <w:rPr>
          <w:rFonts w:ascii="Courier New" w:eastAsia="Courier New" w:hAnsi="Courier New" w:cs="Courier New"/>
        </w:rPr>
        <w:t>IP_Address</w:t>
      </w:r>
      <w:r>
        <w:t xml:space="preserve"> </w:t>
      </w:r>
      <w:r>
        <w:rPr>
          <w:rFonts w:cs="Courier New"/>
        </w:rPr>
        <w:t>are mutually exclusive, i.e., only one property can be populated. This restriction is based on the fact each property is a Boolean value to indicate if the message is the one of four types of Redirect messages</w:t>
      </w:r>
      <w:r>
        <w:rPr>
          <w:rFonts w:eastAsia="Courier New"/>
        </w:rPr>
        <w:t xml:space="preserve">. </w:t>
      </w:r>
      <w:r>
        <w:rPr>
          <w:rFonts w:cs="Courier New"/>
        </w:rPr>
        <w:t>In future releases, this could be modelled as using one property for the subtype (code) and an enumeration.</w:t>
      </w:r>
    </w:p>
    <w:p w14:paraId="1DA34BF3"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ICMPv4RedirectMessageType</w:t>
      </w:r>
      <w:r>
        <w:t xml:space="preserve"> class is given in </w:t>
      </w:r>
      <w:r w:rsidRPr="00E60CD2">
        <w:rPr>
          <w:b/>
          <w:color w:val="0000EE"/>
        </w:rPr>
        <w:fldChar w:fldCharType="begin"/>
      </w:r>
      <w:r w:rsidRPr="00E60CD2">
        <w:rPr>
          <w:b/>
          <w:color w:val="0000EE"/>
        </w:rPr>
        <w:instrText xml:space="preserve"> REF _Ref439921300 \h </w:instrText>
      </w:r>
      <w:r>
        <w:rPr>
          <w:b/>
          <w:color w:val="0000EE"/>
        </w:rPr>
        <w:instrText xml:space="preserve"> \* MERGEFORMAT </w:instrText>
      </w:r>
      <w:r w:rsidRPr="00E60CD2">
        <w:rPr>
          <w:b/>
          <w:color w:val="0000EE"/>
        </w:rPr>
      </w:r>
      <w:r w:rsidRPr="00E60CD2">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51</w:t>
      </w:r>
      <w:r w:rsidRPr="00E60CD2">
        <w:rPr>
          <w:b/>
          <w:color w:val="0000EE"/>
        </w:rPr>
        <w:fldChar w:fldCharType="end"/>
      </w:r>
      <w:r>
        <w:t>.</w:t>
      </w:r>
    </w:p>
    <w:p w14:paraId="1CA563F3" w14:textId="77777777" w:rsidR="00FE43A9" w:rsidRDefault="00FE43A9" w:rsidP="00FE43A9">
      <w:pPr>
        <w:pStyle w:val="tablecaption"/>
        <w:jc w:val="center"/>
      </w:pPr>
      <w:bookmarkStart w:id="184" w:name="_Ref439921300"/>
      <w:r>
        <w:t xml:space="preserve">Table </w:t>
      </w:r>
      <w:r w:rsidR="003E4566">
        <w:fldChar w:fldCharType="begin"/>
      </w:r>
      <w:r w:rsidR="003E4566">
        <w:instrText xml:space="preserve"> STYLEREF 1 \s </w:instrText>
      </w:r>
      <w:r w:rsidR="003E4566">
        <w:fldChar w:fldCharType="separate"/>
      </w:r>
      <w:r w:rsidR="00A7736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77367">
        <w:rPr>
          <w:noProof/>
        </w:rPr>
        <w:t>51</w:t>
      </w:r>
      <w:r w:rsidR="003E4566">
        <w:rPr>
          <w:noProof/>
        </w:rPr>
        <w:fldChar w:fldCharType="end"/>
      </w:r>
      <w:bookmarkEnd w:id="184"/>
      <w:r>
        <w:rPr>
          <w:noProof/>
        </w:rPr>
        <w:t xml:space="preserve">. </w:t>
      </w:r>
      <w:r>
        <w:t xml:space="preserve">Properties of the </w:t>
      </w:r>
      <w:r>
        <w:rPr>
          <w:rFonts w:ascii="Courier New" w:eastAsia="Courier New" w:hAnsi="Courier New" w:cs="Courier New"/>
        </w:rPr>
        <w:t>ICMPv4RedirectMessageType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2430"/>
        <w:gridCol w:w="1260"/>
        <w:gridCol w:w="6840"/>
      </w:tblGrid>
      <w:tr w:rsidR="00FE43A9" w14:paraId="0517A6B4" w14:textId="77777777" w:rsidTr="00A5750D">
        <w:trPr>
          <w:jc w:val="center"/>
        </w:trPr>
        <w:tc>
          <w:tcPr>
            <w:tcW w:w="2430" w:type="dxa"/>
            <w:shd w:val="clear" w:color="auto" w:fill="BFBFBF"/>
            <w:tcMar>
              <w:top w:w="100" w:type="dxa"/>
              <w:left w:w="100" w:type="dxa"/>
              <w:bottom w:w="100" w:type="dxa"/>
              <w:right w:w="100" w:type="dxa"/>
            </w:tcMar>
          </w:tcPr>
          <w:p w14:paraId="0FF81D60" w14:textId="77777777" w:rsidR="00FE43A9" w:rsidRDefault="00FE43A9" w:rsidP="00A5750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3C8B92EA"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8FE6D6" w14:textId="77777777" w:rsidR="00FE43A9" w:rsidRDefault="00FE43A9" w:rsidP="00A5750D">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89772B1" w14:textId="77777777" w:rsidR="00FE43A9" w:rsidRDefault="00FE43A9" w:rsidP="00A5750D">
            <w:pPr>
              <w:rPr>
                <w:b/>
                <w:color w:val="000000"/>
              </w:rPr>
            </w:pPr>
            <w:r>
              <w:rPr>
                <w:b/>
                <w:color w:val="000000"/>
              </w:rPr>
              <w:t>Description</w:t>
            </w:r>
          </w:p>
        </w:tc>
      </w:tr>
      <w:tr w:rsidR="00AD7097" w14:paraId="13A32C95" w14:textId="77777777" w:rsidTr="00A5750D">
        <w:trPr>
          <w:jc w:val="center"/>
        </w:trPr>
        <w:tc>
          <w:tcPr>
            <w:tcW w:w="2430" w:type="dxa"/>
            <w:shd w:val="clear" w:color="auto" w:fill="FFFFFF"/>
            <w:tcMar>
              <w:top w:w="100" w:type="dxa"/>
              <w:left w:w="100" w:type="dxa"/>
              <w:bottom w:w="100" w:type="dxa"/>
              <w:right w:w="100" w:type="dxa"/>
            </w:tcMar>
            <w:vAlign w:val="center"/>
          </w:tcPr>
          <w:p w14:paraId="00029F84" w14:textId="2DE7650A" w:rsidR="00AD7097" w:rsidRDefault="00AD7097" w:rsidP="00AD7097">
            <w:pPr>
              <w:rPr>
                <w:b/>
              </w:rPr>
            </w:pPr>
            <w:r>
              <w:rPr>
                <w:b/>
              </w:rPr>
              <w:t>IP_Address</w:t>
            </w:r>
          </w:p>
        </w:tc>
        <w:tc>
          <w:tcPr>
            <w:tcW w:w="2430" w:type="dxa"/>
            <w:shd w:val="clear" w:color="auto" w:fill="FFFFFF"/>
            <w:tcMar>
              <w:top w:w="100" w:type="dxa"/>
              <w:left w:w="100" w:type="dxa"/>
              <w:bottom w:w="100" w:type="dxa"/>
              <w:right w:w="100" w:type="dxa"/>
            </w:tcMar>
            <w:vAlign w:val="center"/>
          </w:tcPr>
          <w:p w14:paraId="211C0EAC" w14:textId="77777777" w:rsidR="00AD7097" w:rsidRDefault="00AD7097" w:rsidP="00AD7097">
            <w:pPr>
              <w:rPr>
                <w:rFonts w:ascii="Courier New" w:eastAsia="Courier New" w:hAnsi="Courier New" w:cs="Courier New"/>
              </w:rPr>
            </w:pPr>
            <w:r>
              <w:rPr>
                <w:rFonts w:ascii="Courier New" w:eastAsia="Courier New" w:hAnsi="Courier New" w:cs="Courier New"/>
              </w:rPr>
              <w:t>AddressObj:</w:t>
            </w:r>
          </w:p>
          <w:p w14:paraId="7FAE2CF8" w14:textId="4C6B8E63" w:rsidR="00AD7097" w:rsidRDefault="00AD7097" w:rsidP="00AD7097">
            <w:pPr>
              <w:rPr>
                <w:rFonts w:ascii="Courier New" w:eastAsia="Courier New" w:hAnsi="Courier New" w:cs="Courier New"/>
              </w:rPr>
            </w:pPr>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580011C4" w14:textId="554244C1"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B67495" w14:textId="494E22A3" w:rsidR="00AD7097" w:rsidRDefault="00AD7097" w:rsidP="00AD7097">
            <w:r>
              <w:t xml:space="preserve">The </w:t>
            </w:r>
            <w:r>
              <w:rPr>
                <w:rFonts w:ascii="Courier New" w:eastAsia="Courier New" w:hAnsi="Courier New" w:cs="Courier New"/>
              </w:rPr>
              <w:t>IP_Address</w:t>
            </w:r>
            <w:r w:rsidR="006656B8">
              <w:t xml:space="preserve"> property specifies t</w:t>
            </w:r>
            <w:r>
              <w:t>he IP address is the 32-bit address of the gateway to which the redirection should be sent.</w:t>
            </w:r>
          </w:p>
        </w:tc>
      </w:tr>
      <w:tr w:rsidR="00AD7097" w14:paraId="4ABFFCB4" w14:textId="77777777" w:rsidTr="00A5750D">
        <w:trPr>
          <w:jc w:val="center"/>
        </w:trPr>
        <w:tc>
          <w:tcPr>
            <w:tcW w:w="2430" w:type="dxa"/>
            <w:shd w:val="clear" w:color="auto" w:fill="FFFFFF"/>
            <w:tcMar>
              <w:top w:w="100" w:type="dxa"/>
              <w:left w:w="100" w:type="dxa"/>
              <w:bottom w:w="100" w:type="dxa"/>
              <w:right w:w="100" w:type="dxa"/>
            </w:tcMar>
            <w:vAlign w:val="center"/>
          </w:tcPr>
          <w:p w14:paraId="7762F5EB" w14:textId="77777777" w:rsidR="00AD7097" w:rsidRDefault="00AD7097" w:rsidP="00AD7097">
            <w:r>
              <w:rPr>
                <w:b/>
              </w:rPr>
              <w:t>Network_Redirect</w:t>
            </w:r>
          </w:p>
        </w:tc>
        <w:tc>
          <w:tcPr>
            <w:tcW w:w="2430" w:type="dxa"/>
            <w:shd w:val="clear" w:color="auto" w:fill="FFFFFF"/>
            <w:tcMar>
              <w:top w:w="100" w:type="dxa"/>
              <w:left w:w="100" w:type="dxa"/>
              <w:bottom w:w="100" w:type="dxa"/>
              <w:right w:w="100" w:type="dxa"/>
            </w:tcMar>
            <w:vAlign w:val="center"/>
          </w:tcPr>
          <w:p w14:paraId="2A8130DB"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393C1E65"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266E48D"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15AACC4C" w14:textId="24029A4D" w:rsidR="00AD7097" w:rsidRDefault="00AD7097" w:rsidP="00AD7097">
            <w:r>
              <w:t xml:space="preserve">The </w:t>
            </w:r>
            <w:r>
              <w:rPr>
                <w:rFonts w:ascii="Courier New" w:eastAsia="Courier New" w:hAnsi="Courier New" w:cs="Courier New"/>
              </w:rPr>
              <w:t>Network_Redirect</w:t>
            </w:r>
            <w:r>
              <w:t xml:space="preserve"> property </w:t>
            </w:r>
            <w:r w:rsidR="00E46486">
              <w:t xml:space="preserve">specifies </w:t>
            </w:r>
            <w:r w:rsidR="001429A8">
              <w:t>whether</w:t>
            </w:r>
            <w:r w:rsidR="00E46486">
              <w:t xml:space="preserve"> the subtype of the message is a </w:t>
            </w:r>
            <w:r>
              <w:t>redirect datagram for the network (code=0).</w:t>
            </w:r>
          </w:p>
          <w:p w14:paraId="546C3B8D" w14:textId="77777777" w:rsidR="006656B8" w:rsidRDefault="006656B8" w:rsidP="00AD7097"/>
          <w:p w14:paraId="505AE996" w14:textId="167F9388" w:rsidR="006656B8" w:rsidRDefault="006656B8" w:rsidP="00AD7097">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AF6387F" w14:textId="77777777" w:rsidTr="00A5750D">
        <w:trPr>
          <w:jc w:val="center"/>
        </w:trPr>
        <w:tc>
          <w:tcPr>
            <w:tcW w:w="2430" w:type="dxa"/>
            <w:shd w:val="clear" w:color="auto" w:fill="FFFFFF"/>
            <w:tcMar>
              <w:top w:w="100" w:type="dxa"/>
              <w:left w:w="100" w:type="dxa"/>
              <w:bottom w:w="100" w:type="dxa"/>
              <w:right w:w="100" w:type="dxa"/>
            </w:tcMar>
            <w:vAlign w:val="center"/>
          </w:tcPr>
          <w:p w14:paraId="424E5DBB" w14:textId="77777777" w:rsidR="00AD7097" w:rsidRDefault="00AD7097" w:rsidP="00AD7097">
            <w:r>
              <w:rPr>
                <w:b/>
              </w:rPr>
              <w:t>Host_Redirect</w:t>
            </w:r>
          </w:p>
        </w:tc>
        <w:tc>
          <w:tcPr>
            <w:tcW w:w="2430" w:type="dxa"/>
            <w:shd w:val="clear" w:color="auto" w:fill="FFFFFF"/>
            <w:tcMar>
              <w:top w:w="100" w:type="dxa"/>
              <w:left w:w="100" w:type="dxa"/>
              <w:bottom w:w="100" w:type="dxa"/>
              <w:right w:w="100" w:type="dxa"/>
            </w:tcMar>
            <w:vAlign w:val="center"/>
          </w:tcPr>
          <w:p w14:paraId="536EAEB1"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8309B62"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C5EBB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6CAD358" w14:textId="5C449C7F" w:rsidR="006656B8" w:rsidRDefault="00AD7097" w:rsidP="006656B8">
            <w:r>
              <w:t xml:space="preserve">The </w:t>
            </w:r>
            <w:r>
              <w:rPr>
                <w:rFonts w:ascii="Courier New" w:eastAsia="Courier New" w:hAnsi="Courier New" w:cs="Courier New"/>
              </w:rPr>
              <w:t>Host_Redirect</w:t>
            </w:r>
            <w:r>
              <w:t xml:space="preserve"> property </w:t>
            </w:r>
            <w:r w:rsidR="00E46486">
              <w:t xml:space="preserve">specifies </w:t>
            </w:r>
            <w:r w:rsidR="001429A8">
              <w:t>whether</w:t>
            </w:r>
            <w:r w:rsidR="00E46486">
              <w:t xml:space="preserve"> the subtype of the message is a </w:t>
            </w:r>
            <w:r>
              <w:t>redirect datagram for the host (code=1).</w:t>
            </w:r>
            <w:r w:rsidR="006656B8">
              <w:t xml:space="preserve"> </w:t>
            </w:r>
          </w:p>
          <w:p w14:paraId="3866F256" w14:textId="77777777" w:rsidR="006656B8" w:rsidRDefault="006656B8" w:rsidP="006656B8"/>
          <w:p w14:paraId="52EFF77C" w14:textId="3E1AC56A" w:rsidR="00AD7097"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77A2ED9B" w14:textId="77777777" w:rsidTr="00A5750D">
        <w:trPr>
          <w:jc w:val="center"/>
        </w:trPr>
        <w:tc>
          <w:tcPr>
            <w:tcW w:w="2430" w:type="dxa"/>
            <w:shd w:val="clear" w:color="auto" w:fill="FFFFFF"/>
            <w:tcMar>
              <w:top w:w="100" w:type="dxa"/>
              <w:left w:w="100" w:type="dxa"/>
              <w:bottom w:w="100" w:type="dxa"/>
              <w:right w:w="100" w:type="dxa"/>
            </w:tcMar>
            <w:vAlign w:val="center"/>
          </w:tcPr>
          <w:p w14:paraId="32E241EB" w14:textId="77777777" w:rsidR="00AD7097" w:rsidRDefault="00AD7097" w:rsidP="00AD7097">
            <w:r>
              <w:rPr>
                <w:b/>
              </w:rPr>
              <w:lastRenderedPageBreak/>
              <w:t>ToS_Network_Redirect</w:t>
            </w:r>
          </w:p>
        </w:tc>
        <w:tc>
          <w:tcPr>
            <w:tcW w:w="2430" w:type="dxa"/>
            <w:shd w:val="clear" w:color="auto" w:fill="FFFFFF"/>
            <w:tcMar>
              <w:top w:w="100" w:type="dxa"/>
              <w:left w:w="100" w:type="dxa"/>
              <w:bottom w:w="100" w:type="dxa"/>
              <w:right w:w="100" w:type="dxa"/>
            </w:tcMar>
            <w:vAlign w:val="center"/>
          </w:tcPr>
          <w:p w14:paraId="2D07AFC9"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1AEF7C93"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08AE2F9"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606B8F67" w14:textId="2F06782F" w:rsidR="00AD7097" w:rsidRDefault="00AD7097" w:rsidP="00AD7097">
            <w:r>
              <w:t xml:space="preserve">The </w:t>
            </w:r>
            <w:r>
              <w:rPr>
                <w:rFonts w:ascii="Courier New" w:eastAsia="Courier New" w:hAnsi="Courier New" w:cs="Courier New"/>
              </w:rPr>
              <w:t>ToS_Network_Redirect</w:t>
            </w:r>
            <w:r>
              <w:t xml:space="preserve"> property </w:t>
            </w:r>
            <w:r w:rsidR="00E46486">
              <w:t xml:space="preserve">specifies </w:t>
            </w:r>
            <w:r w:rsidR="001429A8">
              <w:t>whether</w:t>
            </w:r>
            <w:r w:rsidR="00E46486">
              <w:t xml:space="preserve"> the subtype of the message is a </w:t>
            </w:r>
            <w:r>
              <w:t>redirect datagram for the TOS and network (code=2).</w:t>
            </w:r>
          </w:p>
          <w:p w14:paraId="777587E9" w14:textId="77777777" w:rsidR="006656B8" w:rsidRDefault="006656B8" w:rsidP="006656B8"/>
          <w:p w14:paraId="1B3266EA" w14:textId="72EBE6EF" w:rsidR="006656B8"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r w:rsidR="00AD7097" w14:paraId="5B820E44" w14:textId="77777777" w:rsidTr="00A5750D">
        <w:trPr>
          <w:jc w:val="center"/>
        </w:trPr>
        <w:tc>
          <w:tcPr>
            <w:tcW w:w="2430" w:type="dxa"/>
            <w:shd w:val="clear" w:color="auto" w:fill="FFFFFF"/>
            <w:tcMar>
              <w:top w:w="100" w:type="dxa"/>
              <w:left w:w="100" w:type="dxa"/>
              <w:bottom w:w="100" w:type="dxa"/>
              <w:right w:w="100" w:type="dxa"/>
            </w:tcMar>
            <w:vAlign w:val="center"/>
          </w:tcPr>
          <w:p w14:paraId="408241E7" w14:textId="77777777" w:rsidR="00AD7097" w:rsidRDefault="00AD7097" w:rsidP="00AD7097">
            <w:r>
              <w:rPr>
                <w:b/>
              </w:rPr>
              <w:t>ToS_Host_Redirect</w:t>
            </w:r>
          </w:p>
        </w:tc>
        <w:tc>
          <w:tcPr>
            <w:tcW w:w="2430" w:type="dxa"/>
            <w:shd w:val="clear" w:color="auto" w:fill="FFFFFF"/>
            <w:tcMar>
              <w:top w:w="100" w:type="dxa"/>
              <w:left w:w="100" w:type="dxa"/>
              <w:bottom w:w="100" w:type="dxa"/>
              <w:right w:w="100" w:type="dxa"/>
            </w:tcMar>
            <w:vAlign w:val="center"/>
          </w:tcPr>
          <w:p w14:paraId="602718A7" w14:textId="77777777" w:rsidR="00AD7097" w:rsidRDefault="00AD7097" w:rsidP="00AD7097">
            <w:pPr>
              <w:rPr>
                <w:rFonts w:ascii="Courier New" w:eastAsia="Courier New" w:hAnsi="Courier New" w:cs="Courier New"/>
              </w:rPr>
            </w:pPr>
            <w:r>
              <w:rPr>
                <w:rFonts w:ascii="Courier New" w:eastAsia="Courier New" w:hAnsi="Courier New" w:cs="Courier New"/>
              </w:rPr>
              <w:t>basicDataTypes:</w:t>
            </w:r>
          </w:p>
          <w:p w14:paraId="56E9A16C" w14:textId="77777777" w:rsidR="00AD7097" w:rsidRDefault="00AD7097" w:rsidP="00AD7097">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BE29582" w14:textId="77777777" w:rsidR="00AD7097" w:rsidRDefault="00AD7097" w:rsidP="00AD7097">
            <w:pPr>
              <w:jc w:val="center"/>
            </w:pPr>
            <w:r>
              <w:t>0..1</w:t>
            </w:r>
          </w:p>
        </w:tc>
        <w:tc>
          <w:tcPr>
            <w:tcW w:w="6840" w:type="dxa"/>
            <w:shd w:val="clear" w:color="auto" w:fill="FFFFFF"/>
            <w:tcMar>
              <w:top w:w="100" w:type="dxa"/>
              <w:left w:w="100" w:type="dxa"/>
              <w:bottom w:w="100" w:type="dxa"/>
              <w:right w:w="100" w:type="dxa"/>
            </w:tcMar>
          </w:tcPr>
          <w:p w14:paraId="5F07513D" w14:textId="1BA3E016" w:rsidR="00AD7097" w:rsidRDefault="00AD7097" w:rsidP="00AD7097">
            <w:r>
              <w:t xml:space="preserve">The </w:t>
            </w:r>
            <w:r>
              <w:rPr>
                <w:rFonts w:ascii="Courier New" w:eastAsia="Courier New" w:hAnsi="Courier New" w:cs="Courier New"/>
              </w:rPr>
              <w:t>ToS_Host_Redirect</w:t>
            </w:r>
            <w:r>
              <w:t xml:space="preserve"> property </w:t>
            </w:r>
            <w:r w:rsidR="00E46486">
              <w:t xml:space="preserve">specifies </w:t>
            </w:r>
            <w:r w:rsidR="001429A8">
              <w:t>whether</w:t>
            </w:r>
            <w:r w:rsidR="00E46486">
              <w:t xml:space="preserve"> the subtype of the message is a </w:t>
            </w:r>
            <w:r>
              <w:t>redirect datagram for the TOS and host (code=3).</w:t>
            </w:r>
          </w:p>
          <w:p w14:paraId="36C47916" w14:textId="77777777" w:rsidR="006656B8" w:rsidRDefault="006656B8" w:rsidP="006656B8"/>
          <w:p w14:paraId="1E8E7DEF" w14:textId="2A66185C" w:rsidR="006656B8" w:rsidRDefault="006656B8" w:rsidP="006656B8">
            <w:r>
              <w:t xml:space="preserve">Only one of the </w:t>
            </w:r>
            <w:r>
              <w:rPr>
                <w:rFonts w:ascii="Courier New" w:eastAsia="Courier New" w:hAnsi="Courier New" w:cs="Courier New"/>
              </w:rPr>
              <w:t>Network_Redirect, Host_Redirect, ToS_Network_Redirect</w:t>
            </w:r>
            <w:r w:rsidRPr="00754975">
              <w:rPr>
                <w:rFonts w:eastAsia="Courier New"/>
              </w:rPr>
              <w:t xml:space="preserve"> </w:t>
            </w:r>
            <w:r>
              <w:t>a</w:t>
            </w:r>
            <w:r>
              <w:rPr>
                <w:rFonts w:eastAsia="Courier New"/>
              </w:rPr>
              <w:t xml:space="preserve">nd </w:t>
            </w:r>
            <w:r>
              <w:rPr>
                <w:rFonts w:ascii="Courier New" w:eastAsia="Courier New" w:hAnsi="Courier New" w:cs="Courier New"/>
              </w:rPr>
              <w:t>ToS_Host_Redirect</w:t>
            </w:r>
            <w:r>
              <w:t xml:space="preserve"> properties </w:t>
            </w:r>
            <w:r>
              <w:rPr>
                <w:rFonts w:eastAsia="Courier New"/>
              </w:rPr>
              <w:t>can be populated.</w:t>
            </w:r>
          </w:p>
        </w:tc>
      </w:tr>
    </w:tbl>
    <w:p w14:paraId="02D5D60F" w14:textId="77777777" w:rsidR="00FE43A9" w:rsidRDefault="00FE43A9" w:rsidP="00FE43A9">
      <w:pPr>
        <w:pStyle w:val="Heading5"/>
      </w:pPr>
      <w:bookmarkStart w:id="185" w:name="_Toc449967668"/>
      <w:r>
        <w:t>ICMPv4TimeExceededType Class</w:t>
      </w:r>
      <w:bookmarkEnd w:id="185"/>
    </w:p>
    <w:p w14:paraId="6081B917" w14:textId="5CFA3EF0" w:rsidR="00FE43A9" w:rsidRDefault="00A5750D" w:rsidP="00FE43A9">
      <w:pPr>
        <w:pStyle w:val="basicparagraph"/>
        <w:contextualSpacing w:val="0"/>
      </w:pPr>
      <w:r>
        <w:t xml:space="preserve">The </w:t>
      </w:r>
      <w:r>
        <w:rPr>
          <w:rFonts w:ascii="Courier New" w:eastAsia="Courier New" w:hAnsi="Courier New" w:cs="Courier New"/>
        </w:rPr>
        <w:t>ICMPv4TimeExceededType</w:t>
      </w:r>
      <w:r>
        <w:t xml:space="preserve"> class specifies the </w:t>
      </w:r>
      <w:r w:rsidR="00FE43A9">
        <w:t>Time Exceeded error message; ICMP class=11.</w:t>
      </w:r>
    </w:p>
    <w:p w14:paraId="07696C3D" w14:textId="535D0616" w:rsidR="00CC55A2" w:rsidRPr="00A5750D" w:rsidRDefault="00CC55A2" w:rsidP="00CC55A2">
      <w:pPr>
        <w:spacing w:after="240"/>
      </w:pPr>
      <w:r>
        <w:t>In CybOX 2.1.1, the properties</w:t>
      </w:r>
      <w:r>
        <w:rPr>
          <w:rFonts w:cs="Courier New"/>
        </w:rPr>
        <w:t>,</w:t>
      </w:r>
      <w:r w:rsidRPr="00CC55A2">
        <w:rPr>
          <w:rFonts w:eastAsia="Courier New"/>
        </w:rPr>
        <w:t xml:space="preserve"> </w:t>
      </w:r>
      <w:r>
        <w:rPr>
          <w:rFonts w:ascii="Courier New" w:eastAsia="Courier New" w:hAnsi="Courier New" w:cs="Courier New"/>
        </w:rPr>
        <w:t>TTL_Exceeded_In_Transit</w:t>
      </w:r>
      <w:r w:rsidRPr="00CC55A2">
        <w:rPr>
          <w:rFonts w:eastAsia="Courier New"/>
        </w:rPr>
        <w:t xml:space="preserve"> </w:t>
      </w:r>
      <w:r>
        <w:rPr>
          <w:rFonts w:cs="Courier New"/>
        </w:rPr>
        <w:t xml:space="preserve">and </w:t>
      </w:r>
      <w:r>
        <w:rPr>
          <w:rFonts w:ascii="Courier New" w:eastAsia="Courier New" w:hAnsi="Courier New" w:cs="Courier New"/>
        </w:rPr>
        <w:t>Frag_Reassembly_Time_Exceeded</w:t>
      </w:r>
      <w:r>
        <w:rPr>
          <w:rFonts w:cs="Courier New"/>
        </w:rPr>
        <w:t xml:space="preserve"> are mutually exclusive, i.e., only one property can be populated. This restriction is based on that there are two different types of time exceeded messages</w:t>
      </w:r>
      <w:r>
        <w:rPr>
          <w:rFonts w:eastAsia="Courier New"/>
        </w:rPr>
        <w:t xml:space="preserve">. </w:t>
      </w:r>
      <w:r>
        <w:rPr>
          <w:rFonts w:cs="Courier New"/>
        </w:rPr>
        <w:t>In future releases, it will probably be replaced with one property and a corresponding enumeration.</w:t>
      </w:r>
    </w:p>
    <w:p w14:paraId="6BA697AC" w14:textId="77777777" w:rsidR="00FE43A9" w:rsidRDefault="00FE43A9" w:rsidP="00FE43A9">
      <w:pPr>
        <w:pStyle w:val="basicparagraph"/>
        <w:contextualSpacing w:val="0"/>
      </w:pPr>
      <w:r>
        <w:t xml:space="preserve">The property table of the </w:t>
      </w:r>
      <w:r>
        <w:rPr>
          <w:rFonts w:ascii="Courier New" w:eastAsia="Courier New" w:hAnsi="Courier New" w:cs="Courier New"/>
        </w:rPr>
        <w:t>ICMPv4TimeExceededType</w:t>
      </w:r>
      <w:r>
        <w:t xml:space="preserve"> class is given in </w:t>
      </w:r>
      <w:r w:rsidRPr="000F7A4D">
        <w:rPr>
          <w:b/>
          <w:color w:val="0000EE"/>
        </w:rPr>
        <w:fldChar w:fldCharType="begin"/>
      </w:r>
      <w:r w:rsidRPr="000F7A4D">
        <w:rPr>
          <w:b/>
          <w:color w:val="0000EE"/>
        </w:rPr>
        <w:instrText xml:space="preserve"> REF _Ref439921444 \h </w:instrText>
      </w:r>
      <w:r>
        <w:rPr>
          <w:b/>
          <w:color w:val="0000EE"/>
        </w:rPr>
        <w:instrText xml:space="preserve"> \* MERGEFORMAT </w:instrText>
      </w:r>
      <w:r w:rsidRPr="000F7A4D">
        <w:rPr>
          <w:b/>
          <w:color w:val="0000EE"/>
        </w:rPr>
      </w:r>
      <w:r w:rsidRPr="000F7A4D">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52</w:t>
      </w:r>
      <w:r w:rsidRPr="000F7A4D">
        <w:rPr>
          <w:b/>
          <w:color w:val="0000EE"/>
        </w:rPr>
        <w:fldChar w:fldCharType="end"/>
      </w:r>
      <w:r>
        <w:t>.</w:t>
      </w:r>
    </w:p>
    <w:p w14:paraId="71159D0A" w14:textId="77777777" w:rsidR="00FE43A9" w:rsidRDefault="00FE43A9" w:rsidP="00FE43A9">
      <w:pPr>
        <w:pStyle w:val="tablecaption"/>
        <w:jc w:val="center"/>
      </w:pPr>
      <w:bookmarkStart w:id="186" w:name="_Ref439921444"/>
      <w:r>
        <w:t xml:space="preserve">Table </w:t>
      </w:r>
      <w:r w:rsidR="003E4566">
        <w:fldChar w:fldCharType="begin"/>
      </w:r>
      <w:r w:rsidR="003E4566">
        <w:instrText xml:space="preserve"> STYLEREF 1 \s </w:instrText>
      </w:r>
      <w:r w:rsidR="003E4566">
        <w:fldChar w:fldCharType="separate"/>
      </w:r>
      <w:r w:rsidR="00A7736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77367">
        <w:rPr>
          <w:noProof/>
        </w:rPr>
        <w:t>52</w:t>
      </w:r>
      <w:r w:rsidR="003E4566">
        <w:rPr>
          <w:noProof/>
        </w:rPr>
        <w:fldChar w:fldCharType="end"/>
      </w:r>
      <w:bookmarkEnd w:id="186"/>
      <w:r>
        <w:rPr>
          <w:noProof/>
        </w:rPr>
        <w:t xml:space="preserve">. </w:t>
      </w:r>
      <w:r>
        <w:t xml:space="preserve">Properties of the </w:t>
      </w:r>
      <w:r>
        <w:rPr>
          <w:rFonts w:ascii="Courier New" w:eastAsia="Courier New" w:hAnsi="Courier New" w:cs="Courier New"/>
        </w:rPr>
        <w:t>ICMPv4TimeExceededType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2250"/>
        <w:gridCol w:w="1260"/>
        <w:gridCol w:w="6750"/>
      </w:tblGrid>
      <w:tr w:rsidR="00FE43A9" w14:paraId="07E8D851" w14:textId="77777777" w:rsidTr="00A5750D">
        <w:trPr>
          <w:jc w:val="center"/>
        </w:trPr>
        <w:tc>
          <w:tcPr>
            <w:tcW w:w="2700" w:type="dxa"/>
            <w:shd w:val="clear" w:color="auto" w:fill="BFBFBF"/>
            <w:tcMar>
              <w:top w:w="100" w:type="dxa"/>
              <w:left w:w="100" w:type="dxa"/>
              <w:bottom w:w="100" w:type="dxa"/>
              <w:right w:w="100" w:type="dxa"/>
            </w:tcMar>
          </w:tcPr>
          <w:p w14:paraId="653676B3" w14:textId="77777777" w:rsidR="00FE43A9" w:rsidRDefault="00FE43A9" w:rsidP="00A5750D">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574AAC8" w14:textId="77777777" w:rsidR="00FE43A9" w:rsidRDefault="00FE43A9"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7C8C13B" w14:textId="77777777" w:rsidR="00FE43A9" w:rsidRDefault="00FE43A9" w:rsidP="00A5750D">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0BA9B09B" w14:textId="77777777" w:rsidR="00FE43A9" w:rsidRDefault="00FE43A9" w:rsidP="00A5750D">
            <w:pPr>
              <w:rPr>
                <w:b/>
                <w:color w:val="000000"/>
              </w:rPr>
            </w:pPr>
            <w:r>
              <w:rPr>
                <w:b/>
                <w:color w:val="000000"/>
              </w:rPr>
              <w:t>Description</w:t>
            </w:r>
          </w:p>
        </w:tc>
      </w:tr>
      <w:tr w:rsidR="00FE43A9" w14:paraId="608C9F7D" w14:textId="77777777" w:rsidTr="00A5750D">
        <w:trPr>
          <w:jc w:val="center"/>
        </w:trPr>
        <w:tc>
          <w:tcPr>
            <w:tcW w:w="2700" w:type="dxa"/>
            <w:shd w:val="clear" w:color="auto" w:fill="FFFFFF"/>
            <w:tcMar>
              <w:top w:w="100" w:type="dxa"/>
              <w:left w:w="100" w:type="dxa"/>
              <w:bottom w:w="100" w:type="dxa"/>
              <w:right w:w="100" w:type="dxa"/>
            </w:tcMar>
            <w:vAlign w:val="center"/>
          </w:tcPr>
          <w:p w14:paraId="0ABF6323" w14:textId="77777777" w:rsidR="00FE43A9" w:rsidRDefault="00FE43A9" w:rsidP="00A5750D">
            <w:r>
              <w:rPr>
                <w:b/>
              </w:rPr>
              <w:t>TTL_Exceeded_In_Transit</w:t>
            </w:r>
          </w:p>
        </w:tc>
        <w:tc>
          <w:tcPr>
            <w:tcW w:w="2250" w:type="dxa"/>
            <w:shd w:val="clear" w:color="auto" w:fill="FFFFFF"/>
            <w:tcMar>
              <w:top w:w="100" w:type="dxa"/>
              <w:left w:w="100" w:type="dxa"/>
              <w:bottom w:w="100" w:type="dxa"/>
              <w:right w:w="100" w:type="dxa"/>
            </w:tcMar>
            <w:vAlign w:val="center"/>
          </w:tcPr>
          <w:p w14:paraId="6B4AE2AB"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32E6B9BA"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586FD4EF"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5548AFC9" w14:textId="77777777" w:rsidR="00FE43A9" w:rsidRDefault="00FE43A9" w:rsidP="00A5750D">
            <w:r>
              <w:t xml:space="preserve">The </w:t>
            </w:r>
            <w:r>
              <w:rPr>
                <w:rFonts w:ascii="Courier New" w:eastAsia="Courier New" w:hAnsi="Courier New" w:cs="Courier New"/>
              </w:rPr>
              <w:t>TTL_Exceeded_In_Transit</w:t>
            </w:r>
            <w:r>
              <w:t xml:space="preserve"> property specifies that the time-to-live was exceeded in transit (code=0).</w:t>
            </w:r>
          </w:p>
        </w:tc>
      </w:tr>
      <w:tr w:rsidR="00FE43A9" w14:paraId="0EF1EE33" w14:textId="77777777" w:rsidTr="00A5750D">
        <w:trPr>
          <w:jc w:val="center"/>
        </w:trPr>
        <w:tc>
          <w:tcPr>
            <w:tcW w:w="2700" w:type="dxa"/>
            <w:shd w:val="clear" w:color="auto" w:fill="FFFFFF"/>
            <w:tcMar>
              <w:top w:w="100" w:type="dxa"/>
              <w:left w:w="100" w:type="dxa"/>
              <w:bottom w:w="100" w:type="dxa"/>
              <w:right w:w="100" w:type="dxa"/>
            </w:tcMar>
            <w:vAlign w:val="center"/>
          </w:tcPr>
          <w:p w14:paraId="0DCF66B7" w14:textId="77777777" w:rsidR="00FE43A9" w:rsidRDefault="00FE43A9" w:rsidP="00A5750D">
            <w:pPr>
              <w:rPr>
                <w:b/>
              </w:rPr>
            </w:pPr>
            <w:r>
              <w:rPr>
                <w:b/>
              </w:rPr>
              <w:t>Frag_Reassembly_</w:t>
            </w:r>
          </w:p>
          <w:p w14:paraId="68A427F6" w14:textId="77777777" w:rsidR="00FE43A9" w:rsidRDefault="00FE43A9" w:rsidP="00A5750D">
            <w:r>
              <w:rPr>
                <w:b/>
              </w:rPr>
              <w:t>Time_Exceeded</w:t>
            </w:r>
          </w:p>
        </w:tc>
        <w:tc>
          <w:tcPr>
            <w:tcW w:w="2250" w:type="dxa"/>
            <w:shd w:val="clear" w:color="auto" w:fill="FFFFFF"/>
            <w:tcMar>
              <w:top w:w="100" w:type="dxa"/>
              <w:left w:w="100" w:type="dxa"/>
              <w:bottom w:w="100" w:type="dxa"/>
              <w:right w:w="100" w:type="dxa"/>
            </w:tcMar>
            <w:vAlign w:val="center"/>
          </w:tcPr>
          <w:p w14:paraId="7C9DEC05" w14:textId="77777777" w:rsidR="00FE43A9" w:rsidRDefault="00FE43A9" w:rsidP="00A5750D">
            <w:pPr>
              <w:rPr>
                <w:rFonts w:ascii="Courier New" w:eastAsia="Courier New" w:hAnsi="Courier New" w:cs="Courier New"/>
              </w:rPr>
            </w:pPr>
            <w:r>
              <w:rPr>
                <w:rFonts w:ascii="Courier New" w:eastAsia="Courier New" w:hAnsi="Courier New" w:cs="Courier New"/>
              </w:rPr>
              <w:t>basicDataTypes:</w:t>
            </w:r>
          </w:p>
          <w:p w14:paraId="51746BFC" w14:textId="77777777" w:rsidR="00FE43A9" w:rsidRDefault="00FE43A9" w:rsidP="00A5750D">
            <w:r>
              <w:rPr>
                <w:rFonts w:ascii="Courier New" w:eastAsia="Courier New" w:hAnsi="Courier New" w:cs="Courier New"/>
              </w:rPr>
              <w:t>Boolean</w:t>
            </w:r>
          </w:p>
        </w:tc>
        <w:tc>
          <w:tcPr>
            <w:tcW w:w="1260" w:type="dxa"/>
            <w:shd w:val="clear" w:color="auto" w:fill="FFFFFF"/>
            <w:tcMar>
              <w:top w:w="100" w:type="dxa"/>
              <w:left w:w="100" w:type="dxa"/>
              <w:bottom w:w="100" w:type="dxa"/>
              <w:right w:w="100" w:type="dxa"/>
            </w:tcMar>
            <w:vAlign w:val="center"/>
          </w:tcPr>
          <w:p w14:paraId="7A5F793C" w14:textId="77777777" w:rsidR="00FE43A9" w:rsidRDefault="00FE43A9" w:rsidP="00A5750D">
            <w:pPr>
              <w:jc w:val="center"/>
            </w:pPr>
            <w:r>
              <w:t>0..1</w:t>
            </w:r>
          </w:p>
        </w:tc>
        <w:tc>
          <w:tcPr>
            <w:tcW w:w="6750" w:type="dxa"/>
            <w:shd w:val="clear" w:color="auto" w:fill="FFFFFF"/>
            <w:tcMar>
              <w:top w:w="100" w:type="dxa"/>
              <w:left w:w="100" w:type="dxa"/>
              <w:bottom w:w="100" w:type="dxa"/>
              <w:right w:w="100" w:type="dxa"/>
            </w:tcMar>
          </w:tcPr>
          <w:p w14:paraId="3BBAF912" w14:textId="77777777" w:rsidR="00FE43A9" w:rsidRDefault="00FE43A9" w:rsidP="00A5750D">
            <w:r>
              <w:t xml:space="preserve">The </w:t>
            </w:r>
            <w:r>
              <w:rPr>
                <w:rFonts w:ascii="Courier New" w:eastAsia="Courier New" w:hAnsi="Courier New" w:cs="Courier New"/>
              </w:rPr>
              <w:t>Frag_Reassembly_Time_Exceeded</w:t>
            </w:r>
            <w:r>
              <w:t xml:space="preserve"> property specifies that the fragment reassembly time was exceeded (code=1).</w:t>
            </w:r>
          </w:p>
        </w:tc>
      </w:tr>
    </w:tbl>
    <w:p w14:paraId="64FB032C" w14:textId="77777777" w:rsidR="007C6F97" w:rsidRDefault="007C6F97" w:rsidP="007C6F97">
      <w:pPr>
        <w:pStyle w:val="Heading4"/>
      </w:pPr>
      <w:bookmarkStart w:id="187" w:name="_Toc449967669"/>
      <w:r>
        <w:lastRenderedPageBreak/>
        <w:t>ICMPv4InfoMessageType Class</w:t>
      </w:r>
      <w:bookmarkEnd w:id="187"/>
    </w:p>
    <w:p w14:paraId="0CB5A680" w14:textId="0CF36D61" w:rsidR="007C6F97" w:rsidRDefault="00A5750D" w:rsidP="007C6F97">
      <w:pPr>
        <w:pStyle w:val="basicparagraph"/>
        <w:contextualSpacing w:val="0"/>
      </w:pPr>
      <w:r>
        <w:t>T</w:t>
      </w:r>
      <w:r w:rsidR="00FE43A9">
        <w:t xml:space="preserve">he </w:t>
      </w:r>
      <w:r w:rsidR="00FE43A9">
        <w:rPr>
          <w:rFonts w:ascii="Courier New" w:eastAsia="Courier New" w:hAnsi="Courier New" w:cs="Courier New"/>
        </w:rPr>
        <w:t>ICMPv4InfoMessageType</w:t>
      </w:r>
      <w:r w:rsidR="00FE43A9">
        <w:t xml:space="preserve"> class </w:t>
      </w:r>
      <w:r>
        <w:t xml:space="preserve">specifies </w:t>
      </w:r>
      <w:r w:rsidR="007C6F97">
        <w:t>ICMP informational messages</w:t>
      </w:r>
      <w:r>
        <w:t>, which</w:t>
      </w:r>
      <w:r w:rsidR="007C6F97">
        <w:t xml:space="preserve"> include echo request/reply, timestamp request/reply, and address mask request/reply.</w:t>
      </w:r>
    </w:p>
    <w:p w14:paraId="4EC8DFC5" w14:textId="299EFECC" w:rsidR="00A5750D" w:rsidRPr="00A5750D" w:rsidRDefault="00A5750D" w:rsidP="00A5750D">
      <w:r>
        <w:t xml:space="preserve">In CybOX 2.1.1, all of the properties of the </w:t>
      </w:r>
      <w:r w:rsidR="00AD7097">
        <w:rPr>
          <w:rFonts w:ascii="Courier New" w:eastAsia="Courier New" w:hAnsi="Courier New" w:cs="Courier New"/>
        </w:rPr>
        <w:t>ICMPv4InfoMessageType</w:t>
      </w:r>
      <w:r>
        <w:t xml:space="preserve"> </w:t>
      </w:r>
      <w:r>
        <w:rPr>
          <w:rFonts w:cs="Courier New"/>
        </w:rPr>
        <w:t xml:space="preserve">class, except </w:t>
      </w:r>
      <w:r w:rsidR="00AD7097"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sidR="00AD7097">
        <w:rPr>
          <w:rFonts w:ascii="Courier New" w:eastAsia="Courier New" w:hAnsi="Courier New" w:cs="Courier New"/>
        </w:rPr>
        <w:t>ICMPv4EchoReplyType</w:t>
      </w:r>
      <w:r>
        <w:rPr>
          <w:rFonts w:ascii="Courier New" w:eastAsia="Courier New" w:hAnsi="Courier New" w:cs="Courier New"/>
        </w:rPr>
        <w:t xml:space="preserve">, </w:t>
      </w:r>
      <w:r w:rsidR="00AD7097">
        <w:rPr>
          <w:rFonts w:ascii="Courier New" w:eastAsia="Courier New" w:hAnsi="Courier New" w:cs="Courier New"/>
        </w:rPr>
        <w:t>ICMPv4EchoRequestType, ICMPv4TimestampRequestType, ICMPv4TimestampReplyType, ICMPv4AddressMaskRequestType</w:t>
      </w:r>
      <w:r>
        <w:rPr>
          <w:rFonts w:eastAsia="Courier New"/>
        </w:rPr>
        <w:t xml:space="preserve"> and </w:t>
      </w:r>
      <w:r w:rsidR="00AD7097">
        <w:rPr>
          <w:rFonts w:ascii="Courier New" w:eastAsia="Courier New" w:hAnsi="Courier New" w:cs="Courier New"/>
        </w:rPr>
        <w:t>ICMPv4AddressMaskReplyType</w:t>
      </w:r>
      <w:r w:rsidRPr="00AA5B25">
        <w:rPr>
          <w:rFonts w:eastAsia="Courier New"/>
        </w:rPr>
        <w:t xml:space="preserve"> </w:t>
      </w:r>
      <w:r>
        <w:rPr>
          <w:rFonts w:cs="Courier New"/>
        </w:rPr>
        <w:t xml:space="preserve">can be modelled as subclasses of the </w:t>
      </w:r>
      <w:r w:rsidR="00AD7097">
        <w:rPr>
          <w:rFonts w:ascii="Courier New" w:eastAsia="Courier New" w:hAnsi="Courier New" w:cs="Courier New"/>
        </w:rPr>
        <w:t>ICMPv4InfoMessageType</w:t>
      </w:r>
      <w:r>
        <w:rPr>
          <w:rFonts w:eastAsia="Courier New"/>
        </w:rPr>
        <w:t xml:space="preserve"> class. </w:t>
      </w:r>
      <w:r>
        <w:rPr>
          <w:rFonts w:cs="Courier New"/>
        </w:rPr>
        <w:t>In future releases, it will probably be modelled that way.</w:t>
      </w:r>
    </w:p>
    <w:p w14:paraId="2FC1251D"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ICMPv4InfoMessageType</w:t>
      </w:r>
      <w:r>
        <w:t xml:space="preserve"> class is given in </w:t>
      </w:r>
      <w:r w:rsidRPr="00D932F4">
        <w:rPr>
          <w:b/>
          <w:color w:val="0000EE"/>
        </w:rPr>
        <w:fldChar w:fldCharType="begin"/>
      </w:r>
      <w:r w:rsidRPr="00D932F4">
        <w:rPr>
          <w:b/>
          <w:color w:val="0000EE"/>
        </w:rPr>
        <w:instrText xml:space="preserve"> REF _Ref439920143 \h </w:instrText>
      </w:r>
      <w:r>
        <w:rPr>
          <w:b/>
          <w:color w:val="0000EE"/>
        </w:rPr>
        <w:instrText xml:space="preserve"> \* MERGEFORMAT </w:instrText>
      </w:r>
      <w:r w:rsidRPr="00D932F4">
        <w:rPr>
          <w:b/>
          <w:color w:val="0000EE"/>
        </w:rPr>
      </w:r>
      <w:r w:rsidRPr="00D932F4">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53</w:t>
      </w:r>
      <w:r w:rsidRPr="00D932F4">
        <w:rPr>
          <w:b/>
          <w:color w:val="0000EE"/>
        </w:rPr>
        <w:fldChar w:fldCharType="end"/>
      </w:r>
      <w:r>
        <w:t>.</w:t>
      </w:r>
    </w:p>
    <w:p w14:paraId="1FB98E3F" w14:textId="77777777" w:rsidR="007C6F97" w:rsidRDefault="007C6F97" w:rsidP="007C6F97">
      <w:pPr>
        <w:pStyle w:val="tablecaption"/>
        <w:jc w:val="center"/>
      </w:pPr>
      <w:bookmarkStart w:id="188" w:name="_Ref439920143"/>
      <w:r>
        <w:t xml:space="preserve">Table </w:t>
      </w:r>
      <w:r w:rsidR="003E4566">
        <w:fldChar w:fldCharType="begin"/>
      </w:r>
      <w:r w:rsidR="003E4566">
        <w:instrText xml:space="preserve"> STYLEREF 1 \s </w:instrText>
      </w:r>
      <w:r w:rsidR="003E4566">
        <w:fldChar w:fldCharType="separate"/>
      </w:r>
      <w:r w:rsidR="00A7736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77367">
        <w:rPr>
          <w:noProof/>
        </w:rPr>
        <w:t>53</w:t>
      </w:r>
      <w:r w:rsidR="003E4566">
        <w:rPr>
          <w:noProof/>
        </w:rPr>
        <w:fldChar w:fldCharType="end"/>
      </w:r>
      <w:bookmarkEnd w:id="188"/>
      <w:r>
        <w:rPr>
          <w:noProof/>
        </w:rPr>
        <w:t xml:space="preserve">. </w:t>
      </w:r>
      <w:r>
        <w:t xml:space="preserve">Properties of the </w:t>
      </w:r>
      <w:r>
        <w:rPr>
          <w:rFonts w:ascii="Courier New" w:eastAsia="Courier New" w:hAnsi="Courier New" w:cs="Courier New"/>
        </w:rPr>
        <w:t>ICMPv4InfoMessageType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3600"/>
        <w:gridCol w:w="1260"/>
        <w:gridCol w:w="5580"/>
      </w:tblGrid>
      <w:tr w:rsidR="007C6F97" w14:paraId="3ACD0144" w14:textId="77777777" w:rsidTr="00DD0B44">
        <w:trPr>
          <w:jc w:val="center"/>
        </w:trPr>
        <w:tc>
          <w:tcPr>
            <w:tcW w:w="2520" w:type="dxa"/>
            <w:shd w:val="clear" w:color="auto" w:fill="BFBFBF"/>
            <w:tcMar>
              <w:top w:w="100" w:type="dxa"/>
              <w:left w:w="100" w:type="dxa"/>
              <w:bottom w:w="100" w:type="dxa"/>
              <w:right w:w="100" w:type="dxa"/>
            </w:tcMar>
          </w:tcPr>
          <w:p w14:paraId="2C92D005"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7430E1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280134D" w14:textId="77777777" w:rsidR="007C6F97" w:rsidRDefault="007C6F97" w:rsidP="00DD0B44">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06711205" w14:textId="77777777" w:rsidR="007C6F97" w:rsidRDefault="007C6F97" w:rsidP="00DD0B44">
            <w:pPr>
              <w:rPr>
                <w:b/>
                <w:color w:val="000000"/>
              </w:rPr>
            </w:pPr>
            <w:r>
              <w:rPr>
                <w:b/>
                <w:color w:val="000000"/>
              </w:rPr>
              <w:t>Description</w:t>
            </w:r>
          </w:p>
        </w:tc>
      </w:tr>
      <w:tr w:rsidR="00676E3C" w14:paraId="3B27CAAE" w14:textId="77777777" w:rsidTr="00DD0B44">
        <w:trPr>
          <w:jc w:val="center"/>
        </w:trPr>
        <w:tc>
          <w:tcPr>
            <w:tcW w:w="2520" w:type="dxa"/>
            <w:shd w:val="clear" w:color="auto" w:fill="FFFFFF"/>
            <w:tcMar>
              <w:top w:w="100" w:type="dxa"/>
              <w:left w:w="100" w:type="dxa"/>
              <w:bottom w:w="100" w:type="dxa"/>
              <w:right w:w="100" w:type="dxa"/>
            </w:tcMar>
            <w:vAlign w:val="center"/>
          </w:tcPr>
          <w:p w14:paraId="4C2AB4F8" w14:textId="2AC15420" w:rsidR="00676E3C" w:rsidRDefault="00676E3C" w:rsidP="00676E3C">
            <w:pPr>
              <w:rPr>
                <w:b/>
              </w:rPr>
            </w:pPr>
            <w:r>
              <w:rPr>
                <w:b/>
              </w:rPr>
              <w:t>Info_Msg_Content</w:t>
            </w:r>
          </w:p>
        </w:tc>
        <w:tc>
          <w:tcPr>
            <w:tcW w:w="3600" w:type="dxa"/>
            <w:shd w:val="clear" w:color="auto" w:fill="FFFFFF"/>
            <w:tcMar>
              <w:top w:w="100" w:type="dxa"/>
              <w:left w:w="100" w:type="dxa"/>
              <w:bottom w:w="100" w:type="dxa"/>
              <w:right w:w="100" w:type="dxa"/>
            </w:tcMar>
            <w:vAlign w:val="center"/>
          </w:tcPr>
          <w:p w14:paraId="1D6D6DA1" w14:textId="55C51455" w:rsidR="00676E3C" w:rsidRDefault="00676E3C" w:rsidP="00676E3C">
            <w:pPr>
              <w:rPr>
                <w:rFonts w:ascii="Courier New" w:eastAsia="Courier New" w:hAnsi="Courier New" w:cs="Courier New"/>
              </w:rPr>
            </w:pPr>
            <w:r>
              <w:rPr>
                <w:rFonts w:ascii="Courier New" w:eastAsia="Courier New" w:hAnsi="Courier New" w:cs="Courier New"/>
              </w:rPr>
              <w:t>ICMPv4InfoMessageContentType</w:t>
            </w:r>
          </w:p>
        </w:tc>
        <w:tc>
          <w:tcPr>
            <w:tcW w:w="1260" w:type="dxa"/>
            <w:shd w:val="clear" w:color="auto" w:fill="FFFFFF"/>
            <w:tcMar>
              <w:top w:w="100" w:type="dxa"/>
              <w:left w:w="100" w:type="dxa"/>
              <w:bottom w:w="100" w:type="dxa"/>
              <w:right w:w="100" w:type="dxa"/>
            </w:tcMar>
            <w:vAlign w:val="center"/>
          </w:tcPr>
          <w:p w14:paraId="0A1383AC" w14:textId="04A9F060"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9AF0A38" w14:textId="37BA4A92" w:rsidR="00676E3C" w:rsidRDefault="00676E3C" w:rsidP="003102DB">
            <w:r>
              <w:t xml:space="preserve">The </w:t>
            </w:r>
            <w:r>
              <w:rPr>
                <w:rFonts w:ascii="Courier New" w:eastAsia="Courier New" w:hAnsi="Courier New" w:cs="Courier New"/>
              </w:rPr>
              <w:t>Info_Msg_Content</w:t>
            </w:r>
            <w:r>
              <w:t xml:space="preserve"> property </w:t>
            </w:r>
            <w:r w:rsidR="00AD7097">
              <w:t>specifies properties</w:t>
            </w:r>
            <w:r>
              <w:t xml:space="preserve"> that are common to all ICMP informational. </w:t>
            </w:r>
            <w:r w:rsidR="00AD7097">
              <w:t>Properties</w:t>
            </w:r>
            <w:r>
              <w:t xml:space="preserve"> that are specific to individual messages are defined separately under each message type.</w:t>
            </w:r>
          </w:p>
        </w:tc>
      </w:tr>
      <w:tr w:rsidR="00676E3C" w14:paraId="56009FE8" w14:textId="77777777" w:rsidTr="00DD0B44">
        <w:trPr>
          <w:jc w:val="center"/>
        </w:trPr>
        <w:tc>
          <w:tcPr>
            <w:tcW w:w="2520" w:type="dxa"/>
            <w:shd w:val="clear" w:color="auto" w:fill="FFFFFF"/>
            <w:tcMar>
              <w:top w:w="100" w:type="dxa"/>
              <w:left w:w="100" w:type="dxa"/>
              <w:bottom w:w="100" w:type="dxa"/>
              <w:right w:w="100" w:type="dxa"/>
            </w:tcMar>
            <w:vAlign w:val="center"/>
          </w:tcPr>
          <w:p w14:paraId="65B6680E" w14:textId="77777777" w:rsidR="00676E3C" w:rsidRDefault="00676E3C" w:rsidP="00676E3C">
            <w:r>
              <w:rPr>
                <w:b/>
              </w:rPr>
              <w:t>Echo_Reply</w:t>
            </w:r>
          </w:p>
        </w:tc>
        <w:tc>
          <w:tcPr>
            <w:tcW w:w="3600" w:type="dxa"/>
            <w:shd w:val="clear" w:color="auto" w:fill="FFFFFF"/>
            <w:tcMar>
              <w:top w:w="100" w:type="dxa"/>
              <w:left w:w="100" w:type="dxa"/>
              <w:bottom w:w="100" w:type="dxa"/>
              <w:right w:w="100" w:type="dxa"/>
            </w:tcMar>
            <w:vAlign w:val="center"/>
          </w:tcPr>
          <w:p w14:paraId="4A557C0F" w14:textId="77777777" w:rsidR="00676E3C" w:rsidRDefault="00676E3C" w:rsidP="00676E3C">
            <w:r>
              <w:rPr>
                <w:rFonts w:ascii="Courier New" w:eastAsia="Courier New" w:hAnsi="Courier New" w:cs="Courier New"/>
              </w:rPr>
              <w:t>ICMPv4EchoReplyType</w:t>
            </w:r>
          </w:p>
        </w:tc>
        <w:tc>
          <w:tcPr>
            <w:tcW w:w="1260" w:type="dxa"/>
            <w:shd w:val="clear" w:color="auto" w:fill="FFFFFF"/>
            <w:tcMar>
              <w:top w:w="100" w:type="dxa"/>
              <w:left w:w="100" w:type="dxa"/>
              <w:bottom w:w="100" w:type="dxa"/>
              <w:right w:w="100" w:type="dxa"/>
            </w:tcMar>
            <w:vAlign w:val="center"/>
          </w:tcPr>
          <w:p w14:paraId="4C851900"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45F219F" w14:textId="152A868E" w:rsidR="00676E3C" w:rsidRDefault="003102DB" w:rsidP="00AD7097">
            <w:r>
              <w:t xml:space="preserve">The </w:t>
            </w:r>
            <w:r w:rsidRPr="00AD7097">
              <w:rPr>
                <w:rFonts w:ascii="Courier New" w:hAnsi="Courier New" w:cs="Courier New"/>
              </w:rPr>
              <w:t>Echo_Reply</w:t>
            </w:r>
            <w:r>
              <w:t xml:space="preserve"> property specifies an echo reply message (type=0).   </w:t>
            </w:r>
            <w:r w:rsidR="00AD7097">
              <w:t>These messages are also known as "ping".</w:t>
            </w:r>
          </w:p>
          <w:p w14:paraId="4099946D" w14:textId="77777777" w:rsidR="003102DB" w:rsidRDefault="003102DB" w:rsidP="003102DB"/>
          <w:p w14:paraId="291CEEC4" w14:textId="0EB851E7" w:rsidR="003102DB" w:rsidRDefault="003102DB" w:rsidP="003102DB">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9C0C153" w14:textId="77777777" w:rsidTr="00DD0B44">
        <w:trPr>
          <w:jc w:val="center"/>
        </w:trPr>
        <w:tc>
          <w:tcPr>
            <w:tcW w:w="2520" w:type="dxa"/>
            <w:shd w:val="clear" w:color="auto" w:fill="FFFFFF"/>
            <w:tcMar>
              <w:top w:w="100" w:type="dxa"/>
              <w:left w:w="100" w:type="dxa"/>
              <w:bottom w:w="100" w:type="dxa"/>
              <w:right w:w="100" w:type="dxa"/>
            </w:tcMar>
            <w:vAlign w:val="center"/>
          </w:tcPr>
          <w:p w14:paraId="710364CA" w14:textId="77777777" w:rsidR="00676E3C" w:rsidRDefault="00676E3C" w:rsidP="00676E3C">
            <w:r>
              <w:rPr>
                <w:b/>
              </w:rPr>
              <w:t>Echo_Request</w:t>
            </w:r>
          </w:p>
        </w:tc>
        <w:tc>
          <w:tcPr>
            <w:tcW w:w="3600" w:type="dxa"/>
            <w:shd w:val="clear" w:color="auto" w:fill="FFFFFF"/>
            <w:tcMar>
              <w:top w:w="100" w:type="dxa"/>
              <w:left w:w="100" w:type="dxa"/>
              <w:bottom w:w="100" w:type="dxa"/>
              <w:right w:w="100" w:type="dxa"/>
            </w:tcMar>
            <w:vAlign w:val="center"/>
          </w:tcPr>
          <w:p w14:paraId="3CCAF5EE" w14:textId="77777777" w:rsidR="00676E3C" w:rsidRDefault="00676E3C" w:rsidP="00676E3C">
            <w:r>
              <w:rPr>
                <w:rFonts w:ascii="Courier New" w:eastAsia="Courier New" w:hAnsi="Courier New" w:cs="Courier New"/>
              </w:rPr>
              <w:t>ICMPv4EchoRequestType</w:t>
            </w:r>
          </w:p>
        </w:tc>
        <w:tc>
          <w:tcPr>
            <w:tcW w:w="1260" w:type="dxa"/>
            <w:shd w:val="clear" w:color="auto" w:fill="FFFFFF"/>
            <w:tcMar>
              <w:top w:w="100" w:type="dxa"/>
              <w:left w:w="100" w:type="dxa"/>
              <w:bottom w:w="100" w:type="dxa"/>
              <w:right w:w="100" w:type="dxa"/>
            </w:tcMar>
            <w:vAlign w:val="center"/>
          </w:tcPr>
          <w:p w14:paraId="51499303"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3880B8B6" w14:textId="2E5F4C78" w:rsidR="003102DB" w:rsidRDefault="003102DB" w:rsidP="003102DB">
            <w:r>
              <w:t xml:space="preserve">The </w:t>
            </w:r>
            <w:r w:rsidRPr="00AD7097">
              <w:rPr>
                <w:rFonts w:ascii="Courier New" w:hAnsi="Courier New" w:cs="Courier New"/>
              </w:rPr>
              <w:t>Echo_</w:t>
            </w:r>
            <w:r>
              <w:rPr>
                <w:rFonts w:ascii="Courier New" w:hAnsi="Courier New" w:cs="Courier New"/>
              </w:rPr>
              <w:t>Request</w:t>
            </w:r>
            <w:r>
              <w:t xml:space="preserve"> property specifies an echo reply message (type=8). These messages are also known as "ping".</w:t>
            </w:r>
          </w:p>
          <w:p w14:paraId="010BB08D" w14:textId="77777777" w:rsidR="003102DB" w:rsidRDefault="003102DB" w:rsidP="00676E3C"/>
          <w:p w14:paraId="5EEF6EE9" w14:textId="77777777" w:rsidR="003102DB" w:rsidRDefault="003102DB" w:rsidP="00676E3C"/>
          <w:p w14:paraId="0E99B4FB" w14:textId="227EBAEF"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2AEDD6EE" w14:textId="77777777" w:rsidTr="00DD0B44">
        <w:trPr>
          <w:jc w:val="center"/>
        </w:trPr>
        <w:tc>
          <w:tcPr>
            <w:tcW w:w="2520" w:type="dxa"/>
            <w:shd w:val="clear" w:color="auto" w:fill="FFFFFF"/>
            <w:tcMar>
              <w:top w:w="100" w:type="dxa"/>
              <w:left w:w="100" w:type="dxa"/>
              <w:bottom w:w="100" w:type="dxa"/>
              <w:right w:w="100" w:type="dxa"/>
            </w:tcMar>
            <w:vAlign w:val="center"/>
          </w:tcPr>
          <w:p w14:paraId="32C55336" w14:textId="77777777" w:rsidR="00676E3C" w:rsidRDefault="00676E3C" w:rsidP="00676E3C">
            <w:r>
              <w:rPr>
                <w:b/>
              </w:rPr>
              <w:lastRenderedPageBreak/>
              <w:t>Timestamp_Request</w:t>
            </w:r>
          </w:p>
        </w:tc>
        <w:tc>
          <w:tcPr>
            <w:tcW w:w="3600" w:type="dxa"/>
            <w:shd w:val="clear" w:color="auto" w:fill="FFFFFF"/>
            <w:tcMar>
              <w:top w:w="100" w:type="dxa"/>
              <w:left w:w="100" w:type="dxa"/>
              <w:bottom w:w="100" w:type="dxa"/>
              <w:right w:w="100" w:type="dxa"/>
            </w:tcMar>
            <w:vAlign w:val="center"/>
          </w:tcPr>
          <w:p w14:paraId="04C0BD2C" w14:textId="77777777" w:rsidR="00676E3C" w:rsidRDefault="00676E3C" w:rsidP="00676E3C">
            <w:r>
              <w:rPr>
                <w:rFonts w:ascii="Courier New" w:eastAsia="Courier New" w:hAnsi="Courier New" w:cs="Courier New"/>
              </w:rPr>
              <w:t>ICMPv4TimestampRequestType</w:t>
            </w:r>
          </w:p>
        </w:tc>
        <w:tc>
          <w:tcPr>
            <w:tcW w:w="1260" w:type="dxa"/>
            <w:shd w:val="clear" w:color="auto" w:fill="FFFFFF"/>
            <w:tcMar>
              <w:top w:w="100" w:type="dxa"/>
              <w:left w:w="100" w:type="dxa"/>
              <w:bottom w:w="100" w:type="dxa"/>
              <w:right w:w="100" w:type="dxa"/>
            </w:tcMar>
            <w:vAlign w:val="center"/>
          </w:tcPr>
          <w:p w14:paraId="7125F90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72D637F1" w14:textId="38029826" w:rsidR="00676E3C" w:rsidRDefault="00676E3C" w:rsidP="00676E3C">
            <w:r>
              <w:t xml:space="preserve">The </w:t>
            </w:r>
            <w:r>
              <w:rPr>
                <w:rFonts w:ascii="Courier New" w:eastAsia="Courier New" w:hAnsi="Courier New" w:cs="Courier New"/>
              </w:rPr>
              <w:t>Timestamp_Request</w:t>
            </w:r>
            <w:r>
              <w:t xml:space="preserve"> property specifies a timestamp request used for time synchronization</w:t>
            </w:r>
            <w:r w:rsidR="001A098A">
              <w:t xml:space="preserve"> (type=13)</w:t>
            </w:r>
            <w:r>
              <w:t>.</w:t>
            </w:r>
          </w:p>
          <w:p w14:paraId="1F2CFF94" w14:textId="77777777" w:rsidR="003102DB" w:rsidRDefault="003102DB" w:rsidP="00676E3C"/>
          <w:p w14:paraId="58CF7CA6" w14:textId="1C55A151"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4CA482C2" w14:textId="77777777" w:rsidTr="00DD0B44">
        <w:trPr>
          <w:jc w:val="center"/>
        </w:trPr>
        <w:tc>
          <w:tcPr>
            <w:tcW w:w="2520" w:type="dxa"/>
            <w:shd w:val="clear" w:color="auto" w:fill="FFFFFF"/>
            <w:tcMar>
              <w:top w:w="100" w:type="dxa"/>
              <w:left w:w="100" w:type="dxa"/>
              <w:bottom w:w="100" w:type="dxa"/>
              <w:right w:w="100" w:type="dxa"/>
            </w:tcMar>
            <w:vAlign w:val="center"/>
          </w:tcPr>
          <w:p w14:paraId="015B2E26" w14:textId="77777777" w:rsidR="00676E3C" w:rsidRDefault="00676E3C" w:rsidP="00676E3C">
            <w:r>
              <w:rPr>
                <w:b/>
              </w:rPr>
              <w:t>Timestamp_Reply</w:t>
            </w:r>
          </w:p>
        </w:tc>
        <w:tc>
          <w:tcPr>
            <w:tcW w:w="3600" w:type="dxa"/>
            <w:shd w:val="clear" w:color="auto" w:fill="FFFFFF"/>
            <w:tcMar>
              <w:top w:w="100" w:type="dxa"/>
              <w:left w:w="100" w:type="dxa"/>
              <w:bottom w:w="100" w:type="dxa"/>
              <w:right w:w="100" w:type="dxa"/>
            </w:tcMar>
            <w:vAlign w:val="center"/>
          </w:tcPr>
          <w:p w14:paraId="5EE42FBE" w14:textId="77777777" w:rsidR="00676E3C" w:rsidRDefault="00676E3C" w:rsidP="00676E3C">
            <w:r>
              <w:rPr>
                <w:rFonts w:ascii="Courier New" w:eastAsia="Courier New" w:hAnsi="Courier New" w:cs="Courier New"/>
              </w:rPr>
              <w:t>ICMPv4TimestampReplyType</w:t>
            </w:r>
          </w:p>
        </w:tc>
        <w:tc>
          <w:tcPr>
            <w:tcW w:w="1260" w:type="dxa"/>
            <w:shd w:val="clear" w:color="auto" w:fill="FFFFFF"/>
            <w:tcMar>
              <w:top w:w="100" w:type="dxa"/>
              <w:left w:w="100" w:type="dxa"/>
              <w:bottom w:w="100" w:type="dxa"/>
              <w:right w:w="100" w:type="dxa"/>
            </w:tcMar>
            <w:vAlign w:val="center"/>
          </w:tcPr>
          <w:p w14:paraId="7308740F"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1C1A5E05" w14:textId="5693C90A" w:rsidR="00676E3C" w:rsidRDefault="00676E3C" w:rsidP="00676E3C">
            <w:r>
              <w:t xml:space="preserve">The </w:t>
            </w:r>
            <w:r>
              <w:rPr>
                <w:rFonts w:ascii="Courier New" w:eastAsia="Courier New" w:hAnsi="Courier New" w:cs="Courier New"/>
              </w:rPr>
              <w:t>Timestamp_Reply</w:t>
            </w:r>
            <w:r w:rsidR="003102DB">
              <w:t xml:space="preserve"> property specifies a</w:t>
            </w:r>
            <w:r>
              <w:t xml:space="preserve"> timestamp reply which replies to a timestamp request message</w:t>
            </w:r>
            <w:r w:rsidR="001A098A">
              <w:t xml:space="preserve"> (type=14)</w:t>
            </w:r>
            <w:r>
              <w:t>.</w:t>
            </w:r>
          </w:p>
          <w:p w14:paraId="3A95A522" w14:textId="77777777" w:rsidR="003102DB" w:rsidRDefault="003102DB" w:rsidP="00676E3C"/>
          <w:p w14:paraId="2659587D" w14:textId="19ECCF7D"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6D8FD4DF" w14:textId="77777777" w:rsidTr="00DD0B44">
        <w:trPr>
          <w:jc w:val="center"/>
        </w:trPr>
        <w:tc>
          <w:tcPr>
            <w:tcW w:w="2520" w:type="dxa"/>
            <w:shd w:val="clear" w:color="auto" w:fill="FFFFFF"/>
            <w:tcMar>
              <w:top w:w="100" w:type="dxa"/>
              <w:left w:w="100" w:type="dxa"/>
              <w:bottom w:w="100" w:type="dxa"/>
              <w:right w:w="100" w:type="dxa"/>
            </w:tcMar>
            <w:vAlign w:val="center"/>
          </w:tcPr>
          <w:p w14:paraId="5E393407" w14:textId="77777777" w:rsidR="00676E3C" w:rsidRDefault="00676E3C" w:rsidP="00676E3C">
            <w:r>
              <w:rPr>
                <w:b/>
              </w:rPr>
              <w:t>Address_Mask_Request</w:t>
            </w:r>
          </w:p>
        </w:tc>
        <w:tc>
          <w:tcPr>
            <w:tcW w:w="3600" w:type="dxa"/>
            <w:shd w:val="clear" w:color="auto" w:fill="FFFFFF"/>
            <w:tcMar>
              <w:top w:w="100" w:type="dxa"/>
              <w:left w:w="100" w:type="dxa"/>
              <w:bottom w:w="100" w:type="dxa"/>
              <w:right w:w="100" w:type="dxa"/>
            </w:tcMar>
            <w:vAlign w:val="center"/>
          </w:tcPr>
          <w:p w14:paraId="01C22178" w14:textId="77777777" w:rsidR="00676E3C" w:rsidRDefault="00676E3C" w:rsidP="00676E3C">
            <w:r>
              <w:rPr>
                <w:rFonts w:ascii="Courier New" w:eastAsia="Courier New" w:hAnsi="Courier New" w:cs="Courier New"/>
              </w:rPr>
              <w:t>ICMPv4AddressMaskRequestType</w:t>
            </w:r>
          </w:p>
        </w:tc>
        <w:tc>
          <w:tcPr>
            <w:tcW w:w="1260" w:type="dxa"/>
            <w:shd w:val="clear" w:color="auto" w:fill="FFFFFF"/>
            <w:tcMar>
              <w:top w:w="100" w:type="dxa"/>
              <w:left w:w="100" w:type="dxa"/>
              <w:bottom w:w="100" w:type="dxa"/>
              <w:right w:w="100" w:type="dxa"/>
            </w:tcMar>
            <w:vAlign w:val="center"/>
          </w:tcPr>
          <w:p w14:paraId="0F8A984B"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2CE0A27D" w14:textId="7A2C4EC3" w:rsidR="00676E3C" w:rsidRDefault="00676E3C" w:rsidP="00676E3C">
            <w:r>
              <w:t xml:space="preserve">The </w:t>
            </w:r>
            <w:r>
              <w:rPr>
                <w:rFonts w:ascii="Courier New" w:eastAsia="Courier New" w:hAnsi="Courier New" w:cs="Courier New"/>
              </w:rPr>
              <w:t>Address_Mask_Request</w:t>
            </w:r>
            <w:r>
              <w:t xml:space="preserve"> property </w:t>
            </w:r>
            <w:r w:rsidR="003102DB">
              <w:t>specifies a</w:t>
            </w:r>
            <w:r>
              <w:t xml:space="preserve">n address mask request </w:t>
            </w:r>
            <w:r w:rsidR="003102DB">
              <w:t xml:space="preserve">which </w:t>
            </w:r>
            <w:r>
              <w:t xml:space="preserve">is </w:t>
            </w:r>
            <w:r w:rsidR="00AB4475">
              <w:t xml:space="preserve">a </w:t>
            </w:r>
            <w:r w:rsidR="003102DB">
              <w:t>query message</w:t>
            </w:r>
            <w:r>
              <w:t xml:space="preserve"> normally sent by a host to a router in order to obtain an appropriate subnet mask (type=17).</w:t>
            </w:r>
          </w:p>
          <w:p w14:paraId="40C6521A" w14:textId="77777777" w:rsidR="003102DB" w:rsidRDefault="003102DB" w:rsidP="00676E3C"/>
          <w:p w14:paraId="5301225B" w14:textId="13488E3C"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r w:rsidR="00676E3C" w14:paraId="366877E8" w14:textId="77777777" w:rsidTr="00DD0B44">
        <w:trPr>
          <w:jc w:val="center"/>
        </w:trPr>
        <w:tc>
          <w:tcPr>
            <w:tcW w:w="2520" w:type="dxa"/>
            <w:shd w:val="clear" w:color="auto" w:fill="FFFFFF"/>
            <w:tcMar>
              <w:top w:w="100" w:type="dxa"/>
              <w:left w:w="100" w:type="dxa"/>
              <w:bottom w:w="100" w:type="dxa"/>
              <w:right w:w="100" w:type="dxa"/>
            </w:tcMar>
            <w:vAlign w:val="center"/>
          </w:tcPr>
          <w:p w14:paraId="41E66AB8" w14:textId="77777777" w:rsidR="00676E3C" w:rsidRDefault="00676E3C" w:rsidP="00676E3C">
            <w:r>
              <w:rPr>
                <w:b/>
              </w:rPr>
              <w:t>Address_Mask_Reply</w:t>
            </w:r>
          </w:p>
        </w:tc>
        <w:tc>
          <w:tcPr>
            <w:tcW w:w="3600" w:type="dxa"/>
            <w:shd w:val="clear" w:color="auto" w:fill="FFFFFF"/>
            <w:tcMar>
              <w:top w:w="100" w:type="dxa"/>
              <w:left w:w="100" w:type="dxa"/>
              <w:bottom w:w="100" w:type="dxa"/>
              <w:right w:w="100" w:type="dxa"/>
            </w:tcMar>
            <w:vAlign w:val="center"/>
          </w:tcPr>
          <w:p w14:paraId="6868887C" w14:textId="77777777" w:rsidR="00676E3C" w:rsidRDefault="00676E3C" w:rsidP="00676E3C">
            <w:r>
              <w:rPr>
                <w:rFonts w:ascii="Courier New" w:eastAsia="Courier New" w:hAnsi="Courier New" w:cs="Courier New"/>
              </w:rPr>
              <w:t>ICMPv4AddressMaskReplyType</w:t>
            </w:r>
          </w:p>
        </w:tc>
        <w:tc>
          <w:tcPr>
            <w:tcW w:w="1260" w:type="dxa"/>
            <w:shd w:val="clear" w:color="auto" w:fill="FFFFFF"/>
            <w:tcMar>
              <w:top w:w="100" w:type="dxa"/>
              <w:left w:w="100" w:type="dxa"/>
              <w:bottom w:w="100" w:type="dxa"/>
              <w:right w:w="100" w:type="dxa"/>
            </w:tcMar>
            <w:vAlign w:val="center"/>
          </w:tcPr>
          <w:p w14:paraId="0D48FD67" w14:textId="77777777" w:rsidR="00676E3C" w:rsidRDefault="00676E3C" w:rsidP="00676E3C">
            <w:pPr>
              <w:jc w:val="center"/>
            </w:pPr>
            <w:r>
              <w:t>0..1</w:t>
            </w:r>
          </w:p>
        </w:tc>
        <w:tc>
          <w:tcPr>
            <w:tcW w:w="5580" w:type="dxa"/>
            <w:shd w:val="clear" w:color="auto" w:fill="FFFFFF"/>
            <w:tcMar>
              <w:top w:w="100" w:type="dxa"/>
              <w:left w:w="100" w:type="dxa"/>
              <w:bottom w:w="100" w:type="dxa"/>
              <w:right w:w="100" w:type="dxa"/>
            </w:tcMar>
          </w:tcPr>
          <w:p w14:paraId="61853EA7" w14:textId="50E61653" w:rsidR="00676E3C" w:rsidRDefault="00676E3C" w:rsidP="00676E3C">
            <w:r>
              <w:t xml:space="preserve">The </w:t>
            </w:r>
            <w:r>
              <w:rPr>
                <w:rFonts w:ascii="Courier New" w:eastAsia="Courier New" w:hAnsi="Courier New" w:cs="Courier New"/>
              </w:rPr>
              <w:t>Address_Mask_Reply</w:t>
            </w:r>
            <w:r>
              <w:t xml:space="preserve"> property </w:t>
            </w:r>
            <w:r w:rsidR="00B81F66">
              <w:t>specifies a</w:t>
            </w:r>
            <w:r>
              <w:t>n address mask reply</w:t>
            </w:r>
            <w:r w:rsidR="00B81F66">
              <w:t xml:space="preserve"> which </w:t>
            </w:r>
            <w:r>
              <w:t>is used to reply to an address mask request message with an appropriate subnet mask (type=18).</w:t>
            </w:r>
          </w:p>
          <w:p w14:paraId="4FC188F9" w14:textId="77777777" w:rsidR="003102DB" w:rsidRDefault="003102DB" w:rsidP="00676E3C"/>
          <w:p w14:paraId="442E11AA" w14:textId="4EB09F68" w:rsidR="003102DB" w:rsidRDefault="003102DB" w:rsidP="00676E3C">
            <w:r>
              <w:t xml:space="preserve">Only one of the </w:t>
            </w:r>
            <w:r w:rsidRPr="00AD7097">
              <w:rPr>
                <w:rFonts w:ascii="Courier New" w:hAnsi="Courier New" w:cs="Courier New"/>
              </w:rPr>
              <w:t>Echo_Reply</w:t>
            </w:r>
            <w:r>
              <w:rPr>
                <w:rFonts w:ascii="Courier New" w:eastAsia="Courier New" w:hAnsi="Courier New" w:cs="Courier New"/>
              </w:rPr>
              <w:t xml:space="preserve">, </w:t>
            </w:r>
            <w:r w:rsidRPr="003102DB">
              <w:rPr>
                <w:rFonts w:ascii="Courier New" w:eastAsia="Courier New" w:hAnsi="Courier New" w:cs="Courier New"/>
              </w:rPr>
              <w:t xml:space="preserve">Echo_Request, Timestamp_Request, </w:t>
            </w:r>
            <w:r w:rsidRPr="003102DB">
              <w:rPr>
                <w:rFonts w:ascii="Courier New" w:hAnsi="Courier New" w:cs="Courier New"/>
              </w:rPr>
              <w:t>Timestamp_Reply, Address_Mask_Request</w:t>
            </w:r>
            <w:r w:rsidRPr="003102DB">
              <w:rPr>
                <w:rFonts w:ascii="Courier New" w:eastAsia="Courier New" w:hAnsi="Courier New" w:cs="Courier New"/>
              </w:rPr>
              <w:t xml:space="preserve"> </w:t>
            </w:r>
            <w:r w:rsidRPr="003102DB">
              <w:t>a</w:t>
            </w:r>
            <w:r w:rsidRPr="003102DB">
              <w:rPr>
                <w:rFonts w:eastAsia="Courier New"/>
              </w:rPr>
              <w:t xml:space="preserve">nd </w:t>
            </w:r>
            <w:r w:rsidRPr="003102DB">
              <w:rPr>
                <w:rFonts w:ascii="Courier New" w:eastAsia="Courier New" w:hAnsi="Courier New" w:cs="Courier New"/>
              </w:rPr>
              <w:t xml:space="preserve">Address_Mask_Reply </w:t>
            </w:r>
            <w:r>
              <w:t xml:space="preserve">properties </w:t>
            </w:r>
            <w:r>
              <w:rPr>
                <w:rFonts w:eastAsia="Courier New"/>
              </w:rPr>
              <w:t>can be populated.</w:t>
            </w:r>
          </w:p>
        </w:tc>
      </w:tr>
    </w:tbl>
    <w:p w14:paraId="04607BF9" w14:textId="77777777" w:rsidR="007C6F97" w:rsidRDefault="007C6F97" w:rsidP="00676E3C">
      <w:pPr>
        <w:pStyle w:val="Heading5"/>
      </w:pPr>
      <w:bookmarkStart w:id="189" w:name="_Toc449967670"/>
      <w:r>
        <w:lastRenderedPageBreak/>
        <w:t>ICMPv4InfoMessageContentType Class</w:t>
      </w:r>
      <w:bookmarkEnd w:id="189"/>
    </w:p>
    <w:p w14:paraId="0480BA21" w14:textId="2FF0C427" w:rsidR="007C6F97" w:rsidRDefault="001A098A" w:rsidP="007C6F97">
      <w:pPr>
        <w:pStyle w:val="basicparagraph"/>
        <w:contextualSpacing w:val="0"/>
      </w:pPr>
      <w:r>
        <w:t xml:space="preserve">The </w:t>
      </w:r>
      <w:r>
        <w:rPr>
          <w:rFonts w:ascii="Courier New" w:eastAsia="Courier New" w:hAnsi="Courier New" w:cs="Courier New"/>
        </w:rPr>
        <w:t>ICMPv4InfoMessageContentType</w:t>
      </w:r>
      <w:r>
        <w:t xml:space="preserve"> class </w:t>
      </w:r>
      <w:r w:rsidR="00E46486">
        <w:t>specifies properties</w:t>
      </w:r>
      <w:r w:rsidR="007C6F97">
        <w:t xml:space="preserve"> </w:t>
      </w:r>
      <w:r w:rsidR="00E46486">
        <w:t xml:space="preserve">common to all types of ICMPv4 </w:t>
      </w:r>
      <w:r w:rsidR="007C6F97">
        <w:t>informational messages.</w:t>
      </w:r>
    </w:p>
    <w:p w14:paraId="59714014"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ICMPv4InfoMessageContentType</w:t>
      </w:r>
      <w:r>
        <w:t xml:space="preserve"> class is given in </w:t>
      </w:r>
      <w:r w:rsidRPr="00FB33EF">
        <w:rPr>
          <w:b/>
          <w:color w:val="0000EE"/>
        </w:rPr>
        <w:fldChar w:fldCharType="begin"/>
      </w:r>
      <w:r w:rsidRPr="00FB33EF">
        <w:rPr>
          <w:b/>
          <w:color w:val="0000EE"/>
        </w:rPr>
        <w:instrText xml:space="preserve"> REF _Ref439920303 \h </w:instrText>
      </w:r>
      <w:r>
        <w:rPr>
          <w:b/>
          <w:color w:val="0000EE"/>
        </w:rPr>
        <w:instrText xml:space="preserve"> \* MERGEFORMAT </w:instrText>
      </w:r>
      <w:r w:rsidRPr="00FB33EF">
        <w:rPr>
          <w:b/>
          <w:color w:val="0000EE"/>
        </w:rPr>
      </w:r>
      <w:r w:rsidRPr="00FB33EF">
        <w:rPr>
          <w:b/>
          <w:color w:val="0000EE"/>
        </w:rPr>
        <w:fldChar w:fldCharType="separate"/>
      </w:r>
      <w:r w:rsidR="00A77367" w:rsidRPr="00A77367">
        <w:rPr>
          <w:b/>
          <w:color w:val="0000EE"/>
        </w:rPr>
        <w:t xml:space="preserve">Table </w:t>
      </w:r>
      <w:r w:rsidR="00A77367" w:rsidRPr="00A77367">
        <w:rPr>
          <w:b/>
          <w:noProof/>
          <w:color w:val="0000EE"/>
        </w:rPr>
        <w:t>3</w:t>
      </w:r>
      <w:r w:rsidR="00A77367" w:rsidRPr="00A77367">
        <w:rPr>
          <w:b/>
          <w:noProof/>
          <w:color w:val="0000EE"/>
        </w:rPr>
        <w:noBreakHyphen/>
        <w:t>54</w:t>
      </w:r>
      <w:r w:rsidRPr="00FB33EF">
        <w:rPr>
          <w:b/>
          <w:color w:val="0000EE"/>
        </w:rPr>
        <w:fldChar w:fldCharType="end"/>
      </w:r>
      <w:r>
        <w:t>.</w:t>
      </w:r>
    </w:p>
    <w:p w14:paraId="68B43307" w14:textId="77777777" w:rsidR="007C6F97" w:rsidRDefault="007C6F97" w:rsidP="007C6F97">
      <w:pPr>
        <w:pStyle w:val="tablecaption"/>
        <w:jc w:val="center"/>
      </w:pPr>
      <w:bookmarkStart w:id="190" w:name="_Ref439920303"/>
      <w:r>
        <w:t xml:space="preserve">Table </w:t>
      </w:r>
      <w:r w:rsidR="003E4566">
        <w:fldChar w:fldCharType="begin"/>
      </w:r>
      <w:r w:rsidR="003E4566">
        <w:instrText xml:space="preserve"> STYLEREF 1 \s </w:instrText>
      </w:r>
      <w:r w:rsidR="003E4566">
        <w:fldChar w:fldCharType="separate"/>
      </w:r>
      <w:r w:rsidR="00A77367">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77367">
        <w:rPr>
          <w:noProof/>
        </w:rPr>
        <w:t>54</w:t>
      </w:r>
      <w:r w:rsidR="003E4566">
        <w:rPr>
          <w:noProof/>
        </w:rPr>
        <w:fldChar w:fldCharType="end"/>
      </w:r>
      <w:bookmarkEnd w:id="190"/>
      <w:r>
        <w:rPr>
          <w:noProof/>
        </w:rPr>
        <w:t xml:space="preserve">. </w:t>
      </w:r>
      <w:r>
        <w:t xml:space="preserve">Properties of the </w:t>
      </w:r>
      <w:r>
        <w:rPr>
          <w:rFonts w:ascii="Courier New" w:eastAsia="Courier New" w:hAnsi="Courier New" w:cs="Courier New"/>
        </w:rPr>
        <w:t>ICMPv4InfoMessageContentType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350"/>
        <w:gridCol w:w="6030"/>
      </w:tblGrid>
      <w:tr w:rsidR="007C6F97" w14:paraId="541774B4" w14:textId="77777777" w:rsidTr="00DD0B44">
        <w:trPr>
          <w:jc w:val="center"/>
        </w:trPr>
        <w:tc>
          <w:tcPr>
            <w:tcW w:w="2070" w:type="dxa"/>
            <w:shd w:val="clear" w:color="auto" w:fill="BFBFBF"/>
            <w:tcMar>
              <w:top w:w="100" w:type="dxa"/>
              <w:left w:w="100" w:type="dxa"/>
              <w:bottom w:w="100" w:type="dxa"/>
              <w:right w:w="100" w:type="dxa"/>
            </w:tcMar>
          </w:tcPr>
          <w:p w14:paraId="641685BB"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4F15503E" w14:textId="77777777" w:rsidR="007C6F97" w:rsidRDefault="007C6F97"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7FB43748" w14:textId="77777777" w:rsidR="007C6F97" w:rsidRDefault="007C6F97" w:rsidP="00DD0B44">
            <w:pPr>
              <w:jc w:val="center"/>
              <w:rPr>
                <w:b/>
                <w:color w:val="000000"/>
              </w:rPr>
            </w:pPr>
            <w:r>
              <w:rPr>
                <w:b/>
                <w:color w:val="000000"/>
              </w:rPr>
              <w:t>Multiplicity</w:t>
            </w:r>
          </w:p>
        </w:tc>
        <w:tc>
          <w:tcPr>
            <w:tcW w:w="6030" w:type="dxa"/>
            <w:shd w:val="clear" w:color="auto" w:fill="BFBFBF"/>
            <w:tcMar>
              <w:top w:w="100" w:type="dxa"/>
              <w:left w:w="100" w:type="dxa"/>
              <w:bottom w:w="100" w:type="dxa"/>
              <w:right w:w="100" w:type="dxa"/>
            </w:tcMar>
          </w:tcPr>
          <w:p w14:paraId="3FB9C06A" w14:textId="77777777" w:rsidR="007C6F97" w:rsidRDefault="007C6F97" w:rsidP="00DD0B44">
            <w:pPr>
              <w:rPr>
                <w:b/>
                <w:color w:val="000000"/>
              </w:rPr>
            </w:pPr>
            <w:r>
              <w:rPr>
                <w:b/>
                <w:color w:val="000000"/>
              </w:rPr>
              <w:t>Description</w:t>
            </w:r>
          </w:p>
        </w:tc>
      </w:tr>
      <w:tr w:rsidR="007C6F97" w14:paraId="731EED2E" w14:textId="77777777" w:rsidTr="00DD0B44">
        <w:trPr>
          <w:jc w:val="center"/>
        </w:trPr>
        <w:tc>
          <w:tcPr>
            <w:tcW w:w="2070" w:type="dxa"/>
            <w:shd w:val="clear" w:color="auto" w:fill="FFFFFF"/>
            <w:tcMar>
              <w:top w:w="100" w:type="dxa"/>
              <w:left w:w="100" w:type="dxa"/>
              <w:bottom w:w="100" w:type="dxa"/>
              <w:right w:w="100" w:type="dxa"/>
            </w:tcMar>
            <w:vAlign w:val="center"/>
          </w:tcPr>
          <w:p w14:paraId="22E50132"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466BB2E8"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2CBB3CA8"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2612D2B9"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3B2AC6F1" w14:textId="1FF5CEB7" w:rsidR="007C6F97" w:rsidRDefault="007C6F97" w:rsidP="00E46486">
            <w:r>
              <w:t xml:space="preserve">The </w:t>
            </w:r>
            <w:r>
              <w:rPr>
                <w:rFonts w:ascii="Courier New" w:eastAsia="Courier New" w:hAnsi="Courier New" w:cs="Courier New"/>
              </w:rPr>
              <w:t>Identifier</w:t>
            </w:r>
            <w:r>
              <w:t xml:space="preserve"> property </w:t>
            </w:r>
            <w:r w:rsidR="00E46486">
              <w:t xml:space="preserve">specifies a 16-bit identifier, which </w:t>
            </w:r>
            <w:r w:rsidR="001429A8">
              <w:t xml:space="preserve">is </w:t>
            </w:r>
            <w:r w:rsidR="00E46486">
              <w:t>c</w:t>
            </w:r>
            <w:r>
              <w:t xml:space="preserve">ombined with the sequence number, </w:t>
            </w:r>
            <w:r w:rsidR="001429A8">
              <w:t xml:space="preserve">and </w:t>
            </w:r>
            <w:r>
              <w:t>called the "quench" for echo reply and echo request.</w:t>
            </w:r>
          </w:p>
        </w:tc>
      </w:tr>
      <w:tr w:rsidR="007C6F97" w14:paraId="4B694198" w14:textId="77777777" w:rsidTr="00DD0B44">
        <w:trPr>
          <w:jc w:val="center"/>
        </w:trPr>
        <w:tc>
          <w:tcPr>
            <w:tcW w:w="2070" w:type="dxa"/>
            <w:shd w:val="clear" w:color="auto" w:fill="FFFFFF"/>
            <w:tcMar>
              <w:top w:w="100" w:type="dxa"/>
              <w:left w:w="100" w:type="dxa"/>
              <w:bottom w:w="100" w:type="dxa"/>
              <w:right w:w="100" w:type="dxa"/>
            </w:tcMar>
            <w:vAlign w:val="center"/>
          </w:tcPr>
          <w:p w14:paraId="047DF18E"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6EA8812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1702B62" w14:textId="77777777" w:rsidR="007C6F97" w:rsidRDefault="007C6F97"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73D23A5" w14:textId="77777777" w:rsidR="007C6F97" w:rsidRDefault="007C6F97" w:rsidP="00DD0B44">
            <w:pPr>
              <w:jc w:val="center"/>
            </w:pPr>
            <w:r>
              <w:t>0..1</w:t>
            </w:r>
          </w:p>
        </w:tc>
        <w:tc>
          <w:tcPr>
            <w:tcW w:w="6030" w:type="dxa"/>
            <w:shd w:val="clear" w:color="auto" w:fill="FFFFFF"/>
            <w:tcMar>
              <w:top w:w="100" w:type="dxa"/>
              <w:left w:w="100" w:type="dxa"/>
              <w:bottom w:w="100" w:type="dxa"/>
              <w:right w:w="100" w:type="dxa"/>
            </w:tcMar>
          </w:tcPr>
          <w:p w14:paraId="5F8D50FF" w14:textId="386CB509" w:rsidR="007C6F97" w:rsidRDefault="007C6F97" w:rsidP="00E46486">
            <w:r>
              <w:t xml:space="preserve">The </w:t>
            </w:r>
            <w:r>
              <w:rPr>
                <w:rFonts w:ascii="Courier New" w:eastAsia="Courier New" w:hAnsi="Courier New" w:cs="Courier New"/>
              </w:rPr>
              <w:t>Sequence_Number</w:t>
            </w:r>
            <w:r>
              <w:t xml:space="preserve"> property </w:t>
            </w:r>
            <w:r w:rsidR="00E46486">
              <w:t xml:space="preserve">specifies a </w:t>
            </w:r>
            <w:r>
              <w:t>16-bit sequence number. The identifier and sequence number can be used by the client to match the reply with the request that caused the reply.</w:t>
            </w:r>
          </w:p>
        </w:tc>
      </w:tr>
    </w:tbl>
    <w:p w14:paraId="67B13B07" w14:textId="77777777" w:rsidR="007C6F97" w:rsidRDefault="007C6F97" w:rsidP="00676E3C">
      <w:pPr>
        <w:pStyle w:val="Heading5"/>
      </w:pPr>
      <w:bookmarkStart w:id="191" w:name="_Toc449967671"/>
      <w:r>
        <w:t>ICMPv4EchoReplyType Class</w:t>
      </w:r>
      <w:bookmarkEnd w:id="191"/>
    </w:p>
    <w:p w14:paraId="15325C94" w14:textId="34D9504A" w:rsidR="007C6F97" w:rsidRDefault="009C6EDD" w:rsidP="007C6F97">
      <w:pPr>
        <w:pStyle w:val="basicparagraph"/>
        <w:contextualSpacing w:val="0"/>
      </w:pPr>
      <w:r>
        <w:t xml:space="preserve">the </w:t>
      </w:r>
      <w:r>
        <w:rPr>
          <w:rFonts w:ascii="Courier New" w:eastAsia="Courier New" w:hAnsi="Courier New" w:cs="Courier New"/>
        </w:rPr>
        <w:t>ICMPv4EchoReplyType</w:t>
      </w:r>
      <w:r>
        <w:t xml:space="preserve"> class specifies the e</w:t>
      </w:r>
      <w:r w:rsidR="007C6F97">
        <w:t>cho reply v4 informational message (used to ping); ICMP class=0.</w:t>
      </w:r>
    </w:p>
    <w:p w14:paraId="481655D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ICMPv4EchoReplyType</w:t>
      </w:r>
      <w:r>
        <w:t xml:space="preserve"> class is given in </w:t>
      </w:r>
      <w:r w:rsidRPr="00C653B0">
        <w:rPr>
          <w:b/>
          <w:color w:val="0000EE"/>
        </w:rPr>
        <w:fldChar w:fldCharType="begin"/>
      </w:r>
      <w:r w:rsidRPr="00C653B0">
        <w:rPr>
          <w:b/>
          <w:color w:val="0000EE"/>
        </w:rPr>
        <w:instrText xml:space="preserve"> REF _Ref439920962 \h </w:instrText>
      </w:r>
      <w:r>
        <w:rPr>
          <w:b/>
          <w:color w:val="0000EE"/>
        </w:rPr>
        <w:instrText xml:space="preserve"> \* MERGEFORMAT </w:instrText>
      </w:r>
      <w:r w:rsidRPr="00C653B0">
        <w:rPr>
          <w:b/>
          <w:color w:val="0000EE"/>
        </w:rPr>
      </w:r>
      <w:r w:rsidRPr="00C653B0">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55</w:t>
      </w:r>
      <w:r w:rsidRPr="00C653B0">
        <w:rPr>
          <w:b/>
          <w:color w:val="0000EE"/>
        </w:rPr>
        <w:fldChar w:fldCharType="end"/>
      </w:r>
      <w:r>
        <w:t>.</w:t>
      </w:r>
    </w:p>
    <w:p w14:paraId="1BE8A653" w14:textId="77777777" w:rsidR="007C6F97" w:rsidRDefault="007C6F97" w:rsidP="007C6F97">
      <w:pPr>
        <w:pStyle w:val="tablecaption"/>
        <w:jc w:val="center"/>
      </w:pPr>
      <w:bookmarkStart w:id="192" w:name="_Ref439920962"/>
      <w:r>
        <w:t xml:space="preserve">Table </w:t>
      </w:r>
      <w:r w:rsidR="003E4566">
        <w:fldChar w:fldCharType="begin"/>
      </w:r>
      <w:r w:rsidR="003E4566">
        <w:instrText xml:space="preserve"> STYLEREF 1 \s </w:instrText>
      </w:r>
      <w:r w:rsidR="003E4566">
        <w:fldChar w:fldCharType="separate"/>
      </w:r>
      <w:r w:rsidR="00A5750D">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5750D">
        <w:rPr>
          <w:noProof/>
        </w:rPr>
        <w:t>55</w:t>
      </w:r>
      <w:r w:rsidR="003E4566">
        <w:rPr>
          <w:noProof/>
        </w:rPr>
        <w:fldChar w:fldCharType="end"/>
      </w:r>
      <w:bookmarkEnd w:id="192"/>
      <w:r>
        <w:rPr>
          <w:noProof/>
        </w:rPr>
        <w:t xml:space="preserve">. </w:t>
      </w:r>
      <w:r>
        <w:t xml:space="preserve">Properties of the </w:t>
      </w:r>
      <w:r>
        <w:rPr>
          <w:rFonts w:ascii="Courier New" w:eastAsia="Courier New" w:hAnsi="Courier New" w:cs="Courier New"/>
        </w:rPr>
        <w:t>ICMPv4EchoReplyType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7C6F97" w14:paraId="284B4511" w14:textId="77777777" w:rsidTr="00DD0B44">
        <w:trPr>
          <w:jc w:val="center"/>
        </w:trPr>
        <w:tc>
          <w:tcPr>
            <w:tcW w:w="1440" w:type="dxa"/>
            <w:shd w:val="clear" w:color="auto" w:fill="BFBFBF"/>
            <w:tcMar>
              <w:top w:w="100" w:type="dxa"/>
              <w:left w:w="100" w:type="dxa"/>
              <w:bottom w:w="100" w:type="dxa"/>
              <w:right w:w="100" w:type="dxa"/>
            </w:tcMar>
          </w:tcPr>
          <w:p w14:paraId="474189FB"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38573521"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049E0FC1"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3ECF0DA5" w14:textId="77777777" w:rsidR="007C6F97" w:rsidRDefault="007C6F97" w:rsidP="00DD0B44">
            <w:pPr>
              <w:rPr>
                <w:b/>
                <w:color w:val="000000"/>
              </w:rPr>
            </w:pPr>
            <w:r>
              <w:rPr>
                <w:b/>
                <w:color w:val="000000"/>
              </w:rPr>
              <w:t>Description</w:t>
            </w:r>
          </w:p>
        </w:tc>
      </w:tr>
      <w:tr w:rsidR="007C6F97" w14:paraId="4E3FFECC" w14:textId="77777777" w:rsidTr="00DD0B44">
        <w:trPr>
          <w:jc w:val="center"/>
        </w:trPr>
        <w:tc>
          <w:tcPr>
            <w:tcW w:w="1440" w:type="dxa"/>
            <w:shd w:val="clear" w:color="auto" w:fill="FFFFFF"/>
            <w:tcMar>
              <w:top w:w="100" w:type="dxa"/>
              <w:left w:w="100" w:type="dxa"/>
              <w:bottom w:w="100" w:type="dxa"/>
              <w:right w:w="100" w:type="dxa"/>
            </w:tcMar>
            <w:vAlign w:val="center"/>
          </w:tcPr>
          <w:p w14:paraId="6AA553A5"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6386E32A"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8C5B69F"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63FBCEF8" w14:textId="347E5B1F" w:rsidR="007C6F97" w:rsidRDefault="007C6F97" w:rsidP="001429A8">
            <w:r>
              <w:t xml:space="preserve">The </w:t>
            </w:r>
            <w:r>
              <w:rPr>
                <w:rFonts w:ascii="Courier New" w:eastAsia="Courier New" w:hAnsi="Courier New" w:cs="Courier New"/>
              </w:rPr>
              <w:t>Echo_Reply</w:t>
            </w:r>
            <w:r>
              <w:t xml:space="preserve"> property </w:t>
            </w:r>
            <w:r w:rsidR="00E46486">
              <w:t xml:space="preserve">specifies </w:t>
            </w:r>
            <w:r w:rsidR="001429A8">
              <w:t>whether</w:t>
            </w:r>
            <w:r w:rsidR="00E46486">
              <w:t xml:space="preserve"> the subtype of the message is an e</w:t>
            </w:r>
            <w:r>
              <w:t xml:space="preserve">cho reply </w:t>
            </w:r>
            <w:r w:rsidR="00E46486">
              <w:t>message</w:t>
            </w:r>
            <w:r>
              <w:t xml:space="preserve"> (code=0).</w:t>
            </w:r>
          </w:p>
        </w:tc>
      </w:tr>
      <w:tr w:rsidR="007C6F97" w14:paraId="6A2DCC93" w14:textId="77777777" w:rsidTr="00DD0B44">
        <w:trPr>
          <w:jc w:val="center"/>
        </w:trPr>
        <w:tc>
          <w:tcPr>
            <w:tcW w:w="1440" w:type="dxa"/>
            <w:shd w:val="clear" w:color="auto" w:fill="FFFFFF"/>
            <w:tcMar>
              <w:top w:w="100" w:type="dxa"/>
              <w:left w:w="100" w:type="dxa"/>
              <w:bottom w:w="100" w:type="dxa"/>
              <w:right w:w="100" w:type="dxa"/>
            </w:tcMar>
            <w:vAlign w:val="center"/>
          </w:tcPr>
          <w:p w14:paraId="081EB7DF"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1D809EB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565907"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DA24D5E"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67ED13D" w14:textId="52188B8E" w:rsidR="007C6F97" w:rsidRDefault="007C6F97" w:rsidP="00E46486">
            <w:r>
              <w:t xml:space="preserve">The </w:t>
            </w:r>
            <w:r>
              <w:rPr>
                <w:rFonts w:ascii="Courier New" w:eastAsia="Courier New" w:hAnsi="Courier New" w:cs="Courier New"/>
              </w:rPr>
              <w:t>Data</w:t>
            </w:r>
            <w:r>
              <w:t xml:space="preserve"> property </w:t>
            </w:r>
            <w:r w:rsidR="00E46486">
              <w:t>specifies</w:t>
            </w:r>
            <w:r>
              <w:t xml:space="preserve"> </w:t>
            </w:r>
            <w:r w:rsidR="009C6EDD">
              <w:t>the data of the</w:t>
            </w:r>
            <w:r>
              <w:t xml:space="preserve"> different kind of answers given wi</w:t>
            </w:r>
            <w:r w:rsidR="001429A8">
              <w:t>th an ICMP Echo Reply message. It c</w:t>
            </w:r>
            <w:r>
              <w:t xml:space="preserve">an be </w:t>
            </w:r>
            <w:r w:rsidR="001429A8">
              <w:t xml:space="preserve">of </w:t>
            </w:r>
            <w:r>
              <w:t>arbitrary length (but less than the MTU of the network).</w:t>
            </w:r>
          </w:p>
        </w:tc>
      </w:tr>
    </w:tbl>
    <w:p w14:paraId="75F5AACE" w14:textId="77777777" w:rsidR="007C6F97" w:rsidRDefault="007C6F97" w:rsidP="00676E3C">
      <w:pPr>
        <w:pStyle w:val="Heading5"/>
      </w:pPr>
      <w:bookmarkStart w:id="193" w:name="_Toc449967672"/>
      <w:r>
        <w:t>ICMPv4EchoRequestType Class</w:t>
      </w:r>
      <w:bookmarkEnd w:id="193"/>
    </w:p>
    <w:p w14:paraId="6CA686E3" w14:textId="720E7846" w:rsidR="007C6F97" w:rsidRDefault="009C6EDD" w:rsidP="007C6F97">
      <w:pPr>
        <w:pStyle w:val="basicparagraph"/>
        <w:contextualSpacing w:val="0"/>
      </w:pPr>
      <w:r>
        <w:t xml:space="preserve">The </w:t>
      </w:r>
      <w:r>
        <w:rPr>
          <w:rFonts w:ascii="Courier New" w:eastAsia="Courier New" w:hAnsi="Courier New" w:cs="Courier New"/>
        </w:rPr>
        <w:t>ICMPv4EchoRequestType</w:t>
      </w:r>
      <w:r>
        <w:t xml:space="preserve"> class specifies the echo r</w:t>
      </w:r>
      <w:r w:rsidR="007C6F97">
        <w:t>equest informational message (used to ping); ICMP class=8.</w:t>
      </w:r>
    </w:p>
    <w:p w14:paraId="4B919B97" w14:textId="77777777" w:rsidR="007C6F97" w:rsidRDefault="007C6F97" w:rsidP="007C6F97">
      <w:pPr>
        <w:pStyle w:val="basicparagraph"/>
        <w:contextualSpacing w:val="0"/>
      </w:pPr>
      <w:r>
        <w:lastRenderedPageBreak/>
        <w:t xml:space="preserve">The property table of the </w:t>
      </w:r>
      <w:r>
        <w:rPr>
          <w:rFonts w:ascii="Courier New" w:eastAsia="Courier New" w:hAnsi="Courier New" w:cs="Courier New"/>
        </w:rPr>
        <w:t>ICMPv4EchoRequestType</w:t>
      </w:r>
      <w:r>
        <w:t xml:space="preserve"> class is given in </w:t>
      </w:r>
      <w:r w:rsidRPr="00D446D3">
        <w:rPr>
          <w:b/>
          <w:color w:val="0000EE"/>
        </w:rPr>
        <w:fldChar w:fldCharType="begin"/>
      </w:r>
      <w:r w:rsidRPr="00D446D3">
        <w:rPr>
          <w:b/>
          <w:color w:val="0000EE"/>
        </w:rPr>
        <w:instrText xml:space="preserve"> REF _Ref439921332 \h </w:instrText>
      </w:r>
      <w:r>
        <w:rPr>
          <w:b/>
          <w:color w:val="0000EE"/>
        </w:rPr>
        <w:instrText xml:space="preserve"> \* MERGEFORMAT </w:instrText>
      </w:r>
      <w:r w:rsidRPr="00D446D3">
        <w:rPr>
          <w:b/>
          <w:color w:val="0000EE"/>
        </w:rPr>
      </w:r>
      <w:r w:rsidRPr="00D446D3">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56</w:t>
      </w:r>
      <w:r w:rsidRPr="00D446D3">
        <w:rPr>
          <w:b/>
          <w:color w:val="0000EE"/>
        </w:rPr>
        <w:fldChar w:fldCharType="end"/>
      </w:r>
      <w:r>
        <w:t>.</w:t>
      </w:r>
    </w:p>
    <w:p w14:paraId="2C0AC3B4" w14:textId="77777777" w:rsidR="007C6F97" w:rsidRDefault="007C6F97" w:rsidP="007C6F97">
      <w:pPr>
        <w:pStyle w:val="tablecaption"/>
        <w:jc w:val="center"/>
      </w:pPr>
      <w:bookmarkStart w:id="194" w:name="_Ref439921332"/>
      <w:r>
        <w:t xml:space="preserve">Table </w:t>
      </w:r>
      <w:r w:rsidR="003E4566">
        <w:fldChar w:fldCharType="begin"/>
      </w:r>
      <w:r w:rsidR="003E4566">
        <w:instrText xml:space="preserve"> STYLEREF 1 \s </w:instrText>
      </w:r>
      <w:r w:rsidR="003E4566">
        <w:fldChar w:fldCharType="separate"/>
      </w:r>
      <w:r w:rsidR="00A5750D">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5750D">
        <w:rPr>
          <w:noProof/>
        </w:rPr>
        <w:t>56</w:t>
      </w:r>
      <w:r w:rsidR="003E4566">
        <w:rPr>
          <w:noProof/>
        </w:rPr>
        <w:fldChar w:fldCharType="end"/>
      </w:r>
      <w:bookmarkEnd w:id="194"/>
      <w:r>
        <w:rPr>
          <w:noProof/>
        </w:rPr>
        <w:t xml:space="preserve">. </w:t>
      </w:r>
      <w:r>
        <w:t xml:space="preserve">Properties of the </w:t>
      </w:r>
      <w:r>
        <w:rPr>
          <w:rFonts w:ascii="Courier New" w:eastAsia="Courier New" w:hAnsi="Courier New" w:cs="Courier New"/>
        </w:rPr>
        <w:t>ICMPv4EchoRequestType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510"/>
        <w:gridCol w:w="1260"/>
        <w:gridCol w:w="6480"/>
      </w:tblGrid>
      <w:tr w:rsidR="007C6F97" w14:paraId="387E7E47" w14:textId="77777777" w:rsidTr="00DD0B44">
        <w:trPr>
          <w:jc w:val="center"/>
        </w:trPr>
        <w:tc>
          <w:tcPr>
            <w:tcW w:w="1710" w:type="dxa"/>
            <w:shd w:val="clear" w:color="auto" w:fill="BFBFBF"/>
            <w:tcMar>
              <w:top w:w="100" w:type="dxa"/>
              <w:left w:w="100" w:type="dxa"/>
              <w:bottom w:w="100" w:type="dxa"/>
              <w:right w:w="100" w:type="dxa"/>
            </w:tcMar>
          </w:tcPr>
          <w:p w14:paraId="34028DAF"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61023C60"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D32BDB" w14:textId="77777777" w:rsidR="007C6F97" w:rsidRDefault="007C6F97" w:rsidP="00DD0B44">
            <w:pPr>
              <w:jc w:val="center"/>
              <w:rPr>
                <w:b/>
                <w:color w:val="000000"/>
              </w:rPr>
            </w:pPr>
            <w:r>
              <w:rPr>
                <w:b/>
                <w:color w:val="000000"/>
              </w:rPr>
              <w:t>Multiplicity</w:t>
            </w:r>
          </w:p>
        </w:tc>
        <w:tc>
          <w:tcPr>
            <w:tcW w:w="6480" w:type="dxa"/>
            <w:shd w:val="clear" w:color="auto" w:fill="BFBFBF"/>
            <w:tcMar>
              <w:top w:w="100" w:type="dxa"/>
              <w:left w:w="100" w:type="dxa"/>
              <w:bottom w:w="100" w:type="dxa"/>
              <w:right w:w="100" w:type="dxa"/>
            </w:tcMar>
          </w:tcPr>
          <w:p w14:paraId="19464980" w14:textId="77777777" w:rsidR="007C6F97" w:rsidRDefault="007C6F97" w:rsidP="00DD0B44">
            <w:pPr>
              <w:rPr>
                <w:b/>
                <w:color w:val="000000"/>
              </w:rPr>
            </w:pPr>
            <w:r>
              <w:rPr>
                <w:b/>
                <w:color w:val="000000"/>
              </w:rPr>
              <w:t>Description</w:t>
            </w:r>
          </w:p>
        </w:tc>
      </w:tr>
      <w:tr w:rsidR="007C6F97" w14:paraId="6A282A5A" w14:textId="77777777" w:rsidTr="00DD0B44">
        <w:trPr>
          <w:jc w:val="center"/>
        </w:trPr>
        <w:tc>
          <w:tcPr>
            <w:tcW w:w="1710" w:type="dxa"/>
            <w:shd w:val="clear" w:color="auto" w:fill="FFFFFF"/>
            <w:tcMar>
              <w:top w:w="100" w:type="dxa"/>
              <w:left w:w="100" w:type="dxa"/>
              <w:bottom w:w="100" w:type="dxa"/>
              <w:right w:w="100" w:type="dxa"/>
            </w:tcMar>
            <w:vAlign w:val="center"/>
          </w:tcPr>
          <w:p w14:paraId="67BF4E45"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312A9D2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ADBFD8B"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749A9A8E" w14:textId="53697074" w:rsidR="007C6F97" w:rsidRDefault="007C6F97" w:rsidP="00E46486">
            <w:r>
              <w:t xml:space="preserve">The </w:t>
            </w:r>
            <w:r>
              <w:rPr>
                <w:rFonts w:ascii="Courier New" w:eastAsia="Courier New" w:hAnsi="Courier New" w:cs="Courier New"/>
              </w:rPr>
              <w:t>Echo_Request</w:t>
            </w:r>
            <w:r>
              <w:t xml:space="preserve"> property </w:t>
            </w:r>
            <w:r w:rsidR="00E46486">
              <w:t xml:space="preserve">specifies </w:t>
            </w:r>
            <w:r w:rsidR="001429A8">
              <w:t>whether</w:t>
            </w:r>
            <w:r w:rsidR="00E46486">
              <w:t xml:space="preserve"> the subtype of the message is an echo</w:t>
            </w:r>
            <w:r>
              <w:t xml:space="preserve"> request </w:t>
            </w:r>
            <w:r w:rsidR="00E46486">
              <w:t xml:space="preserve">message </w:t>
            </w:r>
            <w:r w:rsidR="009C6EDD">
              <w:t>(code=8</w:t>
            </w:r>
            <w:r>
              <w:t>).</w:t>
            </w:r>
          </w:p>
        </w:tc>
      </w:tr>
      <w:tr w:rsidR="007C6F97" w14:paraId="745A700F" w14:textId="77777777" w:rsidTr="00DD0B44">
        <w:trPr>
          <w:jc w:val="center"/>
        </w:trPr>
        <w:tc>
          <w:tcPr>
            <w:tcW w:w="1710" w:type="dxa"/>
            <w:shd w:val="clear" w:color="auto" w:fill="FFFFFF"/>
            <w:tcMar>
              <w:top w:w="100" w:type="dxa"/>
              <w:left w:w="100" w:type="dxa"/>
              <w:bottom w:w="100" w:type="dxa"/>
              <w:right w:w="100" w:type="dxa"/>
            </w:tcMar>
            <w:vAlign w:val="center"/>
          </w:tcPr>
          <w:p w14:paraId="21EDA6C6"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3523B8D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36780CA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68AC4CD" w14:textId="77777777" w:rsidR="007C6F97" w:rsidRDefault="007C6F97" w:rsidP="00DD0B44">
            <w:pPr>
              <w:jc w:val="center"/>
            </w:pPr>
            <w:r>
              <w:t>0..1</w:t>
            </w:r>
          </w:p>
        </w:tc>
        <w:tc>
          <w:tcPr>
            <w:tcW w:w="6480" w:type="dxa"/>
            <w:shd w:val="clear" w:color="auto" w:fill="FFFFFF"/>
            <w:tcMar>
              <w:top w:w="100" w:type="dxa"/>
              <w:left w:w="100" w:type="dxa"/>
              <w:bottom w:w="100" w:type="dxa"/>
              <w:right w:w="100" w:type="dxa"/>
            </w:tcMar>
          </w:tcPr>
          <w:p w14:paraId="04ACCDA9" w14:textId="590921D2" w:rsidR="007C6F97" w:rsidRDefault="007C6F97" w:rsidP="009C6EDD">
            <w:r>
              <w:t xml:space="preserve">The </w:t>
            </w:r>
            <w:r>
              <w:rPr>
                <w:rFonts w:ascii="Courier New" w:eastAsia="Courier New" w:hAnsi="Courier New" w:cs="Courier New"/>
              </w:rPr>
              <w:t>Data</w:t>
            </w:r>
            <w:r>
              <w:t xml:space="preserve"> property </w:t>
            </w:r>
            <w:r w:rsidR="009C6EDD">
              <w:t>specifies</w:t>
            </w:r>
            <w:r>
              <w:t xml:space="preserve"> the </w:t>
            </w:r>
            <w:r w:rsidR="009C6EDD">
              <w:t xml:space="preserve">data of the </w:t>
            </w:r>
            <w:r>
              <w:t>different kind of answers given with</w:t>
            </w:r>
            <w:r w:rsidR="001429A8">
              <w:t xml:space="preserve"> an ICMP Echo Request message. It c</w:t>
            </w:r>
            <w:r>
              <w:t xml:space="preserve">an be </w:t>
            </w:r>
            <w:r w:rsidR="001429A8">
              <w:t xml:space="preserve">of </w:t>
            </w:r>
            <w:r>
              <w:t>arbitrary length (but less than the MTU of the network).</w:t>
            </w:r>
          </w:p>
        </w:tc>
      </w:tr>
    </w:tbl>
    <w:p w14:paraId="4C89DAF9" w14:textId="77777777" w:rsidR="007C6F97" w:rsidRDefault="007C6F97" w:rsidP="007C6F97"/>
    <w:p w14:paraId="416D325A" w14:textId="77777777" w:rsidR="007C6F97" w:rsidRDefault="007C6F97" w:rsidP="007C6F97"/>
    <w:p w14:paraId="15317632" w14:textId="77777777" w:rsidR="007C6F97" w:rsidRDefault="007C6F97" w:rsidP="00676E3C">
      <w:pPr>
        <w:pStyle w:val="Heading5"/>
      </w:pPr>
      <w:bookmarkStart w:id="195" w:name="_Toc449967673"/>
      <w:r>
        <w:t>ICMPv4TimestampRequestType Class</w:t>
      </w:r>
      <w:bookmarkEnd w:id="195"/>
    </w:p>
    <w:p w14:paraId="25902B4A" w14:textId="03C77FE1" w:rsidR="007C6F97" w:rsidRDefault="009C6EDD" w:rsidP="007C6F97">
      <w:pPr>
        <w:pStyle w:val="basicparagraph"/>
        <w:contextualSpacing w:val="0"/>
      </w:pPr>
      <w:r>
        <w:t xml:space="preserve">The </w:t>
      </w:r>
      <w:r>
        <w:rPr>
          <w:rFonts w:ascii="Courier New" w:eastAsia="Courier New" w:hAnsi="Courier New" w:cs="Courier New"/>
        </w:rPr>
        <w:t>ICMPv4TimestampRequestType</w:t>
      </w:r>
      <w:r>
        <w:t xml:space="preserve"> class specifies the timestamp r</w:t>
      </w:r>
      <w:r w:rsidR="007C6F97">
        <w:t>equest informational message; ICMP class=13.</w:t>
      </w:r>
    </w:p>
    <w:p w14:paraId="26D98888"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ICMPv4TimestampRequestType</w:t>
      </w:r>
      <w:r>
        <w:t xml:space="preserve"> class is given in </w:t>
      </w:r>
      <w:r w:rsidRPr="00674012">
        <w:rPr>
          <w:b/>
          <w:color w:val="0000EE"/>
        </w:rPr>
        <w:fldChar w:fldCharType="begin"/>
      </w:r>
      <w:r w:rsidRPr="00674012">
        <w:rPr>
          <w:b/>
          <w:color w:val="0000EE"/>
        </w:rPr>
        <w:instrText xml:space="preserve"> REF _Ref439921460 \h </w:instrText>
      </w:r>
      <w:r>
        <w:rPr>
          <w:b/>
          <w:color w:val="0000EE"/>
        </w:rPr>
        <w:instrText xml:space="preserve"> \* MERGEFORMAT </w:instrText>
      </w:r>
      <w:r w:rsidRPr="00674012">
        <w:rPr>
          <w:b/>
          <w:color w:val="0000EE"/>
        </w:rPr>
      </w:r>
      <w:r w:rsidRPr="0067401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57</w:t>
      </w:r>
      <w:r w:rsidRPr="00674012">
        <w:rPr>
          <w:b/>
          <w:color w:val="0000EE"/>
        </w:rPr>
        <w:fldChar w:fldCharType="end"/>
      </w:r>
      <w:r>
        <w:t>.</w:t>
      </w:r>
    </w:p>
    <w:p w14:paraId="02578A4C" w14:textId="77777777" w:rsidR="007C6F97" w:rsidRDefault="007C6F97" w:rsidP="007C6F97">
      <w:pPr>
        <w:pStyle w:val="tablecaption"/>
        <w:jc w:val="center"/>
      </w:pPr>
      <w:bookmarkStart w:id="196" w:name="_Ref439921460"/>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57</w:t>
      </w:r>
      <w:r w:rsidR="003E4566">
        <w:rPr>
          <w:noProof/>
        </w:rPr>
        <w:fldChar w:fldCharType="end"/>
      </w:r>
      <w:bookmarkEnd w:id="196"/>
      <w:r>
        <w:rPr>
          <w:noProof/>
        </w:rPr>
        <w:t xml:space="preserve">. </w:t>
      </w:r>
      <w:r>
        <w:t xml:space="preserve">Properties of the </w:t>
      </w:r>
      <w:r>
        <w:rPr>
          <w:rFonts w:ascii="Courier New" w:eastAsia="Courier New" w:hAnsi="Courier New" w:cs="Courier New"/>
        </w:rPr>
        <w:t>ICMPv4TimestampRequestType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57E798AE" w14:textId="77777777" w:rsidTr="00DD0B44">
        <w:trPr>
          <w:jc w:val="center"/>
        </w:trPr>
        <w:tc>
          <w:tcPr>
            <w:tcW w:w="2250" w:type="dxa"/>
            <w:shd w:val="clear" w:color="auto" w:fill="BFBFBF"/>
            <w:tcMar>
              <w:top w:w="100" w:type="dxa"/>
              <w:left w:w="100" w:type="dxa"/>
              <w:bottom w:w="100" w:type="dxa"/>
              <w:right w:w="100" w:type="dxa"/>
            </w:tcMar>
          </w:tcPr>
          <w:p w14:paraId="7361449F" w14:textId="77777777" w:rsidR="007C6F97" w:rsidRDefault="007C6F97" w:rsidP="00DD0B4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5927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0156764"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202C2080" w14:textId="77777777" w:rsidR="007C6F97" w:rsidRDefault="007C6F97" w:rsidP="00DD0B44">
            <w:pPr>
              <w:rPr>
                <w:b/>
                <w:color w:val="000000"/>
              </w:rPr>
            </w:pPr>
            <w:r>
              <w:rPr>
                <w:b/>
                <w:color w:val="000000"/>
              </w:rPr>
              <w:t>Description</w:t>
            </w:r>
          </w:p>
        </w:tc>
      </w:tr>
      <w:tr w:rsidR="007C6F97" w14:paraId="4518121A" w14:textId="77777777" w:rsidTr="00DD0B44">
        <w:trPr>
          <w:jc w:val="center"/>
        </w:trPr>
        <w:tc>
          <w:tcPr>
            <w:tcW w:w="2250" w:type="dxa"/>
            <w:shd w:val="clear" w:color="auto" w:fill="FFFFFF"/>
            <w:tcMar>
              <w:top w:w="100" w:type="dxa"/>
              <w:left w:w="100" w:type="dxa"/>
              <w:bottom w:w="100" w:type="dxa"/>
              <w:right w:w="100" w:type="dxa"/>
            </w:tcMar>
            <w:vAlign w:val="center"/>
          </w:tcPr>
          <w:p w14:paraId="6AD91E4E" w14:textId="77777777" w:rsidR="007C6F97" w:rsidRDefault="007C6F97" w:rsidP="00DD0B44">
            <w:r>
              <w:rPr>
                <w:b/>
              </w:rPr>
              <w:t>Timestamp</w:t>
            </w:r>
          </w:p>
        </w:tc>
        <w:tc>
          <w:tcPr>
            <w:tcW w:w="4230" w:type="dxa"/>
            <w:shd w:val="clear" w:color="auto" w:fill="FFFFFF"/>
            <w:tcMar>
              <w:top w:w="100" w:type="dxa"/>
              <w:left w:w="100" w:type="dxa"/>
              <w:bottom w:w="100" w:type="dxa"/>
              <w:right w:w="100" w:type="dxa"/>
            </w:tcMar>
            <w:vAlign w:val="center"/>
          </w:tcPr>
          <w:p w14:paraId="266C8109"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B9F02E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0E3FEA9C" w14:textId="567198FA" w:rsidR="007C6F97" w:rsidRDefault="007C6F97" w:rsidP="00D6235A">
            <w:r>
              <w:t xml:space="preserve">The </w:t>
            </w:r>
            <w:r>
              <w:rPr>
                <w:rFonts w:ascii="Courier New" w:eastAsia="Courier New" w:hAnsi="Courier New" w:cs="Courier New"/>
              </w:rPr>
              <w:t>Timestamp</w:t>
            </w:r>
            <w:r>
              <w:t xml:space="preserve"> property </w:t>
            </w:r>
            <w:r w:rsidR="009C6EDD">
              <w:t xml:space="preserve">specifies </w:t>
            </w:r>
            <w:r w:rsidR="001429A8">
              <w:t>whether</w:t>
            </w:r>
            <w:r w:rsidR="009C6EDD">
              <w:t xml:space="preserve"> the subtype of the message is a </w:t>
            </w:r>
            <w:r>
              <w:t>t</w:t>
            </w:r>
            <w:r w:rsidR="00D6235A">
              <w:t>imestamp request message (code=13</w:t>
            </w:r>
            <w:r>
              <w:t>).</w:t>
            </w:r>
          </w:p>
        </w:tc>
      </w:tr>
      <w:tr w:rsidR="007C6F97" w14:paraId="5089899D" w14:textId="77777777" w:rsidTr="00DD0B44">
        <w:trPr>
          <w:jc w:val="center"/>
        </w:trPr>
        <w:tc>
          <w:tcPr>
            <w:tcW w:w="2250" w:type="dxa"/>
            <w:shd w:val="clear" w:color="auto" w:fill="FFFFFF"/>
            <w:tcMar>
              <w:top w:w="100" w:type="dxa"/>
              <w:left w:w="100" w:type="dxa"/>
              <w:bottom w:w="100" w:type="dxa"/>
              <w:right w:w="100" w:type="dxa"/>
            </w:tcMar>
            <w:vAlign w:val="center"/>
          </w:tcPr>
          <w:p w14:paraId="477B4876"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5F97A89D"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582C6F6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BBA3FCC"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732E413C" w14:textId="5F99C966" w:rsidR="007C6F97" w:rsidRDefault="007C6F97" w:rsidP="00D6235A">
            <w:r>
              <w:t xml:space="preserve">The </w:t>
            </w:r>
            <w:r>
              <w:rPr>
                <w:rFonts w:ascii="Courier New" w:eastAsia="Courier New" w:hAnsi="Courier New" w:cs="Courier New"/>
              </w:rPr>
              <w:t>Originate_Timestamp</w:t>
            </w:r>
            <w:r>
              <w:t xml:space="preserve"> property </w:t>
            </w:r>
            <w:r w:rsidR="00D6235A">
              <w:t>specifies n</w:t>
            </w:r>
            <w:r>
              <w:t>umber of m</w:t>
            </w:r>
            <w:r w:rsidR="009139F4">
              <w:t>illi</w:t>
            </w:r>
            <w:r>
              <w:t>s</w:t>
            </w:r>
            <w:r w:rsidR="009139F4">
              <w:t>econds</w:t>
            </w:r>
            <w:r>
              <w:t xml:space="preserve"> since midnight UT</w:t>
            </w:r>
            <w:r w:rsidR="00D6235A">
              <w:t>, in 32-bits</w:t>
            </w:r>
            <w:r>
              <w:t>. The originate timestamp is the time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bl>
    <w:p w14:paraId="5E81291C" w14:textId="77777777" w:rsidR="007C6F97" w:rsidRDefault="007C6F97" w:rsidP="00676E3C">
      <w:pPr>
        <w:pStyle w:val="Heading5"/>
      </w:pPr>
      <w:bookmarkStart w:id="197" w:name="_Toc449967674"/>
      <w:r>
        <w:lastRenderedPageBreak/>
        <w:t>ICMPv4TimestampReplyType Class</w:t>
      </w:r>
      <w:bookmarkEnd w:id="197"/>
    </w:p>
    <w:p w14:paraId="1C12FD74" w14:textId="6975B4AC" w:rsidR="007C6F97" w:rsidRDefault="00D6235A" w:rsidP="007C6F97">
      <w:pPr>
        <w:pStyle w:val="basicparagraph"/>
        <w:contextualSpacing w:val="0"/>
      </w:pPr>
      <w:r>
        <w:t xml:space="preserve">The </w:t>
      </w:r>
      <w:r>
        <w:rPr>
          <w:rFonts w:ascii="Courier New" w:eastAsia="Courier New" w:hAnsi="Courier New" w:cs="Courier New"/>
        </w:rPr>
        <w:t>ICMPv4TimestampReplyType</w:t>
      </w:r>
      <w:r>
        <w:t xml:space="preserve"> class specifies the timestamp r</w:t>
      </w:r>
      <w:r w:rsidR="007C6F97">
        <w:t>eply informational message; ICMP class=14.</w:t>
      </w:r>
    </w:p>
    <w:p w14:paraId="1F91FC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ICMPv4TimestampReplyType</w:t>
      </w:r>
      <w:r>
        <w:t xml:space="preserve"> class is given in </w:t>
      </w:r>
      <w:r w:rsidRPr="0072088B">
        <w:rPr>
          <w:b/>
          <w:color w:val="0000EE"/>
        </w:rPr>
        <w:fldChar w:fldCharType="begin"/>
      </w:r>
      <w:r w:rsidRPr="0072088B">
        <w:rPr>
          <w:b/>
          <w:color w:val="0000EE"/>
        </w:rPr>
        <w:instrText xml:space="preserve"> REF _Ref439921503 \h </w:instrText>
      </w:r>
      <w:r>
        <w:rPr>
          <w:b/>
          <w:color w:val="0000EE"/>
        </w:rPr>
        <w:instrText xml:space="preserve"> \* MERGEFORMAT </w:instrText>
      </w:r>
      <w:r w:rsidRPr="0072088B">
        <w:rPr>
          <w:b/>
          <w:color w:val="0000EE"/>
        </w:rPr>
      </w:r>
      <w:r w:rsidRPr="0072088B">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58</w:t>
      </w:r>
      <w:r w:rsidRPr="0072088B">
        <w:rPr>
          <w:b/>
          <w:color w:val="0000EE"/>
        </w:rPr>
        <w:fldChar w:fldCharType="end"/>
      </w:r>
      <w:r>
        <w:t>.</w:t>
      </w:r>
    </w:p>
    <w:p w14:paraId="3E88A914" w14:textId="77777777" w:rsidR="007C6F97" w:rsidRDefault="007C6F97" w:rsidP="007C6F97">
      <w:pPr>
        <w:pStyle w:val="tablecaption"/>
        <w:jc w:val="center"/>
      </w:pPr>
      <w:bookmarkStart w:id="198" w:name="_Ref439921503"/>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58</w:t>
      </w:r>
      <w:r w:rsidR="003E4566">
        <w:rPr>
          <w:noProof/>
        </w:rPr>
        <w:fldChar w:fldCharType="end"/>
      </w:r>
      <w:bookmarkEnd w:id="198"/>
      <w:r>
        <w:rPr>
          <w:noProof/>
        </w:rPr>
        <w:t xml:space="preserve">. </w:t>
      </w:r>
      <w:r>
        <w:t xml:space="preserve">Properties of the </w:t>
      </w:r>
      <w:r>
        <w:rPr>
          <w:rFonts w:ascii="Courier New" w:eastAsia="Courier New" w:hAnsi="Courier New" w:cs="Courier New"/>
        </w:rPr>
        <w:t>ICMPv4TimestampReplyType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4230"/>
        <w:gridCol w:w="1260"/>
        <w:gridCol w:w="5220"/>
      </w:tblGrid>
      <w:tr w:rsidR="007C6F97" w14:paraId="288800E4" w14:textId="77777777" w:rsidTr="00DD0B44">
        <w:trPr>
          <w:jc w:val="center"/>
        </w:trPr>
        <w:tc>
          <w:tcPr>
            <w:tcW w:w="2250" w:type="dxa"/>
            <w:shd w:val="clear" w:color="auto" w:fill="BFBFBF"/>
            <w:tcMar>
              <w:top w:w="100" w:type="dxa"/>
              <w:left w:w="100" w:type="dxa"/>
              <w:bottom w:w="100" w:type="dxa"/>
              <w:right w:w="100" w:type="dxa"/>
            </w:tcMar>
          </w:tcPr>
          <w:p w14:paraId="1BCB4A52" w14:textId="77777777" w:rsidR="007C6F97" w:rsidRDefault="007C6F97" w:rsidP="00DD0B4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60EEEE6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93CAB40" w14:textId="77777777" w:rsidR="007C6F97" w:rsidRDefault="007C6F97" w:rsidP="00DD0B44">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37829B2E" w14:textId="77777777" w:rsidR="007C6F97" w:rsidRDefault="007C6F97" w:rsidP="00DD0B44">
            <w:pPr>
              <w:rPr>
                <w:b/>
                <w:color w:val="000000"/>
              </w:rPr>
            </w:pPr>
            <w:r>
              <w:rPr>
                <w:b/>
                <w:color w:val="000000"/>
              </w:rPr>
              <w:t>Description</w:t>
            </w:r>
          </w:p>
        </w:tc>
      </w:tr>
      <w:tr w:rsidR="007C6F97" w14:paraId="0497E15B" w14:textId="77777777" w:rsidTr="00DD0B44">
        <w:trPr>
          <w:jc w:val="center"/>
        </w:trPr>
        <w:tc>
          <w:tcPr>
            <w:tcW w:w="2250" w:type="dxa"/>
            <w:shd w:val="clear" w:color="auto" w:fill="FFFFFF"/>
            <w:tcMar>
              <w:top w:w="100" w:type="dxa"/>
              <w:left w:w="100" w:type="dxa"/>
              <w:bottom w:w="100" w:type="dxa"/>
              <w:right w:w="100" w:type="dxa"/>
            </w:tcMar>
            <w:vAlign w:val="center"/>
          </w:tcPr>
          <w:p w14:paraId="0496E1C1" w14:textId="77777777" w:rsidR="007C6F97" w:rsidRDefault="007C6F97" w:rsidP="00DD0B44">
            <w:r>
              <w:rPr>
                <w:b/>
              </w:rPr>
              <w:t>Timestamp_Reply</w:t>
            </w:r>
          </w:p>
        </w:tc>
        <w:tc>
          <w:tcPr>
            <w:tcW w:w="4230" w:type="dxa"/>
            <w:shd w:val="clear" w:color="auto" w:fill="FFFFFF"/>
            <w:tcMar>
              <w:top w:w="100" w:type="dxa"/>
              <w:left w:w="100" w:type="dxa"/>
              <w:bottom w:w="100" w:type="dxa"/>
              <w:right w:w="100" w:type="dxa"/>
            </w:tcMar>
            <w:vAlign w:val="center"/>
          </w:tcPr>
          <w:p w14:paraId="2B5F620F"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541B517"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44CCEC73" w14:textId="1A02FE11" w:rsidR="007C6F97" w:rsidRDefault="007C6F97" w:rsidP="00DD0B44">
            <w:r>
              <w:t xml:space="preserve">The </w:t>
            </w:r>
            <w:r>
              <w:rPr>
                <w:rFonts w:ascii="Courier New" w:eastAsia="Courier New" w:hAnsi="Courier New" w:cs="Courier New"/>
              </w:rPr>
              <w:t>Timestamp_Reply</w:t>
            </w:r>
            <w:r>
              <w:t xml:space="preserve"> property </w:t>
            </w:r>
            <w:r w:rsidR="00D6235A">
              <w:t xml:space="preserve">specifies </w:t>
            </w:r>
            <w:r w:rsidR="001429A8">
              <w:t>whether</w:t>
            </w:r>
            <w:r w:rsidR="00D6235A">
              <w:t xml:space="preserve"> the subtype of the message is a timestamp reply message (code=14</w:t>
            </w:r>
            <w:r>
              <w:t>).</w:t>
            </w:r>
          </w:p>
        </w:tc>
      </w:tr>
      <w:tr w:rsidR="007C6F97" w14:paraId="1B9F54E5" w14:textId="77777777" w:rsidTr="00DD0B44">
        <w:trPr>
          <w:jc w:val="center"/>
        </w:trPr>
        <w:tc>
          <w:tcPr>
            <w:tcW w:w="2250" w:type="dxa"/>
            <w:shd w:val="clear" w:color="auto" w:fill="FFFFFF"/>
            <w:tcMar>
              <w:top w:w="100" w:type="dxa"/>
              <w:left w:w="100" w:type="dxa"/>
              <w:bottom w:w="100" w:type="dxa"/>
              <w:right w:w="100" w:type="dxa"/>
            </w:tcMar>
            <w:vAlign w:val="center"/>
          </w:tcPr>
          <w:p w14:paraId="51AD10E9" w14:textId="77777777" w:rsidR="007C6F97" w:rsidRDefault="007C6F97" w:rsidP="00DD0B44">
            <w:r>
              <w:rPr>
                <w:b/>
              </w:rPr>
              <w:t>Originate_Timestamp</w:t>
            </w:r>
          </w:p>
        </w:tc>
        <w:tc>
          <w:tcPr>
            <w:tcW w:w="4230" w:type="dxa"/>
            <w:shd w:val="clear" w:color="auto" w:fill="FFFFFF"/>
            <w:tcMar>
              <w:top w:w="100" w:type="dxa"/>
              <w:left w:w="100" w:type="dxa"/>
              <w:bottom w:w="100" w:type="dxa"/>
              <w:right w:w="100" w:type="dxa"/>
            </w:tcMar>
            <w:vAlign w:val="center"/>
          </w:tcPr>
          <w:p w14:paraId="776EA4F7"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ABB8E44"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384DAE54"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1725AE60" w14:textId="583107E9" w:rsidR="007C6F97" w:rsidRDefault="007C6F97" w:rsidP="00D6235A">
            <w:r>
              <w:t xml:space="preserve">The </w:t>
            </w:r>
            <w:r>
              <w:rPr>
                <w:rFonts w:ascii="Courier New" w:eastAsia="Courier New" w:hAnsi="Courier New" w:cs="Courier New"/>
              </w:rPr>
              <w:t>Originate_Timestamp</w:t>
            </w:r>
            <w:r>
              <w:t xml:space="preserve"> property </w:t>
            </w:r>
            <w:r w:rsidR="00D6235A">
              <w:t>specifies the</w:t>
            </w:r>
            <w:r>
              <w:t xml:space="preserve"> timestamp </w:t>
            </w:r>
            <w:r w:rsidR="00D6235A">
              <w:t>of the time that</w:t>
            </w:r>
            <w:r>
              <w:t xml:space="preserve"> the sender last touched the message before sending it. If the time is not available in milliseconds or cannot be provided with respect to midnight UT, then any time can be inserted in a timestamp provided the high order bit of the timestamp is also set to indicate this non-standard value.</w:t>
            </w:r>
          </w:p>
        </w:tc>
      </w:tr>
      <w:tr w:rsidR="007C6F97" w14:paraId="5AF9E24B" w14:textId="77777777" w:rsidTr="00DD0B44">
        <w:trPr>
          <w:jc w:val="center"/>
        </w:trPr>
        <w:tc>
          <w:tcPr>
            <w:tcW w:w="2250" w:type="dxa"/>
            <w:shd w:val="clear" w:color="auto" w:fill="FFFFFF"/>
            <w:tcMar>
              <w:top w:w="100" w:type="dxa"/>
              <w:left w:w="100" w:type="dxa"/>
              <w:bottom w:w="100" w:type="dxa"/>
              <w:right w:w="100" w:type="dxa"/>
            </w:tcMar>
            <w:vAlign w:val="center"/>
          </w:tcPr>
          <w:p w14:paraId="4A889BA0" w14:textId="77777777" w:rsidR="007C6F97" w:rsidRDefault="007C6F97" w:rsidP="00DD0B44">
            <w:r>
              <w:rPr>
                <w:b/>
              </w:rPr>
              <w:t>Receive_Timestamp</w:t>
            </w:r>
          </w:p>
        </w:tc>
        <w:tc>
          <w:tcPr>
            <w:tcW w:w="4230" w:type="dxa"/>
            <w:shd w:val="clear" w:color="auto" w:fill="FFFFFF"/>
            <w:tcMar>
              <w:top w:w="100" w:type="dxa"/>
              <w:left w:w="100" w:type="dxa"/>
              <w:bottom w:w="100" w:type="dxa"/>
              <w:right w:w="100" w:type="dxa"/>
            </w:tcMar>
            <w:vAlign w:val="center"/>
          </w:tcPr>
          <w:p w14:paraId="75C71912"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219C078"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60F9C263"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68A34779" w14:textId="711AEEBC" w:rsidR="007C6F97" w:rsidRDefault="007C6F97" w:rsidP="00D6235A">
            <w:r>
              <w:t xml:space="preserve">The </w:t>
            </w:r>
            <w:r>
              <w:rPr>
                <w:rFonts w:ascii="Courier New" w:eastAsia="Courier New" w:hAnsi="Courier New" w:cs="Courier New"/>
              </w:rPr>
              <w:t>Receive_Timestamp</w:t>
            </w:r>
            <w:r>
              <w:t xml:space="preserve"> property </w:t>
            </w:r>
            <w:r w:rsidR="00D6235A">
              <w:t>specifies the timestamp of</w:t>
            </w:r>
            <w:r>
              <w:t xml:space="preserve"> the time the echoer first touched the message on receipt. If the time is not available in milliseconds or cannot be provided with respect to midnight UT, then any time can be inserted in a timestamp provided the high order bit of the timestamp is also set to indicate this non-standard value.</w:t>
            </w:r>
          </w:p>
        </w:tc>
      </w:tr>
      <w:tr w:rsidR="007C6F97" w14:paraId="4A78AADA" w14:textId="77777777" w:rsidTr="00DD0B44">
        <w:trPr>
          <w:jc w:val="center"/>
        </w:trPr>
        <w:tc>
          <w:tcPr>
            <w:tcW w:w="2250" w:type="dxa"/>
            <w:shd w:val="clear" w:color="auto" w:fill="FFFFFF"/>
            <w:tcMar>
              <w:top w:w="100" w:type="dxa"/>
              <w:left w:w="100" w:type="dxa"/>
              <w:bottom w:w="100" w:type="dxa"/>
              <w:right w:w="100" w:type="dxa"/>
            </w:tcMar>
            <w:vAlign w:val="center"/>
          </w:tcPr>
          <w:p w14:paraId="3F6B4252" w14:textId="77777777" w:rsidR="007C6F97" w:rsidRDefault="007C6F97" w:rsidP="00DD0B44">
            <w:r>
              <w:rPr>
                <w:b/>
              </w:rPr>
              <w:t>Transmit_Timestamp</w:t>
            </w:r>
          </w:p>
        </w:tc>
        <w:tc>
          <w:tcPr>
            <w:tcW w:w="4230" w:type="dxa"/>
            <w:shd w:val="clear" w:color="auto" w:fill="FFFFFF"/>
            <w:tcMar>
              <w:top w:w="100" w:type="dxa"/>
              <w:left w:w="100" w:type="dxa"/>
              <w:bottom w:w="100" w:type="dxa"/>
              <w:right w:w="100" w:type="dxa"/>
            </w:tcMar>
            <w:vAlign w:val="center"/>
          </w:tcPr>
          <w:p w14:paraId="10DC0CEC"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4E877FF" w14:textId="77777777" w:rsidR="007C6F97" w:rsidRDefault="007C6F97" w:rsidP="00DD0B44">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45506FAB" w14:textId="77777777" w:rsidR="007C6F97" w:rsidRDefault="007C6F97" w:rsidP="00DD0B44">
            <w:pPr>
              <w:jc w:val="center"/>
            </w:pPr>
            <w:r>
              <w:t>0..1</w:t>
            </w:r>
          </w:p>
        </w:tc>
        <w:tc>
          <w:tcPr>
            <w:tcW w:w="5220" w:type="dxa"/>
            <w:shd w:val="clear" w:color="auto" w:fill="FFFFFF"/>
            <w:tcMar>
              <w:top w:w="100" w:type="dxa"/>
              <w:left w:w="100" w:type="dxa"/>
              <w:bottom w:w="100" w:type="dxa"/>
              <w:right w:w="100" w:type="dxa"/>
            </w:tcMar>
          </w:tcPr>
          <w:p w14:paraId="39D8BA87" w14:textId="17DDA803" w:rsidR="007C6F97" w:rsidRDefault="007C6F97" w:rsidP="00D6235A">
            <w:r>
              <w:t xml:space="preserve">The </w:t>
            </w:r>
            <w:r>
              <w:rPr>
                <w:rFonts w:ascii="Courier New" w:eastAsia="Courier New" w:hAnsi="Courier New" w:cs="Courier New"/>
              </w:rPr>
              <w:t>Transmit_Timestamp</w:t>
            </w:r>
            <w:r>
              <w:t xml:space="preserve"> property </w:t>
            </w:r>
            <w:r w:rsidR="00D6235A">
              <w:t>specifies t</w:t>
            </w:r>
            <w:r>
              <w:t xml:space="preserve">he </w:t>
            </w:r>
            <w:r w:rsidR="00D6235A">
              <w:t>timestamp of</w:t>
            </w:r>
            <w:r>
              <w:t xml:space="preserve"> the time the echoer last touched the message on sending it. If the time is not available in milliseconds or cannot be provided with respect to midnight UT, then any time can be inserted in a timestamp provided the high order bit of the timestamp is also set to indicate this non-standard value.</w:t>
            </w:r>
          </w:p>
        </w:tc>
      </w:tr>
    </w:tbl>
    <w:p w14:paraId="22F65A87" w14:textId="77777777" w:rsidR="007C6F97" w:rsidRDefault="007C6F97" w:rsidP="00676E3C">
      <w:pPr>
        <w:pStyle w:val="Heading5"/>
      </w:pPr>
      <w:bookmarkStart w:id="199" w:name="_Toc449967675"/>
      <w:r>
        <w:lastRenderedPageBreak/>
        <w:t>ICMPv4AddressMaskRequestType Class</w:t>
      </w:r>
      <w:bookmarkEnd w:id="199"/>
    </w:p>
    <w:p w14:paraId="5FFBA8C2" w14:textId="490E3EC1" w:rsidR="007C6F97" w:rsidRDefault="00D6235A" w:rsidP="007C6F97">
      <w:pPr>
        <w:pStyle w:val="basicparagraph"/>
        <w:contextualSpacing w:val="0"/>
      </w:pPr>
      <w:r>
        <w:t xml:space="preserve">The </w:t>
      </w:r>
      <w:r>
        <w:rPr>
          <w:rFonts w:ascii="Courier New" w:eastAsia="Courier New" w:hAnsi="Courier New" w:cs="Courier New"/>
        </w:rPr>
        <w:t>ICMPv4AddressMaskRequestType</w:t>
      </w:r>
      <w:r>
        <w:t xml:space="preserve"> class specifies the address mask r</w:t>
      </w:r>
      <w:r w:rsidR="007C6F97">
        <w:t>equest informational message; ICMP class=17.</w:t>
      </w:r>
    </w:p>
    <w:p w14:paraId="548611C3"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ICMPv4AddressMaskRequestType</w:t>
      </w:r>
      <w:r>
        <w:t xml:space="preserve"> class is given in </w:t>
      </w:r>
      <w:r w:rsidRPr="008A03CE">
        <w:rPr>
          <w:b/>
          <w:color w:val="0000EE"/>
        </w:rPr>
        <w:fldChar w:fldCharType="begin"/>
      </w:r>
      <w:r w:rsidRPr="008A03CE">
        <w:rPr>
          <w:b/>
          <w:color w:val="0000EE"/>
        </w:rPr>
        <w:instrText xml:space="preserve"> REF _Ref439925674 \h </w:instrText>
      </w:r>
      <w:r>
        <w:rPr>
          <w:b/>
          <w:color w:val="0000EE"/>
        </w:rPr>
        <w:instrText xml:space="preserve"> \* MERGEFORMAT </w:instrText>
      </w:r>
      <w:r w:rsidRPr="008A03CE">
        <w:rPr>
          <w:b/>
          <w:color w:val="0000EE"/>
        </w:rPr>
      </w:r>
      <w:r w:rsidRPr="008A03C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59</w:t>
      </w:r>
      <w:r w:rsidRPr="008A03CE">
        <w:rPr>
          <w:b/>
          <w:color w:val="0000EE"/>
        </w:rPr>
        <w:fldChar w:fldCharType="end"/>
      </w:r>
      <w:r>
        <w:t>.</w:t>
      </w:r>
    </w:p>
    <w:p w14:paraId="36644646" w14:textId="77777777" w:rsidR="007C6F97" w:rsidRDefault="007C6F97" w:rsidP="007C6F97">
      <w:pPr>
        <w:pStyle w:val="tablecaption"/>
        <w:jc w:val="center"/>
      </w:pPr>
      <w:bookmarkStart w:id="200" w:name="_Ref439925674"/>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59</w:t>
      </w:r>
      <w:r w:rsidR="003E4566">
        <w:rPr>
          <w:noProof/>
        </w:rPr>
        <w:fldChar w:fldCharType="end"/>
      </w:r>
      <w:bookmarkEnd w:id="200"/>
      <w:r>
        <w:rPr>
          <w:noProof/>
        </w:rPr>
        <w:t xml:space="preserve">. </w:t>
      </w:r>
      <w:r>
        <w:t xml:space="preserve">Properties of the </w:t>
      </w:r>
      <w:r>
        <w:rPr>
          <w:rFonts w:ascii="Courier New" w:eastAsia="Courier New" w:hAnsi="Courier New" w:cs="Courier New"/>
        </w:rPr>
        <w:t>ICMPv4AddressMaskRequestType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7C6F97" w14:paraId="3059B0EF" w14:textId="77777777" w:rsidTr="00DD0B44">
        <w:trPr>
          <w:jc w:val="center"/>
        </w:trPr>
        <w:tc>
          <w:tcPr>
            <w:tcW w:w="2520" w:type="dxa"/>
            <w:shd w:val="clear" w:color="auto" w:fill="BFBFBF"/>
            <w:tcMar>
              <w:top w:w="100" w:type="dxa"/>
              <w:left w:w="100" w:type="dxa"/>
              <w:bottom w:w="100" w:type="dxa"/>
              <w:right w:w="100" w:type="dxa"/>
            </w:tcMar>
          </w:tcPr>
          <w:p w14:paraId="3FE8BC81" w14:textId="77777777" w:rsidR="007C6F97" w:rsidRDefault="007C6F97" w:rsidP="00DD0B44">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5E9468DE"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E87FBD7" w14:textId="77777777" w:rsidR="007C6F97" w:rsidRDefault="007C6F97" w:rsidP="00DD0B44">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41D55639" w14:textId="77777777" w:rsidR="007C6F97" w:rsidRDefault="007C6F97" w:rsidP="00DD0B44">
            <w:pPr>
              <w:rPr>
                <w:b/>
                <w:color w:val="000000"/>
              </w:rPr>
            </w:pPr>
            <w:r>
              <w:rPr>
                <w:b/>
                <w:color w:val="000000"/>
              </w:rPr>
              <w:t>Description</w:t>
            </w:r>
          </w:p>
        </w:tc>
      </w:tr>
      <w:tr w:rsidR="007C6F97" w14:paraId="35D6D88B" w14:textId="77777777" w:rsidTr="00DD0B44">
        <w:trPr>
          <w:jc w:val="center"/>
        </w:trPr>
        <w:tc>
          <w:tcPr>
            <w:tcW w:w="2520" w:type="dxa"/>
            <w:shd w:val="clear" w:color="auto" w:fill="FFFFFF"/>
            <w:tcMar>
              <w:top w:w="100" w:type="dxa"/>
              <w:left w:w="100" w:type="dxa"/>
              <w:bottom w:w="100" w:type="dxa"/>
              <w:right w:w="100" w:type="dxa"/>
            </w:tcMar>
            <w:vAlign w:val="center"/>
          </w:tcPr>
          <w:p w14:paraId="7BE58DB3" w14:textId="77777777" w:rsidR="007C6F97" w:rsidRDefault="007C6F97" w:rsidP="00DD0B44">
            <w:r>
              <w:rPr>
                <w:b/>
              </w:rPr>
              <w:t>Address_Mask_Request</w:t>
            </w:r>
          </w:p>
        </w:tc>
        <w:tc>
          <w:tcPr>
            <w:tcW w:w="2880" w:type="dxa"/>
            <w:shd w:val="clear" w:color="auto" w:fill="FFFFFF"/>
            <w:tcMar>
              <w:top w:w="100" w:type="dxa"/>
              <w:left w:w="100" w:type="dxa"/>
              <w:bottom w:w="100" w:type="dxa"/>
              <w:right w:w="100" w:type="dxa"/>
            </w:tcMar>
            <w:vAlign w:val="center"/>
          </w:tcPr>
          <w:p w14:paraId="3079F3C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18AEF5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5A0CBDB6" w14:textId="491EB2E2" w:rsidR="007C6F97" w:rsidRDefault="007C6F97" w:rsidP="00DD0B44">
            <w:r>
              <w:t xml:space="preserve">The </w:t>
            </w:r>
            <w:r>
              <w:rPr>
                <w:rFonts w:ascii="Courier New" w:eastAsia="Courier New" w:hAnsi="Courier New" w:cs="Courier New"/>
              </w:rPr>
              <w:t>Address_Mask_Request</w:t>
            </w:r>
            <w:r>
              <w:t xml:space="preserve"> property </w:t>
            </w:r>
            <w:r w:rsidR="00D6235A">
              <w:t xml:space="preserve">specifies </w:t>
            </w:r>
            <w:r w:rsidR="00E46848">
              <w:t>whether</w:t>
            </w:r>
            <w:r w:rsidR="00D6235A">
              <w:t xml:space="preserve"> the subtype of the message is</w:t>
            </w:r>
            <w:r>
              <w:t xml:space="preserve"> an addr</w:t>
            </w:r>
            <w:r w:rsidR="00D6235A">
              <w:t>ess mask request message (code=17</w:t>
            </w:r>
            <w:r>
              <w:t>).</w:t>
            </w:r>
          </w:p>
        </w:tc>
      </w:tr>
      <w:tr w:rsidR="007C6F97" w14:paraId="153BB83F" w14:textId="77777777" w:rsidTr="00DD0B44">
        <w:trPr>
          <w:jc w:val="center"/>
        </w:trPr>
        <w:tc>
          <w:tcPr>
            <w:tcW w:w="2520" w:type="dxa"/>
            <w:shd w:val="clear" w:color="auto" w:fill="FFFFFF"/>
            <w:tcMar>
              <w:top w:w="100" w:type="dxa"/>
              <w:left w:w="100" w:type="dxa"/>
              <w:bottom w:w="100" w:type="dxa"/>
              <w:right w:w="100" w:type="dxa"/>
            </w:tcMar>
            <w:vAlign w:val="center"/>
          </w:tcPr>
          <w:p w14:paraId="0E3E15C8" w14:textId="77777777" w:rsidR="007C6F97" w:rsidRDefault="007C6F97" w:rsidP="00DD0B44">
            <w:r>
              <w:rPr>
                <w:b/>
              </w:rPr>
              <w:t>Address_Mask</w:t>
            </w:r>
          </w:p>
        </w:tc>
        <w:tc>
          <w:tcPr>
            <w:tcW w:w="2880" w:type="dxa"/>
            <w:shd w:val="clear" w:color="auto" w:fill="FFFFFF"/>
            <w:tcMar>
              <w:top w:w="100" w:type="dxa"/>
              <w:left w:w="100" w:type="dxa"/>
              <w:bottom w:w="100" w:type="dxa"/>
              <w:right w:w="100" w:type="dxa"/>
            </w:tcMar>
            <w:vAlign w:val="center"/>
          </w:tcPr>
          <w:p w14:paraId="7ED63F7E"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7C4EBA8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357EE77" w14:textId="77777777" w:rsidR="007C6F97" w:rsidRDefault="007C6F97" w:rsidP="00DD0B44">
            <w:pPr>
              <w:jc w:val="center"/>
            </w:pPr>
            <w:r>
              <w:t>0..1</w:t>
            </w:r>
          </w:p>
        </w:tc>
        <w:tc>
          <w:tcPr>
            <w:tcW w:w="6300" w:type="dxa"/>
            <w:shd w:val="clear" w:color="auto" w:fill="FFFFFF"/>
            <w:tcMar>
              <w:top w:w="100" w:type="dxa"/>
              <w:left w:w="100" w:type="dxa"/>
              <w:bottom w:w="100" w:type="dxa"/>
              <w:right w:w="100" w:type="dxa"/>
            </w:tcMar>
          </w:tcPr>
          <w:p w14:paraId="0F644870" w14:textId="49B7B928" w:rsidR="007C6F97" w:rsidRDefault="007C6F97" w:rsidP="00D6235A">
            <w:r>
              <w:t xml:space="preserve">The </w:t>
            </w:r>
            <w:r>
              <w:rPr>
                <w:rFonts w:ascii="Courier New" w:eastAsia="Courier New" w:hAnsi="Courier New" w:cs="Courier New"/>
              </w:rPr>
              <w:t>Address_Mask</w:t>
            </w:r>
            <w:r>
              <w:t xml:space="preserve"> property </w:t>
            </w:r>
            <w:r w:rsidR="00D6235A">
              <w:t>specifies the address mask.  It</w:t>
            </w:r>
            <w:r w:rsidR="00E46848">
              <w:t xml:space="preserve"> can be set to zero</w:t>
            </w:r>
            <w:r>
              <w:t xml:space="preserve"> (as opposed to an address mask reply message, in which case it should be set to the subnet mask).</w:t>
            </w:r>
          </w:p>
        </w:tc>
      </w:tr>
    </w:tbl>
    <w:p w14:paraId="48E84E8C" w14:textId="77777777" w:rsidR="007C6F97" w:rsidRDefault="007C6F97" w:rsidP="00676E3C">
      <w:pPr>
        <w:pStyle w:val="Heading5"/>
      </w:pPr>
      <w:bookmarkStart w:id="201" w:name="_Toc449967676"/>
      <w:r>
        <w:t>ICMPv4AddressMaskReplyType Class</w:t>
      </w:r>
      <w:bookmarkEnd w:id="201"/>
    </w:p>
    <w:p w14:paraId="131A36C4" w14:textId="3C5E97D0" w:rsidR="007C6F97" w:rsidRDefault="00D6235A" w:rsidP="007C6F97">
      <w:pPr>
        <w:pStyle w:val="basicparagraph"/>
        <w:contextualSpacing w:val="0"/>
      </w:pPr>
      <w:r>
        <w:t xml:space="preserve">The </w:t>
      </w:r>
      <w:r>
        <w:rPr>
          <w:rFonts w:ascii="Courier New" w:eastAsia="Courier New" w:hAnsi="Courier New" w:cs="Courier New"/>
        </w:rPr>
        <w:t>ICMPv4AddressMaskReplyType</w:t>
      </w:r>
      <w:r>
        <w:t xml:space="preserve"> class specifies the address m</w:t>
      </w:r>
      <w:r w:rsidR="007C6F97">
        <w:t>ask informational message; ICMP class=18.</w:t>
      </w:r>
    </w:p>
    <w:p w14:paraId="6FB3B1E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ICMPv4AddressMaskReplyType</w:t>
      </w:r>
      <w:r>
        <w:t xml:space="preserve"> class is given in </w:t>
      </w:r>
      <w:r w:rsidRPr="00483B51">
        <w:rPr>
          <w:b/>
          <w:color w:val="0000EE"/>
        </w:rPr>
        <w:fldChar w:fldCharType="begin"/>
      </w:r>
      <w:r w:rsidRPr="00483B51">
        <w:rPr>
          <w:b/>
          <w:color w:val="0000EE"/>
        </w:rPr>
        <w:instrText xml:space="preserve"> REF _Ref439925732 \h </w:instrText>
      </w:r>
      <w:r>
        <w:rPr>
          <w:b/>
          <w:color w:val="0000EE"/>
        </w:rPr>
        <w:instrText xml:space="preserve"> \* MERGEFORMAT </w:instrText>
      </w:r>
      <w:r w:rsidRPr="00483B51">
        <w:rPr>
          <w:b/>
          <w:color w:val="0000EE"/>
        </w:rPr>
      </w:r>
      <w:r w:rsidRPr="00483B51">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60</w:t>
      </w:r>
      <w:r w:rsidRPr="00483B51">
        <w:rPr>
          <w:b/>
          <w:color w:val="0000EE"/>
        </w:rPr>
        <w:fldChar w:fldCharType="end"/>
      </w:r>
      <w:r>
        <w:t>.</w:t>
      </w:r>
    </w:p>
    <w:p w14:paraId="5BBBD2D0" w14:textId="77777777" w:rsidR="007C6F97" w:rsidRDefault="007C6F97" w:rsidP="007C6F97">
      <w:pPr>
        <w:pStyle w:val="tablecaption"/>
        <w:jc w:val="center"/>
      </w:pPr>
      <w:bookmarkStart w:id="202" w:name="_Ref439925732"/>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60</w:t>
      </w:r>
      <w:r w:rsidR="003E4566">
        <w:rPr>
          <w:noProof/>
        </w:rPr>
        <w:fldChar w:fldCharType="end"/>
      </w:r>
      <w:bookmarkEnd w:id="202"/>
      <w:r>
        <w:rPr>
          <w:noProof/>
        </w:rPr>
        <w:t xml:space="preserve">. </w:t>
      </w:r>
      <w:r>
        <w:t xml:space="preserve">Properties of the </w:t>
      </w:r>
      <w:r>
        <w:rPr>
          <w:rFonts w:ascii="Courier New" w:eastAsia="Courier New" w:hAnsi="Courier New" w:cs="Courier New"/>
        </w:rPr>
        <w:t>ICMPv4AddressMaskReplyType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2970"/>
        <w:gridCol w:w="1260"/>
        <w:gridCol w:w="6390"/>
      </w:tblGrid>
      <w:tr w:rsidR="007C6F97" w14:paraId="44E05A72" w14:textId="77777777" w:rsidTr="00DD0B44">
        <w:trPr>
          <w:jc w:val="center"/>
        </w:trPr>
        <w:tc>
          <w:tcPr>
            <w:tcW w:w="2340" w:type="dxa"/>
            <w:shd w:val="clear" w:color="auto" w:fill="BFBFBF"/>
            <w:tcMar>
              <w:top w:w="100" w:type="dxa"/>
              <w:left w:w="100" w:type="dxa"/>
              <w:bottom w:w="100" w:type="dxa"/>
              <w:right w:w="100" w:type="dxa"/>
            </w:tcMar>
          </w:tcPr>
          <w:p w14:paraId="4F9359E4" w14:textId="77777777" w:rsidR="007C6F97" w:rsidRDefault="007C6F97"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62EC61FB"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77D871" w14:textId="77777777" w:rsidR="007C6F97" w:rsidRDefault="007C6F97" w:rsidP="00DD0B44">
            <w:pPr>
              <w:jc w:val="center"/>
              <w:rPr>
                <w:b/>
                <w:color w:val="000000"/>
              </w:rPr>
            </w:pPr>
            <w:r>
              <w:rPr>
                <w:b/>
                <w:color w:val="000000"/>
              </w:rPr>
              <w:t>Multiplicity</w:t>
            </w:r>
          </w:p>
        </w:tc>
        <w:tc>
          <w:tcPr>
            <w:tcW w:w="6390" w:type="dxa"/>
            <w:shd w:val="clear" w:color="auto" w:fill="BFBFBF"/>
            <w:tcMar>
              <w:top w:w="100" w:type="dxa"/>
              <w:left w:w="100" w:type="dxa"/>
              <w:bottom w:w="100" w:type="dxa"/>
              <w:right w:w="100" w:type="dxa"/>
            </w:tcMar>
          </w:tcPr>
          <w:p w14:paraId="0DB71D01" w14:textId="77777777" w:rsidR="007C6F97" w:rsidRDefault="007C6F97" w:rsidP="00DD0B44">
            <w:pPr>
              <w:rPr>
                <w:b/>
                <w:color w:val="000000"/>
              </w:rPr>
            </w:pPr>
            <w:r>
              <w:rPr>
                <w:b/>
                <w:color w:val="000000"/>
              </w:rPr>
              <w:t>Description</w:t>
            </w:r>
          </w:p>
        </w:tc>
      </w:tr>
      <w:tr w:rsidR="007C6F97" w14:paraId="70587E6A" w14:textId="77777777" w:rsidTr="00DD0B44">
        <w:trPr>
          <w:jc w:val="center"/>
        </w:trPr>
        <w:tc>
          <w:tcPr>
            <w:tcW w:w="2340" w:type="dxa"/>
            <w:shd w:val="clear" w:color="auto" w:fill="FFFFFF"/>
            <w:tcMar>
              <w:top w:w="100" w:type="dxa"/>
              <w:left w:w="100" w:type="dxa"/>
              <w:bottom w:w="100" w:type="dxa"/>
              <w:right w:w="100" w:type="dxa"/>
            </w:tcMar>
            <w:vAlign w:val="center"/>
          </w:tcPr>
          <w:p w14:paraId="6DFAB242" w14:textId="77777777" w:rsidR="007C6F97" w:rsidRDefault="007C6F97" w:rsidP="00DD0B44">
            <w:r>
              <w:rPr>
                <w:b/>
              </w:rPr>
              <w:t>Address_Mask_Reply</w:t>
            </w:r>
          </w:p>
        </w:tc>
        <w:tc>
          <w:tcPr>
            <w:tcW w:w="2970" w:type="dxa"/>
            <w:shd w:val="clear" w:color="auto" w:fill="FFFFFF"/>
            <w:tcMar>
              <w:top w:w="100" w:type="dxa"/>
              <w:left w:w="100" w:type="dxa"/>
              <w:bottom w:w="100" w:type="dxa"/>
              <w:right w:w="100" w:type="dxa"/>
            </w:tcMar>
            <w:vAlign w:val="center"/>
          </w:tcPr>
          <w:p w14:paraId="45958EEE"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5990B2B"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B4E27C5" w14:textId="474C1908" w:rsidR="007C6F97" w:rsidRDefault="007C6F97" w:rsidP="00DD0B44">
            <w:r>
              <w:t xml:space="preserve">The </w:t>
            </w:r>
            <w:r>
              <w:rPr>
                <w:rFonts w:ascii="Courier New" w:eastAsia="Courier New" w:hAnsi="Courier New" w:cs="Courier New"/>
              </w:rPr>
              <w:t>Address_Mask_Reply</w:t>
            </w:r>
            <w:r>
              <w:t xml:space="preserve"> property </w:t>
            </w:r>
            <w:r w:rsidR="00DA609F">
              <w:t xml:space="preserve">specifies </w:t>
            </w:r>
            <w:r w:rsidR="00E46848">
              <w:t>whether</w:t>
            </w:r>
            <w:r w:rsidR="00DA609F">
              <w:t xml:space="preserve"> the subtype of the message is</w:t>
            </w:r>
            <w:r>
              <w:t xml:space="preserve"> an ad</w:t>
            </w:r>
            <w:r w:rsidR="00DA609F">
              <w:t>dress mask reply message (code=18</w:t>
            </w:r>
            <w:r>
              <w:t>).</w:t>
            </w:r>
          </w:p>
        </w:tc>
      </w:tr>
      <w:tr w:rsidR="007C6F97" w14:paraId="7D3EA26C" w14:textId="77777777" w:rsidTr="00DD0B44">
        <w:trPr>
          <w:jc w:val="center"/>
        </w:trPr>
        <w:tc>
          <w:tcPr>
            <w:tcW w:w="2340" w:type="dxa"/>
            <w:shd w:val="clear" w:color="auto" w:fill="FFFFFF"/>
            <w:tcMar>
              <w:top w:w="100" w:type="dxa"/>
              <w:left w:w="100" w:type="dxa"/>
              <w:bottom w:w="100" w:type="dxa"/>
              <w:right w:w="100" w:type="dxa"/>
            </w:tcMar>
            <w:vAlign w:val="center"/>
          </w:tcPr>
          <w:p w14:paraId="0DF69E26" w14:textId="77777777" w:rsidR="007C6F97" w:rsidRDefault="007C6F97" w:rsidP="00DD0B44">
            <w:r>
              <w:rPr>
                <w:b/>
              </w:rPr>
              <w:t>Address_Mask</w:t>
            </w:r>
          </w:p>
        </w:tc>
        <w:tc>
          <w:tcPr>
            <w:tcW w:w="2970" w:type="dxa"/>
            <w:shd w:val="clear" w:color="auto" w:fill="FFFFFF"/>
            <w:tcMar>
              <w:top w:w="100" w:type="dxa"/>
              <w:left w:w="100" w:type="dxa"/>
              <w:bottom w:w="100" w:type="dxa"/>
              <w:right w:w="100" w:type="dxa"/>
            </w:tcMar>
            <w:vAlign w:val="center"/>
          </w:tcPr>
          <w:p w14:paraId="491DD22C" w14:textId="77777777" w:rsidR="007C6F97" w:rsidRDefault="007C6F97" w:rsidP="00DD0B44">
            <w:pPr>
              <w:rPr>
                <w:rFonts w:ascii="Courier New" w:eastAsia="Courier New" w:hAnsi="Courier New" w:cs="Courier New"/>
              </w:rPr>
            </w:pPr>
            <w:r>
              <w:rPr>
                <w:rFonts w:ascii="Courier New" w:eastAsia="Courier New" w:hAnsi="Courier New" w:cs="Courier New"/>
              </w:rPr>
              <w:t>AddressObj:</w:t>
            </w:r>
          </w:p>
          <w:p w14:paraId="1814CEEF" w14:textId="77777777" w:rsidR="007C6F97" w:rsidRDefault="007C6F97" w:rsidP="00DD0B44">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71535E58" w14:textId="77777777" w:rsidR="007C6F97" w:rsidRDefault="007C6F97" w:rsidP="00DD0B44">
            <w:pPr>
              <w:jc w:val="center"/>
            </w:pPr>
            <w:r>
              <w:t>0..1</w:t>
            </w:r>
          </w:p>
        </w:tc>
        <w:tc>
          <w:tcPr>
            <w:tcW w:w="6390" w:type="dxa"/>
            <w:shd w:val="clear" w:color="auto" w:fill="FFFFFF"/>
            <w:tcMar>
              <w:top w:w="100" w:type="dxa"/>
              <w:left w:w="100" w:type="dxa"/>
              <w:bottom w:w="100" w:type="dxa"/>
              <w:right w:w="100" w:type="dxa"/>
            </w:tcMar>
          </w:tcPr>
          <w:p w14:paraId="265746AA" w14:textId="26A7CA12" w:rsidR="007C6F97" w:rsidRDefault="007C6F97" w:rsidP="00DD0B44">
            <w:r>
              <w:t xml:space="preserve">This </w:t>
            </w:r>
            <w:r w:rsidR="00DA609F">
              <w:rPr>
                <w:rFonts w:ascii="Courier New" w:hAnsi="Courier New" w:cs="Courier New"/>
              </w:rPr>
              <w:t>Address_M</w:t>
            </w:r>
            <w:r w:rsidRPr="00DA609F">
              <w:rPr>
                <w:rFonts w:ascii="Courier New" w:hAnsi="Courier New" w:cs="Courier New"/>
              </w:rPr>
              <w:t>ask</w:t>
            </w:r>
            <w:r>
              <w:t xml:space="preserve"> property should be set to the subnet mask.</w:t>
            </w:r>
          </w:p>
        </w:tc>
      </w:tr>
    </w:tbl>
    <w:p w14:paraId="4F9699CC" w14:textId="77777777" w:rsidR="00676E3C" w:rsidRDefault="00676E3C" w:rsidP="00676E3C">
      <w:pPr>
        <w:pStyle w:val="Heading4"/>
      </w:pPr>
      <w:bookmarkStart w:id="203" w:name="_Toc449967677"/>
      <w:r>
        <w:t>ICMPv4TracerouteType Class</w:t>
      </w:r>
      <w:bookmarkEnd w:id="203"/>
    </w:p>
    <w:p w14:paraId="5F971939" w14:textId="7F29D0B4" w:rsidR="00676E3C" w:rsidRDefault="00CB7E26" w:rsidP="00676E3C">
      <w:pPr>
        <w:pStyle w:val="basicparagraph"/>
        <w:contextualSpacing w:val="0"/>
      </w:pPr>
      <w:r>
        <w:t xml:space="preserve">The </w:t>
      </w:r>
      <w:r>
        <w:rPr>
          <w:rFonts w:ascii="Courier New" w:eastAsia="Courier New" w:hAnsi="Courier New" w:cs="Courier New"/>
        </w:rPr>
        <w:t>ICMPv4TracerouteType</w:t>
      </w:r>
      <w:r>
        <w:t xml:space="preserve"> class specifies properties</w:t>
      </w:r>
      <w:r w:rsidR="00676E3C">
        <w:t xml:space="preserve"> associated with ICMPv4 traceroute message (class =30</w:t>
      </w:r>
      <w:r>
        <w:t>)</w:t>
      </w:r>
      <w:r w:rsidR="00676E3C">
        <w:t xml:space="preserve">. See </w:t>
      </w:r>
      <w:hyperlink r:id="rId80" w:history="1">
        <w:r w:rsidR="00676E3C" w:rsidRPr="00A70853">
          <w:rPr>
            <w:rStyle w:val="Hyperlink"/>
          </w:rPr>
          <w:t>http://www.networksorcery.com/enp/protocol/icmp/msg30.htm</w:t>
        </w:r>
      </w:hyperlink>
      <w:r w:rsidR="00676E3C">
        <w:t xml:space="preserve"> for more information.</w:t>
      </w:r>
    </w:p>
    <w:p w14:paraId="1785656B" w14:textId="6DFBFC50" w:rsidR="00CB7E26" w:rsidRPr="00A5750D" w:rsidRDefault="00CB7E26" w:rsidP="00CB7E26">
      <w:r>
        <w:lastRenderedPageBreak/>
        <w:t>In CybOX 2.1.1, the properties</w:t>
      </w:r>
      <w:r>
        <w:rPr>
          <w:rFonts w:cs="Courier New"/>
        </w:rPr>
        <w:t>,</w:t>
      </w:r>
      <w:r w:rsidRPr="00CB7E26">
        <w:rPr>
          <w:rFonts w:ascii="Courier New" w:eastAsia="Courier New" w:hAnsi="Courier New" w:cs="Courier New"/>
        </w:rPr>
        <w:t xml:space="preserve"> </w:t>
      </w:r>
      <w:r>
        <w:rPr>
          <w:rFonts w:ascii="Courier New" w:eastAsia="Courier New" w:hAnsi="Courier New" w:cs="Courier New"/>
        </w:rPr>
        <w:t>Outbound_Packet_Forward_Success</w:t>
      </w:r>
      <w:r>
        <w:rPr>
          <w:rFonts w:cs="Courier New"/>
        </w:rPr>
        <w:t xml:space="preserve"> and </w:t>
      </w:r>
      <w:r>
        <w:rPr>
          <w:rFonts w:ascii="Courier New" w:eastAsia="Courier New" w:hAnsi="Courier New" w:cs="Courier New"/>
        </w:rPr>
        <w:t>Outbound_Packet_no_Route</w:t>
      </w:r>
      <w:r>
        <w:t xml:space="preserve"> </w:t>
      </w:r>
      <w:r>
        <w:rPr>
          <w:rFonts w:cs="Courier New"/>
        </w:rPr>
        <w:t>are mutually exclusive, i.e., only one property can be populated. This restriction is based on that there are two different types of traceroute messages</w:t>
      </w:r>
      <w:r>
        <w:rPr>
          <w:rFonts w:eastAsia="Courier New"/>
        </w:rPr>
        <w:t xml:space="preserve">. </w:t>
      </w:r>
      <w:r>
        <w:rPr>
          <w:rFonts w:cs="Courier New"/>
        </w:rPr>
        <w:t>In future releases, it will probably be replaced with one property and a corresponding enumeration.</w:t>
      </w:r>
    </w:p>
    <w:p w14:paraId="036D69ED" w14:textId="77777777" w:rsidR="00CB7E26" w:rsidRPr="00CB7E26" w:rsidRDefault="00CB7E26" w:rsidP="00CB7E26"/>
    <w:p w14:paraId="42AF920C" w14:textId="77777777" w:rsidR="00676E3C" w:rsidRDefault="00676E3C" w:rsidP="00676E3C">
      <w:pPr>
        <w:pStyle w:val="basicparagraph"/>
        <w:contextualSpacing w:val="0"/>
      </w:pPr>
      <w:r>
        <w:t xml:space="preserve">The property table of the </w:t>
      </w:r>
      <w:r>
        <w:rPr>
          <w:rFonts w:ascii="Courier New" w:eastAsia="Courier New" w:hAnsi="Courier New" w:cs="Courier New"/>
        </w:rPr>
        <w:t>ICMPv4TracerouteType</w:t>
      </w:r>
      <w:r>
        <w:t xml:space="preserve"> class is given in </w:t>
      </w:r>
      <w:r w:rsidRPr="00EA57AE">
        <w:rPr>
          <w:b/>
          <w:color w:val="0000EE"/>
        </w:rPr>
        <w:fldChar w:fldCharType="begin"/>
      </w:r>
      <w:r w:rsidRPr="00EA57AE">
        <w:rPr>
          <w:b/>
          <w:color w:val="0000EE"/>
        </w:rPr>
        <w:instrText xml:space="preserve"> REF _Ref439920352 \h </w:instrText>
      </w:r>
      <w:r>
        <w:rPr>
          <w:b/>
          <w:color w:val="0000EE"/>
        </w:rPr>
        <w:instrText xml:space="preserve"> \* MERGEFORMAT </w:instrText>
      </w:r>
      <w:r w:rsidRPr="00EA57AE">
        <w:rPr>
          <w:b/>
          <w:color w:val="0000EE"/>
        </w:rPr>
      </w:r>
      <w:r w:rsidRPr="00EA57AE">
        <w:rPr>
          <w:b/>
          <w:color w:val="0000EE"/>
        </w:rPr>
        <w:fldChar w:fldCharType="separate"/>
      </w:r>
      <w:r w:rsidR="00A5750D" w:rsidRPr="00A5750D">
        <w:rPr>
          <w:b/>
          <w:color w:val="0000EE"/>
        </w:rPr>
        <w:t xml:space="preserve">Table </w:t>
      </w:r>
      <w:r w:rsidR="00A5750D" w:rsidRPr="00A5750D">
        <w:rPr>
          <w:b/>
          <w:noProof/>
          <w:color w:val="0000EE"/>
        </w:rPr>
        <w:t>3</w:t>
      </w:r>
      <w:r w:rsidR="00A5750D" w:rsidRPr="00A5750D">
        <w:rPr>
          <w:b/>
          <w:noProof/>
          <w:color w:val="0000EE"/>
        </w:rPr>
        <w:noBreakHyphen/>
        <w:t>61</w:t>
      </w:r>
      <w:r w:rsidRPr="00EA57AE">
        <w:rPr>
          <w:b/>
          <w:color w:val="0000EE"/>
        </w:rPr>
        <w:fldChar w:fldCharType="end"/>
      </w:r>
      <w:r>
        <w:t>.</w:t>
      </w:r>
    </w:p>
    <w:p w14:paraId="6482B73D" w14:textId="77777777" w:rsidR="00676E3C" w:rsidRDefault="00676E3C" w:rsidP="00676E3C">
      <w:pPr>
        <w:pStyle w:val="tablecaption"/>
        <w:jc w:val="center"/>
      </w:pPr>
      <w:bookmarkStart w:id="204" w:name="_Ref439920352"/>
      <w:r>
        <w:t xml:space="preserve">Table </w:t>
      </w:r>
      <w:r w:rsidR="003E4566">
        <w:fldChar w:fldCharType="begin"/>
      </w:r>
      <w:r w:rsidR="003E4566">
        <w:instrText xml:space="preserve"> STYLEREF 1 \s </w:instrText>
      </w:r>
      <w:r w:rsidR="003E4566">
        <w:fldChar w:fldCharType="separate"/>
      </w:r>
      <w:r w:rsidR="00A5750D">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A5750D">
        <w:rPr>
          <w:noProof/>
        </w:rPr>
        <w:t>61</w:t>
      </w:r>
      <w:r w:rsidR="003E4566">
        <w:rPr>
          <w:noProof/>
        </w:rPr>
        <w:fldChar w:fldCharType="end"/>
      </w:r>
      <w:bookmarkEnd w:id="204"/>
      <w:r>
        <w:rPr>
          <w:noProof/>
        </w:rPr>
        <w:t xml:space="preserve">. </w:t>
      </w:r>
      <w:r>
        <w:t xml:space="preserve">Properties of the </w:t>
      </w:r>
      <w:r>
        <w:rPr>
          <w:rFonts w:ascii="Courier New" w:eastAsia="Courier New" w:hAnsi="Courier New" w:cs="Courier New"/>
        </w:rPr>
        <w:t>ICMPv4TracerouteType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430"/>
        <w:gridCol w:w="3510"/>
        <w:gridCol w:w="1260"/>
        <w:gridCol w:w="5760"/>
      </w:tblGrid>
      <w:tr w:rsidR="00676E3C" w14:paraId="2EF5196D" w14:textId="77777777" w:rsidTr="00A5750D">
        <w:trPr>
          <w:jc w:val="center"/>
        </w:trPr>
        <w:tc>
          <w:tcPr>
            <w:tcW w:w="2430" w:type="dxa"/>
            <w:shd w:val="clear" w:color="auto" w:fill="BFBFBF"/>
            <w:tcMar>
              <w:top w:w="100" w:type="dxa"/>
              <w:left w:w="100" w:type="dxa"/>
              <w:bottom w:w="100" w:type="dxa"/>
              <w:right w:w="100" w:type="dxa"/>
            </w:tcMar>
          </w:tcPr>
          <w:p w14:paraId="05BC9A0C" w14:textId="77777777" w:rsidR="00676E3C" w:rsidRDefault="00676E3C" w:rsidP="00A5750D">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F6E6DA4" w14:textId="77777777" w:rsidR="00676E3C" w:rsidRDefault="00676E3C" w:rsidP="00A5750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70F7A8" w14:textId="77777777" w:rsidR="00676E3C" w:rsidRDefault="00676E3C" w:rsidP="00A5750D">
            <w:pPr>
              <w:jc w:val="center"/>
              <w:rPr>
                <w:b/>
                <w:color w:val="000000"/>
              </w:rPr>
            </w:pPr>
            <w:r>
              <w:rPr>
                <w:b/>
                <w:color w:val="000000"/>
              </w:rPr>
              <w:t>Multiplicity</w:t>
            </w:r>
          </w:p>
        </w:tc>
        <w:tc>
          <w:tcPr>
            <w:tcW w:w="5760" w:type="dxa"/>
            <w:shd w:val="clear" w:color="auto" w:fill="BFBFBF"/>
            <w:tcMar>
              <w:top w:w="100" w:type="dxa"/>
              <w:left w:w="100" w:type="dxa"/>
              <w:bottom w:w="100" w:type="dxa"/>
              <w:right w:w="100" w:type="dxa"/>
            </w:tcMar>
          </w:tcPr>
          <w:p w14:paraId="1AD9C206" w14:textId="77777777" w:rsidR="00676E3C" w:rsidRDefault="00676E3C" w:rsidP="00A5750D">
            <w:pPr>
              <w:rPr>
                <w:b/>
                <w:color w:val="000000"/>
              </w:rPr>
            </w:pPr>
            <w:r>
              <w:rPr>
                <w:b/>
                <w:color w:val="000000"/>
              </w:rPr>
              <w:t>Description</w:t>
            </w:r>
          </w:p>
        </w:tc>
      </w:tr>
      <w:tr w:rsidR="00676E3C" w14:paraId="7D403F8B" w14:textId="77777777" w:rsidTr="00A5750D">
        <w:trPr>
          <w:jc w:val="center"/>
        </w:trPr>
        <w:tc>
          <w:tcPr>
            <w:tcW w:w="2430" w:type="dxa"/>
            <w:shd w:val="clear" w:color="auto" w:fill="FFFFFF"/>
            <w:tcMar>
              <w:top w:w="100" w:type="dxa"/>
              <w:left w:w="100" w:type="dxa"/>
              <w:bottom w:w="100" w:type="dxa"/>
              <w:right w:w="100" w:type="dxa"/>
            </w:tcMar>
            <w:vAlign w:val="center"/>
          </w:tcPr>
          <w:p w14:paraId="0BDD3BC0" w14:textId="77777777" w:rsidR="00676E3C" w:rsidRDefault="00676E3C" w:rsidP="00A5750D">
            <w:pPr>
              <w:rPr>
                <w:b/>
              </w:rPr>
            </w:pPr>
            <w:r>
              <w:rPr>
                <w:b/>
              </w:rPr>
              <w:t>Outbound_Packet_</w:t>
            </w:r>
          </w:p>
          <w:p w14:paraId="4149DD5D" w14:textId="77777777" w:rsidR="00676E3C" w:rsidRDefault="00676E3C" w:rsidP="00A5750D">
            <w:r>
              <w:rPr>
                <w:b/>
              </w:rPr>
              <w:t>Forward_Success</w:t>
            </w:r>
          </w:p>
        </w:tc>
        <w:tc>
          <w:tcPr>
            <w:tcW w:w="3510" w:type="dxa"/>
            <w:shd w:val="clear" w:color="auto" w:fill="FFFFFF"/>
            <w:tcMar>
              <w:top w:w="100" w:type="dxa"/>
              <w:left w:w="100" w:type="dxa"/>
              <w:bottom w:w="100" w:type="dxa"/>
              <w:right w:w="100" w:type="dxa"/>
            </w:tcMar>
            <w:vAlign w:val="center"/>
          </w:tcPr>
          <w:p w14:paraId="49BDFD7E"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8B2BA4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6D02AF6B" w14:textId="542C7A79" w:rsidR="00676E3C" w:rsidRDefault="00676E3C" w:rsidP="00A5750D">
            <w:r>
              <w:t xml:space="preserve">The </w:t>
            </w:r>
            <w:r>
              <w:rPr>
                <w:rFonts w:ascii="Courier New" w:eastAsia="Courier New" w:hAnsi="Courier New" w:cs="Courier New"/>
              </w:rPr>
              <w:t>Outbound_Packet_Forward_Success</w:t>
            </w:r>
            <w:r>
              <w:t xml:space="preserve"> property </w:t>
            </w:r>
            <w:r w:rsidR="00CB7E26">
              <w:t xml:space="preserve">specifies </w:t>
            </w:r>
            <w:r w:rsidR="00E46848">
              <w:t>whether</w:t>
            </w:r>
            <w:r w:rsidR="00CB7E26">
              <w:t xml:space="preserve"> the subtype of the message indicates</w:t>
            </w:r>
            <w:r>
              <w:t xml:space="preserve"> that the outbound packet was successfully forwarded (code=0).</w:t>
            </w:r>
          </w:p>
          <w:p w14:paraId="1B107F61" w14:textId="77777777" w:rsidR="00CB7E26" w:rsidRDefault="00CB7E26" w:rsidP="00A5750D"/>
          <w:p w14:paraId="1BA0A756" w14:textId="550F2E47" w:rsidR="00CB7E26" w:rsidRDefault="00CB7E26" w:rsidP="00CB7E26">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765E061A" w14:textId="77777777" w:rsidTr="00A5750D">
        <w:trPr>
          <w:jc w:val="center"/>
        </w:trPr>
        <w:tc>
          <w:tcPr>
            <w:tcW w:w="2430" w:type="dxa"/>
            <w:shd w:val="clear" w:color="auto" w:fill="FFFFFF"/>
            <w:tcMar>
              <w:top w:w="100" w:type="dxa"/>
              <w:left w:w="100" w:type="dxa"/>
              <w:bottom w:w="100" w:type="dxa"/>
              <w:right w:w="100" w:type="dxa"/>
            </w:tcMar>
            <w:vAlign w:val="center"/>
          </w:tcPr>
          <w:p w14:paraId="24D2A545" w14:textId="77777777" w:rsidR="00676E3C" w:rsidRDefault="00676E3C" w:rsidP="00A5750D">
            <w:pPr>
              <w:rPr>
                <w:b/>
              </w:rPr>
            </w:pPr>
            <w:r>
              <w:rPr>
                <w:b/>
              </w:rPr>
              <w:t>Outbound_Packet_</w:t>
            </w:r>
          </w:p>
          <w:p w14:paraId="401AFF97" w14:textId="77777777" w:rsidR="00676E3C" w:rsidRDefault="00676E3C" w:rsidP="00A5750D">
            <w:r>
              <w:rPr>
                <w:b/>
              </w:rPr>
              <w:t>no_Route</w:t>
            </w:r>
          </w:p>
        </w:tc>
        <w:tc>
          <w:tcPr>
            <w:tcW w:w="3510" w:type="dxa"/>
            <w:shd w:val="clear" w:color="auto" w:fill="FFFFFF"/>
            <w:tcMar>
              <w:top w:w="100" w:type="dxa"/>
              <w:left w:w="100" w:type="dxa"/>
              <w:bottom w:w="100" w:type="dxa"/>
              <w:right w:w="100" w:type="dxa"/>
            </w:tcMar>
            <w:vAlign w:val="center"/>
          </w:tcPr>
          <w:p w14:paraId="66CC0E2F" w14:textId="77777777" w:rsidR="00676E3C" w:rsidRDefault="00676E3C" w:rsidP="00A5750D">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D49021B"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26F3295" w14:textId="036708DE" w:rsidR="00676E3C" w:rsidRDefault="00676E3C" w:rsidP="00A5750D">
            <w:r>
              <w:t xml:space="preserve">The </w:t>
            </w:r>
            <w:r>
              <w:rPr>
                <w:rFonts w:ascii="Courier New" w:eastAsia="Courier New" w:hAnsi="Courier New" w:cs="Courier New"/>
              </w:rPr>
              <w:t>Outbound_Packet_no_Route</w:t>
            </w:r>
            <w:r>
              <w:t xml:space="preserve"> property </w:t>
            </w:r>
            <w:r w:rsidR="00CB7E26">
              <w:t xml:space="preserve">specifies </w:t>
            </w:r>
            <w:r w:rsidR="00E46848">
              <w:t>whether</w:t>
            </w:r>
            <w:r w:rsidR="00CB7E26">
              <w:t xml:space="preserve"> the subtype of the message indicates that there was </w:t>
            </w:r>
            <w:r>
              <w:t>no route for the outbound packet and the packet was discarded (code=1).</w:t>
            </w:r>
          </w:p>
          <w:p w14:paraId="3EF46156" w14:textId="77777777" w:rsidR="00CB7E26" w:rsidRDefault="00CB7E26" w:rsidP="00A5750D"/>
          <w:p w14:paraId="34E2A844" w14:textId="3357DCCA" w:rsidR="00CB7E26" w:rsidRDefault="00CB7E26" w:rsidP="00A5750D">
            <w:r>
              <w:t xml:space="preserve">Only one of the </w:t>
            </w:r>
            <w:r>
              <w:rPr>
                <w:rFonts w:ascii="Courier New" w:eastAsia="Courier New" w:hAnsi="Courier New" w:cs="Courier New"/>
              </w:rPr>
              <w:t xml:space="preserve">Outbound_Packet_Forward_Success, </w:t>
            </w:r>
            <w:r w:rsidRPr="003102DB">
              <w:t>a</w:t>
            </w:r>
            <w:r w:rsidRPr="003102DB">
              <w:rPr>
                <w:rFonts w:eastAsia="Courier New"/>
              </w:rPr>
              <w:t xml:space="preserve">nd </w:t>
            </w:r>
            <w:r>
              <w:rPr>
                <w:rFonts w:ascii="Courier New" w:eastAsia="Courier New" w:hAnsi="Courier New" w:cs="Courier New"/>
              </w:rPr>
              <w:t>Outbound_Packet_no_Route</w:t>
            </w:r>
            <w:r>
              <w:t xml:space="preserve"> properties </w:t>
            </w:r>
            <w:r>
              <w:rPr>
                <w:rFonts w:eastAsia="Courier New"/>
              </w:rPr>
              <w:t>can be populated.</w:t>
            </w:r>
          </w:p>
        </w:tc>
      </w:tr>
      <w:tr w:rsidR="00676E3C" w14:paraId="40D62E2E" w14:textId="77777777" w:rsidTr="00A5750D">
        <w:trPr>
          <w:jc w:val="center"/>
        </w:trPr>
        <w:tc>
          <w:tcPr>
            <w:tcW w:w="2430" w:type="dxa"/>
            <w:shd w:val="clear" w:color="auto" w:fill="FFFFFF"/>
            <w:tcMar>
              <w:top w:w="100" w:type="dxa"/>
              <w:left w:w="100" w:type="dxa"/>
              <w:bottom w:w="100" w:type="dxa"/>
              <w:right w:w="100" w:type="dxa"/>
            </w:tcMar>
            <w:vAlign w:val="center"/>
          </w:tcPr>
          <w:p w14:paraId="101D05A4" w14:textId="77777777" w:rsidR="00676E3C" w:rsidRDefault="00676E3C" w:rsidP="00A5750D">
            <w:r>
              <w:rPr>
                <w:b/>
              </w:rPr>
              <w:t>Identifier</w:t>
            </w:r>
          </w:p>
        </w:tc>
        <w:tc>
          <w:tcPr>
            <w:tcW w:w="3510" w:type="dxa"/>
            <w:shd w:val="clear" w:color="auto" w:fill="FFFFFF"/>
            <w:tcMar>
              <w:top w:w="100" w:type="dxa"/>
              <w:left w:w="100" w:type="dxa"/>
              <w:bottom w:w="100" w:type="dxa"/>
              <w:right w:w="100" w:type="dxa"/>
            </w:tcMar>
            <w:vAlign w:val="center"/>
          </w:tcPr>
          <w:p w14:paraId="446E1129"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4D952EA8"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F2BB7EC"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B3BD137" w14:textId="4C63C55C" w:rsidR="00676E3C" w:rsidRDefault="00676E3C" w:rsidP="00CB7E26">
            <w:r>
              <w:t xml:space="preserve">The </w:t>
            </w:r>
            <w:r>
              <w:rPr>
                <w:rFonts w:ascii="Courier New" w:eastAsia="Courier New" w:hAnsi="Courier New" w:cs="Courier New"/>
              </w:rPr>
              <w:t>Identifier</w:t>
            </w:r>
            <w:r>
              <w:t xml:space="preserve"> property </w:t>
            </w:r>
            <w:r w:rsidR="00CB7E26">
              <w:t>specifies the</w:t>
            </w:r>
            <w:r>
              <w:t xml:space="preserve"> ID number as copied from the ICMP traceroute option of the packet which caused this traceroute message to be sent (not related to the ID number in the IP header).</w:t>
            </w:r>
          </w:p>
        </w:tc>
      </w:tr>
      <w:tr w:rsidR="00676E3C" w14:paraId="717B5953" w14:textId="77777777" w:rsidTr="00A5750D">
        <w:trPr>
          <w:jc w:val="center"/>
        </w:trPr>
        <w:tc>
          <w:tcPr>
            <w:tcW w:w="2430" w:type="dxa"/>
            <w:shd w:val="clear" w:color="auto" w:fill="FFFFFF"/>
            <w:tcMar>
              <w:top w:w="100" w:type="dxa"/>
              <w:left w:w="100" w:type="dxa"/>
              <w:bottom w:w="100" w:type="dxa"/>
              <w:right w:w="100" w:type="dxa"/>
            </w:tcMar>
            <w:vAlign w:val="center"/>
          </w:tcPr>
          <w:p w14:paraId="73B676A5" w14:textId="77777777" w:rsidR="00676E3C" w:rsidRDefault="00676E3C" w:rsidP="00A5750D">
            <w:r>
              <w:rPr>
                <w:b/>
              </w:rPr>
              <w:t>Outbound_Hop_Count</w:t>
            </w:r>
          </w:p>
        </w:tc>
        <w:tc>
          <w:tcPr>
            <w:tcW w:w="3510" w:type="dxa"/>
            <w:shd w:val="clear" w:color="auto" w:fill="FFFFFF"/>
            <w:tcMar>
              <w:top w:w="100" w:type="dxa"/>
              <w:left w:w="100" w:type="dxa"/>
              <w:bottom w:w="100" w:type="dxa"/>
              <w:right w:w="100" w:type="dxa"/>
            </w:tcMar>
            <w:vAlign w:val="center"/>
          </w:tcPr>
          <w:p w14:paraId="39F29346"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A08BDAC"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C612FC6"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77292ED" w14:textId="22CBF136" w:rsidR="00676E3C" w:rsidRDefault="00676E3C" w:rsidP="00CB7E26">
            <w:r>
              <w:t xml:space="preserve">The </w:t>
            </w:r>
            <w:r>
              <w:rPr>
                <w:rFonts w:ascii="Courier New" w:eastAsia="Courier New" w:hAnsi="Courier New" w:cs="Courier New"/>
              </w:rPr>
              <w:t>Outbound_Hop_Count</w:t>
            </w:r>
            <w:r>
              <w:t xml:space="preserve"> property </w:t>
            </w:r>
            <w:r w:rsidR="00CB7E26">
              <w:t>specifies the o</w:t>
            </w:r>
            <w:r>
              <w:t>utbound hop count as copied from the IP traceroute option of the packet which caused this traceroute message to be</w:t>
            </w:r>
            <w:r w:rsidR="00E46848">
              <w:t xml:space="preserve"> sent</w:t>
            </w:r>
            <w:r>
              <w:t>.</w:t>
            </w:r>
          </w:p>
        </w:tc>
      </w:tr>
      <w:tr w:rsidR="00676E3C" w14:paraId="0AD5A7F0" w14:textId="77777777" w:rsidTr="00A5750D">
        <w:trPr>
          <w:jc w:val="center"/>
        </w:trPr>
        <w:tc>
          <w:tcPr>
            <w:tcW w:w="2430" w:type="dxa"/>
            <w:shd w:val="clear" w:color="auto" w:fill="FFFFFF"/>
            <w:tcMar>
              <w:top w:w="100" w:type="dxa"/>
              <w:left w:w="100" w:type="dxa"/>
              <w:bottom w:w="100" w:type="dxa"/>
              <w:right w:w="100" w:type="dxa"/>
            </w:tcMar>
            <w:vAlign w:val="center"/>
          </w:tcPr>
          <w:p w14:paraId="241EAD14" w14:textId="77777777" w:rsidR="00676E3C" w:rsidRDefault="00676E3C" w:rsidP="00A5750D">
            <w:r>
              <w:rPr>
                <w:b/>
              </w:rPr>
              <w:t>Return_Hop_Count</w:t>
            </w:r>
          </w:p>
        </w:tc>
        <w:tc>
          <w:tcPr>
            <w:tcW w:w="3510" w:type="dxa"/>
            <w:shd w:val="clear" w:color="auto" w:fill="FFFFFF"/>
            <w:tcMar>
              <w:top w:w="100" w:type="dxa"/>
              <w:left w:w="100" w:type="dxa"/>
              <w:bottom w:w="100" w:type="dxa"/>
              <w:right w:w="100" w:type="dxa"/>
            </w:tcMar>
            <w:vAlign w:val="center"/>
          </w:tcPr>
          <w:p w14:paraId="47E2AFB5"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5E7B8B9E"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81692"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7F76C7A3" w14:textId="4FEFA7E2" w:rsidR="00676E3C" w:rsidRDefault="00676E3C" w:rsidP="00CB7E26">
            <w:r>
              <w:t xml:space="preserve">The </w:t>
            </w:r>
            <w:r>
              <w:rPr>
                <w:rFonts w:ascii="Courier New" w:eastAsia="Courier New" w:hAnsi="Courier New" w:cs="Courier New"/>
              </w:rPr>
              <w:t>Return_Hop_Count</w:t>
            </w:r>
            <w:r>
              <w:t xml:space="preserve"> property </w:t>
            </w:r>
            <w:r w:rsidR="00CB7E26">
              <w:t>specifies the r</w:t>
            </w:r>
            <w:r>
              <w:t>eturn hop count as copied from the IP traceroute options of the packet which caused this traceroute message to be sent.</w:t>
            </w:r>
          </w:p>
        </w:tc>
      </w:tr>
      <w:tr w:rsidR="00676E3C" w14:paraId="76B11B9E" w14:textId="77777777" w:rsidTr="00A5750D">
        <w:trPr>
          <w:jc w:val="center"/>
        </w:trPr>
        <w:tc>
          <w:tcPr>
            <w:tcW w:w="2430" w:type="dxa"/>
            <w:shd w:val="clear" w:color="auto" w:fill="FFFFFF"/>
            <w:tcMar>
              <w:top w:w="100" w:type="dxa"/>
              <w:left w:w="100" w:type="dxa"/>
              <w:bottom w:w="100" w:type="dxa"/>
              <w:right w:w="100" w:type="dxa"/>
            </w:tcMar>
            <w:vAlign w:val="center"/>
          </w:tcPr>
          <w:p w14:paraId="41984F12" w14:textId="77777777" w:rsidR="00676E3C" w:rsidRDefault="00676E3C" w:rsidP="00A5750D">
            <w:r>
              <w:rPr>
                <w:b/>
              </w:rPr>
              <w:lastRenderedPageBreak/>
              <w:t>Output_Link_Speed</w:t>
            </w:r>
          </w:p>
        </w:tc>
        <w:tc>
          <w:tcPr>
            <w:tcW w:w="3510" w:type="dxa"/>
            <w:shd w:val="clear" w:color="auto" w:fill="FFFFFF"/>
            <w:tcMar>
              <w:top w:w="100" w:type="dxa"/>
              <w:left w:w="100" w:type="dxa"/>
              <w:bottom w:w="100" w:type="dxa"/>
              <w:right w:w="100" w:type="dxa"/>
            </w:tcMar>
            <w:vAlign w:val="center"/>
          </w:tcPr>
          <w:p w14:paraId="0B1E37D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214FEAF9"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1F62615"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2B1F9C04" w14:textId="20C4143E" w:rsidR="00676E3C" w:rsidRDefault="00CB7E26" w:rsidP="00CB7E26">
            <w:r>
              <w:t xml:space="preserve">The </w:t>
            </w:r>
            <w:r w:rsidRPr="00CB7E26">
              <w:rPr>
                <w:rFonts w:ascii="Courier New" w:hAnsi="Courier New" w:cs="Courier New"/>
              </w:rPr>
              <w:t>Output_Link_Speed</w:t>
            </w:r>
            <w:r>
              <w:t xml:space="preserve"> property specifies t</w:t>
            </w:r>
            <w:r w:rsidR="00676E3C">
              <w:t>he speed in bytes per second of the link over which the Outbound/Return Packet will be sent. If this value cannot be determined, the property should be set to zero.</w:t>
            </w:r>
          </w:p>
        </w:tc>
      </w:tr>
      <w:tr w:rsidR="00676E3C" w14:paraId="2A2B165F" w14:textId="77777777" w:rsidTr="00A5750D">
        <w:trPr>
          <w:jc w:val="center"/>
        </w:trPr>
        <w:tc>
          <w:tcPr>
            <w:tcW w:w="2430" w:type="dxa"/>
            <w:shd w:val="clear" w:color="auto" w:fill="FFFFFF"/>
            <w:tcMar>
              <w:top w:w="100" w:type="dxa"/>
              <w:left w:w="100" w:type="dxa"/>
              <w:bottom w:w="100" w:type="dxa"/>
              <w:right w:w="100" w:type="dxa"/>
            </w:tcMar>
            <w:vAlign w:val="center"/>
          </w:tcPr>
          <w:p w14:paraId="037D7842" w14:textId="77777777" w:rsidR="00676E3C" w:rsidRDefault="00676E3C" w:rsidP="00A5750D">
            <w:r>
              <w:rPr>
                <w:b/>
              </w:rPr>
              <w:t>Output_Link_MTU</w:t>
            </w:r>
          </w:p>
        </w:tc>
        <w:tc>
          <w:tcPr>
            <w:tcW w:w="3510" w:type="dxa"/>
            <w:shd w:val="clear" w:color="auto" w:fill="FFFFFF"/>
            <w:tcMar>
              <w:top w:w="100" w:type="dxa"/>
              <w:left w:w="100" w:type="dxa"/>
              <w:bottom w:w="100" w:type="dxa"/>
              <w:right w:w="100" w:type="dxa"/>
            </w:tcMar>
            <w:vAlign w:val="center"/>
          </w:tcPr>
          <w:p w14:paraId="7F7B3930" w14:textId="77777777" w:rsidR="00676E3C" w:rsidRDefault="00676E3C" w:rsidP="00A5750D">
            <w:pPr>
              <w:rPr>
                <w:rFonts w:ascii="Courier New" w:eastAsia="Courier New" w:hAnsi="Courier New" w:cs="Courier New"/>
              </w:rPr>
            </w:pPr>
            <w:r>
              <w:rPr>
                <w:rFonts w:ascii="Courier New" w:eastAsia="Courier New" w:hAnsi="Courier New" w:cs="Courier New"/>
              </w:rPr>
              <w:t>cyboxCommon:</w:t>
            </w:r>
          </w:p>
          <w:p w14:paraId="354DF600" w14:textId="77777777" w:rsidR="00676E3C" w:rsidRDefault="00676E3C" w:rsidP="00A5750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AE338BE" w14:textId="77777777" w:rsidR="00676E3C" w:rsidRDefault="00676E3C" w:rsidP="00A5750D">
            <w:pPr>
              <w:jc w:val="center"/>
            </w:pPr>
            <w:r>
              <w:t>0..1</w:t>
            </w:r>
          </w:p>
        </w:tc>
        <w:tc>
          <w:tcPr>
            <w:tcW w:w="5760" w:type="dxa"/>
            <w:shd w:val="clear" w:color="auto" w:fill="FFFFFF"/>
            <w:tcMar>
              <w:top w:w="100" w:type="dxa"/>
              <w:left w:w="100" w:type="dxa"/>
              <w:bottom w:w="100" w:type="dxa"/>
              <w:right w:w="100" w:type="dxa"/>
            </w:tcMar>
          </w:tcPr>
          <w:p w14:paraId="4A04833A" w14:textId="20CB9898" w:rsidR="00676E3C" w:rsidRDefault="00CB7E26" w:rsidP="00CB7E26">
            <w:r>
              <w:t xml:space="preserve">The </w:t>
            </w:r>
            <w:r w:rsidRPr="00CB7E26">
              <w:rPr>
                <w:rFonts w:ascii="Courier New" w:hAnsi="Courier New" w:cs="Courier New"/>
              </w:rPr>
              <w:t>Output_Link_MTU</w:t>
            </w:r>
            <w:r>
              <w:t xml:space="preserve"> property specifies t</w:t>
            </w:r>
            <w:r w:rsidR="00676E3C">
              <w:t>he MTU in bytes of the link over which the Outbound/Return Packet will be sent. MTU refers to the data portion (includes IP header; excludes datalink header/trailer) of the packet. If this value cannot be determined, this property should be set to zero.</w:t>
            </w:r>
          </w:p>
        </w:tc>
      </w:tr>
    </w:tbl>
    <w:p w14:paraId="4E9657EA" w14:textId="77777777" w:rsidR="007C6F97" w:rsidRDefault="007C6F97" w:rsidP="007C6F97">
      <w:pPr>
        <w:pStyle w:val="Heading3"/>
      </w:pPr>
      <w:bookmarkStart w:id="205" w:name="_Toc449967678"/>
      <w:r>
        <w:t>ICMPv6PacketType Class</w:t>
      </w:r>
      <w:bookmarkEnd w:id="205"/>
    </w:p>
    <w:p w14:paraId="78B78864" w14:textId="5EF39EA1" w:rsidR="007C6F97" w:rsidRDefault="00D86A21" w:rsidP="007C6F97">
      <w:pPr>
        <w:pStyle w:val="basicparagraph"/>
        <w:contextualSpacing w:val="0"/>
      </w:pPr>
      <w:r>
        <w:t xml:space="preserve">The </w:t>
      </w:r>
      <w:r>
        <w:rPr>
          <w:rFonts w:ascii="Courier New" w:eastAsia="Courier New" w:hAnsi="Courier New" w:cs="Courier New"/>
        </w:rPr>
        <w:t>ICMPv6PacketType</w:t>
      </w:r>
      <w:r>
        <w:t xml:space="preserve"> class characterizes the ICMP (v4), which is used </w:t>
      </w:r>
      <w:r w:rsidR="007C6F97">
        <w:t xml:space="preserve">send error messages (e.g., a datagram cannot reach its destination), informational messages ( e.g., ping). Only the message </w:t>
      </w:r>
      <w:r w:rsidR="009139F4">
        <w:t>class</w:t>
      </w:r>
      <w:r w:rsidR="007C6F97">
        <w:t xml:space="preserve"> defined in </w:t>
      </w:r>
      <w:hyperlink r:id="rId81" w:history="1">
        <w:r w:rsidR="007F043C">
          <w:rPr>
            <w:rStyle w:val="Hyperlink"/>
          </w:rPr>
          <w:t>http://tools.ietf.org/html/rfc4443</w:t>
        </w:r>
      </w:hyperlink>
      <w:r w:rsidR="00D67371">
        <w:t xml:space="preserve"> </w:t>
      </w:r>
      <w:r w:rsidR="007C6F97">
        <w:t xml:space="preserve">(ICMP v6) are included; additional message types will be defined as needed. See </w:t>
      </w:r>
      <w:hyperlink r:id="rId82" w:history="1">
        <w:r w:rsidR="007C6F97" w:rsidRPr="00B520B9">
          <w:rPr>
            <w:rStyle w:val="Hyperlink"/>
          </w:rPr>
          <w:t>http://www.networksorcery.com/enp/protocol/icmpv6.htm</w:t>
        </w:r>
      </w:hyperlink>
      <w:r w:rsidR="007C6F97">
        <w:t xml:space="preserve"> and </w:t>
      </w:r>
      <w:hyperlink r:id="rId83" w:history="1">
        <w:r w:rsidR="007C6F97" w:rsidRPr="00B520B9">
          <w:rPr>
            <w:rStyle w:val="Hyperlink"/>
          </w:rPr>
          <w:t>http://en.wikipedia.org/wiki/ICMPv6</w:t>
        </w:r>
      </w:hyperlink>
      <w:r w:rsidR="007C6F97">
        <w:t xml:space="preserve"> for more information.</w:t>
      </w:r>
    </w:p>
    <w:p w14:paraId="32E27FB3" w14:textId="08B7827A" w:rsidR="00D86A21" w:rsidRPr="004F0352" w:rsidRDefault="00D86A21" w:rsidP="00D86A21">
      <w:pPr>
        <w:spacing w:after="240"/>
      </w:pPr>
      <w:r>
        <w:t xml:space="preserve">In CybOX 2.1.1, all of the properties of the </w:t>
      </w:r>
      <w:r>
        <w:rPr>
          <w:rFonts w:ascii="Courier New" w:eastAsia="Courier New" w:hAnsi="Courier New" w:cs="Courier New"/>
        </w:rPr>
        <w:t>ICMPv6PacketType</w:t>
      </w:r>
      <w:r>
        <w:t xml:space="preserve"> </w:t>
      </w:r>
      <w:r>
        <w:rPr>
          <w:rFonts w:cs="Courier New"/>
        </w:rPr>
        <w:t xml:space="preserve">class, except </w:t>
      </w:r>
      <w:r>
        <w:rPr>
          <w:rFonts w:ascii="Courier New" w:eastAsia="Courier New" w:hAnsi="Courier New" w:cs="Courier New"/>
        </w:rPr>
        <w:t>ICMPv6_Header</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ICMPv6ErrorMessageType</w:t>
      </w:r>
      <w:r w:rsidRPr="00D86A21">
        <w:rPr>
          <w:rFonts w:eastAsia="Courier New"/>
        </w:rPr>
        <w:t xml:space="preserve"> and</w:t>
      </w:r>
      <w:r>
        <w:rPr>
          <w:rFonts w:ascii="Courier New" w:eastAsia="Courier New" w:hAnsi="Courier New" w:cs="Courier New"/>
        </w:rPr>
        <w:t xml:space="preserve"> ICMPv4InfoMessageType</w:t>
      </w:r>
      <w:r>
        <w:rPr>
          <w:rFonts w:eastAsia="Courier New"/>
        </w:rPr>
        <w:t xml:space="preserve"> </w:t>
      </w:r>
      <w:r>
        <w:rPr>
          <w:rFonts w:cs="Courier New"/>
        </w:rPr>
        <w:t xml:space="preserve">can be modelled as subclasses of the </w:t>
      </w:r>
      <w:r>
        <w:rPr>
          <w:rFonts w:ascii="Courier New" w:eastAsia="Courier New" w:hAnsi="Courier New" w:cs="Courier New"/>
        </w:rPr>
        <w:t>ICMPv6PacketType</w:t>
      </w:r>
      <w:r>
        <w:rPr>
          <w:rFonts w:eastAsia="Courier New"/>
        </w:rPr>
        <w:t xml:space="preserve"> class. </w:t>
      </w:r>
      <w:r>
        <w:rPr>
          <w:rFonts w:cs="Courier New"/>
        </w:rPr>
        <w:t>In future releases, it will probably be modelled that way.</w:t>
      </w:r>
    </w:p>
    <w:p w14:paraId="3649BD6F" w14:textId="233C5BDF" w:rsidR="00D86A21" w:rsidRPr="00F07192" w:rsidRDefault="00D86A21" w:rsidP="00D86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ICMPv6PacketType</w:t>
      </w:r>
      <w:r>
        <w:rPr>
          <w:rFonts w:cs="Courier New"/>
        </w:rPr>
        <w:t xml:space="preserve"> class is </w:t>
      </w:r>
      <w:r w:rsidRPr="000F2726">
        <w:rPr>
          <w:rFonts w:cs="Courier New"/>
        </w:rPr>
        <w:t xml:space="preserve">shown in </w:t>
      </w:r>
      <w:r w:rsidRPr="00D86A21">
        <w:rPr>
          <w:rFonts w:cs="Courier New"/>
          <w:b/>
          <w:color w:val="0000EE"/>
        </w:rPr>
        <w:fldChar w:fldCharType="begin"/>
      </w:r>
      <w:r w:rsidRPr="00D86A21">
        <w:rPr>
          <w:rFonts w:cs="Courier New"/>
          <w:b/>
          <w:color w:val="0000EE"/>
        </w:rPr>
        <w:instrText xml:space="preserve"> REF _Ref440456964 \h  \* MERGEFORMAT </w:instrText>
      </w:r>
      <w:r w:rsidRPr="00D86A21">
        <w:rPr>
          <w:rFonts w:cs="Courier New"/>
          <w:b/>
          <w:color w:val="0000EE"/>
        </w:rPr>
      </w:r>
      <w:r w:rsidRPr="00D86A21">
        <w:rPr>
          <w:rFonts w:cs="Courier New"/>
          <w:b/>
          <w:color w:val="0000EE"/>
        </w:rPr>
        <w:fldChar w:fldCharType="separate"/>
      </w:r>
      <w:r w:rsidRPr="00D86A21">
        <w:rPr>
          <w:b/>
          <w:color w:val="0000EE"/>
        </w:rPr>
        <w:t xml:space="preserve">Figure </w:t>
      </w:r>
      <w:r w:rsidRPr="00D86A21">
        <w:rPr>
          <w:b/>
          <w:noProof/>
          <w:color w:val="0000EE"/>
        </w:rPr>
        <w:t>3</w:t>
      </w:r>
      <w:r w:rsidRPr="00D86A21">
        <w:rPr>
          <w:b/>
          <w:color w:val="0000EE"/>
        </w:rPr>
        <w:noBreakHyphen/>
      </w:r>
      <w:r w:rsidRPr="00D86A21">
        <w:rPr>
          <w:b/>
          <w:noProof/>
          <w:color w:val="0000EE"/>
        </w:rPr>
        <w:t>5</w:t>
      </w:r>
      <w:r w:rsidRPr="00D86A21">
        <w:rPr>
          <w:rFonts w:cs="Courier New"/>
          <w:b/>
          <w:color w:val="0000EE"/>
        </w:rPr>
        <w:fldChar w:fldCharType="end"/>
      </w:r>
      <w:r>
        <w:rPr>
          <w:rFonts w:cs="Courier New"/>
        </w:rPr>
        <w:t>.</w:t>
      </w:r>
    </w:p>
    <w:p w14:paraId="0890B7A9" w14:textId="77777777" w:rsidR="00D86A21" w:rsidRPr="00D86A21" w:rsidRDefault="00D86A21" w:rsidP="00D86A21"/>
    <w:p w14:paraId="00A4CBD0" w14:textId="77777777" w:rsidR="006F0553" w:rsidRDefault="007C6F97" w:rsidP="006F0553">
      <w:pPr>
        <w:keepNext/>
      </w:pPr>
      <w:r w:rsidRPr="007C6F97">
        <w:rPr>
          <w:noProof/>
        </w:rPr>
        <w:lastRenderedPageBreak/>
        <w:drawing>
          <wp:inline distT="0" distB="0" distL="0" distR="0" wp14:anchorId="1D8EB265" wp14:editId="14DA3510">
            <wp:extent cx="9086850" cy="445858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4"/>
                    <a:stretch>
                      <a:fillRect/>
                    </a:stretch>
                  </pic:blipFill>
                  <pic:spPr>
                    <a:xfrm>
                      <a:off x="0" y="0"/>
                      <a:ext cx="9095196" cy="4462681"/>
                    </a:xfrm>
                    <a:prstGeom prst="rect">
                      <a:avLst/>
                    </a:prstGeom>
                  </pic:spPr>
                </pic:pic>
              </a:graphicData>
            </a:graphic>
          </wp:inline>
        </w:drawing>
      </w:r>
    </w:p>
    <w:p w14:paraId="0ABA7A49" w14:textId="1EDE9E03" w:rsidR="007C6F97" w:rsidRPr="007C6F97" w:rsidRDefault="006F0553" w:rsidP="006C3065">
      <w:pPr>
        <w:pStyle w:val="Caption"/>
      </w:pPr>
      <w:bookmarkStart w:id="206" w:name="_Ref440456964"/>
      <w:r>
        <w:t xml:space="preserve">Figure </w:t>
      </w:r>
      <w:r w:rsidR="00357E74">
        <w:fldChar w:fldCharType="begin"/>
      </w:r>
      <w:r w:rsidR="00357E74">
        <w:instrText xml:space="preserve"> STYLEREF 1 \s </w:instrText>
      </w:r>
      <w:r w:rsidR="00357E74">
        <w:fldChar w:fldCharType="separate"/>
      </w:r>
      <w:r w:rsidR="00357E74">
        <w:rPr>
          <w:noProof/>
        </w:rPr>
        <w:t>3</w:t>
      </w:r>
      <w:r w:rsidR="00357E74">
        <w:fldChar w:fldCharType="end"/>
      </w:r>
      <w:r w:rsidR="00357E74">
        <w:noBreakHyphen/>
      </w:r>
      <w:r w:rsidR="00357E74">
        <w:fldChar w:fldCharType="begin"/>
      </w:r>
      <w:r w:rsidR="00357E74">
        <w:instrText xml:space="preserve"> SEQ Figure \* ARABIC \s 1 </w:instrText>
      </w:r>
      <w:r w:rsidR="00357E74">
        <w:fldChar w:fldCharType="separate"/>
      </w:r>
      <w:r w:rsidR="00357E74">
        <w:rPr>
          <w:noProof/>
        </w:rPr>
        <w:t>8</w:t>
      </w:r>
      <w:r w:rsidR="00357E74">
        <w:fldChar w:fldCharType="end"/>
      </w:r>
      <w:bookmarkEnd w:id="206"/>
      <w:r>
        <w:t xml:space="preserve">. UML diagram for the </w:t>
      </w:r>
      <w:r w:rsidRPr="006F0553">
        <w:rPr>
          <w:rFonts w:ascii="Courier New" w:hAnsi="Courier New" w:cs="Courier New"/>
        </w:rPr>
        <w:t>ICMPv6PacketType</w:t>
      </w:r>
      <w:r>
        <w:t xml:space="preserve"> class</w:t>
      </w:r>
    </w:p>
    <w:p w14:paraId="33F8631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ICMPv6PacketType</w:t>
      </w:r>
      <w:r>
        <w:t xml:space="preserve"> class is given in </w:t>
      </w:r>
      <w:r w:rsidRPr="00E7627F">
        <w:rPr>
          <w:b/>
          <w:color w:val="0000EE"/>
        </w:rPr>
        <w:fldChar w:fldCharType="begin"/>
      </w:r>
      <w:r w:rsidRPr="00E7627F">
        <w:rPr>
          <w:b/>
          <w:color w:val="0000EE"/>
        </w:rPr>
        <w:instrText xml:space="preserve"> REF _Ref439920452 \h </w:instrText>
      </w:r>
      <w:r>
        <w:rPr>
          <w:b/>
          <w:color w:val="0000EE"/>
        </w:rPr>
        <w:instrText xml:space="preserve"> \* MERGEFORMAT </w:instrText>
      </w:r>
      <w:r w:rsidRPr="00E7627F">
        <w:rPr>
          <w:b/>
          <w:color w:val="0000EE"/>
        </w:rPr>
      </w:r>
      <w:r w:rsidRPr="00E7627F">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62</w:t>
      </w:r>
      <w:r w:rsidRPr="00E7627F">
        <w:rPr>
          <w:b/>
          <w:color w:val="0000EE"/>
        </w:rPr>
        <w:fldChar w:fldCharType="end"/>
      </w:r>
      <w:r>
        <w:t>.</w:t>
      </w:r>
    </w:p>
    <w:p w14:paraId="5AFEE989" w14:textId="77777777" w:rsidR="007C6F97" w:rsidRDefault="007C6F97" w:rsidP="007C6F97">
      <w:pPr>
        <w:pStyle w:val="tablecaption"/>
        <w:jc w:val="center"/>
      </w:pPr>
      <w:bookmarkStart w:id="207" w:name="_Ref439920452"/>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62</w:t>
      </w:r>
      <w:r w:rsidR="003E4566">
        <w:rPr>
          <w:noProof/>
        </w:rPr>
        <w:fldChar w:fldCharType="end"/>
      </w:r>
      <w:bookmarkEnd w:id="207"/>
      <w:r>
        <w:rPr>
          <w:noProof/>
        </w:rPr>
        <w:t xml:space="preserve">. </w:t>
      </w:r>
      <w:r>
        <w:t xml:space="preserve">Properties of the </w:t>
      </w:r>
      <w:r>
        <w:rPr>
          <w:rFonts w:ascii="Courier New" w:eastAsia="Courier New" w:hAnsi="Courier New" w:cs="Courier New"/>
        </w:rPr>
        <w:t>ICMPv6PacketType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0"/>
        <w:gridCol w:w="3060"/>
        <w:gridCol w:w="1260"/>
        <w:gridCol w:w="6840"/>
      </w:tblGrid>
      <w:tr w:rsidR="007C6F97" w14:paraId="0B08FDC4" w14:textId="77777777" w:rsidTr="00DD0B44">
        <w:trPr>
          <w:jc w:val="center"/>
        </w:trPr>
        <w:tc>
          <w:tcPr>
            <w:tcW w:w="1800" w:type="dxa"/>
            <w:shd w:val="clear" w:color="auto" w:fill="BFBFBF"/>
            <w:tcMar>
              <w:top w:w="100" w:type="dxa"/>
              <w:left w:w="100" w:type="dxa"/>
              <w:bottom w:w="100" w:type="dxa"/>
              <w:right w:w="100" w:type="dxa"/>
            </w:tcMar>
          </w:tcPr>
          <w:p w14:paraId="005207BD" w14:textId="77777777" w:rsidR="007C6F97" w:rsidRDefault="007C6F97" w:rsidP="00DD0B44">
            <w:pPr>
              <w:rPr>
                <w:b/>
                <w:color w:val="000000"/>
              </w:rPr>
            </w:pPr>
            <w:r>
              <w:rPr>
                <w:b/>
                <w:color w:val="000000"/>
              </w:rPr>
              <w:t>Name</w:t>
            </w:r>
          </w:p>
        </w:tc>
        <w:tc>
          <w:tcPr>
            <w:tcW w:w="3060" w:type="dxa"/>
            <w:shd w:val="clear" w:color="auto" w:fill="BFBFBF"/>
            <w:tcMar>
              <w:top w:w="100" w:type="dxa"/>
              <w:left w:w="100" w:type="dxa"/>
              <w:bottom w:w="100" w:type="dxa"/>
              <w:right w:w="100" w:type="dxa"/>
            </w:tcMar>
          </w:tcPr>
          <w:p w14:paraId="65FF7E67"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A11DB9"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60FDFE13" w14:textId="77777777" w:rsidR="007C6F97" w:rsidRDefault="007C6F97" w:rsidP="00DD0B44">
            <w:pPr>
              <w:rPr>
                <w:b/>
                <w:color w:val="000000"/>
              </w:rPr>
            </w:pPr>
            <w:r>
              <w:rPr>
                <w:b/>
                <w:color w:val="000000"/>
              </w:rPr>
              <w:t>Description</w:t>
            </w:r>
          </w:p>
        </w:tc>
      </w:tr>
      <w:tr w:rsidR="007C6F97" w14:paraId="62F1FD26" w14:textId="77777777" w:rsidTr="00DD0B44">
        <w:trPr>
          <w:jc w:val="center"/>
        </w:trPr>
        <w:tc>
          <w:tcPr>
            <w:tcW w:w="1800" w:type="dxa"/>
            <w:shd w:val="clear" w:color="auto" w:fill="FFFFFF"/>
            <w:tcMar>
              <w:top w:w="100" w:type="dxa"/>
              <w:left w:w="100" w:type="dxa"/>
              <w:bottom w:w="100" w:type="dxa"/>
              <w:right w:w="100" w:type="dxa"/>
            </w:tcMar>
            <w:vAlign w:val="center"/>
          </w:tcPr>
          <w:p w14:paraId="72FBFA07" w14:textId="77777777" w:rsidR="007C6F97" w:rsidRDefault="007C6F97" w:rsidP="00DD0B44">
            <w:r>
              <w:rPr>
                <w:b/>
              </w:rPr>
              <w:t>ICMPv6_Header</w:t>
            </w:r>
          </w:p>
        </w:tc>
        <w:tc>
          <w:tcPr>
            <w:tcW w:w="3060" w:type="dxa"/>
            <w:shd w:val="clear" w:color="auto" w:fill="FFFFFF"/>
            <w:tcMar>
              <w:top w:w="100" w:type="dxa"/>
              <w:left w:w="100" w:type="dxa"/>
              <w:bottom w:w="100" w:type="dxa"/>
              <w:right w:w="100" w:type="dxa"/>
            </w:tcMar>
            <w:vAlign w:val="center"/>
          </w:tcPr>
          <w:p w14:paraId="594184E5" w14:textId="77777777" w:rsidR="007C6F97" w:rsidRDefault="007C6F97" w:rsidP="00DD0B44">
            <w:r>
              <w:rPr>
                <w:rFonts w:ascii="Courier New" w:eastAsia="Courier New" w:hAnsi="Courier New" w:cs="Courier New"/>
              </w:rPr>
              <w:t>ICMPv6HeaderType</w:t>
            </w:r>
          </w:p>
        </w:tc>
        <w:tc>
          <w:tcPr>
            <w:tcW w:w="1260" w:type="dxa"/>
            <w:shd w:val="clear" w:color="auto" w:fill="FFFFFF"/>
            <w:tcMar>
              <w:top w:w="100" w:type="dxa"/>
              <w:left w:w="100" w:type="dxa"/>
              <w:bottom w:w="100" w:type="dxa"/>
              <w:right w:w="100" w:type="dxa"/>
            </w:tcMar>
            <w:vAlign w:val="center"/>
          </w:tcPr>
          <w:p w14:paraId="4194318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D3D47A2" w14:textId="51576A9C" w:rsidR="007C6F97" w:rsidRDefault="007C6F97" w:rsidP="00D86A21">
            <w:r>
              <w:t xml:space="preserve">The </w:t>
            </w:r>
            <w:r>
              <w:rPr>
                <w:rFonts w:ascii="Courier New" w:eastAsia="Courier New" w:hAnsi="Courier New" w:cs="Courier New"/>
              </w:rPr>
              <w:t>ICMPv6_Header</w:t>
            </w:r>
            <w:r>
              <w:t xml:space="preserve"> property </w:t>
            </w:r>
            <w:r w:rsidR="00D86A21">
              <w:t>specifies the ICMP type, ICMP code, and</w:t>
            </w:r>
            <w:r>
              <w:t xml:space="preserve"> </w:t>
            </w:r>
            <w:r>
              <w:lastRenderedPageBreak/>
              <w:t>the checksum.</w:t>
            </w:r>
          </w:p>
        </w:tc>
      </w:tr>
      <w:tr w:rsidR="007C6F97" w14:paraId="706360EC" w14:textId="77777777" w:rsidTr="00DD0B44">
        <w:trPr>
          <w:jc w:val="center"/>
        </w:trPr>
        <w:tc>
          <w:tcPr>
            <w:tcW w:w="1800" w:type="dxa"/>
            <w:shd w:val="clear" w:color="auto" w:fill="FFFFFF"/>
            <w:tcMar>
              <w:top w:w="100" w:type="dxa"/>
              <w:left w:w="100" w:type="dxa"/>
              <w:bottom w:w="100" w:type="dxa"/>
              <w:right w:w="100" w:type="dxa"/>
            </w:tcMar>
            <w:vAlign w:val="center"/>
          </w:tcPr>
          <w:p w14:paraId="788978D6" w14:textId="77777777" w:rsidR="007C6F97" w:rsidRDefault="007C6F97" w:rsidP="00DD0B44">
            <w:r>
              <w:rPr>
                <w:b/>
              </w:rPr>
              <w:lastRenderedPageBreak/>
              <w:t>Error_Msg</w:t>
            </w:r>
          </w:p>
        </w:tc>
        <w:tc>
          <w:tcPr>
            <w:tcW w:w="3060" w:type="dxa"/>
            <w:shd w:val="clear" w:color="auto" w:fill="FFFFFF"/>
            <w:tcMar>
              <w:top w:w="100" w:type="dxa"/>
              <w:left w:w="100" w:type="dxa"/>
              <w:bottom w:w="100" w:type="dxa"/>
              <w:right w:w="100" w:type="dxa"/>
            </w:tcMar>
            <w:vAlign w:val="center"/>
          </w:tcPr>
          <w:p w14:paraId="54611D73" w14:textId="77777777" w:rsidR="007C6F97" w:rsidRDefault="007C6F97" w:rsidP="00DD0B44">
            <w:r>
              <w:rPr>
                <w:rFonts w:ascii="Courier New" w:eastAsia="Courier New" w:hAnsi="Courier New" w:cs="Courier New"/>
              </w:rPr>
              <w:t>ICMPv6ErrorMessageType</w:t>
            </w:r>
          </w:p>
        </w:tc>
        <w:tc>
          <w:tcPr>
            <w:tcW w:w="1260" w:type="dxa"/>
            <w:shd w:val="clear" w:color="auto" w:fill="FFFFFF"/>
            <w:tcMar>
              <w:top w:w="100" w:type="dxa"/>
              <w:left w:w="100" w:type="dxa"/>
              <w:bottom w:w="100" w:type="dxa"/>
              <w:right w:w="100" w:type="dxa"/>
            </w:tcMar>
            <w:vAlign w:val="center"/>
          </w:tcPr>
          <w:p w14:paraId="2CB3B5EC"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053C8FC" w14:textId="77777777" w:rsidR="00D86A21" w:rsidRDefault="00D86A21" w:rsidP="00DD0B44">
            <w:r>
              <w:t xml:space="preserve">The </w:t>
            </w:r>
            <w:r>
              <w:rPr>
                <w:rFonts w:ascii="Courier New" w:eastAsia="Courier New" w:hAnsi="Courier New" w:cs="Courier New"/>
              </w:rPr>
              <w:t>Error_Msg</w:t>
            </w:r>
            <w:r>
              <w:t xml:space="preserve"> property is used to specify an </w:t>
            </w:r>
            <w:r w:rsidR="0088772B">
              <w:rPr>
                <w:rFonts w:ascii="Courier New" w:eastAsia="Courier New" w:hAnsi="Courier New" w:cs="Courier New"/>
              </w:rPr>
              <w:t>ICMPv6</w:t>
            </w:r>
            <w:r>
              <w:rPr>
                <w:rFonts w:ascii="Courier New" w:eastAsia="Courier New" w:hAnsi="Courier New" w:cs="Courier New"/>
              </w:rPr>
              <w:t>ErrorMessageType</w:t>
            </w:r>
            <w:r>
              <w:t xml:space="preserve"> form of the </w:t>
            </w:r>
            <w:r w:rsidR="0088772B">
              <w:rPr>
                <w:rFonts w:ascii="Courier New" w:eastAsia="Courier New" w:hAnsi="Courier New" w:cs="Courier New"/>
              </w:rPr>
              <w:t>ICMPv6</w:t>
            </w:r>
            <w:r>
              <w:rPr>
                <w:rFonts w:ascii="Courier New" w:eastAsia="Courier New" w:hAnsi="Courier New" w:cs="Courier New"/>
              </w:rPr>
              <w:t>PacketType</w:t>
            </w:r>
            <w:r>
              <w:t xml:space="preserve"> class.</w:t>
            </w:r>
          </w:p>
          <w:p w14:paraId="095254AD" w14:textId="77777777" w:rsidR="0088772B" w:rsidRDefault="0088772B" w:rsidP="00DD0B44"/>
          <w:p w14:paraId="0556DCDB" w14:textId="7BF1A6B1"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r w:rsidR="007C6F97" w14:paraId="7F40D848" w14:textId="77777777" w:rsidTr="00DD0B44">
        <w:trPr>
          <w:jc w:val="center"/>
        </w:trPr>
        <w:tc>
          <w:tcPr>
            <w:tcW w:w="1800" w:type="dxa"/>
            <w:shd w:val="clear" w:color="auto" w:fill="FFFFFF"/>
            <w:tcMar>
              <w:top w:w="100" w:type="dxa"/>
              <w:left w:w="100" w:type="dxa"/>
              <w:bottom w:w="100" w:type="dxa"/>
              <w:right w:w="100" w:type="dxa"/>
            </w:tcMar>
            <w:vAlign w:val="center"/>
          </w:tcPr>
          <w:p w14:paraId="2F8A33BF" w14:textId="77777777" w:rsidR="007C6F97" w:rsidRDefault="007C6F97" w:rsidP="00DD0B44">
            <w:r>
              <w:rPr>
                <w:b/>
              </w:rPr>
              <w:t>Info_Msg</w:t>
            </w:r>
          </w:p>
        </w:tc>
        <w:tc>
          <w:tcPr>
            <w:tcW w:w="3060" w:type="dxa"/>
            <w:shd w:val="clear" w:color="auto" w:fill="FFFFFF"/>
            <w:tcMar>
              <w:top w:w="100" w:type="dxa"/>
              <w:left w:w="100" w:type="dxa"/>
              <w:bottom w:w="100" w:type="dxa"/>
              <w:right w:w="100" w:type="dxa"/>
            </w:tcMar>
            <w:vAlign w:val="center"/>
          </w:tcPr>
          <w:p w14:paraId="09C3FD0E" w14:textId="77777777" w:rsidR="007C6F97" w:rsidRDefault="007C6F97" w:rsidP="00DD0B44">
            <w:r>
              <w:rPr>
                <w:rFonts w:ascii="Courier New" w:eastAsia="Courier New" w:hAnsi="Courier New" w:cs="Courier New"/>
              </w:rPr>
              <w:t>ICMPv6InfoMessageType</w:t>
            </w:r>
          </w:p>
        </w:tc>
        <w:tc>
          <w:tcPr>
            <w:tcW w:w="1260" w:type="dxa"/>
            <w:shd w:val="clear" w:color="auto" w:fill="FFFFFF"/>
            <w:tcMar>
              <w:top w:w="100" w:type="dxa"/>
              <w:left w:w="100" w:type="dxa"/>
              <w:bottom w:w="100" w:type="dxa"/>
              <w:right w:w="100" w:type="dxa"/>
            </w:tcMar>
            <w:vAlign w:val="center"/>
          </w:tcPr>
          <w:p w14:paraId="3ECFBF9A"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67F2DF5B" w14:textId="77777777" w:rsidR="007C6F97" w:rsidRDefault="0088772B" w:rsidP="0088772B">
            <w:r>
              <w:t xml:space="preserve">The </w:t>
            </w:r>
            <w:r>
              <w:rPr>
                <w:rFonts w:ascii="Courier New" w:eastAsia="Courier New" w:hAnsi="Courier New" w:cs="Courier New"/>
              </w:rPr>
              <w:t>Info_Msg</w:t>
            </w:r>
            <w:r>
              <w:t xml:space="preserve"> property is used to specify an </w:t>
            </w:r>
            <w:r>
              <w:rPr>
                <w:rFonts w:ascii="Courier New" w:eastAsia="Courier New" w:hAnsi="Courier New" w:cs="Courier New"/>
              </w:rPr>
              <w:t>ICMPv6InfoMessageType</w:t>
            </w:r>
            <w:r>
              <w:t xml:space="preserve"> form of the </w:t>
            </w:r>
            <w:r>
              <w:rPr>
                <w:rFonts w:ascii="Courier New" w:eastAsia="Courier New" w:hAnsi="Courier New" w:cs="Courier New"/>
              </w:rPr>
              <w:t>ICMPv6PacketType</w:t>
            </w:r>
            <w:r>
              <w:t xml:space="preserve"> class.</w:t>
            </w:r>
          </w:p>
          <w:p w14:paraId="6B6F9925" w14:textId="77777777" w:rsidR="0088772B" w:rsidRDefault="0088772B" w:rsidP="0088772B"/>
          <w:p w14:paraId="42F655A8" w14:textId="335320A5" w:rsidR="0088772B" w:rsidRDefault="0088772B" w:rsidP="0088772B">
            <w:r>
              <w:t xml:space="preserve">Only one of the </w:t>
            </w:r>
            <w:r w:rsidRPr="006A140D">
              <w:rPr>
                <w:rFonts w:ascii="Courier New" w:eastAsia="Courier New" w:hAnsi="Courier New" w:cs="Courier New"/>
              </w:rPr>
              <w:t>Error_Msg</w:t>
            </w:r>
            <w:r>
              <w:rPr>
                <w:rFonts w:eastAsia="Courier New"/>
              </w:rPr>
              <w:t xml:space="preserve"> and </w:t>
            </w:r>
            <w:r>
              <w:rPr>
                <w:rFonts w:ascii="Courier New" w:eastAsia="Courier New" w:hAnsi="Courier New" w:cs="Courier New"/>
              </w:rPr>
              <w:t>Info_Msg</w:t>
            </w:r>
            <w:r w:rsidRPr="0088772B">
              <w:rPr>
                <w:rFonts w:eastAsia="Courier New"/>
              </w:rPr>
              <w:t xml:space="preserve"> </w:t>
            </w:r>
            <w:r>
              <w:t xml:space="preserve">properties </w:t>
            </w:r>
            <w:r>
              <w:rPr>
                <w:rFonts w:eastAsia="Courier New"/>
              </w:rPr>
              <w:t>can be populated.</w:t>
            </w:r>
          </w:p>
        </w:tc>
      </w:tr>
    </w:tbl>
    <w:p w14:paraId="6C2534DA" w14:textId="77777777" w:rsidR="007C6F97" w:rsidRDefault="007C6F97" w:rsidP="007C6F97">
      <w:pPr>
        <w:pStyle w:val="Heading4"/>
      </w:pPr>
      <w:bookmarkStart w:id="208" w:name="_Toc449967679"/>
      <w:r>
        <w:t>ICMPv6HeaderType Class</w:t>
      </w:r>
      <w:bookmarkEnd w:id="208"/>
    </w:p>
    <w:p w14:paraId="6A699098" w14:textId="6CB24A44" w:rsidR="007C6F97" w:rsidRDefault="0088772B" w:rsidP="007C6F97">
      <w:pPr>
        <w:pStyle w:val="basicparagraph"/>
        <w:contextualSpacing w:val="0"/>
      </w:pPr>
      <w:r>
        <w:t xml:space="preserve">The </w:t>
      </w:r>
      <w:r>
        <w:rPr>
          <w:rFonts w:ascii="Courier New" w:eastAsia="Courier New" w:hAnsi="Courier New" w:cs="Courier New"/>
        </w:rPr>
        <w:t>ICMPv6HeaderType</w:t>
      </w:r>
      <w:r>
        <w:t xml:space="preserve"> class specifies the</w:t>
      </w:r>
      <w:r w:rsidR="007C6F97">
        <w:t xml:space="preserve"> header </w:t>
      </w:r>
      <w:r>
        <w:t>properties:</w:t>
      </w:r>
      <w:r w:rsidR="007C6F97">
        <w:t xml:space="preserve"> t</w:t>
      </w:r>
      <w:r>
        <w:t>he ICMP class, ICMP code, and</w:t>
      </w:r>
      <w:r w:rsidR="007C6F97">
        <w:t xml:space="preserve"> the checksum. </w:t>
      </w:r>
    </w:p>
    <w:p w14:paraId="6EDD0BBB"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ICMPv6HeaderType</w:t>
      </w:r>
      <w:r>
        <w:t xml:space="preserve"> class is given in </w:t>
      </w:r>
      <w:r w:rsidRPr="00F032CA">
        <w:rPr>
          <w:b/>
          <w:color w:val="0000EE"/>
        </w:rPr>
        <w:fldChar w:fldCharType="begin"/>
      </w:r>
      <w:r w:rsidRPr="00F032CA">
        <w:rPr>
          <w:b/>
          <w:color w:val="0000EE"/>
        </w:rPr>
        <w:instrText xml:space="preserve"> REF _Ref439920561 \h </w:instrText>
      </w:r>
      <w:r>
        <w:rPr>
          <w:b/>
          <w:color w:val="0000EE"/>
        </w:rPr>
        <w:instrText xml:space="preserve"> \* MERGEFORMAT </w:instrText>
      </w:r>
      <w:r w:rsidRPr="00F032CA">
        <w:rPr>
          <w:b/>
          <w:color w:val="0000EE"/>
        </w:rPr>
      </w:r>
      <w:r w:rsidRPr="00F032CA">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63</w:t>
      </w:r>
      <w:r w:rsidRPr="00F032CA">
        <w:rPr>
          <w:b/>
          <w:color w:val="0000EE"/>
        </w:rPr>
        <w:fldChar w:fldCharType="end"/>
      </w:r>
      <w:r>
        <w:t>.</w:t>
      </w:r>
    </w:p>
    <w:p w14:paraId="3117F015" w14:textId="77777777" w:rsidR="007C6F97" w:rsidRDefault="007C6F97" w:rsidP="007C6F97">
      <w:pPr>
        <w:pStyle w:val="tablecaption"/>
        <w:jc w:val="center"/>
      </w:pPr>
      <w:bookmarkStart w:id="209" w:name="_Ref439920561"/>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63</w:t>
      </w:r>
      <w:r w:rsidR="003E4566">
        <w:rPr>
          <w:noProof/>
        </w:rPr>
        <w:fldChar w:fldCharType="end"/>
      </w:r>
      <w:bookmarkEnd w:id="209"/>
      <w:r>
        <w:rPr>
          <w:noProof/>
        </w:rPr>
        <w:t xml:space="preserve">. </w:t>
      </w:r>
      <w:r>
        <w:t xml:space="preserve">Properties of the </w:t>
      </w:r>
      <w:r>
        <w:rPr>
          <w:rFonts w:ascii="Courier New" w:eastAsia="Courier New" w:hAnsi="Courier New" w:cs="Courier New"/>
        </w:rPr>
        <w:t>ICMPv6HeaderType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600"/>
        <w:gridCol w:w="1260"/>
        <w:gridCol w:w="6750"/>
      </w:tblGrid>
      <w:tr w:rsidR="007C6F97" w14:paraId="46B77C37" w14:textId="77777777" w:rsidTr="00DD0B44">
        <w:trPr>
          <w:jc w:val="center"/>
        </w:trPr>
        <w:tc>
          <w:tcPr>
            <w:tcW w:w="1350" w:type="dxa"/>
            <w:shd w:val="clear" w:color="auto" w:fill="BFBFBF"/>
            <w:tcMar>
              <w:top w:w="100" w:type="dxa"/>
              <w:left w:w="100" w:type="dxa"/>
              <w:bottom w:w="100" w:type="dxa"/>
              <w:right w:w="100" w:type="dxa"/>
            </w:tcMar>
          </w:tcPr>
          <w:p w14:paraId="7E6225E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1653F0D2"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D4A783D" w14:textId="77777777" w:rsidR="007C6F97" w:rsidRDefault="007C6F97" w:rsidP="00DD0B44">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1CF38EBC" w14:textId="77777777" w:rsidR="007C6F97" w:rsidRDefault="007C6F97" w:rsidP="00DD0B44">
            <w:pPr>
              <w:rPr>
                <w:b/>
                <w:color w:val="000000"/>
              </w:rPr>
            </w:pPr>
            <w:r>
              <w:rPr>
                <w:b/>
                <w:color w:val="000000"/>
              </w:rPr>
              <w:t>Description</w:t>
            </w:r>
          </w:p>
        </w:tc>
      </w:tr>
      <w:tr w:rsidR="007C6F97" w14:paraId="7445015D" w14:textId="77777777" w:rsidTr="00DD0B44">
        <w:trPr>
          <w:jc w:val="center"/>
        </w:trPr>
        <w:tc>
          <w:tcPr>
            <w:tcW w:w="1350" w:type="dxa"/>
            <w:shd w:val="clear" w:color="auto" w:fill="FFFFFF"/>
            <w:tcMar>
              <w:top w:w="100" w:type="dxa"/>
              <w:left w:w="100" w:type="dxa"/>
              <w:bottom w:w="100" w:type="dxa"/>
              <w:right w:w="100" w:type="dxa"/>
            </w:tcMar>
            <w:vAlign w:val="center"/>
          </w:tcPr>
          <w:p w14:paraId="0825337C" w14:textId="77777777" w:rsidR="007C6F97" w:rsidRDefault="007C6F97" w:rsidP="00DD0B44">
            <w:r>
              <w:rPr>
                <w:b/>
              </w:rPr>
              <w:t>Type</w:t>
            </w:r>
          </w:p>
        </w:tc>
        <w:tc>
          <w:tcPr>
            <w:tcW w:w="3600" w:type="dxa"/>
            <w:shd w:val="clear" w:color="auto" w:fill="FFFFFF"/>
            <w:tcMar>
              <w:top w:w="100" w:type="dxa"/>
              <w:left w:w="100" w:type="dxa"/>
              <w:bottom w:w="100" w:type="dxa"/>
              <w:right w:w="100" w:type="dxa"/>
            </w:tcMar>
            <w:vAlign w:val="center"/>
          </w:tcPr>
          <w:p w14:paraId="1634C5EF"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019A29E9"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12467915"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349FDF44" w14:textId="04F15FD1" w:rsidR="007C6F97" w:rsidRDefault="007C6F97" w:rsidP="00E46848">
            <w:r>
              <w:t xml:space="preserve">The </w:t>
            </w:r>
            <w:r>
              <w:rPr>
                <w:rFonts w:ascii="Courier New" w:eastAsia="Courier New" w:hAnsi="Courier New" w:cs="Courier New"/>
              </w:rPr>
              <w:t>Type</w:t>
            </w:r>
            <w:r>
              <w:t xml:space="preserve"> property specifies the type of the message. Values range from 0 to 127 (high order bit is 0) indicate an error messages; values from 128 to 255 (high order bit is 1) indicate an informational message.</w:t>
            </w:r>
          </w:p>
        </w:tc>
      </w:tr>
      <w:tr w:rsidR="007C6F97" w14:paraId="2DFA9130" w14:textId="77777777" w:rsidTr="00DD0B44">
        <w:trPr>
          <w:jc w:val="center"/>
        </w:trPr>
        <w:tc>
          <w:tcPr>
            <w:tcW w:w="1350" w:type="dxa"/>
            <w:shd w:val="clear" w:color="auto" w:fill="FFFFFF"/>
            <w:tcMar>
              <w:top w:w="100" w:type="dxa"/>
              <w:left w:w="100" w:type="dxa"/>
              <w:bottom w:w="100" w:type="dxa"/>
              <w:right w:w="100" w:type="dxa"/>
            </w:tcMar>
            <w:vAlign w:val="center"/>
          </w:tcPr>
          <w:p w14:paraId="16524430" w14:textId="77777777" w:rsidR="007C6F97" w:rsidRDefault="007C6F97" w:rsidP="00DD0B44">
            <w:r>
              <w:rPr>
                <w:b/>
              </w:rPr>
              <w:t>Code</w:t>
            </w:r>
          </w:p>
        </w:tc>
        <w:tc>
          <w:tcPr>
            <w:tcW w:w="3600" w:type="dxa"/>
            <w:shd w:val="clear" w:color="auto" w:fill="FFFFFF"/>
            <w:tcMar>
              <w:top w:w="100" w:type="dxa"/>
              <w:left w:w="100" w:type="dxa"/>
              <w:bottom w:w="100" w:type="dxa"/>
              <w:right w:w="100" w:type="dxa"/>
            </w:tcMar>
            <w:vAlign w:val="center"/>
          </w:tcPr>
          <w:p w14:paraId="6D0E96D0"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3BC9E4D"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5611C9D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0378023D" w14:textId="3AF57512" w:rsidR="007C6F97" w:rsidRDefault="007C6F97" w:rsidP="00E46848">
            <w:r>
              <w:t xml:space="preserve">The </w:t>
            </w:r>
            <w:r>
              <w:rPr>
                <w:rFonts w:ascii="Courier New" w:eastAsia="Courier New" w:hAnsi="Courier New" w:cs="Courier New"/>
              </w:rPr>
              <w:t>Code</w:t>
            </w:r>
            <w:r>
              <w:t xml:space="preserve"> property depends on the message type and provides an additional level of message granularity.</w:t>
            </w:r>
          </w:p>
        </w:tc>
      </w:tr>
      <w:tr w:rsidR="007C6F97" w14:paraId="0A0AAE75" w14:textId="77777777" w:rsidTr="00DD0B44">
        <w:trPr>
          <w:jc w:val="center"/>
        </w:trPr>
        <w:tc>
          <w:tcPr>
            <w:tcW w:w="1350" w:type="dxa"/>
            <w:shd w:val="clear" w:color="auto" w:fill="FFFFFF"/>
            <w:tcMar>
              <w:top w:w="100" w:type="dxa"/>
              <w:left w:w="100" w:type="dxa"/>
              <w:bottom w:w="100" w:type="dxa"/>
              <w:right w:w="100" w:type="dxa"/>
            </w:tcMar>
            <w:vAlign w:val="center"/>
          </w:tcPr>
          <w:p w14:paraId="00A0ACAB" w14:textId="77777777" w:rsidR="007C6F97" w:rsidRDefault="007C6F97" w:rsidP="00DD0B44">
            <w:r>
              <w:rPr>
                <w:b/>
              </w:rPr>
              <w:t>Checksum</w:t>
            </w:r>
          </w:p>
        </w:tc>
        <w:tc>
          <w:tcPr>
            <w:tcW w:w="3600" w:type="dxa"/>
            <w:shd w:val="clear" w:color="auto" w:fill="FFFFFF"/>
            <w:tcMar>
              <w:top w:w="100" w:type="dxa"/>
              <w:left w:w="100" w:type="dxa"/>
              <w:bottom w:w="100" w:type="dxa"/>
              <w:right w:w="100" w:type="dxa"/>
            </w:tcMar>
            <w:vAlign w:val="center"/>
          </w:tcPr>
          <w:p w14:paraId="2F0CC183"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17688A92"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098C910" w14:textId="77777777" w:rsidR="007C6F97" w:rsidRDefault="007C6F97" w:rsidP="00DD0B44">
            <w:pPr>
              <w:jc w:val="center"/>
            </w:pPr>
            <w:r>
              <w:t>0..1</w:t>
            </w:r>
          </w:p>
        </w:tc>
        <w:tc>
          <w:tcPr>
            <w:tcW w:w="6750" w:type="dxa"/>
            <w:shd w:val="clear" w:color="auto" w:fill="FFFFFF"/>
            <w:tcMar>
              <w:top w:w="100" w:type="dxa"/>
              <w:left w:w="100" w:type="dxa"/>
              <w:bottom w:w="100" w:type="dxa"/>
              <w:right w:w="100" w:type="dxa"/>
            </w:tcMar>
          </w:tcPr>
          <w:p w14:paraId="2066279E" w14:textId="3D858960" w:rsidR="007C6F97" w:rsidRDefault="007C6F97" w:rsidP="00E46848">
            <w:r>
              <w:t xml:space="preserve">The </w:t>
            </w:r>
            <w:r>
              <w:rPr>
                <w:rFonts w:ascii="Courier New" w:eastAsia="Courier New" w:hAnsi="Courier New" w:cs="Courier New"/>
              </w:rPr>
              <w:t>Checksum</w:t>
            </w:r>
            <w:r>
              <w:t xml:space="preserve"> property </w:t>
            </w:r>
            <w:r w:rsidR="00E46848">
              <w:t>specifies</w:t>
            </w:r>
            <w:r>
              <w:t xml:space="preserve"> the checksum information of an ICMPv6 header.</w:t>
            </w:r>
          </w:p>
        </w:tc>
      </w:tr>
    </w:tbl>
    <w:p w14:paraId="0970A44B" w14:textId="77777777" w:rsidR="007C6F97" w:rsidRDefault="007C6F97" w:rsidP="007C6F97">
      <w:pPr>
        <w:pStyle w:val="Heading4"/>
      </w:pPr>
      <w:bookmarkStart w:id="210" w:name="_Toc449967680"/>
      <w:r>
        <w:t>ICMPv6ErrorMessageType Class</w:t>
      </w:r>
      <w:bookmarkEnd w:id="210"/>
    </w:p>
    <w:p w14:paraId="415B8C97" w14:textId="4D222045" w:rsidR="007C6F97" w:rsidRDefault="0088772B" w:rsidP="007C6F97">
      <w:pPr>
        <w:pStyle w:val="basicparagraph"/>
        <w:contextualSpacing w:val="0"/>
      </w:pPr>
      <w:r>
        <w:t xml:space="preserve">The </w:t>
      </w:r>
      <w:r>
        <w:rPr>
          <w:rFonts w:ascii="Courier New" w:eastAsia="Courier New" w:hAnsi="Courier New" w:cs="Courier New"/>
        </w:rPr>
        <w:t>ICMPv6ErrorMessageType</w:t>
      </w:r>
      <w:r>
        <w:t xml:space="preserve"> class </w:t>
      </w:r>
      <w:r w:rsidR="00591A60">
        <w:t xml:space="preserve">specifies </w:t>
      </w:r>
      <w:r w:rsidR="007C6F97">
        <w:t>ICMP v6 error messages</w:t>
      </w:r>
      <w:r w:rsidR="00E46848">
        <w:t>, including</w:t>
      </w:r>
      <w:r w:rsidR="007C6F97">
        <w:t xml:space="preserve"> destination unreachable message</w:t>
      </w:r>
      <w:r w:rsidR="00E46848">
        <w:t xml:space="preserve">s, packet too big messages, </w:t>
      </w:r>
      <w:r w:rsidR="007C6F97">
        <w:t xml:space="preserve">time exceeded messages, and parameter problem messages. Type values </w:t>
      </w:r>
      <w:r w:rsidR="00591A60">
        <w:t xml:space="preserve">in the header </w:t>
      </w:r>
      <w:r w:rsidR="007C6F97">
        <w:t>of ICMP v6 error messages range from 1 to 127.</w:t>
      </w:r>
    </w:p>
    <w:p w14:paraId="7B3162F2" w14:textId="5D6C8ADF" w:rsidR="00D67371" w:rsidRDefault="00D67371" w:rsidP="00B84DAF">
      <w:pPr>
        <w:spacing w:after="240"/>
      </w:pPr>
      <w:r>
        <w:t xml:space="preserve">See </w:t>
      </w:r>
      <w:hyperlink r:id="rId85" w:history="1">
        <w:r w:rsidR="007F043C">
          <w:rPr>
            <w:rStyle w:val="Hyperlink"/>
          </w:rPr>
          <w:t>http://tools.ietf.org/html/rfc4443</w:t>
        </w:r>
      </w:hyperlink>
      <w:r>
        <w:t xml:space="preserve"> and </w:t>
      </w:r>
      <w:hyperlink r:id="rId86" w:history="1">
        <w:r w:rsidR="007F043C">
          <w:rPr>
            <w:rStyle w:val="Hyperlink"/>
          </w:rPr>
          <w:t>http://tools.ietf.org/html/rfc2463</w:t>
        </w:r>
      </w:hyperlink>
      <w:r>
        <w:t xml:space="preserve"> for more information.</w:t>
      </w:r>
    </w:p>
    <w:p w14:paraId="17EE6803" w14:textId="029FCAAC" w:rsidR="00B84DAF" w:rsidRPr="00D67371" w:rsidRDefault="00B84DAF" w:rsidP="00FE7B6B">
      <w:pPr>
        <w:spacing w:after="240"/>
      </w:pPr>
      <w:r>
        <w:lastRenderedPageBreak/>
        <w:t xml:space="preserve">In CybOX 2.1.1, all of the properties of the </w:t>
      </w:r>
      <w:r>
        <w:rPr>
          <w:rFonts w:ascii="Courier New" w:eastAsia="Courier New" w:hAnsi="Courier New" w:cs="Courier New"/>
        </w:rPr>
        <w:t>ICMPv6ErrorMessageType</w:t>
      </w:r>
      <w:r>
        <w:t xml:space="preserve"> </w:t>
      </w:r>
      <w:r>
        <w:rPr>
          <w:rFonts w:cs="Courier New"/>
        </w:rPr>
        <w:t xml:space="preserve">class, except </w:t>
      </w:r>
      <w:r>
        <w:rPr>
          <w:rFonts w:ascii="Courier New" w:eastAsia="Courier New" w:hAnsi="Courier New" w:cs="Courier New"/>
        </w:rPr>
        <w:t>Invoking_Packet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ICMPv6DestinationUnreachableType, ICMPv6PacketTooBigType, ICMPv6TimeExceededType</w:t>
      </w:r>
      <w:r w:rsidRPr="00D86A21">
        <w:rPr>
          <w:rFonts w:eastAsia="Courier New"/>
        </w:rPr>
        <w:t xml:space="preserve"> and</w:t>
      </w:r>
      <w:r>
        <w:rPr>
          <w:rFonts w:ascii="Courier New" w:eastAsia="Courier New" w:hAnsi="Courier New" w:cs="Courier New"/>
        </w:rPr>
        <w:t xml:space="preserve"> ICMPv6ParameterProblemType</w:t>
      </w:r>
      <w:r>
        <w:rPr>
          <w:rFonts w:eastAsia="Courier New"/>
        </w:rPr>
        <w:t xml:space="preserve"> </w:t>
      </w:r>
      <w:r>
        <w:rPr>
          <w:rFonts w:cs="Courier New"/>
        </w:rPr>
        <w:t xml:space="preserve">can be modelled as subclasses of the </w:t>
      </w:r>
      <w:r>
        <w:rPr>
          <w:rFonts w:ascii="Courier New" w:eastAsia="Courier New" w:hAnsi="Courier New" w:cs="Courier New"/>
        </w:rPr>
        <w:t>ICMPv6ErrorMessageType</w:t>
      </w:r>
      <w:r>
        <w:rPr>
          <w:rFonts w:eastAsia="Courier New"/>
        </w:rPr>
        <w:t xml:space="preserve"> class. </w:t>
      </w:r>
      <w:r>
        <w:rPr>
          <w:rFonts w:cs="Courier New"/>
        </w:rPr>
        <w:t>In future releases, it will probably be modelled that way.</w:t>
      </w:r>
    </w:p>
    <w:p w14:paraId="702D514C"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ICMPv6ErrorMessageType</w:t>
      </w:r>
      <w:r>
        <w:t xml:space="preserve"> class is given in </w:t>
      </w:r>
      <w:r w:rsidRPr="00883AD9">
        <w:rPr>
          <w:b/>
          <w:color w:val="0000EE"/>
        </w:rPr>
        <w:fldChar w:fldCharType="begin"/>
      </w:r>
      <w:r w:rsidRPr="00883AD9">
        <w:rPr>
          <w:b/>
          <w:color w:val="0000EE"/>
        </w:rPr>
        <w:instrText xml:space="preserve"> REF _Ref439920637 \h </w:instrText>
      </w:r>
      <w:r>
        <w:rPr>
          <w:b/>
          <w:color w:val="0000EE"/>
        </w:rPr>
        <w:instrText xml:space="preserve"> \* MERGEFORMAT </w:instrText>
      </w:r>
      <w:r w:rsidRPr="00883AD9">
        <w:rPr>
          <w:b/>
          <w:color w:val="0000EE"/>
        </w:rPr>
      </w:r>
      <w:r w:rsidRPr="00883AD9">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64</w:t>
      </w:r>
      <w:r w:rsidRPr="00883AD9">
        <w:rPr>
          <w:b/>
          <w:color w:val="0000EE"/>
        </w:rPr>
        <w:fldChar w:fldCharType="end"/>
      </w:r>
      <w:r>
        <w:t>.</w:t>
      </w:r>
    </w:p>
    <w:p w14:paraId="1594C5A6" w14:textId="77777777" w:rsidR="007C6F97" w:rsidRDefault="007C6F97" w:rsidP="007C6F97">
      <w:pPr>
        <w:pStyle w:val="tablecaption"/>
        <w:jc w:val="center"/>
      </w:pPr>
      <w:bookmarkStart w:id="211" w:name="_Ref439920637"/>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64</w:t>
      </w:r>
      <w:r w:rsidR="003E4566">
        <w:rPr>
          <w:noProof/>
        </w:rPr>
        <w:fldChar w:fldCharType="end"/>
      </w:r>
      <w:bookmarkEnd w:id="211"/>
      <w:r>
        <w:rPr>
          <w:noProof/>
        </w:rPr>
        <w:t xml:space="preserve">. </w:t>
      </w:r>
      <w:r>
        <w:t xml:space="preserve">Properties of the </w:t>
      </w:r>
      <w:r>
        <w:rPr>
          <w:rFonts w:ascii="Courier New" w:eastAsia="Courier New" w:hAnsi="Courier New" w:cs="Courier New"/>
        </w:rPr>
        <w:t>ICMPv6ErrorMessageType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4050"/>
        <w:gridCol w:w="1260"/>
        <w:gridCol w:w="5040"/>
      </w:tblGrid>
      <w:tr w:rsidR="007C6F97" w14:paraId="4896C33F" w14:textId="77777777" w:rsidTr="00DD0B44">
        <w:trPr>
          <w:jc w:val="center"/>
        </w:trPr>
        <w:tc>
          <w:tcPr>
            <w:tcW w:w="2610" w:type="dxa"/>
            <w:shd w:val="clear" w:color="auto" w:fill="BFBFBF"/>
            <w:tcMar>
              <w:top w:w="100" w:type="dxa"/>
              <w:left w:w="100" w:type="dxa"/>
              <w:bottom w:w="100" w:type="dxa"/>
              <w:right w:w="100" w:type="dxa"/>
            </w:tcMar>
          </w:tcPr>
          <w:p w14:paraId="076F40A8" w14:textId="77777777" w:rsidR="007C6F97" w:rsidRDefault="007C6F97" w:rsidP="00DD0B44">
            <w:pPr>
              <w:rPr>
                <w:b/>
                <w:color w:val="000000"/>
              </w:rPr>
            </w:pPr>
            <w:r>
              <w:rPr>
                <w:b/>
                <w:color w:val="000000"/>
              </w:rPr>
              <w:t>Name</w:t>
            </w:r>
          </w:p>
        </w:tc>
        <w:tc>
          <w:tcPr>
            <w:tcW w:w="4050" w:type="dxa"/>
            <w:shd w:val="clear" w:color="auto" w:fill="BFBFBF"/>
            <w:tcMar>
              <w:top w:w="100" w:type="dxa"/>
              <w:left w:w="100" w:type="dxa"/>
              <w:bottom w:w="100" w:type="dxa"/>
              <w:right w:w="100" w:type="dxa"/>
            </w:tcMar>
          </w:tcPr>
          <w:p w14:paraId="52102E38"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1C9F53B" w14:textId="77777777" w:rsidR="007C6F97" w:rsidRDefault="007C6F97" w:rsidP="00DD0B44">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4BD1BEEF" w14:textId="77777777" w:rsidR="007C6F97" w:rsidRDefault="007C6F97" w:rsidP="00DD0B44">
            <w:pPr>
              <w:rPr>
                <w:b/>
                <w:color w:val="000000"/>
              </w:rPr>
            </w:pPr>
            <w:r>
              <w:rPr>
                <w:b/>
                <w:color w:val="000000"/>
              </w:rPr>
              <w:t>Description</w:t>
            </w:r>
          </w:p>
        </w:tc>
      </w:tr>
      <w:tr w:rsidR="00591A60" w14:paraId="22223B7E" w14:textId="77777777" w:rsidTr="00DD0B44">
        <w:trPr>
          <w:jc w:val="center"/>
        </w:trPr>
        <w:tc>
          <w:tcPr>
            <w:tcW w:w="2610" w:type="dxa"/>
            <w:shd w:val="clear" w:color="auto" w:fill="FFFFFF"/>
            <w:tcMar>
              <w:top w:w="100" w:type="dxa"/>
              <w:left w:w="100" w:type="dxa"/>
              <w:bottom w:w="100" w:type="dxa"/>
              <w:right w:w="100" w:type="dxa"/>
            </w:tcMar>
            <w:vAlign w:val="center"/>
          </w:tcPr>
          <w:p w14:paraId="0885EB51" w14:textId="3694278F" w:rsidR="00591A60" w:rsidRDefault="00591A60" w:rsidP="00591A60">
            <w:pPr>
              <w:rPr>
                <w:b/>
              </w:rPr>
            </w:pPr>
            <w:r>
              <w:rPr>
                <w:b/>
              </w:rPr>
              <w:t>Invoking_Packet</w:t>
            </w:r>
          </w:p>
        </w:tc>
        <w:tc>
          <w:tcPr>
            <w:tcW w:w="4050" w:type="dxa"/>
            <w:shd w:val="clear" w:color="auto" w:fill="FFFFFF"/>
            <w:tcMar>
              <w:top w:w="100" w:type="dxa"/>
              <w:left w:w="100" w:type="dxa"/>
              <w:bottom w:w="100" w:type="dxa"/>
              <w:right w:w="100" w:type="dxa"/>
            </w:tcMar>
            <w:vAlign w:val="center"/>
          </w:tcPr>
          <w:p w14:paraId="6CBE6BD1" w14:textId="77777777" w:rsidR="00591A60" w:rsidRDefault="00591A60" w:rsidP="00591A60">
            <w:pPr>
              <w:rPr>
                <w:rFonts w:ascii="Courier New" w:eastAsia="Courier New" w:hAnsi="Courier New" w:cs="Courier New"/>
              </w:rPr>
            </w:pPr>
            <w:r>
              <w:rPr>
                <w:rFonts w:ascii="Courier New" w:eastAsia="Courier New" w:hAnsi="Courier New" w:cs="Courier New"/>
              </w:rPr>
              <w:t>cyboxCommon:</w:t>
            </w:r>
          </w:p>
          <w:p w14:paraId="14A14591" w14:textId="603B2D15" w:rsidR="00591A60" w:rsidRDefault="00591A60" w:rsidP="00591A60">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9F67590" w14:textId="593D57B8"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4F08DD65" w14:textId="023D8A5F" w:rsidR="00591A60" w:rsidRDefault="00591A60" w:rsidP="00591A60">
            <w:r>
              <w:t xml:space="preserve">The </w:t>
            </w:r>
            <w:r>
              <w:rPr>
                <w:rFonts w:ascii="Courier New" w:eastAsia="Courier New" w:hAnsi="Courier New" w:cs="Courier New"/>
              </w:rPr>
              <w:t>Invoking_Packet</w:t>
            </w:r>
            <w:r>
              <w:t xml:space="preserve"> property </w:t>
            </w:r>
            <w:r w:rsidR="00B84DAF">
              <w:t xml:space="preserve">specifies </w:t>
            </w:r>
            <w:r>
              <w:t>as much of invoking packet as possible without the ICMPv6 packet exceeding the minimum IPc6 MTU.</w:t>
            </w:r>
          </w:p>
        </w:tc>
      </w:tr>
      <w:tr w:rsidR="00591A60" w14:paraId="2E808F27" w14:textId="77777777" w:rsidTr="00DD0B44">
        <w:trPr>
          <w:jc w:val="center"/>
        </w:trPr>
        <w:tc>
          <w:tcPr>
            <w:tcW w:w="2610" w:type="dxa"/>
            <w:shd w:val="clear" w:color="auto" w:fill="FFFFFF"/>
            <w:tcMar>
              <w:top w:w="100" w:type="dxa"/>
              <w:left w:w="100" w:type="dxa"/>
              <w:bottom w:w="100" w:type="dxa"/>
              <w:right w:w="100" w:type="dxa"/>
            </w:tcMar>
            <w:vAlign w:val="center"/>
          </w:tcPr>
          <w:p w14:paraId="5ACD1B5B" w14:textId="77777777" w:rsidR="00591A60" w:rsidRDefault="00591A60" w:rsidP="00591A60">
            <w:r>
              <w:rPr>
                <w:b/>
              </w:rPr>
              <w:t>Destination_Unreachable</w:t>
            </w:r>
          </w:p>
        </w:tc>
        <w:tc>
          <w:tcPr>
            <w:tcW w:w="4050" w:type="dxa"/>
            <w:shd w:val="clear" w:color="auto" w:fill="FFFFFF"/>
            <w:tcMar>
              <w:top w:w="100" w:type="dxa"/>
              <w:left w:w="100" w:type="dxa"/>
              <w:bottom w:w="100" w:type="dxa"/>
              <w:right w:w="100" w:type="dxa"/>
            </w:tcMar>
            <w:vAlign w:val="center"/>
          </w:tcPr>
          <w:p w14:paraId="412F3135" w14:textId="77777777" w:rsidR="00591A60" w:rsidRDefault="00591A60" w:rsidP="00591A60">
            <w:r>
              <w:rPr>
                <w:rFonts w:ascii="Courier New" w:eastAsia="Courier New" w:hAnsi="Courier New" w:cs="Courier New"/>
              </w:rPr>
              <w:t>ICMPv6DestinationUnreachableType</w:t>
            </w:r>
          </w:p>
        </w:tc>
        <w:tc>
          <w:tcPr>
            <w:tcW w:w="1260" w:type="dxa"/>
            <w:shd w:val="clear" w:color="auto" w:fill="FFFFFF"/>
            <w:tcMar>
              <w:top w:w="100" w:type="dxa"/>
              <w:left w:w="100" w:type="dxa"/>
              <w:bottom w:w="100" w:type="dxa"/>
              <w:right w:w="100" w:type="dxa"/>
            </w:tcMar>
            <w:vAlign w:val="center"/>
          </w:tcPr>
          <w:p w14:paraId="4A7F92FF"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359E8B56" w14:textId="77777777" w:rsidR="00591A60" w:rsidRDefault="00591A60" w:rsidP="00591A60">
            <w:r>
              <w:t xml:space="preserve">The </w:t>
            </w:r>
            <w:r>
              <w:rPr>
                <w:rFonts w:ascii="Courier New" w:eastAsia="Courier New" w:hAnsi="Courier New" w:cs="Courier New"/>
              </w:rPr>
              <w:t>Destination_Unreachable</w:t>
            </w:r>
            <w:r>
              <w:t xml:space="preserve"> property specifies a destination unreachable message. It should be generated by a router, or by the IPv6 later in the originating node, in response to a packet that cannot be delivered to its destination address for reasons other than congestion. </w:t>
            </w:r>
          </w:p>
          <w:p w14:paraId="1E543C88" w14:textId="77777777" w:rsidR="00B84DAF" w:rsidRDefault="00B84DAF" w:rsidP="00591A60"/>
          <w:p w14:paraId="1B372B30" w14:textId="6A1BB4D5" w:rsidR="00B84DAF" w:rsidRDefault="00B84DAF" w:rsidP="00B84DAF">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4048A144" w14:textId="77777777" w:rsidTr="00DD0B44">
        <w:trPr>
          <w:jc w:val="center"/>
        </w:trPr>
        <w:tc>
          <w:tcPr>
            <w:tcW w:w="2610" w:type="dxa"/>
            <w:shd w:val="clear" w:color="auto" w:fill="FFFFFF"/>
            <w:tcMar>
              <w:top w:w="100" w:type="dxa"/>
              <w:left w:w="100" w:type="dxa"/>
              <w:bottom w:w="100" w:type="dxa"/>
              <w:right w:w="100" w:type="dxa"/>
            </w:tcMar>
            <w:vAlign w:val="center"/>
          </w:tcPr>
          <w:p w14:paraId="1500A649" w14:textId="77777777" w:rsidR="00591A60" w:rsidRDefault="00591A60" w:rsidP="00591A60">
            <w:r>
              <w:rPr>
                <w:b/>
              </w:rPr>
              <w:t>Packet_Too_Big</w:t>
            </w:r>
          </w:p>
        </w:tc>
        <w:tc>
          <w:tcPr>
            <w:tcW w:w="4050" w:type="dxa"/>
            <w:shd w:val="clear" w:color="auto" w:fill="FFFFFF"/>
            <w:tcMar>
              <w:top w:w="100" w:type="dxa"/>
              <w:left w:w="100" w:type="dxa"/>
              <w:bottom w:w="100" w:type="dxa"/>
              <w:right w:w="100" w:type="dxa"/>
            </w:tcMar>
            <w:vAlign w:val="center"/>
          </w:tcPr>
          <w:p w14:paraId="46539D96" w14:textId="77777777" w:rsidR="00591A60" w:rsidRDefault="00591A60" w:rsidP="00591A60">
            <w:r>
              <w:rPr>
                <w:rFonts w:ascii="Courier New" w:eastAsia="Courier New" w:hAnsi="Courier New" w:cs="Courier New"/>
              </w:rPr>
              <w:t>ICMPv6PacketTooBigType</w:t>
            </w:r>
          </w:p>
        </w:tc>
        <w:tc>
          <w:tcPr>
            <w:tcW w:w="1260" w:type="dxa"/>
            <w:shd w:val="clear" w:color="auto" w:fill="FFFFFF"/>
            <w:tcMar>
              <w:top w:w="100" w:type="dxa"/>
              <w:left w:w="100" w:type="dxa"/>
              <w:bottom w:w="100" w:type="dxa"/>
              <w:right w:w="100" w:type="dxa"/>
            </w:tcMar>
            <w:vAlign w:val="center"/>
          </w:tcPr>
          <w:p w14:paraId="10D15817"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79583879" w14:textId="77777777" w:rsidR="00591A60" w:rsidRDefault="00591A60" w:rsidP="00591A60">
            <w:r>
              <w:t xml:space="preserve">The </w:t>
            </w:r>
            <w:r>
              <w:rPr>
                <w:rFonts w:ascii="Courier New" w:eastAsia="Courier New" w:hAnsi="Courier New" w:cs="Courier New"/>
              </w:rPr>
              <w:t>Packet_Too_Big</w:t>
            </w:r>
            <w:r>
              <w:t xml:space="preserve"> property specifies a packet too big message. It must be sent by a router in response to a packet that it cannot forward because the packet is larger than the MTU of the outgoing link.</w:t>
            </w:r>
          </w:p>
          <w:p w14:paraId="487B78BC" w14:textId="77777777" w:rsidR="00B84DAF" w:rsidRDefault="00B84DAF" w:rsidP="00591A60"/>
          <w:p w14:paraId="4A2D209A" w14:textId="43D3AB06"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3C9C592F" w14:textId="77777777" w:rsidTr="00DD0B44">
        <w:trPr>
          <w:jc w:val="center"/>
        </w:trPr>
        <w:tc>
          <w:tcPr>
            <w:tcW w:w="2610" w:type="dxa"/>
            <w:shd w:val="clear" w:color="auto" w:fill="FFFFFF"/>
            <w:tcMar>
              <w:top w:w="100" w:type="dxa"/>
              <w:left w:w="100" w:type="dxa"/>
              <w:bottom w:w="100" w:type="dxa"/>
              <w:right w:w="100" w:type="dxa"/>
            </w:tcMar>
            <w:vAlign w:val="center"/>
          </w:tcPr>
          <w:p w14:paraId="3D5F8811" w14:textId="77777777" w:rsidR="00591A60" w:rsidRDefault="00591A60" w:rsidP="00591A60">
            <w:r>
              <w:rPr>
                <w:b/>
              </w:rPr>
              <w:t>Time_Exceeded</w:t>
            </w:r>
          </w:p>
        </w:tc>
        <w:tc>
          <w:tcPr>
            <w:tcW w:w="4050" w:type="dxa"/>
            <w:shd w:val="clear" w:color="auto" w:fill="FFFFFF"/>
            <w:tcMar>
              <w:top w:w="100" w:type="dxa"/>
              <w:left w:w="100" w:type="dxa"/>
              <w:bottom w:w="100" w:type="dxa"/>
              <w:right w:w="100" w:type="dxa"/>
            </w:tcMar>
            <w:vAlign w:val="center"/>
          </w:tcPr>
          <w:p w14:paraId="68897D3E" w14:textId="77777777" w:rsidR="00591A60" w:rsidRDefault="00591A60" w:rsidP="00591A60">
            <w:r>
              <w:rPr>
                <w:rFonts w:ascii="Courier New" w:eastAsia="Courier New" w:hAnsi="Courier New" w:cs="Courier New"/>
              </w:rPr>
              <w:t>ICMPv6TimeExceededType</w:t>
            </w:r>
          </w:p>
        </w:tc>
        <w:tc>
          <w:tcPr>
            <w:tcW w:w="1260" w:type="dxa"/>
            <w:shd w:val="clear" w:color="auto" w:fill="FFFFFF"/>
            <w:tcMar>
              <w:top w:w="100" w:type="dxa"/>
              <w:left w:w="100" w:type="dxa"/>
              <w:bottom w:w="100" w:type="dxa"/>
              <w:right w:w="100" w:type="dxa"/>
            </w:tcMar>
            <w:vAlign w:val="center"/>
          </w:tcPr>
          <w:p w14:paraId="7D96AABB"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2A54E025" w14:textId="6CDBDBD5" w:rsidR="00591A60" w:rsidRDefault="00591A60" w:rsidP="00591A60">
            <w:r>
              <w:t xml:space="preserve">The </w:t>
            </w:r>
            <w:r>
              <w:rPr>
                <w:rFonts w:ascii="Courier New" w:eastAsia="Courier New" w:hAnsi="Courier New" w:cs="Courier New"/>
              </w:rPr>
              <w:t>Time_Exceeded</w:t>
            </w:r>
            <w:r>
              <w:t xml:space="preserve"> property specifies a time exceeded message. It is sen</w:t>
            </w:r>
            <w:r w:rsidR="00F77695">
              <w:t>t</w:t>
            </w:r>
            <w:r>
              <w:t xml:space="preserve"> if either the hop limit is exceeded (hop limit = 0) or if fragment reassembly has timed out.</w:t>
            </w:r>
          </w:p>
          <w:p w14:paraId="1527B28D" w14:textId="77777777" w:rsidR="00B84DAF" w:rsidRDefault="00B84DAF" w:rsidP="00591A60"/>
          <w:p w14:paraId="1820C7C4" w14:textId="2EF98D29"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r w:rsidR="00591A60" w14:paraId="1DBE84F9" w14:textId="77777777" w:rsidTr="00DD0B44">
        <w:trPr>
          <w:jc w:val="center"/>
        </w:trPr>
        <w:tc>
          <w:tcPr>
            <w:tcW w:w="2610" w:type="dxa"/>
            <w:shd w:val="clear" w:color="auto" w:fill="FFFFFF"/>
            <w:tcMar>
              <w:top w:w="100" w:type="dxa"/>
              <w:left w:w="100" w:type="dxa"/>
              <w:bottom w:w="100" w:type="dxa"/>
              <w:right w:w="100" w:type="dxa"/>
            </w:tcMar>
            <w:vAlign w:val="center"/>
          </w:tcPr>
          <w:p w14:paraId="551635A4" w14:textId="77777777" w:rsidR="00591A60" w:rsidRDefault="00591A60" w:rsidP="00591A60">
            <w:r>
              <w:rPr>
                <w:b/>
              </w:rPr>
              <w:lastRenderedPageBreak/>
              <w:t>Parameter_Problem</w:t>
            </w:r>
          </w:p>
        </w:tc>
        <w:tc>
          <w:tcPr>
            <w:tcW w:w="4050" w:type="dxa"/>
            <w:shd w:val="clear" w:color="auto" w:fill="FFFFFF"/>
            <w:tcMar>
              <w:top w:w="100" w:type="dxa"/>
              <w:left w:w="100" w:type="dxa"/>
              <w:bottom w:w="100" w:type="dxa"/>
              <w:right w:w="100" w:type="dxa"/>
            </w:tcMar>
            <w:vAlign w:val="center"/>
          </w:tcPr>
          <w:p w14:paraId="46F233D5" w14:textId="77777777" w:rsidR="00591A60" w:rsidRDefault="00591A60" w:rsidP="00591A60">
            <w:r>
              <w:rPr>
                <w:rFonts w:ascii="Courier New" w:eastAsia="Courier New" w:hAnsi="Courier New" w:cs="Courier New"/>
              </w:rPr>
              <w:t>ICMPv6ParameterProblemType</w:t>
            </w:r>
          </w:p>
        </w:tc>
        <w:tc>
          <w:tcPr>
            <w:tcW w:w="1260" w:type="dxa"/>
            <w:shd w:val="clear" w:color="auto" w:fill="FFFFFF"/>
            <w:tcMar>
              <w:top w:w="100" w:type="dxa"/>
              <w:left w:w="100" w:type="dxa"/>
              <w:bottom w:w="100" w:type="dxa"/>
              <w:right w:w="100" w:type="dxa"/>
            </w:tcMar>
            <w:vAlign w:val="center"/>
          </w:tcPr>
          <w:p w14:paraId="54BB519D" w14:textId="77777777" w:rsidR="00591A60" w:rsidRDefault="00591A60" w:rsidP="00591A60">
            <w:pPr>
              <w:jc w:val="center"/>
            </w:pPr>
            <w:r>
              <w:t>0..1</w:t>
            </w:r>
          </w:p>
        </w:tc>
        <w:tc>
          <w:tcPr>
            <w:tcW w:w="5040" w:type="dxa"/>
            <w:shd w:val="clear" w:color="auto" w:fill="FFFFFF"/>
            <w:tcMar>
              <w:top w:w="100" w:type="dxa"/>
              <w:left w:w="100" w:type="dxa"/>
              <w:bottom w:w="100" w:type="dxa"/>
              <w:right w:w="100" w:type="dxa"/>
            </w:tcMar>
          </w:tcPr>
          <w:p w14:paraId="13E60351" w14:textId="498D782F" w:rsidR="00591A60" w:rsidRDefault="00591A60" w:rsidP="00591A60">
            <w:r>
              <w:t xml:space="preserve">The </w:t>
            </w:r>
            <w:r w:rsidRPr="00591A60">
              <w:rPr>
                <w:rFonts w:ascii="Courier New" w:hAnsi="Courier New" w:cs="Courier New"/>
              </w:rPr>
              <w:t>Parameter_Problem</w:t>
            </w:r>
            <w:r>
              <w:t xml:space="preserve"> property specifies a parameter problem message.  If an IPv6 node processing a packet finds a problem with a property in the IPv6 header or extension headers and it cannot complete processing the packet, it should send an ICMPv6 Parameter Problem</w:t>
            </w:r>
            <w:r w:rsidR="00B84DAF">
              <w:t xml:space="preserve"> message to the packet's source.</w:t>
            </w:r>
          </w:p>
          <w:p w14:paraId="5321220D" w14:textId="77777777" w:rsidR="00B84DAF" w:rsidRDefault="00B84DAF" w:rsidP="00591A60"/>
          <w:p w14:paraId="3136C8B5" w14:textId="392425AA" w:rsidR="00B84DAF" w:rsidRDefault="00B84DAF" w:rsidP="00591A60">
            <w:r>
              <w:t xml:space="preserve">Only one of the </w:t>
            </w:r>
            <w:r>
              <w:rPr>
                <w:rFonts w:ascii="Courier New" w:eastAsia="Courier New" w:hAnsi="Courier New" w:cs="Courier New"/>
              </w:rPr>
              <w:t>Destination_Unreachable</w:t>
            </w:r>
            <w:r>
              <w:t>,</w:t>
            </w:r>
            <w:r>
              <w:rPr>
                <w:rFonts w:ascii="Courier New" w:eastAsia="Courier New" w:hAnsi="Courier New" w:cs="Courier New"/>
              </w:rPr>
              <w:t xml:space="preserve"> Packet_Too_Big, Time_Exceeded</w:t>
            </w:r>
            <w:r>
              <w:t xml:space="preserve"> </w:t>
            </w:r>
            <w:r>
              <w:rPr>
                <w:rFonts w:eastAsia="Courier New"/>
              </w:rPr>
              <w:t xml:space="preserve">and </w:t>
            </w:r>
            <w:r w:rsidRPr="00591A60">
              <w:rPr>
                <w:rFonts w:ascii="Courier New" w:hAnsi="Courier New" w:cs="Courier New"/>
              </w:rPr>
              <w:t>Parameter_Problem</w:t>
            </w:r>
            <w:r>
              <w:t xml:space="preserve"> properties </w:t>
            </w:r>
            <w:r>
              <w:rPr>
                <w:rFonts w:eastAsia="Courier New"/>
              </w:rPr>
              <w:t>can be populated.</w:t>
            </w:r>
          </w:p>
        </w:tc>
      </w:tr>
    </w:tbl>
    <w:p w14:paraId="679906D3" w14:textId="77777777" w:rsidR="00B84DAF" w:rsidRDefault="00B84DAF" w:rsidP="00B84DAF">
      <w:pPr>
        <w:pStyle w:val="Heading5"/>
      </w:pPr>
      <w:bookmarkStart w:id="212" w:name="_Toc449967681"/>
      <w:r>
        <w:t>ICMPv6DestinationUnreachableType Class</w:t>
      </w:r>
      <w:bookmarkEnd w:id="212"/>
    </w:p>
    <w:p w14:paraId="74A7C8CE" w14:textId="202ADBFA" w:rsidR="00B84DAF" w:rsidRDefault="009A36A0" w:rsidP="00B84DAF">
      <w:pPr>
        <w:pStyle w:val="basicparagraph"/>
        <w:contextualSpacing w:val="0"/>
      </w:pPr>
      <w:r>
        <w:t>T</w:t>
      </w:r>
      <w:r w:rsidR="00FE7B6B">
        <w:t xml:space="preserve">he </w:t>
      </w:r>
      <w:r w:rsidR="00FE7B6B">
        <w:rPr>
          <w:rFonts w:ascii="Courier New" w:eastAsia="Courier New" w:hAnsi="Courier New" w:cs="Courier New"/>
        </w:rPr>
        <w:t>ICMPv6DestinationUnreachableType</w:t>
      </w:r>
      <w:r w:rsidR="00FE7B6B">
        <w:t xml:space="preserve"> class specifies a d</w:t>
      </w:r>
      <w:r w:rsidR="00B84DAF">
        <w:t>estination unreachable error message; ICMP v6 class=1.</w:t>
      </w:r>
    </w:p>
    <w:p w14:paraId="4D3C5069" w14:textId="6B084A38" w:rsidR="009A36A0" w:rsidRPr="004F0352" w:rsidRDefault="009A36A0" w:rsidP="009A36A0">
      <w:pPr>
        <w:spacing w:after="240"/>
      </w:pPr>
      <w:r>
        <w:t xml:space="preserve">In CybOX 2.1.1, all of the properties of the </w:t>
      </w:r>
      <w:r>
        <w:rPr>
          <w:rFonts w:ascii="Courier New" w:eastAsia="Courier New" w:hAnsi="Courier New" w:cs="Courier New"/>
        </w:rPr>
        <w:t>ICMPv6DestinationUnreachableType</w:t>
      </w:r>
      <w:r>
        <w:t xml:space="preserve"> </w:t>
      </w:r>
      <w:r>
        <w:rPr>
          <w:rFonts w:cs="Courier New"/>
        </w:rPr>
        <w:t>class are mutually exclusive, i.e., only one property can be populated. This restriction is based on the fact each property is a Boolean value to indicate if the message is the one of seven types of Destination Unreachable messages</w:t>
      </w:r>
      <w:r>
        <w:rPr>
          <w:rFonts w:eastAsia="Courier New"/>
        </w:rPr>
        <w:t xml:space="preserve">. </w:t>
      </w:r>
      <w:r>
        <w:rPr>
          <w:rFonts w:cs="Courier New"/>
        </w:rPr>
        <w:t>In future releases, this could be modelled as using one property for the subtype (code) and an enumeration.</w:t>
      </w:r>
    </w:p>
    <w:p w14:paraId="63CF863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ICMPv6DestinationUnreachableType</w:t>
      </w:r>
      <w:r>
        <w:t xml:space="preserve"> class is given in </w:t>
      </w:r>
      <w:r w:rsidRPr="00A91B36">
        <w:rPr>
          <w:b/>
          <w:color w:val="0000EE"/>
        </w:rPr>
        <w:fldChar w:fldCharType="begin"/>
      </w:r>
      <w:r w:rsidRPr="00A91B36">
        <w:rPr>
          <w:b/>
          <w:color w:val="0000EE"/>
        </w:rPr>
        <w:instrText xml:space="preserve"> REF _Ref439925839 \h </w:instrText>
      </w:r>
      <w:r>
        <w:rPr>
          <w:b/>
          <w:color w:val="0000EE"/>
        </w:rPr>
        <w:instrText xml:space="preserve"> \* MERGEFORMAT </w:instrText>
      </w:r>
      <w:r w:rsidRPr="00A91B36">
        <w:rPr>
          <w:b/>
          <w:color w:val="0000EE"/>
        </w:rPr>
      </w:r>
      <w:r w:rsidRPr="00A91B36">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65</w:t>
      </w:r>
      <w:r w:rsidRPr="00A91B36">
        <w:rPr>
          <w:b/>
          <w:color w:val="0000EE"/>
        </w:rPr>
        <w:fldChar w:fldCharType="end"/>
      </w:r>
      <w:r>
        <w:t>.</w:t>
      </w:r>
    </w:p>
    <w:p w14:paraId="2B5CBDBB" w14:textId="77777777" w:rsidR="00B84DAF" w:rsidRDefault="00B84DAF" w:rsidP="00B84DAF">
      <w:pPr>
        <w:pStyle w:val="tablecaption"/>
        <w:jc w:val="center"/>
      </w:pPr>
      <w:bookmarkStart w:id="213" w:name="_Ref439925839"/>
      <w:r>
        <w:t xml:space="preserve">Table </w:t>
      </w:r>
      <w:r w:rsidR="003E4566">
        <w:fldChar w:fldCharType="begin"/>
      </w:r>
      <w:r w:rsidR="003E4566">
        <w:instrText xml:space="preserve"> STYLEREF 1 \s </w:instrText>
      </w:r>
      <w:r w:rsidR="003E4566">
        <w:fldChar w:fldCharType="separate"/>
      </w:r>
      <w:r w:rsidR="00755181">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755181">
        <w:rPr>
          <w:noProof/>
        </w:rPr>
        <w:t>65</w:t>
      </w:r>
      <w:r w:rsidR="003E4566">
        <w:rPr>
          <w:noProof/>
        </w:rPr>
        <w:fldChar w:fldCharType="end"/>
      </w:r>
      <w:bookmarkEnd w:id="213"/>
      <w:r>
        <w:rPr>
          <w:noProof/>
        </w:rPr>
        <w:t xml:space="preserve">. </w:t>
      </w:r>
      <w:r>
        <w:t xml:space="preserve">Properties of the </w:t>
      </w:r>
      <w:r>
        <w:rPr>
          <w:rFonts w:ascii="Courier New" w:eastAsia="Courier New" w:hAnsi="Courier New" w:cs="Courier New"/>
        </w:rPr>
        <w:t>ICMPv6DestinationUnreachableType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2880"/>
        <w:gridCol w:w="1260"/>
        <w:gridCol w:w="6300"/>
      </w:tblGrid>
      <w:tr w:rsidR="00B84DAF" w14:paraId="5F1D1686" w14:textId="77777777" w:rsidTr="00593039">
        <w:trPr>
          <w:jc w:val="center"/>
        </w:trPr>
        <w:tc>
          <w:tcPr>
            <w:tcW w:w="2520" w:type="dxa"/>
            <w:shd w:val="clear" w:color="auto" w:fill="BFBFBF"/>
            <w:tcMar>
              <w:top w:w="100" w:type="dxa"/>
              <w:left w:w="100" w:type="dxa"/>
              <w:bottom w:w="100" w:type="dxa"/>
              <w:right w:w="100" w:type="dxa"/>
            </w:tcMar>
          </w:tcPr>
          <w:p w14:paraId="1FE768EE"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0BB13C92"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96D52CE"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20E714A" w14:textId="77777777" w:rsidR="00B84DAF" w:rsidRDefault="00B84DAF" w:rsidP="00593039">
            <w:pPr>
              <w:rPr>
                <w:b/>
                <w:color w:val="000000"/>
              </w:rPr>
            </w:pPr>
            <w:r>
              <w:rPr>
                <w:b/>
                <w:color w:val="000000"/>
              </w:rPr>
              <w:t>Description</w:t>
            </w:r>
          </w:p>
        </w:tc>
      </w:tr>
      <w:tr w:rsidR="00B84DAF" w14:paraId="3E7D374E" w14:textId="77777777" w:rsidTr="00593039">
        <w:trPr>
          <w:jc w:val="center"/>
        </w:trPr>
        <w:tc>
          <w:tcPr>
            <w:tcW w:w="2520" w:type="dxa"/>
            <w:shd w:val="clear" w:color="auto" w:fill="FFFFFF"/>
            <w:tcMar>
              <w:top w:w="100" w:type="dxa"/>
              <w:left w:w="100" w:type="dxa"/>
              <w:bottom w:w="100" w:type="dxa"/>
              <w:right w:w="100" w:type="dxa"/>
            </w:tcMar>
            <w:vAlign w:val="center"/>
          </w:tcPr>
          <w:p w14:paraId="79F5E912" w14:textId="77777777" w:rsidR="00B84DAF" w:rsidRDefault="00B84DAF" w:rsidP="00593039">
            <w:r>
              <w:rPr>
                <w:b/>
              </w:rPr>
              <w:t>No_Route</w:t>
            </w:r>
          </w:p>
        </w:tc>
        <w:tc>
          <w:tcPr>
            <w:tcW w:w="2880" w:type="dxa"/>
            <w:shd w:val="clear" w:color="auto" w:fill="FFFFFF"/>
            <w:tcMar>
              <w:top w:w="100" w:type="dxa"/>
              <w:left w:w="100" w:type="dxa"/>
              <w:bottom w:w="100" w:type="dxa"/>
              <w:right w:w="100" w:type="dxa"/>
            </w:tcMar>
            <w:vAlign w:val="center"/>
          </w:tcPr>
          <w:p w14:paraId="69FB41EF"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71D6B54"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6EAB58DE" w14:textId="084BBE11" w:rsidR="00B84DAF" w:rsidRDefault="00B84DAF" w:rsidP="00FE7B6B">
            <w:r>
              <w:t xml:space="preserve">The </w:t>
            </w:r>
            <w:r>
              <w:rPr>
                <w:rFonts w:ascii="Courier New" w:eastAsia="Courier New" w:hAnsi="Courier New" w:cs="Courier New"/>
              </w:rPr>
              <w:t>No_Route</w:t>
            </w:r>
            <w:r>
              <w:t xml:space="preserve"> property </w:t>
            </w:r>
            <w:r w:rsidR="00FE7B6B">
              <w:t>indicates whether n</w:t>
            </w:r>
            <w:r>
              <w:t>o route to destination</w:t>
            </w:r>
            <w:r w:rsidR="00FE7B6B">
              <w:t xml:space="preserve"> exists</w:t>
            </w:r>
            <w:r>
              <w:t xml:space="preserve"> (ICMP v6 code=0).</w:t>
            </w:r>
          </w:p>
        </w:tc>
      </w:tr>
      <w:tr w:rsidR="00B84DAF" w14:paraId="7F3AE31D" w14:textId="77777777" w:rsidTr="00593039">
        <w:trPr>
          <w:jc w:val="center"/>
        </w:trPr>
        <w:tc>
          <w:tcPr>
            <w:tcW w:w="2520" w:type="dxa"/>
            <w:shd w:val="clear" w:color="auto" w:fill="FFFFFF"/>
            <w:tcMar>
              <w:top w:w="100" w:type="dxa"/>
              <w:left w:w="100" w:type="dxa"/>
              <w:bottom w:w="100" w:type="dxa"/>
              <w:right w:w="100" w:type="dxa"/>
            </w:tcMar>
            <w:vAlign w:val="center"/>
          </w:tcPr>
          <w:p w14:paraId="64BF9283" w14:textId="77777777" w:rsidR="00B84DAF" w:rsidRDefault="00B84DAF" w:rsidP="00593039">
            <w:r>
              <w:rPr>
                <w:b/>
              </w:rPr>
              <w:t>Comm_Prohibited</w:t>
            </w:r>
          </w:p>
        </w:tc>
        <w:tc>
          <w:tcPr>
            <w:tcW w:w="2880" w:type="dxa"/>
            <w:shd w:val="clear" w:color="auto" w:fill="FFFFFF"/>
            <w:tcMar>
              <w:top w:w="100" w:type="dxa"/>
              <w:left w:w="100" w:type="dxa"/>
              <w:bottom w:w="100" w:type="dxa"/>
              <w:right w:w="100" w:type="dxa"/>
            </w:tcMar>
            <w:vAlign w:val="center"/>
          </w:tcPr>
          <w:p w14:paraId="24648A00"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00EF6B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91CC193" w14:textId="69B88617" w:rsidR="00B84DAF" w:rsidRDefault="00B84DAF" w:rsidP="00FE7B6B">
            <w:r>
              <w:t xml:space="preserve">The </w:t>
            </w:r>
            <w:r>
              <w:rPr>
                <w:rFonts w:ascii="Courier New" w:eastAsia="Courier New" w:hAnsi="Courier New" w:cs="Courier New"/>
              </w:rPr>
              <w:t>Comm_Prohibited</w:t>
            </w:r>
            <w:r>
              <w:t xml:space="preserve"> property </w:t>
            </w:r>
            <w:r w:rsidR="00FE7B6B">
              <w:t>indicates whether c</w:t>
            </w:r>
            <w:r>
              <w:t xml:space="preserve">ommunication with destination </w:t>
            </w:r>
            <w:r w:rsidR="00FE7B6B">
              <w:t xml:space="preserve">is </w:t>
            </w:r>
            <w:r>
              <w:t>administratively prohibited (ICMP v6 code=1).</w:t>
            </w:r>
          </w:p>
        </w:tc>
      </w:tr>
      <w:tr w:rsidR="00B84DAF" w14:paraId="25384046" w14:textId="77777777" w:rsidTr="00593039">
        <w:trPr>
          <w:jc w:val="center"/>
        </w:trPr>
        <w:tc>
          <w:tcPr>
            <w:tcW w:w="2520" w:type="dxa"/>
            <w:shd w:val="clear" w:color="auto" w:fill="FFFFFF"/>
            <w:tcMar>
              <w:top w:w="100" w:type="dxa"/>
              <w:left w:w="100" w:type="dxa"/>
              <w:bottom w:w="100" w:type="dxa"/>
              <w:right w:w="100" w:type="dxa"/>
            </w:tcMar>
            <w:vAlign w:val="center"/>
          </w:tcPr>
          <w:p w14:paraId="1127D104" w14:textId="77777777" w:rsidR="00B84DAF" w:rsidRDefault="00B84DAF" w:rsidP="00593039">
            <w:r>
              <w:rPr>
                <w:b/>
              </w:rPr>
              <w:t>Beyond_Scope</w:t>
            </w:r>
          </w:p>
        </w:tc>
        <w:tc>
          <w:tcPr>
            <w:tcW w:w="2880" w:type="dxa"/>
            <w:shd w:val="clear" w:color="auto" w:fill="FFFFFF"/>
            <w:tcMar>
              <w:top w:w="100" w:type="dxa"/>
              <w:left w:w="100" w:type="dxa"/>
              <w:bottom w:w="100" w:type="dxa"/>
              <w:right w:w="100" w:type="dxa"/>
            </w:tcMar>
            <w:vAlign w:val="center"/>
          </w:tcPr>
          <w:p w14:paraId="3F8A352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4253969"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31845BE" w14:textId="20AA46F3" w:rsidR="00B84DAF" w:rsidRDefault="00B84DAF" w:rsidP="00FE7B6B">
            <w:r>
              <w:t xml:space="preserve">The </w:t>
            </w:r>
            <w:r>
              <w:rPr>
                <w:rFonts w:ascii="Courier New" w:eastAsia="Courier New" w:hAnsi="Courier New" w:cs="Courier New"/>
              </w:rPr>
              <w:t>Beyond_Scope</w:t>
            </w:r>
            <w:r>
              <w:t xml:space="preserve"> property </w:t>
            </w:r>
            <w:r w:rsidR="00FE7B6B">
              <w:t xml:space="preserve">indicates whether destination is </w:t>
            </w:r>
            <w:r w:rsidR="00FE7B6B">
              <w:lastRenderedPageBreak/>
              <w:t>b</w:t>
            </w:r>
            <w:r>
              <w:t xml:space="preserve">eyond </w:t>
            </w:r>
            <w:r w:rsidR="00FE7B6B">
              <w:t xml:space="preserve">the </w:t>
            </w:r>
            <w:r>
              <w:t>scope of source address (ICMP v6 code =2).</w:t>
            </w:r>
          </w:p>
        </w:tc>
      </w:tr>
      <w:tr w:rsidR="00B84DAF" w14:paraId="3FEB63D3" w14:textId="77777777" w:rsidTr="00593039">
        <w:trPr>
          <w:jc w:val="center"/>
        </w:trPr>
        <w:tc>
          <w:tcPr>
            <w:tcW w:w="2520" w:type="dxa"/>
            <w:shd w:val="clear" w:color="auto" w:fill="FFFFFF"/>
            <w:tcMar>
              <w:top w:w="100" w:type="dxa"/>
              <w:left w:w="100" w:type="dxa"/>
              <w:bottom w:w="100" w:type="dxa"/>
              <w:right w:w="100" w:type="dxa"/>
            </w:tcMar>
            <w:vAlign w:val="center"/>
          </w:tcPr>
          <w:p w14:paraId="7A068462" w14:textId="77777777" w:rsidR="00B84DAF" w:rsidRDefault="00B84DAF" w:rsidP="00593039">
            <w:r>
              <w:rPr>
                <w:b/>
              </w:rPr>
              <w:lastRenderedPageBreak/>
              <w:t>Address_Unreachable</w:t>
            </w:r>
          </w:p>
        </w:tc>
        <w:tc>
          <w:tcPr>
            <w:tcW w:w="2880" w:type="dxa"/>
            <w:shd w:val="clear" w:color="auto" w:fill="FFFFFF"/>
            <w:tcMar>
              <w:top w:w="100" w:type="dxa"/>
              <w:left w:w="100" w:type="dxa"/>
              <w:bottom w:w="100" w:type="dxa"/>
              <w:right w:w="100" w:type="dxa"/>
            </w:tcMar>
            <w:vAlign w:val="center"/>
          </w:tcPr>
          <w:p w14:paraId="6711A454"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ADA06C1"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0941E498" w14:textId="1BC68FDC" w:rsidR="00B84DAF" w:rsidRDefault="00B84DAF" w:rsidP="009A36A0">
            <w:r>
              <w:t xml:space="preserve">The </w:t>
            </w:r>
            <w:r>
              <w:rPr>
                <w:rFonts w:ascii="Courier New" w:eastAsia="Courier New" w:hAnsi="Courier New" w:cs="Courier New"/>
              </w:rPr>
              <w:t>Address_Unreachable</w:t>
            </w:r>
            <w:r>
              <w:t xml:space="preserve"> property</w:t>
            </w:r>
            <w:r w:rsidR="00FE7B6B">
              <w:t xml:space="preserve"> indicates</w:t>
            </w:r>
            <w:r>
              <w:t xml:space="preserve"> </w:t>
            </w:r>
            <w:r w:rsidR="009A36A0">
              <w:t>whether an a</w:t>
            </w:r>
            <w:r>
              <w:t>ddress is unreachable (ICMP v6 code=3).</w:t>
            </w:r>
          </w:p>
        </w:tc>
      </w:tr>
      <w:tr w:rsidR="00B84DAF" w14:paraId="47A03B69" w14:textId="77777777" w:rsidTr="00593039">
        <w:trPr>
          <w:jc w:val="center"/>
        </w:trPr>
        <w:tc>
          <w:tcPr>
            <w:tcW w:w="2520" w:type="dxa"/>
            <w:shd w:val="clear" w:color="auto" w:fill="FFFFFF"/>
            <w:tcMar>
              <w:top w:w="100" w:type="dxa"/>
              <w:left w:w="100" w:type="dxa"/>
              <w:bottom w:w="100" w:type="dxa"/>
              <w:right w:w="100" w:type="dxa"/>
            </w:tcMar>
            <w:vAlign w:val="center"/>
          </w:tcPr>
          <w:p w14:paraId="44616FDE" w14:textId="77777777" w:rsidR="00B84DAF" w:rsidRDefault="00B84DAF" w:rsidP="00593039">
            <w:r>
              <w:rPr>
                <w:b/>
              </w:rPr>
              <w:t>Port_Unreachable</w:t>
            </w:r>
          </w:p>
        </w:tc>
        <w:tc>
          <w:tcPr>
            <w:tcW w:w="2880" w:type="dxa"/>
            <w:shd w:val="clear" w:color="auto" w:fill="FFFFFF"/>
            <w:tcMar>
              <w:top w:w="100" w:type="dxa"/>
              <w:left w:w="100" w:type="dxa"/>
              <w:bottom w:w="100" w:type="dxa"/>
              <w:right w:w="100" w:type="dxa"/>
            </w:tcMar>
            <w:vAlign w:val="center"/>
          </w:tcPr>
          <w:p w14:paraId="690D65CC"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2072E42"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8866A14" w14:textId="6CA069AC" w:rsidR="00B84DAF" w:rsidRDefault="00B84DAF" w:rsidP="00593039">
            <w:r>
              <w:t xml:space="preserve">The </w:t>
            </w:r>
            <w:r>
              <w:rPr>
                <w:rFonts w:ascii="Courier New" w:eastAsia="Courier New" w:hAnsi="Courier New" w:cs="Courier New"/>
              </w:rPr>
              <w:t>Port_Unreachable</w:t>
            </w:r>
            <w:r>
              <w:t xml:space="preserve"> property </w:t>
            </w:r>
            <w:r w:rsidR="009A36A0">
              <w:t>indicates whether a p</w:t>
            </w:r>
            <w:r>
              <w:t>ort is unreachable (ICMP v6 code=4).</w:t>
            </w:r>
          </w:p>
        </w:tc>
      </w:tr>
      <w:tr w:rsidR="00B84DAF" w14:paraId="16199394" w14:textId="77777777" w:rsidTr="00593039">
        <w:trPr>
          <w:jc w:val="center"/>
        </w:trPr>
        <w:tc>
          <w:tcPr>
            <w:tcW w:w="2520" w:type="dxa"/>
            <w:shd w:val="clear" w:color="auto" w:fill="FFFFFF"/>
            <w:tcMar>
              <w:top w:w="100" w:type="dxa"/>
              <w:left w:w="100" w:type="dxa"/>
              <w:bottom w:w="100" w:type="dxa"/>
              <w:right w:w="100" w:type="dxa"/>
            </w:tcMar>
            <w:vAlign w:val="center"/>
          </w:tcPr>
          <w:p w14:paraId="6914032F" w14:textId="77777777" w:rsidR="00B84DAF" w:rsidRDefault="00B84DAF" w:rsidP="00593039">
            <w:r>
              <w:rPr>
                <w:b/>
              </w:rPr>
              <w:t>Src_Addr_Failed_Policy</w:t>
            </w:r>
          </w:p>
        </w:tc>
        <w:tc>
          <w:tcPr>
            <w:tcW w:w="2880" w:type="dxa"/>
            <w:shd w:val="clear" w:color="auto" w:fill="FFFFFF"/>
            <w:tcMar>
              <w:top w:w="100" w:type="dxa"/>
              <w:left w:w="100" w:type="dxa"/>
              <w:bottom w:w="100" w:type="dxa"/>
              <w:right w:w="100" w:type="dxa"/>
            </w:tcMar>
            <w:vAlign w:val="center"/>
          </w:tcPr>
          <w:p w14:paraId="3FCB0C53"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BA4955B"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2402AFA8" w14:textId="7CEEBA16" w:rsidR="00B84DAF" w:rsidRDefault="00B84DAF" w:rsidP="009A36A0">
            <w:r>
              <w:t xml:space="preserve">The </w:t>
            </w:r>
            <w:r>
              <w:rPr>
                <w:rFonts w:ascii="Courier New" w:eastAsia="Courier New" w:hAnsi="Courier New" w:cs="Courier New"/>
              </w:rPr>
              <w:t>Src_Addr_Failed_Policy</w:t>
            </w:r>
            <w:r>
              <w:t xml:space="preserve"> property </w:t>
            </w:r>
            <w:r w:rsidR="009A36A0">
              <w:t>indicates whether a s</w:t>
            </w:r>
            <w:r>
              <w:t>ource address failed</w:t>
            </w:r>
            <w:r w:rsidR="009A36A0">
              <w:t xml:space="preserve"> the </w:t>
            </w:r>
            <w:r>
              <w:t>ingress/egress policy (ICMP v6 code=5).</w:t>
            </w:r>
          </w:p>
        </w:tc>
      </w:tr>
      <w:tr w:rsidR="00B84DAF" w14:paraId="0159A235" w14:textId="77777777" w:rsidTr="00593039">
        <w:trPr>
          <w:jc w:val="center"/>
        </w:trPr>
        <w:tc>
          <w:tcPr>
            <w:tcW w:w="2520" w:type="dxa"/>
            <w:shd w:val="clear" w:color="auto" w:fill="FFFFFF"/>
            <w:tcMar>
              <w:top w:w="100" w:type="dxa"/>
              <w:left w:w="100" w:type="dxa"/>
              <w:bottom w:w="100" w:type="dxa"/>
              <w:right w:w="100" w:type="dxa"/>
            </w:tcMar>
            <w:vAlign w:val="center"/>
          </w:tcPr>
          <w:p w14:paraId="6E3F5C8B" w14:textId="77777777" w:rsidR="00B84DAF" w:rsidRDefault="00B84DAF" w:rsidP="00593039">
            <w:r>
              <w:rPr>
                <w:b/>
              </w:rPr>
              <w:t>Reject_Route</w:t>
            </w:r>
          </w:p>
        </w:tc>
        <w:tc>
          <w:tcPr>
            <w:tcW w:w="2880" w:type="dxa"/>
            <w:shd w:val="clear" w:color="auto" w:fill="FFFFFF"/>
            <w:tcMar>
              <w:top w:w="100" w:type="dxa"/>
              <w:left w:w="100" w:type="dxa"/>
              <w:bottom w:w="100" w:type="dxa"/>
              <w:right w:w="100" w:type="dxa"/>
            </w:tcMar>
            <w:vAlign w:val="center"/>
          </w:tcPr>
          <w:p w14:paraId="0FCE412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6A623FF"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5EBFDBA1" w14:textId="381446D9" w:rsidR="00B84DAF" w:rsidRDefault="00B84DAF" w:rsidP="009A36A0">
            <w:r>
              <w:t xml:space="preserve">The </w:t>
            </w:r>
            <w:r>
              <w:rPr>
                <w:rFonts w:ascii="Courier New" w:eastAsia="Courier New" w:hAnsi="Courier New" w:cs="Courier New"/>
              </w:rPr>
              <w:t>Reject_Route</w:t>
            </w:r>
            <w:r>
              <w:t xml:space="preserve"> property </w:t>
            </w:r>
            <w:r w:rsidR="009A36A0">
              <w:t xml:space="preserve">indicates whether the </w:t>
            </w:r>
            <w:r>
              <w:t xml:space="preserve">route to destination </w:t>
            </w:r>
            <w:r w:rsidR="009A36A0">
              <w:t xml:space="preserve">should be rejected </w:t>
            </w:r>
            <w:r>
              <w:t>(ICMP v6 code=6).</w:t>
            </w:r>
          </w:p>
        </w:tc>
      </w:tr>
    </w:tbl>
    <w:p w14:paraId="1C81B788" w14:textId="77777777" w:rsidR="00B84DAF" w:rsidRDefault="00B84DAF" w:rsidP="00B84DAF">
      <w:pPr>
        <w:pStyle w:val="Heading5"/>
      </w:pPr>
      <w:bookmarkStart w:id="214" w:name="_Toc449967682"/>
      <w:r>
        <w:t>ICMPv6PacketTooBigType Class</w:t>
      </w:r>
      <w:bookmarkEnd w:id="214"/>
    </w:p>
    <w:p w14:paraId="376A9906" w14:textId="6D1CA891" w:rsidR="00B84DAF" w:rsidRDefault="009A36A0" w:rsidP="00B84DAF">
      <w:pPr>
        <w:pStyle w:val="basicparagraph"/>
        <w:contextualSpacing w:val="0"/>
      </w:pPr>
      <w:r>
        <w:t xml:space="preserve">The </w:t>
      </w:r>
      <w:r>
        <w:rPr>
          <w:rFonts w:ascii="Courier New" w:eastAsia="Courier New" w:hAnsi="Courier New" w:cs="Courier New"/>
        </w:rPr>
        <w:t>ICMPv6PacketTooBigType</w:t>
      </w:r>
      <w:r>
        <w:t xml:space="preserve"> class specifies the p</w:t>
      </w:r>
      <w:r w:rsidR="00B84DAF">
        <w:t>acket too big error message; ICMP v6 class=2.</w:t>
      </w:r>
    </w:p>
    <w:p w14:paraId="0F7D5300"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ICMPv6PacketTooBigType</w:t>
      </w:r>
      <w:r>
        <w:t xml:space="preserve"> class is given in </w:t>
      </w:r>
      <w:r w:rsidRPr="0057064B">
        <w:rPr>
          <w:b/>
          <w:color w:val="0000EE"/>
        </w:rPr>
        <w:fldChar w:fldCharType="begin"/>
      </w:r>
      <w:r w:rsidRPr="0057064B">
        <w:rPr>
          <w:b/>
          <w:color w:val="0000EE"/>
        </w:rPr>
        <w:instrText xml:space="preserve"> REF _Ref439927765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66</w:t>
      </w:r>
      <w:r w:rsidRPr="0057064B">
        <w:rPr>
          <w:b/>
          <w:color w:val="0000EE"/>
        </w:rPr>
        <w:fldChar w:fldCharType="end"/>
      </w:r>
      <w:r>
        <w:t>.</w:t>
      </w:r>
    </w:p>
    <w:p w14:paraId="55E5D5FB" w14:textId="77777777" w:rsidR="00B84DAF" w:rsidRDefault="00B84DAF" w:rsidP="00B84DAF">
      <w:pPr>
        <w:pStyle w:val="tablecaption"/>
        <w:jc w:val="center"/>
      </w:pPr>
      <w:bookmarkStart w:id="215" w:name="_Ref439927765"/>
      <w:r>
        <w:t xml:space="preserve">Table </w:t>
      </w:r>
      <w:r w:rsidR="003E4566">
        <w:fldChar w:fldCharType="begin"/>
      </w:r>
      <w:r w:rsidR="003E4566">
        <w:instrText xml:space="preserve"> STYLEREF 1 \s </w:instrText>
      </w:r>
      <w:r w:rsidR="003E4566">
        <w:fldChar w:fldCharType="separate"/>
      </w:r>
      <w:r w:rsidR="00755181">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755181">
        <w:rPr>
          <w:noProof/>
        </w:rPr>
        <w:t>66</w:t>
      </w:r>
      <w:r w:rsidR="003E4566">
        <w:rPr>
          <w:noProof/>
        </w:rPr>
        <w:fldChar w:fldCharType="end"/>
      </w:r>
      <w:bookmarkEnd w:id="215"/>
      <w:r>
        <w:rPr>
          <w:noProof/>
        </w:rPr>
        <w:t xml:space="preserve">. </w:t>
      </w:r>
      <w:r>
        <w:t xml:space="preserve">Properties of the </w:t>
      </w:r>
      <w:r>
        <w:rPr>
          <w:rFonts w:ascii="Courier New" w:eastAsia="Courier New" w:hAnsi="Courier New" w:cs="Courier New"/>
        </w:rPr>
        <w:t>ICMPv6PacketTooBigType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90"/>
        <w:gridCol w:w="3510"/>
        <w:gridCol w:w="1260"/>
        <w:gridCol w:w="6300"/>
      </w:tblGrid>
      <w:tr w:rsidR="00B84DAF" w14:paraId="1ED38B75" w14:textId="77777777" w:rsidTr="00593039">
        <w:trPr>
          <w:jc w:val="center"/>
        </w:trPr>
        <w:tc>
          <w:tcPr>
            <w:tcW w:w="1890" w:type="dxa"/>
            <w:shd w:val="clear" w:color="auto" w:fill="BFBFBF"/>
            <w:tcMar>
              <w:top w:w="100" w:type="dxa"/>
              <w:left w:w="100" w:type="dxa"/>
              <w:bottom w:w="100" w:type="dxa"/>
              <w:right w:w="100" w:type="dxa"/>
            </w:tcMar>
          </w:tcPr>
          <w:p w14:paraId="6D4ED3C0"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41E573A"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B0503E5" w14:textId="77777777" w:rsidR="00B84DAF" w:rsidRDefault="00B84DAF" w:rsidP="00593039">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2A732808" w14:textId="77777777" w:rsidR="00B84DAF" w:rsidRDefault="00B84DAF" w:rsidP="00593039">
            <w:pPr>
              <w:rPr>
                <w:b/>
                <w:color w:val="000000"/>
              </w:rPr>
            </w:pPr>
            <w:r>
              <w:rPr>
                <w:b/>
                <w:color w:val="000000"/>
              </w:rPr>
              <w:t>Description</w:t>
            </w:r>
          </w:p>
        </w:tc>
      </w:tr>
      <w:tr w:rsidR="00B84DAF" w14:paraId="4FC2856E" w14:textId="77777777" w:rsidTr="00593039">
        <w:trPr>
          <w:jc w:val="center"/>
        </w:trPr>
        <w:tc>
          <w:tcPr>
            <w:tcW w:w="1890" w:type="dxa"/>
            <w:shd w:val="clear" w:color="auto" w:fill="FFFFFF"/>
            <w:tcMar>
              <w:top w:w="100" w:type="dxa"/>
              <w:left w:w="100" w:type="dxa"/>
              <w:bottom w:w="100" w:type="dxa"/>
              <w:right w:w="100" w:type="dxa"/>
            </w:tcMar>
            <w:vAlign w:val="center"/>
          </w:tcPr>
          <w:p w14:paraId="3499C519" w14:textId="77777777" w:rsidR="00B84DAF" w:rsidRDefault="00B84DAF" w:rsidP="00593039">
            <w:r>
              <w:rPr>
                <w:b/>
              </w:rPr>
              <w:t>Packet_Too_Big</w:t>
            </w:r>
          </w:p>
        </w:tc>
        <w:tc>
          <w:tcPr>
            <w:tcW w:w="3510" w:type="dxa"/>
            <w:shd w:val="clear" w:color="auto" w:fill="FFFFFF"/>
            <w:tcMar>
              <w:top w:w="100" w:type="dxa"/>
              <w:left w:w="100" w:type="dxa"/>
              <w:bottom w:w="100" w:type="dxa"/>
              <w:right w:w="100" w:type="dxa"/>
            </w:tcMar>
            <w:vAlign w:val="center"/>
          </w:tcPr>
          <w:p w14:paraId="0A2B0F66"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0FA8230"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156145E1" w14:textId="6CD649D9" w:rsidR="00B84DAF" w:rsidRDefault="00B84DAF" w:rsidP="00572CA5">
            <w:r>
              <w:t xml:space="preserve">The </w:t>
            </w:r>
            <w:r>
              <w:rPr>
                <w:rFonts w:ascii="Courier New" w:eastAsia="Courier New" w:hAnsi="Courier New" w:cs="Courier New"/>
              </w:rPr>
              <w:t>Packet_Too_Big</w:t>
            </w:r>
            <w:r>
              <w:t xml:space="preserve"> property is set to 0 (zero) by the originator and ignored by the receiver.</w:t>
            </w:r>
          </w:p>
        </w:tc>
      </w:tr>
      <w:tr w:rsidR="00B84DAF" w14:paraId="7A492CB0" w14:textId="77777777" w:rsidTr="00593039">
        <w:trPr>
          <w:jc w:val="center"/>
        </w:trPr>
        <w:tc>
          <w:tcPr>
            <w:tcW w:w="1890" w:type="dxa"/>
            <w:shd w:val="clear" w:color="auto" w:fill="FFFFFF"/>
            <w:tcMar>
              <w:top w:w="100" w:type="dxa"/>
              <w:left w:w="100" w:type="dxa"/>
              <w:bottom w:w="100" w:type="dxa"/>
              <w:right w:w="100" w:type="dxa"/>
            </w:tcMar>
            <w:vAlign w:val="center"/>
          </w:tcPr>
          <w:p w14:paraId="7485ABBE" w14:textId="77777777" w:rsidR="00B84DAF" w:rsidRDefault="00B84DAF" w:rsidP="00593039">
            <w:r>
              <w:rPr>
                <w:b/>
              </w:rPr>
              <w:t>MTU</w:t>
            </w:r>
          </w:p>
        </w:tc>
        <w:tc>
          <w:tcPr>
            <w:tcW w:w="3510" w:type="dxa"/>
            <w:shd w:val="clear" w:color="auto" w:fill="FFFFFF"/>
            <w:tcMar>
              <w:top w:w="100" w:type="dxa"/>
              <w:left w:w="100" w:type="dxa"/>
              <w:bottom w:w="100" w:type="dxa"/>
              <w:right w:w="100" w:type="dxa"/>
            </w:tcMar>
            <w:vAlign w:val="center"/>
          </w:tcPr>
          <w:p w14:paraId="471A8F9C" w14:textId="77777777" w:rsidR="00B84DAF" w:rsidRDefault="00B84DAF" w:rsidP="00593039">
            <w:pPr>
              <w:rPr>
                <w:rFonts w:ascii="Courier New" w:eastAsia="Courier New" w:hAnsi="Courier New" w:cs="Courier New"/>
              </w:rPr>
            </w:pPr>
            <w:r>
              <w:rPr>
                <w:rFonts w:ascii="Courier New" w:eastAsia="Courier New" w:hAnsi="Courier New" w:cs="Courier New"/>
              </w:rPr>
              <w:t>cyboxCommon:</w:t>
            </w:r>
          </w:p>
          <w:p w14:paraId="6104299D" w14:textId="77777777" w:rsidR="00B84DAF" w:rsidRDefault="00B84DAF" w:rsidP="00593039">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77BD52FC" w14:textId="77777777" w:rsidR="00B84DAF" w:rsidRDefault="00B84DAF" w:rsidP="00593039">
            <w:pPr>
              <w:jc w:val="center"/>
            </w:pPr>
            <w:r>
              <w:t>0..1</w:t>
            </w:r>
          </w:p>
        </w:tc>
        <w:tc>
          <w:tcPr>
            <w:tcW w:w="6300" w:type="dxa"/>
            <w:shd w:val="clear" w:color="auto" w:fill="FFFFFF"/>
            <w:tcMar>
              <w:top w:w="100" w:type="dxa"/>
              <w:left w:w="100" w:type="dxa"/>
              <w:bottom w:w="100" w:type="dxa"/>
              <w:right w:w="100" w:type="dxa"/>
            </w:tcMar>
          </w:tcPr>
          <w:p w14:paraId="35257D6A" w14:textId="630C6046" w:rsidR="00B84DAF" w:rsidRDefault="00B84DAF" w:rsidP="006D04B2">
            <w:r>
              <w:t xml:space="preserve">The </w:t>
            </w:r>
            <w:r>
              <w:rPr>
                <w:rFonts w:ascii="Courier New" w:eastAsia="Courier New" w:hAnsi="Courier New" w:cs="Courier New"/>
              </w:rPr>
              <w:t>MTU</w:t>
            </w:r>
            <w:r>
              <w:t xml:space="preserve"> property </w:t>
            </w:r>
            <w:r w:rsidR="009A36A0">
              <w:t xml:space="preserve">specifies the </w:t>
            </w:r>
            <w:r>
              <w:t xml:space="preserve">Maximum Transmission Unit </w:t>
            </w:r>
            <w:r w:rsidR="009A36A0">
              <w:t xml:space="preserve">(MTU) </w:t>
            </w:r>
            <w:r>
              <w:t>size limit.</w:t>
            </w:r>
          </w:p>
        </w:tc>
      </w:tr>
    </w:tbl>
    <w:p w14:paraId="2B311E0A" w14:textId="77777777" w:rsidR="00B84DAF" w:rsidRDefault="00B84DAF" w:rsidP="00B84DAF">
      <w:pPr>
        <w:pStyle w:val="Heading5"/>
      </w:pPr>
      <w:bookmarkStart w:id="216" w:name="_Toc449967683"/>
      <w:r>
        <w:t>ICMPv6TimeExceededType Class</w:t>
      </w:r>
      <w:bookmarkEnd w:id="216"/>
    </w:p>
    <w:p w14:paraId="165A3236" w14:textId="584CFF30" w:rsidR="00B84DAF" w:rsidRDefault="006D04B2" w:rsidP="00B84DAF">
      <w:pPr>
        <w:pStyle w:val="basicparagraph"/>
        <w:contextualSpacing w:val="0"/>
      </w:pPr>
      <w:r>
        <w:t xml:space="preserve">The </w:t>
      </w:r>
      <w:r>
        <w:rPr>
          <w:rFonts w:ascii="Courier New" w:eastAsia="Courier New" w:hAnsi="Courier New" w:cs="Courier New"/>
        </w:rPr>
        <w:t>ICMPv6TimeExceededType</w:t>
      </w:r>
      <w:r>
        <w:t xml:space="preserve"> class specifies the t</w:t>
      </w:r>
      <w:r w:rsidR="00B84DAF">
        <w:t>ime exceeded error message; ICMP v6 class=3.</w:t>
      </w:r>
    </w:p>
    <w:p w14:paraId="71591863" w14:textId="49FA9BA9" w:rsidR="006D04B2" w:rsidRPr="00A5750D" w:rsidRDefault="006D04B2" w:rsidP="006D04B2">
      <w:pPr>
        <w:spacing w:after="240"/>
      </w:pPr>
      <w:r>
        <w:t>In CybOX 2.1.1, the properties</w:t>
      </w:r>
      <w:r>
        <w:rPr>
          <w:rFonts w:cs="Courier New"/>
        </w:rPr>
        <w:t>,</w:t>
      </w:r>
      <w:r w:rsidRPr="00CC55A2">
        <w:rPr>
          <w:rFonts w:eastAsia="Courier New"/>
        </w:rPr>
        <w:t xml:space="preserve"> </w:t>
      </w:r>
      <w:r>
        <w:rPr>
          <w:rFonts w:ascii="Courier New" w:eastAsia="Courier New" w:hAnsi="Courier New" w:cs="Courier New"/>
        </w:rPr>
        <w:t>Hop_Limit_Exceeded</w:t>
      </w:r>
      <w:r>
        <w:rPr>
          <w:rFonts w:cs="Courier New"/>
        </w:rPr>
        <w:t xml:space="preserve"> and </w:t>
      </w:r>
      <w:r>
        <w:rPr>
          <w:rFonts w:ascii="Courier New" w:eastAsia="Courier New" w:hAnsi="Courier New" w:cs="Courier New"/>
        </w:rPr>
        <w:t>Fragment_Reassem_Time_Exceeded</w:t>
      </w:r>
      <w:r>
        <w:t xml:space="preserve"> </w:t>
      </w:r>
      <w:r>
        <w:rPr>
          <w:rFonts w:cs="Courier New"/>
        </w:rPr>
        <w:t>are mutually exclusive, i.e., only one property can be populated. This restriction is based on that there are two different types of time exceeded messages</w:t>
      </w:r>
      <w:r>
        <w:rPr>
          <w:rFonts w:eastAsia="Courier New"/>
        </w:rPr>
        <w:t xml:space="preserve">. </w:t>
      </w:r>
      <w:r>
        <w:rPr>
          <w:rFonts w:cs="Courier New"/>
        </w:rPr>
        <w:t>In future releases, it will probably be replaced with one property and a corresponding enumeration.</w:t>
      </w:r>
    </w:p>
    <w:p w14:paraId="1D450D86"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ICMPv6TimeExceededType</w:t>
      </w:r>
      <w:r>
        <w:t xml:space="preserve"> class is given in </w:t>
      </w:r>
      <w:r w:rsidRPr="0057064B">
        <w:rPr>
          <w:b/>
          <w:color w:val="0000EE"/>
        </w:rPr>
        <w:fldChar w:fldCharType="begin"/>
      </w:r>
      <w:r w:rsidRPr="0057064B">
        <w:rPr>
          <w:b/>
          <w:color w:val="0000EE"/>
        </w:rPr>
        <w:instrText xml:space="preserve"> REF _Ref439927788 \h </w:instrText>
      </w:r>
      <w:r>
        <w:rPr>
          <w:b/>
          <w:color w:val="0000EE"/>
        </w:rPr>
        <w:instrText xml:space="preserve"> \* MERGEFORMAT </w:instrText>
      </w:r>
      <w:r w:rsidRPr="0057064B">
        <w:rPr>
          <w:b/>
          <w:color w:val="0000EE"/>
        </w:rPr>
      </w:r>
      <w:r w:rsidRPr="0057064B">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67</w:t>
      </w:r>
      <w:r w:rsidRPr="0057064B">
        <w:rPr>
          <w:b/>
          <w:color w:val="0000EE"/>
        </w:rPr>
        <w:fldChar w:fldCharType="end"/>
      </w:r>
      <w:r>
        <w:t>.</w:t>
      </w:r>
    </w:p>
    <w:p w14:paraId="7D24813A" w14:textId="77777777" w:rsidR="00B84DAF" w:rsidRDefault="00B84DAF" w:rsidP="00B84DAF">
      <w:pPr>
        <w:pStyle w:val="tablecaption"/>
        <w:jc w:val="center"/>
      </w:pPr>
      <w:bookmarkStart w:id="217" w:name="_Ref439927788"/>
      <w:r>
        <w:lastRenderedPageBreak/>
        <w:t xml:space="preserve">Table </w:t>
      </w:r>
      <w:r w:rsidR="003E4566">
        <w:fldChar w:fldCharType="begin"/>
      </w:r>
      <w:r w:rsidR="003E4566">
        <w:instrText xml:space="preserve"> STYLEREF 1 \s </w:instrText>
      </w:r>
      <w:r w:rsidR="003E4566">
        <w:fldChar w:fldCharType="separate"/>
      </w:r>
      <w:r w:rsidR="00755181">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755181">
        <w:rPr>
          <w:noProof/>
        </w:rPr>
        <w:t>67</w:t>
      </w:r>
      <w:r w:rsidR="003E4566">
        <w:rPr>
          <w:noProof/>
        </w:rPr>
        <w:fldChar w:fldCharType="end"/>
      </w:r>
      <w:bookmarkEnd w:id="217"/>
      <w:r>
        <w:rPr>
          <w:noProof/>
        </w:rPr>
        <w:t xml:space="preserve">. </w:t>
      </w:r>
      <w:r>
        <w:t xml:space="preserve">Properties of the </w:t>
      </w:r>
      <w:r>
        <w:rPr>
          <w:rFonts w:ascii="Courier New" w:eastAsia="Courier New" w:hAnsi="Courier New" w:cs="Courier New"/>
        </w:rPr>
        <w:t>ICMPv6TimeExceededType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2880"/>
        <w:gridCol w:w="1260"/>
        <w:gridCol w:w="5040"/>
      </w:tblGrid>
      <w:tr w:rsidR="00B84DAF" w14:paraId="3229E409" w14:textId="77777777" w:rsidTr="00593039">
        <w:trPr>
          <w:jc w:val="center"/>
        </w:trPr>
        <w:tc>
          <w:tcPr>
            <w:tcW w:w="3780" w:type="dxa"/>
            <w:shd w:val="clear" w:color="auto" w:fill="BFBFBF"/>
            <w:tcMar>
              <w:top w:w="100" w:type="dxa"/>
              <w:left w:w="100" w:type="dxa"/>
              <w:bottom w:w="100" w:type="dxa"/>
              <w:right w:w="100" w:type="dxa"/>
            </w:tcMar>
          </w:tcPr>
          <w:p w14:paraId="7C7E8D12" w14:textId="77777777" w:rsidR="00B84DAF" w:rsidRDefault="00B84DAF" w:rsidP="00593039">
            <w:pPr>
              <w:rPr>
                <w:b/>
                <w:color w:val="000000"/>
              </w:rPr>
            </w:pPr>
            <w:r>
              <w:rPr>
                <w:b/>
                <w:color w:val="000000"/>
              </w:rPr>
              <w:t>Name</w:t>
            </w:r>
          </w:p>
        </w:tc>
        <w:tc>
          <w:tcPr>
            <w:tcW w:w="2880" w:type="dxa"/>
            <w:shd w:val="clear" w:color="auto" w:fill="BFBFBF"/>
            <w:tcMar>
              <w:top w:w="100" w:type="dxa"/>
              <w:left w:w="100" w:type="dxa"/>
              <w:bottom w:w="100" w:type="dxa"/>
              <w:right w:w="100" w:type="dxa"/>
            </w:tcMar>
          </w:tcPr>
          <w:p w14:paraId="1DF6E740"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4123188" w14:textId="77777777" w:rsidR="00B84DAF" w:rsidRDefault="00B84DAF" w:rsidP="00593039">
            <w:pPr>
              <w:jc w:val="center"/>
              <w:rPr>
                <w:b/>
                <w:color w:val="000000"/>
              </w:rPr>
            </w:pPr>
            <w:r>
              <w:rPr>
                <w:b/>
                <w:color w:val="000000"/>
              </w:rPr>
              <w:t>Multiplicity</w:t>
            </w:r>
          </w:p>
        </w:tc>
        <w:tc>
          <w:tcPr>
            <w:tcW w:w="5040" w:type="dxa"/>
            <w:shd w:val="clear" w:color="auto" w:fill="BFBFBF"/>
            <w:tcMar>
              <w:top w:w="100" w:type="dxa"/>
              <w:left w:w="100" w:type="dxa"/>
              <w:bottom w:w="100" w:type="dxa"/>
              <w:right w:w="100" w:type="dxa"/>
            </w:tcMar>
          </w:tcPr>
          <w:p w14:paraId="6902F97B" w14:textId="77777777" w:rsidR="00B84DAF" w:rsidRDefault="00B84DAF" w:rsidP="00593039">
            <w:pPr>
              <w:rPr>
                <w:b/>
                <w:color w:val="000000"/>
              </w:rPr>
            </w:pPr>
            <w:r>
              <w:rPr>
                <w:b/>
                <w:color w:val="000000"/>
              </w:rPr>
              <w:t>Description</w:t>
            </w:r>
          </w:p>
        </w:tc>
      </w:tr>
      <w:tr w:rsidR="00B84DAF" w14:paraId="299AE7B7" w14:textId="77777777" w:rsidTr="00593039">
        <w:trPr>
          <w:jc w:val="center"/>
        </w:trPr>
        <w:tc>
          <w:tcPr>
            <w:tcW w:w="3780" w:type="dxa"/>
            <w:shd w:val="clear" w:color="auto" w:fill="FFFFFF"/>
            <w:tcMar>
              <w:top w:w="100" w:type="dxa"/>
              <w:left w:w="100" w:type="dxa"/>
              <w:bottom w:w="100" w:type="dxa"/>
              <w:right w:w="100" w:type="dxa"/>
            </w:tcMar>
            <w:vAlign w:val="center"/>
          </w:tcPr>
          <w:p w14:paraId="0C1E0CE2" w14:textId="77777777" w:rsidR="00B84DAF" w:rsidRDefault="00B84DAF" w:rsidP="00593039">
            <w:r>
              <w:rPr>
                <w:b/>
              </w:rPr>
              <w:t>Hop_Limit_Exceeded</w:t>
            </w:r>
          </w:p>
        </w:tc>
        <w:tc>
          <w:tcPr>
            <w:tcW w:w="2880" w:type="dxa"/>
            <w:shd w:val="clear" w:color="auto" w:fill="FFFFFF"/>
            <w:tcMar>
              <w:top w:w="100" w:type="dxa"/>
              <w:left w:w="100" w:type="dxa"/>
              <w:bottom w:w="100" w:type="dxa"/>
              <w:right w:w="100" w:type="dxa"/>
            </w:tcMar>
            <w:vAlign w:val="center"/>
          </w:tcPr>
          <w:p w14:paraId="77E0E4E2"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9B9A771"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32595EE9" w14:textId="6361899F" w:rsidR="00B84DAF" w:rsidRDefault="00B84DAF" w:rsidP="006D04B2">
            <w:r>
              <w:t xml:space="preserve">The </w:t>
            </w:r>
            <w:r>
              <w:rPr>
                <w:rFonts w:ascii="Courier New" w:eastAsia="Courier New" w:hAnsi="Courier New" w:cs="Courier New"/>
              </w:rPr>
              <w:t>Hop_Limit_Exceeded</w:t>
            </w:r>
            <w:r>
              <w:t xml:space="preserve"> property</w:t>
            </w:r>
            <w:r w:rsidR="006D04B2">
              <w:t xml:space="preserve"> specifies whether the h</w:t>
            </w:r>
            <w:r>
              <w:t xml:space="preserve">op limit </w:t>
            </w:r>
            <w:r w:rsidR="006D04B2">
              <w:t xml:space="preserve">was </w:t>
            </w:r>
            <w:r>
              <w:t>exceeded in transit (ICMP v6 code=0).</w:t>
            </w:r>
          </w:p>
        </w:tc>
      </w:tr>
      <w:tr w:rsidR="00B84DAF" w14:paraId="0B7A6E44" w14:textId="77777777" w:rsidTr="00593039">
        <w:trPr>
          <w:jc w:val="center"/>
        </w:trPr>
        <w:tc>
          <w:tcPr>
            <w:tcW w:w="3780" w:type="dxa"/>
            <w:shd w:val="clear" w:color="auto" w:fill="FFFFFF"/>
            <w:tcMar>
              <w:top w:w="100" w:type="dxa"/>
              <w:left w:w="100" w:type="dxa"/>
              <w:bottom w:w="100" w:type="dxa"/>
              <w:right w:w="100" w:type="dxa"/>
            </w:tcMar>
            <w:vAlign w:val="center"/>
          </w:tcPr>
          <w:p w14:paraId="36B80D81" w14:textId="77777777" w:rsidR="00B84DAF" w:rsidRDefault="00B84DAF" w:rsidP="00593039">
            <w:r>
              <w:rPr>
                <w:b/>
              </w:rPr>
              <w:t>Fragment_Reassem_Time_Exceeded</w:t>
            </w:r>
          </w:p>
        </w:tc>
        <w:tc>
          <w:tcPr>
            <w:tcW w:w="2880" w:type="dxa"/>
            <w:shd w:val="clear" w:color="auto" w:fill="FFFFFF"/>
            <w:tcMar>
              <w:top w:w="100" w:type="dxa"/>
              <w:left w:w="100" w:type="dxa"/>
              <w:bottom w:w="100" w:type="dxa"/>
              <w:right w:w="100" w:type="dxa"/>
            </w:tcMar>
            <w:vAlign w:val="center"/>
          </w:tcPr>
          <w:p w14:paraId="4DEAE647" w14:textId="77777777" w:rsidR="00B84DAF" w:rsidRDefault="00B84DAF" w:rsidP="00593039">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7911885" w14:textId="77777777" w:rsidR="00B84DAF" w:rsidRDefault="00B84DAF" w:rsidP="00593039">
            <w:pPr>
              <w:jc w:val="center"/>
            </w:pPr>
            <w:r>
              <w:t>0..1</w:t>
            </w:r>
          </w:p>
        </w:tc>
        <w:tc>
          <w:tcPr>
            <w:tcW w:w="5040" w:type="dxa"/>
            <w:shd w:val="clear" w:color="auto" w:fill="FFFFFF"/>
            <w:tcMar>
              <w:top w:w="100" w:type="dxa"/>
              <w:left w:w="100" w:type="dxa"/>
              <w:bottom w:w="100" w:type="dxa"/>
              <w:right w:w="100" w:type="dxa"/>
            </w:tcMar>
          </w:tcPr>
          <w:p w14:paraId="24668148" w14:textId="68DE19B7" w:rsidR="00B84DAF" w:rsidRDefault="00B84DAF" w:rsidP="006D04B2">
            <w:r>
              <w:t xml:space="preserve">The </w:t>
            </w:r>
            <w:r>
              <w:rPr>
                <w:rFonts w:ascii="Courier New" w:eastAsia="Courier New" w:hAnsi="Courier New" w:cs="Courier New"/>
              </w:rPr>
              <w:t>Fragment_Reassem_Time_Exceeded</w:t>
            </w:r>
            <w:r>
              <w:t xml:space="preserve"> property </w:t>
            </w:r>
            <w:r w:rsidR="006D04B2">
              <w:t>specifies whether the f</w:t>
            </w:r>
            <w:r>
              <w:t xml:space="preserve">ragment reassembly time </w:t>
            </w:r>
            <w:r w:rsidR="006D04B2">
              <w:t xml:space="preserve">was </w:t>
            </w:r>
            <w:r>
              <w:t>exceeded (ICMP v6 code=1).</w:t>
            </w:r>
          </w:p>
        </w:tc>
      </w:tr>
    </w:tbl>
    <w:p w14:paraId="52BDAF6C" w14:textId="77777777" w:rsidR="00B84DAF" w:rsidRDefault="00B84DAF" w:rsidP="00B84DAF">
      <w:pPr>
        <w:pStyle w:val="Heading5"/>
      </w:pPr>
      <w:bookmarkStart w:id="218" w:name="_Toc449967684"/>
      <w:r>
        <w:t>ICMPv6ParameterProblemType Class</w:t>
      </w:r>
      <w:bookmarkEnd w:id="218"/>
    </w:p>
    <w:p w14:paraId="51FFA5F7" w14:textId="38AC3107" w:rsidR="00B84DAF" w:rsidRDefault="00817577" w:rsidP="00B84DAF">
      <w:pPr>
        <w:pStyle w:val="basicparagraph"/>
        <w:contextualSpacing w:val="0"/>
      </w:pPr>
      <w:r>
        <w:t xml:space="preserve">The </w:t>
      </w:r>
      <w:r>
        <w:rPr>
          <w:rFonts w:ascii="Courier New" w:eastAsia="Courier New" w:hAnsi="Courier New" w:cs="Courier New"/>
        </w:rPr>
        <w:t>ICMPv6ParameterProblemType</w:t>
      </w:r>
      <w:r>
        <w:t xml:space="preserve"> class specifies a p</w:t>
      </w:r>
      <w:r w:rsidR="00B84DAF">
        <w:t>arameter problem error message; ICMP v6 class=4.</w:t>
      </w:r>
    </w:p>
    <w:p w14:paraId="1D63D1CF" w14:textId="50C8956D" w:rsidR="006D04B2" w:rsidRPr="004F0352" w:rsidRDefault="006D04B2" w:rsidP="006D04B2">
      <w:pPr>
        <w:spacing w:after="240"/>
      </w:pPr>
      <w:r>
        <w:t xml:space="preserve">In CybOX 2.1.1, all of the properties of the </w:t>
      </w:r>
      <w:r w:rsidR="00817577">
        <w:rPr>
          <w:rFonts w:ascii="Courier New" w:eastAsia="Courier New" w:hAnsi="Courier New" w:cs="Courier New"/>
        </w:rPr>
        <w:t>ICMPv6ParameterProblemType</w:t>
      </w:r>
      <w:r>
        <w:t xml:space="preserve"> </w:t>
      </w:r>
      <w:r>
        <w:rPr>
          <w:rFonts w:cs="Courier New"/>
        </w:rPr>
        <w:t xml:space="preserve">class </w:t>
      </w:r>
      <w:r w:rsidR="00817577">
        <w:rPr>
          <w:rFonts w:cs="Courier New"/>
        </w:rPr>
        <w:t xml:space="preserve">except </w:t>
      </w:r>
      <w:r w:rsidR="00817577">
        <w:rPr>
          <w:rFonts w:ascii="Courier New" w:eastAsia="Courier New" w:hAnsi="Courier New" w:cs="Courier New"/>
        </w:rPr>
        <w:t>Pointer</w:t>
      </w:r>
      <w:r w:rsidR="00817577">
        <w:rPr>
          <w:rFonts w:cs="Courier New"/>
        </w:rPr>
        <w:t xml:space="preserve"> </w:t>
      </w:r>
      <w:r>
        <w:rPr>
          <w:rFonts w:cs="Courier New"/>
        </w:rPr>
        <w:t xml:space="preserve">are mutually exclusive, i.e., only one property can be populated. This restriction is based on the fact each property is a Boolean value to indicate if the message is the one of </w:t>
      </w:r>
      <w:r w:rsidR="00817577">
        <w:rPr>
          <w:rFonts w:cs="Courier New"/>
        </w:rPr>
        <w:t>three</w:t>
      </w:r>
      <w:r>
        <w:rPr>
          <w:rFonts w:cs="Courier New"/>
        </w:rPr>
        <w:t xml:space="preserve"> types of </w:t>
      </w:r>
      <w:r w:rsidR="00817577">
        <w:rPr>
          <w:rFonts w:cs="Courier New"/>
        </w:rPr>
        <w:t>Parameter Problem</w:t>
      </w:r>
      <w:r>
        <w:rPr>
          <w:rFonts w:cs="Courier New"/>
        </w:rPr>
        <w:t xml:space="preserve"> messages</w:t>
      </w:r>
      <w:r>
        <w:rPr>
          <w:rFonts w:eastAsia="Courier New"/>
        </w:rPr>
        <w:t xml:space="preserve">. </w:t>
      </w:r>
      <w:r>
        <w:rPr>
          <w:rFonts w:cs="Courier New"/>
        </w:rPr>
        <w:t>In future releases, this could be modelled as using one property for the subtype (code) and an enumeration.</w:t>
      </w:r>
    </w:p>
    <w:p w14:paraId="578EC581" w14:textId="77777777" w:rsidR="00B84DAF" w:rsidRDefault="00B84DAF" w:rsidP="00B84DAF">
      <w:pPr>
        <w:pStyle w:val="basicparagraph"/>
        <w:contextualSpacing w:val="0"/>
      </w:pPr>
      <w:r>
        <w:t xml:space="preserve">The property table of the </w:t>
      </w:r>
      <w:r>
        <w:rPr>
          <w:rFonts w:ascii="Courier New" w:eastAsia="Courier New" w:hAnsi="Courier New" w:cs="Courier New"/>
        </w:rPr>
        <w:t>ICMPv6ParameterProblemType</w:t>
      </w:r>
      <w:r>
        <w:t xml:space="preserve"> class is given in </w:t>
      </w:r>
      <w:r w:rsidRPr="00D874AE">
        <w:rPr>
          <w:b/>
          <w:color w:val="0000EE"/>
        </w:rPr>
        <w:fldChar w:fldCharType="begin"/>
      </w:r>
      <w:r w:rsidRPr="00D874AE">
        <w:rPr>
          <w:b/>
          <w:color w:val="0000EE"/>
        </w:rPr>
        <w:instrText xml:space="preserve"> REF _Ref439929732 \h </w:instrText>
      </w:r>
      <w:r>
        <w:rPr>
          <w:b/>
          <w:color w:val="0000EE"/>
        </w:rPr>
        <w:instrText xml:space="preserve"> \* MERGEFORMAT </w:instrText>
      </w:r>
      <w:r w:rsidRPr="00D874AE">
        <w:rPr>
          <w:b/>
          <w:color w:val="0000EE"/>
        </w:rPr>
      </w:r>
      <w:r w:rsidRPr="00D874AE">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68</w:t>
      </w:r>
      <w:r w:rsidRPr="00D874AE">
        <w:rPr>
          <w:b/>
          <w:color w:val="0000EE"/>
        </w:rPr>
        <w:fldChar w:fldCharType="end"/>
      </w:r>
      <w:r>
        <w:t>.</w:t>
      </w:r>
    </w:p>
    <w:p w14:paraId="1B3BB85D" w14:textId="77777777" w:rsidR="00B84DAF" w:rsidRDefault="00B84DAF" w:rsidP="00B84DAF">
      <w:pPr>
        <w:pStyle w:val="tablecaption"/>
        <w:jc w:val="center"/>
      </w:pPr>
      <w:bookmarkStart w:id="219" w:name="_Ref439929732"/>
      <w:r>
        <w:t xml:space="preserve">Table </w:t>
      </w:r>
      <w:r w:rsidR="003E4566">
        <w:fldChar w:fldCharType="begin"/>
      </w:r>
      <w:r w:rsidR="003E4566">
        <w:instrText xml:space="preserve"> STYLEREF 1 \s </w:instrText>
      </w:r>
      <w:r w:rsidR="003E4566">
        <w:fldChar w:fldCharType="separate"/>
      </w:r>
      <w:r w:rsidR="00755181">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755181">
        <w:rPr>
          <w:noProof/>
        </w:rPr>
        <w:t>68</w:t>
      </w:r>
      <w:r w:rsidR="003E4566">
        <w:rPr>
          <w:noProof/>
        </w:rPr>
        <w:fldChar w:fldCharType="end"/>
      </w:r>
      <w:bookmarkEnd w:id="219"/>
      <w:r>
        <w:rPr>
          <w:noProof/>
        </w:rPr>
        <w:t xml:space="preserve">. </w:t>
      </w:r>
      <w:r>
        <w:t xml:space="preserve">Properties of the </w:t>
      </w:r>
      <w:r>
        <w:rPr>
          <w:rFonts w:ascii="Courier New" w:eastAsia="Courier New" w:hAnsi="Courier New" w:cs="Courier New"/>
        </w:rPr>
        <w:t>ICMPv6ParameterProblemType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3510"/>
        <w:gridCol w:w="1260"/>
        <w:gridCol w:w="5310"/>
      </w:tblGrid>
      <w:tr w:rsidR="00B84DAF" w14:paraId="3DA701D1" w14:textId="77777777" w:rsidTr="00593039">
        <w:trPr>
          <w:jc w:val="center"/>
        </w:trPr>
        <w:tc>
          <w:tcPr>
            <w:tcW w:w="2880" w:type="dxa"/>
            <w:shd w:val="clear" w:color="auto" w:fill="BFBFBF"/>
            <w:tcMar>
              <w:top w:w="100" w:type="dxa"/>
              <w:left w:w="100" w:type="dxa"/>
              <w:bottom w:w="100" w:type="dxa"/>
              <w:right w:w="100" w:type="dxa"/>
            </w:tcMar>
          </w:tcPr>
          <w:p w14:paraId="5D1C7ABC" w14:textId="77777777" w:rsidR="00B84DAF" w:rsidRDefault="00B84DAF" w:rsidP="00593039">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89D6BEB" w14:textId="77777777" w:rsidR="00B84DAF" w:rsidRDefault="00B84DAF" w:rsidP="00593039">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A41E63F" w14:textId="77777777" w:rsidR="00B84DAF" w:rsidRDefault="00B84DAF" w:rsidP="00593039">
            <w:pPr>
              <w:jc w:val="center"/>
              <w:rPr>
                <w:b/>
                <w:color w:val="000000"/>
              </w:rPr>
            </w:pPr>
            <w:r>
              <w:rPr>
                <w:b/>
                <w:color w:val="000000"/>
              </w:rPr>
              <w:t>Multiplicity</w:t>
            </w:r>
          </w:p>
        </w:tc>
        <w:tc>
          <w:tcPr>
            <w:tcW w:w="5310" w:type="dxa"/>
            <w:shd w:val="clear" w:color="auto" w:fill="BFBFBF"/>
            <w:tcMar>
              <w:top w:w="100" w:type="dxa"/>
              <w:left w:w="100" w:type="dxa"/>
              <w:bottom w:w="100" w:type="dxa"/>
              <w:right w:w="100" w:type="dxa"/>
            </w:tcMar>
          </w:tcPr>
          <w:p w14:paraId="0D2ACA7E" w14:textId="77777777" w:rsidR="00B84DAF" w:rsidRDefault="00B84DAF" w:rsidP="00593039">
            <w:pPr>
              <w:rPr>
                <w:b/>
                <w:color w:val="000000"/>
              </w:rPr>
            </w:pPr>
            <w:r>
              <w:rPr>
                <w:b/>
                <w:color w:val="000000"/>
              </w:rPr>
              <w:t>Description</w:t>
            </w:r>
          </w:p>
        </w:tc>
      </w:tr>
      <w:tr w:rsidR="00817577" w14:paraId="04F804B7" w14:textId="77777777" w:rsidTr="00593039">
        <w:trPr>
          <w:jc w:val="center"/>
        </w:trPr>
        <w:tc>
          <w:tcPr>
            <w:tcW w:w="2880" w:type="dxa"/>
            <w:shd w:val="clear" w:color="auto" w:fill="FFFFFF"/>
            <w:tcMar>
              <w:top w:w="100" w:type="dxa"/>
              <w:left w:w="100" w:type="dxa"/>
              <w:bottom w:w="100" w:type="dxa"/>
              <w:right w:w="100" w:type="dxa"/>
            </w:tcMar>
            <w:vAlign w:val="center"/>
          </w:tcPr>
          <w:p w14:paraId="722D1715" w14:textId="1BE72A8D" w:rsidR="00817577" w:rsidRDefault="00817577" w:rsidP="00817577">
            <w:pPr>
              <w:rPr>
                <w:b/>
              </w:rPr>
            </w:pPr>
            <w:r>
              <w:rPr>
                <w:b/>
              </w:rPr>
              <w:t>Pointer</w:t>
            </w:r>
          </w:p>
        </w:tc>
        <w:tc>
          <w:tcPr>
            <w:tcW w:w="3510" w:type="dxa"/>
            <w:shd w:val="clear" w:color="auto" w:fill="FFFFFF"/>
            <w:tcMar>
              <w:top w:w="100" w:type="dxa"/>
              <w:left w:w="100" w:type="dxa"/>
              <w:bottom w:w="100" w:type="dxa"/>
              <w:right w:w="100" w:type="dxa"/>
            </w:tcMar>
            <w:vAlign w:val="center"/>
          </w:tcPr>
          <w:p w14:paraId="0E583280" w14:textId="77777777" w:rsidR="00817577" w:rsidRDefault="00817577" w:rsidP="00817577">
            <w:pPr>
              <w:rPr>
                <w:rFonts w:ascii="Courier New" w:eastAsia="Courier New" w:hAnsi="Courier New" w:cs="Courier New"/>
              </w:rPr>
            </w:pPr>
            <w:r>
              <w:rPr>
                <w:rFonts w:ascii="Courier New" w:eastAsia="Courier New" w:hAnsi="Courier New" w:cs="Courier New"/>
              </w:rPr>
              <w:t>cyboxCommon:</w:t>
            </w:r>
          </w:p>
          <w:p w14:paraId="46DB87E0" w14:textId="689612B8" w:rsidR="00817577" w:rsidRDefault="00817577" w:rsidP="00817577">
            <w:pPr>
              <w:rPr>
                <w:rFonts w:ascii="Courier New" w:eastAsia="Courier New" w:hAnsi="Courier New" w:cs="Courier New"/>
              </w:rPr>
            </w:pPr>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EF870F7" w14:textId="6058FBDA"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4C12B6B4" w14:textId="0262E191" w:rsidR="00817577" w:rsidRDefault="00817577" w:rsidP="00817577">
            <w:r>
              <w:t xml:space="preserve">The </w:t>
            </w:r>
            <w:r>
              <w:rPr>
                <w:rFonts w:ascii="Courier New" w:eastAsia="Courier New" w:hAnsi="Courier New" w:cs="Courier New"/>
              </w:rPr>
              <w:t>Pointer</w:t>
            </w:r>
            <w:r>
              <w:t xml:space="preserve"> property specifies the octet offset within invoking packet where error was detected.</w:t>
            </w:r>
          </w:p>
        </w:tc>
      </w:tr>
      <w:tr w:rsidR="00817577" w14:paraId="3C5794EF" w14:textId="77777777" w:rsidTr="00593039">
        <w:trPr>
          <w:jc w:val="center"/>
        </w:trPr>
        <w:tc>
          <w:tcPr>
            <w:tcW w:w="2880" w:type="dxa"/>
            <w:shd w:val="clear" w:color="auto" w:fill="FFFFFF"/>
            <w:tcMar>
              <w:top w:w="100" w:type="dxa"/>
              <w:left w:w="100" w:type="dxa"/>
              <w:bottom w:w="100" w:type="dxa"/>
              <w:right w:w="100" w:type="dxa"/>
            </w:tcMar>
            <w:vAlign w:val="center"/>
          </w:tcPr>
          <w:p w14:paraId="4AFD71B0" w14:textId="77777777" w:rsidR="00817577" w:rsidRDefault="00817577" w:rsidP="00817577">
            <w:r>
              <w:rPr>
                <w:b/>
              </w:rPr>
              <w:t>Erroneous_Header_Field</w:t>
            </w:r>
          </w:p>
        </w:tc>
        <w:tc>
          <w:tcPr>
            <w:tcW w:w="3510" w:type="dxa"/>
            <w:shd w:val="clear" w:color="auto" w:fill="FFFFFF"/>
            <w:tcMar>
              <w:top w:w="100" w:type="dxa"/>
              <w:left w:w="100" w:type="dxa"/>
              <w:bottom w:w="100" w:type="dxa"/>
              <w:right w:w="100" w:type="dxa"/>
            </w:tcMar>
            <w:vAlign w:val="center"/>
          </w:tcPr>
          <w:p w14:paraId="77FF40B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16623C7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7AF0884B" w14:textId="77777777" w:rsidR="00817577" w:rsidRDefault="00817577" w:rsidP="00817577">
            <w:r>
              <w:t xml:space="preserve">The </w:t>
            </w:r>
            <w:r w:rsidRPr="00817577">
              <w:rPr>
                <w:rFonts w:ascii="Courier New" w:hAnsi="Courier New" w:cs="Courier New"/>
              </w:rPr>
              <w:t>Erroneous_Header_Field</w:t>
            </w:r>
            <w:r>
              <w:t xml:space="preserve"> property indicates whether an erroneous header field was encountered (ICMP v6 code=0).</w:t>
            </w:r>
          </w:p>
          <w:p w14:paraId="78A9ADB0" w14:textId="77777777" w:rsidR="00817577" w:rsidRDefault="00817577" w:rsidP="00817577"/>
          <w:p w14:paraId="51B5890D" w14:textId="11A545D1"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391B0642" w14:textId="77777777" w:rsidTr="00593039">
        <w:trPr>
          <w:jc w:val="center"/>
        </w:trPr>
        <w:tc>
          <w:tcPr>
            <w:tcW w:w="2880" w:type="dxa"/>
            <w:shd w:val="clear" w:color="auto" w:fill="FFFFFF"/>
            <w:tcMar>
              <w:top w:w="100" w:type="dxa"/>
              <w:left w:w="100" w:type="dxa"/>
              <w:bottom w:w="100" w:type="dxa"/>
              <w:right w:w="100" w:type="dxa"/>
            </w:tcMar>
            <w:vAlign w:val="center"/>
          </w:tcPr>
          <w:p w14:paraId="06F96D2B" w14:textId="77777777" w:rsidR="00817577" w:rsidRDefault="00817577" w:rsidP="00817577">
            <w:pPr>
              <w:rPr>
                <w:b/>
              </w:rPr>
            </w:pPr>
            <w:r>
              <w:rPr>
                <w:b/>
              </w:rPr>
              <w:lastRenderedPageBreak/>
              <w:t>Unrecognized_Next_</w:t>
            </w:r>
          </w:p>
          <w:p w14:paraId="29DDC405" w14:textId="77777777" w:rsidR="00817577" w:rsidRDefault="00817577" w:rsidP="00817577">
            <w:r>
              <w:rPr>
                <w:b/>
              </w:rPr>
              <w:t>Header_Type</w:t>
            </w:r>
          </w:p>
        </w:tc>
        <w:tc>
          <w:tcPr>
            <w:tcW w:w="3510" w:type="dxa"/>
            <w:shd w:val="clear" w:color="auto" w:fill="FFFFFF"/>
            <w:tcMar>
              <w:top w:w="100" w:type="dxa"/>
              <w:left w:w="100" w:type="dxa"/>
              <w:bottom w:w="100" w:type="dxa"/>
              <w:right w:w="100" w:type="dxa"/>
            </w:tcMar>
            <w:vAlign w:val="center"/>
          </w:tcPr>
          <w:p w14:paraId="3BB5AC8A"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3A8F0DD"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53ADF6D1" w14:textId="77777777" w:rsidR="00817577" w:rsidRDefault="00817577" w:rsidP="00817577">
            <w:r>
              <w:t xml:space="preserve">The </w:t>
            </w:r>
            <w:r>
              <w:rPr>
                <w:rFonts w:ascii="Courier New" w:eastAsia="Courier New" w:hAnsi="Courier New" w:cs="Courier New"/>
              </w:rPr>
              <w:t>Unrecognized_Next_Header_Type</w:t>
            </w:r>
            <w:r>
              <w:t xml:space="preserve"> property indicates whether an unrecognized next header type was encountered (ICMP v6 code=1).</w:t>
            </w:r>
          </w:p>
          <w:p w14:paraId="53E29ED2" w14:textId="77777777" w:rsidR="00817577" w:rsidRDefault="00817577" w:rsidP="00817577"/>
          <w:p w14:paraId="432D3A1B" w14:textId="37F3B189"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r w:rsidR="00817577" w14:paraId="27EA1898" w14:textId="77777777" w:rsidTr="00593039">
        <w:trPr>
          <w:jc w:val="center"/>
        </w:trPr>
        <w:tc>
          <w:tcPr>
            <w:tcW w:w="2880" w:type="dxa"/>
            <w:shd w:val="clear" w:color="auto" w:fill="FFFFFF"/>
            <w:tcMar>
              <w:top w:w="100" w:type="dxa"/>
              <w:left w:w="100" w:type="dxa"/>
              <w:bottom w:w="100" w:type="dxa"/>
              <w:right w:w="100" w:type="dxa"/>
            </w:tcMar>
            <w:vAlign w:val="center"/>
          </w:tcPr>
          <w:p w14:paraId="5CCBF3C2" w14:textId="77777777" w:rsidR="00817577" w:rsidRDefault="00817577" w:rsidP="00817577">
            <w:r>
              <w:rPr>
                <w:b/>
              </w:rPr>
              <w:t>Unrecognized_IPv6_Option</w:t>
            </w:r>
          </w:p>
        </w:tc>
        <w:tc>
          <w:tcPr>
            <w:tcW w:w="3510" w:type="dxa"/>
            <w:shd w:val="clear" w:color="auto" w:fill="FFFFFF"/>
            <w:tcMar>
              <w:top w:w="100" w:type="dxa"/>
              <w:left w:w="100" w:type="dxa"/>
              <w:bottom w:w="100" w:type="dxa"/>
              <w:right w:w="100" w:type="dxa"/>
            </w:tcMar>
            <w:vAlign w:val="center"/>
          </w:tcPr>
          <w:p w14:paraId="175334E4" w14:textId="77777777" w:rsidR="00817577" w:rsidRDefault="00817577" w:rsidP="00817577">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E20D961" w14:textId="77777777" w:rsidR="00817577" w:rsidRDefault="00817577" w:rsidP="00817577">
            <w:pPr>
              <w:jc w:val="center"/>
            </w:pPr>
            <w:r>
              <w:t>0..1</w:t>
            </w:r>
          </w:p>
        </w:tc>
        <w:tc>
          <w:tcPr>
            <w:tcW w:w="5310" w:type="dxa"/>
            <w:shd w:val="clear" w:color="auto" w:fill="FFFFFF"/>
            <w:tcMar>
              <w:top w:w="100" w:type="dxa"/>
              <w:left w:w="100" w:type="dxa"/>
              <w:bottom w:w="100" w:type="dxa"/>
              <w:right w:w="100" w:type="dxa"/>
            </w:tcMar>
          </w:tcPr>
          <w:p w14:paraId="1AEEA70B" w14:textId="77777777" w:rsidR="00817577" w:rsidRDefault="00817577" w:rsidP="00817577">
            <w:r>
              <w:t xml:space="preserve">The </w:t>
            </w:r>
            <w:r>
              <w:rPr>
                <w:rFonts w:ascii="Courier New" w:eastAsia="Courier New" w:hAnsi="Courier New" w:cs="Courier New"/>
              </w:rPr>
              <w:t>Unrecognized_IPv6_Option</w:t>
            </w:r>
            <w:r>
              <w:t xml:space="preserve"> property indicates whether an unrecognized IP v6 option was encountered (ICMP v6 code=2).</w:t>
            </w:r>
          </w:p>
          <w:p w14:paraId="508B1568" w14:textId="77777777" w:rsidR="00817577" w:rsidRDefault="00817577" w:rsidP="00817577"/>
          <w:p w14:paraId="7D40542C" w14:textId="02C10A68" w:rsidR="00817577" w:rsidRDefault="00817577" w:rsidP="00817577">
            <w:r>
              <w:t xml:space="preserve">Only one of the </w:t>
            </w:r>
            <w:r w:rsidRPr="00817577">
              <w:rPr>
                <w:rFonts w:ascii="Courier New" w:hAnsi="Courier New" w:cs="Courier New"/>
              </w:rPr>
              <w:t>Erroneous_Header_Field</w:t>
            </w:r>
            <w:r>
              <w:t>,</w:t>
            </w:r>
            <w:r>
              <w:rPr>
                <w:rFonts w:ascii="Courier New" w:eastAsia="Courier New" w:hAnsi="Courier New" w:cs="Courier New"/>
              </w:rPr>
              <w:t xml:space="preserve"> Unrecognized_Next_Header_Type </w:t>
            </w:r>
            <w:r>
              <w:rPr>
                <w:rFonts w:eastAsia="Courier New"/>
              </w:rPr>
              <w:t xml:space="preserve">and </w:t>
            </w:r>
            <w:r>
              <w:rPr>
                <w:rFonts w:ascii="Courier New" w:eastAsia="Courier New" w:hAnsi="Courier New" w:cs="Courier New"/>
              </w:rPr>
              <w:t>Unrecognized_IPv6_Option</w:t>
            </w:r>
            <w:r>
              <w:t xml:space="preserve"> properties </w:t>
            </w:r>
            <w:r>
              <w:rPr>
                <w:rFonts w:eastAsia="Courier New"/>
              </w:rPr>
              <w:t>can be populated.</w:t>
            </w:r>
          </w:p>
        </w:tc>
      </w:tr>
    </w:tbl>
    <w:p w14:paraId="367FBE40" w14:textId="77777777" w:rsidR="007C6F97" w:rsidRDefault="007C6F97" w:rsidP="007C6F97">
      <w:pPr>
        <w:pStyle w:val="Heading4"/>
      </w:pPr>
      <w:bookmarkStart w:id="220" w:name="_Toc449967685"/>
      <w:r>
        <w:t>ICMPv6InfoMessageType Class</w:t>
      </w:r>
      <w:bookmarkEnd w:id="220"/>
    </w:p>
    <w:p w14:paraId="5DB25E49" w14:textId="7742DB67" w:rsidR="007C6F97" w:rsidRDefault="008F792D" w:rsidP="007C6F97">
      <w:pPr>
        <w:pStyle w:val="basicparagraph"/>
        <w:contextualSpacing w:val="0"/>
      </w:pPr>
      <w:r>
        <w:t>T</w:t>
      </w:r>
      <w:r w:rsidR="00817577">
        <w:t xml:space="preserve">he </w:t>
      </w:r>
      <w:r w:rsidR="00817577">
        <w:rPr>
          <w:rFonts w:ascii="Courier New" w:eastAsia="Courier New" w:hAnsi="Courier New" w:cs="Courier New"/>
        </w:rPr>
        <w:t>ICMPv6InfoMessageType</w:t>
      </w:r>
      <w:r w:rsidR="00817577">
        <w:t xml:space="preserve"> class specifies </w:t>
      </w:r>
      <w:r w:rsidR="007C6F97">
        <w:t xml:space="preserve">ICMP v6 informational messages include echo request/reply; other informational message </w:t>
      </w:r>
      <w:r w:rsidR="000F7876">
        <w:t>class</w:t>
      </w:r>
      <w:r w:rsidR="007C6F97">
        <w:t xml:space="preserve"> will be added in the future as they are more commonly used (only echo request/reply are defined in </w:t>
      </w:r>
      <w:hyperlink r:id="rId87" w:history="1">
        <w:r w:rsidR="007F043C">
          <w:rPr>
            <w:rStyle w:val="Hyperlink"/>
          </w:rPr>
          <w:t>http://tools.ietf.org/html/rfc4443</w:t>
        </w:r>
      </w:hyperlink>
      <w:r w:rsidR="007C6F97">
        <w:t>).</w:t>
      </w:r>
    </w:p>
    <w:p w14:paraId="61327ECF" w14:textId="20D95E5A" w:rsidR="008F792D" w:rsidRPr="00A5750D" w:rsidRDefault="008F792D" w:rsidP="008F792D">
      <w:r>
        <w:t xml:space="preserve">In CybOX 2.1.1, all of the properties of the </w:t>
      </w:r>
      <w:r>
        <w:rPr>
          <w:rFonts w:ascii="Courier New" w:eastAsia="Courier New" w:hAnsi="Courier New" w:cs="Courier New"/>
        </w:rPr>
        <w:t>ICMPv6InfoMessageType</w:t>
      </w:r>
      <w:r>
        <w:t xml:space="preserve"> </w:t>
      </w:r>
      <w:r>
        <w:rPr>
          <w:rFonts w:cs="Courier New"/>
        </w:rPr>
        <w:t xml:space="preserve">class, except </w:t>
      </w:r>
      <w:r w:rsidRPr="00AD7097">
        <w:rPr>
          <w:rFonts w:ascii="Courier New" w:eastAsia="Courier New" w:hAnsi="Courier New" w:cs="Courier New"/>
        </w:rPr>
        <w:t>Info_Msg_Content</w:t>
      </w:r>
      <w:r>
        <w:rPr>
          <w:rFonts w:cs="Courier New"/>
        </w:rPr>
        <w:t xml:space="preserve">, are mutually exclusive, i.e., only one property can be populated. This restriction is based on the fact that the classes </w:t>
      </w:r>
      <w:r>
        <w:rPr>
          <w:rFonts w:ascii="Courier New" w:eastAsia="Courier New" w:hAnsi="Courier New" w:cs="Courier New"/>
        </w:rPr>
        <w:t>ICMPv6EchoReplyType</w:t>
      </w:r>
      <w:r>
        <w:rPr>
          <w:rFonts w:eastAsia="Courier New"/>
        </w:rPr>
        <w:t>,</w:t>
      </w:r>
      <w:r>
        <w:rPr>
          <w:rFonts w:ascii="Courier New" w:eastAsia="Courier New" w:hAnsi="Courier New" w:cs="Courier New"/>
        </w:rPr>
        <w:t xml:space="preserve"> ICMPv6EchoRequestType</w:t>
      </w:r>
      <w:r>
        <w:rPr>
          <w:rFonts w:eastAsia="Courier New"/>
        </w:rPr>
        <w:t xml:space="preserve">, and any others added in the future </w:t>
      </w:r>
      <w:r>
        <w:rPr>
          <w:rFonts w:cs="Courier New"/>
        </w:rPr>
        <w:t xml:space="preserve">can be modelled as subclasses of the </w:t>
      </w:r>
      <w:r>
        <w:rPr>
          <w:rFonts w:ascii="Courier New" w:eastAsia="Courier New" w:hAnsi="Courier New" w:cs="Courier New"/>
        </w:rPr>
        <w:t>ICMPv6InfoMessageType</w:t>
      </w:r>
      <w:r>
        <w:rPr>
          <w:rFonts w:eastAsia="Courier New"/>
        </w:rPr>
        <w:t xml:space="preserve"> class. </w:t>
      </w:r>
      <w:r>
        <w:rPr>
          <w:rFonts w:cs="Courier New"/>
        </w:rPr>
        <w:t>In future releases, it will probably be modelled that way.</w:t>
      </w:r>
    </w:p>
    <w:p w14:paraId="073A433F" w14:textId="77777777" w:rsidR="008F792D" w:rsidRPr="008F792D" w:rsidRDefault="008F792D" w:rsidP="008F792D"/>
    <w:p w14:paraId="1ED809D6"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ICMPv6InfoMessageType</w:t>
      </w:r>
      <w:r>
        <w:t xml:space="preserve"> class is given in </w:t>
      </w:r>
      <w:r w:rsidRPr="0062385D">
        <w:rPr>
          <w:b/>
          <w:color w:val="0000EE"/>
        </w:rPr>
        <w:fldChar w:fldCharType="begin"/>
      </w:r>
      <w:r w:rsidRPr="0062385D">
        <w:rPr>
          <w:b/>
          <w:color w:val="0000EE"/>
        </w:rPr>
        <w:instrText xml:space="preserve"> REF _Ref439920721 \h </w:instrText>
      </w:r>
      <w:r>
        <w:rPr>
          <w:b/>
          <w:color w:val="0000EE"/>
        </w:rPr>
        <w:instrText xml:space="preserve"> \* MERGEFORMAT </w:instrText>
      </w:r>
      <w:r w:rsidRPr="0062385D">
        <w:rPr>
          <w:b/>
          <w:color w:val="0000EE"/>
        </w:rPr>
      </w:r>
      <w:r w:rsidRPr="0062385D">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69</w:t>
      </w:r>
      <w:r w:rsidRPr="0062385D">
        <w:rPr>
          <w:b/>
          <w:color w:val="0000EE"/>
        </w:rPr>
        <w:fldChar w:fldCharType="end"/>
      </w:r>
      <w:r>
        <w:t>.</w:t>
      </w:r>
    </w:p>
    <w:p w14:paraId="60FE1F1F" w14:textId="77777777" w:rsidR="007C6F97" w:rsidRDefault="007C6F97" w:rsidP="007C6F97">
      <w:pPr>
        <w:pStyle w:val="tablecaption"/>
        <w:jc w:val="center"/>
      </w:pPr>
      <w:bookmarkStart w:id="221" w:name="_Ref439920721"/>
      <w:r>
        <w:t xml:space="preserve">Table </w:t>
      </w:r>
      <w:r w:rsidR="003E4566">
        <w:fldChar w:fldCharType="begin"/>
      </w:r>
      <w:r w:rsidR="003E4566">
        <w:instrText xml:space="preserve"> STYLEREF 1 \s </w:instrText>
      </w:r>
      <w:r w:rsidR="003E4566">
        <w:fldChar w:fldCharType="separate"/>
      </w:r>
      <w:r w:rsidR="00755181">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755181">
        <w:rPr>
          <w:noProof/>
        </w:rPr>
        <w:t>69</w:t>
      </w:r>
      <w:r w:rsidR="003E4566">
        <w:rPr>
          <w:noProof/>
        </w:rPr>
        <w:fldChar w:fldCharType="end"/>
      </w:r>
      <w:bookmarkEnd w:id="221"/>
      <w:r>
        <w:rPr>
          <w:noProof/>
        </w:rPr>
        <w:t xml:space="preserve">. </w:t>
      </w:r>
      <w:r>
        <w:t xml:space="preserve">Properties of the </w:t>
      </w:r>
      <w:r>
        <w:rPr>
          <w:rFonts w:ascii="Courier New" w:eastAsia="Courier New" w:hAnsi="Courier New" w:cs="Courier New"/>
        </w:rPr>
        <w:t>ICMPv6InfoMessageType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980"/>
        <w:gridCol w:w="3600"/>
        <w:gridCol w:w="1260"/>
        <w:gridCol w:w="6120"/>
      </w:tblGrid>
      <w:tr w:rsidR="007C6F97" w14:paraId="4992559E" w14:textId="77777777" w:rsidTr="00DD0B44">
        <w:trPr>
          <w:jc w:val="center"/>
        </w:trPr>
        <w:tc>
          <w:tcPr>
            <w:tcW w:w="1980" w:type="dxa"/>
            <w:shd w:val="clear" w:color="auto" w:fill="BFBFBF"/>
            <w:tcMar>
              <w:top w:w="100" w:type="dxa"/>
              <w:left w:w="100" w:type="dxa"/>
              <w:bottom w:w="100" w:type="dxa"/>
              <w:right w:w="100" w:type="dxa"/>
            </w:tcMar>
          </w:tcPr>
          <w:p w14:paraId="0FFCD3F0" w14:textId="77777777" w:rsidR="007C6F97" w:rsidRDefault="007C6F97" w:rsidP="00DD0B44">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715B5256"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7729744"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6221E671" w14:textId="77777777" w:rsidR="007C6F97" w:rsidRDefault="007C6F97" w:rsidP="00DD0B44">
            <w:pPr>
              <w:rPr>
                <w:b/>
                <w:color w:val="000000"/>
              </w:rPr>
            </w:pPr>
            <w:r>
              <w:rPr>
                <w:b/>
                <w:color w:val="000000"/>
              </w:rPr>
              <w:t>Description</w:t>
            </w:r>
          </w:p>
        </w:tc>
      </w:tr>
      <w:tr w:rsidR="00B84DAF" w14:paraId="018D134A" w14:textId="77777777" w:rsidTr="00DD0B44">
        <w:trPr>
          <w:jc w:val="center"/>
        </w:trPr>
        <w:tc>
          <w:tcPr>
            <w:tcW w:w="1980" w:type="dxa"/>
            <w:shd w:val="clear" w:color="auto" w:fill="FFFFFF"/>
            <w:tcMar>
              <w:top w:w="100" w:type="dxa"/>
              <w:left w:w="100" w:type="dxa"/>
              <w:bottom w:w="100" w:type="dxa"/>
              <w:right w:w="100" w:type="dxa"/>
            </w:tcMar>
            <w:vAlign w:val="center"/>
          </w:tcPr>
          <w:p w14:paraId="313A4571" w14:textId="18411E18" w:rsidR="00B84DAF" w:rsidRDefault="00B84DAF" w:rsidP="00B84DAF">
            <w:pPr>
              <w:rPr>
                <w:b/>
              </w:rPr>
            </w:pPr>
            <w:r>
              <w:rPr>
                <w:b/>
              </w:rPr>
              <w:t>Info_Msg_Content</w:t>
            </w:r>
          </w:p>
        </w:tc>
        <w:tc>
          <w:tcPr>
            <w:tcW w:w="3600" w:type="dxa"/>
            <w:shd w:val="clear" w:color="auto" w:fill="FFFFFF"/>
            <w:tcMar>
              <w:top w:w="100" w:type="dxa"/>
              <w:left w:w="100" w:type="dxa"/>
              <w:bottom w:w="100" w:type="dxa"/>
              <w:right w:w="100" w:type="dxa"/>
            </w:tcMar>
            <w:vAlign w:val="center"/>
          </w:tcPr>
          <w:p w14:paraId="2386CA75" w14:textId="152C3FAF" w:rsidR="00B84DAF" w:rsidRDefault="00B84DAF" w:rsidP="00B84DAF">
            <w:pPr>
              <w:rPr>
                <w:rFonts w:ascii="Courier New" w:eastAsia="Courier New" w:hAnsi="Courier New" w:cs="Courier New"/>
              </w:rPr>
            </w:pPr>
            <w:r>
              <w:rPr>
                <w:rFonts w:ascii="Courier New" w:eastAsia="Courier New" w:hAnsi="Courier New" w:cs="Courier New"/>
              </w:rPr>
              <w:t>ICMPv6InfoMessageContentType</w:t>
            </w:r>
          </w:p>
        </w:tc>
        <w:tc>
          <w:tcPr>
            <w:tcW w:w="1260" w:type="dxa"/>
            <w:shd w:val="clear" w:color="auto" w:fill="FFFFFF"/>
            <w:tcMar>
              <w:top w:w="100" w:type="dxa"/>
              <w:left w:w="100" w:type="dxa"/>
              <w:bottom w:w="100" w:type="dxa"/>
              <w:right w:w="100" w:type="dxa"/>
            </w:tcMar>
            <w:vAlign w:val="center"/>
          </w:tcPr>
          <w:p w14:paraId="0511AC25" w14:textId="5D93E28E"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205BF6A" w14:textId="56198DF8" w:rsidR="00B84DAF" w:rsidRDefault="00B84DAF" w:rsidP="008F792D">
            <w:r>
              <w:t xml:space="preserve">The </w:t>
            </w:r>
            <w:r>
              <w:rPr>
                <w:rFonts w:ascii="Courier New" w:eastAsia="Courier New" w:hAnsi="Courier New" w:cs="Courier New"/>
              </w:rPr>
              <w:t>Info_Msg_Content</w:t>
            </w:r>
            <w:r>
              <w:t xml:space="preserve"> property </w:t>
            </w:r>
            <w:r w:rsidR="008F792D">
              <w:t>specifies properties</w:t>
            </w:r>
            <w:r>
              <w:t xml:space="preserve"> that are common to all ICMP v6 informational messages. </w:t>
            </w:r>
            <w:r w:rsidR="008F792D">
              <w:t>Properties</w:t>
            </w:r>
            <w:r>
              <w:t xml:space="preserve"> that are specific to individual messages are defined separately under each message type.</w:t>
            </w:r>
          </w:p>
        </w:tc>
      </w:tr>
      <w:tr w:rsidR="00B84DAF" w14:paraId="69CA01E2" w14:textId="77777777" w:rsidTr="00DD0B44">
        <w:trPr>
          <w:jc w:val="center"/>
        </w:trPr>
        <w:tc>
          <w:tcPr>
            <w:tcW w:w="1980" w:type="dxa"/>
            <w:shd w:val="clear" w:color="auto" w:fill="FFFFFF"/>
            <w:tcMar>
              <w:top w:w="100" w:type="dxa"/>
              <w:left w:w="100" w:type="dxa"/>
              <w:bottom w:w="100" w:type="dxa"/>
              <w:right w:w="100" w:type="dxa"/>
            </w:tcMar>
            <w:vAlign w:val="center"/>
          </w:tcPr>
          <w:p w14:paraId="0DEB5CB4" w14:textId="77777777" w:rsidR="00B84DAF" w:rsidRDefault="00B84DAF" w:rsidP="00B84DAF">
            <w:r>
              <w:rPr>
                <w:b/>
              </w:rPr>
              <w:lastRenderedPageBreak/>
              <w:t>Echo_Request</w:t>
            </w:r>
          </w:p>
        </w:tc>
        <w:tc>
          <w:tcPr>
            <w:tcW w:w="3600" w:type="dxa"/>
            <w:shd w:val="clear" w:color="auto" w:fill="FFFFFF"/>
            <w:tcMar>
              <w:top w:w="100" w:type="dxa"/>
              <w:left w:w="100" w:type="dxa"/>
              <w:bottom w:w="100" w:type="dxa"/>
              <w:right w:w="100" w:type="dxa"/>
            </w:tcMar>
            <w:vAlign w:val="center"/>
          </w:tcPr>
          <w:p w14:paraId="2FC5BA9C" w14:textId="77777777" w:rsidR="00B84DAF" w:rsidRDefault="00B84DAF" w:rsidP="00B84DAF">
            <w:r>
              <w:rPr>
                <w:rFonts w:ascii="Courier New" w:eastAsia="Courier New" w:hAnsi="Courier New" w:cs="Courier New"/>
              </w:rPr>
              <w:t>ICMPv6EchoRequestType</w:t>
            </w:r>
          </w:p>
        </w:tc>
        <w:tc>
          <w:tcPr>
            <w:tcW w:w="1260" w:type="dxa"/>
            <w:shd w:val="clear" w:color="auto" w:fill="FFFFFF"/>
            <w:tcMar>
              <w:top w:w="100" w:type="dxa"/>
              <w:left w:w="100" w:type="dxa"/>
              <w:bottom w:w="100" w:type="dxa"/>
              <w:right w:w="100" w:type="dxa"/>
            </w:tcMar>
            <w:vAlign w:val="center"/>
          </w:tcPr>
          <w:p w14:paraId="4F94AD91"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1A7BCB63" w14:textId="77777777" w:rsidR="00B84DAF" w:rsidRDefault="00B84DAF" w:rsidP="00B84DAF">
            <w:r>
              <w:t xml:space="preserve">The </w:t>
            </w:r>
            <w:r>
              <w:rPr>
                <w:rFonts w:ascii="Courier New" w:eastAsia="Courier New" w:hAnsi="Courier New" w:cs="Courier New"/>
              </w:rPr>
              <w:t>Echo_Request</w:t>
            </w:r>
            <w:r>
              <w:t xml:space="preserve"> property </w:t>
            </w:r>
            <w:r w:rsidR="008F792D">
              <w:t>specifies an echo request message (type=128). These messages are also known as "ping".</w:t>
            </w:r>
          </w:p>
          <w:p w14:paraId="1A364419" w14:textId="77777777" w:rsidR="00B24598" w:rsidRDefault="00B24598" w:rsidP="00B84DAF"/>
          <w:p w14:paraId="15D364AD" w14:textId="3BFA1E8D" w:rsidR="00B24598" w:rsidRDefault="00B24598" w:rsidP="00B24598">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r w:rsidR="00B84DAF" w14:paraId="2FDA3062" w14:textId="77777777" w:rsidTr="00DD0B44">
        <w:trPr>
          <w:jc w:val="center"/>
        </w:trPr>
        <w:tc>
          <w:tcPr>
            <w:tcW w:w="1980" w:type="dxa"/>
            <w:shd w:val="clear" w:color="auto" w:fill="FFFFFF"/>
            <w:tcMar>
              <w:top w:w="100" w:type="dxa"/>
              <w:left w:w="100" w:type="dxa"/>
              <w:bottom w:w="100" w:type="dxa"/>
              <w:right w:w="100" w:type="dxa"/>
            </w:tcMar>
            <w:vAlign w:val="center"/>
          </w:tcPr>
          <w:p w14:paraId="05B72E6C" w14:textId="77777777" w:rsidR="00B84DAF" w:rsidRDefault="00B84DAF" w:rsidP="00B84DAF">
            <w:r>
              <w:rPr>
                <w:b/>
              </w:rPr>
              <w:t>Echo_Reply</w:t>
            </w:r>
          </w:p>
        </w:tc>
        <w:tc>
          <w:tcPr>
            <w:tcW w:w="3600" w:type="dxa"/>
            <w:shd w:val="clear" w:color="auto" w:fill="FFFFFF"/>
            <w:tcMar>
              <w:top w:w="100" w:type="dxa"/>
              <w:left w:w="100" w:type="dxa"/>
              <w:bottom w:w="100" w:type="dxa"/>
              <w:right w:w="100" w:type="dxa"/>
            </w:tcMar>
            <w:vAlign w:val="center"/>
          </w:tcPr>
          <w:p w14:paraId="475D8DEC" w14:textId="77777777" w:rsidR="00B84DAF" w:rsidRDefault="00B84DAF" w:rsidP="00B84DAF">
            <w:r>
              <w:rPr>
                <w:rFonts w:ascii="Courier New" w:eastAsia="Courier New" w:hAnsi="Courier New" w:cs="Courier New"/>
              </w:rPr>
              <w:t>ICMPv6EchoReplyType</w:t>
            </w:r>
          </w:p>
        </w:tc>
        <w:tc>
          <w:tcPr>
            <w:tcW w:w="1260" w:type="dxa"/>
            <w:shd w:val="clear" w:color="auto" w:fill="FFFFFF"/>
            <w:tcMar>
              <w:top w:w="100" w:type="dxa"/>
              <w:left w:w="100" w:type="dxa"/>
              <w:bottom w:w="100" w:type="dxa"/>
              <w:right w:w="100" w:type="dxa"/>
            </w:tcMar>
            <w:vAlign w:val="center"/>
          </w:tcPr>
          <w:p w14:paraId="6B1A713F" w14:textId="77777777" w:rsidR="00B84DAF" w:rsidRDefault="00B84DAF" w:rsidP="00B84DAF">
            <w:pPr>
              <w:jc w:val="center"/>
            </w:pPr>
            <w:r>
              <w:t>0..1</w:t>
            </w:r>
          </w:p>
        </w:tc>
        <w:tc>
          <w:tcPr>
            <w:tcW w:w="6120" w:type="dxa"/>
            <w:shd w:val="clear" w:color="auto" w:fill="FFFFFF"/>
            <w:tcMar>
              <w:top w:w="100" w:type="dxa"/>
              <w:left w:w="100" w:type="dxa"/>
              <w:bottom w:w="100" w:type="dxa"/>
              <w:right w:w="100" w:type="dxa"/>
            </w:tcMar>
          </w:tcPr>
          <w:p w14:paraId="4B17BCEC" w14:textId="77777777" w:rsidR="00B84DAF" w:rsidRDefault="00B84DAF" w:rsidP="00B84DAF">
            <w:r>
              <w:t xml:space="preserve">The </w:t>
            </w:r>
            <w:r>
              <w:rPr>
                <w:rFonts w:ascii="Courier New" w:eastAsia="Courier New" w:hAnsi="Courier New" w:cs="Courier New"/>
              </w:rPr>
              <w:t>Echo_Reply</w:t>
            </w:r>
            <w:r>
              <w:t xml:space="preserve"> property </w:t>
            </w:r>
            <w:r w:rsidR="008F792D">
              <w:t>specifies an echo reply message (type=129). These messages are also known as "ping"</w:t>
            </w:r>
            <w:r>
              <w:t>.</w:t>
            </w:r>
          </w:p>
          <w:p w14:paraId="68B78EF6" w14:textId="77777777" w:rsidR="00B24598" w:rsidRDefault="00B24598" w:rsidP="00B84DAF"/>
          <w:p w14:paraId="707767E8" w14:textId="64F45C6A" w:rsidR="00B24598" w:rsidRDefault="00B24598" w:rsidP="00B84DAF">
            <w:r>
              <w:t xml:space="preserve">Only one of the </w:t>
            </w:r>
            <w:r w:rsidRPr="00AD7097">
              <w:rPr>
                <w:rFonts w:ascii="Courier New" w:hAnsi="Courier New" w:cs="Courier New"/>
              </w:rPr>
              <w:t>Echo_Reply</w:t>
            </w:r>
            <w:r w:rsidRPr="00B24598">
              <w:rPr>
                <w:rFonts w:eastAsia="Courier New"/>
              </w:rPr>
              <w:t xml:space="preserve"> and </w:t>
            </w:r>
            <w:r w:rsidRPr="003102DB">
              <w:rPr>
                <w:rFonts w:ascii="Courier New" w:eastAsia="Courier New" w:hAnsi="Courier New" w:cs="Courier New"/>
              </w:rPr>
              <w:t>Echo_Request</w:t>
            </w:r>
            <w:r w:rsidRPr="00B24598">
              <w:rPr>
                <w:rFonts w:eastAsia="Courier New"/>
              </w:rPr>
              <w:t xml:space="preserve"> </w:t>
            </w:r>
            <w:r>
              <w:t xml:space="preserve">properties </w:t>
            </w:r>
            <w:r>
              <w:rPr>
                <w:rFonts w:eastAsia="Courier New"/>
              </w:rPr>
              <w:t>can be populated.</w:t>
            </w:r>
          </w:p>
        </w:tc>
      </w:tr>
    </w:tbl>
    <w:p w14:paraId="085DE229" w14:textId="77777777" w:rsidR="007C6F97" w:rsidRDefault="007C6F97" w:rsidP="00B84DAF">
      <w:pPr>
        <w:pStyle w:val="Heading5"/>
      </w:pPr>
      <w:bookmarkStart w:id="222" w:name="_Toc449967686"/>
      <w:r>
        <w:t>ICMPv6InfoMessageContentType Class</w:t>
      </w:r>
      <w:bookmarkEnd w:id="222"/>
    </w:p>
    <w:p w14:paraId="14B9E616" w14:textId="7DEB17DF" w:rsidR="007C6F97" w:rsidRDefault="00755181" w:rsidP="007C6F97">
      <w:pPr>
        <w:pStyle w:val="basicparagraph"/>
        <w:contextualSpacing w:val="0"/>
      </w:pPr>
      <w:r>
        <w:t xml:space="preserve">The </w:t>
      </w:r>
      <w:r>
        <w:rPr>
          <w:rFonts w:ascii="Courier New" w:eastAsia="Courier New" w:hAnsi="Courier New" w:cs="Courier New"/>
        </w:rPr>
        <w:t>ICMPv6InfoMessageContentType</w:t>
      </w:r>
      <w:r>
        <w:t xml:space="preserve"> class specifies properties</w:t>
      </w:r>
      <w:r w:rsidR="007C6F97">
        <w:t xml:space="preserve"> </w:t>
      </w:r>
      <w:r>
        <w:t>common to the</w:t>
      </w:r>
      <w:r w:rsidR="007C6F97">
        <w:t xml:space="preserve"> ICMPv6 informational messages.</w:t>
      </w:r>
    </w:p>
    <w:p w14:paraId="3ABC8D65"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ICMPv6InfoMessageContentType</w:t>
      </w:r>
      <w:r>
        <w:t xml:space="preserve"> class is given in </w:t>
      </w:r>
      <w:r w:rsidRPr="00624FE7">
        <w:rPr>
          <w:b/>
          <w:color w:val="0000EE"/>
        </w:rPr>
        <w:fldChar w:fldCharType="begin"/>
      </w:r>
      <w:r w:rsidRPr="00624FE7">
        <w:rPr>
          <w:b/>
          <w:color w:val="0000EE"/>
        </w:rPr>
        <w:instrText xml:space="preserve"> REF _Ref439920907 \h </w:instrText>
      </w:r>
      <w:r>
        <w:rPr>
          <w:b/>
          <w:color w:val="0000EE"/>
        </w:rPr>
        <w:instrText xml:space="preserve"> \* MERGEFORMAT </w:instrText>
      </w:r>
      <w:r w:rsidRPr="00624FE7">
        <w:rPr>
          <w:b/>
          <w:color w:val="0000EE"/>
        </w:rPr>
      </w:r>
      <w:r w:rsidRPr="00624FE7">
        <w:rPr>
          <w:b/>
          <w:color w:val="0000EE"/>
        </w:rPr>
        <w:fldChar w:fldCharType="separate"/>
      </w:r>
      <w:r w:rsidR="00755181" w:rsidRPr="00755181">
        <w:rPr>
          <w:b/>
          <w:color w:val="0000EE"/>
        </w:rPr>
        <w:t xml:space="preserve">Table </w:t>
      </w:r>
      <w:r w:rsidR="00755181" w:rsidRPr="00755181">
        <w:rPr>
          <w:b/>
          <w:noProof/>
          <w:color w:val="0000EE"/>
        </w:rPr>
        <w:t>3</w:t>
      </w:r>
      <w:r w:rsidR="00755181" w:rsidRPr="00755181">
        <w:rPr>
          <w:b/>
          <w:noProof/>
          <w:color w:val="0000EE"/>
        </w:rPr>
        <w:noBreakHyphen/>
        <w:t>70</w:t>
      </w:r>
      <w:r w:rsidRPr="00624FE7">
        <w:rPr>
          <w:b/>
          <w:color w:val="0000EE"/>
        </w:rPr>
        <w:fldChar w:fldCharType="end"/>
      </w:r>
      <w:r>
        <w:t>.</w:t>
      </w:r>
    </w:p>
    <w:p w14:paraId="6E892664" w14:textId="77777777" w:rsidR="007C6F97" w:rsidRDefault="007C6F97" w:rsidP="007C6F97">
      <w:pPr>
        <w:pStyle w:val="tablecaption"/>
        <w:jc w:val="center"/>
      </w:pPr>
      <w:bookmarkStart w:id="223" w:name="_Ref439920907"/>
      <w:r>
        <w:t xml:space="preserve">Table </w:t>
      </w:r>
      <w:r w:rsidR="003E4566">
        <w:fldChar w:fldCharType="begin"/>
      </w:r>
      <w:r w:rsidR="003E4566">
        <w:instrText xml:space="preserve"> STYLEREF 1 \s </w:instrText>
      </w:r>
      <w:r w:rsidR="003E4566">
        <w:fldChar w:fldCharType="separate"/>
      </w:r>
      <w:r w:rsidR="00755181">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755181">
        <w:rPr>
          <w:noProof/>
        </w:rPr>
        <w:t>70</w:t>
      </w:r>
      <w:r w:rsidR="003E4566">
        <w:rPr>
          <w:noProof/>
        </w:rPr>
        <w:fldChar w:fldCharType="end"/>
      </w:r>
      <w:bookmarkEnd w:id="223"/>
      <w:r>
        <w:rPr>
          <w:noProof/>
        </w:rPr>
        <w:t xml:space="preserve">. </w:t>
      </w:r>
      <w:r>
        <w:t xml:space="preserve">Properties of the </w:t>
      </w:r>
      <w:r>
        <w:rPr>
          <w:rFonts w:ascii="Courier New" w:eastAsia="Courier New" w:hAnsi="Courier New" w:cs="Courier New"/>
        </w:rPr>
        <w:t>ICMPv6InfoMessageContentType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3510"/>
        <w:gridCol w:w="1260"/>
        <w:gridCol w:w="6120"/>
      </w:tblGrid>
      <w:tr w:rsidR="007C6F97" w14:paraId="3F71A450" w14:textId="77777777" w:rsidTr="00DD0B44">
        <w:trPr>
          <w:jc w:val="center"/>
        </w:trPr>
        <w:tc>
          <w:tcPr>
            <w:tcW w:w="2070" w:type="dxa"/>
            <w:shd w:val="clear" w:color="auto" w:fill="BFBFBF"/>
            <w:tcMar>
              <w:top w:w="100" w:type="dxa"/>
              <w:left w:w="100" w:type="dxa"/>
              <w:bottom w:w="100" w:type="dxa"/>
              <w:right w:w="100" w:type="dxa"/>
            </w:tcMar>
          </w:tcPr>
          <w:p w14:paraId="1E92CE34"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00FD6EB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58E3E4D" w14:textId="77777777" w:rsidR="007C6F97" w:rsidRDefault="007C6F97" w:rsidP="00DD0B44">
            <w:pPr>
              <w:jc w:val="center"/>
              <w:rPr>
                <w:b/>
                <w:color w:val="000000"/>
              </w:rPr>
            </w:pPr>
            <w:r>
              <w:rPr>
                <w:b/>
                <w:color w:val="000000"/>
              </w:rPr>
              <w:t>Multiplicity</w:t>
            </w:r>
          </w:p>
        </w:tc>
        <w:tc>
          <w:tcPr>
            <w:tcW w:w="6120" w:type="dxa"/>
            <w:shd w:val="clear" w:color="auto" w:fill="BFBFBF"/>
            <w:tcMar>
              <w:top w:w="100" w:type="dxa"/>
              <w:left w:w="100" w:type="dxa"/>
              <w:bottom w:w="100" w:type="dxa"/>
              <w:right w:w="100" w:type="dxa"/>
            </w:tcMar>
          </w:tcPr>
          <w:p w14:paraId="0CF8CA32" w14:textId="77777777" w:rsidR="007C6F97" w:rsidRDefault="007C6F97" w:rsidP="00DD0B44">
            <w:pPr>
              <w:rPr>
                <w:b/>
                <w:color w:val="000000"/>
              </w:rPr>
            </w:pPr>
            <w:r>
              <w:rPr>
                <w:b/>
                <w:color w:val="000000"/>
              </w:rPr>
              <w:t>Description</w:t>
            </w:r>
          </w:p>
        </w:tc>
      </w:tr>
      <w:tr w:rsidR="007C6F97" w14:paraId="06ED2151" w14:textId="77777777" w:rsidTr="00DD0B44">
        <w:trPr>
          <w:jc w:val="center"/>
        </w:trPr>
        <w:tc>
          <w:tcPr>
            <w:tcW w:w="2070" w:type="dxa"/>
            <w:shd w:val="clear" w:color="auto" w:fill="FFFFFF"/>
            <w:tcMar>
              <w:top w:w="100" w:type="dxa"/>
              <w:left w:w="100" w:type="dxa"/>
              <w:bottom w:w="100" w:type="dxa"/>
              <w:right w:w="100" w:type="dxa"/>
            </w:tcMar>
            <w:vAlign w:val="center"/>
          </w:tcPr>
          <w:p w14:paraId="05B95F7B" w14:textId="77777777" w:rsidR="007C6F97" w:rsidRDefault="007C6F97" w:rsidP="00DD0B44">
            <w:r>
              <w:rPr>
                <w:b/>
              </w:rPr>
              <w:t>Identifier</w:t>
            </w:r>
          </w:p>
        </w:tc>
        <w:tc>
          <w:tcPr>
            <w:tcW w:w="3510" w:type="dxa"/>
            <w:shd w:val="clear" w:color="auto" w:fill="FFFFFF"/>
            <w:tcMar>
              <w:top w:w="100" w:type="dxa"/>
              <w:left w:w="100" w:type="dxa"/>
              <w:bottom w:w="100" w:type="dxa"/>
              <w:right w:w="100" w:type="dxa"/>
            </w:tcMar>
            <w:vAlign w:val="center"/>
          </w:tcPr>
          <w:p w14:paraId="3390955A"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BE62DB"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EE33823"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2DED629E" w14:textId="7C860CD4" w:rsidR="007C6F97" w:rsidRDefault="00755181" w:rsidP="00DD0B44">
            <w:r>
              <w:t xml:space="preserve">The </w:t>
            </w:r>
            <w:r>
              <w:rPr>
                <w:rFonts w:ascii="Courier New" w:eastAsia="Courier New" w:hAnsi="Courier New" w:cs="Courier New"/>
              </w:rPr>
              <w:t>Identifier</w:t>
            </w:r>
            <w:r>
              <w:t xml:space="preserve"> property specifies a 16-bit identifier, which </w:t>
            </w:r>
            <w:r w:rsidR="00673B4C">
              <w:t xml:space="preserve">is </w:t>
            </w:r>
            <w:r>
              <w:t xml:space="preserve">combined with the sequence number, </w:t>
            </w:r>
            <w:r w:rsidR="00673B4C">
              <w:t xml:space="preserve">and is </w:t>
            </w:r>
            <w:r>
              <w:t>called the "quench" for echo reply and echo request.</w:t>
            </w:r>
          </w:p>
        </w:tc>
      </w:tr>
      <w:tr w:rsidR="007C6F97" w14:paraId="5FC2975B" w14:textId="77777777" w:rsidTr="00DD0B44">
        <w:trPr>
          <w:jc w:val="center"/>
        </w:trPr>
        <w:tc>
          <w:tcPr>
            <w:tcW w:w="2070" w:type="dxa"/>
            <w:shd w:val="clear" w:color="auto" w:fill="FFFFFF"/>
            <w:tcMar>
              <w:top w:w="100" w:type="dxa"/>
              <w:left w:w="100" w:type="dxa"/>
              <w:bottom w:w="100" w:type="dxa"/>
              <w:right w:w="100" w:type="dxa"/>
            </w:tcMar>
            <w:vAlign w:val="center"/>
          </w:tcPr>
          <w:p w14:paraId="5223D2B4" w14:textId="77777777" w:rsidR="007C6F97" w:rsidRDefault="007C6F97" w:rsidP="00DD0B44">
            <w:r>
              <w:rPr>
                <w:b/>
              </w:rPr>
              <w:t>Sequence_Number</w:t>
            </w:r>
          </w:p>
        </w:tc>
        <w:tc>
          <w:tcPr>
            <w:tcW w:w="3510" w:type="dxa"/>
            <w:shd w:val="clear" w:color="auto" w:fill="FFFFFF"/>
            <w:tcMar>
              <w:top w:w="100" w:type="dxa"/>
              <w:left w:w="100" w:type="dxa"/>
              <w:bottom w:w="100" w:type="dxa"/>
              <w:right w:w="100" w:type="dxa"/>
            </w:tcMar>
            <w:vAlign w:val="center"/>
          </w:tcPr>
          <w:p w14:paraId="435718A9"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7F59D9FE"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50CD3DE" w14:textId="77777777" w:rsidR="007C6F97" w:rsidRDefault="007C6F97" w:rsidP="00DD0B44">
            <w:pPr>
              <w:jc w:val="center"/>
            </w:pPr>
            <w:r>
              <w:t>0..1</w:t>
            </w:r>
          </w:p>
        </w:tc>
        <w:tc>
          <w:tcPr>
            <w:tcW w:w="6120" w:type="dxa"/>
            <w:shd w:val="clear" w:color="auto" w:fill="FFFFFF"/>
            <w:tcMar>
              <w:top w:w="100" w:type="dxa"/>
              <w:left w:w="100" w:type="dxa"/>
              <w:bottom w:w="100" w:type="dxa"/>
              <w:right w:w="100" w:type="dxa"/>
            </w:tcMar>
          </w:tcPr>
          <w:p w14:paraId="4828C962" w14:textId="56D90808" w:rsidR="007C6F97" w:rsidRDefault="00755181" w:rsidP="00DD0B44">
            <w:r>
              <w:t xml:space="preserve">The </w:t>
            </w:r>
            <w:r>
              <w:rPr>
                <w:rFonts w:ascii="Courier New" w:eastAsia="Courier New" w:hAnsi="Courier New" w:cs="Courier New"/>
              </w:rPr>
              <w:t>Sequence_Number</w:t>
            </w:r>
            <w:r>
              <w:t xml:space="preserve"> property specifies a 16-bit sequence number. The identifier and sequence number can be used by the client to match the reply with the request that caused the reply.</w:t>
            </w:r>
          </w:p>
        </w:tc>
      </w:tr>
    </w:tbl>
    <w:p w14:paraId="496B7C68" w14:textId="77777777" w:rsidR="007C6F97" w:rsidRDefault="007C6F97" w:rsidP="00B84DAF">
      <w:pPr>
        <w:pStyle w:val="Heading5"/>
      </w:pPr>
      <w:bookmarkStart w:id="224" w:name="_Toc449967687"/>
      <w:r>
        <w:t>ICMPv6EchoRequestType Class</w:t>
      </w:r>
      <w:bookmarkEnd w:id="224"/>
    </w:p>
    <w:p w14:paraId="3B908776" w14:textId="6094DF9B" w:rsidR="007C6F97" w:rsidRDefault="00673B4C" w:rsidP="007C6F97">
      <w:pPr>
        <w:pStyle w:val="basicparagraph"/>
        <w:contextualSpacing w:val="0"/>
      </w:pPr>
      <w:r>
        <w:t xml:space="preserve">The </w:t>
      </w:r>
      <w:r>
        <w:rPr>
          <w:rFonts w:ascii="Courier New" w:eastAsia="Courier New" w:hAnsi="Courier New" w:cs="Courier New"/>
        </w:rPr>
        <w:t>ICMPv6EchoRequestType</w:t>
      </w:r>
      <w:r>
        <w:t xml:space="preserve"> class specifies an e</w:t>
      </w:r>
      <w:r w:rsidR="007C6F97">
        <w:t>cho request informational ICMP v6 message; class=128.</w:t>
      </w:r>
    </w:p>
    <w:p w14:paraId="32A98000"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ICMPv6EchoRequestType</w:t>
      </w:r>
      <w:r>
        <w:t xml:space="preserve"> class is given in </w:t>
      </w:r>
      <w:r w:rsidRPr="008234C2">
        <w:rPr>
          <w:b/>
          <w:color w:val="0000EE"/>
        </w:rPr>
        <w:fldChar w:fldCharType="begin"/>
      </w:r>
      <w:r w:rsidRPr="008234C2">
        <w:rPr>
          <w:b/>
          <w:color w:val="0000EE"/>
        </w:rPr>
        <w:instrText xml:space="preserve"> REF _Ref439929881 \h </w:instrText>
      </w:r>
      <w:r>
        <w:rPr>
          <w:b/>
          <w:color w:val="0000EE"/>
        </w:rPr>
        <w:instrText xml:space="preserve"> \* MERGEFORMAT </w:instrText>
      </w:r>
      <w:r w:rsidRPr="008234C2">
        <w:rPr>
          <w:b/>
          <w:color w:val="0000EE"/>
        </w:rPr>
      </w:r>
      <w:r w:rsidRPr="008234C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71</w:t>
      </w:r>
      <w:r w:rsidRPr="008234C2">
        <w:rPr>
          <w:b/>
          <w:color w:val="0000EE"/>
        </w:rPr>
        <w:fldChar w:fldCharType="end"/>
      </w:r>
      <w:r>
        <w:t>.</w:t>
      </w:r>
    </w:p>
    <w:p w14:paraId="2BA05A71" w14:textId="77777777" w:rsidR="007C6F97" w:rsidRDefault="007C6F97" w:rsidP="007C6F97">
      <w:pPr>
        <w:pStyle w:val="tablecaption"/>
        <w:jc w:val="center"/>
      </w:pPr>
      <w:bookmarkStart w:id="225" w:name="_Ref439929881"/>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71</w:t>
      </w:r>
      <w:r w:rsidR="003E4566">
        <w:rPr>
          <w:noProof/>
        </w:rPr>
        <w:fldChar w:fldCharType="end"/>
      </w:r>
      <w:bookmarkEnd w:id="225"/>
      <w:r>
        <w:rPr>
          <w:noProof/>
        </w:rPr>
        <w:t xml:space="preserve">. </w:t>
      </w:r>
      <w:r>
        <w:t xml:space="preserve">Properties of the </w:t>
      </w:r>
      <w:r>
        <w:rPr>
          <w:rFonts w:ascii="Courier New" w:eastAsia="Courier New" w:hAnsi="Courier New" w:cs="Courier New"/>
        </w:rPr>
        <w:t>ICMPv6EchoRequestType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510"/>
        <w:gridCol w:w="1260"/>
        <w:gridCol w:w="6570"/>
      </w:tblGrid>
      <w:tr w:rsidR="007C6F97" w14:paraId="6D1D1C4C" w14:textId="77777777" w:rsidTr="00DD0B44">
        <w:trPr>
          <w:jc w:val="center"/>
        </w:trPr>
        <w:tc>
          <w:tcPr>
            <w:tcW w:w="1620" w:type="dxa"/>
            <w:shd w:val="clear" w:color="auto" w:fill="BFBFBF"/>
            <w:tcMar>
              <w:top w:w="100" w:type="dxa"/>
              <w:left w:w="100" w:type="dxa"/>
              <w:bottom w:w="100" w:type="dxa"/>
              <w:right w:w="100" w:type="dxa"/>
            </w:tcMar>
          </w:tcPr>
          <w:p w14:paraId="41BA5DBE" w14:textId="77777777" w:rsidR="007C6F97" w:rsidRDefault="007C6F97" w:rsidP="00DD0B44">
            <w:pPr>
              <w:rPr>
                <w:b/>
                <w:color w:val="000000"/>
              </w:rPr>
            </w:pPr>
            <w:r>
              <w:rPr>
                <w:b/>
                <w:color w:val="000000"/>
              </w:rPr>
              <w:lastRenderedPageBreak/>
              <w:t>Name</w:t>
            </w:r>
          </w:p>
        </w:tc>
        <w:tc>
          <w:tcPr>
            <w:tcW w:w="3510" w:type="dxa"/>
            <w:shd w:val="clear" w:color="auto" w:fill="BFBFBF"/>
            <w:tcMar>
              <w:top w:w="100" w:type="dxa"/>
              <w:left w:w="100" w:type="dxa"/>
              <w:bottom w:w="100" w:type="dxa"/>
              <w:right w:w="100" w:type="dxa"/>
            </w:tcMar>
          </w:tcPr>
          <w:p w14:paraId="25AB20CF"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16766C" w14:textId="77777777" w:rsidR="007C6F97" w:rsidRDefault="007C6F97" w:rsidP="00DD0B44">
            <w:pPr>
              <w:jc w:val="center"/>
              <w:rPr>
                <w:b/>
                <w:color w:val="000000"/>
              </w:rPr>
            </w:pPr>
            <w:r>
              <w:rPr>
                <w:b/>
                <w:color w:val="000000"/>
              </w:rPr>
              <w:t>Multiplicity</w:t>
            </w:r>
          </w:p>
        </w:tc>
        <w:tc>
          <w:tcPr>
            <w:tcW w:w="6570" w:type="dxa"/>
            <w:shd w:val="clear" w:color="auto" w:fill="BFBFBF"/>
            <w:tcMar>
              <w:top w:w="100" w:type="dxa"/>
              <w:left w:w="100" w:type="dxa"/>
              <w:bottom w:w="100" w:type="dxa"/>
              <w:right w:w="100" w:type="dxa"/>
            </w:tcMar>
          </w:tcPr>
          <w:p w14:paraId="45C9E32D" w14:textId="77777777" w:rsidR="007C6F97" w:rsidRDefault="007C6F97" w:rsidP="00DD0B44">
            <w:pPr>
              <w:rPr>
                <w:b/>
                <w:color w:val="000000"/>
              </w:rPr>
            </w:pPr>
            <w:r>
              <w:rPr>
                <w:b/>
                <w:color w:val="000000"/>
              </w:rPr>
              <w:t>Description</w:t>
            </w:r>
          </w:p>
        </w:tc>
      </w:tr>
      <w:tr w:rsidR="007C6F97" w14:paraId="3C3E5146" w14:textId="77777777" w:rsidTr="00DD0B44">
        <w:trPr>
          <w:jc w:val="center"/>
        </w:trPr>
        <w:tc>
          <w:tcPr>
            <w:tcW w:w="1620" w:type="dxa"/>
            <w:shd w:val="clear" w:color="auto" w:fill="FFFFFF"/>
            <w:tcMar>
              <w:top w:w="100" w:type="dxa"/>
              <w:left w:w="100" w:type="dxa"/>
              <w:bottom w:w="100" w:type="dxa"/>
              <w:right w:w="100" w:type="dxa"/>
            </w:tcMar>
            <w:vAlign w:val="center"/>
          </w:tcPr>
          <w:p w14:paraId="10D37F7B" w14:textId="77777777" w:rsidR="007C6F97" w:rsidRDefault="007C6F97" w:rsidP="00DD0B44">
            <w:r>
              <w:rPr>
                <w:b/>
              </w:rPr>
              <w:t>Echo_Request</w:t>
            </w:r>
          </w:p>
        </w:tc>
        <w:tc>
          <w:tcPr>
            <w:tcW w:w="3510" w:type="dxa"/>
            <w:shd w:val="clear" w:color="auto" w:fill="FFFFFF"/>
            <w:tcMar>
              <w:top w:w="100" w:type="dxa"/>
              <w:left w:w="100" w:type="dxa"/>
              <w:bottom w:w="100" w:type="dxa"/>
              <w:right w:w="100" w:type="dxa"/>
            </w:tcMar>
            <w:vAlign w:val="center"/>
          </w:tcPr>
          <w:p w14:paraId="1CCE4C81"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59BAE5"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5A63A859" w14:textId="75016C8E" w:rsidR="007C6F97" w:rsidRDefault="00E01D9B" w:rsidP="00673B4C">
            <w:r>
              <w:t xml:space="preserve">The </w:t>
            </w:r>
            <w:r>
              <w:rPr>
                <w:rFonts w:ascii="Courier New" w:eastAsia="Courier New" w:hAnsi="Courier New" w:cs="Courier New"/>
              </w:rPr>
              <w:t>Echo_Request</w:t>
            </w:r>
            <w:r>
              <w:t xml:space="preserve"> property specifies </w:t>
            </w:r>
            <w:r w:rsidR="00673B4C">
              <w:t>whether</w:t>
            </w:r>
            <w:r>
              <w:t xml:space="preserve"> the subtype of the message is an echo request message (code=128).</w:t>
            </w:r>
          </w:p>
        </w:tc>
      </w:tr>
      <w:tr w:rsidR="007C6F97" w14:paraId="6A8DB849" w14:textId="77777777" w:rsidTr="00DD0B44">
        <w:trPr>
          <w:jc w:val="center"/>
        </w:trPr>
        <w:tc>
          <w:tcPr>
            <w:tcW w:w="1620" w:type="dxa"/>
            <w:shd w:val="clear" w:color="auto" w:fill="FFFFFF"/>
            <w:tcMar>
              <w:top w:w="100" w:type="dxa"/>
              <w:left w:w="100" w:type="dxa"/>
              <w:bottom w:w="100" w:type="dxa"/>
              <w:right w:w="100" w:type="dxa"/>
            </w:tcMar>
            <w:vAlign w:val="center"/>
          </w:tcPr>
          <w:p w14:paraId="3DC0B655"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1FB4CB"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4C67A863"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3FB3B33C" w14:textId="77777777" w:rsidR="007C6F97" w:rsidRDefault="007C6F97" w:rsidP="00DD0B44">
            <w:pPr>
              <w:jc w:val="center"/>
            </w:pPr>
            <w:r>
              <w:t>0..1</w:t>
            </w:r>
          </w:p>
        </w:tc>
        <w:tc>
          <w:tcPr>
            <w:tcW w:w="6570" w:type="dxa"/>
            <w:shd w:val="clear" w:color="auto" w:fill="FFFFFF"/>
            <w:tcMar>
              <w:top w:w="100" w:type="dxa"/>
              <w:left w:w="100" w:type="dxa"/>
              <w:bottom w:w="100" w:type="dxa"/>
              <w:right w:w="100" w:type="dxa"/>
            </w:tcMar>
          </w:tcPr>
          <w:p w14:paraId="6BEFD365" w14:textId="2F531975" w:rsidR="007C6F97" w:rsidRDefault="007C6F97" w:rsidP="00E01D9B">
            <w:r>
              <w:t xml:space="preserve">The </w:t>
            </w:r>
            <w:r>
              <w:rPr>
                <w:rFonts w:ascii="Courier New" w:eastAsia="Courier New" w:hAnsi="Courier New" w:cs="Courier New"/>
              </w:rPr>
              <w:t>Data</w:t>
            </w:r>
            <w:r>
              <w:t xml:space="preserve"> property </w:t>
            </w:r>
            <w:r w:rsidR="00E01D9B">
              <w:t>specifies z</w:t>
            </w:r>
            <w:r>
              <w:t>ero or more octets of arbitrary data.</w:t>
            </w:r>
          </w:p>
        </w:tc>
      </w:tr>
    </w:tbl>
    <w:p w14:paraId="0D6DEE5F" w14:textId="77777777" w:rsidR="007C6F97" w:rsidRDefault="007C6F97" w:rsidP="00B84DAF">
      <w:pPr>
        <w:pStyle w:val="Heading5"/>
      </w:pPr>
      <w:bookmarkStart w:id="226" w:name="_Toc449967688"/>
      <w:r>
        <w:t>ICMPv6EchoReplyType Class</w:t>
      </w:r>
      <w:bookmarkEnd w:id="226"/>
    </w:p>
    <w:p w14:paraId="4D5E756C" w14:textId="77777777" w:rsidR="007C6F97" w:rsidRDefault="007C6F97" w:rsidP="007C6F97">
      <w:pPr>
        <w:pStyle w:val="basicparagraph"/>
        <w:contextualSpacing w:val="0"/>
      </w:pPr>
      <w:r>
        <w:t>Echo reply informational ICMP v6 message; class=129.</w:t>
      </w:r>
    </w:p>
    <w:p w14:paraId="3BCB91F1" w14:textId="77777777" w:rsidR="007C6F97" w:rsidRDefault="007C6F97" w:rsidP="007C6F97">
      <w:pPr>
        <w:pStyle w:val="basicparagraph"/>
        <w:contextualSpacing w:val="0"/>
      </w:pPr>
      <w:r>
        <w:t xml:space="preserve">The property table of the </w:t>
      </w:r>
      <w:r>
        <w:rPr>
          <w:rFonts w:ascii="Courier New" w:eastAsia="Courier New" w:hAnsi="Courier New" w:cs="Courier New"/>
        </w:rPr>
        <w:t>ICMPv6EchoReplyType</w:t>
      </w:r>
      <w:r>
        <w:t xml:space="preserve"> class is given in </w:t>
      </w:r>
      <w:r w:rsidRPr="00B03646">
        <w:rPr>
          <w:b/>
          <w:color w:val="0000EE"/>
        </w:rPr>
        <w:fldChar w:fldCharType="begin"/>
      </w:r>
      <w:r w:rsidRPr="00B03646">
        <w:rPr>
          <w:b/>
          <w:color w:val="0000EE"/>
        </w:rPr>
        <w:instrText xml:space="preserve"> REF _Ref439929963 \h </w:instrText>
      </w:r>
      <w:r>
        <w:rPr>
          <w:b/>
          <w:color w:val="0000EE"/>
        </w:rPr>
        <w:instrText xml:space="preserve"> \* MERGEFORMAT </w:instrText>
      </w:r>
      <w:r w:rsidRPr="00B03646">
        <w:rPr>
          <w:b/>
          <w:color w:val="0000EE"/>
        </w:rPr>
      </w:r>
      <w:r w:rsidRPr="00B036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72</w:t>
      </w:r>
      <w:r w:rsidRPr="00B03646">
        <w:rPr>
          <w:b/>
          <w:color w:val="0000EE"/>
        </w:rPr>
        <w:fldChar w:fldCharType="end"/>
      </w:r>
      <w:r>
        <w:t>.</w:t>
      </w:r>
    </w:p>
    <w:p w14:paraId="0BAA9F00" w14:textId="77777777" w:rsidR="007C6F97" w:rsidRDefault="007C6F97" w:rsidP="007C6F97">
      <w:pPr>
        <w:pStyle w:val="tablecaption"/>
        <w:jc w:val="center"/>
      </w:pPr>
      <w:bookmarkStart w:id="227" w:name="_Ref439929963"/>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72</w:t>
      </w:r>
      <w:r w:rsidR="003E4566">
        <w:rPr>
          <w:noProof/>
        </w:rPr>
        <w:fldChar w:fldCharType="end"/>
      </w:r>
      <w:bookmarkEnd w:id="227"/>
      <w:r>
        <w:rPr>
          <w:noProof/>
        </w:rPr>
        <w:t xml:space="preserve">. </w:t>
      </w:r>
      <w:r>
        <w:t xml:space="preserve">Properties of the </w:t>
      </w:r>
      <w:r>
        <w:rPr>
          <w:rFonts w:ascii="Courier New" w:eastAsia="Courier New" w:hAnsi="Courier New" w:cs="Courier New"/>
        </w:rPr>
        <w:t>ICMPv6EchoReplyType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7C6F97" w14:paraId="3E44C452" w14:textId="77777777" w:rsidTr="00DD0B44">
        <w:trPr>
          <w:jc w:val="center"/>
        </w:trPr>
        <w:tc>
          <w:tcPr>
            <w:tcW w:w="1350" w:type="dxa"/>
            <w:shd w:val="clear" w:color="auto" w:fill="BFBFBF"/>
            <w:tcMar>
              <w:top w:w="100" w:type="dxa"/>
              <w:left w:w="100" w:type="dxa"/>
              <w:bottom w:w="100" w:type="dxa"/>
              <w:right w:w="100" w:type="dxa"/>
            </w:tcMar>
          </w:tcPr>
          <w:p w14:paraId="2BA26B50" w14:textId="77777777" w:rsidR="007C6F97" w:rsidRDefault="007C6F97"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0FBAB44" w14:textId="77777777" w:rsidR="007C6F97" w:rsidRDefault="007C6F97"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E602F5" w14:textId="77777777" w:rsidR="007C6F97" w:rsidRDefault="007C6F97" w:rsidP="00DD0B44">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100C2DC6" w14:textId="77777777" w:rsidR="007C6F97" w:rsidRDefault="007C6F97" w:rsidP="00DD0B44">
            <w:pPr>
              <w:rPr>
                <w:b/>
                <w:color w:val="000000"/>
              </w:rPr>
            </w:pPr>
            <w:r>
              <w:rPr>
                <w:b/>
                <w:color w:val="000000"/>
              </w:rPr>
              <w:t>Description</w:t>
            </w:r>
          </w:p>
        </w:tc>
      </w:tr>
      <w:tr w:rsidR="007C6F97" w14:paraId="309A9B69" w14:textId="77777777" w:rsidTr="00DD0B44">
        <w:trPr>
          <w:jc w:val="center"/>
        </w:trPr>
        <w:tc>
          <w:tcPr>
            <w:tcW w:w="1350" w:type="dxa"/>
            <w:shd w:val="clear" w:color="auto" w:fill="FFFFFF"/>
            <w:tcMar>
              <w:top w:w="100" w:type="dxa"/>
              <w:left w:w="100" w:type="dxa"/>
              <w:bottom w:w="100" w:type="dxa"/>
              <w:right w:w="100" w:type="dxa"/>
            </w:tcMar>
            <w:vAlign w:val="center"/>
          </w:tcPr>
          <w:p w14:paraId="6F2C4AE3" w14:textId="77777777" w:rsidR="007C6F97" w:rsidRDefault="007C6F97" w:rsidP="00DD0B44">
            <w:r>
              <w:rPr>
                <w:b/>
              </w:rPr>
              <w:t>Echo_Reply</w:t>
            </w:r>
          </w:p>
        </w:tc>
        <w:tc>
          <w:tcPr>
            <w:tcW w:w="3510" w:type="dxa"/>
            <w:shd w:val="clear" w:color="auto" w:fill="FFFFFF"/>
            <w:tcMar>
              <w:top w:w="100" w:type="dxa"/>
              <w:left w:w="100" w:type="dxa"/>
              <w:bottom w:w="100" w:type="dxa"/>
              <w:right w:w="100" w:type="dxa"/>
            </w:tcMar>
            <w:vAlign w:val="center"/>
          </w:tcPr>
          <w:p w14:paraId="1141E326" w14:textId="77777777" w:rsidR="007C6F97" w:rsidRDefault="007C6F97"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7B3E5E0"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3B867746" w14:textId="09454DB0" w:rsidR="007C6F97" w:rsidRDefault="00E01D9B" w:rsidP="00E01D9B">
            <w:r>
              <w:t xml:space="preserve">The </w:t>
            </w:r>
            <w:r>
              <w:rPr>
                <w:rFonts w:ascii="Courier New" w:eastAsia="Courier New" w:hAnsi="Courier New" w:cs="Courier New"/>
              </w:rPr>
              <w:t>Echo_Reply</w:t>
            </w:r>
            <w:r w:rsidR="00673B4C">
              <w:t xml:space="preserve"> property specifies whether</w:t>
            </w:r>
            <w:r>
              <w:t xml:space="preserve"> the subtype of the message is an echo reply message (code=129).</w:t>
            </w:r>
          </w:p>
        </w:tc>
      </w:tr>
      <w:tr w:rsidR="007C6F97" w14:paraId="237FF3D4" w14:textId="77777777" w:rsidTr="00DD0B44">
        <w:trPr>
          <w:jc w:val="center"/>
        </w:trPr>
        <w:tc>
          <w:tcPr>
            <w:tcW w:w="1350" w:type="dxa"/>
            <w:shd w:val="clear" w:color="auto" w:fill="FFFFFF"/>
            <w:tcMar>
              <w:top w:w="100" w:type="dxa"/>
              <w:left w:w="100" w:type="dxa"/>
              <w:bottom w:w="100" w:type="dxa"/>
              <w:right w:w="100" w:type="dxa"/>
            </w:tcMar>
            <w:vAlign w:val="center"/>
          </w:tcPr>
          <w:p w14:paraId="3648E2F6" w14:textId="77777777" w:rsidR="007C6F97" w:rsidRDefault="007C6F97" w:rsidP="00DD0B44">
            <w:r>
              <w:rPr>
                <w:b/>
              </w:rPr>
              <w:t>Data</w:t>
            </w:r>
          </w:p>
        </w:tc>
        <w:tc>
          <w:tcPr>
            <w:tcW w:w="3510" w:type="dxa"/>
            <w:shd w:val="clear" w:color="auto" w:fill="FFFFFF"/>
            <w:tcMar>
              <w:top w:w="100" w:type="dxa"/>
              <w:left w:w="100" w:type="dxa"/>
              <w:bottom w:w="100" w:type="dxa"/>
              <w:right w:w="100" w:type="dxa"/>
            </w:tcMar>
            <w:vAlign w:val="center"/>
          </w:tcPr>
          <w:p w14:paraId="2537CCB6" w14:textId="77777777" w:rsidR="007C6F97" w:rsidRDefault="007C6F97" w:rsidP="00DD0B44">
            <w:pPr>
              <w:rPr>
                <w:rFonts w:ascii="Courier New" w:eastAsia="Courier New" w:hAnsi="Courier New" w:cs="Courier New"/>
              </w:rPr>
            </w:pPr>
            <w:r>
              <w:rPr>
                <w:rFonts w:ascii="Courier New" w:eastAsia="Courier New" w:hAnsi="Courier New" w:cs="Courier New"/>
              </w:rPr>
              <w:t>cyboxCommon:</w:t>
            </w:r>
          </w:p>
          <w:p w14:paraId="68B537AF" w14:textId="77777777" w:rsidR="007C6F97" w:rsidRDefault="007C6F97" w:rsidP="00DD0B4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261F0D" w14:textId="77777777" w:rsidR="007C6F97" w:rsidRDefault="007C6F97" w:rsidP="00DD0B44">
            <w:pPr>
              <w:jc w:val="center"/>
            </w:pPr>
            <w:r>
              <w:t>0..1</w:t>
            </w:r>
          </w:p>
        </w:tc>
        <w:tc>
          <w:tcPr>
            <w:tcW w:w="6840" w:type="dxa"/>
            <w:shd w:val="clear" w:color="auto" w:fill="FFFFFF"/>
            <w:tcMar>
              <w:top w:w="100" w:type="dxa"/>
              <w:left w:w="100" w:type="dxa"/>
              <w:bottom w:w="100" w:type="dxa"/>
              <w:right w:w="100" w:type="dxa"/>
            </w:tcMar>
          </w:tcPr>
          <w:p w14:paraId="5081ED78" w14:textId="75DC0CF4" w:rsidR="007C6F97" w:rsidRDefault="007C6F97" w:rsidP="00E01D9B">
            <w:r>
              <w:t xml:space="preserve">The </w:t>
            </w:r>
            <w:r>
              <w:rPr>
                <w:rFonts w:ascii="Courier New" w:eastAsia="Courier New" w:hAnsi="Courier New" w:cs="Courier New"/>
              </w:rPr>
              <w:t>Data</w:t>
            </w:r>
            <w:r>
              <w:t xml:space="preserve"> property </w:t>
            </w:r>
            <w:r w:rsidR="00E01D9B">
              <w:t xml:space="preserve">specifies </w:t>
            </w:r>
            <w:r>
              <w:t xml:space="preserve">the data </w:t>
            </w:r>
            <w:r w:rsidR="00E01D9B">
              <w:t xml:space="preserve">resulting </w:t>
            </w:r>
            <w:r>
              <w:t>from the invoking echo request message.</w:t>
            </w:r>
          </w:p>
        </w:tc>
      </w:tr>
    </w:tbl>
    <w:p w14:paraId="6DA3526D" w14:textId="77777777" w:rsidR="003765FA" w:rsidRDefault="00364945">
      <w:pPr>
        <w:pStyle w:val="Heading2"/>
      </w:pPr>
      <w:bookmarkStart w:id="228" w:name="_Toc449967689"/>
      <w:r>
        <w:t>TransportLayerType Class</w:t>
      </w:r>
      <w:bookmarkEnd w:id="228"/>
    </w:p>
    <w:p w14:paraId="2D9E0401" w14:textId="127F302A" w:rsidR="003765FA" w:rsidRDefault="00E01D9B">
      <w:pPr>
        <w:pStyle w:val="basicparagraph"/>
        <w:contextualSpacing w:val="0"/>
      </w:pPr>
      <w:r>
        <w:t xml:space="preserve">The </w:t>
      </w:r>
      <w:r>
        <w:rPr>
          <w:rFonts w:ascii="Courier New" w:eastAsia="Courier New" w:hAnsi="Courier New" w:cs="Courier New"/>
        </w:rPr>
        <w:t>TransportLayerType</w:t>
      </w:r>
      <w:r>
        <w:t xml:space="preserve"> class specifies the</w:t>
      </w:r>
      <w:r w:rsidR="00364945">
        <w:t xml:space="preserve"> </w:t>
      </w:r>
      <w:r>
        <w:t xml:space="preserve">properties of the </w:t>
      </w:r>
      <w:r w:rsidR="00364945">
        <w:t xml:space="preserve">UDP and TCP </w:t>
      </w:r>
      <w:r>
        <w:t>protocol</w:t>
      </w:r>
      <w:r w:rsidR="00364945">
        <w:t>. Other protocols will be defined as necessary.</w:t>
      </w:r>
    </w:p>
    <w:p w14:paraId="6A7BAFB2" w14:textId="1207E8E2" w:rsidR="00E01D9B" w:rsidRPr="004F0352" w:rsidRDefault="00E01D9B" w:rsidP="00E01D9B">
      <w:pPr>
        <w:spacing w:after="240"/>
      </w:pPr>
      <w:r>
        <w:t xml:space="preserve">In CybOX 2.1.1, </w:t>
      </w:r>
      <w:r w:rsidR="000E7B83">
        <w:t xml:space="preserve">the </w:t>
      </w:r>
      <w:r w:rsidR="000E7B83" w:rsidRPr="000E7B83">
        <w:rPr>
          <w:rFonts w:ascii="Courier New" w:hAnsi="Courier New" w:cs="Courier New"/>
        </w:rPr>
        <w:t>TCP</w:t>
      </w:r>
      <w:r w:rsidR="000E7B83">
        <w:t xml:space="preserve"> and </w:t>
      </w:r>
      <w:r w:rsidR="000E7B83" w:rsidRPr="000E7B83">
        <w:rPr>
          <w:rFonts w:ascii="Courier New" w:hAnsi="Courier New" w:cs="Courier New"/>
        </w:rPr>
        <w:t>UDP</w:t>
      </w:r>
      <w:r>
        <w:rPr>
          <w:rFonts w:cs="Courier New"/>
        </w:rPr>
        <w:t xml:space="preserve"> </w:t>
      </w:r>
      <w:r w:rsidR="000E7B83">
        <w:rPr>
          <w:rFonts w:cs="Courier New"/>
        </w:rPr>
        <w:t xml:space="preserve">properties </w:t>
      </w:r>
      <w:r>
        <w:rPr>
          <w:rFonts w:cs="Courier New"/>
        </w:rPr>
        <w:t xml:space="preserve">are mutually exclusive, i.e., only one property can be populated. This restriction is based on the fact that the classes </w:t>
      </w:r>
      <w:r w:rsidR="000E7B83">
        <w:rPr>
          <w:rFonts w:ascii="Courier New" w:eastAsia="Courier New" w:hAnsi="Courier New" w:cs="Courier New"/>
        </w:rPr>
        <w:t xml:space="preserve">TCPType </w:t>
      </w:r>
      <w:r>
        <w:rPr>
          <w:rFonts w:eastAsia="Courier New"/>
        </w:rPr>
        <w:t xml:space="preserve">and </w:t>
      </w:r>
      <w:r w:rsidR="000E7B83">
        <w:rPr>
          <w:rFonts w:ascii="Courier New" w:eastAsia="Courier New" w:hAnsi="Courier New" w:cs="Courier New"/>
        </w:rPr>
        <w:t>UDP</w:t>
      </w:r>
      <w:r>
        <w:rPr>
          <w:rFonts w:ascii="Courier New" w:eastAsia="Courier New" w:hAnsi="Courier New" w:cs="Courier New"/>
        </w:rPr>
        <w:t>Type</w:t>
      </w:r>
      <w:r w:rsidRPr="00AA5B25">
        <w:rPr>
          <w:rFonts w:eastAsia="Courier New"/>
        </w:rPr>
        <w:t xml:space="preserve"> </w:t>
      </w:r>
      <w:r>
        <w:rPr>
          <w:rFonts w:cs="Courier New"/>
        </w:rPr>
        <w:t xml:space="preserve">can be modelled as subclasses of the </w:t>
      </w:r>
      <w:r w:rsidR="000E7B83">
        <w:rPr>
          <w:rFonts w:ascii="Courier New" w:eastAsia="Courier New" w:hAnsi="Courier New" w:cs="Courier New"/>
        </w:rPr>
        <w:t>Transport</w:t>
      </w:r>
      <w:r>
        <w:rPr>
          <w:rFonts w:ascii="Courier New" w:eastAsia="Courier New" w:hAnsi="Courier New" w:cs="Courier New"/>
        </w:rPr>
        <w:t>LayerType</w:t>
      </w:r>
      <w:r>
        <w:rPr>
          <w:rFonts w:eastAsia="Courier New"/>
        </w:rPr>
        <w:t xml:space="preserve"> class. </w:t>
      </w:r>
      <w:r>
        <w:rPr>
          <w:rFonts w:cs="Courier New"/>
        </w:rPr>
        <w:t>In future releases, it will probably be modelled that way.</w:t>
      </w:r>
    </w:p>
    <w:p w14:paraId="220C5D20" w14:textId="3E94CF8F" w:rsidR="003765FA" w:rsidRDefault="00364945">
      <w:pPr>
        <w:pStyle w:val="basicparagraph"/>
        <w:contextualSpacing w:val="0"/>
      </w:pPr>
      <w:r>
        <w:t xml:space="preserve">The property table of the </w:t>
      </w:r>
      <w:r>
        <w:rPr>
          <w:rFonts w:ascii="Courier New" w:eastAsia="Courier New" w:hAnsi="Courier New" w:cs="Courier New"/>
        </w:rPr>
        <w:t>TransportLayerType</w:t>
      </w:r>
      <w:r>
        <w:t xml:space="preserve"> class is given in </w:t>
      </w:r>
      <w:r w:rsidR="00443973" w:rsidRPr="00443973">
        <w:rPr>
          <w:b/>
          <w:color w:val="0000EE"/>
        </w:rPr>
        <w:fldChar w:fldCharType="begin"/>
      </w:r>
      <w:r w:rsidR="00443973" w:rsidRPr="00443973">
        <w:rPr>
          <w:b/>
          <w:color w:val="0000EE"/>
        </w:rPr>
        <w:instrText xml:space="preserve"> REF _Ref438574102 \h </w:instrText>
      </w:r>
      <w:r w:rsidR="00443973">
        <w:rPr>
          <w:b/>
          <w:color w:val="0000EE"/>
        </w:rPr>
        <w:instrText xml:space="preserve"> \* MERGEFORMAT </w:instrText>
      </w:r>
      <w:r w:rsidR="00443973" w:rsidRPr="00443973">
        <w:rPr>
          <w:b/>
          <w:color w:val="0000EE"/>
        </w:rPr>
      </w:r>
      <w:r w:rsidR="00443973" w:rsidRPr="0044397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73</w:t>
      </w:r>
      <w:r w:rsidR="00443973" w:rsidRPr="00443973">
        <w:rPr>
          <w:b/>
          <w:color w:val="0000EE"/>
        </w:rPr>
        <w:fldChar w:fldCharType="end"/>
      </w:r>
      <w:r>
        <w:t>.</w:t>
      </w:r>
    </w:p>
    <w:p w14:paraId="4F5D6865" w14:textId="250CA4A8" w:rsidR="003765FA" w:rsidRDefault="00364945">
      <w:pPr>
        <w:pStyle w:val="tablecaption"/>
        <w:jc w:val="center"/>
      </w:pPr>
      <w:bookmarkStart w:id="229" w:name="_Ref438574102"/>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73</w:t>
      </w:r>
      <w:r w:rsidR="003E4566">
        <w:rPr>
          <w:noProof/>
        </w:rPr>
        <w:fldChar w:fldCharType="end"/>
      </w:r>
      <w:bookmarkEnd w:id="229"/>
      <w:r w:rsidR="00A73097">
        <w:rPr>
          <w:noProof/>
        </w:rPr>
        <w:t xml:space="preserve">. </w:t>
      </w:r>
      <w:r>
        <w:t xml:space="preserve">Properties of the </w:t>
      </w:r>
      <w:r>
        <w:rPr>
          <w:rFonts w:ascii="Courier New" w:eastAsia="Courier New" w:hAnsi="Courier New" w:cs="Courier New"/>
        </w:rPr>
        <w:t>TransportLayerType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2250"/>
        <w:gridCol w:w="1260"/>
        <w:gridCol w:w="8190"/>
      </w:tblGrid>
      <w:tr w:rsidR="003765FA" w14:paraId="578451B2" w14:textId="77777777" w:rsidTr="00585A6F">
        <w:trPr>
          <w:jc w:val="center"/>
        </w:trPr>
        <w:tc>
          <w:tcPr>
            <w:tcW w:w="1260" w:type="dxa"/>
            <w:shd w:val="clear" w:color="auto" w:fill="BFBFBF"/>
            <w:tcMar>
              <w:top w:w="100" w:type="dxa"/>
              <w:left w:w="100" w:type="dxa"/>
              <w:bottom w:w="100" w:type="dxa"/>
              <w:right w:w="100" w:type="dxa"/>
            </w:tcMar>
          </w:tcPr>
          <w:p w14:paraId="4D7AC761" w14:textId="77777777" w:rsidR="003765FA" w:rsidRDefault="00364945">
            <w:pPr>
              <w:rPr>
                <w:b/>
                <w:color w:val="000000"/>
              </w:rPr>
            </w:pPr>
            <w:r>
              <w:rPr>
                <w:b/>
                <w:color w:val="000000"/>
              </w:rPr>
              <w:t>Name</w:t>
            </w:r>
          </w:p>
        </w:tc>
        <w:tc>
          <w:tcPr>
            <w:tcW w:w="2250" w:type="dxa"/>
            <w:shd w:val="clear" w:color="auto" w:fill="BFBFBF"/>
            <w:tcMar>
              <w:top w:w="100" w:type="dxa"/>
              <w:left w:w="100" w:type="dxa"/>
              <w:bottom w:w="100" w:type="dxa"/>
              <w:right w:w="100" w:type="dxa"/>
            </w:tcMar>
          </w:tcPr>
          <w:p w14:paraId="7A3FA229"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63CFB7F" w14:textId="77777777" w:rsidR="003765FA" w:rsidRDefault="00364945">
            <w:pPr>
              <w:jc w:val="center"/>
              <w:rPr>
                <w:b/>
                <w:color w:val="000000"/>
              </w:rPr>
            </w:pPr>
            <w:r>
              <w:rPr>
                <w:b/>
                <w:color w:val="000000"/>
              </w:rPr>
              <w:t>Multiplicity</w:t>
            </w:r>
          </w:p>
        </w:tc>
        <w:tc>
          <w:tcPr>
            <w:tcW w:w="8190" w:type="dxa"/>
            <w:shd w:val="clear" w:color="auto" w:fill="BFBFBF"/>
            <w:tcMar>
              <w:top w:w="100" w:type="dxa"/>
              <w:left w:w="100" w:type="dxa"/>
              <w:bottom w:w="100" w:type="dxa"/>
              <w:right w:w="100" w:type="dxa"/>
            </w:tcMar>
          </w:tcPr>
          <w:p w14:paraId="1C893A0A" w14:textId="77777777" w:rsidR="003765FA" w:rsidRDefault="00364945">
            <w:pPr>
              <w:rPr>
                <w:b/>
                <w:color w:val="000000"/>
              </w:rPr>
            </w:pPr>
            <w:r>
              <w:rPr>
                <w:b/>
                <w:color w:val="000000"/>
              </w:rPr>
              <w:t>Description</w:t>
            </w:r>
          </w:p>
        </w:tc>
      </w:tr>
      <w:tr w:rsidR="003765FA" w14:paraId="1DB46836" w14:textId="77777777" w:rsidTr="00585A6F">
        <w:trPr>
          <w:jc w:val="center"/>
        </w:trPr>
        <w:tc>
          <w:tcPr>
            <w:tcW w:w="1260" w:type="dxa"/>
            <w:shd w:val="clear" w:color="auto" w:fill="FFFFFF"/>
            <w:tcMar>
              <w:top w:w="100" w:type="dxa"/>
              <w:left w:w="100" w:type="dxa"/>
              <w:bottom w:w="100" w:type="dxa"/>
              <w:right w:w="100" w:type="dxa"/>
            </w:tcMar>
            <w:vAlign w:val="center"/>
          </w:tcPr>
          <w:p w14:paraId="0A3EFF1F" w14:textId="77777777" w:rsidR="003765FA" w:rsidRDefault="00364945">
            <w:r>
              <w:rPr>
                <w:b/>
              </w:rPr>
              <w:lastRenderedPageBreak/>
              <w:t>TCP</w:t>
            </w:r>
          </w:p>
        </w:tc>
        <w:tc>
          <w:tcPr>
            <w:tcW w:w="2250" w:type="dxa"/>
            <w:shd w:val="clear" w:color="auto" w:fill="FFFFFF"/>
            <w:tcMar>
              <w:top w:w="100" w:type="dxa"/>
              <w:left w:w="100" w:type="dxa"/>
              <w:bottom w:w="100" w:type="dxa"/>
              <w:right w:w="100" w:type="dxa"/>
            </w:tcMar>
            <w:vAlign w:val="center"/>
          </w:tcPr>
          <w:p w14:paraId="2DCDF97E" w14:textId="55C1780A" w:rsidR="003765FA" w:rsidRDefault="00364945">
            <w:r>
              <w:rPr>
                <w:rFonts w:ascii="Courier New" w:eastAsia="Courier New" w:hAnsi="Courier New" w:cs="Courier New"/>
              </w:rPr>
              <w:t>TCPType</w:t>
            </w:r>
          </w:p>
        </w:tc>
        <w:tc>
          <w:tcPr>
            <w:tcW w:w="1260" w:type="dxa"/>
            <w:shd w:val="clear" w:color="auto" w:fill="FFFFFF"/>
            <w:tcMar>
              <w:top w:w="100" w:type="dxa"/>
              <w:left w:w="100" w:type="dxa"/>
              <w:bottom w:w="100" w:type="dxa"/>
              <w:right w:w="100" w:type="dxa"/>
            </w:tcMar>
            <w:vAlign w:val="center"/>
          </w:tcPr>
          <w:p w14:paraId="51E91736"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10C53538" w14:textId="6E3053C1" w:rsidR="003765FA" w:rsidRDefault="00364945" w:rsidP="00526F43">
            <w:r>
              <w:t xml:space="preserve">The </w:t>
            </w:r>
            <w:r>
              <w:rPr>
                <w:rFonts w:ascii="Courier New" w:eastAsia="Courier New" w:hAnsi="Courier New" w:cs="Courier New"/>
              </w:rPr>
              <w:t>TCP</w:t>
            </w:r>
            <w:r>
              <w:t xml:space="preserve"> property </w:t>
            </w:r>
            <w:r w:rsidR="00673B4C">
              <w:t xml:space="preserve">specifies a </w:t>
            </w:r>
            <w:r>
              <w:t xml:space="preserve">TCP </w:t>
            </w:r>
            <w:r w:rsidR="00673B4C">
              <w:t xml:space="preserve">packet. TCP </w:t>
            </w:r>
            <w:r>
              <w:t xml:space="preserve">provides reliable, ordered delivery of a stream of bytes from a program on one computer to another program on another computer. </w:t>
            </w:r>
          </w:p>
          <w:p w14:paraId="7897621C" w14:textId="77777777" w:rsidR="000E7B83" w:rsidRDefault="000E7B83" w:rsidP="00526F43"/>
          <w:p w14:paraId="762C548C" w14:textId="132E16A6" w:rsidR="000E7B83" w:rsidRDefault="000E7B83" w:rsidP="000E7B8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r w:rsidR="003765FA" w14:paraId="23114F18" w14:textId="77777777" w:rsidTr="00585A6F">
        <w:trPr>
          <w:jc w:val="center"/>
        </w:trPr>
        <w:tc>
          <w:tcPr>
            <w:tcW w:w="1260" w:type="dxa"/>
            <w:shd w:val="clear" w:color="auto" w:fill="FFFFFF"/>
            <w:tcMar>
              <w:top w:w="100" w:type="dxa"/>
              <w:left w:w="100" w:type="dxa"/>
              <w:bottom w:w="100" w:type="dxa"/>
              <w:right w:w="100" w:type="dxa"/>
            </w:tcMar>
            <w:vAlign w:val="center"/>
          </w:tcPr>
          <w:p w14:paraId="2D0EA214" w14:textId="77777777" w:rsidR="003765FA" w:rsidRDefault="00364945">
            <w:r>
              <w:rPr>
                <w:b/>
              </w:rPr>
              <w:t>UDP</w:t>
            </w:r>
          </w:p>
        </w:tc>
        <w:tc>
          <w:tcPr>
            <w:tcW w:w="2250" w:type="dxa"/>
            <w:shd w:val="clear" w:color="auto" w:fill="FFFFFF"/>
            <w:tcMar>
              <w:top w:w="100" w:type="dxa"/>
              <w:left w:w="100" w:type="dxa"/>
              <w:bottom w:w="100" w:type="dxa"/>
              <w:right w:w="100" w:type="dxa"/>
            </w:tcMar>
            <w:vAlign w:val="center"/>
          </w:tcPr>
          <w:p w14:paraId="256CB787" w14:textId="7A26F225" w:rsidR="003765FA" w:rsidRDefault="00364945">
            <w:r>
              <w:rPr>
                <w:rFonts w:ascii="Courier New" w:eastAsia="Courier New" w:hAnsi="Courier New" w:cs="Courier New"/>
              </w:rPr>
              <w:t>UDPType</w:t>
            </w:r>
          </w:p>
        </w:tc>
        <w:tc>
          <w:tcPr>
            <w:tcW w:w="1260" w:type="dxa"/>
            <w:shd w:val="clear" w:color="auto" w:fill="FFFFFF"/>
            <w:tcMar>
              <w:top w:w="100" w:type="dxa"/>
              <w:left w:w="100" w:type="dxa"/>
              <w:bottom w:w="100" w:type="dxa"/>
              <w:right w:w="100" w:type="dxa"/>
            </w:tcMar>
            <w:vAlign w:val="center"/>
          </w:tcPr>
          <w:p w14:paraId="56C97CD9" w14:textId="77777777" w:rsidR="003765FA" w:rsidRDefault="00364945">
            <w:pPr>
              <w:jc w:val="center"/>
            </w:pPr>
            <w:r>
              <w:t>0..1</w:t>
            </w:r>
          </w:p>
        </w:tc>
        <w:tc>
          <w:tcPr>
            <w:tcW w:w="8190" w:type="dxa"/>
            <w:shd w:val="clear" w:color="auto" w:fill="FFFFFF"/>
            <w:tcMar>
              <w:top w:w="100" w:type="dxa"/>
              <w:left w:w="100" w:type="dxa"/>
              <w:bottom w:w="100" w:type="dxa"/>
              <w:right w:w="100" w:type="dxa"/>
            </w:tcMar>
          </w:tcPr>
          <w:p w14:paraId="002431E8" w14:textId="4F0A17F6" w:rsidR="003765FA" w:rsidRDefault="00364945" w:rsidP="00526F43">
            <w:r>
              <w:t xml:space="preserve">The </w:t>
            </w:r>
            <w:r>
              <w:rPr>
                <w:rFonts w:ascii="Courier New" w:eastAsia="Courier New" w:hAnsi="Courier New" w:cs="Courier New"/>
              </w:rPr>
              <w:t>UDP</w:t>
            </w:r>
            <w:r>
              <w:t xml:space="preserve"> property </w:t>
            </w:r>
            <w:r w:rsidR="00673B4C">
              <w:t xml:space="preserve">specifies a UDP packet. </w:t>
            </w:r>
            <w:r>
              <w:t xml:space="preserve">UDP uses a simple transmission model without implicit handshaking dialogues for providing reliability, ordering, or data integrity. Thus, UDP provides an unreliable service and datagrams may arrive out of order, appear duplicated, or go missing without notice. </w:t>
            </w:r>
          </w:p>
          <w:p w14:paraId="079B4788" w14:textId="77777777" w:rsidR="000E7B83" w:rsidRDefault="000E7B83" w:rsidP="00526F43"/>
          <w:p w14:paraId="0AC783A0" w14:textId="6B13F35D" w:rsidR="000E7B83" w:rsidRDefault="000E7B83" w:rsidP="00526F43">
            <w:r>
              <w:t xml:space="preserve">Only one of the </w:t>
            </w:r>
            <w:r>
              <w:rPr>
                <w:rFonts w:ascii="Courier New" w:hAnsi="Courier New" w:cs="Courier New"/>
              </w:rPr>
              <w:t>TCP</w:t>
            </w:r>
            <w:r w:rsidRPr="00B24598">
              <w:rPr>
                <w:rFonts w:eastAsia="Courier New"/>
              </w:rPr>
              <w:t xml:space="preserve"> and </w:t>
            </w:r>
            <w:r>
              <w:rPr>
                <w:rFonts w:ascii="Courier New" w:eastAsia="Courier New" w:hAnsi="Courier New" w:cs="Courier New"/>
              </w:rPr>
              <w:t>UDP</w:t>
            </w:r>
            <w:r w:rsidRPr="00B24598">
              <w:rPr>
                <w:rFonts w:eastAsia="Courier New"/>
              </w:rPr>
              <w:t xml:space="preserve"> </w:t>
            </w:r>
            <w:r>
              <w:t xml:space="preserve">properties </w:t>
            </w:r>
            <w:r>
              <w:rPr>
                <w:rFonts w:eastAsia="Courier New"/>
              </w:rPr>
              <w:t>can be populated.</w:t>
            </w:r>
          </w:p>
        </w:tc>
      </w:tr>
    </w:tbl>
    <w:p w14:paraId="1D71047C" w14:textId="77777777" w:rsidR="003765FA" w:rsidRDefault="00364945" w:rsidP="00C10C3A">
      <w:pPr>
        <w:pStyle w:val="Heading3"/>
      </w:pPr>
      <w:bookmarkStart w:id="230" w:name="_Toc449967690"/>
      <w:r>
        <w:t>TCPType Class</w:t>
      </w:r>
      <w:bookmarkEnd w:id="230"/>
    </w:p>
    <w:p w14:paraId="13C5BF00" w14:textId="1688ED96" w:rsidR="003765FA" w:rsidRDefault="000E7B83">
      <w:pPr>
        <w:pStyle w:val="basicparagraph"/>
        <w:contextualSpacing w:val="0"/>
      </w:pPr>
      <w:r>
        <w:t>T</w:t>
      </w:r>
      <w:r w:rsidR="00E01D9B">
        <w:t xml:space="preserve">he </w:t>
      </w:r>
      <w:r w:rsidR="00E01D9B">
        <w:rPr>
          <w:rFonts w:ascii="Courier New" w:eastAsia="Courier New" w:hAnsi="Courier New" w:cs="Courier New"/>
        </w:rPr>
        <w:t>TCPType</w:t>
      </w:r>
      <w:r w:rsidR="00E01D9B">
        <w:t xml:space="preserve"> class </w:t>
      </w:r>
      <w:r w:rsidR="002A3000">
        <w:t xml:space="preserve">specifies a TCP packet. </w:t>
      </w:r>
      <w:r w:rsidR="00B40AFD">
        <w:t xml:space="preserve">The </w:t>
      </w:r>
      <w:r w:rsidR="00364945">
        <w:t xml:space="preserve">TCP </w:t>
      </w:r>
      <w:r w:rsidR="00B40AFD">
        <w:t xml:space="preserve">protocol </w:t>
      </w:r>
      <w:r w:rsidR="00364945">
        <w:t xml:space="preserve">provides reliable, ordered delivery of a stream of bytes from a program on one computer to another program on another computer. </w:t>
      </w:r>
      <w:r w:rsidR="00526F43">
        <w:t xml:space="preserve">See </w:t>
      </w:r>
      <w:hyperlink r:id="rId88" w:history="1">
        <w:r w:rsidR="00C10C3A" w:rsidRPr="00A70853">
          <w:rPr>
            <w:rStyle w:val="Hyperlink"/>
          </w:rPr>
          <w:t>http://en.wikipedia.org/wiki/Transmission_Control_Protocol</w:t>
        </w:r>
      </w:hyperlink>
      <w:r w:rsidR="00526F43">
        <w:t xml:space="preserve"> for more information</w:t>
      </w:r>
      <w:r w:rsidR="00364945">
        <w:t>.</w:t>
      </w:r>
    </w:p>
    <w:p w14:paraId="17A23C61" w14:textId="02C3F0DE" w:rsidR="00A858C8" w:rsidRPr="00F07192" w:rsidRDefault="00A858C8" w:rsidP="00A858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TCPType</w:t>
      </w:r>
      <w:r>
        <w:t xml:space="preserve"> </w:t>
      </w:r>
      <w:r>
        <w:rPr>
          <w:rFonts w:cs="Courier New"/>
        </w:rPr>
        <w:t xml:space="preserve">class is </w:t>
      </w:r>
      <w:r w:rsidRPr="000F2726">
        <w:rPr>
          <w:rFonts w:cs="Courier New"/>
        </w:rPr>
        <w:t>shown in</w:t>
      </w:r>
      <w:r>
        <w:rPr>
          <w:rFonts w:cs="Courier New"/>
          <w:b/>
          <w:color w:val="0000EE"/>
        </w:rPr>
        <w:t xml:space="preserve"> </w:t>
      </w:r>
      <w:r w:rsidRPr="00A858C8">
        <w:rPr>
          <w:rFonts w:cs="Courier New"/>
          <w:b/>
          <w:color w:val="0000EE"/>
        </w:rPr>
        <w:fldChar w:fldCharType="begin"/>
      </w:r>
      <w:r w:rsidRPr="00A858C8">
        <w:rPr>
          <w:rFonts w:cs="Courier New"/>
          <w:b/>
          <w:color w:val="0000EE"/>
        </w:rPr>
        <w:instrText xml:space="preserve"> REF _Ref449515900 \h  \* MERGEFORMAT </w:instrText>
      </w:r>
      <w:r w:rsidRPr="00A858C8">
        <w:rPr>
          <w:rFonts w:cs="Courier New"/>
          <w:b/>
          <w:color w:val="0000EE"/>
        </w:rPr>
      </w:r>
      <w:r w:rsidRPr="00A858C8">
        <w:rPr>
          <w:rFonts w:cs="Courier New"/>
          <w:b/>
          <w:color w:val="0000EE"/>
        </w:rPr>
        <w:fldChar w:fldCharType="separate"/>
      </w:r>
      <w:r w:rsidRPr="00A858C8">
        <w:rPr>
          <w:b/>
          <w:color w:val="0000EE"/>
        </w:rPr>
        <w:t xml:space="preserve">Figure </w:t>
      </w:r>
      <w:r w:rsidRPr="00A858C8">
        <w:rPr>
          <w:b/>
          <w:noProof/>
          <w:color w:val="0000EE"/>
        </w:rPr>
        <w:t>3</w:t>
      </w:r>
      <w:r w:rsidRPr="00A858C8">
        <w:rPr>
          <w:b/>
          <w:color w:val="0000EE"/>
        </w:rPr>
        <w:noBreakHyphen/>
      </w:r>
      <w:r w:rsidRPr="00A858C8">
        <w:rPr>
          <w:b/>
          <w:noProof/>
          <w:color w:val="0000EE"/>
        </w:rPr>
        <w:t>6</w:t>
      </w:r>
      <w:r w:rsidRPr="00A858C8">
        <w:rPr>
          <w:rFonts w:cs="Courier New"/>
          <w:b/>
          <w:color w:val="0000EE"/>
        </w:rPr>
        <w:fldChar w:fldCharType="end"/>
      </w:r>
      <w:r>
        <w:rPr>
          <w:rFonts w:cs="Courier New"/>
        </w:rPr>
        <w:t>.</w:t>
      </w:r>
    </w:p>
    <w:p w14:paraId="176EFB0F" w14:textId="77777777" w:rsidR="00A858C8" w:rsidRPr="00A858C8" w:rsidRDefault="00A858C8" w:rsidP="00A858C8"/>
    <w:p w14:paraId="31F6657C" w14:textId="77777777" w:rsidR="006F0553" w:rsidRDefault="00C10C3A" w:rsidP="006F0553">
      <w:pPr>
        <w:keepNext/>
      </w:pPr>
      <w:r w:rsidRPr="00C10C3A">
        <w:rPr>
          <w:noProof/>
        </w:rPr>
        <w:drawing>
          <wp:inline distT="0" distB="0" distL="0" distR="0" wp14:anchorId="68C80474" wp14:editId="7996C2B2">
            <wp:extent cx="8843211"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8856255" cy="1402240"/>
                    </a:xfrm>
                    <a:prstGeom prst="rect">
                      <a:avLst/>
                    </a:prstGeom>
                  </pic:spPr>
                </pic:pic>
              </a:graphicData>
            </a:graphic>
          </wp:inline>
        </w:drawing>
      </w:r>
    </w:p>
    <w:p w14:paraId="4372F0A9" w14:textId="393F970F" w:rsidR="00C10C3A" w:rsidRPr="00C10C3A" w:rsidRDefault="006F0553" w:rsidP="006C3065">
      <w:pPr>
        <w:pStyle w:val="Caption"/>
      </w:pPr>
      <w:bookmarkStart w:id="231" w:name="_Ref449515900"/>
      <w:r>
        <w:t xml:space="preserve">Figure </w:t>
      </w:r>
      <w:r w:rsidR="00357E74">
        <w:fldChar w:fldCharType="begin"/>
      </w:r>
      <w:r w:rsidR="00357E74">
        <w:instrText xml:space="preserve"> STYLEREF 1 \s </w:instrText>
      </w:r>
      <w:r w:rsidR="00357E74">
        <w:fldChar w:fldCharType="separate"/>
      </w:r>
      <w:r w:rsidR="00357E74">
        <w:rPr>
          <w:noProof/>
        </w:rPr>
        <w:t>3</w:t>
      </w:r>
      <w:r w:rsidR="00357E74">
        <w:fldChar w:fldCharType="end"/>
      </w:r>
      <w:r w:rsidR="00357E74">
        <w:noBreakHyphen/>
      </w:r>
      <w:r w:rsidR="00357E74">
        <w:fldChar w:fldCharType="begin"/>
      </w:r>
      <w:r w:rsidR="00357E74">
        <w:instrText xml:space="preserve"> SEQ Figure \* ARABIC \s 1 </w:instrText>
      </w:r>
      <w:r w:rsidR="00357E74">
        <w:fldChar w:fldCharType="separate"/>
      </w:r>
      <w:r w:rsidR="00357E74">
        <w:rPr>
          <w:noProof/>
        </w:rPr>
        <w:t>9</w:t>
      </w:r>
      <w:r w:rsidR="00357E74">
        <w:fldChar w:fldCharType="end"/>
      </w:r>
      <w:bookmarkEnd w:id="231"/>
      <w:r>
        <w:t xml:space="preserve">. UML diagram of the </w:t>
      </w:r>
      <w:r w:rsidRPr="006F0553">
        <w:rPr>
          <w:rFonts w:ascii="Courier New" w:hAnsi="Courier New" w:cs="Courier New"/>
        </w:rPr>
        <w:t>TCPType</w:t>
      </w:r>
      <w:r>
        <w:t xml:space="preserve"> class</w:t>
      </w:r>
    </w:p>
    <w:p w14:paraId="243D0E16" w14:textId="0A9B586E" w:rsidR="003765FA" w:rsidRDefault="00364945">
      <w:pPr>
        <w:pStyle w:val="basicparagraph"/>
        <w:contextualSpacing w:val="0"/>
      </w:pPr>
      <w:r>
        <w:t xml:space="preserve">The property table of the </w:t>
      </w:r>
      <w:r>
        <w:rPr>
          <w:rFonts w:ascii="Courier New" w:eastAsia="Courier New" w:hAnsi="Courier New" w:cs="Courier New"/>
        </w:rPr>
        <w:t>TCPType</w:t>
      </w:r>
      <w:r w:rsidR="00797E94">
        <w:t xml:space="preserve"> class is given in </w:t>
      </w:r>
      <w:r w:rsidR="00797E94" w:rsidRPr="00797E94">
        <w:rPr>
          <w:b/>
          <w:color w:val="0000EE"/>
        </w:rPr>
        <w:fldChar w:fldCharType="begin"/>
      </w:r>
      <w:r w:rsidR="00797E94" w:rsidRPr="00797E94">
        <w:rPr>
          <w:b/>
          <w:color w:val="0000EE"/>
        </w:rPr>
        <w:instrText xml:space="preserve"> REF _Ref438574173 \h </w:instrText>
      </w:r>
      <w:r w:rsidR="00797E94">
        <w:rPr>
          <w:b/>
          <w:color w:val="0000EE"/>
        </w:rPr>
        <w:instrText xml:space="preserve"> \* MERGEFORMAT </w:instrText>
      </w:r>
      <w:r w:rsidR="00797E94" w:rsidRPr="00797E94">
        <w:rPr>
          <w:b/>
          <w:color w:val="0000EE"/>
        </w:rPr>
      </w:r>
      <w:r w:rsidR="00797E94" w:rsidRPr="00797E94">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74</w:t>
      </w:r>
      <w:r w:rsidR="00797E94" w:rsidRPr="00797E94">
        <w:rPr>
          <w:b/>
          <w:color w:val="0000EE"/>
        </w:rPr>
        <w:fldChar w:fldCharType="end"/>
      </w:r>
      <w:r>
        <w:t>.</w:t>
      </w:r>
    </w:p>
    <w:p w14:paraId="5552267A" w14:textId="17212328" w:rsidR="003765FA" w:rsidRDefault="00364945">
      <w:pPr>
        <w:pStyle w:val="tablecaption"/>
        <w:jc w:val="center"/>
      </w:pPr>
      <w:bookmarkStart w:id="232" w:name="_Ref438574173"/>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74</w:t>
      </w:r>
      <w:r w:rsidR="003E4566">
        <w:rPr>
          <w:noProof/>
        </w:rPr>
        <w:fldChar w:fldCharType="end"/>
      </w:r>
      <w:bookmarkEnd w:id="232"/>
      <w:r w:rsidR="007F0885">
        <w:rPr>
          <w:noProof/>
        </w:rPr>
        <w:t xml:space="preserve">. </w:t>
      </w:r>
      <w:r>
        <w:t xml:space="preserve">Properties of the </w:t>
      </w:r>
      <w:r>
        <w:rPr>
          <w:rFonts w:ascii="Courier New" w:eastAsia="Courier New" w:hAnsi="Courier New" w:cs="Courier New"/>
        </w:rPr>
        <w:t>TCPType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260"/>
        <w:gridCol w:w="6750"/>
      </w:tblGrid>
      <w:tr w:rsidR="003765FA" w14:paraId="645B48DC" w14:textId="77777777" w:rsidTr="00A37E86">
        <w:trPr>
          <w:jc w:val="center"/>
        </w:trPr>
        <w:tc>
          <w:tcPr>
            <w:tcW w:w="1440" w:type="dxa"/>
            <w:shd w:val="clear" w:color="auto" w:fill="BFBFBF"/>
            <w:tcMar>
              <w:top w:w="100" w:type="dxa"/>
              <w:left w:w="100" w:type="dxa"/>
              <w:bottom w:w="100" w:type="dxa"/>
              <w:right w:w="100" w:type="dxa"/>
            </w:tcMar>
          </w:tcPr>
          <w:p w14:paraId="4B9AF0E9"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1218E547"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02084F8" w14:textId="77777777" w:rsidR="003765FA" w:rsidRDefault="00364945">
            <w:pPr>
              <w:jc w:val="center"/>
              <w:rPr>
                <w:b/>
                <w:color w:val="000000"/>
              </w:rPr>
            </w:pPr>
            <w:r>
              <w:rPr>
                <w:b/>
                <w:color w:val="000000"/>
              </w:rPr>
              <w:t>Multiplicity</w:t>
            </w:r>
          </w:p>
        </w:tc>
        <w:tc>
          <w:tcPr>
            <w:tcW w:w="6750" w:type="dxa"/>
            <w:shd w:val="clear" w:color="auto" w:fill="BFBFBF"/>
            <w:tcMar>
              <w:top w:w="100" w:type="dxa"/>
              <w:left w:w="100" w:type="dxa"/>
              <w:bottom w:w="100" w:type="dxa"/>
              <w:right w:w="100" w:type="dxa"/>
            </w:tcMar>
          </w:tcPr>
          <w:p w14:paraId="5A9A166D" w14:textId="77777777" w:rsidR="003765FA" w:rsidRDefault="00364945">
            <w:pPr>
              <w:rPr>
                <w:b/>
                <w:color w:val="000000"/>
              </w:rPr>
            </w:pPr>
            <w:r>
              <w:rPr>
                <w:b/>
                <w:color w:val="000000"/>
              </w:rPr>
              <w:t>Description</w:t>
            </w:r>
          </w:p>
        </w:tc>
      </w:tr>
      <w:tr w:rsidR="003765FA" w14:paraId="0F76ED87" w14:textId="77777777" w:rsidTr="00A37E86">
        <w:trPr>
          <w:jc w:val="center"/>
        </w:trPr>
        <w:tc>
          <w:tcPr>
            <w:tcW w:w="1440" w:type="dxa"/>
            <w:shd w:val="clear" w:color="auto" w:fill="FFFFFF"/>
            <w:tcMar>
              <w:top w:w="100" w:type="dxa"/>
              <w:left w:w="100" w:type="dxa"/>
              <w:bottom w:w="100" w:type="dxa"/>
              <w:right w:w="100" w:type="dxa"/>
            </w:tcMar>
            <w:vAlign w:val="center"/>
          </w:tcPr>
          <w:p w14:paraId="1D070407" w14:textId="77777777" w:rsidR="003765FA" w:rsidRDefault="00364945">
            <w:r>
              <w:rPr>
                <w:b/>
              </w:rPr>
              <w:lastRenderedPageBreak/>
              <w:t>TCP_Header</w:t>
            </w:r>
          </w:p>
        </w:tc>
        <w:tc>
          <w:tcPr>
            <w:tcW w:w="3510" w:type="dxa"/>
            <w:shd w:val="clear" w:color="auto" w:fill="FFFFFF"/>
            <w:tcMar>
              <w:top w:w="100" w:type="dxa"/>
              <w:left w:w="100" w:type="dxa"/>
              <w:bottom w:w="100" w:type="dxa"/>
              <w:right w:w="100" w:type="dxa"/>
            </w:tcMar>
            <w:vAlign w:val="center"/>
          </w:tcPr>
          <w:p w14:paraId="31324DCC" w14:textId="43245F77" w:rsidR="003765FA" w:rsidRDefault="00364945">
            <w:r>
              <w:rPr>
                <w:rFonts w:ascii="Courier New" w:eastAsia="Courier New" w:hAnsi="Courier New" w:cs="Courier New"/>
              </w:rPr>
              <w:t>TCPHeaderType</w:t>
            </w:r>
          </w:p>
        </w:tc>
        <w:tc>
          <w:tcPr>
            <w:tcW w:w="1260" w:type="dxa"/>
            <w:shd w:val="clear" w:color="auto" w:fill="FFFFFF"/>
            <w:tcMar>
              <w:top w:w="100" w:type="dxa"/>
              <w:left w:w="100" w:type="dxa"/>
              <w:bottom w:w="100" w:type="dxa"/>
              <w:right w:w="100" w:type="dxa"/>
            </w:tcMar>
            <w:vAlign w:val="center"/>
          </w:tcPr>
          <w:p w14:paraId="71DF48FF"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E006031" w14:textId="0F06900E" w:rsidR="003765FA" w:rsidRDefault="00DD2F1D" w:rsidP="00B92AF1">
            <w:r>
              <w:t xml:space="preserve">The </w:t>
            </w:r>
            <w:r w:rsidRPr="00DD2F1D">
              <w:rPr>
                <w:rFonts w:ascii="Courier New" w:hAnsi="Courier New" w:cs="Courier New"/>
              </w:rPr>
              <w:t>TCP_H</w:t>
            </w:r>
            <w:r w:rsidR="00364945" w:rsidRPr="00DD2F1D">
              <w:rPr>
                <w:rFonts w:ascii="Courier New" w:hAnsi="Courier New" w:cs="Courier New"/>
              </w:rPr>
              <w:t>eade</w:t>
            </w:r>
            <w:r w:rsidR="008E3EF2" w:rsidRPr="00DD2F1D">
              <w:rPr>
                <w:rFonts w:ascii="Courier New" w:hAnsi="Courier New" w:cs="Courier New"/>
              </w:rPr>
              <w:t>r</w:t>
            </w:r>
            <w:r w:rsidR="008E3EF2">
              <w:t xml:space="preserve"> </w:t>
            </w:r>
            <w:r>
              <w:t>property specifies the</w:t>
            </w:r>
            <w:r w:rsidR="008E3EF2">
              <w:t xml:space="preserve"> 10 mandatory propertie</w:t>
            </w:r>
            <w:r w:rsidR="00364945">
              <w:t xml:space="preserve">s and an optional extension </w:t>
            </w:r>
            <w:r w:rsidR="00E01D9B">
              <w:t>property.</w:t>
            </w:r>
            <w:r w:rsidR="00364945">
              <w:t xml:space="preserve"> </w:t>
            </w:r>
          </w:p>
        </w:tc>
      </w:tr>
      <w:tr w:rsidR="003765FA" w14:paraId="7079C0ED" w14:textId="77777777" w:rsidTr="00A37E86">
        <w:trPr>
          <w:jc w:val="center"/>
        </w:trPr>
        <w:tc>
          <w:tcPr>
            <w:tcW w:w="1440" w:type="dxa"/>
            <w:shd w:val="clear" w:color="auto" w:fill="FFFFFF"/>
            <w:tcMar>
              <w:top w:w="100" w:type="dxa"/>
              <w:left w:w="100" w:type="dxa"/>
              <w:bottom w:w="100" w:type="dxa"/>
              <w:right w:w="100" w:type="dxa"/>
            </w:tcMar>
            <w:vAlign w:val="center"/>
          </w:tcPr>
          <w:p w14:paraId="60831095" w14:textId="77777777" w:rsidR="003765FA" w:rsidRDefault="00364945">
            <w:r>
              <w:rPr>
                <w:b/>
              </w:rPr>
              <w:t>Options</w:t>
            </w:r>
          </w:p>
        </w:tc>
        <w:tc>
          <w:tcPr>
            <w:tcW w:w="3510" w:type="dxa"/>
            <w:shd w:val="clear" w:color="auto" w:fill="FFFFFF"/>
            <w:tcMar>
              <w:top w:w="100" w:type="dxa"/>
              <w:left w:w="100" w:type="dxa"/>
              <w:bottom w:w="100" w:type="dxa"/>
              <w:right w:w="100" w:type="dxa"/>
            </w:tcMar>
            <w:vAlign w:val="center"/>
          </w:tcPr>
          <w:p w14:paraId="10555CDE" w14:textId="77777777" w:rsidR="00A37E86" w:rsidRDefault="00364945">
            <w:pPr>
              <w:rPr>
                <w:rFonts w:ascii="Courier New" w:eastAsia="Courier New" w:hAnsi="Courier New" w:cs="Courier New"/>
              </w:rPr>
            </w:pPr>
            <w:r>
              <w:rPr>
                <w:rFonts w:ascii="Courier New" w:eastAsia="Courier New" w:hAnsi="Courier New" w:cs="Courier New"/>
              </w:rPr>
              <w:t>cyboxCommon:</w:t>
            </w:r>
          </w:p>
          <w:p w14:paraId="1F201B58" w14:textId="35D87090"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2DC5B21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144D31BC" w14:textId="4141966A" w:rsidR="003765FA" w:rsidRDefault="00B92AF1" w:rsidP="00673B4C">
            <w:r>
              <w:t xml:space="preserve">The </w:t>
            </w:r>
            <w:r w:rsidRPr="00B92AF1">
              <w:rPr>
                <w:rFonts w:ascii="Courier New" w:hAnsi="Courier New" w:cs="Courier New"/>
              </w:rPr>
              <w:t>Option</w:t>
            </w:r>
            <w:r>
              <w:t xml:space="preserve"> property </w:t>
            </w:r>
            <w:r w:rsidR="00673B4C">
              <w:t xml:space="preserve">contains the TCP </w:t>
            </w:r>
            <w:r w:rsidR="00364945">
              <w:t>Options</w:t>
            </w:r>
            <w:r w:rsidR="00673B4C">
              <w:t>.  There are</w:t>
            </w:r>
            <w:r w:rsidR="00364945">
              <w:t xml:space="preserve"> up to three </w:t>
            </w:r>
            <w:r w:rsidR="000F7876">
              <w:t>properties</w:t>
            </w:r>
            <w:r w:rsidR="00364945">
              <w:t>: Option-Kind (1 byte), Option-Length (1 byte), Op</w:t>
            </w:r>
            <w:r w:rsidR="00673B4C">
              <w:t>tion-Data (variable). This property</w:t>
            </w:r>
            <w:r w:rsidR="00364945">
              <w:t xml:space="preserve"> will be further defined when required.</w:t>
            </w:r>
          </w:p>
        </w:tc>
      </w:tr>
      <w:tr w:rsidR="003765FA" w14:paraId="2436EE59" w14:textId="77777777" w:rsidTr="00A37E86">
        <w:trPr>
          <w:jc w:val="center"/>
        </w:trPr>
        <w:tc>
          <w:tcPr>
            <w:tcW w:w="1440" w:type="dxa"/>
            <w:shd w:val="clear" w:color="auto" w:fill="FFFFFF"/>
            <w:tcMar>
              <w:top w:w="100" w:type="dxa"/>
              <w:left w:w="100" w:type="dxa"/>
              <w:bottom w:w="100" w:type="dxa"/>
              <w:right w:w="100" w:type="dxa"/>
            </w:tcMar>
            <w:vAlign w:val="center"/>
          </w:tcPr>
          <w:p w14:paraId="09EB36D1" w14:textId="77777777" w:rsidR="003765FA" w:rsidRDefault="00364945">
            <w:r>
              <w:rPr>
                <w:b/>
              </w:rPr>
              <w:t>Data</w:t>
            </w:r>
          </w:p>
        </w:tc>
        <w:tc>
          <w:tcPr>
            <w:tcW w:w="3510" w:type="dxa"/>
            <w:shd w:val="clear" w:color="auto" w:fill="FFFFFF"/>
            <w:tcMar>
              <w:top w:w="100" w:type="dxa"/>
              <w:left w:w="100" w:type="dxa"/>
              <w:bottom w:w="100" w:type="dxa"/>
              <w:right w:w="100" w:type="dxa"/>
            </w:tcMar>
            <w:vAlign w:val="center"/>
          </w:tcPr>
          <w:p w14:paraId="1FA2A700" w14:textId="77777777" w:rsidR="003765FA" w:rsidRDefault="00364945">
            <w:r>
              <w:rPr>
                <w:rFonts w:ascii="Courier New" w:eastAsia="Courier New" w:hAnsi="Courier New" w:cs="Courier New"/>
              </w:rPr>
              <w:t>cyboxCommon:DataSegmentType</w:t>
            </w:r>
          </w:p>
        </w:tc>
        <w:tc>
          <w:tcPr>
            <w:tcW w:w="1260" w:type="dxa"/>
            <w:shd w:val="clear" w:color="auto" w:fill="FFFFFF"/>
            <w:tcMar>
              <w:top w:w="100" w:type="dxa"/>
              <w:left w:w="100" w:type="dxa"/>
              <w:bottom w:w="100" w:type="dxa"/>
              <w:right w:w="100" w:type="dxa"/>
            </w:tcMar>
            <w:vAlign w:val="center"/>
          </w:tcPr>
          <w:p w14:paraId="3DED71E2" w14:textId="77777777" w:rsidR="003765FA" w:rsidRDefault="00364945">
            <w:pPr>
              <w:jc w:val="center"/>
            </w:pPr>
            <w:r>
              <w:t>0..1</w:t>
            </w:r>
          </w:p>
        </w:tc>
        <w:tc>
          <w:tcPr>
            <w:tcW w:w="6750" w:type="dxa"/>
            <w:shd w:val="clear" w:color="auto" w:fill="FFFFFF"/>
            <w:tcMar>
              <w:top w:w="100" w:type="dxa"/>
              <w:left w:w="100" w:type="dxa"/>
              <w:bottom w:w="100" w:type="dxa"/>
              <w:right w:w="100" w:type="dxa"/>
            </w:tcMar>
          </w:tcPr>
          <w:p w14:paraId="5936BE7F" w14:textId="77777777" w:rsidR="003765FA" w:rsidRDefault="00364945">
            <w:r>
              <w:t xml:space="preserve">The </w:t>
            </w:r>
            <w:r w:rsidRPr="00DD2F1D">
              <w:rPr>
                <w:rFonts w:ascii="Courier New" w:hAnsi="Courier New" w:cs="Courier New"/>
              </w:rPr>
              <w:t>Data</w:t>
            </w:r>
            <w:r>
              <w:t xml:space="preserve"> property specifies the data payload of the TCP packet.</w:t>
            </w:r>
          </w:p>
        </w:tc>
      </w:tr>
    </w:tbl>
    <w:p w14:paraId="0C9D9F59" w14:textId="77777777" w:rsidR="00C10C3A" w:rsidRDefault="00C10C3A" w:rsidP="00C10C3A">
      <w:pPr>
        <w:pStyle w:val="Heading4"/>
      </w:pPr>
      <w:bookmarkStart w:id="233" w:name="_Toc449967691"/>
      <w:r>
        <w:t>TCPHeaderType Class</w:t>
      </w:r>
      <w:bookmarkEnd w:id="233"/>
    </w:p>
    <w:p w14:paraId="15F6C624" w14:textId="601F4C48" w:rsidR="00C10C3A" w:rsidRDefault="00C10C3A" w:rsidP="00C10C3A">
      <w:pPr>
        <w:pStyle w:val="basicparagraph"/>
        <w:contextualSpacing w:val="0"/>
      </w:pPr>
      <w:r>
        <w:t xml:space="preserve">The </w:t>
      </w:r>
      <w:r w:rsidRPr="000E7B83">
        <w:rPr>
          <w:rFonts w:ascii="Courier New" w:hAnsi="Courier New" w:cs="Courier New"/>
        </w:rPr>
        <w:t>T</w:t>
      </w:r>
      <w:r w:rsidR="000E7B83" w:rsidRPr="000E7B83">
        <w:rPr>
          <w:rFonts w:ascii="Courier New" w:hAnsi="Courier New" w:cs="Courier New"/>
        </w:rPr>
        <w:t>CPH</w:t>
      </w:r>
      <w:r w:rsidRPr="000E7B83">
        <w:rPr>
          <w:rFonts w:ascii="Courier New" w:hAnsi="Courier New" w:cs="Courier New"/>
        </w:rPr>
        <w:t>eader</w:t>
      </w:r>
      <w:r w:rsidR="000E7B83" w:rsidRPr="000E7B83">
        <w:rPr>
          <w:rFonts w:ascii="Courier New" w:hAnsi="Courier New" w:cs="Courier New"/>
        </w:rPr>
        <w:t>Type</w:t>
      </w:r>
      <w:r w:rsidR="000E7B83">
        <w:t xml:space="preserve"> class</w:t>
      </w:r>
      <w:r>
        <w:t xml:space="preserve"> contains 10 mandatory fields and an optional extension field. </w:t>
      </w:r>
    </w:p>
    <w:p w14:paraId="371C1E62"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TCPHeaderType</w:t>
      </w:r>
      <w:r>
        <w:t xml:space="preserve"> class is given in </w:t>
      </w:r>
      <w:r w:rsidRPr="00340E43">
        <w:rPr>
          <w:b/>
          <w:color w:val="0000EE"/>
        </w:rPr>
        <w:fldChar w:fldCharType="begin"/>
      </w:r>
      <w:r w:rsidRPr="00340E43">
        <w:rPr>
          <w:b/>
          <w:color w:val="0000EE"/>
        </w:rPr>
        <w:instrText xml:space="preserve"> REF _Ref439839154 \h </w:instrText>
      </w:r>
      <w:r>
        <w:rPr>
          <w:b/>
          <w:color w:val="0000EE"/>
        </w:rPr>
        <w:instrText xml:space="preserve"> \* MERGEFORMAT </w:instrText>
      </w:r>
      <w:r w:rsidRPr="00340E43">
        <w:rPr>
          <w:b/>
          <w:color w:val="0000EE"/>
        </w:rPr>
      </w:r>
      <w:r w:rsidRPr="00340E43">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75</w:t>
      </w:r>
      <w:r w:rsidRPr="00340E43">
        <w:rPr>
          <w:b/>
          <w:color w:val="0000EE"/>
        </w:rPr>
        <w:fldChar w:fldCharType="end"/>
      </w:r>
      <w:r>
        <w:t>.</w:t>
      </w:r>
    </w:p>
    <w:p w14:paraId="4CC65E22" w14:textId="77777777" w:rsidR="00C10C3A" w:rsidRDefault="00C10C3A" w:rsidP="00C10C3A">
      <w:pPr>
        <w:pStyle w:val="tablecaption"/>
        <w:jc w:val="center"/>
      </w:pPr>
      <w:bookmarkStart w:id="234" w:name="_Ref439839154"/>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75</w:t>
      </w:r>
      <w:r w:rsidR="003E4566">
        <w:rPr>
          <w:noProof/>
        </w:rPr>
        <w:fldChar w:fldCharType="end"/>
      </w:r>
      <w:bookmarkEnd w:id="234"/>
      <w:r>
        <w:rPr>
          <w:noProof/>
        </w:rPr>
        <w:t xml:space="preserve">. </w:t>
      </w:r>
      <w:r>
        <w:t xml:space="preserve">Properties of the </w:t>
      </w:r>
      <w:r>
        <w:rPr>
          <w:rFonts w:ascii="Courier New" w:eastAsia="Courier New" w:hAnsi="Courier New" w:cs="Courier New"/>
        </w:rPr>
        <w:t>TCPHeaderType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510"/>
        <w:gridCol w:w="1350"/>
        <w:gridCol w:w="6660"/>
      </w:tblGrid>
      <w:tr w:rsidR="00C10C3A" w14:paraId="22FF70E2" w14:textId="77777777" w:rsidTr="00DD0B44">
        <w:trPr>
          <w:jc w:val="center"/>
        </w:trPr>
        <w:tc>
          <w:tcPr>
            <w:tcW w:w="1440" w:type="dxa"/>
            <w:shd w:val="clear" w:color="auto" w:fill="BFBFBF"/>
            <w:tcMar>
              <w:top w:w="100" w:type="dxa"/>
              <w:left w:w="100" w:type="dxa"/>
              <w:bottom w:w="100" w:type="dxa"/>
              <w:right w:w="100" w:type="dxa"/>
            </w:tcMar>
          </w:tcPr>
          <w:p w14:paraId="71161198" w14:textId="77777777" w:rsidR="00C10C3A" w:rsidRDefault="00C10C3A" w:rsidP="00DD0B44">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76ADECDA" w14:textId="77777777" w:rsidR="00C10C3A" w:rsidRDefault="00C10C3A" w:rsidP="00DD0B44">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0964521F" w14:textId="77777777" w:rsidR="00C10C3A" w:rsidRDefault="00C10C3A" w:rsidP="00DD0B44">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68AF2A87" w14:textId="77777777" w:rsidR="00C10C3A" w:rsidRDefault="00C10C3A" w:rsidP="00DD0B44">
            <w:pPr>
              <w:rPr>
                <w:b/>
                <w:color w:val="000000"/>
              </w:rPr>
            </w:pPr>
            <w:r>
              <w:rPr>
                <w:b/>
                <w:color w:val="000000"/>
              </w:rPr>
              <w:t>Description</w:t>
            </w:r>
          </w:p>
        </w:tc>
      </w:tr>
      <w:tr w:rsidR="00C10C3A" w14:paraId="59C60CC4" w14:textId="77777777" w:rsidTr="00DD0B44">
        <w:trPr>
          <w:jc w:val="center"/>
        </w:trPr>
        <w:tc>
          <w:tcPr>
            <w:tcW w:w="1440" w:type="dxa"/>
            <w:shd w:val="clear" w:color="auto" w:fill="FFFFFF"/>
            <w:tcMar>
              <w:top w:w="100" w:type="dxa"/>
              <w:left w:w="100" w:type="dxa"/>
              <w:bottom w:w="100" w:type="dxa"/>
              <w:right w:w="100" w:type="dxa"/>
            </w:tcMar>
            <w:vAlign w:val="center"/>
          </w:tcPr>
          <w:p w14:paraId="3C9A60E6" w14:textId="77777777" w:rsidR="00C10C3A" w:rsidRDefault="00C10C3A" w:rsidP="00DD0B44">
            <w:r>
              <w:rPr>
                <w:b/>
              </w:rPr>
              <w:t>Src_Port</w:t>
            </w:r>
          </w:p>
        </w:tc>
        <w:tc>
          <w:tcPr>
            <w:tcW w:w="3510" w:type="dxa"/>
            <w:shd w:val="clear" w:color="auto" w:fill="FFFFFF"/>
            <w:tcMar>
              <w:top w:w="100" w:type="dxa"/>
              <w:left w:w="100" w:type="dxa"/>
              <w:bottom w:w="100" w:type="dxa"/>
              <w:right w:w="100" w:type="dxa"/>
            </w:tcMar>
            <w:vAlign w:val="center"/>
          </w:tcPr>
          <w:p w14:paraId="0984266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2DC13460"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803183F" w14:textId="5BA2C334" w:rsidR="00C10C3A" w:rsidRDefault="00C10C3A" w:rsidP="00B92AF1">
            <w:r>
              <w:t xml:space="preserve">The </w:t>
            </w:r>
            <w:r>
              <w:rPr>
                <w:rFonts w:ascii="Courier New" w:eastAsia="Courier New" w:hAnsi="Courier New" w:cs="Courier New"/>
              </w:rPr>
              <w:t>Src_Port</w:t>
            </w:r>
            <w:r>
              <w:t xml:space="preserve"> property </w:t>
            </w:r>
            <w:r w:rsidR="00B92AF1">
              <w:t>specifies</w:t>
            </w:r>
            <w:r>
              <w:t xml:space="preserve"> the sending port.</w:t>
            </w:r>
          </w:p>
        </w:tc>
      </w:tr>
      <w:tr w:rsidR="00C10C3A" w14:paraId="5DA018BD" w14:textId="77777777" w:rsidTr="00DD0B44">
        <w:trPr>
          <w:jc w:val="center"/>
        </w:trPr>
        <w:tc>
          <w:tcPr>
            <w:tcW w:w="1440" w:type="dxa"/>
            <w:shd w:val="clear" w:color="auto" w:fill="FFFFFF"/>
            <w:tcMar>
              <w:top w:w="100" w:type="dxa"/>
              <w:left w:w="100" w:type="dxa"/>
              <w:bottom w:w="100" w:type="dxa"/>
              <w:right w:w="100" w:type="dxa"/>
            </w:tcMar>
            <w:vAlign w:val="center"/>
          </w:tcPr>
          <w:p w14:paraId="1DE499EA" w14:textId="77777777" w:rsidR="00C10C3A" w:rsidRDefault="00C10C3A" w:rsidP="00DD0B44">
            <w:r>
              <w:rPr>
                <w:b/>
              </w:rPr>
              <w:t>Dest_Port</w:t>
            </w:r>
          </w:p>
        </w:tc>
        <w:tc>
          <w:tcPr>
            <w:tcW w:w="3510" w:type="dxa"/>
            <w:shd w:val="clear" w:color="auto" w:fill="FFFFFF"/>
            <w:tcMar>
              <w:top w:w="100" w:type="dxa"/>
              <w:left w:w="100" w:type="dxa"/>
              <w:bottom w:w="100" w:type="dxa"/>
              <w:right w:w="100" w:type="dxa"/>
            </w:tcMar>
            <w:vAlign w:val="center"/>
          </w:tcPr>
          <w:p w14:paraId="65F17042" w14:textId="77777777" w:rsidR="00C10C3A" w:rsidRDefault="00C10C3A" w:rsidP="00DD0B44">
            <w:r>
              <w:rPr>
                <w:rFonts w:ascii="Courier New" w:eastAsia="Courier New" w:hAnsi="Courier New" w:cs="Courier New"/>
              </w:rPr>
              <w:t>PortObj:PortObjectType</w:t>
            </w:r>
          </w:p>
        </w:tc>
        <w:tc>
          <w:tcPr>
            <w:tcW w:w="1350" w:type="dxa"/>
            <w:shd w:val="clear" w:color="auto" w:fill="FFFFFF"/>
            <w:tcMar>
              <w:top w:w="100" w:type="dxa"/>
              <w:left w:w="100" w:type="dxa"/>
              <w:bottom w:w="100" w:type="dxa"/>
              <w:right w:w="100" w:type="dxa"/>
            </w:tcMar>
            <w:vAlign w:val="center"/>
          </w:tcPr>
          <w:p w14:paraId="7A6C9467"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328619FF" w14:textId="1F09E0D8" w:rsidR="00C10C3A" w:rsidRDefault="00C10C3A" w:rsidP="00B92AF1">
            <w:r>
              <w:t xml:space="preserve">The </w:t>
            </w:r>
            <w:r>
              <w:rPr>
                <w:rFonts w:ascii="Courier New" w:eastAsia="Courier New" w:hAnsi="Courier New" w:cs="Courier New"/>
              </w:rPr>
              <w:t>Dest_Port</w:t>
            </w:r>
            <w:r>
              <w:t xml:space="preserve"> property </w:t>
            </w:r>
            <w:r w:rsidR="00B92AF1">
              <w:t>specifies</w:t>
            </w:r>
            <w:r>
              <w:t xml:space="preserve"> the receiving port.</w:t>
            </w:r>
          </w:p>
        </w:tc>
      </w:tr>
      <w:tr w:rsidR="00C10C3A" w14:paraId="638436E6" w14:textId="77777777" w:rsidTr="00DD0B44">
        <w:trPr>
          <w:jc w:val="center"/>
        </w:trPr>
        <w:tc>
          <w:tcPr>
            <w:tcW w:w="1440" w:type="dxa"/>
            <w:shd w:val="clear" w:color="auto" w:fill="FFFFFF"/>
            <w:tcMar>
              <w:top w:w="100" w:type="dxa"/>
              <w:left w:w="100" w:type="dxa"/>
              <w:bottom w:w="100" w:type="dxa"/>
              <w:right w:w="100" w:type="dxa"/>
            </w:tcMar>
            <w:vAlign w:val="center"/>
          </w:tcPr>
          <w:p w14:paraId="61E1E0FA" w14:textId="77777777" w:rsidR="00C10C3A" w:rsidRDefault="00C10C3A" w:rsidP="00DD0B44">
            <w:r>
              <w:rPr>
                <w:b/>
              </w:rPr>
              <w:t>Seq_Num</w:t>
            </w:r>
          </w:p>
        </w:tc>
        <w:tc>
          <w:tcPr>
            <w:tcW w:w="3510" w:type="dxa"/>
            <w:shd w:val="clear" w:color="auto" w:fill="FFFFFF"/>
            <w:tcMar>
              <w:top w:w="100" w:type="dxa"/>
              <w:left w:w="100" w:type="dxa"/>
              <w:bottom w:w="100" w:type="dxa"/>
              <w:right w:w="100" w:type="dxa"/>
            </w:tcMar>
            <w:vAlign w:val="center"/>
          </w:tcPr>
          <w:p w14:paraId="3180BA40"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2760484"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497F891"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0527D0DC" w14:textId="0D265FDD" w:rsidR="00C10C3A" w:rsidRDefault="00C10C3A" w:rsidP="00B40AFD">
            <w:r>
              <w:t xml:space="preserve">The </w:t>
            </w:r>
            <w:r>
              <w:rPr>
                <w:rFonts w:ascii="Courier New" w:eastAsia="Courier New" w:hAnsi="Courier New" w:cs="Courier New"/>
              </w:rPr>
              <w:t>Seq_Num</w:t>
            </w:r>
            <w:r>
              <w:t xml:space="preserve"> property </w:t>
            </w:r>
            <w:r w:rsidR="00B92AF1">
              <w:t xml:space="preserve">specifies the Sequence number (32-bits).  The Sequence number </w:t>
            </w:r>
            <w:r>
              <w:t xml:space="preserve">has a dual role: If the </w:t>
            </w:r>
            <w:r w:rsidR="006B392C" w:rsidRPr="006B392C">
              <w:rPr>
                <w:rFonts w:ascii="Courier New" w:hAnsi="Courier New" w:cs="Courier New"/>
              </w:rPr>
              <w:t>syn</w:t>
            </w:r>
            <w:r>
              <w:t xml:space="preserve"> flag is set, then this is the initial sequence numbers. If the </w:t>
            </w:r>
            <w:r w:rsidR="006B392C" w:rsidRPr="006B392C">
              <w:rPr>
                <w:rFonts w:ascii="Courier New" w:hAnsi="Courier New" w:cs="Courier New"/>
              </w:rPr>
              <w:t>syn</w:t>
            </w:r>
            <w:r>
              <w:t xml:space="preserve"> flag is</w:t>
            </w:r>
            <w:r w:rsidR="00B40AFD">
              <w:t xml:space="preserve"> </w:t>
            </w:r>
            <w:r>
              <w:t xml:space="preserve">clear (see </w:t>
            </w:r>
            <w:r w:rsidR="00B40AFD" w:rsidRPr="00673B4C">
              <w:rPr>
                <w:rFonts w:ascii="Courier New" w:hAnsi="Courier New" w:cs="Courier New"/>
              </w:rPr>
              <w:t>TCP_Flags</w:t>
            </w:r>
            <w:r w:rsidR="00B40AFD">
              <w:t xml:space="preserve"> property</w:t>
            </w:r>
            <w:r>
              <w:t xml:space="preserve">), then this is the accumulated sequence number of the first data byte of this packet for the current session. </w:t>
            </w:r>
          </w:p>
        </w:tc>
      </w:tr>
      <w:tr w:rsidR="00C10C3A" w14:paraId="1F20ABF1" w14:textId="77777777" w:rsidTr="00DD0B44">
        <w:trPr>
          <w:jc w:val="center"/>
        </w:trPr>
        <w:tc>
          <w:tcPr>
            <w:tcW w:w="1440" w:type="dxa"/>
            <w:shd w:val="clear" w:color="auto" w:fill="FFFFFF"/>
            <w:tcMar>
              <w:top w:w="100" w:type="dxa"/>
              <w:left w:w="100" w:type="dxa"/>
              <w:bottom w:w="100" w:type="dxa"/>
              <w:right w:w="100" w:type="dxa"/>
            </w:tcMar>
            <w:vAlign w:val="center"/>
          </w:tcPr>
          <w:p w14:paraId="623B117C" w14:textId="77777777" w:rsidR="00C10C3A" w:rsidRDefault="00C10C3A" w:rsidP="00DD0B44">
            <w:r>
              <w:rPr>
                <w:b/>
              </w:rPr>
              <w:t>ACK_Num</w:t>
            </w:r>
          </w:p>
        </w:tc>
        <w:tc>
          <w:tcPr>
            <w:tcW w:w="3510" w:type="dxa"/>
            <w:shd w:val="clear" w:color="auto" w:fill="FFFFFF"/>
            <w:tcMar>
              <w:top w:w="100" w:type="dxa"/>
              <w:left w:w="100" w:type="dxa"/>
              <w:bottom w:w="100" w:type="dxa"/>
              <w:right w:w="100" w:type="dxa"/>
            </w:tcMar>
            <w:vAlign w:val="center"/>
          </w:tcPr>
          <w:p w14:paraId="0F1AAC86"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59486E"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53C5CD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67C22C0C" w14:textId="57A1DF2B" w:rsidR="00C10C3A" w:rsidRDefault="00B92AF1" w:rsidP="00B40AFD">
            <w:r>
              <w:t xml:space="preserve">The </w:t>
            </w:r>
            <w:r w:rsidRPr="00B92AF1">
              <w:rPr>
                <w:rFonts w:ascii="Courier New" w:hAnsi="Courier New" w:cs="Courier New"/>
              </w:rPr>
              <w:t>ACK_Num</w:t>
            </w:r>
            <w:r>
              <w:t xml:space="preserve"> property specifies whether</w:t>
            </w:r>
            <w:r w:rsidR="00C10C3A">
              <w:t xml:space="preserve"> the </w:t>
            </w:r>
            <w:r w:rsidR="00B40AFD" w:rsidRPr="00B40AFD">
              <w:rPr>
                <w:rFonts w:ascii="Courier New" w:hAnsi="Courier New" w:cs="Courier New"/>
              </w:rPr>
              <w:t>ack</w:t>
            </w:r>
            <w:r w:rsidR="00C10C3A">
              <w:t xml:space="preserve"> flag (see </w:t>
            </w:r>
            <w:r w:rsidR="00673B4C" w:rsidRPr="00673B4C">
              <w:rPr>
                <w:rFonts w:ascii="Courier New" w:hAnsi="Courier New" w:cs="Courier New"/>
              </w:rPr>
              <w:t>TCP_Flags</w:t>
            </w:r>
            <w:r w:rsidR="00673B4C">
              <w:t xml:space="preserve"> property</w:t>
            </w:r>
            <w:r w:rsidR="00C10C3A">
              <w:t>) is set then the value of this property is the next sequence number that the receiver is expecting.</w:t>
            </w:r>
          </w:p>
        </w:tc>
      </w:tr>
      <w:tr w:rsidR="00C10C3A" w14:paraId="22D4E34F" w14:textId="77777777" w:rsidTr="00DD0B44">
        <w:trPr>
          <w:jc w:val="center"/>
        </w:trPr>
        <w:tc>
          <w:tcPr>
            <w:tcW w:w="1440" w:type="dxa"/>
            <w:shd w:val="clear" w:color="auto" w:fill="FFFFFF"/>
            <w:tcMar>
              <w:top w:w="100" w:type="dxa"/>
              <w:left w:w="100" w:type="dxa"/>
              <w:bottom w:w="100" w:type="dxa"/>
              <w:right w:w="100" w:type="dxa"/>
            </w:tcMar>
            <w:vAlign w:val="center"/>
          </w:tcPr>
          <w:p w14:paraId="4370FF63" w14:textId="77777777" w:rsidR="00C10C3A" w:rsidRDefault="00C10C3A" w:rsidP="00DD0B44">
            <w:r>
              <w:rPr>
                <w:b/>
              </w:rPr>
              <w:t>Data_Offset</w:t>
            </w:r>
          </w:p>
        </w:tc>
        <w:tc>
          <w:tcPr>
            <w:tcW w:w="3510" w:type="dxa"/>
            <w:shd w:val="clear" w:color="auto" w:fill="FFFFFF"/>
            <w:tcMar>
              <w:top w:w="100" w:type="dxa"/>
              <w:left w:w="100" w:type="dxa"/>
              <w:bottom w:w="100" w:type="dxa"/>
              <w:right w:w="100" w:type="dxa"/>
            </w:tcMar>
            <w:vAlign w:val="center"/>
          </w:tcPr>
          <w:p w14:paraId="610253B4"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3151F8F5"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30C89D4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1B478C0F" w14:textId="5CE9C5AE" w:rsidR="00C10C3A" w:rsidRDefault="00C10C3A" w:rsidP="00DD0B44">
            <w:r>
              <w:t xml:space="preserve">The </w:t>
            </w:r>
            <w:r>
              <w:rPr>
                <w:rFonts w:ascii="Courier New" w:eastAsia="Courier New" w:hAnsi="Courier New" w:cs="Courier New"/>
              </w:rPr>
              <w:t>Data_Offset</w:t>
            </w:r>
            <w:r w:rsidR="00B92AF1">
              <w:t xml:space="preserve"> property s</w:t>
            </w:r>
            <w:r>
              <w:t>pecifies the size of the TCP header in 32-bit words.</w:t>
            </w:r>
          </w:p>
        </w:tc>
      </w:tr>
      <w:tr w:rsidR="00C10C3A" w14:paraId="1DEBD747" w14:textId="77777777" w:rsidTr="00DD0B44">
        <w:trPr>
          <w:jc w:val="center"/>
        </w:trPr>
        <w:tc>
          <w:tcPr>
            <w:tcW w:w="1440" w:type="dxa"/>
            <w:shd w:val="clear" w:color="auto" w:fill="FFFFFF"/>
            <w:tcMar>
              <w:top w:w="100" w:type="dxa"/>
              <w:left w:w="100" w:type="dxa"/>
              <w:bottom w:w="100" w:type="dxa"/>
              <w:right w:w="100" w:type="dxa"/>
            </w:tcMar>
            <w:vAlign w:val="center"/>
          </w:tcPr>
          <w:p w14:paraId="5C210897" w14:textId="77777777" w:rsidR="00C10C3A" w:rsidRDefault="00C10C3A" w:rsidP="00DD0B44">
            <w:r>
              <w:rPr>
                <w:b/>
              </w:rPr>
              <w:t>Reserved</w:t>
            </w:r>
          </w:p>
        </w:tc>
        <w:tc>
          <w:tcPr>
            <w:tcW w:w="3510" w:type="dxa"/>
            <w:shd w:val="clear" w:color="auto" w:fill="FFFFFF"/>
            <w:tcMar>
              <w:top w:w="100" w:type="dxa"/>
              <w:left w:w="100" w:type="dxa"/>
              <w:bottom w:w="100" w:type="dxa"/>
              <w:right w:w="100" w:type="dxa"/>
            </w:tcMar>
            <w:vAlign w:val="center"/>
          </w:tcPr>
          <w:p w14:paraId="7A538037"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706AA561"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46576D8E"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2312A90B" w14:textId="0F519176" w:rsidR="00C10C3A" w:rsidRDefault="00C10C3A" w:rsidP="00DD0B44">
            <w:r>
              <w:t xml:space="preserve">The </w:t>
            </w:r>
            <w:r>
              <w:rPr>
                <w:rFonts w:ascii="Courier New" w:eastAsia="Courier New" w:hAnsi="Courier New" w:cs="Courier New"/>
              </w:rPr>
              <w:t>Reserved</w:t>
            </w:r>
            <w:r>
              <w:t xml:space="preserve"> property </w:t>
            </w:r>
            <w:r w:rsidR="00B92AF1">
              <w:t xml:space="preserve">specifies that </w:t>
            </w:r>
            <w:r>
              <w:t>these 3 bits are reserved for future use and should be set to zero.</w:t>
            </w:r>
          </w:p>
        </w:tc>
      </w:tr>
      <w:tr w:rsidR="00C10C3A" w14:paraId="7BF588EC" w14:textId="77777777" w:rsidTr="00DD0B44">
        <w:trPr>
          <w:jc w:val="center"/>
        </w:trPr>
        <w:tc>
          <w:tcPr>
            <w:tcW w:w="1440" w:type="dxa"/>
            <w:shd w:val="clear" w:color="auto" w:fill="FFFFFF"/>
            <w:tcMar>
              <w:top w:w="100" w:type="dxa"/>
              <w:left w:w="100" w:type="dxa"/>
              <w:bottom w:w="100" w:type="dxa"/>
              <w:right w:w="100" w:type="dxa"/>
            </w:tcMar>
            <w:vAlign w:val="center"/>
          </w:tcPr>
          <w:p w14:paraId="7BAE6ED2" w14:textId="77777777" w:rsidR="00C10C3A" w:rsidRDefault="00C10C3A" w:rsidP="00DD0B44">
            <w:r>
              <w:rPr>
                <w:b/>
              </w:rPr>
              <w:lastRenderedPageBreak/>
              <w:t>TCP_Flags</w:t>
            </w:r>
          </w:p>
        </w:tc>
        <w:tc>
          <w:tcPr>
            <w:tcW w:w="3510" w:type="dxa"/>
            <w:shd w:val="clear" w:color="auto" w:fill="FFFFFF"/>
            <w:tcMar>
              <w:top w:w="100" w:type="dxa"/>
              <w:left w:w="100" w:type="dxa"/>
              <w:bottom w:w="100" w:type="dxa"/>
              <w:right w:w="100" w:type="dxa"/>
            </w:tcMar>
            <w:vAlign w:val="center"/>
          </w:tcPr>
          <w:p w14:paraId="6DDE58AF" w14:textId="656F32F7" w:rsidR="00C10C3A" w:rsidRDefault="00C10C3A" w:rsidP="00DD0B44">
            <w:r>
              <w:rPr>
                <w:rFonts w:ascii="Courier New" w:eastAsia="Courier New" w:hAnsi="Courier New" w:cs="Courier New"/>
              </w:rPr>
              <w:t>TCPFlagsType</w:t>
            </w:r>
          </w:p>
        </w:tc>
        <w:tc>
          <w:tcPr>
            <w:tcW w:w="1350" w:type="dxa"/>
            <w:shd w:val="clear" w:color="auto" w:fill="FFFFFF"/>
            <w:tcMar>
              <w:top w:w="100" w:type="dxa"/>
              <w:left w:w="100" w:type="dxa"/>
              <w:bottom w:w="100" w:type="dxa"/>
              <w:right w:w="100" w:type="dxa"/>
            </w:tcMar>
            <w:vAlign w:val="center"/>
          </w:tcPr>
          <w:p w14:paraId="05FD2F15"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5D03F5B2" w14:textId="64D03FC3" w:rsidR="00C10C3A" w:rsidRDefault="00C10C3A" w:rsidP="00B92AF1">
            <w:r>
              <w:t xml:space="preserve">The </w:t>
            </w:r>
            <w:r>
              <w:rPr>
                <w:rFonts w:ascii="Courier New" w:eastAsia="Courier New" w:hAnsi="Courier New" w:cs="Courier New"/>
              </w:rPr>
              <w:t>TCP_Flags</w:t>
            </w:r>
            <w:r>
              <w:t xml:space="preserve"> property </w:t>
            </w:r>
            <w:r w:rsidR="00B92AF1">
              <w:t>specifies the</w:t>
            </w:r>
            <w:r>
              <w:t xml:space="preserve"> 9 flags (aka Control Bits).</w:t>
            </w:r>
          </w:p>
        </w:tc>
      </w:tr>
      <w:tr w:rsidR="00C10C3A" w14:paraId="20162E26" w14:textId="77777777" w:rsidTr="00DD0B44">
        <w:trPr>
          <w:jc w:val="center"/>
        </w:trPr>
        <w:tc>
          <w:tcPr>
            <w:tcW w:w="1440" w:type="dxa"/>
            <w:shd w:val="clear" w:color="auto" w:fill="FFFFFF"/>
            <w:tcMar>
              <w:top w:w="100" w:type="dxa"/>
              <w:left w:w="100" w:type="dxa"/>
              <w:bottom w:w="100" w:type="dxa"/>
              <w:right w:w="100" w:type="dxa"/>
            </w:tcMar>
            <w:vAlign w:val="center"/>
          </w:tcPr>
          <w:p w14:paraId="1592CF15" w14:textId="77777777" w:rsidR="00C10C3A" w:rsidRDefault="00C10C3A" w:rsidP="00DD0B44">
            <w:r>
              <w:rPr>
                <w:b/>
              </w:rPr>
              <w:t>Window</w:t>
            </w:r>
          </w:p>
        </w:tc>
        <w:tc>
          <w:tcPr>
            <w:tcW w:w="3510" w:type="dxa"/>
            <w:shd w:val="clear" w:color="auto" w:fill="FFFFFF"/>
            <w:tcMar>
              <w:top w:w="100" w:type="dxa"/>
              <w:left w:w="100" w:type="dxa"/>
              <w:bottom w:w="100" w:type="dxa"/>
              <w:right w:w="100" w:type="dxa"/>
            </w:tcMar>
            <w:vAlign w:val="center"/>
          </w:tcPr>
          <w:p w14:paraId="3C1F0A28"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DD57CD9"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52233BEA"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2CBE6ADB" w14:textId="68809D51" w:rsidR="00C10C3A" w:rsidRDefault="00673B4C" w:rsidP="00673B4C">
            <w:r>
              <w:t xml:space="preserve">The </w:t>
            </w:r>
            <w:r w:rsidRPr="00B40AFD">
              <w:rPr>
                <w:rFonts w:ascii="Courier New" w:hAnsi="Courier New" w:cs="Courier New"/>
              </w:rPr>
              <w:t>Window</w:t>
            </w:r>
            <w:r>
              <w:t xml:space="preserve"> property specifies t</w:t>
            </w:r>
            <w:r w:rsidR="00C10C3A">
              <w:t xml:space="preserve">he size of the receive window, which specifies the number of bytes (beyond the sequence number in the acknowledgment property) that the sender of this segment is currently willing to receive. </w:t>
            </w:r>
          </w:p>
        </w:tc>
      </w:tr>
      <w:tr w:rsidR="00C10C3A" w14:paraId="7FADD8BF" w14:textId="77777777" w:rsidTr="00DD0B44">
        <w:trPr>
          <w:jc w:val="center"/>
        </w:trPr>
        <w:tc>
          <w:tcPr>
            <w:tcW w:w="1440" w:type="dxa"/>
            <w:shd w:val="clear" w:color="auto" w:fill="FFFFFF"/>
            <w:tcMar>
              <w:top w:w="100" w:type="dxa"/>
              <w:left w:w="100" w:type="dxa"/>
              <w:bottom w:w="100" w:type="dxa"/>
              <w:right w:w="100" w:type="dxa"/>
            </w:tcMar>
            <w:vAlign w:val="center"/>
          </w:tcPr>
          <w:p w14:paraId="0DF53270" w14:textId="77777777" w:rsidR="00C10C3A" w:rsidRDefault="00C10C3A" w:rsidP="00DD0B44">
            <w:r>
              <w:rPr>
                <w:b/>
              </w:rPr>
              <w:t>Checksum</w:t>
            </w:r>
          </w:p>
        </w:tc>
        <w:tc>
          <w:tcPr>
            <w:tcW w:w="3510" w:type="dxa"/>
            <w:shd w:val="clear" w:color="auto" w:fill="FFFFFF"/>
            <w:tcMar>
              <w:top w:w="100" w:type="dxa"/>
              <w:left w:w="100" w:type="dxa"/>
              <w:bottom w:w="100" w:type="dxa"/>
              <w:right w:w="100" w:type="dxa"/>
            </w:tcMar>
            <w:vAlign w:val="center"/>
          </w:tcPr>
          <w:p w14:paraId="129CA2D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1E20F09F"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70BBD2A9"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708D817F" w14:textId="1DAAE3CF" w:rsidR="00C10C3A" w:rsidRDefault="00C10C3A" w:rsidP="00B92AF1">
            <w:r>
              <w:t xml:space="preserve">The </w:t>
            </w:r>
            <w:r w:rsidR="00B92AF1" w:rsidRPr="00B92AF1">
              <w:rPr>
                <w:rFonts w:ascii="Courier New" w:hAnsi="Courier New" w:cs="Courier New"/>
              </w:rPr>
              <w:t>Checksum</w:t>
            </w:r>
            <w:r w:rsidR="00B92AF1">
              <w:t xml:space="preserve"> property specifies the </w:t>
            </w:r>
            <w:r>
              <w:t xml:space="preserve">16-bit checksum </w:t>
            </w:r>
            <w:r w:rsidR="00B92AF1">
              <w:t xml:space="preserve">which </w:t>
            </w:r>
            <w:r>
              <w:t xml:space="preserve">is used for error-checking of the header and data. </w:t>
            </w:r>
          </w:p>
        </w:tc>
      </w:tr>
      <w:tr w:rsidR="00C10C3A" w14:paraId="71C11E11" w14:textId="77777777" w:rsidTr="00DD0B44">
        <w:trPr>
          <w:jc w:val="center"/>
        </w:trPr>
        <w:tc>
          <w:tcPr>
            <w:tcW w:w="1440" w:type="dxa"/>
            <w:shd w:val="clear" w:color="auto" w:fill="FFFFFF"/>
            <w:tcMar>
              <w:top w:w="100" w:type="dxa"/>
              <w:left w:w="100" w:type="dxa"/>
              <w:bottom w:w="100" w:type="dxa"/>
              <w:right w:w="100" w:type="dxa"/>
            </w:tcMar>
            <w:vAlign w:val="center"/>
          </w:tcPr>
          <w:p w14:paraId="4B612214" w14:textId="77777777" w:rsidR="00C10C3A" w:rsidRDefault="00C10C3A" w:rsidP="00DD0B44">
            <w:r>
              <w:rPr>
                <w:b/>
              </w:rPr>
              <w:t>Urg_Ptr</w:t>
            </w:r>
          </w:p>
        </w:tc>
        <w:tc>
          <w:tcPr>
            <w:tcW w:w="3510" w:type="dxa"/>
            <w:shd w:val="clear" w:color="auto" w:fill="FFFFFF"/>
            <w:tcMar>
              <w:top w:w="100" w:type="dxa"/>
              <w:left w:w="100" w:type="dxa"/>
              <w:bottom w:w="100" w:type="dxa"/>
              <w:right w:w="100" w:type="dxa"/>
            </w:tcMar>
            <w:vAlign w:val="center"/>
          </w:tcPr>
          <w:p w14:paraId="68653B7F" w14:textId="77777777" w:rsidR="00C10C3A" w:rsidRDefault="00C10C3A" w:rsidP="00DD0B44">
            <w:pPr>
              <w:rPr>
                <w:rFonts w:ascii="Courier New" w:eastAsia="Courier New" w:hAnsi="Courier New" w:cs="Courier New"/>
              </w:rPr>
            </w:pPr>
            <w:r>
              <w:rPr>
                <w:rFonts w:ascii="Courier New" w:eastAsia="Courier New" w:hAnsi="Courier New" w:cs="Courier New"/>
              </w:rPr>
              <w:t>cyboxCommon:</w:t>
            </w:r>
          </w:p>
          <w:p w14:paraId="0EA85600" w14:textId="77777777" w:rsidR="00C10C3A" w:rsidRDefault="00C10C3A" w:rsidP="00DD0B44">
            <w:r>
              <w:rPr>
                <w:rFonts w:ascii="Courier New" w:eastAsia="Courier New" w:hAnsi="Courier New" w:cs="Courier New"/>
              </w:rPr>
              <w:t>HexBinaryObjectPropertyType</w:t>
            </w:r>
          </w:p>
        </w:tc>
        <w:tc>
          <w:tcPr>
            <w:tcW w:w="1350" w:type="dxa"/>
            <w:shd w:val="clear" w:color="auto" w:fill="FFFFFF"/>
            <w:tcMar>
              <w:top w:w="100" w:type="dxa"/>
              <w:left w:w="100" w:type="dxa"/>
              <w:bottom w:w="100" w:type="dxa"/>
              <w:right w:w="100" w:type="dxa"/>
            </w:tcMar>
            <w:vAlign w:val="center"/>
          </w:tcPr>
          <w:p w14:paraId="6AF7EFD3" w14:textId="77777777" w:rsidR="00C10C3A" w:rsidRDefault="00C10C3A" w:rsidP="00DD0B44">
            <w:pPr>
              <w:jc w:val="center"/>
            </w:pPr>
            <w:r>
              <w:t>0..1</w:t>
            </w:r>
          </w:p>
        </w:tc>
        <w:tc>
          <w:tcPr>
            <w:tcW w:w="6660" w:type="dxa"/>
            <w:shd w:val="clear" w:color="auto" w:fill="FFFFFF"/>
            <w:tcMar>
              <w:top w:w="100" w:type="dxa"/>
              <w:left w:w="100" w:type="dxa"/>
              <w:bottom w:w="100" w:type="dxa"/>
              <w:right w:w="100" w:type="dxa"/>
            </w:tcMar>
          </w:tcPr>
          <w:p w14:paraId="44B869D6" w14:textId="4E75672B" w:rsidR="00C10C3A" w:rsidRDefault="00B92AF1" w:rsidP="00B40AFD">
            <w:r>
              <w:t xml:space="preserve">The </w:t>
            </w:r>
            <w:r w:rsidRPr="00B92AF1">
              <w:rPr>
                <w:rFonts w:ascii="Courier New" w:hAnsi="Courier New" w:cs="Courier New"/>
              </w:rPr>
              <w:t>Urg_Ptr</w:t>
            </w:r>
            <w:r>
              <w:t xml:space="preserve"> property specifies</w:t>
            </w:r>
            <w:r w:rsidR="006B392C">
              <w:t xml:space="preserve"> a </w:t>
            </w:r>
            <w:r w:rsidR="00C10C3A">
              <w:t>16-bit property</w:t>
            </w:r>
            <w:r w:rsidR="006B392C">
              <w:t xml:space="preserve"> that </w:t>
            </w:r>
            <w:r w:rsidR="00C10C3A">
              <w:t>is an offset from the sequence number indicating the last urgent data byte</w:t>
            </w:r>
            <w:r w:rsidR="00B40AFD">
              <w:t xml:space="preserve"> when</w:t>
            </w:r>
            <w:r w:rsidR="006B392C">
              <w:t xml:space="preserve"> the </w:t>
            </w:r>
            <w:r w:rsidR="006B392C" w:rsidRPr="006B392C">
              <w:rPr>
                <w:rFonts w:ascii="Courier New" w:hAnsi="Courier New" w:cs="Courier New"/>
              </w:rPr>
              <w:t>urg</w:t>
            </w:r>
            <w:r w:rsidR="006B392C">
              <w:t xml:space="preserve"> flag is set</w:t>
            </w:r>
          </w:p>
        </w:tc>
      </w:tr>
    </w:tbl>
    <w:p w14:paraId="01560756" w14:textId="77777777" w:rsidR="00C10C3A" w:rsidRDefault="00C10C3A" w:rsidP="00C10C3A">
      <w:pPr>
        <w:pStyle w:val="Heading4"/>
      </w:pPr>
      <w:bookmarkStart w:id="235" w:name="_Toc449967692"/>
      <w:r>
        <w:t>TCPFlagsType Class</w:t>
      </w:r>
      <w:bookmarkEnd w:id="235"/>
    </w:p>
    <w:p w14:paraId="5C641AC0" w14:textId="0E771B6A" w:rsidR="00C10C3A" w:rsidRDefault="00B92AF1" w:rsidP="00C10C3A">
      <w:pPr>
        <w:pStyle w:val="basicparagraph"/>
        <w:contextualSpacing w:val="0"/>
      </w:pPr>
      <w:r>
        <w:t xml:space="preserve">The </w:t>
      </w:r>
      <w:r>
        <w:rPr>
          <w:rFonts w:ascii="Courier New" w:eastAsia="Courier New" w:hAnsi="Courier New" w:cs="Courier New"/>
        </w:rPr>
        <w:t>TCPFlagsType</w:t>
      </w:r>
      <w:r>
        <w:t xml:space="preserve"> class specifies the nine</w:t>
      </w:r>
      <w:r w:rsidR="00C10C3A">
        <w:t xml:space="preserve"> different flags in the TCP header.</w:t>
      </w:r>
    </w:p>
    <w:p w14:paraId="07630D8C" w14:textId="77777777" w:rsidR="00C10C3A" w:rsidRDefault="00C10C3A" w:rsidP="00C10C3A">
      <w:pPr>
        <w:pStyle w:val="basicparagraph"/>
        <w:contextualSpacing w:val="0"/>
      </w:pPr>
      <w:r>
        <w:t xml:space="preserve">The property table of the </w:t>
      </w:r>
      <w:r>
        <w:rPr>
          <w:rFonts w:ascii="Courier New" w:eastAsia="Courier New" w:hAnsi="Courier New" w:cs="Courier New"/>
        </w:rPr>
        <w:t>TCPFlagsType</w:t>
      </w:r>
      <w:r>
        <w:t xml:space="preserve"> class is given in </w:t>
      </w:r>
      <w:r w:rsidRPr="007232E2">
        <w:rPr>
          <w:b/>
          <w:color w:val="0000EE"/>
        </w:rPr>
        <w:fldChar w:fldCharType="begin"/>
      </w:r>
      <w:r w:rsidRPr="00426063">
        <w:rPr>
          <w:b/>
          <w:color w:val="0000EE"/>
        </w:rPr>
        <w:instrText xml:space="preserve"> REF _Ref439839506 \h  \* MERGEFORMAT </w:instrText>
      </w:r>
      <w:r w:rsidRPr="007232E2">
        <w:rPr>
          <w:b/>
          <w:color w:val="0000EE"/>
        </w:rPr>
      </w:r>
      <w:r w:rsidRPr="007232E2">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76</w:t>
      </w:r>
      <w:r w:rsidRPr="007232E2">
        <w:rPr>
          <w:b/>
          <w:color w:val="0000EE"/>
        </w:rPr>
        <w:fldChar w:fldCharType="end"/>
      </w:r>
      <w:r>
        <w:t>.</w:t>
      </w:r>
    </w:p>
    <w:p w14:paraId="7E0B71F9" w14:textId="77777777" w:rsidR="00C10C3A" w:rsidRDefault="00C10C3A" w:rsidP="00C10C3A">
      <w:pPr>
        <w:pStyle w:val="tablecaption"/>
        <w:jc w:val="center"/>
      </w:pPr>
      <w:bookmarkStart w:id="236" w:name="_Ref439839506"/>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76</w:t>
      </w:r>
      <w:r w:rsidR="003E4566">
        <w:rPr>
          <w:noProof/>
        </w:rPr>
        <w:fldChar w:fldCharType="end"/>
      </w:r>
      <w:bookmarkEnd w:id="236"/>
      <w:r>
        <w:rPr>
          <w:noProof/>
        </w:rPr>
        <w:t xml:space="preserve">. </w:t>
      </w:r>
      <w:r>
        <w:t xml:space="preserve">Properties of the </w:t>
      </w:r>
      <w:r>
        <w:rPr>
          <w:rFonts w:ascii="Courier New" w:eastAsia="Courier New" w:hAnsi="Courier New" w:cs="Courier New"/>
        </w:rPr>
        <w:t>TCPFlagsType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2970"/>
        <w:gridCol w:w="1260"/>
        <w:gridCol w:w="7380"/>
      </w:tblGrid>
      <w:tr w:rsidR="00C10C3A" w14:paraId="28FAE457" w14:textId="77777777" w:rsidTr="00DD0B44">
        <w:trPr>
          <w:jc w:val="center"/>
        </w:trPr>
        <w:tc>
          <w:tcPr>
            <w:tcW w:w="1350" w:type="dxa"/>
            <w:shd w:val="clear" w:color="auto" w:fill="BFBFBF"/>
            <w:tcMar>
              <w:top w:w="100" w:type="dxa"/>
              <w:left w:w="100" w:type="dxa"/>
              <w:bottom w:w="100" w:type="dxa"/>
              <w:right w:w="100" w:type="dxa"/>
            </w:tcMar>
          </w:tcPr>
          <w:p w14:paraId="18204D8D" w14:textId="77777777" w:rsidR="00C10C3A" w:rsidRDefault="00C10C3A" w:rsidP="00DD0B44">
            <w:pPr>
              <w:rPr>
                <w:b/>
                <w:color w:val="000000"/>
              </w:rPr>
            </w:pPr>
            <w:r>
              <w:rPr>
                <w:b/>
                <w:color w:val="000000"/>
              </w:rPr>
              <w:t>Name</w:t>
            </w:r>
          </w:p>
        </w:tc>
        <w:tc>
          <w:tcPr>
            <w:tcW w:w="2970" w:type="dxa"/>
            <w:shd w:val="clear" w:color="auto" w:fill="BFBFBF"/>
            <w:tcMar>
              <w:top w:w="100" w:type="dxa"/>
              <w:left w:w="100" w:type="dxa"/>
              <w:bottom w:w="100" w:type="dxa"/>
              <w:right w:w="100" w:type="dxa"/>
            </w:tcMar>
          </w:tcPr>
          <w:p w14:paraId="2A4BE9E0" w14:textId="77777777" w:rsidR="00C10C3A" w:rsidRDefault="00C10C3A" w:rsidP="00DD0B4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D57ED13" w14:textId="77777777" w:rsidR="00C10C3A" w:rsidRDefault="00C10C3A" w:rsidP="00DD0B44">
            <w:pPr>
              <w:jc w:val="center"/>
              <w:rPr>
                <w:b/>
                <w:color w:val="000000"/>
              </w:rPr>
            </w:pPr>
            <w:r>
              <w:rPr>
                <w:b/>
                <w:color w:val="000000"/>
              </w:rPr>
              <w:t>Multiplicity</w:t>
            </w:r>
          </w:p>
        </w:tc>
        <w:tc>
          <w:tcPr>
            <w:tcW w:w="7380" w:type="dxa"/>
            <w:shd w:val="clear" w:color="auto" w:fill="BFBFBF"/>
            <w:tcMar>
              <w:top w:w="100" w:type="dxa"/>
              <w:left w:w="100" w:type="dxa"/>
              <w:bottom w:w="100" w:type="dxa"/>
              <w:right w:w="100" w:type="dxa"/>
            </w:tcMar>
          </w:tcPr>
          <w:p w14:paraId="712EBC4E" w14:textId="77777777" w:rsidR="00C10C3A" w:rsidRDefault="00C10C3A" w:rsidP="00DD0B44">
            <w:pPr>
              <w:rPr>
                <w:b/>
                <w:color w:val="000000"/>
              </w:rPr>
            </w:pPr>
            <w:r>
              <w:rPr>
                <w:b/>
                <w:color w:val="000000"/>
              </w:rPr>
              <w:t>Description</w:t>
            </w:r>
          </w:p>
        </w:tc>
      </w:tr>
      <w:tr w:rsidR="00C10C3A" w14:paraId="75F2ADFB" w14:textId="77777777" w:rsidTr="00DD0B44">
        <w:trPr>
          <w:jc w:val="center"/>
        </w:trPr>
        <w:tc>
          <w:tcPr>
            <w:tcW w:w="1350" w:type="dxa"/>
            <w:shd w:val="clear" w:color="auto" w:fill="FFFFFF"/>
            <w:tcMar>
              <w:top w:w="100" w:type="dxa"/>
              <w:left w:w="100" w:type="dxa"/>
              <w:bottom w:w="100" w:type="dxa"/>
              <w:right w:w="100" w:type="dxa"/>
            </w:tcMar>
            <w:vAlign w:val="center"/>
          </w:tcPr>
          <w:p w14:paraId="3C169594" w14:textId="77777777" w:rsidR="00C10C3A" w:rsidRDefault="00C10C3A" w:rsidP="00DD0B44">
            <w:r>
              <w:rPr>
                <w:b/>
              </w:rPr>
              <w:t>ns</w:t>
            </w:r>
          </w:p>
        </w:tc>
        <w:tc>
          <w:tcPr>
            <w:tcW w:w="2970" w:type="dxa"/>
            <w:shd w:val="clear" w:color="auto" w:fill="FFFFFF"/>
            <w:tcMar>
              <w:top w:w="100" w:type="dxa"/>
              <w:left w:w="100" w:type="dxa"/>
              <w:bottom w:w="100" w:type="dxa"/>
              <w:right w:w="100" w:type="dxa"/>
            </w:tcMar>
            <w:vAlign w:val="center"/>
          </w:tcPr>
          <w:p w14:paraId="49751C8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D4C8C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7A28452C" w14:textId="4AFCD683" w:rsidR="00C10C3A" w:rsidRDefault="00C10C3A" w:rsidP="00DD0B44">
            <w:r>
              <w:t xml:space="preserve">The </w:t>
            </w:r>
            <w:r>
              <w:rPr>
                <w:rFonts w:ascii="Courier New" w:eastAsia="Courier New" w:hAnsi="Courier New" w:cs="Courier New"/>
              </w:rPr>
              <w:t>ns</w:t>
            </w:r>
            <w:r>
              <w:t xml:space="preserve"> property </w:t>
            </w:r>
            <w:r w:rsidR="00B92AF1">
              <w:t xml:space="preserve">specifies the </w:t>
            </w:r>
            <w:r>
              <w:t>E</w:t>
            </w:r>
            <w:r w:rsidR="00673B4C">
              <w:t>CN-nonce concealment protection setting.</w:t>
            </w:r>
          </w:p>
        </w:tc>
      </w:tr>
      <w:tr w:rsidR="00C10C3A" w14:paraId="03A621EC" w14:textId="77777777" w:rsidTr="00DD0B44">
        <w:trPr>
          <w:jc w:val="center"/>
        </w:trPr>
        <w:tc>
          <w:tcPr>
            <w:tcW w:w="1350" w:type="dxa"/>
            <w:shd w:val="clear" w:color="auto" w:fill="FFFFFF"/>
            <w:tcMar>
              <w:top w:w="100" w:type="dxa"/>
              <w:left w:w="100" w:type="dxa"/>
              <w:bottom w:w="100" w:type="dxa"/>
              <w:right w:w="100" w:type="dxa"/>
            </w:tcMar>
            <w:vAlign w:val="center"/>
          </w:tcPr>
          <w:p w14:paraId="7A095FE7" w14:textId="77777777" w:rsidR="00C10C3A" w:rsidRDefault="00C10C3A" w:rsidP="00DD0B44">
            <w:r>
              <w:rPr>
                <w:b/>
              </w:rPr>
              <w:t>cwr</w:t>
            </w:r>
          </w:p>
        </w:tc>
        <w:tc>
          <w:tcPr>
            <w:tcW w:w="2970" w:type="dxa"/>
            <w:shd w:val="clear" w:color="auto" w:fill="FFFFFF"/>
            <w:tcMar>
              <w:top w:w="100" w:type="dxa"/>
              <w:left w:w="100" w:type="dxa"/>
              <w:bottom w:w="100" w:type="dxa"/>
              <w:right w:w="100" w:type="dxa"/>
            </w:tcMar>
            <w:vAlign w:val="center"/>
          </w:tcPr>
          <w:p w14:paraId="54B12C8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C05605A"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54E3077" w14:textId="71E1402B" w:rsidR="00C10C3A" w:rsidRDefault="00C10C3A" w:rsidP="00B92AF1">
            <w:r>
              <w:t xml:space="preserve">The </w:t>
            </w:r>
            <w:r>
              <w:rPr>
                <w:rFonts w:ascii="Courier New" w:eastAsia="Courier New" w:hAnsi="Courier New" w:cs="Courier New"/>
              </w:rPr>
              <w:t>cwr</w:t>
            </w:r>
            <w:r>
              <w:t xml:space="preserve"> property </w:t>
            </w:r>
            <w:r w:rsidR="00B92AF1">
              <w:t xml:space="preserve">specifies whether the </w:t>
            </w:r>
            <w:r>
              <w:t xml:space="preserve">Congestion Window Reduced (CWR) flag is set by the sending host to indicate that it received a TCP segment with the ECE flag set and had responded in congestion control mechanism. </w:t>
            </w:r>
          </w:p>
        </w:tc>
      </w:tr>
      <w:tr w:rsidR="00C10C3A" w14:paraId="2C61DF1D" w14:textId="77777777" w:rsidTr="00DD0B44">
        <w:trPr>
          <w:jc w:val="center"/>
        </w:trPr>
        <w:tc>
          <w:tcPr>
            <w:tcW w:w="1350" w:type="dxa"/>
            <w:shd w:val="clear" w:color="auto" w:fill="FFFFFF"/>
            <w:tcMar>
              <w:top w:w="100" w:type="dxa"/>
              <w:left w:w="100" w:type="dxa"/>
              <w:bottom w:w="100" w:type="dxa"/>
              <w:right w:w="100" w:type="dxa"/>
            </w:tcMar>
            <w:vAlign w:val="center"/>
          </w:tcPr>
          <w:p w14:paraId="1770024D" w14:textId="77777777" w:rsidR="00C10C3A" w:rsidRDefault="00C10C3A" w:rsidP="00DD0B44">
            <w:r>
              <w:rPr>
                <w:b/>
              </w:rPr>
              <w:t>ece</w:t>
            </w:r>
          </w:p>
        </w:tc>
        <w:tc>
          <w:tcPr>
            <w:tcW w:w="2970" w:type="dxa"/>
            <w:shd w:val="clear" w:color="auto" w:fill="FFFFFF"/>
            <w:tcMar>
              <w:top w:w="100" w:type="dxa"/>
              <w:left w:w="100" w:type="dxa"/>
              <w:bottom w:w="100" w:type="dxa"/>
              <w:right w:w="100" w:type="dxa"/>
            </w:tcMar>
            <w:vAlign w:val="center"/>
          </w:tcPr>
          <w:p w14:paraId="3F14F3DA"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1DBCEA9"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893E26B" w14:textId="2FA31660" w:rsidR="00C10C3A" w:rsidRDefault="00C10C3A" w:rsidP="00B40AFD">
            <w:r>
              <w:t xml:space="preserve">The </w:t>
            </w:r>
            <w:r>
              <w:rPr>
                <w:rFonts w:ascii="Courier New" w:eastAsia="Courier New" w:hAnsi="Courier New" w:cs="Courier New"/>
              </w:rPr>
              <w:t>ece</w:t>
            </w:r>
            <w:r>
              <w:t xml:space="preserve"> property </w:t>
            </w:r>
            <w:r w:rsidR="00B92AF1">
              <w:t xml:space="preserve">specifies the </w:t>
            </w:r>
            <w:r>
              <w:t xml:space="preserve">ECN-Echo </w:t>
            </w:r>
            <w:r w:rsidR="006B392C">
              <w:t>flag has a dual role</w:t>
            </w:r>
            <w:r>
              <w:t xml:space="preserve">: if the </w:t>
            </w:r>
            <w:r w:rsidR="006B392C" w:rsidRPr="006B392C">
              <w:rPr>
                <w:rFonts w:ascii="Courier New" w:hAnsi="Courier New" w:cs="Courier New"/>
              </w:rPr>
              <w:t>syn</w:t>
            </w:r>
            <w:r>
              <w:t xml:space="preserve"> flag is set, the TCP peer is ECN capable; if the </w:t>
            </w:r>
            <w:r w:rsidR="006B392C" w:rsidRPr="006B392C">
              <w:rPr>
                <w:rFonts w:ascii="Courier New" w:hAnsi="Courier New" w:cs="Courier New"/>
              </w:rPr>
              <w:t>syn</w:t>
            </w:r>
            <w:r w:rsidR="00B40AFD">
              <w:t xml:space="preserve"> flag is clear, a packet with Congestion Experienced flag set (ECN=11) in IP header </w:t>
            </w:r>
            <w:r w:rsidR="005711AA">
              <w:t xml:space="preserve">is </w:t>
            </w:r>
            <w:r w:rsidR="00B40AFD">
              <w:t xml:space="preserve">received during normal transmission (see </w:t>
            </w:r>
            <w:hyperlink r:id="rId90" w:history="1">
              <w:r w:rsidR="00B40AFD" w:rsidRPr="00FF0561">
                <w:rPr>
                  <w:rStyle w:val="Hyperlink"/>
                </w:rPr>
                <w:t xml:space="preserve"> http://tools.ietf.org/html/rfc3168</w:t>
              </w:r>
            </w:hyperlink>
            <w:r w:rsidR="00B40AFD">
              <w:t>)</w:t>
            </w:r>
            <w:r>
              <w:t xml:space="preserve">. </w:t>
            </w:r>
          </w:p>
        </w:tc>
      </w:tr>
      <w:tr w:rsidR="00C10C3A" w14:paraId="2D963566" w14:textId="77777777" w:rsidTr="00DD0B44">
        <w:trPr>
          <w:jc w:val="center"/>
        </w:trPr>
        <w:tc>
          <w:tcPr>
            <w:tcW w:w="1350" w:type="dxa"/>
            <w:shd w:val="clear" w:color="auto" w:fill="FFFFFF"/>
            <w:tcMar>
              <w:top w:w="100" w:type="dxa"/>
              <w:left w:w="100" w:type="dxa"/>
              <w:bottom w:w="100" w:type="dxa"/>
              <w:right w:w="100" w:type="dxa"/>
            </w:tcMar>
            <w:vAlign w:val="center"/>
          </w:tcPr>
          <w:p w14:paraId="41B936DF" w14:textId="77777777" w:rsidR="00C10C3A" w:rsidRDefault="00C10C3A" w:rsidP="00DD0B44">
            <w:r>
              <w:rPr>
                <w:b/>
              </w:rPr>
              <w:t>urg</w:t>
            </w:r>
          </w:p>
        </w:tc>
        <w:tc>
          <w:tcPr>
            <w:tcW w:w="2970" w:type="dxa"/>
            <w:shd w:val="clear" w:color="auto" w:fill="FFFFFF"/>
            <w:tcMar>
              <w:top w:w="100" w:type="dxa"/>
              <w:left w:w="100" w:type="dxa"/>
              <w:bottom w:w="100" w:type="dxa"/>
              <w:right w:w="100" w:type="dxa"/>
            </w:tcMar>
            <w:vAlign w:val="center"/>
          </w:tcPr>
          <w:p w14:paraId="797AF2F5"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7CC79B0F"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0948A9C" w14:textId="3713FAF9" w:rsidR="00C10C3A" w:rsidRDefault="00B92AF1" w:rsidP="00B40AFD">
            <w:r>
              <w:t xml:space="preserve">The </w:t>
            </w:r>
            <w:r w:rsidRPr="00B92AF1">
              <w:rPr>
                <w:rFonts w:ascii="Courier New" w:hAnsi="Courier New" w:cs="Courier New"/>
              </w:rPr>
              <w:t>urg</w:t>
            </w:r>
            <w:r>
              <w:t xml:space="preserve"> property specifies whether</w:t>
            </w:r>
            <w:r w:rsidR="006B392C">
              <w:t xml:space="preserve"> the </w:t>
            </w:r>
            <w:r w:rsidR="00B40AFD" w:rsidRPr="00B40AFD">
              <w:rPr>
                <w:rFonts w:ascii="Courier New" w:hAnsi="Courier New" w:cs="Courier New"/>
              </w:rPr>
              <w:t>Urg_Ptr</w:t>
            </w:r>
            <w:r w:rsidR="00B40AFD">
              <w:t xml:space="preserve"> property</w:t>
            </w:r>
            <w:r w:rsidR="006B392C">
              <w:t xml:space="preserve"> </w:t>
            </w:r>
            <w:r w:rsidR="00C10C3A">
              <w:t>is significant.</w:t>
            </w:r>
          </w:p>
        </w:tc>
      </w:tr>
      <w:tr w:rsidR="00C10C3A" w14:paraId="6F4BCB02" w14:textId="77777777" w:rsidTr="00DD0B44">
        <w:trPr>
          <w:jc w:val="center"/>
        </w:trPr>
        <w:tc>
          <w:tcPr>
            <w:tcW w:w="1350" w:type="dxa"/>
            <w:shd w:val="clear" w:color="auto" w:fill="FFFFFF"/>
            <w:tcMar>
              <w:top w:w="100" w:type="dxa"/>
              <w:left w:w="100" w:type="dxa"/>
              <w:bottom w:w="100" w:type="dxa"/>
              <w:right w:w="100" w:type="dxa"/>
            </w:tcMar>
            <w:vAlign w:val="center"/>
          </w:tcPr>
          <w:p w14:paraId="768B62C4" w14:textId="77777777" w:rsidR="00C10C3A" w:rsidRDefault="00C10C3A" w:rsidP="00DD0B44">
            <w:r>
              <w:rPr>
                <w:b/>
              </w:rPr>
              <w:t>ack</w:t>
            </w:r>
          </w:p>
        </w:tc>
        <w:tc>
          <w:tcPr>
            <w:tcW w:w="2970" w:type="dxa"/>
            <w:shd w:val="clear" w:color="auto" w:fill="FFFFFF"/>
            <w:tcMar>
              <w:top w:w="100" w:type="dxa"/>
              <w:left w:w="100" w:type="dxa"/>
              <w:bottom w:w="100" w:type="dxa"/>
              <w:right w:w="100" w:type="dxa"/>
            </w:tcMar>
            <w:vAlign w:val="center"/>
          </w:tcPr>
          <w:p w14:paraId="5C58FBCD"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CC0D863"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6D3A43E6" w14:textId="7012C7FC" w:rsidR="00C10C3A" w:rsidRDefault="00B92AF1" w:rsidP="00B40AFD">
            <w:r>
              <w:t xml:space="preserve">The </w:t>
            </w:r>
            <w:r w:rsidRPr="00B92AF1">
              <w:rPr>
                <w:rFonts w:ascii="Courier New" w:hAnsi="Courier New" w:cs="Courier New"/>
              </w:rPr>
              <w:t>ack</w:t>
            </w:r>
            <w:r>
              <w:t xml:space="preserve"> property specifies whether</w:t>
            </w:r>
            <w:r w:rsidR="00C10C3A">
              <w:t xml:space="preserve"> the </w:t>
            </w:r>
            <w:r w:rsidR="00C10C3A" w:rsidRPr="00B40AFD">
              <w:rPr>
                <w:rFonts w:ascii="Courier New" w:hAnsi="Courier New" w:cs="Courier New"/>
              </w:rPr>
              <w:t>Acknowledgment</w:t>
            </w:r>
            <w:r w:rsidR="00C10C3A">
              <w:t xml:space="preserve"> </w:t>
            </w:r>
            <w:r w:rsidR="00B40AFD">
              <w:t>property</w:t>
            </w:r>
            <w:r w:rsidR="00C10C3A">
              <w:t xml:space="preserve"> is </w:t>
            </w:r>
            <w:r w:rsidR="00C10C3A">
              <w:lastRenderedPageBreak/>
              <w:t xml:space="preserve">significant. All packets after the initial </w:t>
            </w:r>
            <w:r w:rsidR="006B392C" w:rsidRPr="006B392C">
              <w:rPr>
                <w:rFonts w:ascii="Courier New" w:hAnsi="Courier New" w:cs="Courier New"/>
              </w:rPr>
              <w:t>syn</w:t>
            </w:r>
            <w:r w:rsidR="00C10C3A">
              <w:t xml:space="preserve"> packet sent by the client should have this flag set. </w:t>
            </w:r>
          </w:p>
        </w:tc>
      </w:tr>
      <w:tr w:rsidR="00C10C3A" w14:paraId="4230ECDB" w14:textId="77777777" w:rsidTr="00DD0B44">
        <w:trPr>
          <w:jc w:val="center"/>
        </w:trPr>
        <w:tc>
          <w:tcPr>
            <w:tcW w:w="1350" w:type="dxa"/>
            <w:shd w:val="clear" w:color="auto" w:fill="FFFFFF"/>
            <w:tcMar>
              <w:top w:w="100" w:type="dxa"/>
              <w:left w:w="100" w:type="dxa"/>
              <w:bottom w:w="100" w:type="dxa"/>
              <w:right w:w="100" w:type="dxa"/>
            </w:tcMar>
            <w:vAlign w:val="center"/>
          </w:tcPr>
          <w:p w14:paraId="49B800B0" w14:textId="77777777" w:rsidR="00C10C3A" w:rsidRDefault="00C10C3A" w:rsidP="00DD0B44">
            <w:r>
              <w:rPr>
                <w:b/>
              </w:rPr>
              <w:lastRenderedPageBreak/>
              <w:t>psh</w:t>
            </w:r>
          </w:p>
        </w:tc>
        <w:tc>
          <w:tcPr>
            <w:tcW w:w="2970" w:type="dxa"/>
            <w:shd w:val="clear" w:color="auto" w:fill="FFFFFF"/>
            <w:tcMar>
              <w:top w:w="100" w:type="dxa"/>
              <w:left w:w="100" w:type="dxa"/>
              <w:bottom w:w="100" w:type="dxa"/>
              <w:right w:w="100" w:type="dxa"/>
            </w:tcMar>
            <w:vAlign w:val="center"/>
          </w:tcPr>
          <w:p w14:paraId="32FF4E9C"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7777504"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0CD0D2BA" w14:textId="57C2AA34" w:rsidR="00C10C3A" w:rsidRDefault="00C10C3A" w:rsidP="00B92AF1">
            <w:r>
              <w:t xml:space="preserve">The </w:t>
            </w:r>
            <w:r>
              <w:rPr>
                <w:rFonts w:ascii="Courier New" w:eastAsia="Courier New" w:hAnsi="Courier New" w:cs="Courier New"/>
              </w:rPr>
              <w:t>psh</w:t>
            </w:r>
            <w:r>
              <w:t xml:space="preserve"> property </w:t>
            </w:r>
            <w:r w:rsidR="00B92AF1">
              <w:t>specifies whether t</w:t>
            </w:r>
            <w:r>
              <w:t xml:space="preserve">o push the buffered </w:t>
            </w:r>
            <w:r w:rsidR="000F7876">
              <w:t>data</w:t>
            </w:r>
            <w:r>
              <w:t xml:space="preserve"> to the receiving application. </w:t>
            </w:r>
          </w:p>
        </w:tc>
      </w:tr>
      <w:tr w:rsidR="00C10C3A" w14:paraId="7D616E3E" w14:textId="77777777" w:rsidTr="00DD0B44">
        <w:trPr>
          <w:jc w:val="center"/>
        </w:trPr>
        <w:tc>
          <w:tcPr>
            <w:tcW w:w="1350" w:type="dxa"/>
            <w:shd w:val="clear" w:color="auto" w:fill="FFFFFF"/>
            <w:tcMar>
              <w:top w:w="100" w:type="dxa"/>
              <w:left w:w="100" w:type="dxa"/>
              <w:bottom w:w="100" w:type="dxa"/>
              <w:right w:w="100" w:type="dxa"/>
            </w:tcMar>
            <w:vAlign w:val="center"/>
          </w:tcPr>
          <w:p w14:paraId="69FB6BBE" w14:textId="77777777" w:rsidR="00C10C3A" w:rsidRDefault="00C10C3A" w:rsidP="00DD0B44">
            <w:r>
              <w:rPr>
                <w:b/>
              </w:rPr>
              <w:t>rst</w:t>
            </w:r>
          </w:p>
        </w:tc>
        <w:tc>
          <w:tcPr>
            <w:tcW w:w="2970" w:type="dxa"/>
            <w:shd w:val="clear" w:color="auto" w:fill="FFFFFF"/>
            <w:tcMar>
              <w:top w:w="100" w:type="dxa"/>
              <w:left w:w="100" w:type="dxa"/>
              <w:bottom w:w="100" w:type="dxa"/>
              <w:right w:w="100" w:type="dxa"/>
            </w:tcMar>
            <w:vAlign w:val="center"/>
          </w:tcPr>
          <w:p w14:paraId="6D613E39"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69D079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13A1C6E" w14:textId="298F5186" w:rsidR="00C10C3A" w:rsidRDefault="00C10C3A" w:rsidP="00DD0B44">
            <w:r>
              <w:t xml:space="preserve">The </w:t>
            </w:r>
            <w:r>
              <w:rPr>
                <w:rFonts w:ascii="Courier New" w:eastAsia="Courier New" w:hAnsi="Courier New" w:cs="Courier New"/>
              </w:rPr>
              <w:t>rst</w:t>
            </w:r>
            <w:r w:rsidR="00B92AF1">
              <w:t xml:space="preserve"> property specifies whether to r</w:t>
            </w:r>
            <w:r>
              <w:t>eset the connection.</w:t>
            </w:r>
          </w:p>
        </w:tc>
      </w:tr>
      <w:tr w:rsidR="00C10C3A" w14:paraId="0553C56A" w14:textId="77777777" w:rsidTr="00DD0B44">
        <w:trPr>
          <w:jc w:val="center"/>
        </w:trPr>
        <w:tc>
          <w:tcPr>
            <w:tcW w:w="1350" w:type="dxa"/>
            <w:shd w:val="clear" w:color="auto" w:fill="FFFFFF"/>
            <w:tcMar>
              <w:top w:w="100" w:type="dxa"/>
              <w:left w:w="100" w:type="dxa"/>
              <w:bottom w:w="100" w:type="dxa"/>
              <w:right w:w="100" w:type="dxa"/>
            </w:tcMar>
            <w:vAlign w:val="center"/>
          </w:tcPr>
          <w:p w14:paraId="1DCF28E7" w14:textId="77777777" w:rsidR="00C10C3A" w:rsidRDefault="00C10C3A" w:rsidP="00DD0B44">
            <w:r>
              <w:rPr>
                <w:b/>
              </w:rPr>
              <w:t>syn</w:t>
            </w:r>
          </w:p>
        </w:tc>
        <w:tc>
          <w:tcPr>
            <w:tcW w:w="2970" w:type="dxa"/>
            <w:shd w:val="clear" w:color="auto" w:fill="FFFFFF"/>
            <w:tcMar>
              <w:top w:w="100" w:type="dxa"/>
              <w:left w:w="100" w:type="dxa"/>
              <w:bottom w:w="100" w:type="dxa"/>
              <w:right w:w="100" w:type="dxa"/>
            </w:tcMar>
            <w:vAlign w:val="center"/>
          </w:tcPr>
          <w:p w14:paraId="2F60DA72"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31A9078E"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3C9398A5" w14:textId="33823001" w:rsidR="00C10C3A" w:rsidRDefault="00C10C3A" w:rsidP="00B92AF1">
            <w:r>
              <w:t xml:space="preserve">The </w:t>
            </w:r>
            <w:r>
              <w:rPr>
                <w:rFonts w:ascii="Courier New" w:eastAsia="Courier New" w:hAnsi="Courier New" w:cs="Courier New"/>
              </w:rPr>
              <w:t>syn</w:t>
            </w:r>
            <w:r>
              <w:t xml:space="preserve"> property </w:t>
            </w:r>
            <w:r w:rsidR="00B92AF1">
              <w:t>specifies whether to s</w:t>
            </w:r>
            <w:r>
              <w:t xml:space="preserve">ynchronize sequence numbers. Only the first packet sent from each end should have this flag set. </w:t>
            </w:r>
          </w:p>
        </w:tc>
      </w:tr>
      <w:tr w:rsidR="00C10C3A" w14:paraId="1592461E" w14:textId="77777777" w:rsidTr="00DD0B44">
        <w:trPr>
          <w:jc w:val="center"/>
        </w:trPr>
        <w:tc>
          <w:tcPr>
            <w:tcW w:w="1350" w:type="dxa"/>
            <w:shd w:val="clear" w:color="auto" w:fill="FFFFFF"/>
            <w:tcMar>
              <w:top w:w="100" w:type="dxa"/>
              <w:left w:w="100" w:type="dxa"/>
              <w:bottom w:w="100" w:type="dxa"/>
              <w:right w:w="100" w:type="dxa"/>
            </w:tcMar>
            <w:vAlign w:val="center"/>
          </w:tcPr>
          <w:p w14:paraId="79C93451" w14:textId="77777777" w:rsidR="00C10C3A" w:rsidRDefault="00C10C3A" w:rsidP="00DD0B44">
            <w:r>
              <w:rPr>
                <w:b/>
              </w:rPr>
              <w:t>fin</w:t>
            </w:r>
          </w:p>
        </w:tc>
        <w:tc>
          <w:tcPr>
            <w:tcW w:w="2970" w:type="dxa"/>
            <w:shd w:val="clear" w:color="auto" w:fill="FFFFFF"/>
            <w:tcMar>
              <w:top w:w="100" w:type="dxa"/>
              <w:left w:w="100" w:type="dxa"/>
              <w:bottom w:w="100" w:type="dxa"/>
              <w:right w:w="100" w:type="dxa"/>
            </w:tcMar>
            <w:vAlign w:val="center"/>
          </w:tcPr>
          <w:p w14:paraId="36E90C33" w14:textId="77777777" w:rsidR="00C10C3A" w:rsidRDefault="00C10C3A" w:rsidP="00DD0B4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2585D546" w14:textId="77777777" w:rsidR="00C10C3A" w:rsidRDefault="00C10C3A" w:rsidP="00DD0B44">
            <w:pPr>
              <w:jc w:val="center"/>
            </w:pPr>
            <w:r>
              <w:t>0..1</w:t>
            </w:r>
          </w:p>
        </w:tc>
        <w:tc>
          <w:tcPr>
            <w:tcW w:w="7380" w:type="dxa"/>
            <w:shd w:val="clear" w:color="auto" w:fill="FFFFFF"/>
            <w:tcMar>
              <w:top w:w="100" w:type="dxa"/>
              <w:left w:w="100" w:type="dxa"/>
              <w:bottom w:w="100" w:type="dxa"/>
              <w:right w:w="100" w:type="dxa"/>
            </w:tcMar>
          </w:tcPr>
          <w:p w14:paraId="1A53A29E" w14:textId="52B08EB7" w:rsidR="00C10C3A" w:rsidRDefault="00C10C3A" w:rsidP="002A3000">
            <w:r>
              <w:t xml:space="preserve">The </w:t>
            </w:r>
            <w:r>
              <w:rPr>
                <w:rFonts w:ascii="Courier New" w:eastAsia="Courier New" w:hAnsi="Courier New" w:cs="Courier New"/>
              </w:rPr>
              <w:t>fin</w:t>
            </w:r>
            <w:r>
              <w:t xml:space="preserve"> property </w:t>
            </w:r>
            <w:r w:rsidR="002A3000">
              <w:t>specifies whether</w:t>
            </w:r>
            <w:r>
              <w:t xml:space="preserve"> there is no more data from sender.</w:t>
            </w:r>
          </w:p>
        </w:tc>
      </w:tr>
    </w:tbl>
    <w:p w14:paraId="611B6ADE" w14:textId="77777777" w:rsidR="003765FA" w:rsidRDefault="00364945" w:rsidP="00C10C3A">
      <w:pPr>
        <w:pStyle w:val="Heading3"/>
      </w:pPr>
      <w:bookmarkStart w:id="237" w:name="_Toc449967693"/>
      <w:r>
        <w:t>UDPType Class</w:t>
      </w:r>
      <w:bookmarkEnd w:id="237"/>
    </w:p>
    <w:p w14:paraId="73DFB4B7" w14:textId="585882F7" w:rsidR="003765FA" w:rsidRDefault="002A3000">
      <w:pPr>
        <w:pStyle w:val="basicparagraph"/>
        <w:contextualSpacing w:val="0"/>
      </w:pPr>
      <w:r>
        <w:t xml:space="preserve">The </w:t>
      </w:r>
      <w:r>
        <w:rPr>
          <w:rFonts w:ascii="Courier New" w:eastAsia="Courier New" w:hAnsi="Courier New" w:cs="Courier New"/>
        </w:rPr>
        <w:t>UDPType</w:t>
      </w:r>
      <w:r>
        <w:t xml:space="preserve"> class specifies a UDP packet. </w:t>
      </w:r>
      <w:r w:rsidR="00B40AFD">
        <w:t xml:space="preserve">The </w:t>
      </w:r>
      <w:r w:rsidR="00364945">
        <w:t xml:space="preserve">UDP </w:t>
      </w:r>
      <w:r w:rsidR="00B40AFD">
        <w:t xml:space="preserve">protocol </w:t>
      </w:r>
      <w:r w:rsidR="00364945">
        <w:t xml:space="preserve">uses a simple transmission model without implicit handshaking dialogues for providing reliability, ordering, or data integrity. Thus, UDP provides an unreliable service and datagrams may arrive out of order, appear duplicated, or go missing without notice. </w:t>
      </w:r>
      <w:r w:rsidR="00526F43">
        <w:t xml:space="preserve">See </w:t>
      </w:r>
      <w:hyperlink r:id="rId91" w:history="1">
        <w:r w:rsidR="00C10C3A" w:rsidRPr="00A70853">
          <w:rPr>
            <w:rStyle w:val="Hyperlink"/>
          </w:rPr>
          <w:t>http://en.wikipedia.org/wiki/User_Datagram_Protocol</w:t>
        </w:r>
      </w:hyperlink>
      <w:r w:rsidR="00526F43">
        <w:t xml:space="preserve"> for more information</w:t>
      </w:r>
      <w:r w:rsidR="00364945">
        <w:t>.</w:t>
      </w:r>
    </w:p>
    <w:p w14:paraId="590D6C0B" w14:textId="495B79FF" w:rsidR="00404339" w:rsidRPr="00404339" w:rsidRDefault="00404339" w:rsidP="004043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r>
        <w:rPr>
          <w:rFonts w:ascii="Courier New" w:eastAsia="Courier New" w:hAnsi="Courier New" w:cs="Courier New"/>
        </w:rPr>
        <w:t>UDPType</w:t>
      </w:r>
      <w:r>
        <w:t xml:space="preserve"> </w:t>
      </w:r>
      <w:r>
        <w:rPr>
          <w:rFonts w:cs="Courier New"/>
        </w:rPr>
        <w:t xml:space="preserve">class is </w:t>
      </w:r>
      <w:r w:rsidRPr="000F2726">
        <w:rPr>
          <w:rFonts w:cs="Courier New"/>
        </w:rPr>
        <w:t>shown in</w:t>
      </w:r>
      <w:r>
        <w:rPr>
          <w:rFonts w:cs="Courier New"/>
          <w:b/>
          <w:color w:val="0000EE"/>
        </w:rPr>
        <w:t xml:space="preserve"> </w:t>
      </w:r>
      <w:r w:rsidRPr="00404339">
        <w:rPr>
          <w:rFonts w:cs="Courier New"/>
          <w:b/>
          <w:color w:val="0000EE"/>
        </w:rPr>
        <w:fldChar w:fldCharType="begin"/>
      </w:r>
      <w:r w:rsidRPr="00404339">
        <w:rPr>
          <w:rFonts w:cs="Courier New"/>
          <w:b/>
          <w:color w:val="0000EE"/>
        </w:rPr>
        <w:instrText xml:space="preserve"> REF _Ref449515950 \h  \* MERGEFORMAT </w:instrText>
      </w:r>
      <w:r w:rsidRPr="00404339">
        <w:rPr>
          <w:rFonts w:cs="Courier New"/>
          <w:b/>
          <w:color w:val="0000EE"/>
        </w:rPr>
      </w:r>
      <w:r w:rsidRPr="00404339">
        <w:rPr>
          <w:rFonts w:cs="Courier New"/>
          <w:b/>
          <w:color w:val="0000EE"/>
        </w:rPr>
        <w:fldChar w:fldCharType="separate"/>
      </w:r>
      <w:r w:rsidRPr="00404339">
        <w:rPr>
          <w:b/>
          <w:color w:val="0000EE"/>
        </w:rPr>
        <w:t xml:space="preserve">Figure </w:t>
      </w:r>
      <w:r w:rsidRPr="00404339">
        <w:rPr>
          <w:b/>
          <w:noProof/>
          <w:color w:val="0000EE"/>
        </w:rPr>
        <w:t>3</w:t>
      </w:r>
      <w:r w:rsidRPr="00404339">
        <w:rPr>
          <w:b/>
          <w:color w:val="0000EE"/>
        </w:rPr>
        <w:noBreakHyphen/>
      </w:r>
      <w:r w:rsidRPr="00404339">
        <w:rPr>
          <w:b/>
          <w:noProof/>
          <w:color w:val="0000EE"/>
        </w:rPr>
        <w:t>7</w:t>
      </w:r>
      <w:r w:rsidRPr="00404339">
        <w:rPr>
          <w:rFonts w:cs="Courier New"/>
          <w:b/>
          <w:color w:val="0000EE"/>
        </w:rPr>
        <w:fldChar w:fldCharType="end"/>
      </w:r>
      <w:r>
        <w:rPr>
          <w:rFonts w:cs="Courier New"/>
        </w:rPr>
        <w:t>.</w:t>
      </w:r>
    </w:p>
    <w:p w14:paraId="053E06E9" w14:textId="77777777" w:rsidR="006F0553" w:rsidRDefault="00C10C3A" w:rsidP="006F0553">
      <w:pPr>
        <w:keepNext/>
      </w:pPr>
      <w:r w:rsidRPr="00C10C3A">
        <w:rPr>
          <w:noProof/>
        </w:rPr>
        <w:drawing>
          <wp:inline distT="0" distB="0" distL="0" distR="0" wp14:anchorId="594208B9" wp14:editId="55557D98">
            <wp:extent cx="7600950" cy="1085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7600950" cy="1085850"/>
                    </a:xfrm>
                    <a:prstGeom prst="rect">
                      <a:avLst/>
                    </a:prstGeom>
                  </pic:spPr>
                </pic:pic>
              </a:graphicData>
            </a:graphic>
          </wp:inline>
        </w:drawing>
      </w:r>
    </w:p>
    <w:p w14:paraId="2284BAE2" w14:textId="320C1682" w:rsidR="00C10C3A" w:rsidRPr="00C10C3A" w:rsidRDefault="006F0553" w:rsidP="006C3065">
      <w:pPr>
        <w:pStyle w:val="Caption"/>
      </w:pPr>
      <w:bookmarkStart w:id="238" w:name="_Ref449515950"/>
      <w:r>
        <w:t xml:space="preserve">Figure </w:t>
      </w:r>
      <w:r w:rsidR="00357E74">
        <w:fldChar w:fldCharType="begin"/>
      </w:r>
      <w:r w:rsidR="00357E74">
        <w:instrText xml:space="preserve"> STYLEREF 1 \s </w:instrText>
      </w:r>
      <w:r w:rsidR="00357E74">
        <w:fldChar w:fldCharType="separate"/>
      </w:r>
      <w:r w:rsidR="00357E74">
        <w:rPr>
          <w:noProof/>
        </w:rPr>
        <w:t>3</w:t>
      </w:r>
      <w:r w:rsidR="00357E74">
        <w:fldChar w:fldCharType="end"/>
      </w:r>
      <w:r w:rsidR="00357E74">
        <w:noBreakHyphen/>
      </w:r>
      <w:r w:rsidR="00357E74">
        <w:fldChar w:fldCharType="begin"/>
      </w:r>
      <w:r w:rsidR="00357E74">
        <w:instrText xml:space="preserve"> SEQ Figure \* ARABIC \s 1 </w:instrText>
      </w:r>
      <w:r w:rsidR="00357E74">
        <w:fldChar w:fldCharType="separate"/>
      </w:r>
      <w:r w:rsidR="00357E74">
        <w:rPr>
          <w:noProof/>
        </w:rPr>
        <w:t>10</w:t>
      </w:r>
      <w:r w:rsidR="00357E74">
        <w:fldChar w:fldCharType="end"/>
      </w:r>
      <w:bookmarkEnd w:id="238"/>
      <w:r>
        <w:t xml:space="preserve">. UML diagram for </w:t>
      </w:r>
      <w:r w:rsidRPr="006F0553">
        <w:rPr>
          <w:rFonts w:ascii="Courier New" w:hAnsi="Courier New" w:cs="Courier New"/>
        </w:rPr>
        <w:t>UDPType</w:t>
      </w:r>
      <w:r>
        <w:t xml:space="preserve"> class</w:t>
      </w:r>
    </w:p>
    <w:p w14:paraId="6824CA29" w14:textId="51186B40" w:rsidR="003765FA" w:rsidRDefault="00364945">
      <w:pPr>
        <w:pStyle w:val="basicparagraph"/>
        <w:contextualSpacing w:val="0"/>
      </w:pPr>
      <w:r>
        <w:t xml:space="preserve">The property table of the </w:t>
      </w:r>
      <w:r>
        <w:rPr>
          <w:rFonts w:ascii="Courier New" w:eastAsia="Courier New" w:hAnsi="Courier New" w:cs="Courier New"/>
        </w:rPr>
        <w:t>UDPType</w:t>
      </w:r>
      <w:r>
        <w:t xml:space="preserve"> class is given in </w:t>
      </w:r>
      <w:r w:rsidR="000744EE" w:rsidRPr="000744EE">
        <w:rPr>
          <w:b/>
          <w:color w:val="0000EE"/>
        </w:rPr>
        <w:fldChar w:fldCharType="begin"/>
      </w:r>
      <w:r w:rsidR="000744EE" w:rsidRPr="000744EE">
        <w:rPr>
          <w:b/>
          <w:color w:val="0000EE"/>
        </w:rPr>
        <w:instrText xml:space="preserve"> REF _Ref439839104 \h </w:instrText>
      </w:r>
      <w:r w:rsidR="000744EE">
        <w:rPr>
          <w:b/>
          <w:color w:val="0000EE"/>
        </w:rPr>
        <w:instrText xml:space="preserve"> \* MERGEFORMAT </w:instrText>
      </w:r>
      <w:r w:rsidR="000744EE" w:rsidRPr="000744EE">
        <w:rPr>
          <w:b/>
          <w:color w:val="0000EE"/>
        </w:rPr>
      </w:r>
      <w:r w:rsidR="000744EE" w:rsidRPr="000744EE">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77</w:t>
      </w:r>
      <w:r w:rsidR="000744EE" w:rsidRPr="000744EE">
        <w:rPr>
          <w:b/>
          <w:color w:val="0000EE"/>
        </w:rPr>
        <w:fldChar w:fldCharType="end"/>
      </w:r>
      <w:r>
        <w:t>.</w:t>
      </w:r>
    </w:p>
    <w:p w14:paraId="666C867F" w14:textId="3F6AF28F" w:rsidR="003765FA" w:rsidRDefault="00364945">
      <w:pPr>
        <w:pStyle w:val="tablecaption"/>
        <w:jc w:val="center"/>
      </w:pPr>
      <w:bookmarkStart w:id="239" w:name="_Ref439839104"/>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77</w:t>
      </w:r>
      <w:r w:rsidR="003E4566">
        <w:rPr>
          <w:noProof/>
        </w:rPr>
        <w:fldChar w:fldCharType="end"/>
      </w:r>
      <w:bookmarkEnd w:id="239"/>
      <w:r w:rsidR="000744EE">
        <w:rPr>
          <w:noProof/>
        </w:rPr>
        <w:t xml:space="preserve">. </w:t>
      </w:r>
      <w:r>
        <w:t xml:space="preserve">Properties of the </w:t>
      </w:r>
      <w:r>
        <w:rPr>
          <w:rFonts w:ascii="Courier New" w:eastAsia="Courier New" w:hAnsi="Courier New" w:cs="Courier New"/>
        </w:rPr>
        <w:t>UDPType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620"/>
        <w:gridCol w:w="3600"/>
        <w:gridCol w:w="1530"/>
        <w:gridCol w:w="6210"/>
      </w:tblGrid>
      <w:tr w:rsidR="003765FA" w14:paraId="3A1DB5CA" w14:textId="77777777" w:rsidTr="00340E43">
        <w:trPr>
          <w:jc w:val="center"/>
        </w:trPr>
        <w:tc>
          <w:tcPr>
            <w:tcW w:w="1620" w:type="dxa"/>
            <w:shd w:val="clear" w:color="auto" w:fill="BFBFBF"/>
            <w:tcMar>
              <w:top w:w="100" w:type="dxa"/>
              <w:left w:w="100" w:type="dxa"/>
              <w:bottom w:w="100" w:type="dxa"/>
              <w:right w:w="100" w:type="dxa"/>
            </w:tcMar>
          </w:tcPr>
          <w:p w14:paraId="6C709CC9" w14:textId="77777777" w:rsidR="003765FA" w:rsidRDefault="00364945">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73BC561" w14:textId="77777777" w:rsidR="003765FA" w:rsidRDefault="00364945">
            <w:pPr>
              <w:rPr>
                <w:b/>
                <w:color w:val="000000"/>
              </w:rPr>
            </w:pPr>
            <w:r>
              <w:rPr>
                <w:b/>
                <w:color w:val="000000"/>
              </w:rPr>
              <w:t>Type</w:t>
            </w:r>
          </w:p>
        </w:tc>
        <w:tc>
          <w:tcPr>
            <w:tcW w:w="1530" w:type="dxa"/>
            <w:shd w:val="clear" w:color="auto" w:fill="BFBFBF"/>
            <w:tcMar>
              <w:top w:w="100" w:type="dxa"/>
              <w:left w:w="100" w:type="dxa"/>
              <w:bottom w:w="100" w:type="dxa"/>
              <w:right w:w="100" w:type="dxa"/>
            </w:tcMar>
          </w:tcPr>
          <w:p w14:paraId="0B0FE58B" w14:textId="77777777" w:rsidR="003765FA" w:rsidRDefault="00364945">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7BE5CE06" w14:textId="77777777" w:rsidR="003765FA" w:rsidRDefault="00364945">
            <w:pPr>
              <w:rPr>
                <w:b/>
                <w:color w:val="000000"/>
              </w:rPr>
            </w:pPr>
            <w:r>
              <w:rPr>
                <w:b/>
                <w:color w:val="000000"/>
              </w:rPr>
              <w:t>Description</w:t>
            </w:r>
          </w:p>
        </w:tc>
      </w:tr>
      <w:tr w:rsidR="003765FA" w14:paraId="11540B35" w14:textId="77777777" w:rsidTr="00340E43">
        <w:trPr>
          <w:jc w:val="center"/>
        </w:trPr>
        <w:tc>
          <w:tcPr>
            <w:tcW w:w="1620" w:type="dxa"/>
            <w:shd w:val="clear" w:color="auto" w:fill="FFFFFF"/>
            <w:tcMar>
              <w:top w:w="100" w:type="dxa"/>
              <w:left w:w="100" w:type="dxa"/>
              <w:bottom w:w="100" w:type="dxa"/>
              <w:right w:w="100" w:type="dxa"/>
            </w:tcMar>
            <w:vAlign w:val="center"/>
          </w:tcPr>
          <w:p w14:paraId="20D3D8BB" w14:textId="77777777" w:rsidR="003765FA" w:rsidRDefault="00364945">
            <w:r>
              <w:rPr>
                <w:b/>
              </w:rPr>
              <w:t>UDP_Header</w:t>
            </w:r>
          </w:p>
        </w:tc>
        <w:tc>
          <w:tcPr>
            <w:tcW w:w="3600" w:type="dxa"/>
            <w:shd w:val="clear" w:color="auto" w:fill="FFFFFF"/>
            <w:tcMar>
              <w:top w:w="100" w:type="dxa"/>
              <w:left w:w="100" w:type="dxa"/>
              <w:bottom w:w="100" w:type="dxa"/>
              <w:right w:w="100" w:type="dxa"/>
            </w:tcMar>
            <w:vAlign w:val="center"/>
          </w:tcPr>
          <w:p w14:paraId="7A2E494F" w14:textId="76032CA8" w:rsidR="003765FA" w:rsidRDefault="00364945">
            <w:r>
              <w:rPr>
                <w:rFonts w:ascii="Courier New" w:eastAsia="Courier New" w:hAnsi="Courier New" w:cs="Courier New"/>
              </w:rPr>
              <w:t>UDPHeaderType</w:t>
            </w:r>
          </w:p>
        </w:tc>
        <w:tc>
          <w:tcPr>
            <w:tcW w:w="1530" w:type="dxa"/>
            <w:shd w:val="clear" w:color="auto" w:fill="FFFFFF"/>
            <w:tcMar>
              <w:top w:w="100" w:type="dxa"/>
              <w:left w:w="100" w:type="dxa"/>
              <w:bottom w:w="100" w:type="dxa"/>
              <w:right w:w="100" w:type="dxa"/>
            </w:tcMar>
            <w:vAlign w:val="center"/>
          </w:tcPr>
          <w:p w14:paraId="5CBF518F"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32A8D083" w14:textId="771D32E1" w:rsidR="003765FA" w:rsidRDefault="00364945" w:rsidP="002A3000">
            <w:r>
              <w:t xml:space="preserve">The </w:t>
            </w:r>
            <w:r w:rsidR="00DD2F1D">
              <w:rPr>
                <w:rFonts w:ascii="Courier New" w:hAnsi="Courier New" w:cs="Courier New"/>
              </w:rPr>
              <w:t>UDP_H</w:t>
            </w:r>
            <w:r w:rsidRPr="007232E2">
              <w:rPr>
                <w:rFonts w:ascii="Courier New" w:hAnsi="Courier New" w:cs="Courier New"/>
              </w:rPr>
              <w:t>eader</w:t>
            </w:r>
            <w:r>
              <w:t xml:space="preserve"> </w:t>
            </w:r>
            <w:r w:rsidR="00DD2F1D">
              <w:t xml:space="preserve">properties </w:t>
            </w:r>
            <w:r>
              <w:t xml:space="preserve">consists of four </w:t>
            </w:r>
            <w:r w:rsidR="000F7876">
              <w:t>properties</w:t>
            </w:r>
            <w:r>
              <w:t>.</w:t>
            </w:r>
          </w:p>
        </w:tc>
      </w:tr>
      <w:tr w:rsidR="003765FA" w14:paraId="7A20891E" w14:textId="77777777" w:rsidTr="00340E43">
        <w:trPr>
          <w:jc w:val="center"/>
        </w:trPr>
        <w:tc>
          <w:tcPr>
            <w:tcW w:w="1620" w:type="dxa"/>
            <w:shd w:val="clear" w:color="auto" w:fill="FFFFFF"/>
            <w:tcMar>
              <w:top w:w="100" w:type="dxa"/>
              <w:left w:w="100" w:type="dxa"/>
              <w:bottom w:w="100" w:type="dxa"/>
              <w:right w:w="100" w:type="dxa"/>
            </w:tcMar>
            <w:vAlign w:val="center"/>
          </w:tcPr>
          <w:p w14:paraId="603EAD05" w14:textId="77777777" w:rsidR="003765FA" w:rsidRDefault="00364945">
            <w:r>
              <w:rPr>
                <w:b/>
              </w:rPr>
              <w:lastRenderedPageBreak/>
              <w:t>Data</w:t>
            </w:r>
          </w:p>
        </w:tc>
        <w:tc>
          <w:tcPr>
            <w:tcW w:w="3600" w:type="dxa"/>
            <w:shd w:val="clear" w:color="auto" w:fill="FFFFFF"/>
            <w:tcMar>
              <w:top w:w="100" w:type="dxa"/>
              <w:left w:w="100" w:type="dxa"/>
              <w:bottom w:w="100" w:type="dxa"/>
              <w:right w:w="100" w:type="dxa"/>
            </w:tcMar>
            <w:vAlign w:val="center"/>
          </w:tcPr>
          <w:p w14:paraId="5F807E91" w14:textId="77777777" w:rsidR="003765FA" w:rsidRDefault="00364945">
            <w:r>
              <w:rPr>
                <w:rFonts w:ascii="Courier New" w:eastAsia="Courier New" w:hAnsi="Courier New" w:cs="Courier New"/>
              </w:rPr>
              <w:t>cyboxCommon:DataSegmentType</w:t>
            </w:r>
          </w:p>
        </w:tc>
        <w:tc>
          <w:tcPr>
            <w:tcW w:w="1530" w:type="dxa"/>
            <w:shd w:val="clear" w:color="auto" w:fill="FFFFFF"/>
            <w:tcMar>
              <w:top w:w="100" w:type="dxa"/>
              <w:left w:w="100" w:type="dxa"/>
              <w:bottom w:w="100" w:type="dxa"/>
              <w:right w:w="100" w:type="dxa"/>
            </w:tcMar>
            <w:vAlign w:val="center"/>
          </w:tcPr>
          <w:p w14:paraId="5F847424" w14:textId="77777777" w:rsidR="003765FA" w:rsidRDefault="00364945">
            <w:pPr>
              <w:jc w:val="center"/>
            </w:pPr>
            <w:r>
              <w:t>0..1</w:t>
            </w:r>
          </w:p>
        </w:tc>
        <w:tc>
          <w:tcPr>
            <w:tcW w:w="6210" w:type="dxa"/>
            <w:shd w:val="clear" w:color="auto" w:fill="FFFFFF"/>
            <w:tcMar>
              <w:top w:w="100" w:type="dxa"/>
              <w:left w:w="100" w:type="dxa"/>
              <w:bottom w:w="100" w:type="dxa"/>
              <w:right w:w="100" w:type="dxa"/>
            </w:tcMar>
          </w:tcPr>
          <w:p w14:paraId="77685F64" w14:textId="77777777" w:rsidR="003765FA" w:rsidRDefault="00364945">
            <w:r>
              <w:t xml:space="preserve">The </w:t>
            </w:r>
            <w:r w:rsidRPr="007232E2">
              <w:rPr>
                <w:rFonts w:ascii="Courier New" w:hAnsi="Courier New" w:cs="Courier New"/>
              </w:rPr>
              <w:t>Data</w:t>
            </w:r>
            <w:r>
              <w:t xml:space="preserve"> property specifies the data payload of the UDP packet.</w:t>
            </w:r>
          </w:p>
        </w:tc>
      </w:tr>
    </w:tbl>
    <w:p w14:paraId="5DCC849C" w14:textId="77777777" w:rsidR="003765FA" w:rsidRDefault="003765FA"/>
    <w:p w14:paraId="0A08406C" w14:textId="77777777" w:rsidR="003765FA" w:rsidRDefault="00364945" w:rsidP="00C10C3A">
      <w:pPr>
        <w:pStyle w:val="Heading4"/>
      </w:pPr>
      <w:bookmarkStart w:id="240" w:name="_Toc449967694"/>
      <w:r>
        <w:t>UDPHeaderType Class</w:t>
      </w:r>
      <w:bookmarkEnd w:id="240"/>
    </w:p>
    <w:p w14:paraId="799C2A5A" w14:textId="77777777" w:rsidR="003765FA" w:rsidRDefault="00364945">
      <w:pPr>
        <w:pStyle w:val="basicparagraph"/>
        <w:contextualSpacing w:val="0"/>
      </w:pPr>
      <w:r>
        <w:t>The UDP header class defines the four fields in the UDP header.</w:t>
      </w:r>
    </w:p>
    <w:p w14:paraId="7711A498" w14:textId="03E77FC0" w:rsidR="003765FA" w:rsidRDefault="00364945">
      <w:pPr>
        <w:pStyle w:val="basicparagraph"/>
        <w:contextualSpacing w:val="0"/>
      </w:pPr>
      <w:r>
        <w:t xml:space="preserve">The property table of the </w:t>
      </w:r>
      <w:r>
        <w:rPr>
          <w:rFonts w:ascii="Courier New" w:eastAsia="Courier New" w:hAnsi="Courier New" w:cs="Courier New"/>
        </w:rPr>
        <w:t>UDPHeaderType</w:t>
      </w:r>
      <w:r>
        <w:t xml:space="preserve"> class is given in </w:t>
      </w:r>
      <w:r w:rsidR="00007E46" w:rsidRPr="00007E46">
        <w:rPr>
          <w:b/>
          <w:color w:val="0000EE"/>
        </w:rPr>
        <w:fldChar w:fldCharType="begin"/>
      </w:r>
      <w:r w:rsidR="00007E46" w:rsidRPr="00007E46">
        <w:rPr>
          <w:b/>
          <w:color w:val="0000EE"/>
        </w:rPr>
        <w:instrText xml:space="preserve"> REF _Ref439919613 \h </w:instrText>
      </w:r>
      <w:r w:rsidR="00007E46">
        <w:rPr>
          <w:b/>
          <w:color w:val="0000EE"/>
        </w:rPr>
        <w:instrText xml:space="preserve"> \* MERGEFORMAT </w:instrText>
      </w:r>
      <w:r w:rsidR="00007E46" w:rsidRPr="00007E46">
        <w:rPr>
          <w:b/>
          <w:color w:val="0000EE"/>
        </w:rPr>
      </w:r>
      <w:r w:rsidR="00007E46" w:rsidRPr="00007E46">
        <w:rPr>
          <w:b/>
          <w:color w:val="0000EE"/>
        </w:rPr>
        <w:fldChar w:fldCharType="separate"/>
      </w:r>
      <w:r w:rsidR="006F0553" w:rsidRPr="006F0553">
        <w:rPr>
          <w:b/>
          <w:color w:val="0000EE"/>
        </w:rPr>
        <w:t xml:space="preserve">Table </w:t>
      </w:r>
      <w:r w:rsidR="006F0553" w:rsidRPr="006F0553">
        <w:rPr>
          <w:b/>
          <w:noProof/>
          <w:color w:val="0000EE"/>
        </w:rPr>
        <w:t>3</w:t>
      </w:r>
      <w:r w:rsidR="006F0553" w:rsidRPr="006F0553">
        <w:rPr>
          <w:b/>
          <w:noProof/>
          <w:color w:val="0000EE"/>
        </w:rPr>
        <w:noBreakHyphen/>
        <w:t>78</w:t>
      </w:r>
      <w:r w:rsidR="00007E46" w:rsidRPr="00007E46">
        <w:rPr>
          <w:b/>
          <w:color w:val="0000EE"/>
        </w:rPr>
        <w:fldChar w:fldCharType="end"/>
      </w:r>
      <w:r>
        <w:t>.</w:t>
      </w:r>
    </w:p>
    <w:p w14:paraId="7AE45C9E" w14:textId="23090E49" w:rsidR="003765FA" w:rsidRDefault="00364945">
      <w:pPr>
        <w:pStyle w:val="tablecaption"/>
        <w:jc w:val="center"/>
      </w:pPr>
      <w:bookmarkStart w:id="241" w:name="_Ref439919613"/>
      <w:r>
        <w:t xml:space="preserve">Table </w:t>
      </w:r>
      <w:r w:rsidR="003E4566">
        <w:fldChar w:fldCharType="begin"/>
      </w:r>
      <w:r w:rsidR="003E4566">
        <w:instrText xml:space="preserve"> STYLEREF 1 \s </w:instrText>
      </w:r>
      <w:r w:rsidR="003E4566">
        <w:fldChar w:fldCharType="separate"/>
      </w:r>
      <w:r w:rsidR="006F0553">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6F0553">
        <w:rPr>
          <w:noProof/>
        </w:rPr>
        <w:t>78</w:t>
      </w:r>
      <w:r w:rsidR="003E4566">
        <w:rPr>
          <w:noProof/>
        </w:rPr>
        <w:fldChar w:fldCharType="end"/>
      </w:r>
      <w:bookmarkEnd w:id="241"/>
      <w:r w:rsidR="00007E46">
        <w:rPr>
          <w:noProof/>
        </w:rPr>
        <w:t xml:space="preserve">. </w:t>
      </w:r>
      <w:r>
        <w:t xml:space="preserve">Properties of the </w:t>
      </w:r>
      <w:r>
        <w:rPr>
          <w:rFonts w:ascii="Courier New" w:eastAsia="Courier New" w:hAnsi="Courier New" w:cs="Courier New"/>
        </w:rPr>
        <w:t>UDPHeaderType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510"/>
        <w:gridCol w:w="1260"/>
        <w:gridCol w:w="6840"/>
      </w:tblGrid>
      <w:tr w:rsidR="003765FA" w14:paraId="75A13E10" w14:textId="77777777" w:rsidTr="00007E46">
        <w:trPr>
          <w:jc w:val="center"/>
        </w:trPr>
        <w:tc>
          <w:tcPr>
            <w:tcW w:w="1350" w:type="dxa"/>
            <w:shd w:val="clear" w:color="auto" w:fill="BFBFBF"/>
            <w:tcMar>
              <w:top w:w="100" w:type="dxa"/>
              <w:left w:w="100" w:type="dxa"/>
              <w:bottom w:w="100" w:type="dxa"/>
              <w:right w:w="100" w:type="dxa"/>
            </w:tcMar>
          </w:tcPr>
          <w:p w14:paraId="25C20DEA" w14:textId="77777777" w:rsidR="003765FA" w:rsidRDefault="00364945">
            <w:pPr>
              <w:rPr>
                <w:b/>
                <w:color w:val="000000"/>
              </w:rPr>
            </w:pPr>
            <w:r>
              <w:rPr>
                <w:b/>
                <w:color w:val="000000"/>
              </w:rPr>
              <w:t>Name</w:t>
            </w:r>
          </w:p>
        </w:tc>
        <w:tc>
          <w:tcPr>
            <w:tcW w:w="3510" w:type="dxa"/>
            <w:shd w:val="clear" w:color="auto" w:fill="BFBFBF"/>
            <w:tcMar>
              <w:top w:w="100" w:type="dxa"/>
              <w:left w:w="100" w:type="dxa"/>
              <w:bottom w:w="100" w:type="dxa"/>
              <w:right w:w="100" w:type="dxa"/>
            </w:tcMar>
          </w:tcPr>
          <w:p w14:paraId="209C8EDF" w14:textId="77777777" w:rsidR="003765FA" w:rsidRDefault="00364945">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121B1B7" w14:textId="77777777" w:rsidR="003765FA" w:rsidRDefault="00364945">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74AB95DD" w14:textId="77777777" w:rsidR="003765FA" w:rsidRDefault="00364945">
            <w:pPr>
              <w:rPr>
                <w:b/>
                <w:color w:val="000000"/>
              </w:rPr>
            </w:pPr>
            <w:r>
              <w:rPr>
                <w:b/>
                <w:color w:val="000000"/>
              </w:rPr>
              <w:t>Description</w:t>
            </w:r>
          </w:p>
        </w:tc>
      </w:tr>
      <w:tr w:rsidR="003765FA" w14:paraId="35EEE0B5" w14:textId="77777777" w:rsidTr="00007E46">
        <w:trPr>
          <w:jc w:val="center"/>
        </w:trPr>
        <w:tc>
          <w:tcPr>
            <w:tcW w:w="1350" w:type="dxa"/>
            <w:shd w:val="clear" w:color="auto" w:fill="FFFFFF"/>
            <w:tcMar>
              <w:top w:w="100" w:type="dxa"/>
              <w:left w:w="100" w:type="dxa"/>
              <w:bottom w:w="100" w:type="dxa"/>
              <w:right w:w="100" w:type="dxa"/>
            </w:tcMar>
            <w:vAlign w:val="center"/>
          </w:tcPr>
          <w:p w14:paraId="45D6D28A" w14:textId="77777777" w:rsidR="003765FA" w:rsidRDefault="00364945">
            <w:r>
              <w:rPr>
                <w:b/>
              </w:rPr>
              <w:t>SrcPort</w:t>
            </w:r>
          </w:p>
        </w:tc>
        <w:tc>
          <w:tcPr>
            <w:tcW w:w="3510" w:type="dxa"/>
            <w:shd w:val="clear" w:color="auto" w:fill="FFFFFF"/>
            <w:tcMar>
              <w:top w:w="100" w:type="dxa"/>
              <w:left w:w="100" w:type="dxa"/>
              <w:bottom w:w="100" w:type="dxa"/>
              <w:right w:w="100" w:type="dxa"/>
            </w:tcMar>
            <w:vAlign w:val="center"/>
          </w:tcPr>
          <w:p w14:paraId="5D57D32B"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0D4D0D10"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5FFADCA0" w14:textId="4977CB56" w:rsidR="003765FA" w:rsidRDefault="00364945" w:rsidP="002A3000">
            <w:r>
              <w:t xml:space="preserve">The </w:t>
            </w:r>
            <w:r>
              <w:rPr>
                <w:rFonts w:ascii="Courier New" w:eastAsia="Courier New" w:hAnsi="Courier New" w:cs="Courier New"/>
              </w:rPr>
              <w:t>SrcPort</w:t>
            </w:r>
            <w:r>
              <w:t xml:space="preserve"> property </w:t>
            </w:r>
            <w:r w:rsidR="002A3000">
              <w:t>specifies</w:t>
            </w:r>
            <w:r>
              <w:t xml:space="preserve"> the sender's port.</w:t>
            </w:r>
          </w:p>
        </w:tc>
      </w:tr>
      <w:tr w:rsidR="003765FA" w14:paraId="67CF46C9" w14:textId="77777777" w:rsidTr="00007E46">
        <w:trPr>
          <w:jc w:val="center"/>
        </w:trPr>
        <w:tc>
          <w:tcPr>
            <w:tcW w:w="1350" w:type="dxa"/>
            <w:shd w:val="clear" w:color="auto" w:fill="FFFFFF"/>
            <w:tcMar>
              <w:top w:w="100" w:type="dxa"/>
              <w:left w:w="100" w:type="dxa"/>
              <w:bottom w:w="100" w:type="dxa"/>
              <w:right w:w="100" w:type="dxa"/>
            </w:tcMar>
            <w:vAlign w:val="center"/>
          </w:tcPr>
          <w:p w14:paraId="282F5FE4" w14:textId="77777777" w:rsidR="003765FA" w:rsidRDefault="00364945">
            <w:r>
              <w:rPr>
                <w:b/>
              </w:rPr>
              <w:t>DestPort</w:t>
            </w:r>
          </w:p>
        </w:tc>
        <w:tc>
          <w:tcPr>
            <w:tcW w:w="3510" w:type="dxa"/>
            <w:shd w:val="clear" w:color="auto" w:fill="FFFFFF"/>
            <w:tcMar>
              <w:top w:w="100" w:type="dxa"/>
              <w:left w:w="100" w:type="dxa"/>
              <w:bottom w:w="100" w:type="dxa"/>
              <w:right w:w="100" w:type="dxa"/>
            </w:tcMar>
            <w:vAlign w:val="center"/>
          </w:tcPr>
          <w:p w14:paraId="3C7E6307" w14:textId="77777777" w:rsidR="003765FA" w:rsidRDefault="00364945">
            <w:r>
              <w:rPr>
                <w:rFonts w:ascii="Courier New" w:eastAsia="Courier New" w:hAnsi="Courier New" w:cs="Courier New"/>
              </w:rPr>
              <w:t>PortObj:PortObjectType</w:t>
            </w:r>
          </w:p>
        </w:tc>
        <w:tc>
          <w:tcPr>
            <w:tcW w:w="1260" w:type="dxa"/>
            <w:shd w:val="clear" w:color="auto" w:fill="FFFFFF"/>
            <w:tcMar>
              <w:top w:w="100" w:type="dxa"/>
              <w:left w:w="100" w:type="dxa"/>
              <w:bottom w:w="100" w:type="dxa"/>
              <w:right w:w="100" w:type="dxa"/>
            </w:tcMar>
            <w:vAlign w:val="center"/>
          </w:tcPr>
          <w:p w14:paraId="57A9DC08"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2A6B0C9A" w14:textId="5A1D2688" w:rsidR="003765FA" w:rsidRDefault="00364945" w:rsidP="002A3000">
            <w:r>
              <w:t xml:space="preserve">The </w:t>
            </w:r>
            <w:r>
              <w:rPr>
                <w:rFonts w:ascii="Courier New" w:eastAsia="Courier New" w:hAnsi="Courier New" w:cs="Courier New"/>
              </w:rPr>
              <w:t>DestPort</w:t>
            </w:r>
            <w:r>
              <w:t xml:space="preserve"> property </w:t>
            </w:r>
            <w:r w:rsidR="002A3000">
              <w:t>specifies</w:t>
            </w:r>
            <w:r>
              <w:t xml:space="preserve"> the receiver's port.</w:t>
            </w:r>
          </w:p>
        </w:tc>
      </w:tr>
      <w:tr w:rsidR="003765FA" w14:paraId="12166BD5" w14:textId="77777777" w:rsidTr="00007E46">
        <w:trPr>
          <w:jc w:val="center"/>
        </w:trPr>
        <w:tc>
          <w:tcPr>
            <w:tcW w:w="1350" w:type="dxa"/>
            <w:shd w:val="clear" w:color="auto" w:fill="FFFFFF"/>
            <w:tcMar>
              <w:top w:w="100" w:type="dxa"/>
              <w:left w:w="100" w:type="dxa"/>
              <w:bottom w:w="100" w:type="dxa"/>
              <w:right w:w="100" w:type="dxa"/>
            </w:tcMar>
            <w:vAlign w:val="center"/>
          </w:tcPr>
          <w:p w14:paraId="15DB7ADE" w14:textId="77777777" w:rsidR="003765FA" w:rsidRDefault="00364945">
            <w:r>
              <w:rPr>
                <w:b/>
              </w:rPr>
              <w:t>Length</w:t>
            </w:r>
          </w:p>
        </w:tc>
        <w:tc>
          <w:tcPr>
            <w:tcW w:w="3510" w:type="dxa"/>
            <w:shd w:val="clear" w:color="auto" w:fill="FFFFFF"/>
            <w:tcMar>
              <w:top w:w="100" w:type="dxa"/>
              <w:left w:w="100" w:type="dxa"/>
              <w:bottom w:w="100" w:type="dxa"/>
              <w:right w:w="100" w:type="dxa"/>
            </w:tcMar>
            <w:vAlign w:val="center"/>
          </w:tcPr>
          <w:p w14:paraId="533F9B11"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20055511" w14:textId="4A2CB5C4" w:rsidR="003765FA" w:rsidRDefault="00364945">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079D2C6B"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33BDC409" w14:textId="08BB3AF2" w:rsidR="003765FA" w:rsidRDefault="00364945">
            <w:r>
              <w:t xml:space="preserve">The </w:t>
            </w:r>
            <w:r>
              <w:rPr>
                <w:rFonts w:ascii="Courier New" w:eastAsia="Courier New" w:hAnsi="Courier New" w:cs="Courier New"/>
              </w:rPr>
              <w:t>Length</w:t>
            </w:r>
            <w:r w:rsidR="002A3000">
              <w:t xml:space="preserve"> property s</w:t>
            </w:r>
            <w:r>
              <w:t>pecifies the length in bytes of the entire datagram (header and data).</w:t>
            </w:r>
          </w:p>
        </w:tc>
      </w:tr>
      <w:tr w:rsidR="003765FA" w14:paraId="13BDAD25" w14:textId="77777777" w:rsidTr="00007E46">
        <w:trPr>
          <w:jc w:val="center"/>
        </w:trPr>
        <w:tc>
          <w:tcPr>
            <w:tcW w:w="1350" w:type="dxa"/>
            <w:shd w:val="clear" w:color="auto" w:fill="FFFFFF"/>
            <w:tcMar>
              <w:top w:w="100" w:type="dxa"/>
              <w:left w:w="100" w:type="dxa"/>
              <w:bottom w:w="100" w:type="dxa"/>
              <w:right w:w="100" w:type="dxa"/>
            </w:tcMar>
            <w:vAlign w:val="center"/>
          </w:tcPr>
          <w:p w14:paraId="013386B3" w14:textId="77777777" w:rsidR="003765FA" w:rsidRDefault="00364945">
            <w:r>
              <w:rPr>
                <w:b/>
              </w:rPr>
              <w:t>Checksum</w:t>
            </w:r>
          </w:p>
        </w:tc>
        <w:tc>
          <w:tcPr>
            <w:tcW w:w="3510" w:type="dxa"/>
            <w:shd w:val="clear" w:color="auto" w:fill="FFFFFF"/>
            <w:tcMar>
              <w:top w:w="100" w:type="dxa"/>
              <w:left w:w="100" w:type="dxa"/>
              <w:bottom w:w="100" w:type="dxa"/>
              <w:right w:w="100" w:type="dxa"/>
            </w:tcMar>
            <w:vAlign w:val="center"/>
          </w:tcPr>
          <w:p w14:paraId="206F80E8" w14:textId="77777777" w:rsidR="00007E46" w:rsidRDefault="00364945">
            <w:pPr>
              <w:rPr>
                <w:rFonts w:ascii="Courier New" w:eastAsia="Courier New" w:hAnsi="Courier New" w:cs="Courier New"/>
              </w:rPr>
            </w:pPr>
            <w:r>
              <w:rPr>
                <w:rFonts w:ascii="Courier New" w:eastAsia="Courier New" w:hAnsi="Courier New" w:cs="Courier New"/>
              </w:rPr>
              <w:t>cyboxCommon:</w:t>
            </w:r>
          </w:p>
          <w:p w14:paraId="30C33CF9" w14:textId="70B10CA9" w:rsidR="003765FA" w:rsidRDefault="00364945">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D06DBEC" w14:textId="77777777" w:rsidR="003765FA" w:rsidRDefault="00364945">
            <w:pPr>
              <w:jc w:val="center"/>
            </w:pPr>
            <w:r>
              <w:t>0..1</w:t>
            </w:r>
          </w:p>
        </w:tc>
        <w:tc>
          <w:tcPr>
            <w:tcW w:w="6840" w:type="dxa"/>
            <w:shd w:val="clear" w:color="auto" w:fill="FFFFFF"/>
            <w:tcMar>
              <w:top w:w="100" w:type="dxa"/>
              <w:left w:w="100" w:type="dxa"/>
              <w:bottom w:w="100" w:type="dxa"/>
              <w:right w:w="100" w:type="dxa"/>
            </w:tcMar>
          </w:tcPr>
          <w:p w14:paraId="1B2FCC4F" w14:textId="1AF7B7CA" w:rsidR="003765FA" w:rsidRDefault="00364945" w:rsidP="002A3000">
            <w:r>
              <w:t xml:space="preserve">The </w:t>
            </w:r>
            <w:r>
              <w:rPr>
                <w:rFonts w:ascii="Courier New" w:eastAsia="Courier New" w:hAnsi="Courier New" w:cs="Courier New"/>
              </w:rPr>
              <w:t>Checksum</w:t>
            </w:r>
            <w:r>
              <w:t xml:space="preserve"> property </w:t>
            </w:r>
            <w:r w:rsidR="002A3000">
              <w:t>specifies t</w:t>
            </w:r>
            <w:r>
              <w:t>he checksum is used for error-checking of the header and data.</w:t>
            </w:r>
          </w:p>
        </w:tc>
      </w:tr>
    </w:tbl>
    <w:p w14:paraId="6EA831FD" w14:textId="77777777" w:rsidR="003765FA" w:rsidRDefault="003765FA"/>
    <w:p w14:paraId="7FB73FBC" w14:textId="79FB0B5A" w:rsidR="003765FA" w:rsidRDefault="00364945">
      <w:pPr>
        <w:pStyle w:val="Heading2"/>
      </w:pPr>
      <w:bookmarkStart w:id="242" w:name="_Toc449967695"/>
      <w:r>
        <w:t xml:space="preserve">IANAPortNumberRegistryType </w:t>
      </w:r>
      <w:r w:rsidR="00B520B9">
        <w:t>Data Type</w:t>
      </w:r>
      <w:r w:rsidR="000E547A">
        <w:rPr>
          <w:rStyle w:val="EndnoteReference"/>
        </w:rPr>
        <w:endnoteReference w:id="2"/>
      </w:r>
      <w:bookmarkEnd w:id="242"/>
    </w:p>
    <w:p w14:paraId="20783D8C" w14:textId="62178E58" w:rsidR="00B520B9" w:rsidRPr="00B520B9" w:rsidRDefault="00B520B9" w:rsidP="00B520B9">
      <w:r>
        <w:t xml:space="preserve">The </w:t>
      </w:r>
      <w:r w:rsidRPr="00C71043">
        <w:rPr>
          <w:rFonts w:ascii="Courier New" w:hAnsi="Courier New" w:cs="Courier New"/>
        </w:rPr>
        <w:t>IANAPortNumberRegistryType</w:t>
      </w:r>
      <w:r>
        <w:t xml:space="preserve"> data type specifies the port numbers. Its core value SHOULD be a literal found in the</w:t>
      </w:r>
      <w:r w:rsidRPr="007B434D">
        <w:t xml:space="preserve"> </w:t>
      </w:r>
      <w:r w:rsidRPr="00C71043">
        <w:rPr>
          <w:rFonts w:ascii="Courier New" w:hAnsi="Courier New" w:cs="Courier New"/>
        </w:rPr>
        <w:t>IANAPortNumberRegistryTypeEnum</w:t>
      </w:r>
      <w:r>
        <w:t xml:space="preserve"> enumeration.</w:t>
      </w:r>
      <w:r w:rsidRPr="00E42E6E">
        <w:t xml:space="preserve"> </w:t>
      </w:r>
      <w:r>
        <w:t xml:space="preserve">Its base type is the </w:t>
      </w:r>
      <w:r w:rsidRPr="000F76F8">
        <w:rPr>
          <w:rFonts w:ascii="Courier New" w:hAnsi="Courier New" w:cs="Courier New"/>
        </w:rPr>
        <w:t>BaseObjectPropertyType</w:t>
      </w:r>
      <w:r>
        <w:t xml:space="preserve"> data type, in order to permit complex (i.e. regular-expression based) specifications.</w:t>
      </w:r>
    </w:p>
    <w:p w14:paraId="542172A9" w14:textId="77777777" w:rsidR="00D06494" w:rsidRDefault="00D06494">
      <w:pPr>
        <w:pStyle w:val="Heading2"/>
      </w:pPr>
      <w:bookmarkStart w:id="243" w:name="_Toc449967696"/>
      <w:r>
        <w:t>Enumerations</w:t>
      </w:r>
      <w:bookmarkEnd w:id="243"/>
    </w:p>
    <w:p w14:paraId="0275ACBE" w14:textId="22389B48" w:rsidR="003765FA" w:rsidRDefault="00364945" w:rsidP="00D06494">
      <w:pPr>
        <w:pStyle w:val="Heading3"/>
      </w:pPr>
      <w:bookmarkStart w:id="244" w:name="_Toc449967697"/>
      <w:r>
        <w:t>ARPOpTypeEnum Enumeration</w:t>
      </w:r>
      <w:bookmarkEnd w:id="244"/>
    </w:p>
    <w:p w14:paraId="7770A0C7" w14:textId="56537052" w:rsidR="003765FA" w:rsidRDefault="00364945">
      <w:pPr>
        <w:pStyle w:val="basicparagraph"/>
        <w:contextualSpacing w:val="0"/>
      </w:pPr>
      <w:r>
        <w:t xml:space="preserve">The literals of the </w:t>
      </w:r>
      <w:r>
        <w:rPr>
          <w:rFonts w:ascii="Courier New" w:eastAsia="Courier New" w:hAnsi="Courier New" w:cs="Courier New"/>
        </w:rPr>
        <w:t>ARPOpTypeEnum</w:t>
      </w:r>
      <w:r w:rsidR="000F4314">
        <w:t xml:space="preserve"> enumeration are given in </w:t>
      </w:r>
      <w:r w:rsidR="000F4314" w:rsidRPr="000F4314">
        <w:rPr>
          <w:b/>
          <w:color w:val="0000EE"/>
        </w:rPr>
        <w:fldChar w:fldCharType="begin"/>
      </w:r>
      <w:r w:rsidR="000F4314" w:rsidRPr="000F4314">
        <w:rPr>
          <w:b/>
          <w:color w:val="0000EE"/>
        </w:rPr>
        <w:instrText xml:space="preserve"> REF _Ref439933117 \h </w:instrText>
      </w:r>
      <w:r w:rsidR="000F4314">
        <w:rPr>
          <w:b/>
          <w:color w:val="0000EE"/>
        </w:rPr>
        <w:instrText xml:space="preserve"> \* MERGEFORMAT </w:instrText>
      </w:r>
      <w:r w:rsidR="000F4314" w:rsidRPr="000F4314">
        <w:rPr>
          <w:b/>
          <w:color w:val="0000EE"/>
        </w:rPr>
      </w:r>
      <w:r w:rsidR="000F4314" w:rsidRPr="000F4314">
        <w:rPr>
          <w:b/>
          <w:color w:val="0000EE"/>
        </w:rPr>
        <w:fldChar w:fldCharType="separate"/>
      </w:r>
      <w:r w:rsidR="000F4314" w:rsidRPr="000F4314">
        <w:rPr>
          <w:b/>
          <w:color w:val="0000EE"/>
        </w:rPr>
        <w:t xml:space="preserve">Table </w:t>
      </w:r>
      <w:r w:rsidR="000F4314" w:rsidRPr="000F4314">
        <w:rPr>
          <w:b/>
          <w:noProof/>
          <w:color w:val="0000EE"/>
        </w:rPr>
        <w:t>3</w:t>
      </w:r>
      <w:r w:rsidR="000F4314" w:rsidRPr="000F4314">
        <w:rPr>
          <w:b/>
          <w:color w:val="0000EE"/>
        </w:rPr>
        <w:noBreakHyphen/>
      </w:r>
      <w:r w:rsidR="000F4314" w:rsidRPr="000F4314">
        <w:rPr>
          <w:b/>
          <w:noProof/>
          <w:color w:val="0000EE"/>
        </w:rPr>
        <w:t>79</w:t>
      </w:r>
      <w:r w:rsidR="000F4314" w:rsidRPr="000F4314">
        <w:rPr>
          <w:b/>
          <w:color w:val="0000EE"/>
        </w:rPr>
        <w:fldChar w:fldCharType="end"/>
      </w:r>
      <w:r>
        <w:t>.</w:t>
      </w:r>
    </w:p>
    <w:p w14:paraId="36D4F57F" w14:textId="26DC2898" w:rsidR="003765FA" w:rsidRDefault="00364945">
      <w:pPr>
        <w:pStyle w:val="tablecaption"/>
        <w:jc w:val="center"/>
      </w:pPr>
      <w:bookmarkStart w:id="245" w:name="_Ref439933117"/>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79</w:t>
      </w:r>
      <w:r w:rsidR="003E4566">
        <w:rPr>
          <w:noProof/>
        </w:rPr>
        <w:fldChar w:fldCharType="end"/>
      </w:r>
      <w:bookmarkEnd w:id="245"/>
      <w:r w:rsidR="000F4314">
        <w:rPr>
          <w:noProof/>
        </w:rPr>
        <w:t xml:space="preserve">. </w:t>
      </w:r>
      <w:r>
        <w:t xml:space="preserve">Literals of the </w:t>
      </w:r>
      <w:r>
        <w:rPr>
          <w:rFonts w:ascii="Courier New" w:eastAsia="Courier New" w:hAnsi="Courier New" w:cs="Courier New"/>
        </w:rPr>
        <w:t>ARPOpTypeEnum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6660"/>
      </w:tblGrid>
      <w:tr w:rsidR="003765FA" w14:paraId="5AD3B4A0" w14:textId="77777777" w:rsidTr="00383347">
        <w:trPr>
          <w:jc w:val="center"/>
        </w:trPr>
        <w:tc>
          <w:tcPr>
            <w:tcW w:w="2700" w:type="dxa"/>
            <w:shd w:val="clear" w:color="auto" w:fill="BFBFBF"/>
            <w:tcMar>
              <w:top w:w="100" w:type="dxa"/>
              <w:left w:w="100" w:type="dxa"/>
              <w:bottom w:w="100" w:type="dxa"/>
              <w:right w:w="100" w:type="dxa"/>
            </w:tcMar>
          </w:tcPr>
          <w:p w14:paraId="22DAD5A4" w14:textId="77777777" w:rsidR="003765FA" w:rsidRDefault="00364945">
            <w:pPr>
              <w:rPr>
                <w:b/>
                <w:color w:val="000000"/>
              </w:rPr>
            </w:pPr>
            <w:r>
              <w:rPr>
                <w:b/>
                <w:color w:val="000000"/>
              </w:rPr>
              <w:lastRenderedPageBreak/>
              <w:t>Enumeration Literal</w:t>
            </w:r>
          </w:p>
        </w:tc>
        <w:tc>
          <w:tcPr>
            <w:tcW w:w="6660" w:type="dxa"/>
            <w:shd w:val="clear" w:color="auto" w:fill="BFBFBF"/>
            <w:tcMar>
              <w:top w:w="100" w:type="dxa"/>
              <w:left w:w="100" w:type="dxa"/>
              <w:bottom w:w="100" w:type="dxa"/>
              <w:right w:w="100" w:type="dxa"/>
            </w:tcMar>
          </w:tcPr>
          <w:p w14:paraId="4042B983" w14:textId="77777777" w:rsidR="003765FA" w:rsidRDefault="00364945">
            <w:pPr>
              <w:rPr>
                <w:b/>
                <w:color w:val="000000"/>
              </w:rPr>
            </w:pPr>
            <w:r>
              <w:rPr>
                <w:b/>
                <w:color w:val="000000"/>
              </w:rPr>
              <w:t>Description</w:t>
            </w:r>
          </w:p>
        </w:tc>
      </w:tr>
      <w:tr w:rsidR="003765FA" w14:paraId="4981291A" w14:textId="77777777" w:rsidTr="00383347">
        <w:trPr>
          <w:jc w:val="center"/>
        </w:trPr>
        <w:tc>
          <w:tcPr>
            <w:tcW w:w="2700" w:type="dxa"/>
            <w:shd w:val="clear" w:color="auto" w:fill="FFFFFF"/>
            <w:tcMar>
              <w:top w:w="100" w:type="dxa"/>
              <w:left w:w="100" w:type="dxa"/>
              <w:bottom w:w="100" w:type="dxa"/>
              <w:right w:w="100" w:type="dxa"/>
            </w:tcMar>
          </w:tcPr>
          <w:p w14:paraId="06C53665" w14:textId="77777777" w:rsidR="003765FA" w:rsidRDefault="00364945">
            <w:pPr>
              <w:rPr>
                <w:b/>
              </w:rPr>
            </w:pPr>
            <w:r>
              <w:rPr>
                <w:b/>
              </w:rPr>
              <w:t>ARP request(1)</w:t>
            </w:r>
          </w:p>
        </w:tc>
        <w:tc>
          <w:tcPr>
            <w:tcW w:w="6660" w:type="dxa"/>
            <w:shd w:val="clear" w:color="auto" w:fill="FFFFFF"/>
            <w:tcMar>
              <w:top w:w="100" w:type="dxa"/>
              <w:left w:w="100" w:type="dxa"/>
              <w:bottom w:w="100" w:type="dxa"/>
              <w:right w:w="100" w:type="dxa"/>
            </w:tcMar>
          </w:tcPr>
          <w:p w14:paraId="56C4731E" w14:textId="77777777" w:rsidR="003765FA" w:rsidRDefault="00364945">
            <w:r>
              <w:t>Indicates the ARP request operation, or value 1 in the OPER field of an ARP packet.</w:t>
            </w:r>
          </w:p>
        </w:tc>
      </w:tr>
      <w:tr w:rsidR="003765FA" w14:paraId="4788ABC9" w14:textId="77777777" w:rsidTr="00383347">
        <w:trPr>
          <w:jc w:val="center"/>
        </w:trPr>
        <w:tc>
          <w:tcPr>
            <w:tcW w:w="2700" w:type="dxa"/>
            <w:shd w:val="clear" w:color="auto" w:fill="FFFFFF"/>
            <w:tcMar>
              <w:top w:w="100" w:type="dxa"/>
              <w:left w:w="100" w:type="dxa"/>
              <w:bottom w:w="100" w:type="dxa"/>
              <w:right w:w="100" w:type="dxa"/>
            </w:tcMar>
          </w:tcPr>
          <w:p w14:paraId="7B12B72A" w14:textId="77777777" w:rsidR="003765FA" w:rsidRDefault="00364945">
            <w:pPr>
              <w:rPr>
                <w:b/>
              </w:rPr>
            </w:pPr>
            <w:r>
              <w:rPr>
                <w:b/>
              </w:rPr>
              <w:t>ARP reply(2)</w:t>
            </w:r>
          </w:p>
        </w:tc>
        <w:tc>
          <w:tcPr>
            <w:tcW w:w="6660" w:type="dxa"/>
            <w:shd w:val="clear" w:color="auto" w:fill="FFFFFF"/>
            <w:tcMar>
              <w:top w:w="100" w:type="dxa"/>
              <w:left w:w="100" w:type="dxa"/>
              <w:bottom w:w="100" w:type="dxa"/>
              <w:right w:w="100" w:type="dxa"/>
            </w:tcMar>
          </w:tcPr>
          <w:p w14:paraId="1809B59B" w14:textId="77777777" w:rsidR="003765FA" w:rsidRDefault="00364945">
            <w:r>
              <w:t>Indicates the ARP reply operation, or value 2 in the OPER field of an ARP packet.</w:t>
            </w:r>
          </w:p>
        </w:tc>
      </w:tr>
      <w:tr w:rsidR="003765FA" w14:paraId="7C242569" w14:textId="77777777" w:rsidTr="00383347">
        <w:trPr>
          <w:jc w:val="center"/>
        </w:trPr>
        <w:tc>
          <w:tcPr>
            <w:tcW w:w="2700" w:type="dxa"/>
            <w:shd w:val="clear" w:color="auto" w:fill="FFFFFF"/>
            <w:tcMar>
              <w:top w:w="100" w:type="dxa"/>
              <w:left w:w="100" w:type="dxa"/>
              <w:bottom w:w="100" w:type="dxa"/>
              <w:right w:w="100" w:type="dxa"/>
            </w:tcMar>
          </w:tcPr>
          <w:p w14:paraId="61332BDD" w14:textId="77777777" w:rsidR="003765FA" w:rsidRDefault="00364945">
            <w:pPr>
              <w:rPr>
                <w:b/>
              </w:rPr>
            </w:pPr>
            <w:r>
              <w:rPr>
                <w:b/>
              </w:rPr>
              <w:t>RARP request(3)</w:t>
            </w:r>
          </w:p>
        </w:tc>
        <w:tc>
          <w:tcPr>
            <w:tcW w:w="6660" w:type="dxa"/>
            <w:shd w:val="clear" w:color="auto" w:fill="FFFFFF"/>
            <w:tcMar>
              <w:top w:w="100" w:type="dxa"/>
              <w:left w:w="100" w:type="dxa"/>
              <w:bottom w:w="100" w:type="dxa"/>
              <w:right w:w="100" w:type="dxa"/>
            </w:tcMar>
          </w:tcPr>
          <w:p w14:paraId="0326A211" w14:textId="77777777" w:rsidR="003765FA" w:rsidRDefault="00364945">
            <w:r>
              <w:t>Indicates the RARP request operation, or value 3 in the OPER field of an ARP packet.</w:t>
            </w:r>
          </w:p>
        </w:tc>
      </w:tr>
      <w:tr w:rsidR="003765FA" w14:paraId="78D0DBFD" w14:textId="77777777" w:rsidTr="00383347">
        <w:trPr>
          <w:jc w:val="center"/>
        </w:trPr>
        <w:tc>
          <w:tcPr>
            <w:tcW w:w="2700" w:type="dxa"/>
            <w:shd w:val="clear" w:color="auto" w:fill="FFFFFF"/>
            <w:tcMar>
              <w:top w:w="100" w:type="dxa"/>
              <w:left w:w="100" w:type="dxa"/>
              <w:bottom w:w="100" w:type="dxa"/>
              <w:right w:w="100" w:type="dxa"/>
            </w:tcMar>
          </w:tcPr>
          <w:p w14:paraId="11BC390B" w14:textId="77777777" w:rsidR="003765FA" w:rsidRDefault="00364945">
            <w:pPr>
              <w:rPr>
                <w:b/>
              </w:rPr>
            </w:pPr>
            <w:r>
              <w:rPr>
                <w:b/>
              </w:rPr>
              <w:t>RARP reply(4)</w:t>
            </w:r>
          </w:p>
        </w:tc>
        <w:tc>
          <w:tcPr>
            <w:tcW w:w="6660" w:type="dxa"/>
            <w:shd w:val="clear" w:color="auto" w:fill="FFFFFF"/>
            <w:tcMar>
              <w:top w:w="100" w:type="dxa"/>
              <w:left w:w="100" w:type="dxa"/>
              <w:bottom w:w="100" w:type="dxa"/>
              <w:right w:w="100" w:type="dxa"/>
            </w:tcMar>
          </w:tcPr>
          <w:p w14:paraId="7CE503D4" w14:textId="77777777" w:rsidR="003765FA" w:rsidRDefault="00364945">
            <w:r>
              <w:t>Indicates the RARP reply operation, or value 4 in the OPER field of an ARP packet.</w:t>
            </w:r>
          </w:p>
        </w:tc>
      </w:tr>
    </w:tbl>
    <w:p w14:paraId="7F948266" w14:textId="77777777" w:rsidR="003765FA" w:rsidRDefault="003765FA"/>
    <w:p w14:paraId="7F5B8F3E" w14:textId="77777777" w:rsidR="003765FA" w:rsidRDefault="00364945" w:rsidP="00D06494">
      <w:pPr>
        <w:pStyle w:val="Heading3"/>
      </w:pPr>
      <w:bookmarkStart w:id="246" w:name="_Toc449967698"/>
      <w:r>
        <w:t>DoNotFragmentTypeEnum Enumeration</w:t>
      </w:r>
      <w:bookmarkEnd w:id="246"/>
    </w:p>
    <w:p w14:paraId="76933807" w14:textId="07B9C460" w:rsidR="003765FA" w:rsidRDefault="00364945">
      <w:pPr>
        <w:pStyle w:val="basicparagraph"/>
        <w:contextualSpacing w:val="0"/>
      </w:pPr>
      <w:r>
        <w:t xml:space="preserve">The literals of the </w:t>
      </w:r>
      <w:r>
        <w:rPr>
          <w:rFonts w:ascii="Courier New" w:eastAsia="Courier New" w:hAnsi="Courier New" w:cs="Courier New"/>
        </w:rPr>
        <w:t>DoNotFragmentTypeEnum</w:t>
      </w:r>
      <w:r w:rsidR="002110AA">
        <w:t xml:space="preserve"> enumeration are given in </w:t>
      </w:r>
      <w:r w:rsidR="002110AA" w:rsidRPr="002110AA">
        <w:rPr>
          <w:b/>
          <w:color w:val="0000EE"/>
        </w:rPr>
        <w:fldChar w:fldCharType="begin"/>
      </w:r>
      <w:r w:rsidR="002110AA" w:rsidRPr="002110AA">
        <w:rPr>
          <w:b/>
          <w:color w:val="0000EE"/>
        </w:rPr>
        <w:instrText xml:space="preserve"> REF _Ref439933254 \h </w:instrText>
      </w:r>
      <w:r w:rsidR="002110AA">
        <w:rPr>
          <w:b/>
          <w:color w:val="0000EE"/>
        </w:rPr>
        <w:instrText xml:space="preserve"> \* MERGEFORMAT </w:instrText>
      </w:r>
      <w:r w:rsidR="002110AA" w:rsidRPr="002110AA">
        <w:rPr>
          <w:b/>
          <w:color w:val="0000EE"/>
        </w:rPr>
      </w:r>
      <w:r w:rsidR="002110AA" w:rsidRPr="002110AA">
        <w:rPr>
          <w:b/>
          <w:color w:val="0000EE"/>
        </w:rPr>
        <w:fldChar w:fldCharType="separate"/>
      </w:r>
      <w:r w:rsidR="002110AA" w:rsidRPr="002110AA">
        <w:rPr>
          <w:b/>
          <w:color w:val="0000EE"/>
        </w:rPr>
        <w:t xml:space="preserve">Table </w:t>
      </w:r>
      <w:r w:rsidR="002110AA" w:rsidRPr="002110AA">
        <w:rPr>
          <w:b/>
          <w:noProof/>
          <w:color w:val="0000EE"/>
        </w:rPr>
        <w:t>3</w:t>
      </w:r>
      <w:r w:rsidR="002110AA" w:rsidRPr="002110AA">
        <w:rPr>
          <w:b/>
          <w:color w:val="0000EE"/>
        </w:rPr>
        <w:noBreakHyphen/>
      </w:r>
      <w:r w:rsidR="002110AA" w:rsidRPr="002110AA">
        <w:rPr>
          <w:b/>
          <w:noProof/>
          <w:color w:val="0000EE"/>
        </w:rPr>
        <w:t>80</w:t>
      </w:r>
      <w:r w:rsidR="002110AA" w:rsidRPr="002110AA">
        <w:rPr>
          <w:b/>
          <w:color w:val="0000EE"/>
        </w:rPr>
        <w:fldChar w:fldCharType="end"/>
      </w:r>
      <w:r>
        <w:t>.</w:t>
      </w:r>
    </w:p>
    <w:p w14:paraId="08D96426" w14:textId="0045F62A" w:rsidR="003765FA" w:rsidRDefault="00364945">
      <w:pPr>
        <w:pStyle w:val="tablecaption"/>
        <w:jc w:val="center"/>
      </w:pPr>
      <w:bookmarkStart w:id="247" w:name="_Ref439933254"/>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80</w:t>
      </w:r>
      <w:r w:rsidR="003E4566">
        <w:rPr>
          <w:noProof/>
        </w:rPr>
        <w:fldChar w:fldCharType="end"/>
      </w:r>
      <w:bookmarkEnd w:id="247"/>
      <w:r w:rsidR="002110AA">
        <w:rPr>
          <w:noProof/>
        </w:rPr>
        <w:t xml:space="preserve">. </w:t>
      </w:r>
      <w:r>
        <w:t xml:space="preserve">Literals of the </w:t>
      </w:r>
      <w:r>
        <w:rPr>
          <w:rFonts w:ascii="Courier New" w:eastAsia="Courier New" w:hAnsi="Courier New" w:cs="Courier New"/>
        </w:rPr>
        <w:t>DoNotFragmentTypeEnum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A72539A" w14:textId="77777777" w:rsidTr="002110AA">
        <w:trPr>
          <w:jc w:val="center"/>
        </w:trPr>
        <w:tc>
          <w:tcPr>
            <w:tcW w:w="2970" w:type="dxa"/>
            <w:shd w:val="clear" w:color="auto" w:fill="BFBFBF"/>
            <w:tcMar>
              <w:top w:w="100" w:type="dxa"/>
              <w:left w:w="100" w:type="dxa"/>
              <w:bottom w:w="100" w:type="dxa"/>
              <w:right w:w="100" w:type="dxa"/>
            </w:tcMar>
          </w:tcPr>
          <w:p w14:paraId="16E3C62C"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3B363A96" w14:textId="77777777" w:rsidR="003765FA" w:rsidRDefault="00364945">
            <w:pPr>
              <w:rPr>
                <w:b/>
                <w:color w:val="000000"/>
              </w:rPr>
            </w:pPr>
            <w:r>
              <w:rPr>
                <w:b/>
                <w:color w:val="000000"/>
              </w:rPr>
              <w:t>Description</w:t>
            </w:r>
          </w:p>
        </w:tc>
      </w:tr>
      <w:tr w:rsidR="003765FA" w14:paraId="25E450A5" w14:textId="77777777" w:rsidTr="002110AA">
        <w:trPr>
          <w:jc w:val="center"/>
        </w:trPr>
        <w:tc>
          <w:tcPr>
            <w:tcW w:w="2970" w:type="dxa"/>
            <w:shd w:val="clear" w:color="auto" w:fill="FFFFFF"/>
            <w:tcMar>
              <w:top w:w="100" w:type="dxa"/>
              <w:left w:w="100" w:type="dxa"/>
              <w:bottom w:w="100" w:type="dxa"/>
              <w:right w:w="100" w:type="dxa"/>
            </w:tcMar>
          </w:tcPr>
          <w:p w14:paraId="7EFDFCE1" w14:textId="77777777" w:rsidR="003765FA" w:rsidRDefault="00364945">
            <w:pPr>
              <w:rPr>
                <w:b/>
              </w:rPr>
            </w:pPr>
            <w:r>
              <w:rPr>
                <w:b/>
              </w:rPr>
              <w:t>fragementifnecessary(0)</w:t>
            </w:r>
          </w:p>
        </w:tc>
        <w:tc>
          <w:tcPr>
            <w:tcW w:w="6390" w:type="dxa"/>
            <w:shd w:val="clear" w:color="auto" w:fill="FFFFFF"/>
            <w:tcMar>
              <w:top w:w="100" w:type="dxa"/>
              <w:left w:w="100" w:type="dxa"/>
              <w:bottom w:w="100" w:type="dxa"/>
              <w:right w:w="100" w:type="dxa"/>
            </w:tcMar>
          </w:tcPr>
          <w:p w14:paraId="70DB3DF2" w14:textId="77777777" w:rsidR="003765FA" w:rsidRDefault="00364945">
            <w:r>
              <w:t>Indicates that the router or other device should fragment the packet if necessary, especially if the packet size is bigger than the MTU of an outgoing interface.</w:t>
            </w:r>
          </w:p>
        </w:tc>
      </w:tr>
      <w:tr w:rsidR="003765FA" w14:paraId="699C2A06" w14:textId="77777777" w:rsidTr="002110AA">
        <w:trPr>
          <w:jc w:val="center"/>
        </w:trPr>
        <w:tc>
          <w:tcPr>
            <w:tcW w:w="2970" w:type="dxa"/>
            <w:shd w:val="clear" w:color="auto" w:fill="FFFFFF"/>
            <w:tcMar>
              <w:top w:w="100" w:type="dxa"/>
              <w:left w:w="100" w:type="dxa"/>
              <w:bottom w:w="100" w:type="dxa"/>
              <w:right w:w="100" w:type="dxa"/>
            </w:tcMar>
          </w:tcPr>
          <w:p w14:paraId="42F69ACA" w14:textId="77777777" w:rsidR="003765FA" w:rsidRDefault="00364945">
            <w:pPr>
              <w:rPr>
                <w:b/>
              </w:rPr>
            </w:pPr>
            <w:r>
              <w:rPr>
                <w:b/>
              </w:rPr>
              <w:t>donotfragment(1)</w:t>
            </w:r>
          </w:p>
        </w:tc>
        <w:tc>
          <w:tcPr>
            <w:tcW w:w="6390" w:type="dxa"/>
            <w:shd w:val="clear" w:color="auto" w:fill="FFFFFF"/>
            <w:tcMar>
              <w:top w:w="100" w:type="dxa"/>
              <w:left w:w="100" w:type="dxa"/>
              <w:bottom w:w="100" w:type="dxa"/>
              <w:right w:w="100" w:type="dxa"/>
            </w:tcMar>
          </w:tcPr>
          <w:p w14:paraId="099D10DA" w14:textId="77777777" w:rsidR="003765FA" w:rsidRDefault="00364945">
            <w:r>
              <w:t>Indicates that the router or other device should NOT fragment the packet in any circumstance.</w:t>
            </w:r>
          </w:p>
        </w:tc>
      </w:tr>
    </w:tbl>
    <w:p w14:paraId="2705162D" w14:textId="77777777" w:rsidR="003765FA" w:rsidRDefault="003765FA"/>
    <w:p w14:paraId="093088B4" w14:textId="77777777" w:rsidR="003765FA" w:rsidRDefault="00364945" w:rsidP="00D06494">
      <w:pPr>
        <w:pStyle w:val="Heading3"/>
      </w:pPr>
      <w:bookmarkStart w:id="248" w:name="_Toc449967699"/>
      <w:r>
        <w:t>MoreFragmentsTypeEnum Enumeration</w:t>
      </w:r>
      <w:bookmarkEnd w:id="248"/>
    </w:p>
    <w:p w14:paraId="25F91864" w14:textId="5D2D34A0" w:rsidR="003765FA" w:rsidRDefault="00364945">
      <w:pPr>
        <w:pStyle w:val="basicparagraph"/>
        <w:contextualSpacing w:val="0"/>
      </w:pPr>
      <w:r>
        <w:t xml:space="preserve">The literals of the </w:t>
      </w:r>
      <w:r>
        <w:rPr>
          <w:rFonts w:ascii="Courier New" w:eastAsia="Courier New" w:hAnsi="Courier New" w:cs="Courier New"/>
        </w:rPr>
        <w:t>MoreFragmentsTypeEnum</w:t>
      </w:r>
      <w:r w:rsidR="004439C4">
        <w:t xml:space="preserve"> enumeration are given in </w:t>
      </w:r>
      <w:r w:rsidR="004439C4" w:rsidRPr="004439C4">
        <w:rPr>
          <w:b/>
          <w:color w:val="0000EE"/>
        </w:rPr>
        <w:fldChar w:fldCharType="begin"/>
      </w:r>
      <w:r w:rsidR="004439C4" w:rsidRPr="004439C4">
        <w:rPr>
          <w:b/>
          <w:color w:val="0000EE"/>
        </w:rPr>
        <w:instrText xml:space="preserve"> REF _Ref439933279 \h </w:instrText>
      </w:r>
      <w:r w:rsidR="004439C4">
        <w:rPr>
          <w:b/>
          <w:color w:val="0000EE"/>
        </w:rPr>
        <w:instrText xml:space="preserve"> \* MERGEFORMAT </w:instrText>
      </w:r>
      <w:r w:rsidR="004439C4" w:rsidRPr="004439C4">
        <w:rPr>
          <w:b/>
          <w:color w:val="0000EE"/>
        </w:rPr>
      </w:r>
      <w:r w:rsidR="004439C4" w:rsidRPr="004439C4">
        <w:rPr>
          <w:b/>
          <w:color w:val="0000EE"/>
        </w:rPr>
        <w:fldChar w:fldCharType="separate"/>
      </w:r>
      <w:r w:rsidR="004439C4" w:rsidRPr="004439C4">
        <w:rPr>
          <w:b/>
          <w:color w:val="0000EE"/>
        </w:rPr>
        <w:t xml:space="preserve">Table </w:t>
      </w:r>
      <w:r w:rsidR="004439C4" w:rsidRPr="004439C4">
        <w:rPr>
          <w:b/>
          <w:noProof/>
          <w:color w:val="0000EE"/>
        </w:rPr>
        <w:t>3</w:t>
      </w:r>
      <w:r w:rsidR="004439C4" w:rsidRPr="004439C4">
        <w:rPr>
          <w:b/>
          <w:color w:val="0000EE"/>
        </w:rPr>
        <w:noBreakHyphen/>
      </w:r>
      <w:r w:rsidR="004439C4" w:rsidRPr="004439C4">
        <w:rPr>
          <w:b/>
          <w:noProof/>
          <w:color w:val="0000EE"/>
        </w:rPr>
        <w:t>81</w:t>
      </w:r>
      <w:r w:rsidR="004439C4" w:rsidRPr="004439C4">
        <w:rPr>
          <w:b/>
          <w:color w:val="0000EE"/>
        </w:rPr>
        <w:fldChar w:fldCharType="end"/>
      </w:r>
      <w:r>
        <w:t>.</w:t>
      </w:r>
    </w:p>
    <w:p w14:paraId="6029743E" w14:textId="541BF5B1" w:rsidR="003765FA" w:rsidRDefault="00364945">
      <w:pPr>
        <w:pStyle w:val="tablecaption"/>
        <w:jc w:val="center"/>
      </w:pPr>
      <w:bookmarkStart w:id="249" w:name="_Ref439933279"/>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81</w:t>
      </w:r>
      <w:r w:rsidR="003E4566">
        <w:rPr>
          <w:noProof/>
        </w:rPr>
        <w:fldChar w:fldCharType="end"/>
      </w:r>
      <w:bookmarkEnd w:id="249"/>
      <w:r w:rsidR="004439C4">
        <w:rPr>
          <w:noProof/>
        </w:rPr>
        <w:t xml:space="preserve">. </w:t>
      </w:r>
      <w:r>
        <w:t xml:space="preserve">Literals of the </w:t>
      </w:r>
      <w:r>
        <w:rPr>
          <w:rFonts w:ascii="Courier New" w:eastAsia="Courier New" w:hAnsi="Courier New" w:cs="Courier New"/>
        </w:rPr>
        <w:t>MoreFragmentsTypeEnum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6A5B3448" w14:textId="77777777" w:rsidTr="00475ACD">
        <w:trPr>
          <w:jc w:val="center"/>
        </w:trPr>
        <w:tc>
          <w:tcPr>
            <w:tcW w:w="3150" w:type="dxa"/>
            <w:shd w:val="clear" w:color="auto" w:fill="BFBFBF"/>
            <w:tcMar>
              <w:top w:w="100" w:type="dxa"/>
              <w:left w:w="100" w:type="dxa"/>
              <w:bottom w:w="100" w:type="dxa"/>
              <w:right w:w="100" w:type="dxa"/>
            </w:tcMar>
          </w:tcPr>
          <w:p w14:paraId="315D460A"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6254CD77" w14:textId="77777777" w:rsidR="003765FA" w:rsidRDefault="00364945">
            <w:pPr>
              <w:rPr>
                <w:b/>
                <w:color w:val="000000"/>
              </w:rPr>
            </w:pPr>
            <w:r>
              <w:rPr>
                <w:b/>
                <w:color w:val="000000"/>
              </w:rPr>
              <w:t>Description</w:t>
            </w:r>
          </w:p>
        </w:tc>
      </w:tr>
      <w:tr w:rsidR="003765FA" w14:paraId="19B02501" w14:textId="77777777" w:rsidTr="00475ACD">
        <w:trPr>
          <w:jc w:val="center"/>
        </w:trPr>
        <w:tc>
          <w:tcPr>
            <w:tcW w:w="3150" w:type="dxa"/>
            <w:shd w:val="clear" w:color="auto" w:fill="FFFFFF"/>
            <w:tcMar>
              <w:top w:w="100" w:type="dxa"/>
              <w:left w:w="100" w:type="dxa"/>
              <w:bottom w:w="100" w:type="dxa"/>
              <w:right w:w="100" w:type="dxa"/>
            </w:tcMar>
          </w:tcPr>
          <w:p w14:paraId="47F19721" w14:textId="77777777" w:rsidR="003765FA" w:rsidRDefault="00364945">
            <w:pPr>
              <w:rPr>
                <w:b/>
              </w:rPr>
            </w:pPr>
            <w:r>
              <w:rPr>
                <w:b/>
              </w:rPr>
              <w:lastRenderedPageBreak/>
              <w:t>lastfragment(0)</w:t>
            </w:r>
          </w:p>
        </w:tc>
        <w:tc>
          <w:tcPr>
            <w:tcW w:w="6210" w:type="dxa"/>
            <w:shd w:val="clear" w:color="auto" w:fill="FFFFFF"/>
            <w:tcMar>
              <w:top w:w="100" w:type="dxa"/>
              <w:left w:w="100" w:type="dxa"/>
              <w:bottom w:w="100" w:type="dxa"/>
              <w:right w:w="100" w:type="dxa"/>
            </w:tcMar>
          </w:tcPr>
          <w:p w14:paraId="1A3FB930" w14:textId="77777777" w:rsidR="003765FA" w:rsidRDefault="00364945">
            <w:r>
              <w:t>Indicates that the last fragment has been received. In other words, the "more fragments" flag is set to 0.</w:t>
            </w:r>
          </w:p>
        </w:tc>
      </w:tr>
      <w:tr w:rsidR="003765FA" w14:paraId="26D8EB2F" w14:textId="77777777" w:rsidTr="00475ACD">
        <w:trPr>
          <w:jc w:val="center"/>
        </w:trPr>
        <w:tc>
          <w:tcPr>
            <w:tcW w:w="3150" w:type="dxa"/>
            <w:shd w:val="clear" w:color="auto" w:fill="FFFFFF"/>
            <w:tcMar>
              <w:top w:w="100" w:type="dxa"/>
              <w:left w:w="100" w:type="dxa"/>
              <w:bottom w:w="100" w:type="dxa"/>
              <w:right w:w="100" w:type="dxa"/>
            </w:tcMar>
          </w:tcPr>
          <w:p w14:paraId="1588648B" w14:textId="77777777" w:rsidR="003765FA" w:rsidRDefault="00364945">
            <w:pPr>
              <w:rPr>
                <w:b/>
              </w:rPr>
            </w:pPr>
            <w:r>
              <w:rPr>
                <w:b/>
              </w:rPr>
              <w:t>morefragmentstofollow(1)</w:t>
            </w:r>
          </w:p>
        </w:tc>
        <w:tc>
          <w:tcPr>
            <w:tcW w:w="6210" w:type="dxa"/>
            <w:shd w:val="clear" w:color="auto" w:fill="FFFFFF"/>
            <w:tcMar>
              <w:top w:w="100" w:type="dxa"/>
              <w:left w:w="100" w:type="dxa"/>
              <w:bottom w:w="100" w:type="dxa"/>
              <w:right w:w="100" w:type="dxa"/>
            </w:tcMar>
          </w:tcPr>
          <w:p w14:paraId="2C85DF6C" w14:textId="77777777" w:rsidR="003765FA" w:rsidRDefault="00364945">
            <w:r>
              <w:t>Indicates that more fragments need to be received. In other words, the "more fragments" flag is set.</w:t>
            </w:r>
          </w:p>
        </w:tc>
      </w:tr>
    </w:tbl>
    <w:p w14:paraId="6AC31F59" w14:textId="77777777" w:rsidR="003765FA" w:rsidRDefault="003765FA"/>
    <w:p w14:paraId="5A9678CA" w14:textId="77777777" w:rsidR="003765FA" w:rsidRDefault="00364945" w:rsidP="00D06494">
      <w:pPr>
        <w:pStyle w:val="Heading3"/>
      </w:pPr>
      <w:bookmarkStart w:id="250" w:name="_Toc449967700"/>
      <w:r>
        <w:t>IPv4CopyFlagTypeEnum Enumeration</w:t>
      </w:r>
      <w:bookmarkEnd w:id="250"/>
    </w:p>
    <w:p w14:paraId="59A4C6F5" w14:textId="6465A4BC" w:rsidR="003765FA" w:rsidRDefault="00364945">
      <w:pPr>
        <w:pStyle w:val="basicparagraph"/>
        <w:contextualSpacing w:val="0"/>
      </w:pPr>
      <w:r>
        <w:t xml:space="preserve">The literals of the </w:t>
      </w:r>
      <w:r>
        <w:rPr>
          <w:rFonts w:ascii="Courier New" w:eastAsia="Courier New" w:hAnsi="Courier New" w:cs="Courier New"/>
        </w:rPr>
        <w:t>IPv4CopyFlagTypeEnum</w:t>
      </w:r>
      <w:r w:rsidR="00475ACD">
        <w:t xml:space="preserve"> enumeration are given in </w:t>
      </w:r>
      <w:r w:rsidR="00475ACD" w:rsidRPr="00475ACD">
        <w:rPr>
          <w:b/>
          <w:color w:val="0000EE"/>
        </w:rPr>
        <w:fldChar w:fldCharType="begin"/>
      </w:r>
      <w:r w:rsidR="00475ACD" w:rsidRPr="00475ACD">
        <w:rPr>
          <w:b/>
          <w:color w:val="0000EE"/>
        </w:rPr>
        <w:instrText xml:space="preserve"> REF _Ref439933332 \h </w:instrText>
      </w:r>
      <w:r w:rsidR="00475ACD">
        <w:rPr>
          <w:b/>
          <w:color w:val="0000EE"/>
        </w:rPr>
        <w:instrText xml:space="preserve"> \* MERGEFORMAT </w:instrText>
      </w:r>
      <w:r w:rsidR="00475ACD" w:rsidRPr="00475ACD">
        <w:rPr>
          <w:b/>
          <w:color w:val="0000EE"/>
        </w:rPr>
      </w:r>
      <w:r w:rsidR="00475ACD" w:rsidRPr="00475ACD">
        <w:rPr>
          <w:b/>
          <w:color w:val="0000EE"/>
        </w:rPr>
        <w:fldChar w:fldCharType="separate"/>
      </w:r>
      <w:r w:rsidR="00475ACD" w:rsidRPr="00475ACD">
        <w:rPr>
          <w:b/>
          <w:color w:val="0000EE"/>
        </w:rPr>
        <w:t xml:space="preserve">Table </w:t>
      </w:r>
      <w:r w:rsidR="00475ACD" w:rsidRPr="00475ACD">
        <w:rPr>
          <w:b/>
          <w:noProof/>
          <w:color w:val="0000EE"/>
        </w:rPr>
        <w:t>3</w:t>
      </w:r>
      <w:r w:rsidR="00475ACD" w:rsidRPr="00475ACD">
        <w:rPr>
          <w:b/>
          <w:color w:val="0000EE"/>
        </w:rPr>
        <w:noBreakHyphen/>
      </w:r>
      <w:r w:rsidR="00475ACD" w:rsidRPr="00475ACD">
        <w:rPr>
          <w:b/>
          <w:noProof/>
          <w:color w:val="0000EE"/>
        </w:rPr>
        <w:t>82</w:t>
      </w:r>
      <w:r w:rsidR="00475ACD" w:rsidRPr="00475ACD">
        <w:rPr>
          <w:b/>
          <w:color w:val="0000EE"/>
        </w:rPr>
        <w:fldChar w:fldCharType="end"/>
      </w:r>
      <w:r>
        <w:t>.</w:t>
      </w:r>
    </w:p>
    <w:p w14:paraId="21717C39" w14:textId="5CF6F0B1" w:rsidR="003765FA" w:rsidRDefault="00364945">
      <w:pPr>
        <w:pStyle w:val="tablecaption"/>
        <w:jc w:val="center"/>
      </w:pPr>
      <w:bookmarkStart w:id="251" w:name="_Ref439933332"/>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82</w:t>
      </w:r>
      <w:r w:rsidR="003E4566">
        <w:rPr>
          <w:noProof/>
        </w:rPr>
        <w:fldChar w:fldCharType="end"/>
      </w:r>
      <w:bookmarkEnd w:id="251"/>
      <w:r w:rsidR="00475ACD">
        <w:rPr>
          <w:noProof/>
        </w:rPr>
        <w:t xml:space="preserve">. </w:t>
      </w:r>
      <w:r>
        <w:t xml:space="preserve">Literals of the </w:t>
      </w:r>
      <w:r>
        <w:rPr>
          <w:rFonts w:ascii="Courier New" w:eastAsia="Courier New" w:hAnsi="Courier New" w:cs="Courier New"/>
        </w:rPr>
        <w:t>IPv4CopyFlagTypeEnum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520"/>
        <w:gridCol w:w="6840"/>
      </w:tblGrid>
      <w:tr w:rsidR="003765FA" w14:paraId="61167EB8" w14:textId="77777777" w:rsidTr="00475ACD">
        <w:trPr>
          <w:jc w:val="center"/>
        </w:trPr>
        <w:tc>
          <w:tcPr>
            <w:tcW w:w="2520" w:type="dxa"/>
            <w:shd w:val="clear" w:color="auto" w:fill="BFBFBF"/>
            <w:tcMar>
              <w:top w:w="100" w:type="dxa"/>
              <w:left w:w="100" w:type="dxa"/>
              <w:bottom w:w="100" w:type="dxa"/>
              <w:right w:w="100" w:type="dxa"/>
            </w:tcMar>
          </w:tcPr>
          <w:p w14:paraId="19B75AAB" w14:textId="77777777" w:rsidR="003765FA" w:rsidRDefault="00364945">
            <w:pPr>
              <w:rPr>
                <w:b/>
                <w:color w:val="000000"/>
              </w:rPr>
            </w:pPr>
            <w:r>
              <w:rPr>
                <w:b/>
                <w:color w:val="000000"/>
              </w:rPr>
              <w:t>Enumeration Literal</w:t>
            </w:r>
          </w:p>
        </w:tc>
        <w:tc>
          <w:tcPr>
            <w:tcW w:w="6840" w:type="dxa"/>
            <w:shd w:val="clear" w:color="auto" w:fill="BFBFBF"/>
            <w:tcMar>
              <w:top w:w="100" w:type="dxa"/>
              <w:left w:w="100" w:type="dxa"/>
              <w:bottom w:w="100" w:type="dxa"/>
              <w:right w:w="100" w:type="dxa"/>
            </w:tcMar>
          </w:tcPr>
          <w:p w14:paraId="2A1E224C" w14:textId="77777777" w:rsidR="003765FA" w:rsidRDefault="00364945">
            <w:pPr>
              <w:rPr>
                <w:b/>
                <w:color w:val="000000"/>
              </w:rPr>
            </w:pPr>
            <w:r>
              <w:rPr>
                <w:b/>
                <w:color w:val="000000"/>
              </w:rPr>
              <w:t>Description</w:t>
            </w:r>
          </w:p>
        </w:tc>
      </w:tr>
      <w:tr w:rsidR="003765FA" w14:paraId="5959A5EF" w14:textId="77777777" w:rsidTr="00475ACD">
        <w:trPr>
          <w:jc w:val="center"/>
        </w:trPr>
        <w:tc>
          <w:tcPr>
            <w:tcW w:w="2520" w:type="dxa"/>
            <w:shd w:val="clear" w:color="auto" w:fill="FFFFFF"/>
            <w:tcMar>
              <w:top w:w="100" w:type="dxa"/>
              <w:left w:w="100" w:type="dxa"/>
              <w:bottom w:w="100" w:type="dxa"/>
              <w:right w:w="100" w:type="dxa"/>
            </w:tcMar>
          </w:tcPr>
          <w:p w14:paraId="37085321" w14:textId="77777777" w:rsidR="003765FA" w:rsidRDefault="00364945">
            <w:pPr>
              <w:rPr>
                <w:b/>
              </w:rPr>
            </w:pPr>
            <w:r>
              <w:rPr>
                <w:b/>
              </w:rPr>
              <w:t>donotcopy(0)</w:t>
            </w:r>
          </w:p>
        </w:tc>
        <w:tc>
          <w:tcPr>
            <w:tcW w:w="6840" w:type="dxa"/>
            <w:shd w:val="clear" w:color="auto" w:fill="FFFFFF"/>
            <w:tcMar>
              <w:top w:w="100" w:type="dxa"/>
              <w:left w:w="100" w:type="dxa"/>
              <w:bottom w:w="100" w:type="dxa"/>
              <w:right w:w="100" w:type="dxa"/>
            </w:tcMar>
          </w:tcPr>
          <w:p w14:paraId="5569DD3F" w14:textId="77777777" w:rsidR="003765FA" w:rsidRDefault="00364945">
            <w:r>
              <w:t>Indicates that the options need NOT be copied into all fragments of a fragmented packet.</w:t>
            </w:r>
          </w:p>
        </w:tc>
      </w:tr>
      <w:tr w:rsidR="003765FA" w14:paraId="2C148F82" w14:textId="77777777" w:rsidTr="00475ACD">
        <w:trPr>
          <w:jc w:val="center"/>
        </w:trPr>
        <w:tc>
          <w:tcPr>
            <w:tcW w:w="2520" w:type="dxa"/>
            <w:shd w:val="clear" w:color="auto" w:fill="FFFFFF"/>
            <w:tcMar>
              <w:top w:w="100" w:type="dxa"/>
              <w:left w:w="100" w:type="dxa"/>
              <w:bottom w:w="100" w:type="dxa"/>
              <w:right w:w="100" w:type="dxa"/>
            </w:tcMar>
          </w:tcPr>
          <w:p w14:paraId="5F3F98D0" w14:textId="77777777" w:rsidR="003765FA" w:rsidRDefault="00364945">
            <w:pPr>
              <w:rPr>
                <w:b/>
              </w:rPr>
            </w:pPr>
            <w:r>
              <w:rPr>
                <w:b/>
              </w:rPr>
              <w:t>copy(1)</w:t>
            </w:r>
          </w:p>
        </w:tc>
        <w:tc>
          <w:tcPr>
            <w:tcW w:w="6840" w:type="dxa"/>
            <w:shd w:val="clear" w:color="auto" w:fill="FFFFFF"/>
            <w:tcMar>
              <w:top w:w="100" w:type="dxa"/>
              <w:left w:w="100" w:type="dxa"/>
              <w:bottom w:w="100" w:type="dxa"/>
              <w:right w:w="100" w:type="dxa"/>
            </w:tcMar>
          </w:tcPr>
          <w:p w14:paraId="25D65F59" w14:textId="77777777" w:rsidR="003765FA" w:rsidRDefault="00364945">
            <w:r>
              <w:t>Indicates that the options need to be copied into all fragments of a fragmented packet.</w:t>
            </w:r>
          </w:p>
        </w:tc>
      </w:tr>
    </w:tbl>
    <w:p w14:paraId="2BD22E38" w14:textId="77777777" w:rsidR="003765FA" w:rsidRDefault="003765FA"/>
    <w:p w14:paraId="3943D277" w14:textId="77777777" w:rsidR="003765FA" w:rsidRDefault="00364945" w:rsidP="00D06494">
      <w:pPr>
        <w:pStyle w:val="Heading3"/>
      </w:pPr>
      <w:bookmarkStart w:id="252" w:name="_Toc449967701"/>
      <w:r>
        <w:t>IPv4ClassTypeEnum Enumeration</w:t>
      </w:r>
      <w:bookmarkEnd w:id="252"/>
    </w:p>
    <w:p w14:paraId="79EDFAF1" w14:textId="32EFAA8D" w:rsidR="003765FA" w:rsidRDefault="00364945">
      <w:pPr>
        <w:pStyle w:val="basicparagraph"/>
        <w:contextualSpacing w:val="0"/>
      </w:pPr>
      <w:r>
        <w:t xml:space="preserve">The literals of the </w:t>
      </w:r>
      <w:r>
        <w:rPr>
          <w:rFonts w:ascii="Courier New" w:eastAsia="Courier New" w:hAnsi="Courier New" w:cs="Courier New"/>
        </w:rPr>
        <w:t>IPv4ClassTypeEnum</w:t>
      </w:r>
      <w:r w:rsidR="00CF620E">
        <w:t xml:space="preserve"> enumeration are given in </w:t>
      </w:r>
      <w:r w:rsidR="00CF620E" w:rsidRPr="00CF620E">
        <w:rPr>
          <w:b/>
          <w:color w:val="0000EE"/>
        </w:rPr>
        <w:fldChar w:fldCharType="begin"/>
      </w:r>
      <w:r w:rsidR="00CF620E" w:rsidRPr="00CF620E">
        <w:rPr>
          <w:b/>
          <w:color w:val="0000EE"/>
        </w:rPr>
        <w:instrText xml:space="preserve"> REF _Ref439933351 \h </w:instrText>
      </w:r>
      <w:r w:rsidR="00CF620E">
        <w:rPr>
          <w:b/>
          <w:color w:val="0000EE"/>
        </w:rPr>
        <w:instrText xml:space="preserve"> \* MERGEFORMAT </w:instrText>
      </w:r>
      <w:r w:rsidR="00CF620E" w:rsidRPr="00CF620E">
        <w:rPr>
          <w:b/>
          <w:color w:val="0000EE"/>
        </w:rPr>
      </w:r>
      <w:r w:rsidR="00CF620E" w:rsidRPr="00CF620E">
        <w:rPr>
          <w:b/>
          <w:color w:val="0000EE"/>
        </w:rPr>
        <w:fldChar w:fldCharType="separate"/>
      </w:r>
      <w:r w:rsidR="00CF620E" w:rsidRPr="00CF620E">
        <w:rPr>
          <w:b/>
          <w:color w:val="0000EE"/>
        </w:rPr>
        <w:t xml:space="preserve">Table </w:t>
      </w:r>
      <w:r w:rsidR="00CF620E" w:rsidRPr="00CF620E">
        <w:rPr>
          <w:b/>
          <w:noProof/>
          <w:color w:val="0000EE"/>
        </w:rPr>
        <w:t>3</w:t>
      </w:r>
      <w:r w:rsidR="00CF620E" w:rsidRPr="00CF620E">
        <w:rPr>
          <w:b/>
          <w:color w:val="0000EE"/>
        </w:rPr>
        <w:noBreakHyphen/>
      </w:r>
      <w:r w:rsidR="00CF620E" w:rsidRPr="00CF620E">
        <w:rPr>
          <w:b/>
          <w:noProof/>
          <w:color w:val="0000EE"/>
        </w:rPr>
        <w:t>83</w:t>
      </w:r>
      <w:r w:rsidR="00CF620E" w:rsidRPr="00CF620E">
        <w:rPr>
          <w:b/>
          <w:color w:val="0000EE"/>
        </w:rPr>
        <w:fldChar w:fldCharType="end"/>
      </w:r>
      <w:r>
        <w:t>.</w:t>
      </w:r>
    </w:p>
    <w:p w14:paraId="39C0D5FA" w14:textId="7FBB255D" w:rsidR="003765FA" w:rsidRDefault="00364945">
      <w:pPr>
        <w:pStyle w:val="tablecaption"/>
        <w:jc w:val="center"/>
      </w:pPr>
      <w:bookmarkStart w:id="253" w:name="_Ref439933351"/>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83</w:t>
      </w:r>
      <w:r w:rsidR="003E4566">
        <w:rPr>
          <w:noProof/>
        </w:rPr>
        <w:fldChar w:fldCharType="end"/>
      </w:r>
      <w:bookmarkEnd w:id="253"/>
      <w:r w:rsidR="00CF620E">
        <w:rPr>
          <w:noProof/>
        </w:rPr>
        <w:t xml:space="preserve">. </w:t>
      </w:r>
      <w:r>
        <w:t xml:space="preserve">Literals of the </w:t>
      </w:r>
      <w:r>
        <w:rPr>
          <w:rFonts w:ascii="Courier New" w:eastAsia="Courier New" w:hAnsi="Courier New" w:cs="Courier New"/>
        </w:rPr>
        <w:t>IPv4ClassTypeEnum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5A0E5682" w14:textId="77777777" w:rsidTr="00BB4FF1">
        <w:trPr>
          <w:jc w:val="center"/>
        </w:trPr>
        <w:tc>
          <w:tcPr>
            <w:tcW w:w="3420" w:type="dxa"/>
            <w:shd w:val="clear" w:color="auto" w:fill="BFBFBF"/>
            <w:tcMar>
              <w:top w:w="100" w:type="dxa"/>
              <w:left w:w="100" w:type="dxa"/>
              <w:bottom w:w="100" w:type="dxa"/>
              <w:right w:w="100" w:type="dxa"/>
            </w:tcMar>
          </w:tcPr>
          <w:p w14:paraId="35DDBD59"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16B5DDE5" w14:textId="77777777" w:rsidR="003765FA" w:rsidRDefault="00364945">
            <w:pPr>
              <w:rPr>
                <w:b/>
                <w:color w:val="000000"/>
              </w:rPr>
            </w:pPr>
            <w:r>
              <w:rPr>
                <w:b/>
                <w:color w:val="000000"/>
              </w:rPr>
              <w:t>Description</w:t>
            </w:r>
          </w:p>
        </w:tc>
      </w:tr>
      <w:tr w:rsidR="003765FA" w14:paraId="52404FF1" w14:textId="77777777" w:rsidTr="00BB4FF1">
        <w:trPr>
          <w:jc w:val="center"/>
        </w:trPr>
        <w:tc>
          <w:tcPr>
            <w:tcW w:w="3420" w:type="dxa"/>
            <w:shd w:val="clear" w:color="auto" w:fill="FFFFFF"/>
            <w:tcMar>
              <w:top w:w="100" w:type="dxa"/>
              <w:left w:w="100" w:type="dxa"/>
              <w:bottom w:w="100" w:type="dxa"/>
              <w:right w:w="100" w:type="dxa"/>
            </w:tcMar>
          </w:tcPr>
          <w:p w14:paraId="73199B88" w14:textId="77777777" w:rsidR="003765FA" w:rsidRDefault="00364945">
            <w:pPr>
              <w:rPr>
                <w:b/>
              </w:rPr>
            </w:pPr>
            <w:r>
              <w:rPr>
                <w:b/>
              </w:rPr>
              <w:t>control(0)</w:t>
            </w:r>
          </w:p>
        </w:tc>
        <w:tc>
          <w:tcPr>
            <w:tcW w:w="5940" w:type="dxa"/>
            <w:shd w:val="clear" w:color="auto" w:fill="FFFFFF"/>
            <w:tcMar>
              <w:top w:w="100" w:type="dxa"/>
              <w:left w:w="100" w:type="dxa"/>
              <w:bottom w:w="100" w:type="dxa"/>
              <w:right w:w="100" w:type="dxa"/>
            </w:tcMar>
          </w:tcPr>
          <w:p w14:paraId="3870963C" w14:textId="77777777" w:rsidR="003765FA" w:rsidRDefault="00364945">
            <w:r>
              <w:t>Indicates the "control" options.</w:t>
            </w:r>
          </w:p>
        </w:tc>
      </w:tr>
      <w:tr w:rsidR="003765FA" w14:paraId="7307705F" w14:textId="77777777" w:rsidTr="00BB4FF1">
        <w:trPr>
          <w:jc w:val="center"/>
        </w:trPr>
        <w:tc>
          <w:tcPr>
            <w:tcW w:w="3420" w:type="dxa"/>
            <w:shd w:val="clear" w:color="auto" w:fill="FFFFFF"/>
            <w:tcMar>
              <w:top w:w="100" w:type="dxa"/>
              <w:left w:w="100" w:type="dxa"/>
              <w:bottom w:w="100" w:type="dxa"/>
              <w:right w:w="100" w:type="dxa"/>
            </w:tcMar>
          </w:tcPr>
          <w:p w14:paraId="0847A9B8" w14:textId="77777777" w:rsidR="003765FA" w:rsidRDefault="00364945">
            <w:pPr>
              <w:rPr>
                <w:b/>
              </w:rPr>
            </w:pPr>
            <w:r>
              <w:rPr>
                <w:b/>
              </w:rPr>
              <w:t>reserved(1)</w:t>
            </w:r>
          </w:p>
        </w:tc>
        <w:tc>
          <w:tcPr>
            <w:tcW w:w="5940" w:type="dxa"/>
            <w:shd w:val="clear" w:color="auto" w:fill="FFFFFF"/>
            <w:tcMar>
              <w:top w:w="100" w:type="dxa"/>
              <w:left w:w="100" w:type="dxa"/>
              <w:bottom w:w="100" w:type="dxa"/>
              <w:right w:w="100" w:type="dxa"/>
            </w:tcMar>
          </w:tcPr>
          <w:p w14:paraId="4046B12A" w14:textId="77777777" w:rsidR="003765FA" w:rsidRDefault="00364945">
            <w:r>
              <w:t>Indicates a reserved value.</w:t>
            </w:r>
          </w:p>
        </w:tc>
      </w:tr>
      <w:tr w:rsidR="003765FA" w14:paraId="5138A95F" w14:textId="77777777" w:rsidTr="00BB4FF1">
        <w:trPr>
          <w:jc w:val="center"/>
        </w:trPr>
        <w:tc>
          <w:tcPr>
            <w:tcW w:w="3420" w:type="dxa"/>
            <w:shd w:val="clear" w:color="auto" w:fill="FFFFFF"/>
            <w:tcMar>
              <w:top w:w="100" w:type="dxa"/>
              <w:left w:w="100" w:type="dxa"/>
              <w:bottom w:w="100" w:type="dxa"/>
              <w:right w:w="100" w:type="dxa"/>
            </w:tcMar>
          </w:tcPr>
          <w:p w14:paraId="7F6EDDBA" w14:textId="77777777" w:rsidR="003765FA" w:rsidRDefault="00364945">
            <w:pPr>
              <w:rPr>
                <w:b/>
              </w:rPr>
            </w:pPr>
            <w:r>
              <w:rPr>
                <w:b/>
              </w:rPr>
              <w:t>debuggingandmeasurement(2)</w:t>
            </w:r>
          </w:p>
        </w:tc>
        <w:tc>
          <w:tcPr>
            <w:tcW w:w="5940" w:type="dxa"/>
            <w:shd w:val="clear" w:color="auto" w:fill="FFFFFF"/>
            <w:tcMar>
              <w:top w:w="100" w:type="dxa"/>
              <w:left w:w="100" w:type="dxa"/>
              <w:bottom w:w="100" w:type="dxa"/>
              <w:right w:w="100" w:type="dxa"/>
            </w:tcMar>
          </w:tcPr>
          <w:p w14:paraId="5B3D1417" w14:textId="77777777" w:rsidR="003765FA" w:rsidRDefault="00364945">
            <w:r>
              <w:t>Indicates the debugging and measurement options.</w:t>
            </w:r>
          </w:p>
        </w:tc>
      </w:tr>
      <w:tr w:rsidR="003765FA" w14:paraId="224E60B5" w14:textId="77777777" w:rsidTr="00BB4FF1">
        <w:trPr>
          <w:jc w:val="center"/>
        </w:trPr>
        <w:tc>
          <w:tcPr>
            <w:tcW w:w="3420" w:type="dxa"/>
            <w:shd w:val="clear" w:color="auto" w:fill="FFFFFF"/>
            <w:tcMar>
              <w:top w:w="100" w:type="dxa"/>
              <w:left w:w="100" w:type="dxa"/>
              <w:bottom w:w="100" w:type="dxa"/>
              <w:right w:w="100" w:type="dxa"/>
            </w:tcMar>
          </w:tcPr>
          <w:p w14:paraId="05C67463" w14:textId="77777777" w:rsidR="003765FA" w:rsidRDefault="00364945">
            <w:pPr>
              <w:rPr>
                <w:b/>
              </w:rPr>
            </w:pPr>
            <w:r>
              <w:rPr>
                <w:b/>
              </w:rPr>
              <w:t>reserved(3)</w:t>
            </w:r>
          </w:p>
        </w:tc>
        <w:tc>
          <w:tcPr>
            <w:tcW w:w="5940" w:type="dxa"/>
            <w:shd w:val="clear" w:color="auto" w:fill="FFFFFF"/>
            <w:tcMar>
              <w:top w:w="100" w:type="dxa"/>
              <w:left w:w="100" w:type="dxa"/>
              <w:bottom w:w="100" w:type="dxa"/>
              <w:right w:w="100" w:type="dxa"/>
            </w:tcMar>
          </w:tcPr>
          <w:p w14:paraId="296BA965" w14:textId="77777777" w:rsidR="003765FA" w:rsidRDefault="00364945">
            <w:r>
              <w:t>Indicates a reserved value.</w:t>
            </w:r>
          </w:p>
        </w:tc>
      </w:tr>
    </w:tbl>
    <w:p w14:paraId="33E0D180" w14:textId="77777777" w:rsidR="003765FA" w:rsidRDefault="003765FA"/>
    <w:p w14:paraId="52D1FBDB" w14:textId="77777777" w:rsidR="003765FA" w:rsidRDefault="00364945" w:rsidP="00D06494">
      <w:pPr>
        <w:pStyle w:val="Heading3"/>
      </w:pPr>
      <w:bookmarkStart w:id="254" w:name="_Toc449967702"/>
      <w:r>
        <w:lastRenderedPageBreak/>
        <w:t>IPv4OptionsTypeEnum Enumeration</w:t>
      </w:r>
      <w:bookmarkEnd w:id="254"/>
    </w:p>
    <w:p w14:paraId="5CB7F106" w14:textId="691B2BD2" w:rsidR="003765FA" w:rsidRDefault="00364945">
      <w:pPr>
        <w:pStyle w:val="basicparagraph"/>
        <w:contextualSpacing w:val="0"/>
      </w:pPr>
      <w:r>
        <w:t xml:space="preserve">The literals of the </w:t>
      </w:r>
      <w:r>
        <w:rPr>
          <w:rFonts w:ascii="Courier New" w:eastAsia="Courier New" w:hAnsi="Courier New" w:cs="Courier New"/>
        </w:rPr>
        <w:t>IPv4OptionsTypeEnum</w:t>
      </w:r>
      <w:r w:rsidR="00BB4FF1">
        <w:t xml:space="preserve"> enumeration are given in </w:t>
      </w:r>
      <w:r w:rsidR="00BB4FF1" w:rsidRPr="00BB4FF1">
        <w:rPr>
          <w:b/>
          <w:color w:val="0000EE"/>
        </w:rPr>
        <w:fldChar w:fldCharType="begin"/>
      </w:r>
      <w:r w:rsidR="00BB4FF1" w:rsidRPr="00BB4FF1">
        <w:rPr>
          <w:b/>
          <w:color w:val="0000EE"/>
        </w:rPr>
        <w:instrText xml:space="preserve"> REF _Ref439933377 \h </w:instrText>
      </w:r>
      <w:r w:rsidR="00BB4FF1">
        <w:rPr>
          <w:b/>
          <w:color w:val="0000EE"/>
        </w:rPr>
        <w:instrText xml:space="preserve"> \* MERGEFORMAT </w:instrText>
      </w:r>
      <w:r w:rsidR="00BB4FF1" w:rsidRPr="00BB4FF1">
        <w:rPr>
          <w:b/>
          <w:color w:val="0000EE"/>
        </w:rPr>
      </w:r>
      <w:r w:rsidR="00BB4FF1" w:rsidRPr="00BB4FF1">
        <w:rPr>
          <w:b/>
          <w:color w:val="0000EE"/>
        </w:rPr>
        <w:fldChar w:fldCharType="separate"/>
      </w:r>
      <w:r w:rsidR="00BB4FF1" w:rsidRPr="00BB4FF1">
        <w:rPr>
          <w:b/>
          <w:color w:val="0000EE"/>
        </w:rPr>
        <w:t xml:space="preserve">Table </w:t>
      </w:r>
      <w:r w:rsidR="00BB4FF1" w:rsidRPr="00BB4FF1">
        <w:rPr>
          <w:b/>
          <w:noProof/>
          <w:color w:val="0000EE"/>
        </w:rPr>
        <w:t>3</w:t>
      </w:r>
      <w:r w:rsidR="00BB4FF1" w:rsidRPr="00BB4FF1">
        <w:rPr>
          <w:b/>
          <w:color w:val="0000EE"/>
        </w:rPr>
        <w:noBreakHyphen/>
      </w:r>
      <w:r w:rsidR="00BB4FF1" w:rsidRPr="00BB4FF1">
        <w:rPr>
          <w:b/>
          <w:noProof/>
          <w:color w:val="0000EE"/>
        </w:rPr>
        <w:t>84</w:t>
      </w:r>
      <w:r w:rsidR="00BB4FF1" w:rsidRPr="00BB4FF1">
        <w:rPr>
          <w:b/>
          <w:color w:val="0000EE"/>
        </w:rPr>
        <w:fldChar w:fldCharType="end"/>
      </w:r>
      <w:r>
        <w:t>.</w:t>
      </w:r>
    </w:p>
    <w:p w14:paraId="17A665AC" w14:textId="3486594D" w:rsidR="003765FA" w:rsidRDefault="00364945">
      <w:pPr>
        <w:pStyle w:val="tablecaption"/>
        <w:jc w:val="center"/>
      </w:pPr>
      <w:bookmarkStart w:id="255" w:name="_Ref439933377"/>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84</w:t>
      </w:r>
      <w:r w:rsidR="003E4566">
        <w:rPr>
          <w:noProof/>
        </w:rPr>
        <w:fldChar w:fldCharType="end"/>
      </w:r>
      <w:bookmarkEnd w:id="255"/>
      <w:r w:rsidR="00BB4FF1">
        <w:rPr>
          <w:noProof/>
        </w:rPr>
        <w:t xml:space="preserve">. </w:t>
      </w:r>
      <w:r>
        <w:t xml:space="preserve">Literals of the </w:t>
      </w:r>
      <w:r>
        <w:rPr>
          <w:rFonts w:ascii="Courier New" w:eastAsia="Courier New" w:hAnsi="Courier New" w:cs="Courier New"/>
        </w:rPr>
        <w:t>IPv4OptionsTypeEnum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2CCAB769" w14:textId="77777777" w:rsidTr="0004189A">
        <w:trPr>
          <w:jc w:val="center"/>
        </w:trPr>
        <w:tc>
          <w:tcPr>
            <w:tcW w:w="3780" w:type="dxa"/>
            <w:shd w:val="clear" w:color="auto" w:fill="BFBFBF"/>
            <w:tcMar>
              <w:top w:w="100" w:type="dxa"/>
              <w:left w:w="100" w:type="dxa"/>
              <w:bottom w:w="100" w:type="dxa"/>
              <w:right w:w="100" w:type="dxa"/>
            </w:tcMar>
          </w:tcPr>
          <w:p w14:paraId="65973FF0"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767CCCD3" w14:textId="77777777" w:rsidR="003765FA" w:rsidRDefault="00364945">
            <w:pPr>
              <w:rPr>
                <w:b/>
                <w:color w:val="000000"/>
              </w:rPr>
            </w:pPr>
            <w:r>
              <w:rPr>
                <w:b/>
                <w:color w:val="000000"/>
              </w:rPr>
              <w:t>Description</w:t>
            </w:r>
          </w:p>
        </w:tc>
      </w:tr>
      <w:tr w:rsidR="003765FA" w14:paraId="352EFA71" w14:textId="77777777" w:rsidTr="0004189A">
        <w:trPr>
          <w:jc w:val="center"/>
        </w:trPr>
        <w:tc>
          <w:tcPr>
            <w:tcW w:w="3780" w:type="dxa"/>
            <w:shd w:val="clear" w:color="auto" w:fill="FFFFFF"/>
            <w:tcMar>
              <w:top w:w="100" w:type="dxa"/>
              <w:left w:w="100" w:type="dxa"/>
              <w:bottom w:w="100" w:type="dxa"/>
              <w:right w:w="100" w:type="dxa"/>
            </w:tcMar>
          </w:tcPr>
          <w:p w14:paraId="77EAFB40" w14:textId="77777777" w:rsidR="003765FA" w:rsidRDefault="00364945">
            <w:pPr>
              <w:rPr>
                <w:b/>
              </w:rPr>
            </w:pPr>
            <w:r>
              <w:rPr>
                <w:b/>
              </w:rPr>
              <w:t>endofoptionslist(0)</w:t>
            </w:r>
          </w:p>
        </w:tc>
        <w:tc>
          <w:tcPr>
            <w:tcW w:w="5580" w:type="dxa"/>
            <w:shd w:val="clear" w:color="auto" w:fill="FFFFFF"/>
            <w:tcMar>
              <w:top w:w="100" w:type="dxa"/>
              <w:left w:w="100" w:type="dxa"/>
              <w:bottom w:w="100" w:type="dxa"/>
              <w:right w:w="100" w:type="dxa"/>
            </w:tcMar>
          </w:tcPr>
          <w:p w14:paraId="0CB5CABA" w14:textId="77777777" w:rsidR="003765FA" w:rsidRDefault="00364945">
            <w:r>
              <w:t>Indicates the End of Options List option, or EOOL.</w:t>
            </w:r>
          </w:p>
        </w:tc>
      </w:tr>
      <w:tr w:rsidR="003765FA" w14:paraId="05E3F370" w14:textId="77777777" w:rsidTr="0004189A">
        <w:trPr>
          <w:jc w:val="center"/>
        </w:trPr>
        <w:tc>
          <w:tcPr>
            <w:tcW w:w="3780" w:type="dxa"/>
            <w:shd w:val="clear" w:color="auto" w:fill="FFFFFF"/>
            <w:tcMar>
              <w:top w:w="100" w:type="dxa"/>
              <w:left w:w="100" w:type="dxa"/>
              <w:bottom w:w="100" w:type="dxa"/>
              <w:right w:w="100" w:type="dxa"/>
            </w:tcMar>
          </w:tcPr>
          <w:p w14:paraId="664A95B8" w14:textId="77777777" w:rsidR="003765FA" w:rsidRDefault="00364945">
            <w:pPr>
              <w:rPr>
                <w:b/>
              </w:rPr>
            </w:pPr>
            <w:r>
              <w:rPr>
                <w:b/>
              </w:rPr>
              <w:t>nop(1)</w:t>
            </w:r>
          </w:p>
        </w:tc>
        <w:tc>
          <w:tcPr>
            <w:tcW w:w="5580" w:type="dxa"/>
            <w:shd w:val="clear" w:color="auto" w:fill="FFFFFF"/>
            <w:tcMar>
              <w:top w:w="100" w:type="dxa"/>
              <w:left w:w="100" w:type="dxa"/>
              <w:bottom w:w="100" w:type="dxa"/>
              <w:right w:w="100" w:type="dxa"/>
            </w:tcMar>
          </w:tcPr>
          <w:p w14:paraId="565E976C" w14:textId="77777777" w:rsidR="003765FA" w:rsidRDefault="00364945">
            <w:r>
              <w:t>Indicates the No Operation option, or NOP.</w:t>
            </w:r>
          </w:p>
        </w:tc>
      </w:tr>
      <w:tr w:rsidR="003765FA" w14:paraId="0194C18B" w14:textId="77777777" w:rsidTr="0004189A">
        <w:trPr>
          <w:jc w:val="center"/>
        </w:trPr>
        <w:tc>
          <w:tcPr>
            <w:tcW w:w="3780" w:type="dxa"/>
            <w:shd w:val="clear" w:color="auto" w:fill="FFFFFF"/>
            <w:tcMar>
              <w:top w:w="100" w:type="dxa"/>
              <w:left w:w="100" w:type="dxa"/>
              <w:bottom w:w="100" w:type="dxa"/>
              <w:right w:w="100" w:type="dxa"/>
            </w:tcMar>
          </w:tcPr>
          <w:p w14:paraId="14FEC411" w14:textId="77777777" w:rsidR="003765FA" w:rsidRDefault="00364945">
            <w:pPr>
              <w:rPr>
                <w:b/>
              </w:rPr>
            </w:pPr>
            <w:r>
              <w:rPr>
                <w:b/>
              </w:rPr>
              <w:t>security(2)</w:t>
            </w:r>
          </w:p>
        </w:tc>
        <w:tc>
          <w:tcPr>
            <w:tcW w:w="5580" w:type="dxa"/>
            <w:shd w:val="clear" w:color="auto" w:fill="FFFFFF"/>
            <w:tcMar>
              <w:top w:w="100" w:type="dxa"/>
              <w:left w:w="100" w:type="dxa"/>
              <w:bottom w:w="100" w:type="dxa"/>
              <w:right w:w="100" w:type="dxa"/>
            </w:tcMar>
          </w:tcPr>
          <w:p w14:paraId="0CB47262" w14:textId="77777777" w:rsidR="003765FA" w:rsidRDefault="00364945">
            <w:r>
              <w:t>Indicates the Security option, or SEC.</w:t>
            </w:r>
          </w:p>
        </w:tc>
      </w:tr>
      <w:tr w:rsidR="003765FA" w14:paraId="19E0A93B" w14:textId="77777777" w:rsidTr="0004189A">
        <w:trPr>
          <w:jc w:val="center"/>
        </w:trPr>
        <w:tc>
          <w:tcPr>
            <w:tcW w:w="3780" w:type="dxa"/>
            <w:shd w:val="clear" w:color="auto" w:fill="FFFFFF"/>
            <w:tcMar>
              <w:top w:w="100" w:type="dxa"/>
              <w:left w:w="100" w:type="dxa"/>
              <w:bottom w:w="100" w:type="dxa"/>
              <w:right w:w="100" w:type="dxa"/>
            </w:tcMar>
          </w:tcPr>
          <w:p w14:paraId="42D19DDB" w14:textId="77777777" w:rsidR="003765FA" w:rsidRDefault="00364945">
            <w:pPr>
              <w:rPr>
                <w:b/>
              </w:rPr>
            </w:pPr>
            <w:r>
              <w:rPr>
                <w:b/>
              </w:rPr>
              <w:t>loosesourceroute(3)</w:t>
            </w:r>
          </w:p>
        </w:tc>
        <w:tc>
          <w:tcPr>
            <w:tcW w:w="5580" w:type="dxa"/>
            <w:shd w:val="clear" w:color="auto" w:fill="FFFFFF"/>
            <w:tcMar>
              <w:top w:w="100" w:type="dxa"/>
              <w:left w:w="100" w:type="dxa"/>
              <w:bottom w:w="100" w:type="dxa"/>
              <w:right w:w="100" w:type="dxa"/>
            </w:tcMar>
          </w:tcPr>
          <w:p w14:paraId="7EA1A26A" w14:textId="77777777" w:rsidR="003765FA" w:rsidRDefault="00364945">
            <w:r>
              <w:t>Indicates the Loose Source Route option, or LSR.</w:t>
            </w:r>
          </w:p>
        </w:tc>
      </w:tr>
      <w:tr w:rsidR="003765FA" w14:paraId="11C61054" w14:textId="77777777" w:rsidTr="0004189A">
        <w:trPr>
          <w:jc w:val="center"/>
        </w:trPr>
        <w:tc>
          <w:tcPr>
            <w:tcW w:w="3780" w:type="dxa"/>
            <w:shd w:val="clear" w:color="auto" w:fill="FFFFFF"/>
            <w:tcMar>
              <w:top w:w="100" w:type="dxa"/>
              <w:left w:w="100" w:type="dxa"/>
              <w:bottom w:w="100" w:type="dxa"/>
              <w:right w:w="100" w:type="dxa"/>
            </w:tcMar>
          </w:tcPr>
          <w:p w14:paraId="5AC9057D" w14:textId="77777777" w:rsidR="003765FA" w:rsidRDefault="00364945">
            <w:pPr>
              <w:rPr>
                <w:b/>
              </w:rPr>
            </w:pPr>
            <w:r>
              <w:rPr>
                <w:b/>
              </w:rPr>
              <w:t>timestamp(4)</w:t>
            </w:r>
          </w:p>
        </w:tc>
        <w:tc>
          <w:tcPr>
            <w:tcW w:w="5580" w:type="dxa"/>
            <w:shd w:val="clear" w:color="auto" w:fill="FFFFFF"/>
            <w:tcMar>
              <w:top w:w="100" w:type="dxa"/>
              <w:left w:w="100" w:type="dxa"/>
              <w:bottom w:w="100" w:type="dxa"/>
              <w:right w:w="100" w:type="dxa"/>
            </w:tcMar>
          </w:tcPr>
          <w:p w14:paraId="6CE46A11" w14:textId="77777777" w:rsidR="003765FA" w:rsidRDefault="00364945">
            <w:r>
              <w:t>Indicates the Time Stamp option, or TS.</w:t>
            </w:r>
          </w:p>
        </w:tc>
      </w:tr>
      <w:tr w:rsidR="003765FA" w14:paraId="1440DAA9" w14:textId="77777777" w:rsidTr="0004189A">
        <w:trPr>
          <w:jc w:val="center"/>
        </w:trPr>
        <w:tc>
          <w:tcPr>
            <w:tcW w:w="3780" w:type="dxa"/>
            <w:shd w:val="clear" w:color="auto" w:fill="FFFFFF"/>
            <w:tcMar>
              <w:top w:w="100" w:type="dxa"/>
              <w:left w:w="100" w:type="dxa"/>
              <w:bottom w:w="100" w:type="dxa"/>
              <w:right w:w="100" w:type="dxa"/>
            </w:tcMar>
          </w:tcPr>
          <w:p w14:paraId="766D2D9F" w14:textId="77777777" w:rsidR="003765FA" w:rsidRDefault="00364945">
            <w:pPr>
              <w:rPr>
                <w:b/>
              </w:rPr>
            </w:pPr>
            <w:r>
              <w:rPr>
                <w:b/>
              </w:rPr>
              <w:t>extendedsecurity(5)</w:t>
            </w:r>
          </w:p>
        </w:tc>
        <w:tc>
          <w:tcPr>
            <w:tcW w:w="5580" w:type="dxa"/>
            <w:shd w:val="clear" w:color="auto" w:fill="FFFFFF"/>
            <w:tcMar>
              <w:top w:w="100" w:type="dxa"/>
              <w:left w:w="100" w:type="dxa"/>
              <w:bottom w:w="100" w:type="dxa"/>
              <w:right w:w="100" w:type="dxa"/>
            </w:tcMar>
          </w:tcPr>
          <w:p w14:paraId="557C1510" w14:textId="77777777" w:rsidR="003765FA" w:rsidRDefault="00364945">
            <w:r>
              <w:t>Indicates the Extended Security option, or E-SEC.</w:t>
            </w:r>
          </w:p>
        </w:tc>
      </w:tr>
      <w:tr w:rsidR="003765FA" w14:paraId="60C006A4" w14:textId="77777777" w:rsidTr="0004189A">
        <w:trPr>
          <w:jc w:val="center"/>
        </w:trPr>
        <w:tc>
          <w:tcPr>
            <w:tcW w:w="3780" w:type="dxa"/>
            <w:shd w:val="clear" w:color="auto" w:fill="FFFFFF"/>
            <w:tcMar>
              <w:top w:w="100" w:type="dxa"/>
              <w:left w:w="100" w:type="dxa"/>
              <w:bottom w:w="100" w:type="dxa"/>
              <w:right w:w="100" w:type="dxa"/>
            </w:tcMar>
          </w:tcPr>
          <w:p w14:paraId="171142B0" w14:textId="77777777" w:rsidR="003765FA" w:rsidRDefault="00364945">
            <w:pPr>
              <w:rPr>
                <w:b/>
              </w:rPr>
            </w:pPr>
            <w:r>
              <w:rPr>
                <w:b/>
              </w:rPr>
              <w:t>commercialsecurity(6)</w:t>
            </w:r>
          </w:p>
        </w:tc>
        <w:tc>
          <w:tcPr>
            <w:tcW w:w="5580" w:type="dxa"/>
            <w:shd w:val="clear" w:color="auto" w:fill="FFFFFF"/>
            <w:tcMar>
              <w:top w:w="100" w:type="dxa"/>
              <w:left w:w="100" w:type="dxa"/>
              <w:bottom w:w="100" w:type="dxa"/>
              <w:right w:w="100" w:type="dxa"/>
            </w:tcMar>
          </w:tcPr>
          <w:p w14:paraId="0C3823BF" w14:textId="77777777" w:rsidR="003765FA" w:rsidRDefault="00364945">
            <w:r>
              <w:t>Indicates the Commercial Security option, or CIPSO.</w:t>
            </w:r>
          </w:p>
        </w:tc>
      </w:tr>
      <w:tr w:rsidR="003765FA" w14:paraId="30F79C33" w14:textId="77777777" w:rsidTr="0004189A">
        <w:trPr>
          <w:jc w:val="center"/>
        </w:trPr>
        <w:tc>
          <w:tcPr>
            <w:tcW w:w="3780" w:type="dxa"/>
            <w:shd w:val="clear" w:color="auto" w:fill="FFFFFF"/>
            <w:tcMar>
              <w:top w:w="100" w:type="dxa"/>
              <w:left w:w="100" w:type="dxa"/>
              <w:bottom w:w="100" w:type="dxa"/>
              <w:right w:w="100" w:type="dxa"/>
            </w:tcMar>
          </w:tcPr>
          <w:p w14:paraId="41CB9A85" w14:textId="77777777" w:rsidR="003765FA" w:rsidRDefault="00364945">
            <w:pPr>
              <w:rPr>
                <w:b/>
              </w:rPr>
            </w:pPr>
            <w:r>
              <w:rPr>
                <w:b/>
              </w:rPr>
              <w:t>recordroute(7)</w:t>
            </w:r>
          </w:p>
        </w:tc>
        <w:tc>
          <w:tcPr>
            <w:tcW w:w="5580" w:type="dxa"/>
            <w:shd w:val="clear" w:color="auto" w:fill="FFFFFF"/>
            <w:tcMar>
              <w:top w:w="100" w:type="dxa"/>
              <w:left w:w="100" w:type="dxa"/>
              <w:bottom w:w="100" w:type="dxa"/>
              <w:right w:w="100" w:type="dxa"/>
            </w:tcMar>
          </w:tcPr>
          <w:p w14:paraId="3AF3AB18" w14:textId="77777777" w:rsidR="003765FA" w:rsidRDefault="00364945">
            <w:r>
              <w:t>Indicates the Record Route option, or RR.</w:t>
            </w:r>
          </w:p>
        </w:tc>
      </w:tr>
      <w:tr w:rsidR="003765FA" w14:paraId="35EC4830" w14:textId="77777777" w:rsidTr="0004189A">
        <w:trPr>
          <w:jc w:val="center"/>
        </w:trPr>
        <w:tc>
          <w:tcPr>
            <w:tcW w:w="3780" w:type="dxa"/>
            <w:shd w:val="clear" w:color="auto" w:fill="FFFFFF"/>
            <w:tcMar>
              <w:top w:w="100" w:type="dxa"/>
              <w:left w:w="100" w:type="dxa"/>
              <w:bottom w:w="100" w:type="dxa"/>
              <w:right w:w="100" w:type="dxa"/>
            </w:tcMar>
          </w:tcPr>
          <w:p w14:paraId="26301A42" w14:textId="77777777" w:rsidR="003765FA" w:rsidRDefault="00364945">
            <w:pPr>
              <w:rPr>
                <w:b/>
              </w:rPr>
            </w:pPr>
            <w:r>
              <w:rPr>
                <w:b/>
              </w:rPr>
              <w:t>streamidentifier(8)</w:t>
            </w:r>
          </w:p>
        </w:tc>
        <w:tc>
          <w:tcPr>
            <w:tcW w:w="5580" w:type="dxa"/>
            <w:shd w:val="clear" w:color="auto" w:fill="FFFFFF"/>
            <w:tcMar>
              <w:top w:w="100" w:type="dxa"/>
              <w:left w:w="100" w:type="dxa"/>
              <w:bottom w:w="100" w:type="dxa"/>
              <w:right w:w="100" w:type="dxa"/>
            </w:tcMar>
          </w:tcPr>
          <w:p w14:paraId="1E6C25A1" w14:textId="77777777" w:rsidR="003765FA" w:rsidRDefault="00364945">
            <w:r>
              <w:t>Indicates the Stream ID option, or SID.</w:t>
            </w:r>
          </w:p>
        </w:tc>
      </w:tr>
      <w:tr w:rsidR="003765FA" w14:paraId="73120524" w14:textId="77777777" w:rsidTr="0004189A">
        <w:trPr>
          <w:jc w:val="center"/>
        </w:trPr>
        <w:tc>
          <w:tcPr>
            <w:tcW w:w="3780" w:type="dxa"/>
            <w:shd w:val="clear" w:color="auto" w:fill="FFFFFF"/>
            <w:tcMar>
              <w:top w:w="100" w:type="dxa"/>
              <w:left w:w="100" w:type="dxa"/>
              <w:bottom w:w="100" w:type="dxa"/>
              <w:right w:w="100" w:type="dxa"/>
            </w:tcMar>
          </w:tcPr>
          <w:p w14:paraId="449A23D7" w14:textId="77777777" w:rsidR="003765FA" w:rsidRDefault="00364945">
            <w:pPr>
              <w:rPr>
                <w:b/>
              </w:rPr>
            </w:pPr>
            <w:r>
              <w:rPr>
                <w:b/>
              </w:rPr>
              <w:t>strictsourceroute(9)</w:t>
            </w:r>
          </w:p>
        </w:tc>
        <w:tc>
          <w:tcPr>
            <w:tcW w:w="5580" w:type="dxa"/>
            <w:shd w:val="clear" w:color="auto" w:fill="FFFFFF"/>
            <w:tcMar>
              <w:top w:w="100" w:type="dxa"/>
              <w:left w:w="100" w:type="dxa"/>
              <w:bottom w:w="100" w:type="dxa"/>
              <w:right w:w="100" w:type="dxa"/>
            </w:tcMar>
          </w:tcPr>
          <w:p w14:paraId="685DD71B" w14:textId="77777777" w:rsidR="003765FA" w:rsidRDefault="00364945">
            <w:r>
              <w:t>Indicates the Strict Source Route option, or SSR.</w:t>
            </w:r>
          </w:p>
        </w:tc>
      </w:tr>
      <w:tr w:rsidR="003765FA" w14:paraId="3CC37AC0" w14:textId="77777777" w:rsidTr="0004189A">
        <w:trPr>
          <w:jc w:val="center"/>
        </w:trPr>
        <w:tc>
          <w:tcPr>
            <w:tcW w:w="3780" w:type="dxa"/>
            <w:shd w:val="clear" w:color="auto" w:fill="FFFFFF"/>
            <w:tcMar>
              <w:top w:w="100" w:type="dxa"/>
              <w:left w:w="100" w:type="dxa"/>
              <w:bottom w:w="100" w:type="dxa"/>
              <w:right w:w="100" w:type="dxa"/>
            </w:tcMar>
          </w:tcPr>
          <w:p w14:paraId="155C2A38" w14:textId="77777777" w:rsidR="003765FA" w:rsidRDefault="00364945">
            <w:pPr>
              <w:rPr>
                <w:b/>
              </w:rPr>
            </w:pPr>
            <w:r>
              <w:rPr>
                <w:b/>
              </w:rPr>
              <w:t>experimentalmeasure(10)</w:t>
            </w:r>
          </w:p>
        </w:tc>
        <w:tc>
          <w:tcPr>
            <w:tcW w:w="5580" w:type="dxa"/>
            <w:shd w:val="clear" w:color="auto" w:fill="FFFFFF"/>
            <w:tcMar>
              <w:top w:w="100" w:type="dxa"/>
              <w:left w:w="100" w:type="dxa"/>
              <w:bottom w:w="100" w:type="dxa"/>
              <w:right w:w="100" w:type="dxa"/>
            </w:tcMar>
          </w:tcPr>
          <w:p w14:paraId="0BCC6ECE" w14:textId="77777777" w:rsidR="003765FA" w:rsidRDefault="00364945">
            <w:r>
              <w:t>Indicates the Experimental Measurement option, or ZSU.</w:t>
            </w:r>
          </w:p>
        </w:tc>
      </w:tr>
      <w:tr w:rsidR="003765FA" w14:paraId="0D78B077" w14:textId="77777777" w:rsidTr="0004189A">
        <w:trPr>
          <w:jc w:val="center"/>
        </w:trPr>
        <w:tc>
          <w:tcPr>
            <w:tcW w:w="3780" w:type="dxa"/>
            <w:shd w:val="clear" w:color="auto" w:fill="FFFFFF"/>
            <w:tcMar>
              <w:top w:w="100" w:type="dxa"/>
              <w:left w:w="100" w:type="dxa"/>
              <w:bottom w:w="100" w:type="dxa"/>
              <w:right w:w="100" w:type="dxa"/>
            </w:tcMar>
          </w:tcPr>
          <w:p w14:paraId="3248EE25" w14:textId="77777777" w:rsidR="003765FA" w:rsidRDefault="00364945">
            <w:pPr>
              <w:rPr>
                <w:b/>
              </w:rPr>
            </w:pPr>
            <w:r>
              <w:rPr>
                <w:b/>
              </w:rPr>
              <w:t>mtuprobe(11)</w:t>
            </w:r>
          </w:p>
        </w:tc>
        <w:tc>
          <w:tcPr>
            <w:tcW w:w="5580" w:type="dxa"/>
            <w:shd w:val="clear" w:color="auto" w:fill="FFFFFF"/>
            <w:tcMar>
              <w:top w:w="100" w:type="dxa"/>
              <w:left w:w="100" w:type="dxa"/>
              <w:bottom w:w="100" w:type="dxa"/>
              <w:right w:w="100" w:type="dxa"/>
            </w:tcMar>
          </w:tcPr>
          <w:p w14:paraId="32E4C57A" w14:textId="77777777" w:rsidR="003765FA" w:rsidRDefault="00364945">
            <w:r>
              <w:t>Indicates the MTU probe option, or MTUP.</w:t>
            </w:r>
          </w:p>
        </w:tc>
      </w:tr>
      <w:tr w:rsidR="003765FA" w14:paraId="05907C1B" w14:textId="77777777" w:rsidTr="0004189A">
        <w:trPr>
          <w:jc w:val="center"/>
        </w:trPr>
        <w:tc>
          <w:tcPr>
            <w:tcW w:w="3780" w:type="dxa"/>
            <w:shd w:val="clear" w:color="auto" w:fill="FFFFFF"/>
            <w:tcMar>
              <w:top w:w="100" w:type="dxa"/>
              <w:left w:w="100" w:type="dxa"/>
              <w:bottom w:w="100" w:type="dxa"/>
              <w:right w:w="100" w:type="dxa"/>
            </w:tcMar>
          </w:tcPr>
          <w:p w14:paraId="6A168238" w14:textId="77777777" w:rsidR="003765FA" w:rsidRDefault="00364945">
            <w:pPr>
              <w:rPr>
                <w:b/>
              </w:rPr>
            </w:pPr>
            <w:r>
              <w:rPr>
                <w:b/>
              </w:rPr>
              <w:t>mtureply(12)</w:t>
            </w:r>
          </w:p>
        </w:tc>
        <w:tc>
          <w:tcPr>
            <w:tcW w:w="5580" w:type="dxa"/>
            <w:shd w:val="clear" w:color="auto" w:fill="FFFFFF"/>
            <w:tcMar>
              <w:top w:w="100" w:type="dxa"/>
              <w:left w:w="100" w:type="dxa"/>
              <w:bottom w:w="100" w:type="dxa"/>
              <w:right w:w="100" w:type="dxa"/>
            </w:tcMar>
          </w:tcPr>
          <w:p w14:paraId="7C8E98FF" w14:textId="77777777" w:rsidR="003765FA" w:rsidRDefault="00364945">
            <w:r>
              <w:t>Indicates the MTU reply option, or MTUR.</w:t>
            </w:r>
          </w:p>
        </w:tc>
      </w:tr>
      <w:tr w:rsidR="003765FA" w14:paraId="7F8FD1AF" w14:textId="77777777" w:rsidTr="0004189A">
        <w:trPr>
          <w:jc w:val="center"/>
        </w:trPr>
        <w:tc>
          <w:tcPr>
            <w:tcW w:w="3780" w:type="dxa"/>
            <w:shd w:val="clear" w:color="auto" w:fill="FFFFFF"/>
            <w:tcMar>
              <w:top w:w="100" w:type="dxa"/>
              <w:left w:w="100" w:type="dxa"/>
              <w:bottom w:w="100" w:type="dxa"/>
              <w:right w:w="100" w:type="dxa"/>
            </w:tcMar>
          </w:tcPr>
          <w:p w14:paraId="12F5C8E4" w14:textId="77777777" w:rsidR="003765FA" w:rsidRDefault="00364945">
            <w:pPr>
              <w:rPr>
                <w:b/>
              </w:rPr>
            </w:pPr>
            <w:r>
              <w:rPr>
                <w:b/>
              </w:rPr>
              <w:t>experimentalflowcontrol(13)</w:t>
            </w:r>
          </w:p>
        </w:tc>
        <w:tc>
          <w:tcPr>
            <w:tcW w:w="5580" w:type="dxa"/>
            <w:shd w:val="clear" w:color="auto" w:fill="FFFFFF"/>
            <w:tcMar>
              <w:top w:w="100" w:type="dxa"/>
              <w:left w:w="100" w:type="dxa"/>
              <w:bottom w:w="100" w:type="dxa"/>
              <w:right w:w="100" w:type="dxa"/>
            </w:tcMar>
          </w:tcPr>
          <w:p w14:paraId="7A288554" w14:textId="77777777" w:rsidR="003765FA" w:rsidRDefault="00364945">
            <w:r>
              <w:t>Indicates the Experimental Flow Control option, or FINN.</w:t>
            </w:r>
          </w:p>
        </w:tc>
      </w:tr>
      <w:tr w:rsidR="003765FA" w14:paraId="0251B059" w14:textId="77777777" w:rsidTr="0004189A">
        <w:trPr>
          <w:jc w:val="center"/>
        </w:trPr>
        <w:tc>
          <w:tcPr>
            <w:tcW w:w="3780" w:type="dxa"/>
            <w:shd w:val="clear" w:color="auto" w:fill="FFFFFF"/>
            <w:tcMar>
              <w:top w:w="100" w:type="dxa"/>
              <w:left w:w="100" w:type="dxa"/>
              <w:bottom w:w="100" w:type="dxa"/>
              <w:right w:w="100" w:type="dxa"/>
            </w:tcMar>
          </w:tcPr>
          <w:p w14:paraId="4B6C359D" w14:textId="77777777" w:rsidR="003765FA" w:rsidRDefault="00364945">
            <w:pPr>
              <w:rPr>
                <w:b/>
              </w:rPr>
            </w:pPr>
            <w:r>
              <w:rPr>
                <w:b/>
              </w:rPr>
              <w:t>experimentalaccesscontrol(14)</w:t>
            </w:r>
          </w:p>
        </w:tc>
        <w:tc>
          <w:tcPr>
            <w:tcW w:w="5580" w:type="dxa"/>
            <w:shd w:val="clear" w:color="auto" w:fill="FFFFFF"/>
            <w:tcMar>
              <w:top w:w="100" w:type="dxa"/>
              <w:left w:w="100" w:type="dxa"/>
              <w:bottom w:w="100" w:type="dxa"/>
              <w:right w:w="100" w:type="dxa"/>
            </w:tcMar>
          </w:tcPr>
          <w:p w14:paraId="11519870" w14:textId="77777777" w:rsidR="003765FA" w:rsidRDefault="00364945">
            <w:r>
              <w:t>Indicates the Experimental Access Control option, or FINN.</w:t>
            </w:r>
          </w:p>
        </w:tc>
      </w:tr>
      <w:tr w:rsidR="003765FA" w14:paraId="04F0AD16" w14:textId="77777777" w:rsidTr="0004189A">
        <w:trPr>
          <w:jc w:val="center"/>
        </w:trPr>
        <w:tc>
          <w:tcPr>
            <w:tcW w:w="3780" w:type="dxa"/>
            <w:shd w:val="clear" w:color="auto" w:fill="FFFFFF"/>
            <w:tcMar>
              <w:top w:w="100" w:type="dxa"/>
              <w:left w:w="100" w:type="dxa"/>
              <w:bottom w:w="100" w:type="dxa"/>
              <w:right w:w="100" w:type="dxa"/>
            </w:tcMar>
          </w:tcPr>
          <w:p w14:paraId="12E6E787" w14:textId="77777777" w:rsidR="003765FA" w:rsidRDefault="00364945">
            <w:pPr>
              <w:rPr>
                <w:b/>
              </w:rPr>
            </w:pPr>
            <w:r>
              <w:rPr>
                <w:b/>
              </w:rPr>
              <w:t>encode(15)</w:t>
            </w:r>
          </w:p>
        </w:tc>
        <w:tc>
          <w:tcPr>
            <w:tcW w:w="5580" w:type="dxa"/>
            <w:shd w:val="clear" w:color="auto" w:fill="FFFFFF"/>
            <w:tcMar>
              <w:top w:w="100" w:type="dxa"/>
              <w:left w:w="100" w:type="dxa"/>
              <w:bottom w:w="100" w:type="dxa"/>
              <w:right w:w="100" w:type="dxa"/>
            </w:tcMar>
          </w:tcPr>
          <w:p w14:paraId="3F4CEB6E" w14:textId="77777777" w:rsidR="003765FA" w:rsidRDefault="003765FA"/>
        </w:tc>
      </w:tr>
      <w:tr w:rsidR="003765FA" w14:paraId="4963A6B8" w14:textId="77777777" w:rsidTr="0004189A">
        <w:trPr>
          <w:jc w:val="center"/>
        </w:trPr>
        <w:tc>
          <w:tcPr>
            <w:tcW w:w="3780" w:type="dxa"/>
            <w:shd w:val="clear" w:color="auto" w:fill="FFFFFF"/>
            <w:tcMar>
              <w:top w:w="100" w:type="dxa"/>
              <w:left w:w="100" w:type="dxa"/>
              <w:bottom w:w="100" w:type="dxa"/>
              <w:right w:w="100" w:type="dxa"/>
            </w:tcMar>
          </w:tcPr>
          <w:p w14:paraId="202CDB78" w14:textId="77777777" w:rsidR="003765FA" w:rsidRDefault="00364945">
            <w:pPr>
              <w:rPr>
                <w:b/>
              </w:rPr>
            </w:pPr>
            <w:r>
              <w:rPr>
                <w:b/>
              </w:rPr>
              <w:t>imitrafficdescriptor(16)</w:t>
            </w:r>
          </w:p>
        </w:tc>
        <w:tc>
          <w:tcPr>
            <w:tcW w:w="5580" w:type="dxa"/>
            <w:shd w:val="clear" w:color="auto" w:fill="FFFFFF"/>
            <w:tcMar>
              <w:top w:w="100" w:type="dxa"/>
              <w:left w:w="100" w:type="dxa"/>
              <w:bottom w:w="100" w:type="dxa"/>
              <w:right w:w="100" w:type="dxa"/>
            </w:tcMar>
          </w:tcPr>
          <w:p w14:paraId="73EC4017" w14:textId="77777777" w:rsidR="003765FA" w:rsidRDefault="00364945">
            <w:r>
              <w:t>Indicates the IMI Traffic Descriptor option, or IMITD.</w:t>
            </w:r>
          </w:p>
        </w:tc>
      </w:tr>
      <w:tr w:rsidR="003765FA" w14:paraId="6DA95A3F" w14:textId="77777777" w:rsidTr="0004189A">
        <w:trPr>
          <w:jc w:val="center"/>
        </w:trPr>
        <w:tc>
          <w:tcPr>
            <w:tcW w:w="3780" w:type="dxa"/>
            <w:shd w:val="clear" w:color="auto" w:fill="FFFFFF"/>
            <w:tcMar>
              <w:top w:w="100" w:type="dxa"/>
              <w:left w:w="100" w:type="dxa"/>
              <w:bottom w:w="100" w:type="dxa"/>
              <w:right w:w="100" w:type="dxa"/>
            </w:tcMar>
          </w:tcPr>
          <w:p w14:paraId="0EFFBE22" w14:textId="77777777" w:rsidR="003765FA" w:rsidRDefault="00364945">
            <w:pPr>
              <w:rPr>
                <w:b/>
              </w:rPr>
            </w:pPr>
            <w:r>
              <w:rPr>
                <w:b/>
              </w:rPr>
              <w:lastRenderedPageBreak/>
              <w:t>extendedip(17)</w:t>
            </w:r>
          </w:p>
        </w:tc>
        <w:tc>
          <w:tcPr>
            <w:tcW w:w="5580" w:type="dxa"/>
            <w:shd w:val="clear" w:color="auto" w:fill="FFFFFF"/>
            <w:tcMar>
              <w:top w:w="100" w:type="dxa"/>
              <w:left w:w="100" w:type="dxa"/>
              <w:bottom w:w="100" w:type="dxa"/>
              <w:right w:w="100" w:type="dxa"/>
            </w:tcMar>
          </w:tcPr>
          <w:p w14:paraId="042DD74D" w14:textId="77777777" w:rsidR="003765FA" w:rsidRDefault="00364945">
            <w:r>
              <w:t>Indicates the Extended Internet Protocol option, or EIP.</w:t>
            </w:r>
          </w:p>
        </w:tc>
      </w:tr>
      <w:tr w:rsidR="003765FA" w14:paraId="618C1274" w14:textId="77777777" w:rsidTr="0004189A">
        <w:trPr>
          <w:jc w:val="center"/>
        </w:trPr>
        <w:tc>
          <w:tcPr>
            <w:tcW w:w="3780" w:type="dxa"/>
            <w:shd w:val="clear" w:color="auto" w:fill="FFFFFF"/>
            <w:tcMar>
              <w:top w:w="100" w:type="dxa"/>
              <w:left w:w="100" w:type="dxa"/>
              <w:bottom w:w="100" w:type="dxa"/>
              <w:right w:w="100" w:type="dxa"/>
            </w:tcMar>
          </w:tcPr>
          <w:p w14:paraId="14F80259" w14:textId="77777777" w:rsidR="003765FA" w:rsidRDefault="00364945">
            <w:pPr>
              <w:rPr>
                <w:b/>
              </w:rPr>
            </w:pPr>
            <w:r>
              <w:rPr>
                <w:b/>
              </w:rPr>
              <w:t>traceroute(18)</w:t>
            </w:r>
          </w:p>
        </w:tc>
        <w:tc>
          <w:tcPr>
            <w:tcW w:w="5580" w:type="dxa"/>
            <w:shd w:val="clear" w:color="auto" w:fill="FFFFFF"/>
            <w:tcMar>
              <w:top w:w="100" w:type="dxa"/>
              <w:left w:w="100" w:type="dxa"/>
              <w:bottom w:w="100" w:type="dxa"/>
              <w:right w:w="100" w:type="dxa"/>
            </w:tcMar>
          </w:tcPr>
          <w:p w14:paraId="097ED3B2" w14:textId="77777777" w:rsidR="003765FA" w:rsidRDefault="00364945">
            <w:r>
              <w:t>Indicates the Trace Route option, or TR.</w:t>
            </w:r>
          </w:p>
        </w:tc>
      </w:tr>
      <w:tr w:rsidR="003765FA" w14:paraId="282CCDEC" w14:textId="77777777" w:rsidTr="0004189A">
        <w:trPr>
          <w:jc w:val="center"/>
        </w:trPr>
        <w:tc>
          <w:tcPr>
            <w:tcW w:w="3780" w:type="dxa"/>
            <w:shd w:val="clear" w:color="auto" w:fill="FFFFFF"/>
            <w:tcMar>
              <w:top w:w="100" w:type="dxa"/>
              <w:left w:w="100" w:type="dxa"/>
              <w:bottom w:w="100" w:type="dxa"/>
              <w:right w:w="100" w:type="dxa"/>
            </w:tcMar>
          </w:tcPr>
          <w:p w14:paraId="55ACCE39" w14:textId="77777777" w:rsidR="003765FA" w:rsidRDefault="00364945">
            <w:pPr>
              <w:rPr>
                <w:b/>
              </w:rPr>
            </w:pPr>
            <w:r>
              <w:rPr>
                <w:b/>
              </w:rPr>
              <w:t>addressextension(19)</w:t>
            </w:r>
          </w:p>
        </w:tc>
        <w:tc>
          <w:tcPr>
            <w:tcW w:w="5580" w:type="dxa"/>
            <w:shd w:val="clear" w:color="auto" w:fill="FFFFFF"/>
            <w:tcMar>
              <w:top w:w="100" w:type="dxa"/>
              <w:left w:w="100" w:type="dxa"/>
              <w:bottom w:w="100" w:type="dxa"/>
              <w:right w:w="100" w:type="dxa"/>
            </w:tcMar>
          </w:tcPr>
          <w:p w14:paraId="617031A1" w14:textId="77777777" w:rsidR="003765FA" w:rsidRDefault="00364945">
            <w:r>
              <w:t>Indicates the Address Extension option, or ADDEXT.</w:t>
            </w:r>
          </w:p>
        </w:tc>
      </w:tr>
      <w:tr w:rsidR="003765FA" w14:paraId="773E5215" w14:textId="77777777" w:rsidTr="0004189A">
        <w:trPr>
          <w:jc w:val="center"/>
        </w:trPr>
        <w:tc>
          <w:tcPr>
            <w:tcW w:w="3780" w:type="dxa"/>
            <w:shd w:val="clear" w:color="auto" w:fill="FFFFFF"/>
            <w:tcMar>
              <w:top w:w="100" w:type="dxa"/>
              <w:left w:w="100" w:type="dxa"/>
              <w:bottom w:w="100" w:type="dxa"/>
              <w:right w:w="100" w:type="dxa"/>
            </w:tcMar>
          </w:tcPr>
          <w:p w14:paraId="59E4A7CE" w14:textId="77777777" w:rsidR="003765FA" w:rsidRDefault="00364945">
            <w:pPr>
              <w:rPr>
                <w:b/>
              </w:rPr>
            </w:pPr>
            <w:r>
              <w:rPr>
                <w:b/>
              </w:rPr>
              <w:t>routeralert(20)</w:t>
            </w:r>
          </w:p>
        </w:tc>
        <w:tc>
          <w:tcPr>
            <w:tcW w:w="5580" w:type="dxa"/>
            <w:shd w:val="clear" w:color="auto" w:fill="FFFFFF"/>
            <w:tcMar>
              <w:top w:w="100" w:type="dxa"/>
              <w:left w:w="100" w:type="dxa"/>
              <w:bottom w:w="100" w:type="dxa"/>
              <w:right w:w="100" w:type="dxa"/>
            </w:tcMar>
          </w:tcPr>
          <w:p w14:paraId="34067835" w14:textId="77777777" w:rsidR="003765FA" w:rsidRDefault="00364945">
            <w:r>
              <w:t>Indicates a Router Alert option, or RTRALT.</w:t>
            </w:r>
          </w:p>
        </w:tc>
      </w:tr>
      <w:tr w:rsidR="003765FA" w14:paraId="47EFACE9" w14:textId="77777777" w:rsidTr="0004189A">
        <w:trPr>
          <w:jc w:val="center"/>
        </w:trPr>
        <w:tc>
          <w:tcPr>
            <w:tcW w:w="3780" w:type="dxa"/>
            <w:shd w:val="clear" w:color="auto" w:fill="FFFFFF"/>
            <w:tcMar>
              <w:top w:w="100" w:type="dxa"/>
              <w:left w:w="100" w:type="dxa"/>
              <w:bottom w:w="100" w:type="dxa"/>
              <w:right w:w="100" w:type="dxa"/>
            </w:tcMar>
          </w:tcPr>
          <w:p w14:paraId="2CDFDEC0" w14:textId="77777777" w:rsidR="003765FA" w:rsidRDefault="00364945">
            <w:pPr>
              <w:rPr>
                <w:b/>
              </w:rPr>
            </w:pPr>
            <w:r>
              <w:rPr>
                <w:b/>
              </w:rPr>
              <w:t>selectivedirectedbroadcasemode(21)</w:t>
            </w:r>
          </w:p>
        </w:tc>
        <w:tc>
          <w:tcPr>
            <w:tcW w:w="5580" w:type="dxa"/>
            <w:shd w:val="clear" w:color="auto" w:fill="FFFFFF"/>
            <w:tcMar>
              <w:top w:w="100" w:type="dxa"/>
              <w:left w:w="100" w:type="dxa"/>
              <w:bottom w:w="100" w:type="dxa"/>
              <w:right w:w="100" w:type="dxa"/>
            </w:tcMar>
          </w:tcPr>
          <w:p w14:paraId="23712D9D" w14:textId="77777777" w:rsidR="003765FA" w:rsidRDefault="00364945">
            <w:r>
              <w:t>Indicates a Selective Directed Broadcast option, or SDB.</w:t>
            </w:r>
          </w:p>
        </w:tc>
      </w:tr>
      <w:tr w:rsidR="003765FA" w14:paraId="0020A9E7" w14:textId="77777777" w:rsidTr="0004189A">
        <w:trPr>
          <w:jc w:val="center"/>
        </w:trPr>
        <w:tc>
          <w:tcPr>
            <w:tcW w:w="3780" w:type="dxa"/>
            <w:shd w:val="clear" w:color="auto" w:fill="FFFFFF"/>
            <w:tcMar>
              <w:top w:w="100" w:type="dxa"/>
              <w:left w:w="100" w:type="dxa"/>
              <w:bottom w:w="100" w:type="dxa"/>
              <w:right w:w="100" w:type="dxa"/>
            </w:tcMar>
          </w:tcPr>
          <w:p w14:paraId="50C94E6B" w14:textId="77777777" w:rsidR="003765FA" w:rsidRDefault="00364945">
            <w:pPr>
              <w:rPr>
                <w:b/>
              </w:rPr>
            </w:pPr>
            <w:r>
              <w:rPr>
                <w:b/>
              </w:rPr>
              <w:t>dynamicepacketstate(23)</w:t>
            </w:r>
          </w:p>
        </w:tc>
        <w:tc>
          <w:tcPr>
            <w:tcW w:w="5580" w:type="dxa"/>
            <w:shd w:val="clear" w:color="auto" w:fill="FFFFFF"/>
            <w:tcMar>
              <w:top w:w="100" w:type="dxa"/>
              <w:left w:w="100" w:type="dxa"/>
              <w:bottom w:w="100" w:type="dxa"/>
              <w:right w:w="100" w:type="dxa"/>
            </w:tcMar>
          </w:tcPr>
          <w:p w14:paraId="55D24EAA" w14:textId="77777777" w:rsidR="003765FA" w:rsidRDefault="00364945">
            <w:r>
              <w:t>Indicates the Dynamic Packet State option, or DPS.</w:t>
            </w:r>
          </w:p>
        </w:tc>
      </w:tr>
      <w:tr w:rsidR="003765FA" w14:paraId="5D9C62C6" w14:textId="77777777" w:rsidTr="0004189A">
        <w:trPr>
          <w:jc w:val="center"/>
        </w:trPr>
        <w:tc>
          <w:tcPr>
            <w:tcW w:w="3780" w:type="dxa"/>
            <w:shd w:val="clear" w:color="auto" w:fill="FFFFFF"/>
            <w:tcMar>
              <w:top w:w="100" w:type="dxa"/>
              <w:left w:w="100" w:type="dxa"/>
              <w:bottom w:w="100" w:type="dxa"/>
              <w:right w:w="100" w:type="dxa"/>
            </w:tcMar>
          </w:tcPr>
          <w:p w14:paraId="0022A3BE" w14:textId="77777777" w:rsidR="003765FA" w:rsidRDefault="00364945">
            <w:pPr>
              <w:rPr>
                <w:b/>
              </w:rPr>
            </w:pPr>
            <w:r>
              <w:rPr>
                <w:b/>
              </w:rPr>
              <w:t>upstreammulticastpacket(24)</w:t>
            </w:r>
          </w:p>
        </w:tc>
        <w:tc>
          <w:tcPr>
            <w:tcW w:w="5580" w:type="dxa"/>
            <w:shd w:val="clear" w:color="auto" w:fill="FFFFFF"/>
            <w:tcMar>
              <w:top w:w="100" w:type="dxa"/>
              <w:left w:w="100" w:type="dxa"/>
              <w:bottom w:w="100" w:type="dxa"/>
              <w:right w:w="100" w:type="dxa"/>
            </w:tcMar>
          </w:tcPr>
          <w:p w14:paraId="4BF05291" w14:textId="77777777" w:rsidR="003765FA" w:rsidRDefault="00364945">
            <w:r>
              <w:t>Indicates the Upstream Multicast Packet option, or UMP.</w:t>
            </w:r>
          </w:p>
        </w:tc>
      </w:tr>
      <w:tr w:rsidR="003765FA" w14:paraId="31BFB1E1" w14:textId="77777777" w:rsidTr="0004189A">
        <w:trPr>
          <w:jc w:val="center"/>
        </w:trPr>
        <w:tc>
          <w:tcPr>
            <w:tcW w:w="3780" w:type="dxa"/>
            <w:shd w:val="clear" w:color="auto" w:fill="FFFFFF"/>
            <w:tcMar>
              <w:top w:w="100" w:type="dxa"/>
              <w:left w:w="100" w:type="dxa"/>
              <w:bottom w:w="100" w:type="dxa"/>
              <w:right w:w="100" w:type="dxa"/>
            </w:tcMar>
          </w:tcPr>
          <w:p w14:paraId="53861F8B" w14:textId="77777777" w:rsidR="003765FA" w:rsidRDefault="00364945">
            <w:pPr>
              <w:rPr>
                <w:b/>
              </w:rPr>
            </w:pPr>
            <w:r>
              <w:rPr>
                <w:b/>
              </w:rPr>
              <w:t>quickstart(25)</w:t>
            </w:r>
          </w:p>
        </w:tc>
        <w:tc>
          <w:tcPr>
            <w:tcW w:w="5580" w:type="dxa"/>
            <w:shd w:val="clear" w:color="auto" w:fill="FFFFFF"/>
            <w:tcMar>
              <w:top w:w="100" w:type="dxa"/>
              <w:left w:w="100" w:type="dxa"/>
              <w:bottom w:w="100" w:type="dxa"/>
              <w:right w:w="100" w:type="dxa"/>
            </w:tcMar>
          </w:tcPr>
          <w:p w14:paraId="5B74FAA0" w14:textId="77777777" w:rsidR="003765FA" w:rsidRDefault="00364945">
            <w:r>
              <w:t>Indicates the Quick-Start option, or QS.</w:t>
            </w:r>
          </w:p>
        </w:tc>
      </w:tr>
      <w:tr w:rsidR="003765FA" w14:paraId="738F41A9" w14:textId="77777777" w:rsidTr="0004189A">
        <w:trPr>
          <w:jc w:val="center"/>
        </w:trPr>
        <w:tc>
          <w:tcPr>
            <w:tcW w:w="3780" w:type="dxa"/>
            <w:shd w:val="clear" w:color="auto" w:fill="FFFFFF"/>
            <w:tcMar>
              <w:top w:w="100" w:type="dxa"/>
              <w:left w:w="100" w:type="dxa"/>
              <w:bottom w:w="100" w:type="dxa"/>
              <w:right w:w="100" w:type="dxa"/>
            </w:tcMar>
          </w:tcPr>
          <w:p w14:paraId="2217D1D7" w14:textId="77777777" w:rsidR="003765FA" w:rsidRDefault="00364945">
            <w:pPr>
              <w:rPr>
                <w:b/>
              </w:rPr>
            </w:pPr>
            <w:r>
              <w:rPr>
                <w:b/>
              </w:rPr>
              <w:t>exp(30)</w:t>
            </w:r>
          </w:p>
        </w:tc>
        <w:tc>
          <w:tcPr>
            <w:tcW w:w="5580" w:type="dxa"/>
            <w:shd w:val="clear" w:color="auto" w:fill="FFFFFF"/>
            <w:tcMar>
              <w:top w:w="100" w:type="dxa"/>
              <w:left w:w="100" w:type="dxa"/>
              <w:bottom w:w="100" w:type="dxa"/>
              <w:right w:w="100" w:type="dxa"/>
            </w:tcMar>
          </w:tcPr>
          <w:p w14:paraId="06D9FB6D" w14:textId="77777777" w:rsidR="003765FA" w:rsidRDefault="00364945">
            <w:r>
              <w:t>Indicates the RFC3692-style Experiment option, or EXP.</w:t>
            </w:r>
          </w:p>
        </w:tc>
      </w:tr>
    </w:tbl>
    <w:p w14:paraId="59D6F205" w14:textId="77777777" w:rsidR="003765FA" w:rsidRDefault="003765FA"/>
    <w:p w14:paraId="260F8CF3" w14:textId="77777777" w:rsidR="003765FA" w:rsidRDefault="00364945" w:rsidP="00D06494">
      <w:pPr>
        <w:pStyle w:val="Heading3"/>
      </w:pPr>
      <w:bookmarkStart w:id="256" w:name="_Toc449967703"/>
      <w:r>
        <w:t>IPv6DoNotRecogActionTypeEnum Enumeration</w:t>
      </w:r>
      <w:bookmarkEnd w:id="256"/>
    </w:p>
    <w:p w14:paraId="2A95951F" w14:textId="77777777" w:rsidR="00060B15" w:rsidRDefault="00364945">
      <w:pPr>
        <w:pStyle w:val="basicparagraph"/>
        <w:contextualSpacing w:val="0"/>
      </w:pPr>
      <w:r>
        <w:t xml:space="preserve">The literals of the </w:t>
      </w:r>
      <w:r>
        <w:rPr>
          <w:rFonts w:ascii="Courier New" w:eastAsia="Courier New" w:hAnsi="Courier New" w:cs="Courier New"/>
        </w:rPr>
        <w:t>IPv6DoNotRecogActionTypeEnum</w:t>
      </w:r>
      <w:r w:rsidR="0004189A">
        <w:t xml:space="preserve"> enumeration are given in </w:t>
      </w:r>
      <w:r w:rsidR="0004189A" w:rsidRPr="0004189A">
        <w:rPr>
          <w:b/>
          <w:color w:val="0000EE"/>
        </w:rPr>
        <w:fldChar w:fldCharType="begin"/>
      </w:r>
      <w:r w:rsidR="0004189A" w:rsidRPr="0004189A">
        <w:rPr>
          <w:b/>
          <w:color w:val="0000EE"/>
        </w:rPr>
        <w:instrText xml:space="preserve"> REF _Ref439933426 \h </w:instrText>
      </w:r>
      <w:r w:rsidR="0004189A">
        <w:rPr>
          <w:b/>
          <w:color w:val="0000EE"/>
        </w:rPr>
        <w:instrText xml:space="preserve"> \* MERGEFORMAT </w:instrText>
      </w:r>
      <w:r w:rsidR="0004189A" w:rsidRPr="0004189A">
        <w:rPr>
          <w:b/>
          <w:color w:val="0000EE"/>
        </w:rPr>
      </w:r>
      <w:r w:rsidR="0004189A" w:rsidRPr="0004189A">
        <w:rPr>
          <w:b/>
          <w:color w:val="0000EE"/>
        </w:rPr>
        <w:fldChar w:fldCharType="separate"/>
      </w:r>
      <w:r w:rsidR="0004189A" w:rsidRPr="0004189A">
        <w:rPr>
          <w:b/>
          <w:color w:val="0000EE"/>
        </w:rPr>
        <w:t xml:space="preserve">Table </w:t>
      </w:r>
      <w:r w:rsidR="0004189A" w:rsidRPr="0004189A">
        <w:rPr>
          <w:b/>
          <w:noProof/>
          <w:color w:val="0000EE"/>
        </w:rPr>
        <w:t>3</w:t>
      </w:r>
      <w:r w:rsidR="0004189A" w:rsidRPr="0004189A">
        <w:rPr>
          <w:b/>
          <w:color w:val="0000EE"/>
        </w:rPr>
        <w:noBreakHyphen/>
      </w:r>
      <w:r w:rsidR="0004189A" w:rsidRPr="0004189A">
        <w:rPr>
          <w:b/>
          <w:noProof/>
          <w:color w:val="0000EE"/>
        </w:rPr>
        <w:t>85</w:t>
      </w:r>
      <w:r w:rsidR="0004189A" w:rsidRPr="0004189A">
        <w:rPr>
          <w:b/>
          <w:color w:val="0000EE"/>
        </w:rPr>
        <w:fldChar w:fldCharType="end"/>
      </w:r>
      <w:r>
        <w:t>.</w:t>
      </w:r>
      <w:r w:rsidR="00060B15">
        <w:t xml:space="preserve"> </w:t>
      </w:r>
    </w:p>
    <w:p w14:paraId="3D9F05AB" w14:textId="091CC264" w:rsidR="003765FA" w:rsidRDefault="00060B15">
      <w:pPr>
        <w:pStyle w:val="basicparagraph"/>
        <w:contextualSpacing w:val="0"/>
      </w:pPr>
      <w:r>
        <w:t xml:space="preserve">See </w:t>
      </w:r>
      <w:hyperlink r:id="rId93" w:history="1">
        <w:r w:rsidR="007F043C">
          <w:rPr>
            <w:rStyle w:val="Hyperlink"/>
          </w:rPr>
          <w:t>http://tools.ietf.org/html/rfc2460</w:t>
        </w:r>
      </w:hyperlink>
      <w:r>
        <w:t xml:space="preserve"> for more information.</w:t>
      </w:r>
    </w:p>
    <w:p w14:paraId="18A93E3A" w14:textId="2866669E" w:rsidR="003765FA" w:rsidRDefault="00364945">
      <w:pPr>
        <w:pStyle w:val="tablecaption"/>
        <w:jc w:val="center"/>
      </w:pPr>
      <w:bookmarkStart w:id="257" w:name="_Ref439933426"/>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85</w:t>
      </w:r>
      <w:r w:rsidR="003E4566">
        <w:rPr>
          <w:noProof/>
        </w:rPr>
        <w:fldChar w:fldCharType="end"/>
      </w:r>
      <w:bookmarkEnd w:id="257"/>
      <w:r w:rsidR="0004189A">
        <w:rPr>
          <w:noProof/>
        </w:rPr>
        <w:t xml:space="preserve">. </w:t>
      </w:r>
      <w:r>
        <w:t xml:space="preserve">Literals of the </w:t>
      </w:r>
      <w:r>
        <w:rPr>
          <w:rFonts w:ascii="Courier New" w:eastAsia="Courier New" w:hAnsi="Courier New" w:cs="Courier New"/>
        </w:rPr>
        <w:t>IPv6DoNotRecogActionTypeEnum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34209FF0" w14:textId="77777777">
        <w:trPr>
          <w:jc w:val="center"/>
        </w:trPr>
        <w:tc>
          <w:tcPr>
            <w:tcW w:w="4680" w:type="dxa"/>
            <w:shd w:val="clear" w:color="auto" w:fill="BFBFBF"/>
            <w:tcMar>
              <w:top w:w="100" w:type="dxa"/>
              <w:left w:w="100" w:type="dxa"/>
              <w:bottom w:w="100" w:type="dxa"/>
              <w:right w:w="100" w:type="dxa"/>
            </w:tcMar>
          </w:tcPr>
          <w:p w14:paraId="2FC4E707"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FDFB49C" w14:textId="77777777" w:rsidR="003765FA" w:rsidRDefault="00364945">
            <w:pPr>
              <w:rPr>
                <w:b/>
                <w:color w:val="000000"/>
              </w:rPr>
            </w:pPr>
            <w:r>
              <w:rPr>
                <w:b/>
                <w:color w:val="000000"/>
              </w:rPr>
              <w:t>Description</w:t>
            </w:r>
          </w:p>
        </w:tc>
      </w:tr>
      <w:tr w:rsidR="003765FA" w14:paraId="5F49A002" w14:textId="77777777">
        <w:trPr>
          <w:jc w:val="center"/>
        </w:trPr>
        <w:tc>
          <w:tcPr>
            <w:tcW w:w="4680" w:type="dxa"/>
            <w:shd w:val="clear" w:color="auto" w:fill="FFFFFF"/>
            <w:tcMar>
              <w:top w:w="100" w:type="dxa"/>
              <w:left w:w="100" w:type="dxa"/>
              <w:bottom w:w="100" w:type="dxa"/>
              <w:right w:w="100" w:type="dxa"/>
            </w:tcMar>
          </w:tcPr>
          <w:p w14:paraId="62A476CD" w14:textId="77777777" w:rsidR="003765FA" w:rsidRDefault="00364945">
            <w:pPr>
              <w:rPr>
                <w:b/>
              </w:rPr>
            </w:pPr>
            <w:r>
              <w:rPr>
                <w:b/>
              </w:rPr>
              <w:t>skipoption(00)</w:t>
            </w:r>
          </w:p>
        </w:tc>
        <w:tc>
          <w:tcPr>
            <w:tcW w:w="4680" w:type="dxa"/>
            <w:shd w:val="clear" w:color="auto" w:fill="FFFFFF"/>
            <w:tcMar>
              <w:top w:w="100" w:type="dxa"/>
              <w:left w:w="100" w:type="dxa"/>
              <w:bottom w:w="100" w:type="dxa"/>
              <w:right w:w="100" w:type="dxa"/>
            </w:tcMar>
          </w:tcPr>
          <w:p w14:paraId="5A6E94A7" w14:textId="124B9C09" w:rsidR="003765FA" w:rsidRDefault="00364945" w:rsidP="00060B15">
            <w:r>
              <w:t xml:space="preserve">Indicates that the option should be skipped and the header should continue to be processed. </w:t>
            </w:r>
          </w:p>
        </w:tc>
      </w:tr>
      <w:tr w:rsidR="003765FA" w14:paraId="246635FA" w14:textId="77777777">
        <w:trPr>
          <w:jc w:val="center"/>
        </w:trPr>
        <w:tc>
          <w:tcPr>
            <w:tcW w:w="4680" w:type="dxa"/>
            <w:shd w:val="clear" w:color="auto" w:fill="FFFFFF"/>
            <w:tcMar>
              <w:top w:w="100" w:type="dxa"/>
              <w:left w:w="100" w:type="dxa"/>
              <w:bottom w:w="100" w:type="dxa"/>
              <w:right w:w="100" w:type="dxa"/>
            </w:tcMar>
          </w:tcPr>
          <w:p w14:paraId="268C68A9" w14:textId="77777777" w:rsidR="003765FA" w:rsidRDefault="00364945">
            <w:pPr>
              <w:rPr>
                <w:b/>
              </w:rPr>
            </w:pPr>
            <w:r>
              <w:rPr>
                <w:b/>
              </w:rPr>
              <w:t>discardpacket(01)</w:t>
            </w:r>
          </w:p>
        </w:tc>
        <w:tc>
          <w:tcPr>
            <w:tcW w:w="4680" w:type="dxa"/>
            <w:shd w:val="clear" w:color="auto" w:fill="FFFFFF"/>
            <w:tcMar>
              <w:top w:w="100" w:type="dxa"/>
              <w:left w:w="100" w:type="dxa"/>
              <w:bottom w:w="100" w:type="dxa"/>
              <w:right w:w="100" w:type="dxa"/>
            </w:tcMar>
          </w:tcPr>
          <w:p w14:paraId="7397DF80" w14:textId="79ADBB71" w:rsidR="003765FA" w:rsidRDefault="00364945" w:rsidP="00060B15">
            <w:r>
              <w:t xml:space="preserve">Indicates that the packet should be discarded. </w:t>
            </w:r>
          </w:p>
        </w:tc>
      </w:tr>
      <w:tr w:rsidR="003765FA" w14:paraId="065AAFAE" w14:textId="77777777">
        <w:trPr>
          <w:jc w:val="center"/>
        </w:trPr>
        <w:tc>
          <w:tcPr>
            <w:tcW w:w="4680" w:type="dxa"/>
            <w:shd w:val="clear" w:color="auto" w:fill="FFFFFF"/>
            <w:tcMar>
              <w:top w:w="100" w:type="dxa"/>
              <w:left w:w="100" w:type="dxa"/>
              <w:bottom w:w="100" w:type="dxa"/>
              <w:right w:w="100" w:type="dxa"/>
            </w:tcMar>
          </w:tcPr>
          <w:p w14:paraId="003170B2" w14:textId="77777777" w:rsidR="003765FA" w:rsidRDefault="00364945">
            <w:pPr>
              <w:rPr>
                <w:b/>
              </w:rPr>
            </w:pPr>
            <w:r>
              <w:rPr>
                <w:b/>
              </w:rPr>
              <w:t>discardpacketsendicmpcode2(10)</w:t>
            </w:r>
          </w:p>
        </w:tc>
        <w:tc>
          <w:tcPr>
            <w:tcW w:w="4680" w:type="dxa"/>
            <w:shd w:val="clear" w:color="auto" w:fill="FFFFFF"/>
            <w:tcMar>
              <w:top w:w="100" w:type="dxa"/>
              <w:left w:w="100" w:type="dxa"/>
              <w:bottom w:w="100" w:type="dxa"/>
              <w:right w:w="100" w:type="dxa"/>
            </w:tcMar>
          </w:tcPr>
          <w:p w14:paraId="03BD0AF9" w14:textId="18FCC468" w:rsidR="003765FA" w:rsidRDefault="00364945" w:rsidP="00060B15">
            <w:r>
              <w:t xml:space="preserve">Indicates that the packet should be discarded and regardless of whether or not the packet's Destination Address was a multicast address, send an ICMP Parameter Problem, Code 2, message to the packet's Source Address, pointing to the unrecognized Option Type. </w:t>
            </w:r>
          </w:p>
        </w:tc>
      </w:tr>
      <w:tr w:rsidR="003765FA" w14:paraId="0C7522C3" w14:textId="77777777">
        <w:trPr>
          <w:jc w:val="center"/>
        </w:trPr>
        <w:tc>
          <w:tcPr>
            <w:tcW w:w="4680" w:type="dxa"/>
            <w:shd w:val="clear" w:color="auto" w:fill="FFFFFF"/>
            <w:tcMar>
              <w:top w:w="100" w:type="dxa"/>
              <w:left w:w="100" w:type="dxa"/>
              <w:bottom w:w="100" w:type="dxa"/>
              <w:right w:w="100" w:type="dxa"/>
            </w:tcMar>
          </w:tcPr>
          <w:p w14:paraId="6012510E" w14:textId="77777777" w:rsidR="003765FA" w:rsidRDefault="00364945">
            <w:pPr>
              <w:rPr>
                <w:b/>
              </w:rPr>
            </w:pPr>
            <w:r>
              <w:rPr>
                <w:b/>
              </w:rPr>
              <w:lastRenderedPageBreak/>
              <w:t>discardpacketsendicmpcode2nomulti(11)</w:t>
            </w:r>
          </w:p>
        </w:tc>
        <w:tc>
          <w:tcPr>
            <w:tcW w:w="4680" w:type="dxa"/>
            <w:shd w:val="clear" w:color="auto" w:fill="FFFFFF"/>
            <w:tcMar>
              <w:top w:w="100" w:type="dxa"/>
              <w:left w:w="100" w:type="dxa"/>
              <w:bottom w:w="100" w:type="dxa"/>
              <w:right w:w="100" w:type="dxa"/>
            </w:tcMar>
          </w:tcPr>
          <w:p w14:paraId="39BC6B82" w14:textId="3407820E" w:rsidR="003765FA" w:rsidRDefault="00364945" w:rsidP="00060B15">
            <w:r>
              <w:t xml:space="preserve">Indicates that the packet should be discarded and only if the packet's Destination Address was not a multicast address, send an ICMP Parameter Problem, Code 2, message to the packet's Source Address, pointing to the unrecognized Option </w:t>
            </w:r>
          </w:p>
        </w:tc>
      </w:tr>
    </w:tbl>
    <w:p w14:paraId="04C33FBA" w14:textId="77777777" w:rsidR="003765FA" w:rsidRDefault="003765FA"/>
    <w:p w14:paraId="51706E7A" w14:textId="77777777" w:rsidR="003765FA" w:rsidRDefault="00364945" w:rsidP="00D06494">
      <w:pPr>
        <w:pStyle w:val="Heading3"/>
      </w:pPr>
      <w:bookmarkStart w:id="258" w:name="_Toc449967704"/>
      <w:r>
        <w:t>IPv6PacketChangeTypeEnum Enumeration</w:t>
      </w:r>
      <w:bookmarkEnd w:id="258"/>
    </w:p>
    <w:p w14:paraId="614B2917" w14:textId="0FB46862" w:rsidR="003765FA" w:rsidRDefault="00364945">
      <w:pPr>
        <w:pStyle w:val="basicparagraph"/>
        <w:contextualSpacing w:val="0"/>
      </w:pPr>
      <w:r>
        <w:t xml:space="preserve">The literals of the </w:t>
      </w:r>
      <w:r>
        <w:rPr>
          <w:rFonts w:ascii="Courier New" w:eastAsia="Courier New" w:hAnsi="Courier New" w:cs="Courier New"/>
        </w:rPr>
        <w:t>IPv6PacketChangeTypeEnum</w:t>
      </w:r>
      <w:r w:rsidR="00794F24">
        <w:t xml:space="preserve"> enumeration are given in </w:t>
      </w:r>
      <w:r w:rsidR="00794F24" w:rsidRPr="00794F24">
        <w:rPr>
          <w:b/>
          <w:color w:val="0000EE"/>
        </w:rPr>
        <w:fldChar w:fldCharType="begin"/>
      </w:r>
      <w:r w:rsidR="00794F24" w:rsidRPr="00794F24">
        <w:rPr>
          <w:b/>
          <w:color w:val="0000EE"/>
        </w:rPr>
        <w:instrText xml:space="preserve"> REF _Ref439933569 \h </w:instrText>
      </w:r>
      <w:r w:rsidR="00794F24">
        <w:rPr>
          <w:b/>
          <w:color w:val="0000EE"/>
        </w:rPr>
        <w:instrText xml:space="preserve"> \* MERGEFORMAT </w:instrText>
      </w:r>
      <w:r w:rsidR="00794F24" w:rsidRPr="00794F24">
        <w:rPr>
          <w:b/>
          <w:color w:val="0000EE"/>
        </w:rPr>
      </w:r>
      <w:r w:rsidR="00794F24" w:rsidRPr="00794F24">
        <w:rPr>
          <w:b/>
          <w:color w:val="0000EE"/>
        </w:rPr>
        <w:fldChar w:fldCharType="separate"/>
      </w:r>
      <w:r w:rsidR="00794F24" w:rsidRPr="00794F24">
        <w:rPr>
          <w:b/>
          <w:color w:val="0000EE"/>
        </w:rPr>
        <w:t xml:space="preserve">Table </w:t>
      </w:r>
      <w:r w:rsidR="00794F24" w:rsidRPr="00794F24">
        <w:rPr>
          <w:b/>
          <w:noProof/>
          <w:color w:val="0000EE"/>
        </w:rPr>
        <w:t>3</w:t>
      </w:r>
      <w:r w:rsidR="00794F24" w:rsidRPr="00794F24">
        <w:rPr>
          <w:b/>
          <w:color w:val="0000EE"/>
        </w:rPr>
        <w:noBreakHyphen/>
      </w:r>
      <w:r w:rsidR="00794F24" w:rsidRPr="00794F24">
        <w:rPr>
          <w:b/>
          <w:noProof/>
          <w:color w:val="0000EE"/>
        </w:rPr>
        <w:t>86</w:t>
      </w:r>
      <w:r w:rsidR="00794F24" w:rsidRPr="00794F24">
        <w:rPr>
          <w:b/>
          <w:color w:val="0000EE"/>
        </w:rPr>
        <w:fldChar w:fldCharType="end"/>
      </w:r>
      <w:r>
        <w:t>.</w:t>
      </w:r>
    </w:p>
    <w:p w14:paraId="3F4CF732" w14:textId="54B556A1" w:rsidR="00060B15" w:rsidRDefault="00060B15" w:rsidP="00060B15">
      <w:pPr>
        <w:pStyle w:val="basicparagraph"/>
        <w:contextualSpacing w:val="0"/>
      </w:pPr>
      <w:r>
        <w:t xml:space="preserve">See </w:t>
      </w:r>
      <w:hyperlink r:id="rId94" w:history="1">
        <w:r w:rsidR="007F043C">
          <w:rPr>
            <w:rStyle w:val="Hyperlink"/>
          </w:rPr>
          <w:t>http://tools.ietf.org/html/rfc2460</w:t>
        </w:r>
      </w:hyperlink>
      <w:r>
        <w:t xml:space="preserve"> for more information.</w:t>
      </w:r>
    </w:p>
    <w:p w14:paraId="5CA84ADD" w14:textId="77777777" w:rsidR="00060B15" w:rsidRPr="00060B15" w:rsidRDefault="00060B15" w:rsidP="00060B15"/>
    <w:p w14:paraId="1B745157" w14:textId="5D114C14" w:rsidR="003765FA" w:rsidRDefault="00364945">
      <w:pPr>
        <w:pStyle w:val="tablecaption"/>
        <w:jc w:val="center"/>
      </w:pPr>
      <w:bookmarkStart w:id="259" w:name="_Ref439933569"/>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86</w:t>
      </w:r>
      <w:r w:rsidR="003E4566">
        <w:rPr>
          <w:noProof/>
        </w:rPr>
        <w:fldChar w:fldCharType="end"/>
      </w:r>
      <w:bookmarkEnd w:id="259"/>
      <w:r w:rsidR="00794F24">
        <w:rPr>
          <w:noProof/>
        </w:rPr>
        <w:t xml:space="preserve">. </w:t>
      </w:r>
      <w:r>
        <w:t xml:space="preserve">Literals of the </w:t>
      </w:r>
      <w:r>
        <w:rPr>
          <w:rFonts w:ascii="Courier New" w:eastAsia="Courier New" w:hAnsi="Courier New" w:cs="Courier New"/>
        </w:rPr>
        <w:t>IPv6PacketChangeTypeEnum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3765FA" w14:paraId="10F9A891" w14:textId="77777777">
        <w:trPr>
          <w:jc w:val="center"/>
        </w:trPr>
        <w:tc>
          <w:tcPr>
            <w:tcW w:w="4680" w:type="dxa"/>
            <w:shd w:val="clear" w:color="auto" w:fill="BFBFBF"/>
            <w:tcMar>
              <w:top w:w="100" w:type="dxa"/>
              <w:left w:w="100" w:type="dxa"/>
              <w:bottom w:w="100" w:type="dxa"/>
              <w:right w:w="100" w:type="dxa"/>
            </w:tcMar>
          </w:tcPr>
          <w:p w14:paraId="5861455B" w14:textId="77777777" w:rsidR="003765FA" w:rsidRDefault="00364945">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26AE8A3A" w14:textId="77777777" w:rsidR="003765FA" w:rsidRDefault="00364945">
            <w:pPr>
              <w:rPr>
                <w:b/>
                <w:color w:val="000000"/>
              </w:rPr>
            </w:pPr>
            <w:r>
              <w:rPr>
                <w:b/>
                <w:color w:val="000000"/>
              </w:rPr>
              <w:t>Description</w:t>
            </w:r>
          </w:p>
        </w:tc>
      </w:tr>
      <w:tr w:rsidR="003765FA" w14:paraId="6AE47863" w14:textId="77777777">
        <w:trPr>
          <w:jc w:val="center"/>
        </w:trPr>
        <w:tc>
          <w:tcPr>
            <w:tcW w:w="4680" w:type="dxa"/>
            <w:shd w:val="clear" w:color="auto" w:fill="FFFFFF"/>
            <w:tcMar>
              <w:top w:w="100" w:type="dxa"/>
              <w:left w:w="100" w:type="dxa"/>
              <w:bottom w:w="100" w:type="dxa"/>
              <w:right w:w="100" w:type="dxa"/>
            </w:tcMar>
          </w:tcPr>
          <w:p w14:paraId="54C47FD1" w14:textId="77777777" w:rsidR="003765FA" w:rsidRDefault="00364945">
            <w:pPr>
              <w:rPr>
                <w:b/>
              </w:rPr>
            </w:pPr>
            <w:r>
              <w:rPr>
                <w:b/>
              </w:rPr>
              <w:t>nochange(0)</w:t>
            </w:r>
          </w:p>
        </w:tc>
        <w:tc>
          <w:tcPr>
            <w:tcW w:w="4680" w:type="dxa"/>
            <w:shd w:val="clear" w:color="auto" w:fill="FFFFFF"/>
            <w:tcMar>
              <w:top w:w="100" w:type="dxa"/>
              <w:left w:w="100" w:type="dxa"/>
              <w:bottom w:w="100" w:type="dxa"/>
              <w:right w:w="100" w:type="dxa"/>
            </w:tcMar>
          </w:tcPr>
          <w:p w14:paraId="11685729" w14:textId="06B41D1F" w:rsidR="003765FA" w:rsidRDefault="00364945" w:rsidP="00060B15">
            <w:r>
              <w:t xml:space="preserve">Indicates that the packet does not change en-route. </w:t>
            </w:r>
          </w:p>
        </w:tc>
      </w:tr>
      <w:tr w:rsidR="003765FA" w14:paraId="4F0E91E9" w14:textId="77777777">
        <w:trPr>
          <w:jc w:val="center"/>
        </w:trPr>
        <w:tc>
          <w:tcPr>
            <w:tcW w:w="4680" w:type="dxa"/>
            <w:shd w:val="clear" w:color="auto" w:fill="FFFFFF"/>
            <w:tcMar>
              <w:top w:w="100" w:type="dxa"/>
              <w:left w:w="100" w:type="dxa"/>
              <w:bottom w:w="100" w:type="dxa"/>
              <w:right w:w="100" w:type="dxa"/>
            </w:tcMar>
          </w:tcPr>
          <w:p w14:paraId="59EB6C84" w14:textId="77777777" w:rsidR="003765FA" w:rsidRDefault="00364945">
            <w:pPr>
              <w:rPr>
                <w:b/>
              </w:rPr>
            </w:pPr>
            <w:r>
              <w:rPr>
                <w:b/>
              </w:rPr>
              <w:t>change(1)</w:t>
            </w:r>
          </w:p>
        </w:tc>
        <w:tc>
          <w:tcPr>
            <w:tcW w:w="4680" w:type="dxa"/>
            <w:shd w:val="clear" w:color="auto" w:fill="FFFFFF"/>
            <w:tcMar>
              <w:top w:w="100" w:type="dxa"/>
              <w:left w:w="100" w:type="dxa"/>
              <w:bottom w:w="100" w:type="dxa"/>
              <w:right w:w="100" w:type="dxa"/>
            </w:tcMar>
          </w:tcPr>
          <w:p w14:paraId="37AEFC37" w14:textId="46CDED93" w:rsidR="003765FA" w:rsidRDefault="00364945" w:rsidP="00060B15">
            <w:r>
              <w:t xml:space="preserve">Indicates that the packet may change en-route. </w:t>
            </w:r>
          </w:p>
        </w:tc>
      </w:tr>
    </w:tbl>
    <w:p w14:paraId="7D007FDE" w14:textId="77777777" w:rsidR="003765FA" w:rsidRDefault="003765FA"/>
    <w:p w14:paraId="17365AE4" w14:textId="77777777" w:rsidR="003765FA" w:rsidRDefault="00364945" w:rsidP="00D06494">
      <w:pPr>
        <w:pStyle w:val="Heading3"/>
      </w:pPr>
      <w:bookmarkStart w:id="260" w:name="_Toc449967705"/>
      <w:r>
        <w:t>IPVersionTypeEnum Enumeration</w:t>
      </w:r>
      <w:bookmarkEnd w:id="260"/>
    </w:p>
    <w:p w14:paraId="1B499E65" w14:textId="1D569BF5" w:rsidR="003765FA" w:rsidRDefault="00364945">
      <w:pPr>
        <w:pStyle w:val="basicparagraph"/>
        <w:contextualSpacing w:val="0"/>
      </w:pPr>
      <w:r>
        <w:t xml:space="preserve">The literals of the </w:t>
      </w:r>
      <w:r>
        <w:rPr>
          <w:rFonts w:ascii="Courier New" w:eastAsia="Courier New" w:hAnsi="Courier New" w:cs="Courier New"/>
        </w:rPr>
        <w:t>IPVersionTypeEnum</w:t>
      </w:r>
      <w:r w:rsidR="0090145B">
        <w:t xml:space="preserve"> enumeration are given in </w:t>
      </w:r>
      <w:r w:rsidR="0090145B" w:rsidRPr="0090145B">
        <w:rPr>
          <w:b/>
          <w:color w:val="0000EE"/>
        </w:rPr>
        <w:fldChar w:fldCharType="begin"/>
      </w:r>
      <w:r w:rsidR="0090145B" w:rsidRPr="0090145B">
        <w:rPr>
          <w:b/>
          <w:color w:val="0000EE"/>
        </w:rPr>
        <w:instrText xml:space="preserve"> REF _Ref439933613 \h </w:instrText>
      </w:r>
      <w:r w:rsidR="0090145B">
        <w:rPr>
          <w:b/>
          <w:color w:val="0000EE"/>
        </w:rPr>
        <w:instrText xml:space="preserve"> \* MERGEFORMAT </w:instrText>
      </w:r>
      <w:r w:rsidR="0090145B" w:rsidRPr="0090145B">
        <w:rPr>
          <w:b/>
          <w:color w:val="0000EE"/>
        </w:rPr>
      </w:r>
      <w:r w:rsidR="0090145B" w:rsidRPr="0090145B">
        <w:rPr>
          <w:b/>
          <w:color w:val="0000EE"/>
        </w:rPr>
        <w:fldChar w:fldCharType="separate"/>
      </w:r>
      <w:r w:rsidR="0090145B" w:rsidRPr="0090145B">
        <w:rPr>
          <w:b/>
          <w:color w:val="0000EE"/>
        </w:rPr>
        <w:t xml:space="preserve">Table </w:t>
      </w:r>
      <w:r w:rsidR="0090145B" w:rsidRPr="0090145B">
        <w:rPr>
          <w:b/>
          <w:noProof/>
          <w:color w:val="0000EE"/>
        </w:rPr>
        <w:t>3</w:t>
      </w:r>
      <w:r w:rsidR="0090145B" w:rsidRPr="0090145B">
        <w:rPr>
          <w:b/>
          <w:color w:val="0000EE"/>
        </w:rPr>
        <w:noBreakHyphen/>
      </w:r>
      <w:r w:rsidR="0090145B" w:rsidRPr="0090145B">
        <w:rPr>
          <w:b/>
          <w:noProof/>
          <w:color w:val="0000EE"/>
        </w:rPr>
        <w:t>87</w:t>
      </w:r>
      <w:r w:rsidR="0090145B" w:rsidRPr="0090145B">
        <w:rPr>
          <w:b/>
          <w:color w:val="0000EE"/>
        </w:rPr>
        <w:fldChar w:fldCharType="end"/>
      </w:r>
      <w:r>
        <w:t>.</w:t>
      </w:r>
    </w:p>
    <w:p w14:paraId="724E39B1" w14:textId="6568FD79" w:rsidR="003765FA" w:rsidRDefault="00364945">
      <w:pPr>
        <w:pStyle w:val="tablecaption"/>
        <w:jc w:val="center"/>
      </w:pPr>
      <w:bookmarkStart w:id="261" w:name="_Ref439933613"/>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87</w:t>
      </w:r>
      <w:r w:rsidR="003E4566">
        <w:rPr>
          <w:noProof/>
        </w:rPr>
        <w:fldChar w:fldCharType="end"/>
      </w:r>
      <w:bookmarkEnd w:id="261"/>
      <w:r w:rsidR="0090145B">
        <w:rPr>
          <w:noProof/>
        </w:rPr>
        <w:t xml:space="preserve">. </w:t>
      </w:r>
      <w:r>
        <w:t xml:space="preserve">Literals of the </w:t>
      </w:r>
      <w:r>
        <w:rPr>
          <w:rFonts w:ascii="Courier New" w:eastAsia="Courier New" w:hAnsi="Courier New" w:cs="Courier New"/>
        </w:rPr>
        <w:t>IPVersionTypeEnum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5F53899E" w14:textId="77777777" w:rsidTr="005E21FE">
        <w:trPr>
          <w:jc w:val="center"/>
        </w:trPr>
        <w:tc>
          <w:tcPr>
            <w:tcW w:w="2970" w:type="dxa"/>
            <w:shd w:val="clear" w:color="auto" w:fill="BFBFBF"/>
            <w:tcMar>
              <w:top w:w="100" w:type="dxa"/>
              <w:left w:w="100" w:type="dxa"/>
              <w:bottom w:w="100" w:type="dxa"/>
              <w:right w:w="100" w:type="dxa"/>
            </w:tcMar>
          </w:tcPr>
          <w:p w14:paraId="3E083390"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BAEE351" w14:textId="77777777" w:rsidR="003765FA" w:rsidRDefault="00364945">
            <w:pPr>
              <w:rPr>
                <w:b/>
                <w:color w:val="000000"/>
              </w:rPr>
            </w:pPr>
            <w:r>
              <w:rPr>
                <w:b/>
                <w:color w:val="000000"/>
              </w:rPr>
              <w:t>Description</w:t>
            </w:r>
          </w:p>
        </w:tc>
      </w:tr>
      <w:tr w:rsidR="003765FA" w14:paraId="15A4EAB8" w14:textId="77777777" w:rsidTr="005E21FE">
        <w:trPr>
          <w:jc w:val="center"/>
        </w:trPr>
        <w:tc>
          <w:tcPr>
            <w:tcW w:w="2970" w:type="dxa"/>
            <w:shd w:val="clear" w:color="auto" w:fill="FFFFFF"/>
            <w:tcMar>
              <w:top w:w="100" w:type="dxa"/>
              <w:left w:w="100" w:type="dxa"/>
              <w:bottom w:w="100" w:type="dxa"/>
              <w:right w:w="100" w:type="dxa"/>
            </w:tcMar>
          </w:tcPr>
          <w:p w14:paraId="22D36185" w14:textId="77777777" w:rsidR="003765FA" w:rsidRDefault="00364945">
            <w:pPr>
              <w:rPr>
                <w:b/>
              </w:rPr>
            </w:pPr>
            <w:r>
              <w:rPr>
                <w:b/>
              </w:rPr>
              <w:t>IPv4(4)</w:t>
            </w:r>
          </w:p>
        </w:tc>
        <w:tc>
          <w:tcPr>
            <w:tcW w:w="6390" w:type="dxa"/>
            <w:shd w:val="clear" w:color="auto" w:fill="FFFFFF"/>
            <w:tcMar>
              <w:top w:w="100" w:type="dxa"/>
              <w:left w:w="100" w:type="dxa"/>
              <w:bottom w:w="100" w:type="dxa"/>
              <w:right w:w="100" w:type="dxa"/>
            </w:tcMar>
          </w:tcPr>
          <w:p w14:paraId="2250ED1B" w14:textId="77777777" w:rsidR="003765FA" w:rsidRDefault="00364945">
            <w:r>
              <w:t>Indicates IP Version 4.</w:t>
            </w:r>
          </w:p>
        </w:tc>
      </w:tr>
      <w:tr w:rsidR="003765FA" w14:paraId="66DE8EFB" w14:textId="77777777" w:rsidTr="005E21FE">
        <w:trPr>
          <w:jc w:val="center"/>
        </w:trPr>
        <w:tc>
          <w:tcPr>
            <w:tcW w:w="2970" w:type="dxa"/>
            <w:shd w:val="clear" w:color="auto" w:fill="FFFFFF"/>
            <w:tcMar>
              <w:top w:w="100" w:type="dxa"/>
              <w:left w:w="100" w:type="dxa"/>
              <w:bottom w:w="100" w:type="dxa"/>
              <w:right w:w="100" w:type="dxa"/>
            </w:tcMar>
          </w:tcPr>
          <w:p w14:paraId="72CD5A60" w14:textId="77777777" w:rsidR="003765FA" w:rsidRDefault="00364945">
            <w:pPr>
              <w:rPr>
                <w:b/>
              </w:rPr>
            </w:pPr>
            <w:r>
              <w:rPr>
                <w:b/>
              </w:rPr>
              <w:t>ST(5)</w:t>
            </w:r>
          </w:p>
        </w:tc>
        <w:tc>
          <w:tcPr>
            <w:tcW w:w="6390" w:type="dxa"/>
            <w:shd w:val="clear" w:color="auto" w:fill="FFFFFF"/>
            <w:tcMar>
              <w:top w:w="100" w:type="dxa"/>
              <w:left w:w="100" w:type="dxa"/>
              <w:bottom w:w="100" w:type="dxa"/>
              <w:right w:w="100" w:type="dxa"/>
            </w:tcMar>
          </w:tcPr>
          <w:p w14:paraId="4B11044B" w14:textId="77777777" w:rsidR="003765FA" w:rsidRDefault="00364945">
            <w:r>
              <w:t>Indicates the IP version designating ST Datagram Mode.</w:t>
            </w:r>
          </w:p>
        </w:tc>
      </w:tr>
      <w:tr w:rsidR="003765FA" w14:paraId="0BD16D94" w14:textId="77777777" w:rsidTr="005E21FE">
        <w:trPr>
          <w:jc w:val="center"/>
        </w:trPr>
        <w:tc>
          <w:tcPr>
            <w:tcW w:w="2970" w:type="dxa"/>
            <w:shd w:val="clear" w:color="auto" w:fill="FFFFFF"/>
            <w:tcMar>
              <w:top w:w="100" w:type="dxa"/>
              <w:left w:w="100" w:type="dxa"/>
              <w:bottom w:w="100" w:type="dxa"/>
              <w:right w:w="100" w:type="dxa"/>
            </w:tcMar>
          </w:tcPr>
          <w:p w14:paraId="032015F1" w14:textId="77777777" w:rsidR="003765FA" w:rsidRDefault="00364945">
            <w:pPr>
              <w:rPr>
                <w:b/>
              </w:rPr>
            </w:pPr>
            <w:r>
              <w:rPr>
                <w:b/>
              </w:rPr>
              <w:t>IPv6(6)</w:t>
            </w:r>
          </w:p>
        </w:tc>
        <w:tc>
          <w:tcPr>
            <w:tcW w:w="6390" w:type="dxa"/>
            <w:shd w:val="clear" w:color="auto" w:fill="FFFFFF"/>
            <w:tcMar>
              <w:top w:w="100" w:type="dxa"/>
              <w:left w:w="100" w:type="dxa"/>
              <w:bottom w:w="100" w:type="dxa"/>
              <w:right w:w="100" w:type="dxa"/>
            </w:tcMar>
          </w:tcPr>
          <w:p w14:paraId="00F68177" w14:textId="77777777" w:rsidR="003765FA" w:rsidRDefault="00364945">
            <w:r>
              <w:t>Indicates IP Version 6.</w:t>
            </w:r>
          </w:p>
        </w:tc>
      </w:tr>
      <w:tr w:rsidR="003765FA" w14:paraId="09090D2F" w14:textId="77777777" w:rsidTr="005E21FE">
        <w:trPr>
          <w:jc w:val="center"/>
        </w:trPr>
        <w:tc>
          <w:tcPr>
            <w:tcW w:w="2970" w:type="dxa"/>
            <w:shd w:val="clear" w:color="auto" w:fill="FFFFFF"/>
            <w:tcMar>
              <w:top w:w="100" w:type="dxa"/>
              <w:left w:w="100" w:type="dxa"/>
              <w:bottom w:w="100" w:type="dxa"/>
              <w:right w:w="100" w:type="dxa"/>
            </w:tcMar>
          </w:tcPr>
          <w:p w14:paraId="7C658BD7" w14:textId="77777777" w:rsidR="003765FA" w:rsidRDefault="00364945">
            <w:pPr>
              <w:rPr>
                <w:b/>
              </w:rPr>
            </w:pPr>
            <w:r>
              <w:rPr>
                <w:b/>
              </w:rPr>
              <w:t>TP/IX(7)</w:t>
            </w:r>
          </w:p>
        </w:tc>
        <w:tc>
          <w:tcPr>
            <w:tcW w:w="6390" w:type="dxa"/>
            <w:shd w:val="clear" w:color="auto" w:fill="FFFFFF"/>
            <w:tcMar>
              <w:top w:w="100" w:type="dxa"/>
              <w:left w:w="100" w:type="dxa"/>
              <w:bottom w:w="100" w:type="dxa"/>
              <w:right w:w="100" w:type="dxa"/>
            </w:tcMar>
          </w:tcPr>
          <w:p w14:paraId="5EB2B650" w14:textId="77777777" w:rsidR="003765FA" w:rsidRDefault="00364945">
            <w:r>
              <w:t>Indicates the IP version designating TP/IX: The Next Internet.</w:t>
            </w:r>
          </w:p>
        </w:tc>
      </w:tr>
      <w:tr w:rsidR="003765FA" w14:paraId="5DA8FDCF" w14:textId="77777777" w:rsidTr="005E21FE">
        <w:trPr>
          <w:jc w:val="center"/>
        </w:trPr>
        <w:tc>
          <w:tcPr>
            <w:tcW w:w="2970" w:type="dxa"/>
            <w:shd w:val="clear" w:color="auto" w:fill="FFFFFF"/>
            <w:tcMar>
              <w:top w:w="100" w:type="dxa"/>
              <w:left w:w="100" w:type="dxa"/>
              <w:bottom w:w="100" w:type="dxa"/>
              <w:right w:w="100" w:type="dxa"/>
            </w:tcMar>
          </w:tcPr>
          <w:p w14:paraId="3B4B69B0" w14:textId="77777777" w:rsidR="003765FA" w:rsidRDefault="00364945">
            <w:pPr>
              <w:rPr>
                <w:b/>
              </w:rPr>
            </w:pPr>
            <w:r>
              <w:rPr>
                <w:b/>
              </w:rPr>
              <w:lastRenderedPageBreak/>
              <w:t>PIP(8)</w:t>
            </w:r>
          </w:p>
        </w:tc>
        <w:tc>
          <w:tcPr>
            <w:tcW w:w="6390" w:type="dxa"/>
            <w:shd w:val="clear" w:color="auto" w:fill="FFFFFF"/>
            <w:tcMar>
              <w:top w:w="100" w:type="dxa"/>
              <w:left w:w="100" w:type="dxa"/>
              <w:bottom w:w="100" w:type="dxa"/>
              <w:right w:w="100" w:type="dxa"/>
            </w:tcMar>
          </w:tcPr>
          <w:p w14:paraId="572265D2" w14:textId="77777777" w:rsidR="003765FA" w:rsidRDefault="00364945">
            <w:r>
              <w:t>Indicates the IP version designating PIP: The P Internet Protocol.</w:t>
            </w:r>
          </w:p>
        </w:tc>
      </w:tr>
      <w:tr w:rsidR="003765FA" w14:paraId="6AF4D4D9" w14:textId="77777777" w:rsidTr="005E21FE">
        <w:trPr>
          <w:jc w:val="center"/>
        </w:trPr>
        <w:tc>
          <w:tcPr>
            <w:tcW w:w="2970" w:type="dxa"/>
            <w:shd w:val="clear" w:color="auto" w:fill="FFFFFF"/>
            <w:tcMar>
              <w:top w:w="100" w:type="dxa"/>
              <w:left w:w="100" w:type="dxa"/>
              <w:bottom w:w="100" w:type="dxa"/>
              <w:right w:w="100" w:type="dxa"/>
            </w:tcMar>
          </w:tcPr>
          <w:p w14:paraId="371DC3D8" w14:textId="77777777" w:rsidR="003765FA" w:rsidRDefault="00364945">
            <w:pPr>
              <w:rPr>
                <w:b/>
              </w:rPr>
            </w:pPr>
            <w:r>
              <w:rPr>
                <w:b/>
              </w:rPr>
              <w:t>TUBA(9)</w:t>
            </w:r>
          </w:p>
        </w:tc>
        <w:tc>
          <w:tcPr>
            <w:tcW w:w="6390" w:type="dxa"/>
            <w:shd w:val="clear" w:color="auto" w:fill="FFFFFF"/>
            <w:tcMar>
              <w:top w:w="100" w:type="dxa"/>
              <w:left w:w="100" w:type="dxa"/>
              <w:bottom w:w="100" w:type="dxa"/>
              <w:right w:w="100" w:type="dxa"/>
            </w:tcMar>
          </w:tcPr>
          <w:p w14:paraId="0BEF008D" w14:textId="356057C4" w:rsidR="003765FA" w:rsidRDefault="00364945">
            <w:r>
              <w:t xml:space="preserve">Indicates the IP version designating TUBA (TCP and UDP with Bigger Addresses, i.e. </w:t>
            </w:r>
            <w:hyperlink r:id="rId95" w:history="1">
              <w:r w:rsidR="007F043C">
                <w:rPr>
                  <w:rStyle w:val="Hyperlink"/>
                </w:rPr>
                <w:t>http://tools.ietf.org/html/rfc1347</w:t>
              </w:r>
            </w:hyperlink>
            <w:r>
              <w:t>).</w:t>
            </w:r>
          </w:p>
        </w:tc>
      </w:tr>
    </w:tbl>
    <w:p w14:paraId="4D966871" w14:textId="77777777" w:rsidR="003765FA" w:rsidRDefault="003765FA"/>
    <w:p w14:paraId="1E318833" w14:textId="77777777" w:rsidR="003765FA" w:rsidRDefault="00364945" w:rsidP="00D06494">
      <w:pPr>
        <w:pStyle w:val="Heading3"/>
      </w:pPr>
      <w:bookmarkStart w:id="262" w:name="_Toc449967706"/>
      <w:r>
        <w:t>IANAHardwareTypeEnum Enumeration</w:t>
      </w:r>
      <w:bookmarkEnd w:id="262"/>
    </w:p>
    <w:p w14:paraId="6D42DB80" w14:textId="302BB44B" w:rsidR="003765FA" w:rsidRDefault="00364945">
      <w:pPr>
        <w:pStyle w:val="basicparagraph"/>
        <w:contextualSpacing w:val="0"/>
      </w:pPr>
      <w:r>
        <w:t xml:space="preserve">The literals of the </w:t>
      </w:r>
      <w:r>
        <w:rPr>
          <w:rFonts w:ascii="Courier New" w:eastAsia="Courier New" w:hAnsi="Courier New" w:cs="Courier New"/>
        </w:rPr>
        <w:t>IANAHardwareTypeEnum</w:t>
      </w:r>
      <w:r w:rsidR="003C02F5">
        <w:t xml:space="preserve"> enumeration are given in </w:t>
      </w:r>
      <w:r w:rsidR="003C02F5" w:rsidRPr="003C02F5">
        <w:rPr>
          <w:b/>
          <w:color w:val="0000EE"/>
        </w:rPr>
        <w:fldChar w:fldCharType="begin"/>
      </w:r>
      <w:r w:rsidR="003C02F5" w:rsidRPr="003C02F5">
        <w:rPr>
          <w:b/>
          <w:color w:val="0000EE"/>
        </w:rPr>
        <w:instrText xml:space="preserve"> REF _Ref439933821 \h  \* MERGEFORMAT </w:instrText>
      </w:r>
      <w:r w:rsidR="003C02F5" w:rsidRPr="003C02F5">
        <w:rPr>
          <w:b/>
          <w:color w:val="0000EE"/>
        </w:rPr>
      </w:r>
      <w:r w:rsidR="003C02F5" w:rsidRPr="003C02F5">
        <w:rPr>
          <w:b/>
          <w:color w:val="0000EE"/>
        </w:rPr>
        <w:fldChar w:fldCharType="separate"/>
      </w:r>
      <w:r w:rsidR="003C02F5" w:rsidRPr="003C02F5">
        <w:rPr>
          <w:b/>
          <w:color w:val="0000EE"/>
        </w:rPr>
        <w:t xml:space="preserve">Table </w:t>
      </w:r>
      <w:r w:rsidR="003C02F5" w:rsidRPr="003C02F5">
        <w:rPr>
          <w:b/>
          <w:noProof/>
          <w:color w:val="0000EE"/>
        </w:rPr>
        <w:t>3</w:t>
      </w:r>
      <w:r w:rsidR="003C02F5" w:rsidRPr="003C02F5">
        <w:rPr>
          <w:b/>
          <w:color w:val="0000EE"/>
        </w:rPr>
        <w:noBreakHyphen/>
      </w:r>
      <w:r w:rsidR="003C02F5" w:rsidRPr="003C02F5">
        <w:rPr>
          <w:b/>
          <w:noProof/>
          <w:color w:val="0000EE"/>
        </w:rPr>
        <w:t>88</w:t>
      </w:r>
      <w:r w:rsidR="003C02F5" w:rsidRPr="003C02F5">
        <w:rPr>
          <w:b/>
          <w:color w:val="0000EE"/>
        </w:rPr>
        <w:fldChar w:fldCharType="end"/>
      </w:r>
      <w:r>
        <w:t>.</w:t>
      </w:r>
    </w:p>
    <w:p w14:paraId="38EBA893" w14:textId="10F7B3E9" w:rsidR="003765FA" w:rsidRDefault="00364945">
      <w:pPr>
        <w:pStyle w:val="tablecaption"/>
        <w:jc w:val="center"/>
      </w:pPr>
      <w:bookmarkStart w:id="263" w:name="_Ref439933821"/>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88</w:t>
      </w:r>
      <w:r w:rsidR="003E4566">
        <w:rPr>
          <w:noProof/>
        </w:rPr>
        <w:fldChar w:fldCharType="end"/>
      </w:r>
      <w:bookmarkEnd w:id="263"/>
      <w:r w:rsidR="003C02F5">
        <w:rPr>
          <w:noProof/>
        </w:rPr>
        <w:t xml:space="preserve">. </w:t>
      </w:r>
      <w:r>
        <w:t xml:space="preserve">Literals of the </w:t>
      </w:r>
      <w:r>
        <w:rPr>
          <w:rFonts w:ascii="Courier New" w:eastAsia="Courier New" w:hAnsi="Courier New" w:cs="Courier New"/>
        </w:rPr>
        <w:t>IANAHardwareTypeEnum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368EA0D4" w14:textId="77777777" w:rsidTr="003C02F5">
        <w:trPr>
          <w:jc w:val="center"/>
        </w:trPr>
        <w:tc>
          <w:tcPr>
            <w:tcW w:w="2970" w:type="dxa"/>
            <w:shd w:val="clear" w:color="auto" w:fill="BFBFBF"/>
            <w:tcMar>
              <w:top w:w="100" w:type="dxa"/>
              <w:left w:w="100" w:type="dxa"/>
              <w:bottom w:w="100" w:type="dxa"/>
              <w:right w:w="100" w:type="dxa"/>
            </w:tcMar>
          </w:tcPr>
          <w:p w14:paraId="43AED89B"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25B89DE8" w14:textId="77777777" w:rsidR="003765FA" w:rsidRDefault="00364945">
            <w:pPr>
              <w:rPr>
                <w:b/>
                <w:color w:val="000000"/>
              </w:rPr>
            </w:pPr>
            <w:r>
              <w:rPr>
                <w:b/>
                <w:color w:val="000000"/>
              </w:rPr>
              <w:t>Description</w:t>
            </w:r>
          </w:p>
        </w:tc>
      </w:tr>
      <w:tr w:rsidR="003765FA" w14:paraId="7709662C" w14:textId="77777777" w:rsidTr="003C02F5">
        <w:trPr>
          <w:jc w:val="center"/>
        </w:trPr>
        <w:tc>
          <w:tcPr>
            <w:tcW w:w="2970" w:type="dxa"/>
            <w:shd w:val="clear" w:color="auto" w:fill="FFFFFF"/>
            <w:tcMar>
              <w:top w:w="100" w:type="dxa"/>
              <w:left w:w="100" w:type="dxa"/>
              <w:bottom w:w="100" w:type="dxa"/>
              <w:right w:w="100" w:type="dxa"/>
            </w:tcMar>
          </w:tcPr>
          <w:p w14:paraId="18BCACCD" w14:textId="77777777" w:rsidR="003765FA" w:rsidRDefault="00364945">
            <w:pPr>
              <w:rPr>
                <w:b/>
              </w:rPr>
            </w:pPr>
            <w:r>
              <w:rPr>
                <w:b/>
              </w:rPr>
              <w:t>Ethernet(1)</w:t>
            </w:r>
          </w:p>
        </w:tc>
        <w:tc>
          <w:tcPr>
            <w:tcW w:w="6390" w:type="dxa"/>
            <w:shd w:val="clear" w:color="auto" w:fill="FFFFFF"/>
            <w:tcMar>
              <w:top w:w="100" w:type="dxa"/>
              <w:left w:w="100" w:type="dxa"/>
              <w:bottom w:w="100" w:type="dxa"/>
              <w:right w:w="100" w:type="dxa"/>
            </w:tcMar>
          </w:tcPr>
          <w:p w14:paraId="193DE867" w14:textId="77777777" w:rsidR="003765FA" w:rsidRDefault="00364945">
            <w:r>
              <w:t>Indicates Ethernet hardware.</w:t>
            </w:r>
          </w:p>
        </w:tc>
      </w:tr>
      <w:tr w:rsidR="003765FA" w14:paraId="0BD95D2C" w14:textId="77777777" w:rsidTr="003C02F5">
        <w:trPr>
          <w:jc w:val="center"/>
        </w:trPr>
        <w:tc>
          <w:tcPr>
            <w:tcW w:w="2970" w:type="dxa"/>
            <w:shd w:val="clear" w:color="auto" w:fill="FFFFFF"/>
            <w:tcMar>
              <w:top w:w="100" w:type="dxa"/>
              <w:left w:w="100" w:type="dxa"/>
              <w:bottom w:w="100" w:type="dxa"/>
              <w:right w:w="100" w:type="dxa"/>
            </w:tcMar>
          </w:tcPr>
          <w:p w14:paraId="3EA18D03" w14:textId="77777777" w:rsidR="003765FA" w:rsidRDefault="00364945">
            <w:pPr>
              <w:rPr>
                <w:b/>
              </w:rPr>
            </w:pPr>
            <w:r>
              <w:rPr>
                <w:b/>
              </w:rPr>
              <w:t>IEEE802(6)</w:t>
            </w:r>
          </w:p>
        </w:tc>
        <w:tc>
          <w:tcPr>
            <w:tcW w:w="6390" w:type="dxa"/>
            <w:shd w:val="clear" w:color="auto" w:fill="FFFFFF"/>
            <w:tcMar>
              <w:top w:w="100" w:type="dxa"/>
              <w:left w:w="100" w:type="dxa"/>
              <w:bottom w:w="100" w:type="dxa"/>
              <w:right w:w="100" w:type="dxa"/>
            </w:tcMar>
          </w:tcPr>
          <w:p w14:paraId="56AB7CA3" w14:textId="77777777" w:rsidR="003765FA" w:rsidRDefault="00364945">
            <w:r>
              <w:t>Indicates IEEE 802 compliant hardware for networks carrying variable-size packets.</w:t>
            </w:r>
          </w:p>
        </w:tc>
      </w:tr>
      <w:tr w:rsidR="003765FA" w14:paraId="34171640" w14:textId="77777777" w:rsidTr="003C02F5">
        <w:trPr>
          <w:jc w:val="center"/>
        </w:trPr>
        <w:tc>
          <w:tcPr>
            <w:tcW w:w="2970" w:type="dxa"/>
            <w:shd w:val="clear" w:color="auto" w:fill="FFFFFF"/>
            <w:tcMar>
              <w:top w:w="100" w:type="dxa"/>
              <w:left w:w="100" w:type="dxa"/>
              <w:bottom w:w="100" w:type="dxa"/>
              <w:right w:w="100" w:type="dxa"/>
            </w:tcMar>
          </w:tcPr>
          <w:p w14:paraId="2CD8204D" w14:textId="77777777" w:rsidR="003765FA" w:rsidRDefault="00364945">
            <w:pPr>
              <w:rPr>
                <w:b/>
              </w:rPr>
            </w:pPr>
            <w:r>
              <w:rPr>
                <w:b/>
              </w:rPr>
              <w:t>ARCNET(7)</w:t>
            </w:r>
          </w:p>
        </w:tc>
        <w:tc>
          <w:tcPr>
            <w:tcW w:w="6390" w:type="dxa"/>
            <w:shd w:val="clear" w:color="auto" w:fill="FFFFFF"/>
            <w:tcMar>
              <w:top w:w="100" w:type="dxa"/>
              <w:left w:w="100" w:type="dxa"/>
              <w:bottom w:w="100" w:type="dxa"/>
              <w:right w:w="100" w:type="dxa"/>
            </w:tcMar>
          </w:tcPr>
          <w:p w14:paraId="7A5BF01A" w14:textId="77777777" w:rsidR="003765FA" w:rsidRDefault="00364945">
            <w:r>
              <w:t>Indicates the ARCNET LAN protocol.</w:t>
            </w:r>
          </w:p>
        </w:tc>
      </w:tr>
      <w:tr w:rsidR="003765FA" w14:paraId="0C054382" w14:textId="77777777" w:rsidTr="003C02F5">
        <w:trPr>
          <w:jc w:val="center"/>
        </w:trPr>
        <w:tc>
          <w:tcPr>
            <w:tcW w:w="2970" w:type="dxa"/>
            <w:shd w:val="clear" w:color="auto" w:fill="FFFFFF"/>
            <w:tcMar>
              <w:top w:w="100" w:type="dxa"/>
              <w:left w:w="100" w:type="dxa"/>
              <w:bottom w:w="100" w:type="dxa"/>
              <w:right w:w="100" w:type="dxa"/>
            </w:tcMar>
          </w:tcPr>
          <w:p w14:paraId="74BD5204" w14:textId="77777777" w:rsidR="003765FA" w:rsidRDefault="00364945">
            <w:pPr>
              <w:rPr>
                <w:b/>
              </w:rPr>
            </w:pPr>
            <w:r>
              <w:rPr>
                <w:b/>
              </w:rPr>
              <w:t>FrameRelay(15)</w:t>
            </w:r>
          </w:p>
        </w:tc>
        <w:tc>
          <w:tcPr>
            <w:tcW w:w="6390" w:type="dxa"/>
            <w:shd w:val="clear" w:color="auto" w:fill="FFFFFF"/>
            <w:tcMar>
              <w:top w:w="100" w:type="dxa"/>
              <w:left w:w="100" w:type="dxa"/>
              <w:bottom w:w="100" w:type="dxa"/>
              <w:right w:w="100" w:type="dxa"/>
            </w:tcMar>
          </w:tcPr>
          <w:p w14:paraId="1E004935" w14:textId="77777777" w:rsidR="003765FA" w:rsidRDefault="00364945">
            <w:r>
              <w:t>Indicates the Frame Relay WAN technology.</w:t>
            </w:r>
          </w:p>
        </w:tc>
      </w:tr>
      <w:tr w:rsidR="003765FA" w14:paraId="328DEA01" w14:textId="77777777" w:rsidTr="003C02F5">
        <w:trPr>
          <w:jc w:val="center"/>
        </w:trPr>
        <w:tc>
          <w:tcPr>
            <w:tcW w:w="2970" w:type="dxa"/>
            <w:shd w:val="clear" w:color="auto" w:fill="FFFFFF"/>
            <w:tcMar>
              <w:top w:w="100" w:type="dxa"/>
              <w:left w:w="100" w:type="dxa"/>
              <w:bottom w:w="100" w:type="dxa"/>
              <w:right w:w="100" w:type="dxa"/>
            </w:tcMar>
          </w:tcPr>
          <w:p w14:paraId="40FB901E" w14:textId="77777777" w:rsidR="003765FA" w:rsidRDefault="00364945">
            <w:pPr>
              <w:rPr>
                <w:b/>
              </w:rPr>
            </w:pPr>
            <w:r>
              <w:rPr>
                <w:b/>
              </w:rPr>
              <w:t>ATM(16)</w:t>
            </w:r>
          </w:p>
        </w:tc>
        <w:tc>
          <w:tcPr>
            <w:tcW w:w="6390" w:type="dxa"/>
            <w:shd w:val="clear" w:color="auto" w:fill="FFFFFF"/>
            <w:tcMar>
              <w:top w:w="100" w:type="dxa"/>
              <w:left w:w="100" w:type="dxa"/>
              <w:bottom w:w="100" w:type="dxa"/>
              <w:right w:w="100" w:type="dxa"/>
            </w:tcMar>
          </w:tcPr>
          <w:p w14:paraId="0DD4AA17" w14:textId="77777777" w:rsidR="003765FA" w:rsidRDefault="00364945">
            <w:r>
              <w:t>Indicates the ATM (Asynchronous Transfer Mode) networking standard.</w:t>
            </w:r>
          </w:p>
        </w:tc>
      </w:tr>
      <w:tr w:rsidR="003765FA" w14:paraId="204540A5" w14:textId="77777777" w:rsidTr="003C02F5">
        <w:trPr>
          <w:jc w:val="center"/>
        </w:trPr>
        <w:tc>
          <w:tcPr>
            <w:tcW w:w="2970" w:type="dxa"/>
            <w:shd w:val="clear" w:color="auto" w:fill="FFFFFF"/>
            <w:tcMar>
              <w:top w:w="100" w:type="dxa"/>
              <w:left w:w="100" w:type="dxa"/>
              <w:bottom w:w="100" w:type="dxa"/>
              <w:right w:w="100" w:type="dxa"/>
            </w:tcMar>
          </w:tcPr>
          <w:p w14:paraId="0957044E" w14:textId="77777777" w:rsidR="003765FA" w:rsidRDefault="00364945">
            <w:pPr>
              <w:rPr>
                <w:b/>
              </w:rPr>
            </w:pPr>
            <w:r>
              <w:rPr>
                <w:b/>
              </w:rPr>
              <w:t>HDLC(17)</w:t>
            </w:r>
          </w:p>
        </w:tc>
        <w:tc>
          <w:tcPr>
            <w:tcW w:w="6390" w:type="dxa"/>
            <w:shd w:val="clear" w:color="auto" w:fill="FFFFFF"/>
            <w:tcMar>
              <w:top w:w="100" w:type="dxa"/>
              <w:left w:w="100" w:type="dxa"/>
              <w:bottom w:w="100" w:type="dxa"/>
              <w:right w:w="100" w:type="dxa"/>
            </w:tcMar>
          </w:tcPr>
          <w:p w14:paraId="6A4CD2F0" w14:textId="77777777" w:rsidR="003765FA" w:rsidRDefault="00364945">
            <w:r>
              <w:t>Indicates the HDLC (High-Level Data Link Control) protocol.</w:t>
            </w:r>
          </w:p>
        </w:tc>
      </w:tr>
      <w:tr w:rsidR="003765FA" w14:paraId="070E8088" w14:textId="77777777" w:rsidTr="003C02F5">
        <w:trPr>
          <w:jc w:val="center"/>
        </w:trPr>
        <w:tc>
          <w:tcPr>
            <w:tcW w:w="2970" w:type="dxa"/>
            <w:shd w:val="clear" w:color="auto" w:fill="FFFFFF"/>
            <w:tcMar>
              <w:top w:w="100" w:type="dxa"/>
              <w:left w:w="100" w:type="dxa"/>
              <w:bottom w:w="100" w:type="dxa"/>
              <w:right w:w="100" w:type="dxa"/>
            </w:tcMar>
          </w:tcPr>
          <w:p w14:paraId="1BCDAC4C" w14:textId="77777777" w:rsidR="003765FA" w:rsidRDefault="00364945">
            <w:pPr>
              <w:rPr>
                <w:b/>
              </w:rPr>
            </w:pPr>
            <w:r>
              <w:rPr>
                <w:b/>
              </w:rPr>
              <w:t>FibreChannel(18)</w:t>
            </w:r>
          </w:p>
        </w:tc>
        <w:tc>
          <w:tcPr>
            <w:tcW w:w="6390" w:type="dxa"/>
            <w:shd w:val="clear" w:color="auto" w:fill="FFFFFF"/>
            <w:tcMar>
              <w:top w:w="100" w:type="dxa"/>
              <w:left w:w="100" w:type="dxa"/>
              <w:bottom w:w="100" w:type="dxa"/>
              <w:right w:w="100" w:type="dxa"/>
            </w:tcMar>
          </w:tcPr>
          <w:p w14:paraId="3C57957C" w14:textId="77777777" w:rsidR="003765FA" w:rsidRDefault="00364945">
            <w:r>
              <w:t>Indicates the FibreChannel technology.</w:t>
            </w:r>
          </w:p>
        </w:tc>
      </w:tr>
      <w:tr w:rsidR="003765FA" w14:paraId="71DC2977" w14:textId="77777777" w:rsidTr="003C02F5">
        <w:trPr>
          <w:jc w:val="center"/>
        </w:trPr>
        <w:tc>
          <w:tcPr>
            <w:tcW w:w="2970" w:type="dxa"/>
            <w:shd w:val="clear" w:color="auto" w:fill="FFFFFF"/>
            <w:tcMar>
              <w:top w:w="100" w:type="dxa"/>
              <w:left w:w="100" w:type="dxa"/>
              <w:bottom w:w="100" w:type="dxa"/>
              <w:right w:w="100" w:type="dxa"/>
            </w:tcMar>
          </w:tcPr>
          <w:p w14:paraId="526583A6" w14:textId="77777777" w:rsidR="003765FA" w:rsidRDefault="00364945">
            <w:pPr>
              <w:rPr>
                <w:b/>
              </w:rPr>
            </w:pPr>
            <w:r>
              <w:rPr>
                <w:b/>
              </w:rPr>
              <w:t>ATM(19)</w:t>
            </w:r>
          </w:p>
        </w:tc>
        <w:tc>
          <w:tcPr>
            <w:tcW w:w="6390" w:type="dxa"/>
            <w:shd w:val="clear" w:color="auto" w:fill="FFFFFF"/>
            <w:tcMar>
              <w:top w:w="100" w:type="dxa"/>
              <w:left w:w="100" w:type="dxa"/>
              <w:bottom w:w="100" w:type="dxa"/>
              <w:right w:w="100" w:type="dxa"/>
            </w:tcMar>
          </w:tcPr>
          <w:p w14:paraId="1B785185" w14:textId="77777777" w:rsidR="003765FA" w:rsidRDefault="00364945">
            <w:r>
              <w:t>Indicates the ATM (Asynchronous Transfer Mode) networking standard.</w:t>
            </w:r>
          </w:p>
        </w:tc>
      </w:tr>
      <w:tr w:rsidR="003765FA" w14:paraId="467E657E" w14:textId="77777777" w:rsidTr="003C02F5">
        <w:trPr>
          <w:jc w:val="center"/>
        </w:trPr>
        <w:tc>
          <w:tcPr>
            <w:tcW w:w="2970" w:type="dxa"/>
            <w:shd w:val="clear" w:color="auto" w:fill="FFFFFF"/>
            <w:tcMar>
              <w:top w:w="100" w:type="dxa"/>
              <w:left w:w="100" w:type="dxa"/>
              <w:bottom w:w="100" w:type="dxa"/>
              <w:right w:w="100" w:type="dxa"/>
            </w:tcMar>
          </w:tcPr>
          <w:p w14:paraId="262FA561" w14:textId="77777777" w:rsidR="003765FA" w:rsidRDefault="00364945">
            <w:pPr>
              <w:rPr>
                <w:b/>
              </w:rPr>
            </w:pPr>
            <w:r>
              <w:rPr>
                <w:b/>
              </w:rPr>
              <w:t>SerialLine(20)</w:t>
            </w:r>
          </w:p>
        </w:tc>
        <w:tc>
          <w:tcPr>
            <w:tcW w:w="6390" w:type="dxa"/>
            <w:shd w:val="clear" w:color="auto" w:fill="FFFFFF"/>
            <w:tcMar>
              <w:top w:w="100" w:type="dxa"/>
              <w:left w:w="100" w:type="dxa"/>
              <w:bottom w:w="100" w:type="dxa"/>
              <w:right w:w="100" w:type="dxa"/>
            </w:tcMar>
          </w:tcPr>
          <w:p w14:paraId="0CE84A7D" w14:textId="77777777" w:rsidR="003765FA" w:rsidRDefault="00364945">
            <w:r>
              <w:t>Indicates the Serial Line protocol, or SLIP.</w:t>
            </w:r>
          </w:p>
        </w:tc>
      </w:tr>
    </w:tbl>
    <w:p w14:paraId="7A086292" w14:textId="77777777" w:rsidR="003765FA" w:rsidRDefault="003765FA"/>
    <w:p w14:paraId="2EBA660A" w14:textId="77777777" w:rsidR="003765FA" w:rsidRDefault="00364945" w:rsidP="00D06494">
      <w:pPr>
        <w:pStyle w:val="Heading3"/>
      </w:pPr>
      <w:bookmarkStart w:id="264" w:name="_Toc449967707"/>
      <w:r>
        <w:t>IANAEtherTypeEnum Enumeration</w:t>
      </w:r>
      <w:bookmarkEnd w:id="264"/>
    </w:p>
    <w:p w14:paraId="3FE94FCB" w14:textId="2A139A2A" w:rsidR="003765FA" w:rsidRDefault="00364945">
      <w:pPr>
        <w:pStyle w:val="basicparagraph"/>
        <w:contextualSpacing w:val="0"/>
      </w:pPr>
      <w:r>
        <w:t xml:space="preserve">The literals of the </w:t>
      </w:r>
      <w:r>
        <w:rPr>
          <w:rFonts w:ascii="Courier New" w:eastAsia="Courier New" w:hAnsi="Courier New" w:cs="Courier New"/>
        </w:rPr>
        <w:t>IANAEtherTypeEnum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_Ref439933842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89</w:t>
      </w:r>
      <w:r w:rsidR="00605B6D" w:rsidRPr="00605B6D">
        <w:rPr>
          <w:b/>
          <w:color w:val="0000EE"/>
        </w:rPr>
        <w:fldChar w:fldCharType="end"/>
      </w:r>
      <w:r>
        <w:t>.</w:t>
      </w:r>
    </w:p>
    <w:p w14:paraId="74A7077E" w14:textId="2FAC9436" w:rsidR="003765FA" w:rsidRDefault="00364945">
      <w:pPr>
        <w:pStyle w:val="tablecaption"/>
        <w:jc w:val="center"/>
      </w:pPr>
      <w:bookmarkStart w:id="265" w:name="_Ref439933842"/>
      <w:r>
        <w:lastRenderedPageBreak/>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89</w:t>
      </w:r>
      <w:r w:rsidR="003E4566">
        <w:rPr>
          <w:noProof/>
        </w:rPr>
        <w:fldChar w:fldCharType="end"/>
      </w:r>
      <w:bookmarkEnd w:id="265"/>
      <w:r w:rsidR="00605B6D">
        <w:rPr>
          <w:noProof/>
        </w:rPr>
        <w:t xml:space="preserve">. </w:t>
      </w:r>
      <w:r>
        <w:t xml:space="preserve">Literals of the </w:t>
      </w:r>
      <w:r>
        <w:rPr>
          <w:rFonts w:ascii="Courier New" w:eastAsia="Courier New" w:hAnsi="Courier New" w:cs="Courier New"/>
        </w:rPr>
        <w:t>IANAEtherTypeEnum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420"/>
        <w:gridCol w:w="5940"/>
      </w:tblGrid>
      <w:tr w:rsidR="003765FA" w14:paraId="0B9C7EC1" w14:textId="77777777" w:rsidTr="00605B6D">
        <w:trPr>
          <w:jc w:val="center"/>
        </w:trPr>
        <w:tc>
          <w:tcPr>
            <w:tcW w:w="3420" w:type="dxa"/>
            <w:shd w:val="clear" w:color="auto" w:fill="BFBFBF"/>
            <w:tcMar>
              <w:top w:w="100" w:type="dxa"/>
              <w:left w:w="100" w:type="dxa"/>
              <w:bottom w:w="100" w:type="dxa"/>
              <w:right w:w="100" w:type="dxa"/>
            </w:tcMar>
          </w:tcPr>
          <w:p w14:paraId="46D76A6E" w14:textId="77777777" w:rsidR="003765FA" w:rsidRDefault="00364945">
            <w:pPr>
              <w:rPr>
                <w:b/>
                <w:color w:val="000000"/>
              </w:rPr>
            </w:pPr>
            <w:r>
              <w:rPr>
                <w:b/>
                <w:color w:val="000000"/>
              </w:rPr>
              <w:t>Enumeration Literal</w:t>
            </w:r>
          </w:p>
        </w:tc>
        <w:tc>
          <w:tcPr>
            <w:tcW w:w="5940" w:type="dxa"/>
            <w:shd w:val="clear" w:color="auto" w:fill="BFBFBF"/>
            <w:tcMar>
              <w:top w:w="100" w:type="dxa"/>
              <w:left w:w="100" w:type="dxa"/>
              <w:bottom w:w="100" w:type="dxa"/>
              <w:right w:w="100" w:type="dxa"/>
            </w:tcMar>
          </w:tcPr>
          <w:p w14:paraId="511AC8F7" w14:textId="77777777" w:rsidR="003765FA" w:rsidRDefault="00364945">
            <w:pPr>
              <w:rPr>
                <w:b/>
                <w:color w:val="000000"/>
              </w:rPr>
            </w:pPr>
            <w:r>
              <w:rPr>
                <w:b/>
                <w:color w:val="000000"/>
              </w:rPr>
              <w:t>Description</w:t>
            </w:r>
          </w:p>
        </w:tc>
      </w:tr>
      <w:tr w:rsidR="003765FA" w14:paraId="1BCB6501" w14:textId="77777777" w:rsidTr="00605B6D">
        <w:trPr>
          <w:jc w:val="center"/>
        </w:trPr>
        <w:tc>
          <w:tcPr>
            <w:tcW w:w="3420" w:type="dxa"/>
            <w:shd w:val="clear" w:color="auto" w:fill="FFFFFF"/>
            <w:tcMar>
              <w:top w:w="100" w:type="dxa"/>
              <w:left w:w="100" w:type="dxa"/>
              <w:bottom w:w="100" w:type="dxa"/>
              <w:right w:w="100" w:type="dxa"/>
            </w:tcMar>
          </w:tcPr>
          <w:p w14:paraId="0DB76F7C" w14:textId="77777777" w:rsidR="003765FA" w:rsidRDefault="00364945">
            <w:pPr>
              <w:rPr>
                <w:b/>
              </w:rPr>
            </w:pPr>
            <w:r>
              <w:rPr>
                <w:b/>
              </w:rPr>
              <w:t>IPv4(0x0800)</w:t>
            </w:r>
          </w:p>
        </w:tc>
        <w:tc>
          <w:tcPr>
            <w:tcW w:w="5940" w:type="dxa"/>
            <w:shd w:val="clear" w:color="auto" w:fill="FFFFFF"/>
            <w:tcMar>
              <w:top w:w="100" w:type="dxa"/>
              <w:left w:w="100" w:type="dxa"/>
              <w:bottom w:w="100" w:type="dxa"/>
              <w:right w:w="100" w:type="dxa"/>
            </w:tcMar>
          </w:tcPr>
          <w:p w14:paraId="513C9275" w14:textId="77777777" w:rsidR="003765FA" w:rsidRDefault="00364945">
            <w:r>
              <w:t>Indicates the IPv4 Ethernet type is specified.</w:t>
            </w:r>
          </w:p>
        </w:tc>
      </w:tr>
      <w:tr w:rsidR="003765FA" w14:paraId="771C6572" w14:textId="77777777" w:rsidTr="00605B6D">
        <w:trPr>
          <w:jc w:val="center"/>
        </w:trPr>
        <w:tc>
          <w:tcPr>
            <w:tcW w:w="3420" w:type="dxa"/>
            <w:shd w:val="clear" w:color="auto" w:fill="FFFFFF"/>
            <w:tcMar>
              <w:top w:w="100" w:type="dxa"/>
              <w:left w:w="100" w:type="dxa"/>
              <w:bottom w:w="100" w:type="dxa"/>
              <w:right w:w="100" w:type="dxa"/>
            </w:tcMar>
          </w:tcPr>
          <w:p w14:paraId="64EE8A50" w14:textId="77777777" w:rsidR="003765FA" w:rsidRDefault="00364945">
            <w:pPr>
              <w:rPr>
                <w:b/>
              </w:rPr>
            </w:pPr>
            <w:r>
              <w:rPr>
                <w:b/>
              </w:rPr>
              <w:t>ARP(0x0806)</w:t>
            </w:r>
          </w:p>
        </w:tc>
        <w:tc>
          <w:tcPr>
            <w:tcW w:w="5940" w:type="dxa"/>
            <w:shd w:val="clear" w:color="auto" w:fill="FFFFFF"/>
            <w:tcMar>
              <w:top w:w="100" w:type="dxa"/>
              <w:left w:w="100" w:type="dxa"/>
              <w:bottom w:w="100" w:type="dxa"/>
              <w:right w:w="100" w:type="dxa"/>
            </w:tcMar>
          </w:tcPr>
          <w:p w14:paraId="2E3D0CAF" w14:textId="77777777" w:rsidR="003765FA" w:rsidRDefault="00364945">
            <w:r>
              <w:t>Indicates the ARP Ethernet type is specified.</w:t>
            </w:r>
          </w:p>
        </w:tc>
      </w:tr>
      <w:tr w:rsidR="003765FA" w14:paraId="76816D92" w14:textId="77777777" w:rsidTr="00605B6D">
        <w:trPr>
          <w:jc w:val="center"/>
        </w:trPr>
        <w:tc>
          <w:tcPr>
            <w:tcW w:w="3420" w:type="dxa"/>
            <w:shd w:val="clear" w:color="auto" w:fill="FFFFFF"/>
            <w:tcMar>
              <w:top w:w="100" w:type="dxa"/>
              <w:left w:w="100" w:type="dxa"/>
              <w:bottom w:w="100" w:type="dxa"/>
              <w:right w:w="100" w:type="dxa"/>
            </w:tcMar>
          </w:tcPr>
          <w:p w14:paraId="176CB862" w14:textId="77777777" w:rsidR="003765FA" w:rsidRDefault="00364945">
            <w:pPr>
              <w:rPr>
                <w:b/>
              </w:rPr>
            </w:pPr>
            <w:r>
              <w:rPr>
                <w:b/>
              </w:rPr>
              <w:t>RARP(0x8035)</w:t>
            </w:r>
          </w:p>
        </w:tc>
        <w:tc>
          <w:tcPr>
            <w:tcW w:w="5940" w:type="dxa"/>
            <w:shd w:val="clear" w:color="auto" w:fill="FFFFFF"/>
            <w:tcMar>
              <w:top w:w="100" w:type="dxa"/>
              <w:left w:w="100" w:type="dxa"/>
              <w:bottom w:w="100" w:type="dxa"/>
              <w:right w:w="100" w:type="dxa"/>
            </w:tcMar>
          </w:tcPr>
          <w:p w14:paraId="40EA45B8" w14:textId="77777777" w:rsidR="003765FA" w:rsidRDefault="00364945">
            <w:r>
              <w:t>Indicates the RARP Ethernet type is specified.</w:t>
            </w:r>
          </w:p>
        </w:tc>
      </w:tr>
      <w:tr w:rsidR="003765FA" w14:paraId="570DEC4B" w14:textId="77777777" w:rsidTr="00605B6D">
        <w:trPr>
          <w:jc w:val="center"/>
        </w:trPr>
        <w:tc>
          <w:tcPr>
            <w:tcW w:w="3420" w:type="dxa"/>
            <w:shd w:val="clear" w:color="auto" w:fill="FFFFFF"/>
            <w:tcMar>
              <w:top w:w="100" w:type="dxa"/>
              <w:left w:w="100" w:type="dxa"/>
              <w:bottom w:w="100" w:type="dxa"/>
              <w:right w:w="100" w:type="dxa"/>
            </w:tcMar>
          </w:tcPr>
          <w:p w14:paraId="5E55700D" w14:textId="77777777" w:rsidR="003765FA" w:rsidRDefault="00364945">
            <w:pPr>
              <w:rPr>
                <w:b/>
              </w:rPr>
            </w:pPr>
            <w:r>
              <w:rPr>
                <w:b/>
              </w:rPr>
              <w:t>IPX(0x8137)</w:t>
            </w:r>
          </w:p>
        </w:tc>
        <w:tc>
          <w:tcPr>
            <w:tcW w:w="5940" w:type="dxa"/>
            <w:shd w:val="clear" w:color="auto" w:fill="FFFFFF"/>
            <w:tcMar>
              <w:top w:w="100" w:type="dxa"/>
              <w:left w:w="100" w:type="dxa"/>
              <w:bottom w:w="100" w:type="dxa"/>
              <w:right w:w="100" w:type="dxa"/>
            </w:tcMar>
          </w:tcPr>
          <w:p w14:paraId="0EB87FDD" w14:textId="77777777" w:rsidR="003765FA" w:rsidRDefault="00364945">
            <w:r>
              <w:t>Indicates the IPX Ethernet type is specified.</w:t>
            </w:r>
          </w:p>
        </w:tc>
      </w:tr>
      <w:tr w:rsidR="003765FA" w14:paraId="5CB4F47F" w14:textId="77777777" w:rsidTr="00605B6D">
        <w:trPr>
          <w:jc w:val="center"/>
        </w:trPr>
        <w:tc>
          <w:tcPr>
            <w:tcW w:w="3420" w:type="dxa"/>
            <w:shd w:val="clear" w:color="auto" w:fill="FFFFFF"/>
            <w:tcMar>
              <w:top w:w="100" w:type="dxa"/>
              <w:left w:w="100" w:type="dxa"/>
              <w:bottom w:w="100" w:type="dxa"/>
              <w:right w:w="100" w:type="dxa"/>
            </w:tcMar>
          </w:tcPr>
          <w:p w14:paraId="4C2EDD20" w14:textId="77777777" w:rsidR="003765FA" w:rsidRDefault="00364945">
            <w:pPr>
              <w:rPr>
                <w:b/>
              </w:rPr>
            </w:pPr>
            <w:r>
              <w:rPr>
                <w:b/>
              </w:rPr>
              <w:t>SNMP(0x814C)</w:t>
            </w:r>
          </w:p>
        </w:tc>
        <w:tc>
          <w:tcPr>
            <w:tcW w:w="5940" w:type="dxa"/>
            <w:shd w:val="clear" w:color="auto" w:fill="FFFFFF"/>
            <w:tcMar>
              <w:top w:w="100" w:type="dxa"/>
              <w:left w:w="100" w:type="dxa"/>
              <w:bottom w:w="100" w:type="dxa"/>
              <w:right w:w="100" w:type="dxa"/>
            </w:tcMar>
          </w:tcPr>
          <w:p w14:paraId="3CE5F356" w14:textId="77777777" w:rsidR="003765FA" w:rsidRDefault="00364945">
            <w:r>
              <w:t>Indicates the SNMP Ethernet type is specified.</w:t>
            </w:r>
          </w:p>
        </w:tc>
      </w:tr>
      <w:tr w:rsidR="003765FA" w14:paraId="3C348DD6" w14:textId="77777777" w:rsidTr="00605B6D">
        <w:trPr>
          <w:jc w:val="center"/>
        </w:trPr>
        <w:tc>
          <w:tcPr>
            <w:tcW w:w="3420" w:type="dxa"/>
            <w:shd w:val="clear" w:color="auto" w:fill="FFFFFF"/>
            <w:tcMar>
              <w:top w:w="100" w:type="dxa"/>
              <w:left w:w="100" w:type="dxa"/>
              <w:bottom w:w="100" w:type="dxa"/>
              <w:right w:w="100" w:type="dxa"/>
            </w:tcMar>
          </w:tcPr>
          <w:p w14:paraId="25148634" w14:textId="77777777" w:rsidR="003765FA" w:rsidRDefault="00364945">
            <w:pPr>
              <w:rPr>
                <w:b/>
              </w:rPr>
            </w:pPr>
            <w:r>
              <w:rPr>
                <w:b/>
              </w:rPr>
              <w:t>IPv6(0x86DD)</w:t>
            </w:r>
          </w:p>
        </w:tc>
        <w:tc>
          <w:tcPr>
            <w:tcW w:w="5940" w:type="dxa"/>
            <w:shd w:val="clear" w:color="auto" w:fill="FFFFFF"/>
            <w:tcMar>
              <w:top w:w="100" w:type="dxa"/>
              <w:left w:w="100" w:type="dxa"/>
              <w:bottom w:w="100" w:type="dxa"/>
              <w:right w:w="100" w:type="dxa"/>
            </w:tcMar>
          </w:tcPr>
          <w:p w14:paraId="1F6D391B" w14:textId="77777777" w:rsidR="003765FA" w:rsidRDefault="00364945">
            <w:r>
              <w:t>Indicates the IPv6 Ethernet type is specified.</w:t>
            </w:r>
          </w:p>
        </w:tc>
      </w:tr>
    </w:tbl>
    <w:p w14:paraId="47321A17" w14:textId="77777777" w:rsidR="003765FA" w:rsidRDefault="003765FA"/>
    <w:p w14:paraId="681FCBE7" w14:textId="77777777" w:rsidR="003765FA" w:rsidRDefault="00364945" w:rsidP="00D06494">
      <w:pPr>
        <w:pStyle w:val="Heading3"/>
      </w:pPr>
      <w:bookmarkStart w:id="266" w:name="_Toc449967708"/>
      <w:r>
        <w:t>IANAAssignedIPNumbersTypeEnum Enumeration</w:t>
      </w:r>
      <w:bookmarkEnd w:id="266"/>
    </w:p>
    <w:p w14:paraId="26DE5E2C" w14:textId="329BB349" w:rsidR="003765FA" w:rsidRDefault="00364945">
      <w:pPr>
        <w:pStyle w:val="basicparagraph"/>
        <w:contextualSpacing w:val="0"/>
      </w:pPr>
      <w:r>
        <w:t xml:space="preserve">The literals of the </w:t>
      </w:r>
      <w:r>
        <w:rPr>
          <w:rFonts w:ascii="Courier New" w:eastAsia="Courier New" w:hAnsi="Courier New" w:cs="Courier New"/>
        </w:rPr>
        <w:t>IANAAssignedIPNumbersTypeEnum</w:t>
      </w:r>
      <w:r w:rsidR="00605B6D">
        <w:t xml:space="preserve"> enumeration are given in </w:t>
      </w:r>
      <w:r w:rsidR="00605B6D" w:rsidRPr="00605B6D">
        <w:rPr>
          <w:b/>
          <w:color w:val="0000EE"/>
        </w:rPr>
        <w:fldChar w:fldCharType="begin"/>
      </w:r>
      <w:r w:rsidR="00605B6D" w:rsidRPr="00605B6D">
        <w:rPr>
          <w:b/>
          <w:color w:val="0000EE"/>
        </w:rPr>
        <w:instrText xml:space="preserve"> REF _Ref439933883 \h </w:instrText>
      </w:r>
      <w:r w:rsidR="00605B6D">
        <w:rPr>
          <w:b/>
          <w:color w:val="0000EE"/>
        </w:rPr>
        <w:instrText xml:space="preserve"> \* MERGEFORMAT </w:instrText>
      </w:r>
      <w:r w:rsidR="00605B6D" w:rsidRPr="00605B6D">
        <w:rPr>
          <w:b/>
          <w:color w:val="0000EE"/>
        </w:rPr>
      </w:r>
      <w:r w:rsidR="00605B6D" w:rsidRPr="00605B6D">
        <w:rPr>
          <w:b/>
          <w:color w:val="0000EE"/>
        </w:rPr>
        <w:fldChar w:fldCharType="separate"/>
      </w:r>
      <w:r w:rsidR="00605B6D" w:rsidRPr="00605B6D">
        <w:rPr>
          <w:b/>
          <w:color w:val="0000EE"/>
        </w:rPr>
        <w:t xml:space="preserve">Table </w:t>
      </w:r>
      <w:r w:rsidR="00605B6D" w:rsidRPr="00605B6D">
        <w:rPr>
          <w:b/>
          <w:noProof/>
          <w:color w:val="0000EE"/>
        </w:rPr>
        <w:t>3</w:t>
      </w:r>
      <w:r w:rsidR="00605B6D" w:rsidRPr="00605B6D">
        <w:rPr>
          <w:b/>
          <w:color w:val="0000EE"/>
        </w:rPr>
        <w:noBreakHyphen/>
      </w:r>
      <w:r w:rsidR="00605B6D" w:rsidRPr="00605B6D">
        <w:rPr>
          <w:b/>
          <w:noProof/>
          <w:color w:val="0000EE"/>
        </w:rPr>
        <w:t>90</w:t>
      </w:r>
      <w:r w:rsidR="00605B6D" w:rsidRPr="00605B6D">
        <w:rPr>
          <w:b/>
          <w:color w:val="0000EE"/>
        </w:rPr>
        <w:fldChar w:fldCharType="end"/>
      </w:r>
      <w:r>
        <w:t>.</w:t>
      </w:r>
    </w:p>
    <w:p w14:paraId="3BCF7E20" w14:textId="5FEE3040" w:rsidR="003765FA" w:rsidRDefault="00364945">
      <w:pPr>
        <w:pStyle w:val="tablecaption"/>
        <w:jc w:val="center"/>
      </w:pPr>
      <w:bookmarkStart w:id="267" w:name="_Ref439933883"/>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90</w:t>
      </w:r>
      <w:r w:rsidR="003E4566">
        <w:rPr>
          <w:noProof/>
        </w:rPr>
        <w:fldChar w:fldCharType="end"/>
      </w:r>
      <w:bookmarkEnd w:id="267"/>
      <w:r w:rsidR="00605B6D">
        <w:rPr>
          <w:noProof/>
        </w:rPr>
        <w:t xml:space="preserve">. </w:t>
      </w:r>
      <w:r>
        <w:t xml:space="preserve">Literals of the </w:t>
      </w:r>
      <w:r>
        <w:rPr>
          <w:rFonts w:ascii="Courier New" w:eastAsia="Courier New" w:hAnsi="Courier New" w:cs="Courier New"/>
        </w:rPr>
        <w:t>IANAAssignedIPNumbersTypeEnum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780"/>
        <w:gridCol w:w="5580"/>
      </w:tblGrid>
      <w:tr w:rsidR="003765FA" w14:paraId="4B81952C" w14:textId="77777777" w:rsidTr="00605B6D">
        <w:trPr>
          <w:jc w:val="center"/>
        </w:trPr>
        <w:tc>
          <w:tcPr>
            <w:tcW w:w="3780" w:type="dxa"/>
            <w:shd w:val="clear" w:color="auto" w:fill="BFBFBF"/>
            <w:tcMar>
              <w:top w:w="100" w:type="dxa"/>
              <w:left w:w="100" w:type="dxa"/>
              <w:bottom w:w="100" w:type="dxa"/>
              <w:right w:w="100" w:type="dxa"/>
            </w:tcMar>
          </w:tcPr>
          <w:p w14:paraId="222657AF" w14:textId="77777777" w:rsidR="003765FA" w:rsidRDefault="00364945">
            <w:pPr>
              <w:rPr>
                <w:b/>
                <w:color w:val="000000"/>
              </w:rPr>
            </w:pPr>
            <w:r>
              <w:rPr>
                <w:b/>
                <w:color w:val="000000"/>
              </w:rPr>
              <w:t>Enumeration Literal</w:t>
            </w:r>
          </w:p>
        </w:tc>
        <w:tc>
          <w:tcPr>
            <w:tcW w:w="5580" w:type="dxa"/>
            <w:shd w:val="clear" w:color="auto" w:fill="BFBFBF"/>
            <w:tcMar>
              <w:top w:w="100" w:type="dxa"/>
              <w:left w:w="100" w:type="dxa"/>
              <w:bottom w:w="100" w:type="dxa"/>
              <w:right w:w="100" w:type="dxa"/>
            </w:tcMar>
          </w:tcPr>
          <w:p w14:paraId="33FEA80C" w14:textId="77777777" w:rsidR="003765FA" w:rsidRDefault="00364945">
            <w:pPr>
              <w:rPr>
                <w:b/>
                <w:color w:val="000000"/>
              </w:rPr>
            </w:pPr>
            <w:r>
              <w:rPr>
                <w:b/>
                <w:color w:val="000000"/>
              </w:rPr>
              <w:t>Description</w:t>
            </w:r>
          </w:p>
        </w:tc>
      </w:tr>
      <w:tr w:rsidR="003765FA" w14:paraId="4A45D6DF" w14:textId="77777777" w:rsidTr="00605B6D">
        <w:trPr>
          <w:jc w:val="center"/>
        </w:trPr>
        <w:tc>
          <w:tcPr>
            <w:tcW w:w="3780" w:type="dxa"/>
            <w:shd w:val="clear" w:color="auto" w:fill="FFFFFF"/>
            <w:tcMar>
              <w:top w:w="100" w:type="dxa"/>
              <w:left w:w="100" w:type="dxa"/>
              <w:bottom w:w="100" w:type="dxa"/>
              <w:right w:w="100" w:type="dxa"/>
            </w:tcMar>
          </w:tcPr>
          <w:p w14:paraId="45449765" w14:textId="77777777" w:rsidR="003765FA" w:rsidRDefault="00364945">
            <w:pPr>
              <w:rPr>
                <w:b/>
              </w:rPr>
            </w:pPr>
            <w:r>
              <w:rPr>
                <w:b/>
              </w:rPr>
              <w:t>IPv6hopbyhop(0)</w:t>
            </w:r>
          </w:p>
        </w:tc>
        <w:tc>
          <w:tcPr>
            <w:tcW w:w="5580" w:type="dxa"/>
            <w:shd w:val="clear" w:color="auto" w:fill="FFFFFF"/>
            <w:tcMar>
              <w:top w:w="100" w:type="dxa"/>
              <w:left w:w="100" w:type="dxa"/>
              <w:bottom w:w="100" w:type="dxa"/>
              <w:right w:w="100" w:type="dxa"/>
            </w:tcMar>
          </w:tcPr>
          <w:p w14:paraId="7370D26F" w14:textId="77777777" w:rsidR="003765FA" w:rsidRDefault="00364945">
            <w:r>
              <w:t>Indicates the IPv6 Hop-By-Hop option protocol (HOPOPT).</w:t>
            </w:r>
          </w:p>
        </w:tc>
      </w:tr>
      <w:tr w:rsidR="003765FA" w14:paraId="54FF9B91" w14:textId="77777777" w:rsidTr="00605B6D">
        <w:trPr>
          <w:jc w:val="center"/>
        </w:trPr>
        <w:tc>
          <w:tcPr>
            <w:tcW w:w="3780" w:type="dxa"/>
            <w:shd w:val="clear" w:color="auto" w:fill="FFFFFF"/>
            <w:tcMar>
              <w:top w:w="100" w:type="dxa"/>
              <w:left w:w="100" w:type="dxa"/>
              <w:bottom w:w="100" w:type="dxa"/>
              <w:right w:w="100" w:type="dxa"/>
            </w:tcMar>
          </w:tcPr>
          <w:p w14:paraId="74510E3D" w14:textId="77777777" w:rsidR="003765FA" w:rsidRDefault="00364945">
            <w:pPr>
              <w:rPr>
                <w:b/>
              </w:rPr>
            </w:pPr>
            <w:r>
              <w:rPr>
                <w:b/>
              </w:rPr>
              <w:t>ICMP(1)</w:t>
            </w:r>
          </w:p>
        </w:tc>
        <w:tc>
          <w:tcPr>
            <w:tcW w:w="5580" w:type="dxa"/>
            <w:shd w:val="clear" w:color="auto" w:fill="FFFFFF"/>
            <w:tcMar>
              <w:top w:w="100" w:type="dxa"/>
              <w:left w:w="100" w:type="dxa"/>
              <w:bottom w:w="100" w:type="dxa"/>
              <w:right w:w="100" w:type="dxa"/>
            </w:tcMar>
          </w:tcPr>
          <w:p w14:paraId="649C2335" w14:textId="77777777" w:rsidR="003765FA" w:rsidRDefault="00364945">
            <w:r>
              <w:t>Indicates the Internet Control Message protocol (HOPOPT).</w:t>
            </w:r>
          </w:p>
        </w:tc>
      </w:tr>
      <w:tr w:rsidR="003765FA" w14:paraId="57F00B15" w14:textId="77777777" w:rsidTr="00605B6D">
        <w:trPr>
          <w:jc w:val="center"/>
        </w:trPr>
        <w:tc>
          <w:tcPr>
            <w:tcW w:w="3780" w:type="dxa"/>
            <w:shd w:val="clear" w:color="auto" w:fill="FFFFFF"/>
            <w:tcMar>
              <w:top w:w="100" w:type="dxa"/>
              <w:left w:w="100" w:type="dxa"/>
              <w:bottom w:w="100" w:type="dxa"/>
              <w:right w:w="100" w:type="dxa"/>
            </w:tcMar>
          </w:tcPr>
          <w:p w14:paraId="6CFFF86B" w14:textId="77777777" w:rsidR="003765FA" w:rsidRDefault="00364945">
            <w:pPr>
              <w:rPr>
                <w:b/>
              </w:rPr>
            </w:pPr>
            <w:r>
              <w:rPr>
                <w:b/>
              </w:rPr>
              <w:t>IGMP(2)</w:t>
            </w:r>
          </w:p>
        </w:tc>
        <w:tc>
          <w:tcPr>
            <w:tcW w:w="5580" w:type="dxa"/>
            <w:shd w:val="clear" w:color="auto" w:fill="FFFFFF"/>
            <w:tcMar>
              <w:top w:w="100" w:type="dxa"/>
              <w:left w:w="100" w:type="dxa"/>
              <w:bottom w:w="100" w:type="dxa"/>
              <w:right w:w="100" w:type="dxa"/>
            </w:tcMar>
          </w:tcPr>
          <w:p w14:paraId="32EA0C8B" w14:textId="5348878D" w:rsidR="003765FA" w:rsidRDefault="00364945" w:rsidP="006D5763">
            <w:r>
              <w:t xml:space="preserve">Indicates the Internet </w:t>
            </w:r>
            <w:r w:rsidR="006D5763">
              <w:t xml:space="preserve">Group </w:t>
            </w:r>
            <w:r>
              <w:t>Message protocol (HOPOPT).</w:t>
            </w:r>
          </w:p>
        </w:tc>
      </w:tr>
      <w:tr w:rsidR="003765FA" w14:paraId="43CDC14F" w14:textId="77777777" w:rsidTr="00605B6D">
        <w:trPr>
          <w:jc w:val="center"/>
        </w:trPr>
        <w:tc>
          <w:tcPr>
            <w:tcW w:w="3780" w:type="dxa"/>
            <w:shd w:val="clear" w:color="auto" w:fill="FFFFFF"/>
            <w:tcMar>
              <w:top w:w="100" w:type="dxa"/>
              <w:left w:w="100" w:type="dxa"/>
              <w:bottom w:w="100" w:type="dxa"/>
              <w:right w:w="100" w:type="dxa"/>
            </w:tcMar>
          </w:tcPr>
          <w:p w14:paraId="2EE6159F" w14:textId="77777777" w:rsidR="003765FA" w:rsidRDefault="00364945">
            <w:pPr>
              <w:rPr>
                <w:b/>
              </w:rPr>
            </w:pPr>
            <w:r>
              <w:rPr>
                <w:b/>
              </w:rPr>
              <w:t>GGP(3)</w:t>
            </w:r>
          </w:p>
        </w:tc>
        <w:tc>
          <w:tcPr>
            <w:tcW w:w="5580" w:type="dxa"/>
            <w:shd w:val="clear" w:color="auto" w:fill="FFFFFF"/>
            <w:tcMar>
              <w:top w:w="100" w:type="dxa"/>
              <w:left w:w="100" w:type="dxa"/>
              <w:bottom w:w="100" w:type="dxa"/>
              <w:right w:w="100" w:type="dxa"/>
            </w:tcMar>
          </w:tcPr>
          <w:p w14:paraId="4BD84B4E" w14:textId="77777777" w:rsidR="003765FA" w:rsidRDefault="00364945">
            <w:r>
              <w:t>Indicates the Gateway-to-Gateway protocol (HOPOPT).</w:t>
            </w:r>
          </w:p>
        </w:tc>
      </w:tr>
      <w:tr w:rsidR="003765FA" w14:paraId="00276C31" w14:textId="77777777" w:rsidTr="00605B6D">
        <w:trPr>
          <w:jc w:val="center"/>
        </w:trPr>
        <w:tc>
          <w:tcPr>
            <w:tcW w:w="3780" w:type="dxa"/>
            <w:shd w:val="clear" w:color="auto" w:fill="FFFFFF"/>
            <w:tcMar>
              <w:top w:w="100" w:type="dxa"/>
              <w:left w:w="100" w:type="dxa"/>
              <w:bottom w:w="100" w:type="dxa"/>
              <w:right w:w="100" w:type="dxa"/>
            </w:tcMar>
          </w:tcPr>
          <w:p w14:paraId="477DC299" w14:textId="77777777" w:rsidR="003765FA" w:rsidRDefault="00364945">
            <w:pPr>
              <w:rPr>
                <w:b/>
              </w:rPr>
            </w:pPr>
            <w:r>
              <w:rPr>
                <w:b/>
              </w:rPr>
              <w:t>IPv4Encapsulation(4)</w:t>
            </w:r>
          </w:p>
        </w:tc>
        <w:tc>
          <w:tcPr>
            <w:tcW w:w="5580" w:type="dxa"/>
            <w:shd w:val="clear" w:color="auto" w:fill="FFFFFF"/>
            <w:tcMar>
              <w:top w:w="100" w:type="dxa"/>
              <w:left w:w="100" w:type="dxa"/>
              <w:bottom w:w="100" w:type="dxa"/>
              <w:right w:w="100" w:type="dxa"/>
            </w:tcMar>
          </w:tcPr>
          <w:p w14:paraId="3E9F4BB0" w14:textId="77777777" w:rsidR="003765FA" w:rsidRDefault="00364945">
            <w:r>
              <w:t>Indicates the IPv4 Encapsulation protocol (IPv4).</w:t>
            </w:r>
          </w:p>
        </w:tc>
      </w:tr>
      <w:tr w:rsidR="003765FA" w14:paraId="633E7BCB" w14:textId="77777777" w:rsidTr="00605B6D">
        <w:trPr>
          <w:jc w:val="center"/>
        </w:trPr>
        <w:tc>
          <w:tcPr>
            <w:tcW w:w="3780" w:type="dxa"/>
            <w:shd w:val="clear" w:color="auto" w:fill="FFFFFF"/>
            <w:tcMar>
              <w:top w:w="100" w:type="dxa"/>
              <w:left w:w="100" w:type="dxa"/>
              <w:bottom w:w="100" w:type="dxa"/>
              <w:right w:w="100" w:type="dxa"/>
            </w:tcMar>
          </w:tcPr>
          <w:p w14:paraId="036E51B2" w14:textId="77777777" w:rsidR="003765FA" w:rsidRDefault="00364945">
            <w:pPr>
              <w:rPr>
                <w:b/>
              </w:rPr>
            </w:pPr>
            <w:r>
              <w:rPr>
                <w:b/>
              </w:rPr>
              <w:t>ST(5)</w:t>
            </w:r>
          </w:p>
        </w:tc>
        <w:tc>
          <w:tcPr>
            <w:tcW w:w="5580" w:type="dxa"/>
            <w:shd w:val="clear" w:color="auto" w:fill="FFFFFF"/>
            <w:tcMar>
              <w:top w:w="100" w:type="dxa"/>
              <w:left w:w="100" w:type="dxa"/>
              <w:bottom w:w="100" w:type="dxa"/>
              <w:right w:w="100" w:type="dxa"/>
            </w:tcMar>
          </w:tcPr>
          <w:p w14:paraId="3A40CE7E" w14:textId="77777777" w:rsidR="003765FA" w:rsidRDefault="00364945">
            <w:r>
              <w:t>Indicates the Stream protocol (HOPOPT).</w:t>
            </w:r>
          </w:p>
        </w:tc>
      </w:tr>
      <w:tr w:rsidR="003765FA" w14:paraId="40711007" w14:textId="77777777" w:rsidTr="00605B6D">
        <w:trPr>
          <w:jc w:val="center"/>
        </w:trPr>
        <w:tc>
          <w:tcPr>
            <w:tcW w:w="3780" w:type="dxa"/>
            <w:shd w:val="clear" w:color="auto" w:fill="FFFFFF"/>
            <w:tcMar>
              <w:top w:w="100" w:type="dxa"/>
              <w:left w:w="100" w:type="dxa"/>
              <w:bottom w:w="100" w:type="dxa"/>
              <w:right w:w="100" w:type="dxa"/>
            </w:tcMar>
          </w:tcPr>
          <w:p w14:paraId="6F200165" w14:textId="77777777" w:rsidR="003765FA" w:rsidRDefault="00364945">
            <w:pPr>
              <w:rPr>
                <w:b/>
              </w:rPr>
            </w:pPr>
            <w:r>
              <w:rPr>
                <w:b/>
              </w:rPr>
              <w:t>TCP(6)</w:t>
            </w:r>
          </w:p>
        </w:tc>
        <w:tc>
          <w:tcPr>
            <w:tcW w:w="5580" w:type="dxa"/>
            <w:shd w:val="clear" w:color="auto" w:fill="FFFFFF"/>
            <w:tcMar>
              <w:top w:w="100" w:type="dxa"/>
              <w:left w:w="100" w:type="dxa"/>
              <w:bottom w:w="100" w:type="dxa"/>
              <w:right w:w="100" w:type="dxa"/>
            </w:tcMar>
          </w:tcPr>
          <w:p w14:paraId="39E27A0D" w14:textId="77777777" w:rsidR="003765FA" w:rsidRDefault="00364945">
            <w:r>
              <w:t>Indicates the TCP protocol.</w:t>
            </w:r>
          </w:p>
        </w:tc>
      </w:tr>
      <w:tr w:rsidR="003765FA" w14:paraId="691E8D13" w14:textId="77777777" w:rsidTr="00605B6D">
        <w:trPr>
          <w:jc w:val="center"/>
        </w:trPr>
        <w:tc>
          <w:tcPr>
            <w:tcW w:w="3780" w:type="dxa"/>
            <w:shd w:val="clear" w:color="auto" w:fill="FFFFFF"/>
            <w:tcMar>
              <w:top w:w="100" w:type="dxa"/>
              <w:left w:w="100" w:type="dxa"/>
              <w:bottom w:w="100" w:type="dxa"/>
              <w:right w:w="100" w:type="dxa"/>
            </w:tcMar>
          </w:tcPr>
          <w:p w14:paraId="4C80A513" w14:textId="77777777" w:rsidR="003765FA" w:rsidRDefault="00364945">
            <w:pPr>
              <w:rPr>
                <w:b/>
              </w:rPr>
            </w:pPr>
            <w:r>
              <w:rPr>
                <w:b/>
              </w:rPr>
              <w:t>EGP(8)</w:t>
            </w:r>
          </w:p>
        </w:tc>
        <w:tc>
          <w:tcPr>
            <w:tcW w:w="5580" w:type="dxa"/>
            <w:shd w:val="clear" w:color="auto" w:fill="FFFFFF"/>
            <w:tcMar>
              <w:top w:w="100" w:type="dxa"/>
              <w:left w:w="100" w:type="dxa"/>
              <w:bottom w:w="100" w:type="dxa"/>
              <w:right w:w="100" w:type="dxa"/>
            </w:tcMar>
          </w:tcPr>
          <w:p w14:paraId="7E499D25" w14:textId="77777777" w:rsidR="003765FA" w:rsidRDefault="00364945">
            <w:r>
              <w:t>Indicates the EGP (Exterior Gateway) protocol.</w:t>
            </w:r>
          </w:p>
        </w:tc>
      </w:tr>
      <w:tr w:rsidR="003765FA" w14:paraId="17573A21" w14:textId="77777777" w:rsidTr="00605B6D">
        <w:trPr>
          <w:jc w:val="center"/>
        </w:trPr>
        <w:tc>
          <w:tcPr>
            <w:tcW w:w="3780" w:type="dxa"/>
            <w:shd w:val="clear" w:color="auto" w:fill="FFFFFF"/>
            <w:tcMar>
              <w:top w:w="100" w:type="dxa"/>
              <w:left w:w="100" w:type="dxa"/>
              <w:bottom w:w="100" w:type="dxa"/>
              <w:right w:w="100" w:type="dxa"/>
            </w:tcMar>
          </w:tcPr>
          <w:p w14:paraId="5416FCD3" w14:textId="77777777" w:rsidR="003765FA" w:rsidRDefault="00364945">
            <w:pPr>
              <w:rPr>
                <w:b/>
              </w:rPr>
            </w:pPr>
            <w:r>
              <w:rPr>
                <w:b/>
              </w:rPr>
              <w:lastRenderedPageBreak/>
              <w:t>IGRP(9)</w:t>
            </w:r>
          </w:p>
        </w:tc>
        <w:tc>
          <w:tcPr>
            <w:tcW w:w="5580" w:type="dxa"/>
            <w:shd w:val="clear" w:color="auto" w:fill="FFFFFF"/>
            <w:tcMar>
              <w:top w:w="100" w:type="dxa"/>
              <w:left w:w="100" w:type="dxa"/>
              <w:bottom w:w="100" w:type="dxa"/>
              <w:right w:w="100" w:type="dxa"/>
            </w:tcMar>
          </w:tcPr>
          <w:p w14:paraId="10EE0C36" w14:textId="77777777" w:rsidR="003765FA" w:rsidRDefault="00364945">
            <w:r>
              <w:t>Indicates the IGP/IGRP (Cisco) protocol.</w:t>
            </w:r>
          </w:p>
        </w:tc>
      </w:tr>
      <w:tr w:rsidR="003765FA" w14:paraId="7FEB5291" w14:textId="77777777" w:rsidTr="00605B6D">
        <w:trPr>
          <w:jc w:val="center"/>
        </w:trPr>
        <w:tc>
          <w:tcPr>
            <w:tcW w:w="3780" w:type="dxa"/>
            <w:shd w:val="clear" w:color="auto" w:fill="FFFFFF"/>
            <w:tcMar>
              <w:top w:w="100" w:type="dxa"/>
              <w:left w:w="100" w:type="dxa"/>
              <w:bottom w:w="100" w:type="dxa"/>
              <w:right w:w="100" w:type="dxa"/>
            </w:tcMar>
          </w:tcPr>
          <w:p w14:paraId="085DB48C" w14:textId="77777777" w:rsidR="003765FA" w:rsidRDefault="00364945">
            <w:pPr>
              <w:rPr>
                <w:b/>
              </w:rPr>
            </w:pPr>
            <w:r>
              <w:rPr>
                <w:b/>
              </w:rPr>
              <w:t>NVP(11)</w:t>
            </w:r>
          </w:p>
        </w:tc>
        <w:tc>
          <w:tcPr>
            <w:tcW w:w="5580" w:type="dxa"/>
            <w:shd w:val="clear" w:color="auto" w:fill="FFFFFF"/>
            <w:tcMar>
              <w:top w:w="100" w:type="dxa"/>
              <w:left w:w="100" w:type="dxa"/>
              <w:bottom w:w="100" w:type="dxa"/>
              <w:right w:w="100" w:type="dxa"/>
            </w:tcMar>
          </w:tcPr>
          <w:p w14:paraId="0DE406F3" w14:textId="77777777" w:rsidR="003765FA" w:rsidRDefault="00364945">
            <w:r>
              <w:t>Indicates the Network-Voice protocol.</w:t>
            </w:r>
          </w:p>
        </w:tc>
      </w:tr>
      <w:tr w:rsidR="003765FA" w14:paraId="512AE0B2" w14:textId="77777777" w:rsidTr="00605B6D">
        <w:trPr>
          <w:jc w:val="center"/>
        </w:trPr>
        <w:tc>
          <w:tcPr>
            <w:tcW w:w="3780" w:type="dxa"/>
            <w:shd w:val="clear" w:color="auto" w:fill="FFFFFF"/>
            <w:tcMar>
              <w:top w:w="100" w:type="dxa"/>
              <w:left w:w="100" w:type="dxa"/>
              <w:bottom w:w="100" w:type="dxa"/>
              <w:right w:w="100" w:type="dxa"/>
            </w:tcMar>
          </w:tcPr>
          <w:p w14:paraId="01CB9105" w14:textId="77777777" w:rsidR="003765FA" w:rsidRDefault="00364945">
            <w:pPr>
              <w:rPr>
                <w:b/>
              </w:rPr>
            </w:pPr>
            <w:r>
              <w:rPr>
                <w:b/>
              </w:rPr>
              <w:t>PUP(12)</w:t>
            </w:r>
          </w:p>
        </w:tc>
        <w:tc>
          <w:tcPr>
            <w:tcW w:w="5580" w:type="dxa"/>
            <w:shd w:val="clear" w:color="auto" w:fill="FFFFFF"/>
            <w:tcMar>
              <w:top w:w="100" w:type="dxa"/>
              <w:left w:w="100" w:type="dxa"/>
              <w:bottom w:w="100" w:type="dxa"/>
              <w:right w:w="100" w:type="dxa"/>
            </w:tcMar>
          </w:tcPr>
          <w:p w14:paraId="79872888" w14:textId="77777777" w:rsidR="003765FA" w:rsidRDefault="00364945">
            <w:r>
              <w:t>Indicates the PUP protocol.</w:t>
            </w:r>
          </w:p>
        </w:tc>
      </w:tr>
      <w:tr w:rsidR="003765FA" w14:paraId="7257C9FD" w14:textId="77777777" w:rsidTr="00605B6D">
        <w:trPr>
          <w:jc w:val="center"/>
        </w:trPr>
        <w:tc>
          <w:tcPr>
            <w:tcW w:w="3780" w:type="dxa"/>
            <w:shd w:val="clear" w:color="auto" w:fill="FFFFFF"/>
            <w:tcMar>
              <w:top w:w="100" w:type="dxa"/>
              <w:left w:w="100" w:type="dxa"/>
              <w:bottom w:w="100" w:type="dxa"/>
              <w:right w:w="100" w:type="dxa"/>
            </w:tcMar>
          </w:tcPr>
          <w:p w14:paraId="74FADDCF" w14:textId="77777777" w:rsidR="003765FA" w:rsidRDefault="00364945">
            <w:pPr>
              <w:rPr>
                <w:b/>
              </w:rPr>
            </w:pPr>
            <w:r>
              <w:rPr>
                <w:b/>
              </w:rPr>
              <w:t>ARGUS(13)</w:t>
            </w:r>
          </w:p>
        </w:tc>
        <w:tc>
          <w:tcPr>
            <w:tcW w:w="5580" w:type="dxa"/>
            <w:shd w:val="clear" w:color="auto" w:fill="FFFFFF"/>
            <w:tcMar>
              <w:top w:w="100" w:type="dxa"/>
              <w:left w:w="100" w:type="dxa"/>
              <w:bottom w:w="100" w:type="dxa"/>
              <w:right w:w="100" w:type="dxa"/>
            </w:tcMar>
          </w:tcPr>
          <w:p w14:paraId="571C4389" w14:textId="77777777" w:rsidR="003765FA" w:rsidRDefault="00364945">
            <w:r>
              <w:t>Indicates the ARGUS protocol.</w:t>
            </w:r>
          </w:p>
        </w:tc>
      </w:tr>
      <w:tr w:rsidR="003765FA" w14:paraId="0FE0256F" w14:textId="77777777" w:rsidTr="00605B6D">
        <w:trPr>
          <w:jc w:val="center"/>
        </w:trPr>
        <w:tc>
          <w:tcPr>
            <w:tcW w:w="3780" w:type="dxa"/>
            <w:shd w:val="clear" w:color="auto" w:fill="FFFFFF"/>
            <w:tcMar>
              <w:top w:w="100" w:type="dxa"/>
              <w:left w:w="100" w:type="dxa"/>
              <w:bottom w:w="100" w:type="dxa"/>
              <w:right w:w="100" w:type="dxa"/>
            </w:tcMar>
          </w:tcPr>
          <w:p w14:paraId="2CECEC57" w14:textId="77777777" w:rsidR="003765FA" w:rsidRDefault="00364945">
            <w:pPr>
              <w:rPr>
                <w:b/>
              </w:rPr>
            </w:pPr>
            <w:r>
              <w:rPr>
                <w:b/>
              </w:rPr>
              <w:t>EMCON(14)</w:t>
            </w:r>
          </w:p>
        </w:tc>
        <w:tc>
          <w:tcPr>
            <w:tcW w:w="5580" w:type="dxa"/>
            <w:shd w:val="clear" w:color="auto" w:fill="FFFFFF"/>
            <w:tcMar>
              <w:top w:w="100" w:type="dxa"/>
              <w:left w:w="100" w:type="dxa"/>
              <w:bottom w:w="100" w:type="dxa"/>
              <w:right w:w="100" w:type="dxa"/>
            </w:tcMar>
          </w:tcPr>
          <w:p w14:paraId="1833A225" w14:textId="77777777" w:rsidR="003765FA" w:rsidRDefault="00364945">
            <w:r>
              <w:t>Indicates the EMCON protocol.</w:t>
            </w:r>
          </w:p>
        </w:tc>
      </w:tr>
      <w:tr w:rsidR="003765FA" w14:paraId="6D7EA20D" w14:textId="77777777" w:rsidTr="00605B6D">
        <w:trPr>
          <w:jc w:val="center"/>
        </w:trPr>
        <w:tc>
          <w:tcPr>
            <w:tcW w:w="3780" w:type="dxa"/>
            <w:shd w:val="clear" w:color="auto" w:fill="FFFFFF"/>
            <w:tcMar>
              <w:top w:w="100" w:type="dxa"/>
              <w:left w:w="100" w:type="dxa"/>
              <w:bottom w:w="100" w:type="dxa"/>
              <w:right w:w="100" w:type="dxa"/>
            </w:tcMar>
          </w:tcPr>
          <w:p w14:paraId="2508CB73" w14:textId="77777777" w:rsidR="003765FA" w:rsidRDefault="00364945">
            <w:pPr>
              <w:rPr>
                <w:b/>
              </w:rPr>
            </w:pPr>
            <w:r>
              <w:rPr>
                <w:b/>
              </w:rPr>
              <w:t>XNET(15)</w:t>
            </w:r>
          </w:p>
        </w:tc>
        <w:tc>
          <w:tcPr>
            <w:tcW w:w="5580" w:type="dxa"/>
            <w:shd w:val="clear" w:color="auto" w:fill="FFFFFF"/>
            <w:tcMar>
              <w:top w:w="100" w:type="dxa"/>
              <w:left w:w="100" w:type="dxa"/>
              <w:bottom w:w="100" w:type="dxa"/>
              <w:right w:w="100" w:type="dxa"/>
            </w:tcMar>
          </w:tcPr>
          <w:p w14:paraId="5D71B020" w14:textId="77777777" w:rsidR="003765FA" w:rsidRDefault="00364945">
            <w:r>
              <w:t>Indicates the Cross Net Debugger protocol.</w:t>
            </w:r>
          </w:p>
        </w:tc>
      </w:tr>
      <w:tr w:rsidR="003765FA" w14:paraId="4D9A80BB" w14:textId="77777777" w:rsidTr="00605B6D">
        <w:trPr>
          <w:jc w:val="center"/>
        </w:trPr>
        <w:tc>
          <w:tcPr>
            <w:tcW w:w="3780" w:type="dxa"/>
            <w:shd w:val="clear" w:color="auto" w:fill="FFFFFF"/>
            <w:tcMar>
              <w:top w:w="100" w:type="dxa"/>
              <w:left w:w="100" w:type="dxa"/>
              <w:bottom w:w="100" w:type="dxa"/>
              <w:right w:w="100" w:type="dxa"/>
            </w:tcMar>
          </w:tcPr>
          <w:p w14:paraId="2E1BB22D" w14:textId="77777777" w:rsidR="003765FA" w:rsidRDefault="00364945">
            <w:pPr>
              <w:rPr>
                <w:b/>
              </w:rPr>
            </w:pPr>
            <w:r>
              <w:rPr>
                <w:b/>
              </w:rPr>
              <w:t>UDP(17)</w:t>
            </w:r>
          </w:p>
        </w:tc>
        <w:tc>
          <w:tcPr>
            <w:tcW w:w="5580" w:type="dxa"/>
            <w:shd w:val="clear" w:color="auto" w:fill="FFFFFF"/>
            <w:tcMar>
              <w:top w:w="100" w:type="dxa"/>
              <w:left w:w="100" w:type="dxa"/>
              <w:bottom w:w="100" w:type="dxa"/>
              <w:right w:w="100" w:type="dxa"/>
            </w:tcMar>
          </w:tcPr>
          <w:p w14:paraId="778F4016" w14:textId="77777777" w:rsidR="003765FA" w:rsidRDefault="00364945">
            <w:r>
              <w:t>Indicates the UDP protocol.</w:t>
            </w:r>
          </w:p>
        </w:tc>
      </w:tr>
      <w:tr w:rsidR="003765FA" w14:paraId="60DFED55" w14:textId="77777777" w:rsidTr="00605B6D">
        <w:trPr>
          <w:jc w:val="center"/>
        </w:trPr>
        <w:tc>
          <w:tcPr>
            <w:tcW w:w="3780" w:type="dxa"/>
            <w:shd w:val="clear" w:color="auto" w:fill="FFFFFF"/>
            <w:tcMar>
              <w:top w:w="100" w:type="dxa"/>
              <w:left w:w="100" w:type="dxa"/>
              <w:bottom w:w="100" w:type="dxa"/>
              <w:right w:w="100" w:type="dxa"/>
            </w:tcMar>
          </w:tcPr>
          <w:p w14:paraId="3B495FC6" w14:textId="77777777" w:rsidR="003765FA" w:rsidRDefault="00364945">
            <w:pPr>
              <w:rPr>
                <w:b/>
              </w:rPr>
            </w:pPr>
            <w:r>
              <w:rPr>
                <w:b/>
              </w:rPr>
              <w:t>IPv6Encapsulation(41)</w:t>
            </w:r>
          </w:p>
        </w:tc>
        <w:tc>
          <w:tcPr>
            <w:tcW w:w="5580" w:type="dxa"/>
            <w:shd w:val="clear" w:color="auto" w:fill="FFFFFF"/>
            <w:tcMar>
              <w:top w:w="100" w:type="dxa"/>
              <w:left w:w="100" w:type="dxa"/>
              <w:bottom w:w="100" w:type="dxa"/>
              <w:right w:w="100" w:type="dxa"/>
            </w:tcMar>
          </w:tcPr>
          <w:p w14:paraId="08EC009B" w14:textId="77777777" w:rsidR="003765FA" w:rsidRDefault="00364945">
            <w:r>
              <w:t>Indicates the IPv6 protocol.</w:t>
            </w:r>
          </w:p>
        </w:tc>
      </w:tr>
      <w:tr w:rsidR="003765FA" w14:paraId="01330750" w14:textId="77777777" w:rsidTr="00605B6D">
        <w:trPr>
          <w:jc w:val="center"/>
        </w:trPr>
        <w:tc>
          <w:tcPr>
            <w:tcW w:w="3780" w:type="dxa"/>
            <w:shd w:val="clear" w:color="auto" w:fill="FFFFFF"/>
            <w:tcMar>
              <w:top w:w="100" w:type="dxa"/>
              <w:left w:w="100" w:type="dxa"/>
              <w:bottom w:w="100" w:type="dxa"/>
              <w:right w:w="100" w:type="dxa"/>
            </w:tcMar>
          </w:tcPr>
          <w:p w14:paraId="09A0CA79" w14:textId="77777777" w:rsidR="003765FA" w:rsidRDefault="00364945">
            <w:pPr>
              <w:rPr>
                <w:b/>
              </w:rPr>
            </w:pPr>
            <w:r>
              <w:rPr>
                <w:b/>
              </w:rPr>
              <w:t>SDRP(42)</w:t>
            </w:r>
          </w:p>
        </w:tc>
        <w:tc>
          <w:tcPr>
            <w:tcW w:w="5580" w:type="dxa"/>
            <w:shd w:val="clear" w:color="auto" w:fill="FFFFFF"/>
            <w:tcMar>
              <w:top w:w="100" w:type="dxa"/>
              <w:left w:w="100" w:type="dxa"/>
              <w:bottom w:w="100" w:type="dxa"/>
              <w:right w:w="100" w:type="dxa"/>
            </w:tcMar>
          </w:tcPr>
          <w:p w14:paraId="78842958" w14:textId="77777777" w:rsidR="003765FA" w:rsidRDefault="00364945">
            <w:r>
              <w:t>Indicates the Source Demand Routing protocol.</w:t>
            </w:r>
          </w:p>
        </w:tc>
      </w:tr>
      <w:tr w:rsidR="003765FA" w14:paraId="4261EF3B" w14:textId="77777777" w:rsidTr="00605B6D">
        <w:trPr>
          <w:jc w:val="center"/>
        </w:trPr>
        <w:tc>
          <w:tcPr>
            <w:tcW w:w="3780" w:type="dxa"/>
            <w:shd w:val="clear" w:color="auto" w:fill="FFFFFF"/>
            <w:tcMar>
              <w:top w:w="100" w:type="dxa"/>
              <w:left w:w="100" w:type="dxa"/>
              <w:bottom w:w="100" w:type="dxa"/>
              <w:right w:w="100" w:type="dxa"/>
            </w:tcMar>
          </w:tcPr>
          <w:p w14:paraId="1DAC42BC" w14:textId="77777777" w:rsidR="003765FA" w:rsidRDefault="00364945">
            <w:pPr>
              <w:rPr>
                <w:b/>
              </w:rPr>
            </w:pPr>
            <w:r>
              <w:rPr>
                <w:b/>
              </w:rPr>
              <w:t>IPv6routingheader(43)</w:t>
            </w:r>
          </w:p>
        </w:tc>
        <w:tc>
          <w:tcPr>
            <w:tcW w:w="5580" w:type="dxa"/>
            <w:shd w:val="clear" w:color="auto" w:fill="FFFFFF"/>
            <w:tcMar>
              <w:top w:w="100" w:type="dxa"/>
              <w:left w:w="100" w:type="dxa"/>
              <w:bottom w:w="100" w:type="dxa"/>
              <w:right w:w="100" w:type="dxa"/>
            </w:tcMar>
          </w:tcPr>
          <w:p w14:paraId="7488E263" w14:textId="77777777" w:rsidR="003765FA" w:rsidRDefault="00364945">
            <w:r>
              <w:t>Indicates the routing header for IPv6.</w:t>
            </w:r>
          </w:p>
        </w:tc>
      </w:tr>
      <w:tr w:rsidR="003765FA" w14:paraId="595938BD" w14:textId="77777777" w:rsidTr="00605B6D">
        <w:trPr>
          <w:jc w:val="center"/>
        </w:trPr>
        <w:tc>
          <w:tcPr>
            <w:tcW w:w="3780" w:type="dxa"/>
            <w:shd w:val="clear" w:color="auto" w:fill="FFFFFF"/>
            <w:tcMar>
              <w:top w:w="100" w:type="dxa"/>
              <w:left w:w="100" w:type="dxa"/>
              <w:bottom w:w="100" w:type="dxa"/>
              <w:right w:w="100" w:type="dxa"/>
            </w:tcMar>
          </w:tcPr>
          <w:p w14:paraId="42238506" w14:textId="77777777" w:rsidR="003765FA" w:rsidRDefault="00364945">
            <w:pPr>
              <w:rPr>
                <w:b/>
              </w:rPr>
            </w:pPr>
            <w:r>
              <w:rPr>
                <w:b/>
              </w:rPr>
              <w:t>IPv6fragmentheader(44)</w:t>
            </w:r>
          </w:p>
        </w:tc>
        <w:tc>
          <w:tcPr>
            <w:tcW w:w="5580" w:type="dxa"/>
            <w:shd w:val="clear" w:color="auto" w:fill="FFFFFF"/>
            <w:tcMar>
              <w:top w:w="100" w:type="dxa"/>
              <w:left w:w="100" w:type="dxa"/>
              <w:bottom w:w="100" w:type="dxa"/>
              <w:right w:w="100" w:type="dxa"/>
            </w:tcMar>
          </w:tcPr>
          <w:p w14:paraId="67B301CE" w14:textId="77777777" w:rsidR="003765FA" w:rsidRDefault="00364945">
            <w:r>
              <w:t>Indicates the fragment header for IPv6.</w:t>
            </w:r>
          </w:p>
        </w:tc>
      </w:tr>
      <w:tr w:rsidR="003765FA" w14:paraId="2EF36EE0" w14:textId="77777777" w:rsidTr="00605B6D">
        <w:trPr>
          <w:jc w:val="center"/>
        </w:trPr>
        <w:tc>
          <w:tcPr>
            <w:tcW w:w="3780" w:type="dxa"/>
            <w:shd w:val="clear" w:color="auto" w:fill="FFFFFF"/>
            <w:tcMar>
              <w:top w:w="100" w:type="dxa"/>
              <w:left w:w="100" w:type="dxa"/>
              <w:bottom w:w="100" w:type="dxa"/>
              <w:right w:w="100" w:type="dxa"/>
            </w:tcMar>
          </w:tcPr>
          <w:p w14:paraId="4EE2A2FF" w14:textId="77777777" w:rsidR="003765FA" w:rsidRDefault="00364945">
            <w:pPr>
              <w:rPr>
                <w:b/>
              </w:rPr>
            </w:pPr>
            <w:r>
              <w:rPr>
                <w:b/>
              </w:rPr>
              <w:t>RSVP(46)</w:t>
            </w:r>
          </w:p>
        </w:tc>
        <w:tc>
          <w:tcPr>
            <w:tcW w:w="5580" w:type="dxa"/>
            <w:shd w:val="clear" w:color="auto" w:fill="FFFFFF"/>
            <w:tcMar>
              <w:top w:w="100" w:type="dxa"/>
              <w:left w:w="100" w:type="dxa"/>
              <w:bottom w:w="100" w:type="dxa"/>
              <w:right w:w="100" w:type="dxa"/>
            </w:tcMar>
          </w:tcPr>
          <w:p w14:paraId="6793DF89" w14:textId="77777777" w:rsidR="003765FA" w:rsidRDefault="00364945">
            <w:r>
              <w:t>Indicates the Reservation Protocol.</w:t>
            </w:r>
          </w:p>
        </w:tc>
      </w:tr>
      <w:tr w:rsidR="003765FA" w14:paraId="67F2FE6D" w14:textId="77777777" w:rsidTr="00605B6D">
        <w:trPr>
          <w:jc w:val="center"/>
        </w:trPr>
        <w:tc>
          <w:tcPr>
            <w:tcW w:w="3780" w:type="dxa"/>
            <w:shd w:val="clear" w:color="auto" w:fill="FFFFFF"/>
            <w:tcMar>
              <w:top w:w="100" w:type="dxa"/>
              <w:left w:w="100" w:type="dxa"/>
              <w:bottom w:w="100" w:type="dxa"/>
              <w:right w:w="100" w:type="dxa"/>
            </w:tcMar>
          </w:tcPr>
          <w:p w14:paraId="4BF154A0" w14:textId="77777777" w:rsidR="003765FA" w:rsidRDefault="00364945">
            <w:pPr>
              <w:rPr>
                <w:b/>
              </w:rPr>
            </w:pPr>
            <w:r>
              <w:rPr>
                <w:b/>
              </w:rPr>
              <w:t>GRE(47)</w:t>
            </w:r>
          </w:p>
        </w:tc>
        <w:tc>
          <w:tcPr>
            <w:tcW w:w="5580" w:type="dxa"/>
            <w:shd w:val="clear" w:color="auto" w:fill="FFFFFF"/>
            <w:tcMar>
              <w:top w:w="100" w:type="dxa"/>
              <w:left w:w="100" w:type="dxa"/>
              <w:bottom w:w="100" w:type="dxa"/>
              <w:right w:w="100" w:type="dxa"/>
            </w:tcMar>
          </w:tcPr>
          <w:p w14:paraId="04486262" w14:textId="77777777" w:rsidR="003765FA" w:rsidRDefault="00364945">
            <w:r>
              <w:t>Indicates the General Routing Encapsulation protocol number.</w:t>
            </w:r>
          </w:p>
        </w:tc>
      </w:tr>
      <w:tr w:rsidR="003765FA" w14:paraId="767D70B6" w14:textId="77777777" w:rsidTr="00605B6D">
        <w:trPr>
          <w:jc w:val="center"/>
        </w:trPr>
        <w:tc>
          <w:tcPr>
            <w:tcW w:w="3780" w:type="dxa"/>
            <w:shd w:val="clear" w:color="auto" w:fill="FFFFFF"/>
            <w:tcMar>
              <w:top w:w="100" w:type="dxa"/>
              <w:left w:w="100" w:type="dxa"/>
              <w:bottom w:w="100" w:type="dxa"/>
              <w:right w:w="100" w:type="dxa"/>
            </w:tcMar>
          </w:tcPr>
          <w:p w14:paraId="7017779B" w14:textId="77777777" w:rsidR="003765FA" w:rsidRDefault="00364945">
            <w:pPr>
              <w:rPr>
                <w:b/>
              </w:rPr>
            </w:pPr>
            <w:r>
              <w:rPr>
                <w:b/>
              </w:rPr>
              <w:t>encapsultaesecuritypayload_ESP(50)</w:t>
            </w:r>
          </w:p>
        </w:tc>
        <w:tc>
          <w:tcPr>
            <w:tcW w:w="5580" w:type="dxa"/>
            <w:shd w:val="clear" w:color="auto" w:fill="FFFFFF"/>
            <w:tcMar>
              <w:top w:w="100" w:type="dxa"/>
              <w:left w:w="100" w:type="dxa"/>
              <w:bottom w:w="100" w:type="dxa"/>
              <w:right w:w="100" w:type="dxa"/>
            </w:tcMar>
          </w:tcPr>
          <w:p w14:paraId="4F54779C" w14:textId="77777777" w:rsidR="003765FA" w:rsidRDefault="00364945">
            <w:r>
              <w:t>Indicates the Encapsulated Security Payload protocol number.</w:t>
            </w:r>
          </w:p>
        </w:tc>
      </w:tr>
      <w:tr w:rsidR="003765FA" w14:paraId="565991EC" w14:textId="77777777" w:rsidTr="00605B6D">
        <w:trPr>
          <w:jc w:val="center"/>
        </w:trPr>
        <w:tc>
          <w:tcPr>
            <w:tcW w:w="3780" w:type="dxa"/>
            <w:shd w:val="clear" w:color="auto" w:fill="FFFFFF"/>
            <w:tcMar>
              <w:top w:w="100" w:type="dxa"/>
              <w:left w:w="100" w:type="dxa"/>
              <w:bottom w:w="100" w:type="dxa"/>
              <w:right w:w="100" w:type="dxa"/>
            </w:tcMar>
          </w:tcPr>
          <w:p w14:paraId="4559FC8A" w14:textId="77777777" w:rsidR="003765FA" w:rsidRDefault="00364945">
            <w:pPr>
              <w:rPr>
                <w:b/>
              </w:rPr>
            </w:pPr>
            <w:r>
              <w:rPr>
                <w:b/>
              </w:rPr>
              <w:t>authenticationheader_AH(51)</w:t>
            </w:r>
          </w:p>
        </w:tc>
        <w:tc>
          <w:tcPr>
            <w:tcW w:w="5580" w:type="dxa"/>
            <w:shd w:val="clear" w:color="auto" w:fill="FFFFFF"/>
            <w:tcMar>
              <w:top w:w="100" w:type="dxa"/>
              <w:left w:w="100" w:type="dxa"/>
              <w:bottom w:w="100" w:type="dxa"/>
              <w:right w:w="100" w:type="dxa"/>
            </w:tcMar>
          </w:tcPr>
          <w:p w14:paraId="283A0EE1" w14:textId="77777777" w:rsidR="003765FA" w:rsidRDefault="00364945">
            <w:r>
              <w:t>Indicates the Authentication Header protocol number.</w:t>
            </w:r>
          </w:p>
        </w:tc>
      </w:tr>
      <w:tr w:rsidR="003765FA" w14:paraId="66AE96E4" w14:textId="77777777" w:rsidTr="00605B6D">
        <w:trPr>
          <w:jc w:val="center"/>
        </w:trPr>
        <w:tc>
          <w:tcPr>
            <w:tcW w:w="3780" w:type="dxa"/>
            <w:shd w:val="clear" w:color="auto" w:fill="FFFFFF"/>
            <w:tcMar>
              <w:top w:w="100" w:type="dxa"/>
              <w:left w:w="100" w:type="dxa"/>
              <w:bottom w:w="100" w:type="dxa"/>
              <w:right w:w="100" w:type="dxa"/>
            </w:tcMar>
          </w:tcPr>
          <w:p w14:paraId="453FEFD0" w14:textId="77777777" w:rsidR="003765FA" w:rsidRDefault="00364945">
            <w:pPr>
              <w:rPr>
                <w:b/>
              </w:rPr>
            </w:pPr>
            <w:r>
              <w:rPr>
                <w:b/>
              </w:rPr>
              <w:t>ICMPv6(58)</w:t>
            </w:r>
          </w:p>
        </w:tc>
        <w:tc>
          <w:tcPr>
            <w:tcW w:w="5580" w:type="dxa"/>
            <w:shd w:val="clear" w:color="auto" w:fill="FFFFFF"/>
            <w:tcMar>
              <w:top w:w="100" w:type="dxa"/>
              <w:left w:w="100" w:type="dxa"/>
              <w:bottom w:w="100" w:type="dxa"/>
              <w:right w:w="100" w:type="dxa"/>
            </w:tcMar>
          </w:tcPr>
          <w:p w14:paraId="40DFD9AD" w14:textId="77777777" w:rsidR="003765FA" w:rsidRDefault="00364945">
            <w:r>
              <w:t>Indicates the ICMP for v6 protocol number.</w:t>
            </w:r>
          </w:p>
        </w:tc>
      </w:tr>
      <w:tr w:rsidR="003765FA" w14:paraId="0033B911" w14:textId="77777777" w:rsidTr="00605B6D">
        <w:trPr>
          <w:jc w:val="center"/>
        </w:trPr>
        <w:tc>
          <w:tcPr>
            <w:tcW w:w="3780" w:type="dxa"/>
            <w:shd w:val="clear" w:color="auto" w:fill="FFFFFF"/>
            <w:tcMar>
              <w:top w:w="100" w:type="dxa"/>
              <w:left w:w="100" w:type="dxa"/>
              <w:bottom w:w="100" w:type="dxa"/>
              <w:right w:w="100" w:type="dxa"/>
            </w:tcMar>
          </w:tcPr>
          <w:p w14:paraId="52DF88E3" w14:textId="77777777" w:rsidR="003765FA" w:rsidRDefault="00364945">
            <w:pPr>
              <w:rPr>
                <w:b/>
              </w:rPr>
            </w:pPr>
            <w:r>
              <w:rPr>
                <w:b/>
              </w:rPr>
              <w:t>IPv6nonextheader(59)</w:t>
            </w:r>
          </w:p>
        </w:tc>
        <w:tc>
          <w:tcPr>
            <w:tcW w:w="5580" w:type="dxa"/>
            <w:shd w:val="clear" w:color="auto" w:fill="FFFFFF"/>
            <w:tcMar>
              <w:top w:w="100" w:type="dxa"/>
              <w:left w:w="100" w:type="dxa"/>
              <w:bottom w:w="100" w:type="dxa"/>
              <w:right w:w="100" w:type="dxa"/>
            </w:tcMar>
          </w:tcPr>
          <w:p w14:paraId="6493410F" w14:textId="77777777" w:rsidR="003765FA" w:rsidRDefault="00364945">
            <w:r>
              <w:t>Indicates the No Next Header for IPv6 protocol number.</w:t>
            </w:r>
          </w:p>
        </w:tc>
      </w:tr>
      <w:tr w:rsidR="003765FA" w14:paraId="6E9F40EE" w14:textId="77777777" w:rsidTr="00605B6D">
        <w:trPr>
          <w:jc w:val="center"/>
        </w:trPr>
        <w:tc>
          <w:tcPr>
            <w:tcW w:w="3780" w:type="dxa"/>
            <w:shd w:val="clear" w:color="auto" w:fill="FFFFFF"/>
            <w:tcMar>
              <w:top w:w="100" w:type="dxa"/>
              <w:left w:w="100" w:type="dxa"/>
              <w:bottom w:w="100" w:type="dxa"/>
              <w:right w:w="100" w:type="dxa"/>
            </w:tcMar>
          </w:tcPr>
          <w:p w14:paraId="5B4F61C5" w14:textId="77777777" w:rsidR="003765FA" w:rsidRDefault="00364945">
            <w:pPr>
              <w:rPr>
                <w:b/>
              </w:rPr>
            </w:pPr>
            <w:r>
              <w:rPr>
                <w:b/>
              </w:rPr>
              <w:t>IPv6destinationoptions(60)</w:t>
            </w:r>
          </w:p>
        </w:tc>
        <w:tc>
          <w:tcPr>
            <w:tcW w:w="5580" w:type="dxa"/>
            <w:shd w:val="clear" w:color="auto" w:fill="FFFFFF"/>
            <w:tcMar>
              <w:top w:w="100" w:type="dxa"/>
              <w:left w:w="100" w:type="dxa"/>
              <w:bottom w:w="100" w:type="dxa"/>
              <w:right w:w="100" w:type="dxa"/>
            </w:tcMar>
          </w:tcPr>
          <w:p w14:paraId="0F669CEF" w14:textId="77777777" w:rsidR="003765FA" w:rsidRDefault="00364945">
            <w:r>
              <w:t>Indicates the Destination Options for IPv6 protocol number.</w:t>
            </w:r>
          </w:p>
        </w:tc>
      </w:tr>
      <w:tr w:rsidR="003765FA" w14:paraId="24A9E232" w14:textId="77777777" w:rsidTr="00605B6D">
        <w:trPr>
          <w:jc w:val="center"/>
        </w:trPr>
        <w:tc>
          <w:tcPr>
            <w:tcW w:w="3780" w:type="dxa"/>
            <w:shd w:val="clear" w:color="auto" w:fill="FFFFFF"/>
            <w:tcMar>
              <w:top w:w="100" w:type="dxa"/>
              <w:left w:w="100" w:type="dxa"/>
              <w:bottom w:w="100" w:type="dxa"/>
              <w:right w:w="100" w:type="dxa"/>
            </w:tcMar>
          </w:tcPr>
          <w:p w14:paraId="6E8AEEEE" w14:textId="77777777" w:rsidR="003765FA" w:rsidRDefault="00364945">
            <w:pPr>
              <w:rPr>
                <w:b/>
              </w:rPr>
            </w:pPr>
            <w:r>
              <w:rPr>
                <w:b/>
              </w:rPr>
              <w:t>mobilityheader(135)</w:t>
            </w:r>
          </w:p>
        </w:tc>
        <w:tc>
          <w:tcPr>
            <w:tcW w:w="5580" w:type="dxa"/>
            <w:shd w:val="clear" w:color="auto" w:fill="FFFFFF"/>
            <w:tcMar>
              <w:top w:w="100" w:type="dxa"/>
              <w:left w:w="100" w:type="dxa"/>
              <w:bottom w:w="100" w:type="dxa"/>
              <w:right w:w="100" w:type="dxa"/>
            </w:tcMar>
          </w:tcPr>
          <w:p w14:paraId="62FD260E" w14:textId="77777777" w:rsidR="003765FA" w:rsidRDefault="00364945">
            <w:r>
              <w:t>Indicates the Mobility Header protocol number.</w:t>
            </w:r>
          </w:p>
        </w:tc>
      </w:tr>
    </w:tbl>
    <w:p w14:paraId="24575C5A" w14:textId="77777777" w:rsidR="003765FA" w:rsidRDefault="003765FA"/>
    <w:p w14:paraId="467EA769" w14:textId="77777777" w:rsidR="003765FA" w:rsidRDefault="00364945" w:rsidP="00D06494">
      <w:pPr>
        <w:pStyle w:val="Heading3"/>
      </w:pPr>
      <w:bookmarkStart w:id="268" w:name="_Toc449967709"/>
      <w:r>
        <w:lastRenderedPageBreak/>
        <w:t>IANAPortNumberRegistryTypeEnum Enumeration</w:t>
      </w:r>
      <w:bookmarkEnd w:id="268"/>
    </w:p>
    <w:p w14:paraId="03E94243" w14:textId="7DC934E2" w:rsidR="003765FA" w:rsidRDefault="00364945">
      <w:pPr>
        <w:pStyle w:val="basicparagraph"/>
        <w:contextualSpacing w:val="0"/>
      </w:pPr>
      <w:r>
        <w:t xml:space="preserve">The literals of the </w:t>
      </w:r>
      <w:r>
        <w:rPr>
          <w:rFonts w:ascii="Courier New" w:eastAsia="Courier New" w:hAnsi="Courier New" w:cs="Courier New"/>
        </w:rPr>
        <w:t>IANAPortNumberRegistryTypeEnum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_Ref439933905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91</w:t>
      </w:r>
      <w:r w:rsidR="002012EB" w:rsidRPr="002012EB">
        <w:rPr>
          <w:b/>
          <w:color w:val="0000EE"/>
        </w:rPr>
        <w:fldChar w:fldCharType="end"/>
      </w:r>
      <w:r>
        <w:t>.</w:t>
      </w:r>
    </w:p>
    <w:p w14:paraId="269FB306" w14:textId="6B2DB138" w:rsidR="003765FA" w:rsidRDefault="00364945">
      <w:pPr>
        <w:pStyle w:val="tablecaption"/>
        <w:jc w:val="center"/>
      </w:pPr>
      <w:bookmarkStart w:id="269" w:name="_Ref439933905"/>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91</w:t>
      </w:r>
      <w:r w:rsidR="003E4566">
        <w:rPr>
          <w:noProof/>
        </w:rPr>
        <w:fldChar w:fldCharType="end"/>
      </w:r>
      <w:bookmarkEnd w:id="269"/>
      <w:r w:rsidR="002012EB">
        <w:rPr>
          <w:noProof/>
        </w:rPr>
        <w:t xml:space="preserve">. </w:t>
      </w:r>
      <w:r>
        <w:t xml:space="preserve">Literals of the </w:t>
      </w:r>
      <w:r>
        <w:rPr>
          <w:rFonts w:ascii="Courier New" w:eastAsia="Courier New" w:hAnsi="Courier New" w:cs="Courier New"/>
        </w:rPr>
        <w:t>IANAPortNumberRegistryTypeEnum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6210"/>
      </w:tblGrid>
      <w:tr w:rsidR="003765FA" w14:paraId="59160DB4" w14:textId="77777777" w:rsidTr="002012EB">
        <w:trPr>
          <w:jc w:val="center"/>
        </w:trPr>
        <w:tc>
          <w:tcPr>
            <w:tcW w:w="3150" w:type="dxa"/>
            <w:shd w:val="clear" w:color="auto" w:fill="BFBFBF"/>
            <w:tcMar>
              <w:top w:w="100" w:type="dxa"/>
              <w:left w:w="100" w:type="dxa"/>
              <w:bottom w:w="100" w:type="dxa"/>
              <w:right w:w="100" w:type="dxa"/>
            </w:tcMar>
          </w:tcPr>
          <w:p w14:paraId="57A3A6E0" w14:textId="77777777" w:rsidR="003765FA" w:rsidRDefault="00364945">
            <w:pPr>
              <w:rPr>
                <w:b/>
                <w:color w:val="000000"/>
              </w:rPr>
            </w:pPr>
            <w:r>
              <w:rPr>
                <w:b/>
                <w:color w:val="000000"/>
              </w:rPr>
              <w:t>Enumeration Literal</w:t>
            </w:r>
          </w:p>
        </w:tc>
        <w:tc>
          <w:tcPr>
            <w:tcW w:w="6210" w:type="dxa"/>
            <w:shd w:val="clear" w:color="auto" w:fill="BFBFBF"/>
            <w:tcMar>
              <w:top w:w="100" w:type="dxa"/>
              <w:left w:w="100" w:type="dxa"/>
              <w:bottom w:w="100" w:type="dxa"/>
              <w:right w:w="100" w:type="dxa"/>
            </w:tcMar>
          </w:tcPr>
          <w:p w14:paraId="3C45B3F8" w14:textId="77777777" w:rsidR="003765FA" w:rsidRDefault="00364945">
            <w:pPr>
              <w:rPr>
                <w:b/>
                <w:color w:val="000000"/>
              </w:rPr>
            </w:pPr>
            <w:r>
              <w:rPr>
                <w:b/>
                <w:color w:val="000000"/>
              </w:rPr>
              <w:t>Description</w:t>
            </w:r>
          </w:p>
        </w:tc>
      </w:tr>
      <w:tr w:rsidR="003765FA" w14:paraId="7D2AC1C4" w14:textId="77777777" w:rsidTr="002012EB">
        <w:trPr>
          <w:jc w:val="center"/>
        </w:trPr>
        <w:tc>
          <w:tcPr>
            <w:tcW w:w="3150" w:type="dxa"/>
            <w:shd w:val="clear" w:color="auto" w:fill="FFFFFF"/>
            <w:tcMar>
              <w:top w:w="100" w:type="dxa"/>
              <w:left w:w="100" w:type="dxa"/>
              <w:bottom w:w="100" w:type="dxa"/>
              <w:right w:w="100" w:type="dxa"/>
            </w:tcMar>
          </w:tcPr>
          <w:p w14:paraId="3E189FB6" w14:textId="77777777" w:rsidR="003765FA" w:rsidRDefault="00364945">
            <w:pPr>
              <w:rPr>
                <w:b/>
              </w:rPr>
            </w:pPr>
            <w:r>
              <w:rPr>
                <w:b/>
              </w:rPr>
              <w:t>ftpdata(20)</w:t>
            </w:r>
          </w:p>
        </w:tc>
        <w:tc>
          <w:tcPr>
            <w:tcW w:w="6210" w:type="dxa"/>
            <w:shd w:val="clear" w:color="auto" w:fill="FFFFFF"/>
            <w:tcMar>
              <w:top w:w="100" w:type="dxa"/>
              <w:left w:w="100" w:type="dxa"/>
              <w:bottom w:w="100" w:type="dxa"/>
              <w:right w:w="100" w:type="dxa"/>
            </w:tcMar>
          </w:tcPr>
          <w:p w14:paraId="51B3E37B" w14:textId="77777777" w:rsidR="003765FA" w:rsidRDefault="00364945">
            <w:r>
              <w:t>Indicates the port for ftpdata.</w:t>
            </w:r>
          </w:p>
        </w:tc>
      </w:tr>
      <w:tr w:rsidR="003765FA" w14:paraId="34070F60" w14:textId="77777777" w:rsidTr="002012EB">
        <w:trPr>
          <w:jc w:val="center"/>
        </w:trPr>
        <w:tc>
          <w:tcPr>
            <w:tcW w:w="3150" w:type="dxa"/>
            <w:shd w:val="clear" w:color="auto" w:fill="FFFFFF"/>
            <w:tcMar>
              <w:top w:w="100" w:type="dxa"/>
              <w:left w:w="100" w:type="dxa"/>
              <w:bottom w:w="100" w:type="dxa"/>
              <w:right w:w="100" w:type="dxa"/>
            </w:tcMar>
          </w:tcPr>
          <w:p w14:paraId="6C588578" w14:textId="77777777" w:rsidR="003765FA" w:rsidRDefault="00364945">
            <w:pPr>
              <w:rPr>
                <w:b/>
              </w:rPr>
            </w:pPr>
            <w:r>
              <w:rPr>
                <w:b/>
              </w:rPr>
              <w:t>ftp(21)</w:t>
            </w:r>
          </w:p>
        </w:tc>
        <w:tc>
          <w:tcPr>
            <w:tcW w:w="6210" w:type="dxa"/>
            <w:shd w:val="clear" w:color="auto" w:fill="FFFFFF"/>
            <w:tcMar>
              <w:top w:w="100" w:type="dxa"/>
              <w:left w:w="100" w:type="dxa"/>
              <w:bottom w:w="100" w:type="dxa"/>
              <w:right w:w="100" w:type="dxa"/>
            </w:tcMar>
          </w:tcPr>
          <w:p w14:paraId="1B0543CF" w14:textId="77777777" w:rsidR="003765FA" w:rsidRDefault="00364945">
            <w:r>
              <w:t>Indicates the port for ftp.</w:t>
            </w:r>
          </w:p>
        </w:tc>
      </w:tr>
      <w:tr w:rsidR="003765FA" w14:paraId="58F5712B" w14:textId="77777777" w:rsidTr="002012EB">
        <w:trPr>
          <w:jc w:val="center"/>
        </w:trPr>
        <w:tc>
          <w:tcPr>
            <w:tcW w:w="3150" w:type="dxa"/>
            <w:shd w:val="clear" w:color="auto" w:fill="FFFFFF"/>
            <w:tcMar>
              <w:top w:w="100" w:type="dxa"/>
              <w:left w:w="100" w:type="dxa"/>
              <w:bottom w:w="100" w:type="dxa"/>
              <w:right w:w="100" w:type="dxa"/>
            </w:tcMar>
          </w:tcPr>
          <w:p w14:paraId="0DE5B20A" w14:textId="77777777" w:rsidR="003765FA" w:rsidRDefault="00364945">
            <w:pPr>
              <w:rPr>
                <w:b/>
              </w:rPr>
            </w:pPr>
            <w:r>
              <w:rPr>
                <w:b/>
              </w:rPr>
              <w:t>ssh(22)</w:t>
            </w:r>
          </w:p>
        </w:tc>
        <w:tc>
          <w:tcPr>
            <w:tcW w:w="6210" w:type="dxa"/>
            <w:shd w:val="clear" w:color="auto" w:fill="FFFFFF"/>
            <w:tcMar>
              <w:top w:w="100" w:type="dxa"/>
              <w:left w:w="100" w:type="dxa"/>
              <w:bottom w:w="100" w:type="dxa"/>
              <w:right w:w="100" w:type="dxa"/>
            </w:tcMar>
          </w:tcPr>
          <w:p w14:paraId="3FEBED25" w14:textId="77777777" w:rsidR="003765FA" w:rsidRDefault="00364945">
            <w:r>
              <w:t>Indicates the port for ssh.</w:t>
            </w:r>
          </w:p>
        </w:tc>
      </w:tr>
      <w:tr w:rsidR="003765FA" w14:paraId="11CE1F87" w14:textId="77777777" w:rsidTr="002012EB">
        <w:trPr>
          <w:jc w:val="center"/>
        </w:trPr>
        <w:tc>
          <w:tcPr>
            <w:tcW w:w="3150" w:type="dxa"/>
            <w:shd w:val="clear" w:color="auto" w:fill="FFFFFF"/>
            <w:tcMar>
              <w:top w:w="100" w:type="dxa"/>
              <w:left w:w="100" w:type="dxa"/>
              <w:bottom w:w="100" w:type="dxa"/>
              <w:right w:w="100" w:type="dxa"/>
            </w:tcMar>
          </w:tcPr>
          <w:p w14:paraId="5B035875" w14:textId="77777777" w:rsidR="003765FA" w:rsidRDefault="00364945">
            <w:pPr>
              <w:rPr>
                <w:b/>
              </w:rPr>
            </w:pPr>
            <w:r>
              <w:rPr>
                <w:b/>
              </w:rPr>
              <w:t>telnet(23)</w:t>
            </w:r>
          </w:p>
        </w:tc>
        <w:tc>
          <w:tcPr>
            <w:tcW w:w="6210" w:type="dxa"/>
            <w:shd w:val="clear" w:color="auto" w:fill="FFFFFF"/>
            <w:tcMar>
              <w:top w:w="100" w:type="dxa"/>
              <w:left w:w="100" w:type="dxa"/>
              <w:bottom w:w="100" w:type="dxa"/>
              <w:right w:w="100" w:type="dxa"/>
            </w:tcMar>
          </w:tcPr>
          <w:p w14:paraId="2A65788A" w14:textId="77777777" w:rsidR="003765FA" w:rsidRDefault="00364945">
            <w:r>
              <w:t>Indicates the port for telnet.</w:t>
            </w:r>
          </w:p>
        </w:tc>
      </w:tr>
      <w:tr w:rsidR="003765FA" w14:paraId="2A9F8240" w14:textId="77777777" w:rsidTr="002012EB">
        <w:trPr>
          <w:jc w:val="center"/>
        </w:trPr>
        <w:tc>
          <w:tcPr>
            <w:tcW w:w="3150" w:type="dxa"/>
            <w:shd w:val="clear" w:color="auto" w:fill="FFFFFF"/>
            <w:tcMar>
              <w:top w:w="100" w:type="dxa"/>
              <w:left w:w="100" w:type="dxa"/>
              <w:bottom w:w="100" w:type="dxa"/>
              <w:right w:w="100" w:type="dxa"/>
            </w:tcMar>
          </w:tcPr>
          <w:p w14:paraId="2B9C25E8" w14:textId="77777777" w:rsidR="003765FA" w:rsidRDefault="00364945">
            <w:pPr>
              <w:rPr>
                <w:b/>
              </w:rPr>
            </w:pPr>
            <w:r>
              <w:rPr>
                <w:b/>
              </w:rPr>
              <w:t>smtp(25)</w:t>
            </w:r>
          </w:p>
        </w:tc>
        <w:tc>
          <w:tcPr>
            <w:tcW w:w="6210" w:type="dxa"/>
            <w:shd w:val="clear" w:color="auto" w:fill="FFFFFF"/>
            <w:tcMar>
              <w:top w:w="100" w:type="dxa"/>
              <w:left w:w="100" w:type="dxa"/>
              <w:bottom w:w="100" w:type="dxa"/>
              <w:right w:w="100" w:type="dxa"/>
            </w:tcMar>
          </w:tcPr>
          <w:p w14:paraId="20670109" w14:textId="77777777" w:rsidR="003765FA" w:rsidRDefault="00364945">
            <w:r>
              <w:t>Indicates the port for smtp.</w:t>
            </w:r>
          </w:p>
        </w:tc>
      </w:tr>
      <w:tr w:rsidR="003765FA" w14:paraId="08CEF6A4" w14:textId="77777777" w:rsidTr="002012EB">
        <w:trPr>
          <w:jc w:val="center"/>
        </w:trPr>
        <w:tc>
          <w:tcPr>
            <w:tcW w:w="3150" w:type="dxa"/>
            <w:shd w:val="clear" w:color="auto" w:fill="FFFFFF"/>
            <w:tcMar>
              <w:top w:w="100" w:type="dxa"/>
              <w:left w:w="100" w:type="dxa"/>
              <w:bottom w:w="100" w:type="dxa"/>
              <w:right w:w="100" w:type="dxa"/>
            </w:tcMar>
          </w:tcPr>
          <w:p w14:paraId="44548BC5" w14:textId="77777777" w:rsidR="003765FA" w:rsidRDefault="00364945">
            <w:pPr>
              <w:rPr>
                <w:b/>
              </w:rPr>
            </w:pPr>
            <w:r>
              <w:rPr>
                <w:b/>
              </w:rPr>
              <w:t>domain(53)</w:t>
            </w:r>
          </w:p>
        </w:tc>
        <w:tc>
          <w:tcPr>
            <w:tcW w:w="6210" w:type="dxa"/>
            <w:shd w:val="clear" w:color="auto" w:fill="FFFFFF"/>
            <w:tcMar>
              <w:top w:w="100" w:type="dxa"/>
              <w:left w:w="100" w:type="dxa"/>
              <w:bottom w:w="100" w:type="dxa"/>
              <w:right w:w="100" w:type="dxa"/>
            </w:tcMar>
          </w:tcPr>
          <w:p w14:paraId="7A82D915" w14:textId="77777777" w:rsidR="003765FA" w:rsidRDefault="00364945">
            <w:r>
              <w:t>Indicates the domain port.</w:t>
            </w:r>
          </w:p>
        </w:tc>
      </w:tr>
      <w:tr w:rsidR="003765FA" w14:paraId="2552684C" w14:textId="77777777" w:rsidTr="002012EB">
        <w:trPr>
          <w:jc w:val="center"/>
        </w:trPr>
        <w:tc>
          <w:tcPr>
            <w:tcW w:w="3150" w:type="dxa"/>
            <w:shd w:val="clear" w:color="auto" w:fill="FFFFFF"/>
            <w:tcMar>
              <w:top w:w="100" w:type="dxa"/>
              <w:left w:w="100" w:type="dxa"/>
              <w:bottom w:w="100" w:type="dxa"/>
              <w:right w:w="100" w:type="dxa"/>
            </w:tcMar>
          </w:tcPr>
          <w:p w14:paraId="06D8965F" w14:textId="77777777" w:rsidR="003765FA" w:rsidRDefault="00364945">
            <w:pPr>
              <w:rPr>
                <w:b/>
              </w:rPr>
            </w:pPr>
            <w:r>
              <w:rPr>
                <w:b/>
              </w:rPr>
              <w:t>tftp(69)</w:t>
            </w:r>
          </w:p>
        </w:tc>
        <w:tc>
          <w:tcPr>
            <w:tcW w:w="6210" w:type="dxa"/>
            <w:shd w:val="clear" w:color="auto" w:fill="FFFFFF"/>
            <w:tcMar>
              <w:top w:w="100" w:type="dxa"/>
              <w:left w:w="100" w:type="dxa"/>
              <w:bottom w:w="100" w:type="dxa"/>
              <w:right w:w="100" w:type="dxa"/>
            </w:tcMar>
          </w:tcPr>
          <w:p w14:paraId="3E0D751B" w14:textId="77777777" w:rsidR="003765FA" w:rsidRDefault="00364945">
            <w:r>
              <w:t>Indicates the port for tftp.</w:t>
            </w:r>
          </w:p>
        </w:tc>
      </w:tr>
      <w:tr w:rsidR="003765FA" w14:paraId="1C5BD14E" w14:textId="77777777" w:rsidTr="002012EB">
        <w:trPr>
          <w:jc w:val="center"/>
        </w:trPr>
        <w:tc>
          <w:tcPr>
            <w:tcW w:w="3150" w:type="dxa"/>
            <w:shd w:val="clear" w:color="auto" w:fill="FFFFFF"/>
            <w:tcMar>
              <w:top w:w="100" w:type="dxa"/>
              <w:left w:w="100" w:type="dxa"/>
              <w:bottom w:w="100" w:type="dxa"/>
              <w:right w:w="100" w:type="dxa"/>
            </w:tcMar>
          </w:tcPr>
          <w:p w14:paraId="6577FD21" w14:textId="77777777" w:rsidR="003765FA" w:rsidRDefault="00364945">
            <w:pPr>
              <w:rPr>
                <w:b/>
              </w:rPr>
            </w:pPr>
            <w:r>
              <w:rPr>
                <w:b/>
              </w:rPr>
              <w:t>http(80)</w:t>
            </w:r>
          </w:p>
        </w:tc>
        <w:tc>
          <w:tcPr>
            <w:tcW w:w="6210" w:type="dxa"/>
            <w:shd w:val="clear" w:color="auto" w:fill="FFFFFF"/>
            <w:tcMar>
              <w:top w:w="100" w:type="dxa"/>
              <w:left w:w="100" w:type="dxa"/>
              <w:bottom w:w="100" w:type="dxa"/>
              <w:right w:w="100" w:type="dxa"/>
            </w:tcMar>
          </w:tcPr>
          <w:p w14:paraId="4736CCCE" w14:textId="77777777" w:rsidR="003765FA" w:rsidRDefault="00364945">
            <w:r>
              <w:t>Indicates the port for http.</w:t>
            </w:r>
          </w:p>
        </w:tc>
      </w:tr>
      <w:tr w:rsidR="003765FA" w14:paraId="744C71DA" w14:textId="77777777" w:rsidTr="002012EB">
        <w:trPr>
          <w:jc w:val="center"/>
        </w:trPr>
        <w:tc>
          <w:tcPr>
            <w:tcW w:w="3150" w:type="dxa"/>
            <w:shd w:val="clear" w:color="auto" w:fill="FFFFFF"/>
            <w:tcMar>
              <w:top w:w="100" w:type="dxa"/>
              <w:left w:w="100" w:type="dxa"/>
              <w:bottom w:w="100" w:type="dxa"/>
              <w:right w:w="100" w:type="dxa"/>
            </w:tcMar>
          </w:tcPr>
          <w:p w14:paraId="09796858" w14:textId="77777777" w:rsidR="003765FA" w:rsidRDefault="00364945">
            <w:pPr>
              <w:rPr>
                <w:b/>
              </w:rPr>
            </w:pPr>
            <w:r>
              <w:rPr>
                <w:b/>
              </w:rPr>
              <w:t>ldap(389)</w:t>
            </w:r>
          </w:p>
        </w:tc>
        <w:tc>
          <w:tcPr>
            <w:tcW w:w="6210" w:type="dxa"/>
            <w:shd w:val="clear" w:color="auto" w:fill="FFFFFF"/>
            <w:tcMar>
              <w:top w:w="100" w:type="dxa"/>
              <w:left w:w="100" w:type="dxa"/>
              <w:bottom w:w="100" w:type="dxa"/>
              <w:right w:w="100" w:type="dxa"/>
            </w:tcMar>
          </w:tcPr>
          <w:p w14:paraId="11A4A4A1" w14:textId="77777777" w:rsidR="003765FA" w:rsidRDefault="00364945">
            <w:r>
              <w:t>Indicates the port for ldap.</w:t>
            </w:r>
          </w:p>
        </w:tc>
      </w:tr>
      <w:tr w:rsidR="003765FA" w14:paraId="44D855EE" w14:textId="77777777" w:rsidTr="002012EB">
        <w:trPr>
          <w:jc w:val="center"/>
        </w:trPr>
        <w:tc>
          <w:tcPr>
            <w:tcW w:w="3150" w:type="dxa"/>
            <w:shd w:val="clear" w:color="auto" w:fill="FFFFFF"/>
            <w:tcMar>
              <w:top w:w="100" w:type="dxa"/>
              <w:left w:w="100" w:type="dxa"/>
              <w:bottom w:w="100" w:type="dxa"/>
              <w:right w:w="100" w:type="dxa"/>
            </w:tcMar>
          </w:tcPr>
          <w:p w14:paraId="33B8AF55" w14:textId="77777777" w:rsidR="003765FA" w:rsidRDefault="00364945">
            <w:pPr>
              <w:rPr>
                <w:b/>
              </w:rPr>
            </w:pPr>
            <w:r>
              <w:rPr>
                <w:b/>
              </w:rPr>
              <w:t>https(443)</w:t>
            </w:r>
          </w:p>
        </w:tc>
        <w:tc>
          <w:tcPr>
            <w:tcW w:w="6210" w:type="dxa"/>
            <w:shd w:val="clear" w:color="auto" w:fill="FFFFFF"/>
            <w:tcMar>
              <w:top w:w="100" w:type="dxa"/>
              <w:left w:w="100" w:type="dxa"/>
              <w:bottom w:w="100" w:type="dxa"/>
              <w:right w:w="100" w:type="dxa"/>
            </w:tcMar>
          </w:tcPr>
          <w:p w14:paraId="4F2B2286" w14:textId="77777777" w:rsidR="003765FA" w:rsidRDefault="00364945">
            <w:r>
              <w:t>Indicates the port for https.</w:t>
            </w:r>
          </w:p>
        </w:tc>
      </w:tr>
    </w:tbl>
    <w:p w14:paraId="3A6570D7" w14:textId="77777777" w:rsidR="003765FA" w:rsidRDefault="003765FA"/>
    <w:p w14:paraId="60A6B8BA" w14:textId="77777777" w:rsidR="003765FA" w:rsidRDefault="00364945" w:rsidP="00D06494">
      <w:pPr>
        <w:pStyle w:val="Heading3"/>
      </w:pPr>
      <w:bookmarkStart w:id="270" w:name="_Toc449967710"/>
      <w:r>
        <w:t>MFlagTypeEnum Enumeration</w:t>
      </w:r>
      <w:bookmarkEnd w:id="270"/>
    </w:p>
    <w:p w14:paraId="7709A27D" w14:textId="792BD5D8" w:rsidR="003765FA" w:rsidRDefault="00364945">
      <w:pPr>
        <w:pStyle w:val="basicparagraph"/>
        <w:contextualSpacing w:val="0"/>
      </w:pPr>
      <w:r>
        <w:t xml:space="preserve">The literals of the </w:t>
      </w:r>
      <w:r>
        <w:rPr>
          <w:rFonts w:ascii="Courier New" w:eastAsia="Courier New" w:hAnsi="Courier New" w:cs="Courier New"/>
        </w:rPr>
        <w:t>MFlagTypeEnum</w:t>
      </w:r>
      <w:r w:rsidR="002012EB">
        <w:t xml:space="preserve"> enumeration are given in </w:t>
      </w:r>
      <w:r w:rsidR="002012EB" w:rsidRPr="002012EB">
        <w:rPr>
          <w:b/>
          <w:color w:val="0000EE"/>
        </w:rPr>
        <w:fldChar w:fldCharType="begin"/>
      </w:r>
      <w:r w:rsidR="002012EB" w:rsidRPr="002012EB">
        <w:rPr>
          <w:b/>
          <w:color w:val="0000EE"/>
        </w:rPr>
        <w:instrText xml:space="preserve"> REF _Ref439933931 \h </w:instrText>
      </w:r>
      <w:r w:rsidR="002012EB">
        <w:rPr>
          <w:b/>
          <w:color w:val="0000EE"/>
        </w:rPr>
        <w:instrText xml:space="preserve"> \* MERGEFORMAT </w:instrText>
      </w:r>
      <w:r w:rsidR="002012EB" w:rsidRPr="002012EB">
        <w:rPr>
          <w:b/>
          <w:color w:val="0000EE"/>
        </w:rPr>
      </w:r>
      <w:r w:rsidR="002012EB" w:rsidRPr="002012EB">
        <w:rPr>
          <w:b/>
          <w:color w:val="0000EE"/>
        </w:rPr>
        <w:fldChar w:fldCharType="separate"/>
      </w:r>
      <w:r w:rsidR="002012EB" w:rsidRPr="002012EB">
        <w:rPr>
          <w:b/>
          <w:color w:val="0000EE"/>
        </w:rPr>
        <w:t xml:space="preserve">Table </w:t>
      </w:r>
      <w:r w:rsidR="002012EB" w:rsidRPr="002012EB">
        <w:rPr>
          <w:b/>
          <w:noProof/>
          <w:color w:val="0000EE"/>
        </w:rPr>
        <w:t>3</w:t>
      </w:r>
      <w:r w:rsidR="002012EB" w:rsidRPr="002012EB">
        <w:rPr>
          <w:b/>
          <w:color w:val="0000EE"/>
        </w:rPr>
        <w:noBreakHyphen/>
      </w:r>
      <w:r w:rsidR="002012EB" w:rsidRPr="002012EB">
        <w:rPr>
          <w:b/>
          <w:noProof/>
          <w:color w:val="0000EE"/>
        </w:rPr>
        <w:t>92</w:t>
      </w:r>
      <w:r w:rsidR="002012EB" w:rsidRPr="002012EB">
        <w:rPr>
          <w:b/>
          <w:color w:val="0000EE"/>
        </w:rPr>
        <w:fldChar w:fldCharType="end"/>
      </w:r>
      <w:r>
        <w:t>.</w:t>
      </w:r>
    </w:p>
    <w:p w14:paraId="47AB9D54" w14:textId="5705C838" w:rsidR="003765FA" w:rsidRDefault="00364945">
      <w:pPr>
        <w:pStyle w:val="tablecaption"/>
        <w:jc w:val="center"/>
      </w:pPr>
      <w:bookmarkStart w:id="271" w:name="_Ref439933931"/>
      <w:r>
        <w:t xml:space="preserve">Table </w:t>
      </w:r>
      <w:r w:rsidR="003E4566">
        <w:fldChar w:fldCharType="begin"/>
      </w:r>
      <w:r w:rsidR="003E4566">
        <w:instrText xml:space="preserve"> STYLEREF 1 \s </w:instrText>
      </w:r>
      <w:r w:rsidR="003E4566">
        <w:fldChar w:fldCharType="separate"/>
      </w:r>
      <w:r w:rsidR="009841F4">
        <w:rPr>
          <w:noProof/>
        </w:rPr>
        <w:t>3</w:t>
      </w:r>
      <w:r w:rsidR="003E4566">
        <w:rPr>
          <w:noProof/>
        </w:rPr>
        <w:fldChar w:fldCharType="end"/>
      </w:r>
      <w:r>
        <w:noBreakHyphen/>
      </w:r>
      <w:r w:rsidR="003E4566">
        <w:fldChar w:fldCharType="begin"/>
      </w:r>
      <w:r w:rsidR="003E4566">
        <w:instrText xml:space="preserve"> SEQ Table \* ARABIC \s 1 </w:instrText>
      </w:r>
      <w:r w:rsidR="003E4566">
        <w:fldChar w:fldCharType="separate"/>
      </w:r>
      <w:r w:rsidR="009841F4">
        <w:rPr>
          <w:noProof/>
        </w:rPr>
        <w:t>92</w:t>
      </w:r>
      <w:r w:rsidR="003E4566">
        <w:rPr>
          <w:noProof/>
        </w:rPr>
        <w:fldChar w:fldCharType="end"/>
      </w:r>
      <w:bookmarkEnd w:id="271"/>
      <w:r w:rsidR="002012EB">
        <w:rPr>
          <w:noProof/>
        </w:rPr>
        <w:t xml:space="preserve">. </w:t>
      </w:r>
      <w:r>
        <w:t xml:space="preserve">Literals of the </w:t>
      </w:r>
      <w:r>
        <w:rPr>
          <w:rFonts w:ascii="Courier New" w:eastAsia="Courier New" w:hAnsi="Courier New" w:cs="Courier New"/>
        </w:rPr>
        <w:t>MFlagTypeEnum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6390"/>
      </w:tblGrid>
      <w:tr w:rsidR="003765FA" w14:paraId="2611E856" w14:textId="77777777" w:rsidTr="002012EB">
        <w:trPr>
          <w:jc w:val="center"/>
        </w:trPr>
        <w:tc>
          <w:tcPr>
            <w:tcW w:w="2970" w:type="dxa"/>
            <w:shd w:val="clear" w:color="auto" w:fill="BFBFBF"/>
            <w:tcMar>
              <w:top w:w="100" w:type="dxa"/>
              <w:left w:w="100" w:type="dxa"/>
              <w:bottom w:w="100" w:type="dxa"/>
              <w:right w:w="100" w:type="dxa"/>
            </w:tcMar>
          </w:tcPr>
          <w:p w14:paraId="1DBF8C8A" w14:textId="77777777" w:rsidR="003765FA" w:rsidRDefault="00364945">
            <w:pPr>
              <w:rPr>
                <w:b/>
                <w:color w:val="000000"/>
              </w:rPr>
            </w:pPr>
            <w:r>
              <w:rPr>
                <w:b/>
                <w:color w:val="000000"/>
              </w:rPr>
              <w:t>Enumeration Literal</w:t>
            </w:r>
          </w:p>
        </w:tc>
        <w:tc>
          <w:tcPr>
            <w:tcW w:w="6390" w:type="dxa"/>
            <w:shd w:val="clear" w:color="auto" w:fill="BFBFBF"/>
            <w:tcMar>
              <w:top w:w="100" w:type="dxa"/>
              <w:left w:w="100" w:type="dxa"/>
              <w:bottom w:w="100" w:type="dxa"/>
              <w:right w:w="100" w:type="dxa"/>
            </w:tcMar>
          </w:tcPr>
          <w:p w14:paraId="587F489F" w14:textId="77777777" w:rsidR="003765FA" w:rsidRDefault="00364945">
            <w:pPr>
              <w:rPr>
                <w:b/>
                <w:color w:val="000000"/>
              </w:rPr>
            </w:pPr>
            <w:r>
              <w:rPr>
                <w:b/>
                <w:color w:val="000000"/>
              </w:rPr>
              <w:t>Description</w:t>
            </w:r>
          </w:p>
        </w:tc>
      </w:tr>
      <w:tr w:rsidR="003765FA" w14:paraId="01DB0A4E" w14:textId="77777777" w:rsidTr="002012EB">
        <w:trPr>
          <w:jc w:val="center"/>
        </w:trPr>
        <w:tc>
          <w:tcPr>
            <w:tcW w:w="2970" w:type="dxa"/>
            <w:shd w:val="clear" w:color="auto" w:fill="FFFFFF"/>
            <w:tcMar>
              <w:top w:w="100" w:type="dxa"/>
              <w:left w:w="100" w:type="dxa"/>
              <w:bottom w:w="100" w:type="dxa"/>
              <w:right w:w="100" w:type="dxa"/>
            </w:tcMar>
          </w:tcPr>
          <w:p w14:paraId="180AE64A" w14:textId="77777777" w:rsidR="003765FA" w:rsidRDefault="00364945">
            <w:pPr>
              <w:rPr>
                <w:b/>
              </w:rPr>
            </w:pPr>
            <w:r>
              <w:rPr>
                <w:b/>
              </w:rPr>
              <w:t>lastfragment(0)</w:t>
            </w:r>
          </w:p>
        </w:tc>
        <w:tc>
          <w:tcPr>
            <w:tcW w:w="6390" w:type="dxa"/>
            <w:shd w:val="clear" w:color="auto" w:fill="FFFFFF"/>
            <w:tcMar>
              <w:top w:w="100" w:type="dxa"/>
              <w:left w:w="100" w:type="dxa"/>
              <w:bottom w:w="100" w:type="dxa"/>
              <w:right w:w="100" w:type="dxa"/>
            </w:tcMar>
          </w:tcPr>
          <w:p w14:paraId="75315D73" w14:textId="77777777" w:rsidR="003765FA" w:rsidRDefault="00364945">
            <w:r>
              <w:t>Fragment is the last fragment.</w:t>
            </w:r>
          </w:p>
        </w:tc>
      </w:tr>
      <w:tr w:rsidR="003765FA" w14:paraId="20F095AF" w14:textId="77777777" w:rsidTr="002012EB">
        <w:trPr>
          <w:jc w:val="center"/>
        </w:trPr>
        <w:tc>
          <w:tcPr>
            <w:tcW w:w="2970" w:type="dxa"/>
            <w:shd w:val="clear" w:color="auto" w:fill="FFFFFF"/>
            <w:tcMar>
              <w:top w:w="100" w:type="dxa"/>
              <w:left w:w="100" w:type="dxa"/>
              <w:bottom w:w="100" w:type="dxa"/>
              <w:right w:w="100" w:type="dxa"/>
            </w:tcMar>
          </w:tcPr>
          <w:p w14:paraId="4B26F9D3" w14:textId="77777777" w:rsidR="003765FA" w:rsidRDefault="00364945">
            <w:pPr>
              <w:rPr>
                <w:b/>
              </w:rPr>
            </w:pPr>
            <w:r>
              <w:rPr>
                <w:b/>
              </w:rPr>
              <w:t>morefragments(1)</w:t>
            </w:r>
          </w:p>
        </w:tc>
        <w:tc>
          <w:tcPr>
            <w:tcW w:w="6390" w:type="dxa"/>
            <w:shd w:val="clear" w:color="auto" w:fill="FFFFFF"/>
            <w:tcMar>
              <w:top w:w="100" w:type="dxa"/>
              <w:left w:w="100" w:type="dxa"/>
              <w:bottom w:w="100" w:type="dxa"/>
              <w:right w:w="100" w:type="dxa"/>
            </w:tcMar>
          </w:tcPr>
          <w:p w14:paraId="314AE2EE" w14:textId="77777777" w:rsidR="003765FA" w:rsidRDefault="00364945">
            <w:r>
              <w:t>There are more fragments (current is not the last).</w:t>
            </w:r>
          </w:p>
        </w:tc>
      </w:tr>
    </w:tbl>
    <w:p w14:paraId="48AB3084" w14:textId="77777777" w:rsidR="003765FA" w:rsidRDefault="003765FA"/>
    <w:p w14:paraId="6A711EE7" w14:textId="77777777" w:rsidR="003765FA" w:rsidRDefault="003765FA">
      <w:pPr>
        <w:sectPr w:rsidR="003765FA">
          <w:footerReference w:type="default" r:id="rId96"/>
          <w:pgSz w:w="15840" w:h="12240"/>
          <w:pgMar w:top="1440" w:right="1440" w:bottom="1440" w:left="1440" w:header="720" w:footer="720" w:gutter="0"/>
          <w:cols w:space="720"/>
        </w:sectPr>
      </w:pPr>
    </w:p>
    <w:p w14:paraId="10BB73CA" w14:textId="77777777" w:rsidR="00161F72" w:rsidRDefault="00364945" w:rsidP="00161F72">
      <w:pPr>
        <w:pStyle w:val="Heading1"/>
      </w:pPr>
      <w:bookmarkStart w:id="272" w:name="_Ref428537416"/>
      <w:bookmarkStart w:id="273" w:name="_Toc449967711"/>
      <w:r w:rsidRPr="00FD22AC">
        <w:lastRenderedPageBreak/>
        <w:t>Conformance</w:t>
      </w:r>
      <w:bookmarkEnd w:id="56"/>
      <w:bookmarkEnd w:id="57"/>
      <w:bookmarkEnd w:id="272"/>
      <w:bookmarkEnd w:id="273"/>
    </w:p>
    <w:p w14:paraId="0255C721" w14:textId="77777777" w:rsidR="00161F72" w:rsidRDefault="00364945" w:rsidP="00161F72">
      <w:r>
        <w:t>Implementations have discretion over which parts (components, properties, extensions, controlled vocabularies, etc.) of CybOX they implement (e.g., Observable/Object).</w:t>
      </w:r>
    </w:p>
    <w:p w14:paraId="2FC5000D" w14:textId="77777777" w:rsidR="00161F72" w:rsidRDefault="00364945" w:rsidP="00161F72">
      <w:r>
        <w:t xml:space="preserve"> </w:t>
      </w:r>
    </w:p>
    <w:p w14:paraId="339FBC02" w14:textId="77777777" w:rsidR="00161F72" w:rsidRDefault="00364945" w:rsidP="00161F72">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11FC5592" w14:textId="77777777" w:rsidR="00161F72" w:rsidRDefault="00364945" w:rsidP="00161F72">
      <w:r>
        <w:t xml:space="preserve"> </w:t>
      </w:r>
    </w:p>
    <w:p w14:paraId="186B8866" w14:textId="77777777" w:rsidR="00161F72" w:rsidRDefault="00364945" w:rsidP="00161F72">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05C7A08" w14:textId="77777777" w:rsidR="00161F72" w:rsidRDefault="00364945" w:rsidP="00161F72">
      <w:r>
        <w:t xml:space="preserve"> </w:t>
      </w:r>
    </w:p>
    <w:p w14:paraId="26C281F7" w14:textId="77777777" w:rsidR="00161F72" w:rsidRPr="00E304F9" w:rsidRDefault="00364945" w:rsidP="00161F72">
      <w:r>
        <w:t>The conformance section of this document is intentionally broad and attempts to reiterate what already exists in this document.</w:t>
      </w:r>
    </w:p>
    <w:p w14:paraId="3D614B94" w14:textId="77777777" w:rsidR="005A10CA" w:rsidRDefault="005A10CA" w:rsidP="005A10CA">
      <w:pPr>
        <w:pStyle w:val="AppendixHeading1"/>
        <w:numPr>
          <w:ilvl w:val="0"/>
          <w:numId w:val="11"/>
        </w:numPr>
      </w:pPr>
      <w:bookmarkStart w:id="274" w:name="_Toc449961966"/>
      <w:bookmarkStart w:id="275" w:name="_Toc449967712"/>
      <w:r>
        <w:lastRenderedPageBreak/>
        <w:t>Acknowledgments</w:t>
      </w:r>
      <w:bookmarkEnd w:id="274"/>
      <w:bookmarkEnd w:id="275"/>
    </w:p>
    <w:p w14:paraId="252E3C53" w14:textId="77777777" w:rsidR="00161F72" w:rsidRDefault="00364945" w:rsidP="00776556">
      <w:pPr>
        <w:spacing w:after="240"/>
      </w:pPr>
      <w:r>
        <w:t>The following individuals have participated in the creation of this specification 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C1FCB" w:rsidRPr="0019172A" w14:paraId="3D835590" w14:textId="77777777" w:rsidTr="00766420">
        <w:tc>
          <w:tcPr>
            <w:tcW w:w="5035" w:type="dxa"/>
          </w:tcPr>
          <w:p w14:paraId="066D1856" w14:textId="77777777" w:rsidR="001C1FCB" w:rsidRPr="0019172A" w:rsidRDefault="001C1FCB" w:rsidP="00766420">
            <w:pPr>
              <w:rPr>
                <w:b/>
              </w:rPr>
            </w:pPr>
            <w:r w:rsidRPr="0019172A">
              <w:rPr>
                <w:b/>
              </w:rPr>
              <w:t>Aetna</w:t>
            </w:r>
          </w:p>
          <w:p w14:paraId="224B43EE" w14:textId="77777777" w:rsidR="001C1FCB" w:rsidRPr="0019172A" w:rsidRDefault="001C1FCB" w:rsidP="00766420">
            <w:r w:rsidRPr="0019172A">
              <w:t xml:space="preserve">    David Crawford</w:t>
            </w:r>
          </w:p>
          <w:p w14:paraId="3C79CD24" w14:textId="77777777" w:rsidR="001C1FCB" w:rsidRPr="0019172A" w:rsidRDefault="001C1FCB" w:rsidP="00766420">
            <w:pPr>
              <w:rPr>
                <w:b/>
                <w:color w:val="000000"/>
              </w:rPr>
            </w:pPr>
            <w:r w:rsidRPr="0019172A">
              <w:rPr>
                <w:b/>
                <w:color w:val="000000"/>
              </w:rPr>
              <w:t>AIT Austrian Institute of Technology</w:t>
            </w:r>
          </w:p>
          <w:p w14:paraId="27BFA317" w14:textId="77777777" w:rsidR="001C1FCB" w:rsidRPr="0019172A" w:rsidRDefault="001C1FCB" w:rsidP="00766420">
            <w:r w:rsidRPr="0019172A">
              <w:t xml:space="preserve">    Roman Fiedler</w:t>
            </w:r>
          </w:p>
          <w:p w14:paraId="7DE067FE" w14:textId="77777777" w:rsidR="001C1FCB" w:rsidRPr="0019172A" w:rsidRDefault="001C1FCB" w:rsidP="00766420">
            <w:r w:rsidRPr="0019172A">
              <w:t xml:space="preserve">    Florian Skopik</w:t>
            </w:r>
          </w:p>
          <w:p w14:paraId="250275C8" w14:textId="77777777" w:rsidR="001C1FCB" w:rsidRPr="0019172A" w:rsidRDefault="001C1FCB" w:rsidP="00766420">
            <w:pPr>
              <w:rPr>
                <w:b/>
                <w:color w:val="000000"/>
              </w:rPr>
            </w:pPr>
            <w:r w:rsidRPr="0019172A">
              <w:rPr>
                <w:b/>
                <w:color w:val="000000"/>
              </w:rPr>
              <w:t>Australia and New Zealand Banking Group (ANZ Bank)</w:t>
            </w:r>
          </w:p>
          <w:p w14:paraId="6A6D52E5" w14:textId="77777777" w:rsidR="001C1FCB" w:rsidRPr="0019172A" w:rsidRDefault="001C1FCB" w:rsidP="00766420">
            <w:r w:rsidRPr="0019172A">
              <w:t xml:space="preserve">    Dean Thompson</w:t>
            </w:r>
          </w:p>
          <w:p w14:paraId="7F1201D7" w14:textId="77777777" w:rsidR="001C1FCB" w:rsidRPr="0019172A" w:rsidRDefault="001C1FCB" w:rsidP="00766420">
            <w:pPr>
              <w:rPr>
                <w:b/>
              </w:rPr>
            </w:pPr>
            <w:r w:rsidRPr="0019172A">
              <w:rPr>
                <w:b/>
              </w:rPr>
              <w:t>Blue Coat Systems, Inc.</w:t>
            </w:r>
          </w:p>
          <w:p w14:paraId="70DD8F76" w14:textId="77777777" w:rsidR="001C1FCB" w:rsidRPr="0019172A" w:rsidRDefault="001C1FCB" w:rsidP="00766420">
            <w:r w:rsidRPr="0019172A">
              <w:t xml:space="preserve">    Owen Johnson</w:t>
            </w:r>
          </w:p>
          <w:p w14:paraId="7ED59388" w14:textId="77777777" w:rsidR="001C1FCB" w:rsidRPr="0019172A" w:rsidRDefault="001C1FCB" w:rsidP="00766420">
            <w:r w:rsidRPr="0019172A">
              <w:t xml:space="preserve">    Bret Jordan</w:t>
            </w:r>
          </w:p>
          <w:p w14:paraId="6289B760" w14:textId="77777777" w:rsidR="001C1FCB" w:rsidRPr="0019172A" w:rsidRDefault="001C1FCB" w:rsidP="00766420">
            <w:pPr>
              <w:rPr>
                <w:b/>
              </w:rPr>
            </w:pPr>
            <w:r w:rsidRPr="0019172A">
              <w:rPr>
                <w:b/>
              </w:rPr>
              <w:t>Century Link</w:t>
            </w:r>
          </w:p>
          <w:p w14:paraId="584CB82A" w14:textId="77777777" w:rsidR="001C1FCB" w:rsidRPr="0019172A" w:rsidRDefault="001C1FCB" w:rsidP="00766420">
            <w:r w:rsidRPr="0019172A">
              <w:t xml:space="preserve">    Cory Kennedy</w:t>
            </w:r>
          </w:p>
          <w:p w14:paraId="1241F861" w14:textId="77777777" w:rsidR="001C1FCB" w:rsidRPr="0019172A" w:rsidRDefault="001C1FCB" w:rsidP="00766420">
            <w:pPr>
              <w:rPr>
                <w:b/>
              </w:rPr>
            </w:pPr>
            <w:r w:rsidRPr="0019172A">
              <w:rPr>
                <w:b/>
              </w:rPr>
              <w:t>CIRCL</w:t>
            </w:r>
          </w:p>
          <w:p w14:paraId="07E261E8" w14:textId="77777777" w:rsidR="001C1FCB" w:rsidRPr="0019172A" w:rsidRDefault="001C1FCB" w:rsidP="00766420">
            <w:r w:rsidRPr="0019172A">
              <w:rPr>
                <w:b/>
              </w:rPr>
              <w:t xml:space="preserve">    </w:t>
            </w:r>
            <w:r w:rsidRPr="0019172A">
              <w:t>Alexandre Dulaunoy</w:t>
            </w:r>
          </w:p>
          <w:p w14:paraId="12D2AB65" w14:textId="77777777" w:rsidR="001C1FCB" w:rsidRPr="0019172A" w:rsidRDefault="001C1FCB" w:rsidP="00766420">
            <w:r w:rsidRPr="0019172A">
              <w:t xml:space="preserve">    Andras Iklody    </w:t>
            </w:r>
          </w:p>
          <w:p w14:paraId="3705F851" w14:textId="77777777" w:rsidR="001C1FCB" w:rsidRPr="0019172A" w:rsidRDefault="001C1FCB" w:rsidP="00766420">
            <w:pPr>
              <w:rPr>
                <w:color w:val="000000"/>
              </w:rPr>
            </w:pPr>
            <w:r w:rsidRPr="0019172A">
              <w:rPr>
                <w:color w:val="000000"/>
              </w:rPr>
              <w:t xml:space="preserve">    Raphaël Vinot</w:t>
            </w:r>
          </w:p>
          <w:p w14:paraId="7B13FEDC" w14:textId="77777777" w:rsidR="001C1FCB" w:rsidRPr="0019172A" w:rsidRDefault="001C1FCB" w:rsidP="00766420">
            <w:pPr>
              <w:rPr>
                <w:b/>
              </w:rPr>
            </w:pPr>
            <w:r w:rsidRPr="0019172A">
              <w:rPr>
                <w:b/>
              </w:rPr>
              <w:t>Citrix Systems</w:t>
            </w:r>
          </w:p>
          <w:p w14:paraId="49252A0B" w14:textId="77777777" w:rsidR="001C1FCB" w:rsidRPr="0019172A" w:rsidRDefault="001C1FCB" w:rsidP="00766420">
            <w:r w:rsidRPr="0019172A">
              <w:t xml:space="preserve">    Joey Peloquin</w:t>
            </w:r>
          </w:p>
          <w:p w14:paraId="31CAC608" w14:textId="77777777" w:rsidR="001C1FCB" w:rsidRPr="0019172A" w:rsidRDefault="001C1FCB" w:rsidP="00766420">
            <w:pPr>
              <w:rPr>
                <w:b/>
              </w:rPr>
            </w:pPr>
            <w:r w:rsidRPr="0019172A">
              <w:rPr>
                <w:b/>
              </w:rPr>
              <w:t>Dell</w:t>
            </w:r>
          </w:p>
          <w:p w14:paraId="4B1BF92C" w14:textId="77777777" w:rsidR="001C1FCB" w:rsidRPr="0019172A" w:rsidRDefault="001C1FCB" w:rsidP="00766420">
            <w:r w:rsidRPr="0019172A">
              <w:t xml:space="preserve">    Will Urbanski</w:t>
            </w:r>
          </w:p>
          <w:p w14:paraId="0B32E5C7" w14:textId="77777777" w:rsidR="001C1FCB" w:rsidRPr="0019172A" w:rsidRDefault="001C1FCB" w:rsidP="00766420">
            <w:r w:rsidRPr="0019172A">
              <w:t xml:space="preserve">    Jeff Williams</w:t>
            </w:r>
          </w:p>
          <w:p w14:paraId="3AA5C023" w14:textId="77777777" w:rsidR="001C1FCB" w:rsidRPr="0019172A" w:rsidRDefault="001C1FCB" w:rsidP="00766420">
            <w:pPr>
              <w:rPr>
                <w:b/>
              </w:rPr>
            </w:pPr>
            <w:r w:rsidRPr="0019172A">
              <w:rPr>
                <w:b/>
              </w:rPr>
              <w:t>DTCC</w:t>
            </w:r>
          </w:p>
          <w:p w14:paraId="03C8C514" w14:textId="77777777" w:rsidR="001C1FCB" w:rsidRPr="0019172A" w:rsidRDefault="001C1FCB" w:rsidP="00766420">
            <w:r w:rsidRPr="0019172A">
              <w:t xml:space="preserve">    Dan Brown</w:t>
            </w:r>
          </w:p>
          <w:p w14:paraId="483D32E2" w14:textId="77777777" w:rsidR="001C1FCB" w:rsidRPr="0019172A" w:rsidRDefault="001C1FCB" w:rsidP="00766420">
            <w:r w:rsidRPr="0019172A">
              <w:t xml:space="preserve">    Gordon Hundley</w:t>
            </w:r>
          </w:p>
          <w:p w14:paraId="6ED5DECB" w14:textId="77777777" w:rsidR="001C1FCB" w:rsidRPr="0019172A" w:rsidRDefault="001C1FCB" w:rsidP="00766420">
            <w:r w:rsidRPr="0019172A">
              <w:t xml:space="preserve">    Chris Koutras</w:t>
            </w:r>
          </w:p>
          <w:p w14:paraId="1DD0F1A8" w14:textId="77777777" w:rsidR="001C1FCB" w:rsidRPr="0019172A" w:rsidRDefault="001C1FCB" w:rsidP="00766420">
            <w:pPr>
              <w:rPr>
                <w:b/>
              </w:rPr>
            </w:pPr>
            <w:r w:rsidRPr="0019172A">
              <w:rPr>
                <w:b/>
              </w:rPr>
              <w:t>EMC</w:t>
            </w:r>
          </w:p>
          <w:p w14:paraId="73D380B0" w14:textId="77777777" w:rsidR="001C1FCB" w:rsidRPr="0019172A" w:rsidRDefault="001C1FCB" w:rsidP="00766420">
            <w:r w:rsidRPr="0019172A">
              <w:t xml:space="preserve">    Robert Griffin</w:t>
            </w:r>
          </w:p>
          <w:p w14:paraId="13FCC4CB" w14:textId="77777777" w:rsidR="001C1FCB" w:rsidRPr="0019172A" w:rsidRDefault="001C1FCB" w:rsidP="00766420">
            <w:r w:rsidRPr="0019172A">
              <w:t xml:space="preserve">    Jeff Odom</w:t>
            </w:r>
          </w:p>
          <w:p w14:paraId="6316661A" w14:textId="77777777" w:rsidR="001C1FCB" w:rsidRPr="0019172A" w:rsidRDefault="001C1FCB" w:rsidP="00766420">
            <w:r w:rsidRPr="0019172A">
              <w:t xml:space="preserve">    Ravi Sharda</w:t>
            </w:r>
          </w:p>
          <w:p w14:paraId="6D57E2C9" w14:textId="77777777" w:rsidR="001C1FCB" w:rsidRPr="0019172A" w:rsidRDefault="001C1FCB" w:rsidP="00766420">
            <w:pPr>
              <w:rPr>
                <w:b/>
                <w:color w:val="000000"/>
              </w:rPr>
            </w:pPr>
            <w:r w:rsidRPr="0019172A">
              <w:rPr>
                <w:b/>
                <w:color w:val="000000"/>
              </w:rPr>
              <w:t>Financial Services Information Sharing and Analysis Center (FS-ISAC)</w:t>
            </w:r>
          </w:p>
          <w:p w14:paraId="5FA43613" w14:textId="77777777" w:rsidR="001C1FCB" w:rsidRPr="0019172A" w:rsidRDefault="001C1FCB" w:rsidP="00766420">
            <w:pPr>
              <w:rPr>
                <w:color w:val="000000"/>
              </w:rPr>
            </w:pPr>
            <w:r w:rsidRPr="0019172A">
              <w:rPr>
                <w:b/>
                <w:color w:val="000000"/>
              </w:rPr>
              <w:t xml:space="preserve">    </w:t>
            </w:r>
            <w:r w:rsidRPr="0019172A">
              <w:rPr>
                <w:color w:val="000000"/>
              </w:rPr>
              <w:t>David Eilken</w:t>
            </w:r>
          </w:p>
          <w:p w14:paraId="39BB56E3" w14:textId="77777777" w:rsidR="001C1FCB" w:rsidRPr="0019172A" w:rsidRDefault="001C1FCB" w:rsidP="00766420">
            <w:pPr>
              <w:rPr>
                <w:color w:val="000000"/>
              </w:rPr>
            </w:pPr>
            <w:r w:rsidRPr="0019172A">
              <w:rPr>
                <w:color w:val="000000"/>
              </w:rPr>
              <w:t xml:space="preserve">    Chris Ricard</w:t>
            </w:r>
          </w:p>
          <w:p w14:paraId="63011017" w14:textId="77777777" w:rsidR="001C1FCB" w:rsidRPr="0019172A" w:rsidRDefault="001C1FCB" w:rsidP="00766420">
            <w:pPr>
              <w:rPr>
                <w:b/>
                <w:color w:val="000000"/>
              </w:rPr>
            </w:pPr>
            <w:r w:rsidRPr="0019172A">
              <w:rPr>
                <w:b/>
                <w:color w:val="000000"/>
              </w:rPr>
              <w:t>Fortinet Inc.</w:t>
            </w:r>
          </w:p>
          <w:p w14:paraId="3AD32317" w14:textId="77777777" w:rsidR="001C1FCB" w:rsidRPr="0019172A" w:rsidRDefault="001C1FCB" w:rsidP="00766420">
            <w:pPr>
              <w:rPr>
                <w:color w:val="000000"/>
              </w:rPr>
            </w:pPr>
            <w:r w:rsidRPr="0019172A">
              <w:rPr>
                <w:color w:val="000000"/>
              </w:rPr>
              <w:t xml:space="preserve">    Gavin Chow</w:t>
            </w:r>
          </w:p>
          <w:p w14:paraId="50F5EFF0" w14:textId="77777777" w:rsidR="001C1FCB" w:rsidRPr="0019172A" w:rsidRDefault="001C1FCB" w:rsidP="00766420">
            <w:pPr>
              <w:rPr>
                <w:color w:val="000000"/>
              </w:rPr>
            </w:pPr>
            <w:r w:rsidRPr="0019172A">
              <w:rPr>
                <w:color w:val="000000"/>
              </w:rPr>
              <w:lastRenderedPageBreak/>
              <w:t xml:space="preserve">    Kenichi Terashita</w:t>
            </w:r>
          </w:p>
          <w:p w14:paraId="0602A814" w14:textId="77777777" w:rsidR="001C1FCB" w:rsidRPr="0019172A" w:rsidRDefault="001C1FCB" w:rsidP="00766420">
            <w:pPr>
              <w:rPr>
                <w:b/>
                <w:color w:val="000000"/>
              </w:rPr>
            </w:pPr>
            <w:r w:rsidRPr="0019172A">
              <w:rPr>
                <w:b/>
                <w:color w:val="000000"/>
              </w:rPr>
              <w:t>Fujitsu Limited</w:t>
            </w:r>
          </w:p>
          <w:p w14:paraId="2EF6AB3C" w14:textId="77777777" w:rsidR="001C1FCB" w:rsidRPr="0019172A" w:rsidRDefault="001C1FCB" w:rsidP="00766420">
            <w:pPr>
              <w:rPr>
                <w:color w:val="000000"/>
              </w:rPr>
            </w:pPr>
            <w:r w:rsidRPr="0019172A">
              <w:rPr>
                <w:color w:val="000000"/>
              </w:rPr>
              <w:t xml:space="preserve">    Neil Edwards</w:t>
            </w:r>
          </w:p>
          <w:p w14:paraId="4813D777" w14:textId="77777777" w:rsidR="001C1FCB" w:rsidRPr="0019172A" w:rsidRDefault="001C1FCB" w:rsidP="00766420">
            <w:pPr>
              <w:rPr>
                <w:color w:val="000000"/>
              </w:rPr>
            </w:pPr>
            <w:r w:rsidRPr="0019172A">
              <w:rPr>
                <w:color w:val="000000"/>
              </w:rPr>
              <w:t xml:space="preserve">    Frederick Hirsch</w:t>
            </w:r>
          </w:p>
          <w:p w14:paraId="3C3DD2B0" w14:textId="77777777" w:rsidR="001C1FCB" w:rsidRPr="0019172A" w:rsidRDefault="001C1FCB" w:rsidP="00766420">
            <w:pPr>
              <w:rPr>
                <w:color w:val="000000"/>
              </w:rPr>
            </w:pPr>
            <w:r w:rsidRPr="0019172A">
              <w:rPr>
                <w:color w:val="000000"/>
              </w:rPr>
              <w:t xml:space="preserve">    Ryusuke Masuoka</w:t>
            </w:r>
          </w:p>
          <w:p w14:paraId="2AC87757" w14:textId="77777777" w:rsidR="001C1FCB" w:rsidRPr="0019172A" w:rsidRDefault="001C1FCB" w:rsidP="00766420">
            <w:pPr>
              <w:rPr>
                <w:color w:val="000000"/>
              </w:rPr>
            </w:pPr>
            <w:r w:rsidRPr="0019172A">
              <w:rPr>
                <w:color w:val="000000"/>
              </w:rPr>
              <w:t xml:space="preserve">    Daisuke Murabayashi</w:t>
            </w:r>
          </w:p>
          <w:p w14:paraId="6797106E" w14:textId="77777777" w:rsidR="001C1FCB" w:rsidRPr="0019172A" w:rsidRDefault="001C1FCB" w:rsidP="00766420">
            <w:pPr>
              <w:rPr>
                <w:b/>
                <w:color w:val="000000"/>
              </w:rPr>
            </w:pPr>
            <w:r w:rsidRPr="0019172A">
              <w:rPr>
                <w:b/>
                <w:color w:val="000000"/>
              </w:rPr>
              <w:t>Google Inc.</w:t>
            </w:r>
          </w:p>
          <w:p w14:paraId="295E4546" w14:textId="77777777" w:rsidR="001C1FCB" w:rsidRPr="0019172A" w:rsidRDefault="001C1FCB" w:rsidP="00766420">
            <w:pPr>
              <w:rPr>
                <w:color w:val="000000"/>
              </w:rPr>
            </w:pPr>
            <w:r w:rsidRPr="0019172A">
              <w:rPr>
                <w:color w:val="000000"/>
              </w:rPr>
              <w:t xml:space="preserve">    Mark Risher</w:t>
            </w:r>
          </w:p>
          <w:p w14:paraId="209444D4" w14:textId="77777777" w:rsidR="001C1FCB" w:rsidRPr="0019172A" w:rsidRDefault="001C1FCB" w:rsidP="00766420">
            <w:pPr>
              <w:rPr>
                <w:b/>
                <w:color w:val="000000"/>
              </w:rPr>
            </w:pPr>
            <w:r w:rsidRPr="0019172A">
              <w:rPr>
                <w:b/>
                <w:color w:val="000000"/>
              </w:rPr>
              <w:t>Hitachi, Ltd.</w:t>
            </w:r>
          </w:p>
          <w:p w14:paraId="73214DE8" w14:textId="77777777" w:rsidR="001C1FCB" w:rsidRPr="0019172A" w:rsidRDefault="001C1FCB" w:rsidP="00766420">
            <w:pPr>
              <w:rPr>
                <w:color w:val="000000"/>
              </w:rPr>
            </w:pPr>
            <w:r w:rsidRPr="0019172A">
              <w:rPr>
                <w:color w:val="000000"/>
              </w:rPr>
              <w:t xml:space="preserve">    Kazuo Noguchi</w:t>
            </w:r>
          </w:p>
          <w:p w14:paraId="5FB6B5C4" w14:textId="77777777" w:rsidR="001C1FCB" w:rsidRPr="0019172A" w:rsidRDefault="001C1FCB" w:rsidP="00766420">
            <w:pPr>
              <w:rPr>
                <w:color w:val="000000"/>
              </w:rPr>
            </w:pPr>
            <w:r w:rsidRPr="0019172A">
              <w:rPr>
                <w:color w:val="000000"/>
              </w:rPr>
              <w:t xml:space="preserve">    Akihito Sawada</w:t>
            </w:r>
          </w:p>
          <w:p w14:paraId="7F67FD09" w14:textId="77777777" w:rsidR="001C1FCB" w:rsidRPr="0019172A" w:rsidRDefault="001C1FCB" w:rsidP="00766420">
            <w:pPr>
              <w:rPr>
                <w:color w:val="000000"/>
              </w:rPr>
            </w:pPr>
            <w:r w:rsidRPr="0019172A">
              <w:rPr>
                <w:color w:val="000000"/>
              </w:rPr>
              <w:t xml:space="preserve">    Masato Terada</w:t>
            </w:r>
          </w:p>
          <w:p w14:paraId="5363447E" w14:textId="77777777" w:rsidR="001C1FCB" w:rsidRPr="0019172A" w:rsidRDefault="001C1FCB" w:rsidP="00766420">
            <w:pPr>
              <w:rPr>
                <w:color w:val="000000"/>
              </w:rPr>
            </w:pPr>
            <w:r w:rsidRPr="0019172A">
              <w:rPr>
                <w:b/>
                <w:color w:val="000000"/>
              </w:rPr>
              <w:t>iboss, Inc</w:t>
            </w:r>
            <w:r w:rsidRPr="0019172A">
              <w:rPr>
                <w:color w:val="000000"/>
              </w:rPr>
              <w:t>.</w:t>
            </w:r>
          </w:p>
          <w:p w14:paraId="22478A4A" w14:textId="77777777" w:rsidR="001C1FCB" w:rsidRPr="0019172A" w:rsidRDefault="001C1FCB" w:rsidP="00766420">
            <w:pPr>
              <w:rPr>
                <w:color w:val="000000"/>
              </w:rPr>
            </w:pPr>
            <w:r w:rsidRPr="0019172A">
              <w:rPr>
                <w:color w:val="000000"/>
              </w:rPr>
              <w:t xml:space="preserve">    Paul Martini</w:t>
            </w:r>
          </w:p>
          <w:p w14:paraId="2D90FDAB" w14:textId="77777777" w:rsidR="001C1FCB" w:rsidRPr="0019172A" w:rsidRDefault="001C1FCB" w:rsidP="00766420">
            <w:pPr>
              <w:rPr>
                <w:b/>
                <w:color w:val="000000"/>
              </w:rPr>
            </w:pPr>
            <w:r w:rsidRPr="0019172A">
              <w:rPr>
                <w:b/>
                <w:color w:val="000000"/>
              </w:rPr>
              <w:t>Individual</w:t>
            </w:r>
          </w:p>
          <w:p w14:paraId="2E605939" w14:textId="77777777" w:rsidR="001C1FCB" w:rsidRPr="0019172A" w:rsidRDefault="001C1FCB" w:rsidP="00766420">
            <w:pPr>
              <w:rPr>
                <w:color w:val="000000"/>
              </w:rPr>
            </w:pPr>
            <w:r w:rsidRPr="0019172A">
              <w:rPr>
                <w:color w:val="000000"/>
              </w:rPr>
              <w:t xml:space="preserve">    Jerome Athias</w:t>
            </w:r>
          </w:p>
          <w:p w14:paraId="414B99DA" w14:textId="77777777" w:rsidR="001C1FCB" w:rsidRPr="0019172A" w:rsidRDefault="001C1FCB" w:rsidP="00766420">
            <w:pPr>
              <w:rPr>
                <w:color w:val="000000"/>
              </w:rPr>
            </w:pPr>
            <w:r w:rsidRPr="0019172A">
              <w:rPr>
                <w:color w:val="000000"/>
              </w:rPr>
              <w:t xml:space="preserve">    Peter Brown</w:t>
            </w:r>
          </w:p>
          <w:p w14:paraId="0C5A183D" w14:textId="77777777" w:rsidR="001C1FCB" w:rsidRPr="0019172A" w:rsidRDefault="001C1FCB" w:rsidP="00766420">
            <w:pPr>
              <w:rPr>
                <w:color w:val="000000"/>
              </w:rPr>
            </w:pPr>
            <w:r w:rsidRPr="0019172A">
              <w:rPr>
                <w:color w:val="000000"/>
              </w:rPr>
              <w:t xml:space="preserve">    Elysa Jones</w:t>
            </w:r>
          </w:p>
          <w:p w14:paraId="7760A00B" w14:textId="77777777" w:rsidR="001C1FCB" w:rsidRPr="0019172A" w:rsidRDefault="001C1FCB" w:rsidP="00766420">
            <w:pPr>
              <w:rPr>
                <w:color w:val="000000"/>
              </w:rPr>
            </w:pPr>
            <w:r w:rsidRPr="0019172A">
              <w:rPr>
                <w:color w:val="000000"/>
              </w:rPr>
              <w:t xml:space="preserve">    Sanjiv Kalkar</w:t>
            </w:r>
          </w:p>
          <w:p w14:paraId="50E8B590" w14:textId="77777777" w:rsidR="001C1FCB" w:rsidRPr="0019172A" w:rsidRDefault="001C1FCB" w:rsidP="00766420">
            <w:pPr>
              <w:rPr>
                <w:color w:val="000000"/>
              </w:rPr>
            </w:pPr>
            <w:r w:rsidRPr="0019172A">
              <w:rPr>
                <w:color w:val="000000"/>
              </w:rPr>
              <w:t xml:space="preserve">    Bar Lockwood</w:t>
            </w:r>
          </w:p>
          <w:p w14:paraId="0A8A40FD" w14:textId="77777777" w:rsidR="001C1FCB" w:rsidRPr="0019172A" w:rsidRDefault="001C1FCB" w:rsidP="00766420">
            <w:pPr>
              <w:rPr>
                <w:color w:val="000000"/>
              </w:rPr>
            </w:pPr>
            <w:r w:rsidRPr="0019172A">
              <w:rPr>
                <w:color w:val="000000"/>
              </w:rPr>
              <w:t xml:space="preserve">    Terry MacDonald</w:t>
            </w:r>
          </w:p>
          <w:p w14:paraId="74EBDE0F" w14:textId="77777777" w:rsidR="001C1FCB" w:rsidRPr="0019172A" w:rsidRDefault="001C1FCB" w:rsidP="00766420">
            <w:pPr>
              <w:rPr>
                <w:color w:val="000000"/>
              </w:rPr>
            </w:pPr>
            <w:r w:rsidRPr="0019172A">
              <w:rPr>
                <w:color w:val="000000"/>
              </w:rPr>
              <w:t xml:space="preserve">    Alex Pinto</w:t>
            </w:r>
          </w:p>
          <w:p w14:paraId="17B2CF7A" w14:textId="77777777" w:rsidR="001C1FCB" w:rsidRPr="0019172A" w:rsidRDefault="001C1FCB" w:rsidP="00766420">
            <w:pPr>
              <w:rPr>
                <w:b/>
                <w:color w:val="000000"/>
              </w:rPr>
            </w:pPr>
            <w:r w:rsidRPr="0019172A">
              <w:rPr>
                <w:b/>
                <w:color w:val="000000"/>
              </w:rPr>
              <w:t>Intel Corporation</w:t>
            </w:r>
          </w:p>
          <w:p w14:paraId="41CE2FB2" w14:textId="77777777" w:rsidR="001C1FCB" w:rsidRPr="0019172A" w:rsidRDefault="001C1FCB" w:rsidP="00766420">
            <w:pPr>
              <w:rPr>
                <w:color w:val="000000"/>
              </w:rPr>
            </w:pPr>
            <w:r w:rsidRPr="0019172A">
              <w:rPr>
                <w:color w:val="000000"/>
              </w:rPr>
              <w:t xml:space="preserve">    Tim Casey</w:t>
            </w:r>
          </w:p>
          <w:p w14:paraId="1E08983B" w14:textId="77777777" w:rsidR="001C1FCB" w:rsidRPr="0019172A" w:rsidRDefault="001C1FCB" w:rsidP="00766420">
            <w:pPr>
              <w:rPr>
                <w:color w:val="000000"/>
              </w:rPr>
            </w:pPr>
            <w:r w:rsidRPr="0019172A">
              <w:rPr>
                <w:color w:val="000000"/>
              </w:rPr>
              <w:t xml:space="preserve">    Kent Landfield</w:t>
            </w:r>
          </w:p>
          <w:p w14:paraId="4AC4DDBC" w14:textId="77777777" w:rsidR="001C1FCB" w:rsidRPr="0019172A" w:rsidRDefault="001C1FCB" w:rsidP="00766420">
            <w:pPr>
              <w:rPr>
                <w:b/>
                <w:color w:val="000000"/>
              </w:rPr>
            </w:pPr>
            <w:r w:rsidRPr="0019172A">
              <w:rPr>
                <w:b/>
                <w:color w:val="000000"/>
              </w:rPr>
              <w:t>JPMorgan Chase Bank, N.A.</w:t>
            </w:r>
          </w:p>
          <w:p w14:paraId="7D7B4804" w14:textId="77777777" w:rsidR="001C1FCB" w:rsidRPr="0019172A" w:rsidRDefault="001C1FCB" w:rsidP="00766420">
            <w:pPr>
              <w:rPr>
                <w:color w:val="000000"/>
              </w:rPr>
            </w:pPr>
            <w:r w:rsidRPr="0019172A">
              <w:rPr>
                <w:b/>
                <w:color w:val="000000"/>
              </w:rPr>
              <w:t xml:space="preserve">    </w:t>
            </w:r>
            <w:r w:rsidRPr="0019172A">
              <w:rPr>
                <w:color w:val="000000"/>
              </w:rPr>
              <w:t>Terrence Driscoll</w:t>
            </w:r>
          </w:p>
          <w:p w14:paraId="7D86AFAB" w14:textId="77777777" w:rsidR="001C1FCB" w:rsidRPr="0019172A" w:rsidRDefault="001C1FCB" w:rsidP="00766420">
            <w:pPr>
              <w:rPr>
                <w:color w:val="000000"/>
              </w:rPr>
            </w:pPr>
            <w:r w:rsidRPr="0019172A">
              <w:rPr>
                <w:color w:val="000000"/>
              </w:rPr>
              <w:t xml:space="preserve">    David Laurance</w:t>
            </w:r>
          </w:p>
          <w:p w14:paraId="330E3AD1" w14:textId="77777777" w:rsidR="001C1FCB" w:rsidRPr="0019172A" w:rsidRDefault="001C1FCB" w:rsidP="00766420">
            <w:pPr>
              <w:rPr>
                <w:b/>
                <w:color w:val="000000"/>
              </w:rPr>
            </w:pPr>
            <w:r w:rsidRPr="0019172A">
              <w:rPr>
                <w:b/>
                <w:color w:val="000000"/>
              </w:rPr>
              <w:t>LookingGlass</w:t>
            </w:r>
          </w:p>
          <w:p w14:paraId="43F33BF7" w14:textId="77777777" w:rsidR="001C1FCB" w:rsidRPr="0019172A" w:rsidRDefault="001C1FCB" w:rsidP="00766420">
            <w:pPr>
              <w:rPr>
                <w:color w:val="000000"/>
              </w:rPr>
            </w:pPr>
            <w:r w:rsidRPr="0019172A">
              <w:rPr>
                <w:color w:val="000000"/>
              </w:rPr>
              <w:t xml:space="preserve">    Allan Thomson</w:t>
            </w:r>
          </w:p>
          <w:p w14:paraId="65505CFA" w14:textId="77777777" w:rsidR="001C1FCB" w:rsidRPr="0019172A" w:rsidRDefault="001C1FCB" w:rsidP="00766420">
            <w:pPr>
              <w:rPr>
                <w:color w:val="000000"/>
              </w:rPr>
            </w:pPr>
            <w:r w:rsidRPr="0019172A">
              <w:rPr>
                <w:color w:val="000000"/>
              </w:rPr>
              <w:t xml:space="preserve">    Lee Vorthman</w:t>
            </w:r>
          </w:p>
          <w:p w14:paraId="570BD263" w14:textId="77777777" w:rsidR="001C1FCB" w:rsidRPr="0019172A" w:rsidRDefault="001C1FCB" w:rsidP="00766420">
            <w:pPr>
              <w:rPr>
                <w:b/>
                <w:color w:val="000000"/>
              </w:rPr>
            </w:pPr>
            <w:r w:rsidRPr="0019172A">
              <w:rPr>
                <w:b/>
                <w:color w:val="000000"/>
              </w:rPr>
              <w:t>Mitre Corporation</w:t>
            </w:r>
          </w:p>
          <w:p w14:paraId="7B930B8F" w14:textId="77777777" w:rsidR="001C1FCB" w:rsidRPr="0019172A" w:rsidRDefault="001C1FCB" w:rsidP="00766420">
            <w:pPr>
              <w:rPr>
                <w:color w:val="000000"/>
              </w:rPr>
            </w:pPr>
            <w:r w:rsidRPr="0019172A">
              <w:rPr>
                <w:color w:val="000000"/>
              </w:rPr>
              <w:t xml:space="preserve">    Greg Back</w:t>
            </w:r>
          </w:p>
          <w:p w14:paraId="532F66DB" w14:textId="77777777" w:rsidR="001C1FCB" w:rsidRPr="0019172A" w:rsidRDefault="001C1FCB" w:rsidP="00766420">
            <w:pPr>
              <w:rPr>
                <w:color w:val="000000"/>
              </w:rPr>
            </w:pPr>
            <w:r w:rsidRPr="0019172A">
              <w:rPr>
                <w:color w:val="000000"/>
              </w:rPr>
              <w:t xml:space="preserve">    Jonathan Baker</w:t>
            </w:r>
          </w:p>
          <w:p w14:paraId="5C89CDC7" w14:textId="77777777" w:rsidR="001C1FCB" w:rsidRPr="0019172A" w:rsidRDefault="001C1FCB" w:rsidP="00766420">
            <w:pPr>
              <w:rPr>
                <w:color w:val="000000"/>
              </w:rPr>
            </w:pPr>
            <w:r w:rsidRPr="0019172A">
              <w:rPr>
                <w:color w:val="000000"/>
              </w:rPr>
              <w:t xml:space="preserve">    Sean Barnum</w:t>
            </w:r>
          </w:p>
          <w:p w14:paraId="2DA82C8D" w14:textId="77777777" w:rsidR="001C1FCB" w:rsidRPr="0019172A" w:rsidRDefault="001C1FCB" w:rsidP="00766420">
            <w:pPr>
              <w:rPr>
                <w:color w:val="000000"/>
              </w:rPr>
            </w:pPr>
            <w:r w:rsidRPr="0019172A">
              <w:rPr>
                <w:color w:val="000000"/>
              </w:rPr>
              <w:t xml:space="preserve">    Desiree Beck</w:t>
            </w:r>
          </w:p>
          <w:p w14:paraId="27C1EE39" w14:textId="77777777" w:rsidR="001C1FCB" w:rsidRPr="0019172A" w:rsidRDefault="001C1FCB" w:rsidP="00766420">
            <w:pPr>
              <w:rPr>
                <w:color w:val="000000"/>
              </w:rPr>
            </w:pPr>
            <w:r w:rsidRPr="0019172A">
              <w:rPr>
                <w:color w:val="000000"/>
              </w:rPr>
              <w:t xml:space="preserve">    Nicole Gong</w:t>
            </w:r>
          </w:p>
          <w:p w14:paraId="55DCC1BE" w14:textId="77777777" w:rsidR="001C1FCB" w:rsidRPr="0019172A" w:rsidRDefault="001C1FCB" w:rsidP="00766420">
            <w:pPr>
              <w:rPr>
                <w:color w:val="000000"/>
              </w:rPr>
            </w:pPr>
            <w:r w:rsidRPr="0019172A">
              <w:rPr>
                <w:color w:val="000000"/>
              </w:rPr>
              <w:t xml:space="preserve">    Jasen Jacobsen</w:t>
            </w:r>
          </w:p>
          <w:p w14:paraId="11018957" w14:textId="77777777" w:rsidR="001C1FCB" w:rsidRPr="0019172A" w:rsidRDefault="001C1FCB" w:rsidP="00766420">
            <w:pPr>
              <w:rPr>
                <w:color w:val="000000"/>
              </w:rPr>
            </w:pPr>
            <w:r w:rsidRPr="0019172A">
              <w:rPr>
                <w:color w:val="000000"/>
              </w:rPr>
              <w:t xml:space="preserve">    Ivan Kirillov</w:t>
            </w:r>
          </w:p>
          <w:p w14:paraId="02FE96FE" w14:textId="77777777" w:rsidR="001C1FCB" w:rsidRPr="0019172A" w:rsidRDefault="001C1FCB" w:rsidP="00766420">
            <w:pPr>
              <w:rPr>
                <w:color w:val="000000"/>
              </w:rPr>
            </w:pPr>
            <w:r w:rsidRPr="0019172A">
              <w:rPr>
                <w:color w:val="000000"/>
              </w:rPr>
              <w:t xml:space="preserve">    Richard Piazza</w:t>
            </w:r>
          </w:p>
          <w:p w14:paraId="7BF32D37" w14:textId="77777777" w:rsidR="001C1FCB" w:rsidRPr="0019172A" w:rsidRDefault="001C1FCB" w:rsidP="00766420">
            <w:pPr>
              <w:rPr>
                <w:color w:val="000000"/>
              </w:rPr>
            </w:pPr>
            <w:r w:rsidRPr="0019172A">
              <w:rPr>
                <w:color w:val="000000"/>
              </w:rPr>
              <w:t xml:space="preserve">    Jon Salwen</w:t>
            </w:r>
          </w:p>
          <w:p w14:paraId="3B1A97DC" w14:textId="77777777" w:rsidR="001C1FCB" w:rsidRPr="0019172A" w:rsidRDefault="001C1FCB" w:rsidP="00766420">
            <w:pPr>
              <w:rPr>
                <w:color w:val="000000"/>
              </w:rPr>
            </w:pPr>
            <w:r w:rsidRPr="0019172A">
              <w:rPr>
                <w:color w:val="000000"/>
              </w:rPr>
              <w:lastRenderedPageBreak/>
              <w:t xml:space="preserve">    Charles Schmidt</w:t>
            </w:r>
          </w:p>
          <w:p w14:paraId="0640ADAA" w14:textId="77777777" w:rsidR="001C1FCB" w:rsidRPr="0019172A" w:rsidRDefault="001C1FCB" w:rsidP="00766420">
            <w:pPr>
              <w:rPr>
                <w:color w:val="000000"/>
              </w:rPr>
            </w:pPr>
            <w:r w:rsidRPr="0019172A">
              <w:rPr>
                <w:color w:val="000000"/>
              </w:rPr>
              <w:t xml:space="preserve">    Emmanuelle Vargas-Gonzalez</w:t>
            </w:r>
          </w:p>
          <w:p w14:paraId="7A5304F5" w14:textId="77777777" w:rsidR="001C1FCB" w:rsidRPr="0019172A" w:rsidRDefault="001C1FCB" w:rsidP="00766420">
            <w:pPr>
              <w:rPr>
                <w:color w:val="000000"/>
              </w:rPr>
            </w:pPr>
            <w:r w:rsidRPr="0019172A">
              <w:rPr>
                <w:color w:val="000000"/>
              </w:rPr>
              <w:t xml:space="preserve">    John Wunder</w:t>
            </w:r>
          </w:p>
          <w:p w14:paraId="5DF21FAA" w14:textId="77777777" w:rsidR="001C1FCB" w:rsidRPr="0019172A" w:rsidRDefault="001C1FCB" w:rsidP="00766420">
            <w:pPr>
              <w:rPr>
                <w:b/>
                <w:color w:val="000000"/>
              </w:rPr>
            </w:pPr>
            <w:r w:rsidRPr="0019172A">
              <w:rPr>
                <w:b/>
                <w:color w:val="000000"/>
              </w:rPr>
              <w:t>National Council of ISACs (NCI)</w:t>
            </w:r>
          </w:p>
          <w:p w14:paraId="2CB5B5EB" w14:textId="77777777" w:rsidR="001C1FCB" w:rsidRPr="0019172A" w:rsidRDefault="001C1FCB" w:rsidP="00766420">
            <w:pPr>
              <w:rPr>
                <w:color w:val="000000"/>
              </w:rPr>
            </w:pPr>
            <w:r w:rsidRPr="0019172A">
              <w:rPr>
                <w:color w:val="000000"/>
              </w:rPr>
              <w:t xml:space="preserve">    Scott Algeier</w:t>
            </w:r>
          </w:p>
          <w:p w14:paraId="5210C732" w14:textId="77777777" w:rsidR="001C1FCB" w:rsidRPr="0019172A" w:rsidRDefault="001C1FCB" w:rsidP="00766420">
            <w:pPr>
              <w:rPr>
                <w:color w:val="000000"/>
              </w:rPr>
            </w:pPr>
            <w:r w:rsidRPr="0019172A">
              <w:rPr>
                <w:color w:val="000000"/>
              </w:rPr>
              <w:t xml:space="preserve">    Denise Anderson</w:t>
            </w:r>
          </w:p>
          <w:p w14:paraId="68B6A64C" w14:textId="77777777" w:rsidR="001C1FCB" w:rsidRPr="0019172A" w:rsidRDefault="001C1FCB" w:rsidP="00766420">
            <w:pPr>
              <w:rPr>
                <w:color w:val="000000"/>
              </w:rPr>
            </w:pPr>
            <w:r w:rsidRPr="0019172A">
              <w:rPr>
                <w:color w:val="000000"/>
              </w:rPr>
              <w:t xml:space="preserve">    Josh Poster</w:t>
            </w:r>
          </w:p>
          <w:p w14:paraId="4216A958" w14:textId="77777777" w:rsidR="001C1FCB" w:rsidRPr="0019172A" w:rsidRDefault="001C1FCB" w:rsidP="00766420">
            <w:pPr>
              <w:rPr>
                <w:b/>
                <w:color w:val="000000"/>
              </w:rPr>
            </w:pPr>
            <w:r w:rsidRPr="0019172A">
              <w:rPr>
                <w:b/>
                <w:color w:val="000000"/>
              </w:rPr>
              <w:t>NEC Corporation</w:t>
            </w:r>
          </w:p>
          <w:p w14:paraId="7A6B78D8" w14:textId="77777777" w:rsidR="001C1FCB" w:rsidRPr="0019172A" w:rsidRDefault="001C1FCB" w:rsidP="00766420">
            <w:pPr>
              <w:rPr>
                <w:color w:val="000000"/>
              </w:rPr>
            </w:pPr>
            <w:r w:rsidRPr="0019172A">
              <w:rPr>
                <w:color w:val="000000"/>
              </w:rPr>
              <w:t xml:space="preserve">    Takahiro Kakumaru</w:t>
            </w:r>
          </w:p>
          <w:p w14:paraId="0807FB8C" w14:textId="77777777" w:rsidR="001C1FCB" w:rsidRPr="0019172A" w:rsidRDefault="001C1FCB" w:rsidP="00766420">
            <w:pPr>
              <w:rPr>
                <w:b/>
                <w:color w:val="000000"/>
              </w:rPr>
            </w:pPr>
            <w:r w:rsidRPr="0019172A">
              <w:rPr>
                <w:b/>
                <w:color w:val="000000"/>
              </w:rPr>
              <w:t>North American Energy Standards Board</w:t>
            </w:r>
          </w:p>
          <w:p w14:paraId="3549CDC0" w14:textId="77777777" w:rsidR="001C1FCB" w:rsidRPr="0019172A" w:rsidRDefault="001C1FCB" w:rsidP="00766420">
            <w:pPr>
              <w:rPr>
                <w:color w:val="000000"/>
              </w:rPr>
            </w:pPr>
            <w:r w:rsidRPr="0019172A">
              <w:rPr>
                <w:color w:val="000000"/>
              </w:rPr>
              <w:t xml:space="preserve">    David Darnell</w:t>
            </w:r>
          </w:p>
          <w:p w14:paraId="6B6718D0" w14:textId="77777777" w:rsidR="001C1FCB" w:rsidRPr="0019172A" w:rsidRDefault="001C1FCB" w:rsidP="00766420">
            <w:pPr>
              <w:rPr>
                <w:b/>
                <w:color w:val="000000"/>
              </w:rPr>
            </w:pPr>
            <w:r w:rsidRPr="0019172A">
              <w:rPr>
                <w:b/>
                <w:color w:val="000000"/>
              </w:rPr>
              <w:t>Object Management Group</w:t>
            </w:r>
          </w:p>
          <w:p w14:paraId="6D2FCA23" w14:textId="77777777" w:rsidR="001C1FCB" w:rsidRPr="0019172A" w:rsidRDefault="001C1FCB" w:rsidP="00766420">
            <w:pPr>
              <w:rPr>
                <w:color w:val="000000"/>
              </w:rPr>
            </w:pPr>
            <w:r w:rsidRPr="0019172A">
              <w:rPr>
                <w:color w:val="000000"/>
              </w:rPr>
              <w:t xml:space="preserve">    Cory Casanave</w:t>
            </w:r>
          </w:p>
          <w:p w14:paraId="5D6A942E" w14:textId="77777777" w:rsidR="001C1FCB" w:rsidRPr="0019172A" w:rsidRDefault="001C1FCB" w:rsidP="00766420">
            <w:pPr>
              <w:rPr>
                <w:b/>
                <w:color w:val="000000"/>
              </w:rPr>
            </w:pPr>
            <w:r w:rsidRPr="0019172A">
              <w:rPr>
                <w:b/>
                <w:color w:val="000000"/>
              </w:rPr>
              <w:t>Palo Alto Networks</w:t>
            </w:r>
          </w:p>
          <w:p w14:paraId="5CC37F1A" w14:textId="77777777" w:rsidR="001C1FCB" w:rsidRPr="0019172A" w:rsidRDefault="001C1FCB" w:rsidP="00766420">
            <w:pPr>
              <w:rPr>
                <w:color w:val="000000"/>
              </w:rPr>
            </w:pPr>
            <w:r w:rsidRPr="0019172A">
              <w:rPr>
                <w:color w:val="000000"/>
              </w:rPr>
              <w:t xml:space="preserve">    Vishaal Hariprasad</w:t>
            </w:r>
          </w:p>
          <w:p w14:paraId="52EFF2D8" w14:textId="77777777" w:rsidR="001C1FCB" w:rsidRPr="0019172A" w:rsidRDefault="001C1FCB" w:rsidP="00766420">
            <w:pPr>
              <w:rPr>
                <w:color w:val="000000"/>
              </w:rPr>
            </w:pPr>
            <w:r w:rsidRPr="0019172A">
              <w:rPr>
                <w:b/>
                <w:color w:val="000000"/>
              </w:rPr>
              <w:t>Queralt, Inc</w:t>
            </w:r>
            <w:r w:rsidRPr="0019172A">
              <w:rPr>
                <w:color w:val="000000"/>
              </w:rPr>
              <w:t>.</w:t>
            </w:r>
          </w:p>
          <w:p w14:paraId="5A441F9C" w14:textId="77777777" w:rsidR="001C1FCB" w:rsidRPr="0019172A" w:rsidRDefault="001C1FCB" w:rsidP="00766420">
            <w:pPr>
              <w:rPr>
                <w:color w:val="000000"/>
              </w:rPr>
            </w:pPr>
            <w:r w:rsidRPr="0019172A">
              <w:rPr>
                <w:color w:val="000000"/>
              </w:rPr>
              <w:t xml:space="preserve">    John Tolbert</w:t>
            </w:r>
          </w:p>
          <w:p w14:paraId="027D8708" w14:textId="77777777" w:rsidR="001C1FCB" w:rsidRPr="0019172A" w:rsidRDefault="001C1FCB" w:rsidP="00766420">
            <w:pPr>
              <w:rPr>
                <w:b/>
                <w:color w:val="000000"/>
              </w:rPr>
            </w:pPr>
            <w:r w:rsidRPr="0019172A">
              <w:rPr>
                <w:b/>
                <w:color w:val="000000"/>
              </w:rPr>
              <w:t>Resilient Systems, Inc.</w:t>
            </w:r>
          </w:p>
          <w:p w14:paraId="24B1EBD7" w14:textId="77777777" w:rsidR="001C1FCB" w:rsidRPr="0019172A" w:rsidRDefault="001C1FCB" w:rsidP="00766420">
            <w:pPr>
              <w:rPr>
                <w:color w:val="000000"/>
              </w:rPr>
            </w:pPr>
            <w:r w:rsidRPr="0019172A">
              <w:rPr>
                <w:color w:val="000000"/>
              </w:rPr>
              <w:t xml:space="preserve">    Ted Julian</w:t>
            </w:r>
          </w:p>
          <w:p w14:paraId="58B157D8" w14:textId="77777777" w:rsidR="001C1FCB" w:rsidRPr="0019172A" w:rsidRDefault="001C1FCB" w:rsidP="00766420">
            <w:pPr>
              <w:rPr>
                <w:b/>
                <w:color w:val="000000"/>
              </w:rPr>
            </w:pPr>
            <w:r w:rsidRPr="0019172A">
              <w:rPr>
                <w:b/>
                <w:color w:val="000000"/>
              </w:rPr>
              <w:t>Securonix</w:t>
            </w:r>
          </w:p>
          <w:p w14:paraId="2683E7EA" w14:textId="77777777" w:rsidR="001C1FCB" w:rsidRPr="0019172A" w:rsidRDefault="001C1FCB" w:rsidP="00766420">
            <w:pPr>
              <w:rPr>
                <w:color w:val="000000"/>
              </w:rPr>
            </w:pPr>
            <w:r w:rsidRPr="0019172A">
              <w:rPr>
                <w:color w:val="000000"/>
              </w:rPr>
              <w:t xml:space="preserve">    Igor Baikalov</w:t>
            </w:r>
          </w:p>
          <w:p w14:paraId="2D64CBCF" w14:textId="77777777" w:rsidR="001C1FCB" w:rsidRPr="0019172A" w:rsidRDefault="001C1FCB" w:rsidP="00766420">
            <w:pPr>
              <w:rPr>
                <w:b/>
                <w:color w:val="000000"/>
              </w:rPr>
            </w:pPr>
            <w:r w:rsidRPr="0019172A">
              <w:rPr>
                <w:b/>
                <w:color w:val="000000"/>
              </w:rPr>
              <w:t>Siemens AG</w:t>
            </w:r>
          </w:p>
          <w:p w14:paraId="0EEB88D6" w14:textId="77777777" w:rsidR="001C1FCB" w:rsidRPr="0019172A" w:rsidRDefault="001C1FCB" w:rsidP="00766420">
            <w:pPr>
              <w:rPr>
                <w:color w:val="000000"/>
              </w:rPr>
            </w:pPr>
            <w:r w:rsidRPr="0019172A">
              <w:rPr>
                <w:color w:val="000000"/>
              </w:rPr>
              <w:t xml:space="preserve">    Bernd Grobauer</w:t>
            </w:r>
          </w:p>
          <w:p w14:paraId="7CED3BE7" w14:textId="77777777" w:rsidR="001C1FCB" w:rsidRPr="0019172A" w:rsidRDefault="001C1FCB" w:rsidP="00766420">
            <w:pPr>
              <w:rPr>
                <w:b/>
                <w:color w:val="000000"/>
              </w:rPr>
            </w:pPr>
            <w:r w:rsidRPr="0019172A">
              <w:rPr>
                <w:b/>
                <w:color w:val="000000"/>
              </w:rPr>
              <w:t>Soltra</w:t>
            </w:r>
          </w:p>
          <w:p w14:paraId="341FF5AB" w14:textId="77777777" w:rsidR="001C1FCB" w:rsidRPr="0019172A" w:rsidRDefault="001C1FCB" w:rsidP="00766420">
            <w:pPr>
              <w:rPr>
                <w:color w:val="000000"/>
              </w:rPr>
            </w:pPr>
            <w:r w:rsidRPr="0019172A">
              <w:rPr>
                <w:color w:val="000000"/>
              </w:rPr>
              <w:t xml:space="preserve">    John Anderson</w:t>
            </w:r>
          </w:p>
          <w:p w14:paraId="49207890" w14:textId="77777777" w:rsidR="001C1FCB" w:rsidRPr="0019172A" w:rsidRDefault="001C1FCB" w:rsidP="00766420">
            <w:pPr>
              <w:rPr>
                <w:color w:val="000000"/>
              </w:rPr>
            </w:pPr>
            <w:r w:rsidRPr="0019172A">
              <w:rPr>
                <w:color w:val="000000"/>
              </w:rPr>
              <w:t xml:space="preserve">    Aishwarya Asok Kumar</w:t>
            </w:r>
          </w:p>
          <w:p w14:paraId="7DBE052D" w14:textId="77777777" w:rsidR="001C1FCB" w:rsidRPr="0019172A" w:rsidRDefault="001C1FCB" w:rsidP="00766420">
            <w:pPr>
              <w:rPr>
                <w:color w:val="000000"/>
              </w:rPr>
            </w:pPr>
            <w:r w:rsidRPr="0019172A">
              <w:rPr>
                <w:color w:val="000000"/>
              </w:rPr>
              <w:t xml:space="preserve">    Peter Ayasse</w:t>
            </w:r>
          </w:p>
          <w:p w14:paraId="7DD97985" w14:textId="77777777" w:rsidR="001C1FCB" w:rsidRPr="0019172A" w:rsidRDefault="001C1FCB" w:rsidP="00766420">
            <w:pPr>
              <w:rPr>
                <w:color w:val="000000"/>
              </w:rPr>
            </w:pPr>
            <w:r w:rsidRPr="0019172A">
              <w:rPr>
                <w:color w:val="000000"/>
              </w:rPr>
              <w:t xml:space="preserve">    Jeff Beekman</w:t>
            </w:r>
          </w:p>
          <w:p w14:paraId="1B17CBFE" w14:textId="77777777" w:rsidR="001C1FCB" w:rsidRPr="0019172A" w:rsidRDefault="001C1FCB" w:rsidP="00766420">
            <w:pPr>
              <w:rPr>
                <w:color w:val="000000"/>
              </w:rPr>
            </w:pPr>
            <w:r w:rsidRPr="0019172A">
              <w:rPr>
                <w:color w:val="000000"/>
              </w:rPr>
              <w:t xml:space="preserve">    Michael Butt</w:t>
            </w:r>
          </w:p>
          <w:p w14:paraId="7AF99FAB" w14:textId="77777777" w:rsidR="001C1FCB" w:rsidRPr="0019172A" w:rsidRDefault="001C1FCB" w:rsidP="00766420">
            <w:pPr>
              <w:rPr>
                <w:color w:val="000000"/>
              </w:rPr>
            </w:pPr>
            <w:r w:rsidRPr="0019172A">
              <w:rPr>
                <w:color w:val="000000"/>
              </w:rPr>
              <w:t xml:space="preserve">    Cynthia Camacho</w:t>
            </w:r>
          </w:p>
          <w:p w14:paraId="556F5F80" w14:textId="77777777" w:rsidR="001C1FCB" w:rsidRPr="0019172A" w:rsidRDefault="001C1FCB" w:rsidP="00766420">
            <w:pPr>
              <w:rPr>
                <w:color w:val="000000"/>
              </w:rPr>
            </w:pPr>
            <w:r w:rsidRPr="0019172A">
              <w:rPr>
                <w:color w:val="000000"/>
              </w:rPr>
              <w:t xml:space="preserve">    Aharon Chernin</w:t>
            </w:r>
          </w:p>
          <w:p w14:paraId="2CAF9F6C" w14:textId="77777777" w:rsidR="001C1FCB" w:rsidRPr="0019172A" w:rsidRDefault="001C1FCB" w:rsidP="00766420">
            <w:pPr>
              <w:rPr>
                <w:color w:val="000000"/>
              </w:rPr>
            </w:pPr>
            <w:r w:rsidRPr="0019172A">
              <w:rPr>
                <w:color w:val="000000"/>
              </w:rPr>
              <w:t xml:space="preserve">    Mark Clancy</w:t>
            </w:r>
          </w:p>
          <w:p w14:paraId="6883B79E" w14:textId="77777777" w:rsidR="001C1FCB" w:rsidRPr="0019172A" w:rsidRDefault="001C1FCB" w:rsidP="00766420">
            <w:pPr>
              <w:rPr>
                <w:color w:val="000000"/>
              </w:rPr>
            </w:pPr>
            <w:r w:rsidRPr="0019172A">
              <w:rPr>
                <w:color w:val="000000"/>
              </w:rPr>
              <w:t xml:space="preserve">    Brady Cotton</w:t>
            </w:r>
          </w:p>
          <w:p w14:paraId="202809E2" w14:textId="77777777" w:rsidR="001C1FCB" w:rsidRPr="0019172A" w:rsidRDefault="001C1FCB" w:rsidP="00766420">
            <w:pPr>
              <w:rPr>
                <w:color w:val="000000"/>
              </w:rPr>
            </w:pPr>
            <w:r w:rsidRPr="0019172A">
              <w:rPr>
                <w:color w:val="000000"/>
              </w:rPr>
              <w:t xml:space="preserve">    Trey Darley</w:t>
            </w:r>
          </w:p>
          <w:p w14:paraId="3B0FE2A4" w14:textId="77777777" w:rsidR="001C1FCB" w:rsidRPr="0019172A" w:rsidRDefault="001C1FCB" w:rsidP="00766420">
            <w:pPr>
              <w:rPr>
                <w:color w:val="000000"/>
              </w:rPr>
            </w:pPr>
            <w:r w:rsidRPr="0019172A">
              <w:rPr>
                <w:color w:val="000000"/>
              </w:rPr>
              <w:t xml:space="preserve">    Mark Davidson</w:t>
            </w:r>
          </w:p>
          <w:p w14:paraId="6B76889D" w14:textId="77777777" w:rsidR="001C1FCB" w:rsidRPr="0019172A" w:rsidRDefault="001C1FCB" w:rsidP="00766420">
            <w:pPr>
              <w:rPr>
                <w:color w:val="000000"/>
              </w:rPr>
            </w:pPr>
            <w:r w:rsidRPr="0019172A">
              <w:rPr>
                <w:color w:val="000000"/>
              </w:rPr>
              <w:t xml:space="preserve">    Paul Dion</w:t>
            </w:r>
          </w:p>
          <w:p w14:paraId="3D63E379" w14:textId="77777777" w:rsidR="001C1FCB" w:rsidRPr="0019172A" w:rsidRDefault="001C1FCB" w:rsidP="00766420">
            <w:pPr>
              <w:rPr>
                <w:color w:val="000000"/>
              </w:rPr>
            </w:pPr>
            <w:r w:rsidRPr="0019172A">
              <w:rPr>
                <w:color w:val="000000"/>
              </w:rPr>
              <w:t xml:space="preserve">    Daniel Dye</w:t>
            </w:r>
          </w:p>
          <w:p w14:paraId="3C1A7D49" w14:textId="77777777" w:rsidR="001C1FCB" w:rsidRPr="0019172A" w:rsidRDefault="001C1FCB" w:rsidP="00766420">
            <w:pPr>
              <w:rPr>
                <w:color w:val="000000"/>
              </w:rPr>
            </w:pPr>
            <w:r w:rsidRPr="0019172A">
              <w:rPr>
                <w:color w:val="000000"/>
              </w:rPr>
              <w:t xml:space="preserve">    Robert Hutto</w:t>
            </w:r>
          </w:p>
          <w:p w14:paraId="5F453BAD" w14:textId="77777777" w:rsidR="001C1FCB" w:rsidRPr="0019172A" w:rsidRDefault="001C1FCB" w:rsidP="00766420">
            <w:pPr>
              <w:rPr>
                <w:color w:val="000000"/>
              </w:rPr>
            </w:pPr>
            <w:r w:rsidRPr="0019172A">
              <w:rPr>
                <w:color w:val="000000"/>
              </w:rPr>
              <w:t xml:space="preserve">    Raymond Keckler</w:t>
            </w:r>
          </w:p>
          <w:p w14:paraId="7E0F33BC" w14:textId="77777777" w:rsidR="001C1FCB" w:rsidRPr="0019172A" w:rsidRDefault="001C1FCB" w:rsidP="00766420">
            <w:pPr>
              <w:rPr>
                <w:color w:val="000000"/>
              </w:rPr>
            </w:pPr>
            <w:r w:rsidRPr="0019172A">
              <w:rPr>
                <w:color w:val="000000"/>
              </w:rPr>
              <w:t xml:space="preserve">    Ali Khan</w:t>
            </w:r>
          </w:p>
          <w:p w14:paraId="2840B5F9" w14:textId="77777777" w:rsidR="001C1FCB" w:rsidRPr="0019172A" w:rsidRDefault="001C1FCB" w:rsidP="00766420">
            <w:pPr>
              <w:rPr>
                <w:color w:val="000000"/>
              </w:rPr>
            </w:pPr>
            <w:r w:rsidRPr="0019172A">
              <w:rPr>
                <w:color w:val="000000"/>
              </w:rPr>
              <w:t xml:space="preserve">    Chris Kiehl</w:t>
            </w:r>
          </w:p>
          <w:p w14:paraId="5591E2E7" w14:textId="77777777" w:rsidR="001C1FCB" w:rsidRPr="0019172A" w:rsidRDefault="001C1FCB" w:rsidP="00766420">
            <w:pPr>
              <w:rPr>
                <w:color w:val="000000"/>
              </w:rPr>
            </w:pPr>
            <w:r w:rsidRPr="0019172A">
              <w:rPr>
                <w:color w:val="000000"/>
              </w:rPr>
              <w:lastRenderedPageBreak/>
              <w:t xml:space="preserve">    Clayton Long</w:t>
            </w:r>
          </w:p>
          <w:p w14:paraId="58BAA2C4" w14:textId="77777777" w:rsidR="001C1FCB" w:rsidRPr="0019172A" w:rsidRDefault="001C1FCB" w:rsidP="00766420">
            <w:pPr>
              <w:rPr>
                <w:color w:val="000000"/>
              </w:rPr>
            </w:pPr>
            <w:r w:rsidRPr="0019172A">
              <w:rPr>
                <w:color w:val="000000"/>
              </w:rPr>
              <w:t xml:space="preserve">    Michael Pepin</w:t>
            </w:r>
          </w:p>
          <w:p w14:paraId="0B0313CC" w14:textId="77777777" w:rsidR="001C1FCB" w:rsidRPr="0019172A" w:rsidRDefault="001C1FCB" w:rsidP="00766420">
            <w:pPr>
              <w:rPr>
                <w:color w:val="000000"/>
              </w:rPr>
            </w:pPr>
            <w:r w:rsidRPr="0019172A">
              <w:rPr>
                <w:color w:val="000000"/>
              </w:rPr>
              <w:t xml:space="preserve">    Natalie Suarez</w:t>
            </w:r>
          </w:p>
          <w:p w14:paraId="101B1D61" w14:textId="77777777" w:rsidR="001C1FCB" w:rsidRPr="0019172A" w:rsidRDefault="001C1FCB" w:rsidP="00766420">
            <w:pPr>
              <w:rPr>
                <w:color w:val="000000"/>
              </w:rPr>
            </w:pPr>
            <w:r w:rsidRPr="0019172A">
              <w:rPr>
                <w:color w:val="000000"/>
              </w:rPr>
              <w:t xml:space="preserve">    David Waters</w:t>
            </w:r>
          </w:p>
          <w:p w14:paraId="7B42C26A" w14:textId="77777777" w:rsidR="001C1FCB" w:rsidRPr="0019172A" w:rsidRDefault="001C1FCB" w:rsidP="00766420">
            <w:pPr>
              <w:rPr>
                <w:color w:val="000000"/>
              </w:rPr>
            </w:pPr>
            <w:r w:rsidRPr="0019172A">
              <w:rPr>
                <w:color w:val="000000"/>
              </w:rPr>
              <w:t xml:space="preserve">    Benjamin Yates</w:t>
            </w:r>
          </w:p>
          <w:p w14:paraId="4B2954D8" w14:textId="77777777" w:rsidR="001C1FCB" w:rsidRPr="0019172A" w:rsidRDefault="001C1FCB" w:rsidP="00766420">
            <w:pPr>
              <w:rPr>
                <w:b/>
                <w:color w:val="000000"/>
              </w:rPr>
            </w:pPr>
            <w:r w:rsidRPr="0019172A">
              <w:rPr>
                <w:b/>
                <w:color w:val="000000"/>
              </w:rPr>
              <w:t>Symantec Corp.</w:t>
            </w:r>
          </w:p>
          <w:p w14:paraId="0BA8B186" w14:textId="77777777" w:rsidR="001C1FCB" w:rsidRPr="0019172A" w:rsidRDefault="001C1FCB" w:rsidP="00766420">
            <w:pPr>
              <w:rPr>
                <w:color w:val="000000"/>
              </w:rPr>
            </w:pPr>
            <w:r w:rsidRPr="0019172A">
              <w:rPr>
                <w:color w:val="000000"/>
              </w:rPr>
              <w:t xml:space="preserve">    Curtis Kostrosky</w:t>
            </w:r>
          </w:p>
          <w:p w14:paraId="61AF06FE" w14:textId="77777777" w:rsidR="001C1FCB" w:rsidRPr="0019172A" w:rsidRDefault="001C1FCB" w:rsidP="00766420">
            <w:pPr>
              <w:rPr>
                <w:b/>
                <w:color w:val="000000"/>
              </w:rPr>
            </w:pPr>
            <w:r w:rsidRPr="0019172A">
              <w:rPr>
                <w:b/>
                <w:color w:val="000000"/>
              </w:rPr>
              <w:t>The Boeing Company</w:t>
            </w:r>
          </w:p>
          <w:p w14:paraId="12AC29A6" w14:textId="77777777" w:rsidR="001C1FCB" w:rsidRPr="0019172A" w:rsidRDefault="001C1FCB" w:rsidP="00766420">
            <w:pPr>
              <w:rPr>
                <w:color w:val="000000"/>
              </w:rPr>
            </w:pPr>
            <w:r w:rsidRPr="0019172A">
              <w:rPr>
                <w:color w:val="000000"/>
              </w:rPr>
              <w:t xml:space="preserve">    Crystal Hayes</w:t>
            </w:r>
          </w:p>
          <w:p w14:paraId="71C683F1" w14:textId="77777777" w:rsidR="001C1FCB" w:rsidRPr="0019172A" w:rsidRDefault="001C1FCB" w:rsidP="00766420">
            <w:pPr>
              <w:rPr>
                <w:b/>
                <w:color w:val="000000"/>
              </w:rPr>
            </w:pPr>
            <w:r w:rsidRPr="0019172A">
              <w:rPr>
                <w:b/>
                <w:color w:val="000000"/>
              </w:rPr>
              <w:t>ThreatQuotient, Inc.</w:t>
            </w:r>
          </w:p>
          <w:p w14:paraId="67C0AF0E" w14:textId="77777777" w:rsidR="001C1FCB" w:rsidRPr="0019172A" w:rsidRDefault="001C1FCB" w:rsidP="00766420">
            <w:pPr>
              <w:rPr>
                <w:color w:val="000000"/>
              </w:rPr>
            </w:pPr>
            <w:r w:rsidRPr="0019172A">
              <w:rPr>
                <w:color w:val="000000"/>
              </w:rPr>
              <w:t xml:space="preserve">    Ryan Trost</w:t>
            </w:r>
          </w:p>
          <w:p w14:paraId="6608ABB0" w14:textId="77777777" w:rsidR="001C1FCB" w:rsidRPr="0019172A" w:rsidRDefault="001C1FCB" w:rsidP="00766420">
            <w:pPr>
              <w:rPr>
                <w:b/>
                <w:color w:val="000000"/>
              </w:rPr>
            </w:pPr>
            <w:r w:rsidRPr="0019172A">
              <w:rPr>
                <w:b/>
                <w:color w:val="000000"/>
              </w:rPr>
              <w:t>U.S. Bank</w:t>
            </w:r>
          </w:p>
          <w:p w14:paraId="75AF6596" w14:textId="77777777" w:rsidR="001C1FCB" w:rsidRPr="0019172A" w:rsidRDefault="001C1FCB" w:rsidP="00766420">
            <w:pPr>
              <w:rPr>
                <w:color w:val="000000"/>
              </w:rPr>
            </w:pPr>
            <w:r w:rsidRPr="0019172A">
              <w:rPr>
                <w:color w:val="000000"/>
              </w:rPr>
              <w:t xml:space="preserve">    Mark Angel</w:t>
            </w:r>
          </w:p>
          <w:p w14:paraId="64D925D9" w14:textId="77777777" w:rsidR="001C1FCB" w:rsidRPr="0019172A" w:rsidRDefault="001C1FCB" w:rsidP="00766420">
            <w:pPr>
              <w:rPr>
                <w:color w:val="000000"/>
              </w:rPr>
            </w:pPr>
            <w:r w:rsidRPr="0019172A">
              <w:rPr>
                <w:color w:val="000000"/>
              </w:rPr>
              <w:t xml:space="preserve">    Brad Butts</w:t>
            </w:r>
          </w:p>
          <w:p w14:paraId="798DE77F" w14:textId="77777777" w:rsidR="001C1FCB" w:rsidRPr="0019172A" w:rsidRDefault="001C1FCB" w:rsidP="00766420">
            <w:pPr>
              <w:rPr>
                <w:color w:val="000000"/>
              </w:rPr>
            </w:pPr>
            <w:r w:rsidRPr="0019172A">
              <w:rPr>
                <w:color w:val="000000"/>
              </w:rPr>
              <w:t xml:space="preserve">    Brian Fay</w:t>
            </w:r>
          </w:p>
          <w:p w14:paraId="53F6E208" w14:textId="77777777" w:rsidR="001C1FCB" w:rsidRPr="0019172A" w:rsidRDefault="001C1FCB" w:rsidP="00766420">
            <w:pPr>
              <w:rPr>
                <w:color w:val="000000"/>
              </w:rPr>
            </w:pPr>
            <w:r w:rsidRPr="0019172A">
              <w:rPr>
                <w:color w:val="000000"/>
              </w:rPr>
              <w:t xml:space="preserve">    Mona Magathan</w:t>
            </w:r>
          </w:p>
          <w:p w14:paraId="414A2027" w14:textId="77777777" w:rsidR="001C1FCB" w:rsidRPr="0019172A" w:rsidRDefault="001C1FCB" w:rsidP="00766420">
            <w:pPr>
              <w:rPr>
                <w:color w:val="000000"/>
              </w:rPr>
            </w:pPr>
            <w:r w:rsidRPr="0019172A">
              <w:rPr>
                <w:color w:val="000000"/>
              </w:rPr>
              <w:t xml:space="preserve">    Yevgen Sautin</w:t>
            </w:r>
          </w:p>
          <w:p w14:paraId="53C04A70" w14:textId="77777777" w:rsidR="001C1FCB" w:rsidRPr="0019172A" w:rsidRDefault="001C1FCB" w:rsidP="00766420">
            <w:pPr>
              <w:rPr>
                <w:b/>
                <w:color w:val="000000"/>
              </w:rPr>
            </w:pPr>
            <w:r w:rsidRPr="0019172A">
              <w:rPr>
                <w:b/>
                <w:color w:val="000000"/>
              </w:rPr>
              <w:t>US Department of Defense (DoD)</w:t>
            </w:r>
          </w:p>
          <w:p w14:paraId="12F49577" w14:textId="77777777" w:rsidR="001C1FCB" w:rsidRPr="0019172A" w:rsidRDefault="001C1FCB" w:rsidP="00766420">
            <w:pPr>
              <w:rPr>
                <w:color w:val="000000"/>
              </w:rPr>
            </w:pPr>
            <w:r w:rsidRPr="0019172A">
              <w:rPr>
                <w:color w:val="000000"/>
              </w:rPr>
              <w:t xml:space="preserve">    James Bohling</w:t>
            </w:r>
          </w:p>
          <w:p w14:paraId="4C16A37D" w14:textId="77777777" w:rsidR="001C1FCB" w:rsidRPr="0019172A" w:rsidRDefault="001C1FCB" w:rsidP="00766420">
            <w:pPr>
              <w:rPr>
                <w:color w:val="000000"/>
              </w:rPr>
            </w:pPr>
            <w:r w:rsidRPr="0019172A">
              <w:rPr>
                <w:color w:val="000000"/>
              </w:rPr>
              <w:t xml:space="preserve">    Eoghan Casey</w:t>
            </w:r>
          </w:p>
          <w:p w14:paraId="1B8AC12A" w14:textId="77777777" w:rsidR="001C1FCB" w:rsidRPr="0019172A" w:rsidRDefault="001C1FCB" w:rsidP="00766420">
            <w:pPr>
              <w:rPr>
                <w:color w:val="000000"/>
              </w:rPr>
            </w:pPr>
            <w:r w:rsidRPr="0019172A">
              <w:rPr>
                <w:color w:val="000000"/>
              </w:rPr>
              <w:t xml:space="preserve">    Gary Katz</w:t>
            </w:r>
          </w:p>
          <w:p w14:paraId="35211810" w14:textId="77777777" w:rsidR="001C1FCB" w:rsidRPr="0019172A" w:rsidRDefault="001C1FCB" w:rsidP="00766420">
            <w:pPr>
              <w:rPr>
                <w:color w:val="000000"/>
              </w:rPr>
            </w:pPr>
            <w:r w:rsidRPr="0019172A">
              <w:rPr>
                <w:color w:val="000000"/>
              </w:rPr>
              <w:t xml:space="preserve">    Jeffrey Mates</w:t>
            </w:r>
          </w:p>
          <w:p w14:paraId="51A4F34E" w14:textId="77777777" w:rsidR="001C1FCB" w:rsidRPr="0019172A" w:rsidRDefault="001C1FCB" w:rsidP="00766420">
            <w:pPr>
              <w:rPr>
                <w:b/>
                <w:color w:val="000000"/>
              </w:rPr>
            </w:pPr>
            <w:r w:rsidRPr="0019172A">
              <w:rPr>
                <w:b/>
                <w:color w:val="000000"/>
              </w:rPr>
              <w:t>VeriSign</w:t>
            </w:r>
          </w:p>
          <w:p w14:paraId="4016DAD7" w14:textId="77777777" w:rsidR="001C1FCB" w:rsidRPr="0019172A" w:rsidRDefault="001C1FCB" w:rsidP="00766420">
            <w:pPr>
              <w:rPr>
                <w:color w:val="000000"/>
              </w:rPr>
            </w:pPr>
            <w:r w:rsidRPr="0019172A">
              <w:rPr>
                <w:color w:val="000000"/>
              </w:rPr>
              <w:t xml:space="preserve">    Robert Coderre</w:t>
            </w:r>
          </w:p>
          <w:p w14:paraId="47D64C56" w14:textId="77777777" w:rsidR="001C1FCB" w:rsidRPr="0019172A" w:rsidRDefault="001C1FCB" w:rsidP="00766420">
            <w:pPr>
              <w:rPr>
                <w:color w:val="000000"/>
              </w:rPr>
            </w:pPr>
            <w:r w:rsidRPr="0019172A">
              <w:rPr>
                <w:color w:val="000000"/>
              </w:rPr>
              <w:t xml:space="preserve">    Kyle Maxwell</w:t>
            </w:r>
          </w:p>
          <w:p w14:paraId="033B5E1B" w14:textId="77777777" w:rsidR="001C1FCB" w:rsidRPr="0019172A" w:rsidRDefault="001C1FCB" w:rsidP="00766420">
            <w:r w:rsidRPr="0019172A">
              <w:rPr>
                <w:color w:val="000000"/>
              </w:rPr>
              <w:t xml:space="preserve">    Eric Osterweil</w:t>
            </w:r>
            <w:r w:rsidRPr="0019172A">
              <w:rPr>
                <w:b/>
                <w:color w:val="000000"/>
              </w:rPr>
              <w:t xml:space="preserve"> </w:t>
            </w:r>
            <w:r w:rsidRPr="0019172A">
              <w:t xml:space="preserve">    </w:t>
            </w:r>
          </w:p>
        </w:tc>
        <w:tc>
          <w:tcPr>
            <w:tcW w:w="4410" w:type="dxa"/>
          </w:tcPr>
          <w:p w14:paraId="1795E3A4" w14:textId="77777777" w:rsidR="001C1FCB" w:rsidRPr="0019172A" w:rsidRDefault="001C1FCB" w:rsidP="00766420">
            <w:pPr>
              <w:rPr>
                <w:b/>
                <w:color w:val="000000"/>
              </w:rPr>
            </w:pPr>
            <w:r w:rsidRPr="0019172A">
              <w:rPr>
                <w:b/>
                <w:color w:val="000000"/>
              </w:rPr>
              <w:lastRenderedPageBreak/>
              <w:t>Airbus Group SAS</w:t>
            </w:r>
          </w:p>
          <w:p w14:paraId="6C4AB609" w14:textId="77777777" w:rsidR="001C1FCB" w:rsidRPr="0019172A" w:rsidRDefault="001C1FCB" w:rsidP="00766420">
            <w:r w:rsidRPr="0019172A">
              <w:t xml:space="preserve">    Joerg Eschweiler</w:t>
            </w:r>
          </w:p>
          <w:p w14:paraId="0936759A" w14:textId="77777777" w:rsidR="001C1FCB" w:rsidRPr="0019172A" w:rsidRDefault="001C1FCB" w:rsidP="00766420">
            <w:r w:rsidRPr="0019172A">
              <w:t xml:space="preserve">    Marcos Orallo</w:t>
            </w:r>
          </w:p>
          <w:p w14:paraId="094A5204" w14:textId="77777777" w:rsidR="001C1FCB" w:rsidRPr="0019172A" w:rsidRDefault="001C1FCB" w:rsidP="00766420">
            <w:pPr>
              <w:rPr>
                <w:b/>
                <w:color w:val="000000"/>
              </w:rPr>
            </w:pPr>
            <w:r w:rsidRPr="0019172A">
              <w:rPr>
                <w:b/>
                <w:color w:val="000000"/>
              </w:rPr>
              <w:t>Anomali</w:t>
            </w:r>
          </w:p>
          <w:p w14:paraId="0339185B" w14:textId="77777777" w:rsidR="001C1FCB" w:rsidRPr="0019172A" w:rsidRDefault="001C1FCB" w:rsidP="00766420">
            <w:r w:rsidRPr="0019172A">
              <w:t xml:space="preserve">    Ryan Clough</w:t>
            </w:r>
          </w:p>
          <w:p w14:paraId="406817AD" w14:textId="77777777" w:rsidR="001C1FCB" w:rsidRPr="0019172A" w:rsidRDefault="001C1FCB" w:rsidP="00766420">
            <w:r w:rsidRPr="0019172A">
              <w:t xml:space="preserve">    Wei Huang</w:t>
            </w:r>
          </w:p>
          <w:p w14:paraId="74611FAA" w14:textId="77777777" w:rsidR="001C1FCB" w:rsidRPr="0019172A" w:rsidRDefault="001C1FCB" w:rsidP="00766420">
            <w:r w:rsidRPr="0019172A">
              <w:t xml:space="preserve">    Hugh Njemanze</w:t>
            </w:r>
          </w:p>
          <w:p w14:paraId="4D08A91B" w14:textId="77777777" w:rsidR="001C1FCB" w:rsidRPr="0019172A" w:rsidRDefault="001C1FCB" w:rsidP="00766420">
            <w:r w:rsidRPr="0019172A">
              <w:t xml:space="preserve">    Katie Pelusi</w:t>
            </w:r>
          </w:p>
          <w:p w14:paraId="604C3D75" w14:textId="77777777" w:rsidR="001C1FCB" w:rsidRPr="0019172A" w:rsidRDefault="001C1FCB" w:rsidP="00766420">
            <w:r w:rsidRPr="0019172A">
              <w:t xml:space="preserve">    Aaron Shelmire</w:t>
            </w:r>
          </w:p>
          <w:p w14:paraId="67DEAABC" w14:textId="77777777" w:rsidR="001C1FCB" w:rsidRPr="0019172A" w:rsidRDefault="001C1FCB" w:rsidP="00766420">
            <w:r w:rsidRPr="0019172A">
              <w:t xml:space="preserve">    Jason Trost</w:t>
            </w:r>
          </w:p>
          <w:p w14:paraId="6448EA73" w14:textId="77777777" w:rsidR="001C1FCB" w:rsidRPr="0019172A" w:rsidRDefault="001C1FCB" w:rsidP="00766420">
            <w:pPr>
              <w:rPr>
                <w:b/>
              </w:rPr>
            </w:pPr>
            <w:r w:rsidRPr="0019172A">
              <w:rPr>
                <w:b/>
              </w:rPr>
              <w:t>Bank of America</w:t>
            </w:r>
          </w:p>
          <w:p w14:paraId="5C573D27" w14:textId="77777777" w:rsidR="001C1FCB" w:rsidRPr="0019172A" w:rsidRDefault="001C1FCB" w:rsidP="00766420">
            <w:r w:rsidRPr="0019172A">
              <w:t xml:space="preserve">    Alexander Foley</w:t>
            </w:r>
          </w:p>
          <w:p w14:paraId="19D1F948" w14:textId="77777777" w:rsidR="001C1FCB" w:rsidRPr="0019172A" w:rsidRDefault="001C1FCB" w:rsidP="00766420">
            <w:pPr>
              <w:rPr>
                <w:b/>
                <w:color w:val="000000"/>
              </w:rPr>
            </w:pPr>
            <w:r w:rsidRPr="0019172A">
              <w:rPr>
                <w:b/>
                <w:color w:val="000000"/>
              </w:rPr>
              <w:t>Center for Internet Security (CIS)</w:t>
            </w:r>
          </w:p>
          <w:p w14:paraId="2754F927" w14:textId="77777777" w:rsidR="001C1FCB" w:rsidRPr="0019172A" w:rsidRDefault="001C1FCB" w:rsidP="00766420">
            <w:r w:rsidRPr="0019172A">
              <w:t xml:space="preserve">    Sarah Kelley</w:t>
            </w:r>
          </w:p>
          <w:p w14:paraId="01E71747" w14:textId="77777777" w:rsidR="001C1FCB" w:rsidRPr="0019172A" w:rsidRDefault="001C1FCB" w:rsidP="00766420">
            <w:pPr>
              <w:rPr>
                <w:b/>
                <w:color w:val="000000"/>
              </w:rPr>
            </w:pPr>
            <w:r w:rsidRPr="0019172A">
              <w:rPr>
                <w:b/>
                <w:color w:val="000000"/>
              </w:rPr>
              <w:t>Check Point Software Technologies</w:t>
            </w:r>
          </w:p>
          <w:p w14:paraId="1974A48F" w14:textId="77777777" w:rsidR="001C1FCB" w:rsidRPr="0019172A" w:rsidRDefault="001C1FCB" w:rsidP="00766420">
            <w:pPr>
              <w:rPr>
                <w:color w:val="000000"/>
              </w:rPr>
            </w:pPr>
            <w:r w:rsidRPr="0019172A">
              <w:rPr>
                <w:b/>
                <w:color w:val="000000"/>
              </w:rPr>
              <w:t xml:space="preserve">    </w:t>
            </w:r>
            <w:r w:rsidRPr="0019172A">
              <w:rPr>
                <w:color w:val="000000"/>
              </w:rPr>
              <w:t>Ron Davidson</w:t>
            </w:r>
          </w:p>
          <w:p w14:paraId="2AD9CA69" w14:textId="77777777" w:rsidR="001C1FCB" w:rsidRPr="0019172A" w:rsidRDefault="001C1FCB" w:rsidP="00766420">
            <w:pPr>
              <w:rPr>
                <w:b/>
                <w:color w:val="000000"/>
              </w:rPr>
            </w:pPr>
            <w:r w:rsidRPr="0019172A">
              <w:rPr>
                <w:b/>
                <w:color w:val="000000"/>
              </w:rPr>
              <w:t>Cisco Systems</w:t>
            </w:r>
          </w:p>
          <w:p w14:paraId="0036DB11" w14:textId="77777777" w:rsidR="001C1FCB" w:rsidRPr="0019172A" w:rsidRDefault="001C1FCB" w:rsidP="00766420">
            <w:pPr>
              <w:rPr>
                <w:color w:val="000000"/>
              </w:rPr>
            </w:pPr>
            <w:r w:rsidRPr="0019172A">
              <w:rPr>
                <w:color w:val="000000"/>
              </w:rPr>
              <w:t xml:space="preserve">    Syam Appala</w:t>
            </w:r>
          </w:p>
          <w:p w14:paraId="537EC223" w14:textId="77777777" w:rsidR="001C1FCB" w:rsidRPr="0019172A" w:rsidRDefault="001C1FCB" w:rsidP="00766420">
            <w:pPr>
              <w:rPr>
                <w:color w:val="000000"/>
              </w:rPr>
            </w:pPr>
            <w:r w:rsidRPr="0019172A">
              <w:rPr>
                <w:color w:val="000000"/>
              </w:rPr>
              <w:t xml:space="preserve">    Ted Bedwell</w:t>
            </w:r>
          </w:p>
          <w:p w14:paraId="40EAA3F0" w14:textId="77777777" w:rsidR="001C1FCB" w:rsidRPr="0019172A" w:rsidRDefault="001C1FCB" w:rsidP="00766420">
            <w:pPr>
              <w:rPr>
                <w:color w:val="000000"/>
              </w:rPr>
            </w:pPr>
            <w:r w:rsidRPr="0019172A">
              <w:rPr>
                <w:color w:val="000000"/>
              </w:rPr>
              <w:t xml:space="preserve">    David McGrew</w:t>
            </w:r>
          </w:p>
          <w:p w14:paraId="04A013A5" w14:textId="77777777" w:rsidR="001C1FCB" w:rsidRPr="0019172A" w:rsidRDefault="001C1FCB" w:rsidP="00766420">
            <w:pPr>
              <w:rPr>
                <w:color w:val="000000"/>
              </w:rPr>
            </w:pPr>
            <w:r w:rsidRPr="0019172A">
              <w:rPr>
                <w:color w:val="000000"/>
              </w:rPr>
              <w:t xml:space="preserve">    Pavan Reddy</w:t>
            </w:r>
          </w:p>
          <w:p w14:paraId="0C1E522C" w14:textId="77777777" w:rsidR="001C1FCB" w:rsidRPr="0019172A" w:rsidRDefault="001C1FCB" w:rsidP="00766420">
            <w:pPr>
              <w:rPr>
                <w:color w:val="000000"/>
              </w:rPr>
            </w:pPr>
            <w:r w:rsidRPr="0019172A">
              <w:rPr>
                <w:color w:val="000000"/>
              </w:rPr>
              <w:t xml:space="preserve">    Omar Santos</w:t>
            </w:r>
          </w:p>
          <w:p w14:paraId="0243226D" w14:textId="77777777" w:rsidR="001C1FCB" w:rsidRPr="0019172A" w:rsidRDefault="001C1FCB" w:rsidP="00766420">
            <w:pPr>
              <w:rPr>
                <w:color w:val="000000"/>
              </w:rPr>
            </w:pPr>
            <w:r w:rsidRPr="0019172A">
              <w:rPr>
                <w:color w:val="000000"/>
              </w:rPr>
              <w:t xml:space="preserve">    Jyoti Verma</w:t>
            </w:r>
          </w:p>
          <w:p w14:paraId="648C6B2A" w14:textId="77777777" w:rsidR="001C1FCB" w:rsidRPr="0019172A" w:rsidRDefault="001C1FCB" w:rsidP="00766420">
            <w:pPr>
              <w:rPr>
                <w:b/>
                <w:color w:val="000000"/>
              </w:rPr>
            </w:pPr>
            <w:r w:rsidRPr="0019172A">
              <w:rPr>
                <w:b/>
                <w:color w:val="000000"/>
              </w:rPr>
              <w:t>Cyber Threat Intelligence Network, Inc. (CTIN)</w:t>
            </w:r>
          </w:p>
          <w:p w14:paraId="79F8139B" w14:textId="77777777" w:rsidR="001C1FCB" w:rsidRPr="0019172A" w:rsidRDefault="001C1FCB" w:rsidP="00766420">
            <w:pPr>
              <w:rPr>
                <w:color w:val="000000"/>
              </w:rPr>
            </w:pPr>
            <w:r w:rsidRPr="0019172A">
              <w:rPr>
                <w:b/>
                <w:color w:val="000000"/>
              </w:rPr>
              <w:t xml:space="preserve">    </w:t>
            </w:r>
            <w:r w:rsidRPr="0019172A">
              <w:rPr>
                <w:color w:val="000000"/>
              </w:rPr>
              <w:t>Doug DePeppe</w:t>
            </w:r>
          </w:p>
          <w:p w14:paraId="3D1520FD" w14:textId="77777777" w:rsidR="001C1FCB" w:rsidRPr="0019172A" w:rsidRDefault="001C1FCB" w:rsidP="00766420">
            <w:pPr>
              <w:rPr>
                <w:color w:val="000000"/>
              </w:rPr>
            </w:pPr>
            <w:r w:rsidRPr="0019172A">
              <w:rPr>
                <w:color w:val="000000"/>
              </w:rPr>
              <w:t xml:space="preserve">    Jane Ginn</w:t>
            </w:r>
          </w:p>
          <w:p w14:paraId="6E9F512A" w14:textId="77777777" w:rsidR="001C1FCB" w:rsidRPr="0019172A" w:rsidRDefault="001C1FCB" w:rsidP="00766420">
            <w:pPr>
              <w:rPr>
                <w:color w:val="000000"/>
              </w:rPr>
            </w:pPr>
            <w:r w:rsidRPr="0019172A">
              <w:rPr>
                <w:color w:val="000000"/>
              </w:rPr>
              <w:t xml:space="preserve">    Ben Othman</w:t>
            </w:r>
          </w:p>
          <w:p w14:paraId="70F9AE7E" w14:textId="77777777" w:rsidR="001C1FCB" w:rsidRPr="0019172A" w:rsidRDefault="001C1FCB" w:rsidP="00766420">
            <w:pPr>
              <w:rPr>
                <w:b/>
                <w:color w:val="000000"/>
              </w:rPr>
            </w:pPr>
            <w:r w:rsidRPr="0019172A">
              <w:rPr>
                <w:b/>
                <w:color w:val="000000"/>
              </w:rPr>
              <w:t>DHS Office of Cybersecurity and Communications (CS&amp;C)</w:t>
            </w:r>
          </w:p>
          <w:p w14:paraId="35A809E4" w14:textId="77777777" w:rsidR="001C1FCB" w:rsidRPr="0019172A" w:rsidRDefault="001C1FCB" w:rsidP="00766420">
            <w:pPr>
              <w:rPr>
                <w:color w:val="000000"/>
              </w:rPr>
            </w:pPr>
            <w:r w:rsidRPr="0019172A">
              <w:rPr>
                <w:b/>
                <w:color w:val="000000"/>
              </w:rPr>
              <w:t xml:space="preserve">    </w:t>
            </w:r>
            <w:r w:rsidRPr="0019172A">
              <w:rPr>
                <w:color w:val="000000"/>
              </w:rPr>
              <w:t>Richard Struse</w:t>
            </w:r>
          </w:p>
          <w:p w14:paraId="0A903BE2" w14:textId="77777777" w:rsidR="001C1FCB" w:rsidRPr="0019172A" w:rsidRDefault="001C1FCB" w:rsidP="00766420">
            <w:pPr>
              <w:rPr>
                <w:color w:val="000000"/>
              </w:rPr>
            </w:pPr>
            <w:r w:rsidRPr="0019172A">
              <w:rPr>
                <w:color w:val="000000"/>
              </w:rPr>
              <w:t xml:space="preserve">    Marlon Taylor</w:t>
            </w:r>
          </w:p>
          <w:p w14:paraId="5A560E96" w14:textId="77777777" w:rsidR="001C1FCB" w:rsidRPr="0019172A" w:rsidRDefault="001C1FCB" w:rsidP="00766420">
            <w:pPr>
              <w:rPr>
                <w:b/>
                <w:color w:val="000000"/>
              </w:rPr>
            </w:pPr>
            <w:r w:rsidRPr="0019172A">
              <w:rPr>
                <w:b/>
                <w:color w:val="000000"/>
              </w:rPr>
              <w:t>EclecticIQ</w:t>
            </w:r>
          </w:p>
          <w:p w14:paraId="327A8741" w14:textId="77777777" w:rsidR="001C1FCB" w:rsidRPr="0019172A" w:rsidRDefault="001C1FCB" w:rsidP="00766420">
            <w:pPr>
              <w:rPr>
                <w:color w:val="000000"/>
              </w:rPr>
            </w:pPr>
            <w:r w:rsidRPr="0019172A">
              <w:rPr>
                <w:color w:val="000000"/>
              </w:rPr>
              <w:t xml:space="preserve">    Marko Dragoljevic</w:t>
            </w:r>
          </w:p>
          <w:p w14:paraId="21A39EA2" w14:textId="77777777" w:rsidR="001C1FCB" w:rsidRPr="0019172A" w:rsidRDefault="001C1FCB" w:rsidP="00766420">
            <w:pPr>
              <w:rPr>
                <w:color w:val="000000"/>
              </w:rPr>
            </w:pPr>
            <w:r w:rsidRPr="0019172A">
              <w:rPr>
                <w:color w:val="000000"/>
              </w:rPr>
              <w:t xml:space="preserve">    Joep Gommers</w:t>
            </w:r>
          </w:p>
          <w:p w14:paraId="1D097469" w14:textId="77777777" w:rsidR="001C1FCB" w:rsidRPr="0019172A" w:rsidRDefault="001C1FCB" w:rsidP="00766420">
            <w:pPr>
              <w:rPr>
                <w:color w:val="000000"/>
              </w:rPr>
            </w:pPr>
            <w:r w:rsidRPr="0019172A">
              <w:rPr>
                <w:color w:val="000000"/>
              </w:rPr>
              <w:t xml:space="preserve">    Sergey Polzunov</w:t>
            </w:r>
          </w:p>
          <w:p w14:paraId="0EC3A588" w14:textId="77777777" w:rsidR="001C1FCB" w:rsidRPr="0019172A" w:rsidRDefault="001C1FCB" w:rsidP="00766420">
            <w:pPr>
              <w:rPr>
                <w:color w:val="000000"/>
              </w:rPr>
            </w:pPr>
            <w:r w:rsidRPr="0019172A">
              <w:rPr>
                <w:color w:val="000000"/>
              </w:rPr>
              <w:lastRenderedPageBreak/>
              <w:t xml:space="preserve">    Rutger Prins</w:t>
            </w:r>
          </w:p>
          <w:p w14:paraId="02B20D87" w14:textId="77777777" w:rsidR="001C1FCB" w:rsidRPr="0019172A" w:rsidRDefault="001C1FCB" w:rsidP="00766420">
            <w:pPr>
              <w:rPr>
                <w:color w:val="000000"/>
              </w:rPr>
            </w:pPr>
            <w:r w:rsidRPr="0019172A">
              <w:rPr>
                <w:color w:val="000000"/>
              </w:rPr>
              <w:t xml:space="preserve">    Andrei Sîrghi</w:t>
            </w:r>
          </w:p>
          <w:p w14:paraId="03BDB396" w14:textId="77777777" w:rsidR="001C1FCB" w:rsidRPr="0019172A" w:rsidRDefault="001C1FCB" w:rsidP="00766420">
            <w:pPr>
              <w:rPr>
                <w:color w:val="000000"/>
              </w:rPr>
            </w:pPr>
            <w:r w:rsidRPr="0019172A">
              <w:rPr>
                <w:color w:val="000000"/>
              </w:rPr>
              <w:t xml:space="preserve">    Raymon van der Velde</w:t>
            </w:r>
          </w:p>
          <w:p w14:paraId="1F9F362C" w14:textId="77777777" w:rsidR="001C1FCB" w:rsidRPr="0019172A" w:rsidRDefault="001C1FCB" w:rsidP="00766420">
            <w:pPr>
              <w:rPr>
                <w:b/>
                <w:color w:val="000000"/>
              </w:rPr>
            </w:pPr>
            <w:r w:rsidRPr="0019172A">
              <w:rPr>
                <w:b/>
                <w:color w:val="000000"/>
              </w:rPr>
              <w:t>eSentire, Inc.</w:t>
            </w:r>
          </w:p>
          <w:p w14:paraId="39EDF4B1" w14:textId="77777777" w:rsidR="001C1FCB" w:rsidRPr="0019172A" w:rsidRDefault="001C1FCB" w:rsidP="00766420">
            <w:pPr>
              <w:rPr>
                <w:color w:val="000000"/>
              </w:rPr>
            </w:pPr>
            <w:r w:rsidRPr="0019172A">
              <w:rPr>
                <w:color w:val="000000"/>
              </w:rPr>
              <w:t xml:space="preserve">    Jacob Gajek</w:t>
            </w:r>
          </w:p>
          <w:p w14:paraId="78D0F62A" w14:textId="77777777" w:rsidR="001C1FCB" w:rsidRPr="0019172A" w:rsidRDefault="001C1FCB" w:rsidP="00766420">
            <w:pPr>
              <w:rPr>
                <w:b/>
                <w:color w:val="000000"/>
              </w:rPr>
            </w:pPr>
            <w:r w:rsidRPr="0019172A">
              <w:rPr>
                <w:b/>
                <w:color w:val="000000"/>
              </w:rPr>
              <w:t>FireEye, Inc.</w:t>
            </w:r>
          </w:p>
          <w:p w14:paraId="038092E9" w14:textId="77777777" w:rsidR="001C1FCB" w:rsidRPr="0019172A" w:rsidRDefault="001C1FCB" w:rsidP="00766420">
            <w:pPr>
              <w:rPr>
                <w:color w:val="000000"/>
              </w:rPr>
            </w:pPr>
            <w:r w:rsidRPr="0019172A">
              <w:rPr>
                <w:color w:val="000000"/>
              </w:rPr>
              <w:t xml:space="preserve">    Phillip Boles</w:t>
            </w:r>
          </w:p>
          <w:p w14:paraId="7690AC9D" w14:textId="77777777" w:rsidR="001C1FCB" w:rsidRPr="0019172A" w:rsidRDefault="001C1FCB" w:rsidP="00766420">
            <w:pPr>
              <w:rPr>
                <w:color w:val="000000"/>
              </w:rPr>
            </w:pPr>
            <w:r w:rsidRPr="0019172A">
              <w:rPr>
                <w:color w:val="000000"/>
              </w:rPr>
              <w:t xml:space="preserve">    Pavan Gorakav</w:t>
            </w:r>
          </w:p>
          <w:p w14:paraId="273AF72D" w14:textId="77777777" w:rsidR="001C1FCB" w:rsidRPr="0019172A" w:rsidRDefault="001C1FCB" w:rsidP="00766420">
            <w:pPr>
              <w:rPr>
                <w:color w:val="000000"/>
              </w:rPr>
            </w:pPr>
            <w:r w:rsidRPr="0019172A">
              <w:rPr>
                <w:color w:val="000000"/>
              </w:rPr>
              <w:t xml:space="preserve">    Anuj Kumar</w:t>
            </w:r>
          </w:p>
          <w:p w14:paraId="1C2941CE" w14:textId="77777777" w:rsidR="001C1FCB" w:rsidRPr="0019172A" w:rsidRDefault="001C1FCB" w:rsidP="00766420">
            <w:pPr>
              <w:rPr>
                <w:color w:val="000000"/>
              </w:rPr>
            </w:pPr>
            <w:r w:rsidRPr="0019172A">
              <w:rPr>
                <w:color w:val="000000"/>
              </w:rPr>
              <w:t xml:space="preserve">    Shyamal Pandya</w:t>
            </w:r>
          </w:p>
          <w:p w14:paraId="75CE481C" w14:textId="77777777" w:rsidR="001C1FCB" w:rsidRPr="0019172A" w:rsidRDefault="001C1FCB" w:rsidP="00766420">
            <w:pPr>
              <w:rPr>
                <w:color w:val="000000"/>
              </w:rPr>
            </w:pPr>
            <w:r w:rsidRPr="0019172A">
              <w:rPr>
                <w:color w:val="000000"/>
              </w:rPr>
              <w:t xml:space="preserve">    Paul Patrick</w:t>
            </w:r>
          </w:p>
          <w:p w14:paraId="05B156EE" w14:textId="77777777" w:rsidR="001C1FCB" w:rsidRPr="0019172A" w:rsidRDefault="001C1FCB" w:rsidP="00766420">
            <w:pPr>
              <w:rPr>
                <w:color w:val="000000"/>
              </w:rPr>
            </w:pPr>
            <w:r w:rsidRPr="0019172A">
              <w:rPr>
                <w:color w:val="000000"/>
              </w:rPr>
              <w:t xml:space="preserve">    Scott Shreve</w:t>
            </w:r>
          </w:p>
          <w:p w14:paraId="7F60AC91" w14:textId="77777777" w:rsidR="001C1FCB" w:rsidRPr="0019172A" w:rsidRDefault="001C1FCB" w:rsidP="00766420">
            <w:pPr>
              <w:rPr>
                <w:b/>
                <w:color w:val="000000"/>
              </w:rPr>
            </w:pPr>
            <w:r w:rsidRPr="0019172A">
              <w:rPr>
                <w:b/>
                <w:color w:val="000000"/>
              </w:rPr>
              <w:t>Fox-IT</w:t>
            </w:r>
          </w:p>
          <w:p w14:paraId="3AC93B26" w14:textId="77777777" w:rsidR="001C1FCB" w:rsidRPr="0019172A" w:rsidRDefault="001C1FCB" w:rsidP="00766420">
            <w:pPr>
              <w:rPr>
                <w:color w:val="000000"/>
              </w:rPr>
            </w:pPr>
            <w:r w:rsidRPr="0019172A">
              <w:rPr>
                <w:color w:val="000000"/>
              </w:rPr>
              <w:t xml:space="preserve">    Sarah Brown</w:t>
            </w:r>
          </w:p>
          <w:p w14:paraId="54EF000A" w14:textId="77777777" w:rsidR="001C1FCB" w:rsidRPr="0019172A" w:rsidRDefault="001C1FCB" w:rsidP="00766420">
            <w:pPr>
              <w:rPr>
                <w:b/>
                <w:color w:val="000000"/>
              </w:rPr>
            </w:pPr>
            <w:r w:rsidRPr="0019172A">
              <w:rPr>
                <w:b/>
                <w:color w:val="000000"/>
              </w:rPr>
              <w:t>Georgetown University</w:t>
            </w:r>
          </w:p>
          <w:p w14:paraId="6FE1544D" w14:textId="77777777" w:rsidR="001C1FCB" w:rsidRPr="0019172A" w:rsidRDefault="001C1FCB" w:rsidP="00766420">
            <w:pPr>
              <w:rPr>
                <w:color w:val="000000"/>
              </w:rPr>
            </w:pPr>
            <w:r w:rsidRPr="0019172A">
              <w:rPr>
                <w:color w:val="000000"/>
              </w:rPr>
              <w:t xml:space="preserve">    Eric Burger</w:t>
            </w:r>
          </w:p>
          <w:p w14:paraId="326BF18E" w14:textId="77777777" w:rsidR="001C1FCB" w:rsidRPr="0019172A" w:rsidRDefault="001C1FCB" w:rsidP="00766420">
            <w:pPr>
              <w:rPr>
                <w:b/>
                <w:color w:val="000000"/>
              </w:rPr>
            </w:pPr>
            <w:r w:rsidRPr="0019172A">
              <w:rPr>
                <w:b/>
                <w:color w:val="000000"/>
              </w:rPr>
              <w:t>Hewlett Packard Enterprise (HPE)</w:t>
            </w:r>
          </w:p>
          <w:p w14:paraId="721E977F" w14:textId="77777777" w:rsidR="001C1FCB" w:rsidRPr="0019172A" w:rsidRDefault="001C1FCB" w:rsidP="00766420">
            <w:pPr>
              <w:rPr>
                <w:color w:val="000000"/>
              </w:rPr>
            </w:pPr>
            <w:r w:rsidRPr="0019172A">
              <w:rPr>
                <w:color w:val="000000"/>
              </w:rPr>
              <w:t xml:space="preserve">    Tomas Sander</w:t>
            </w:r>
          </w:p>
          <w:p w14:paraId="1AA6C4D9" w14:textId="77777777" w:rsidR="001C1FCB" w:rsidRPr="0019172A" w:rsidRDefault="001C1FCB" w:rsidP="00766420">
            <w:pPr>
              <w:rPr>
                <w:b/>
                <w:color w:val="000000"/>
              </w:rPr>
            </w:pPr>
            <w:r w:rsidRPr="0019172A">
              <w:rPr>
                <w:b/>
                <w:color w:val="000000"/>
              </w:rPr>
              <w:t>IBM</w:t>
            </w:r>
          </w:p>
          <w:p w14:paraId="0ADA66EB" w14:textId="77777777" w:rsidR="001C1FCB" w:rsidRPr="0019172A" w:rsidRDefault="001C1FCB" w:rsidP="00766420">
            <w:pPr>
              <w:rPr>
                <w:color w:val="000000"/>
              </w:rPr>
            </w:pPr>
            <w:r w:rsidRPr="0019172A">
              <w:rPr>
                <w:color w:val="000000"/>
              </w:rPr>
              <w:t xml:space="preserve">    Peter Allor</w:t>
            </w:r>
          </w:p>
          <w:p w14:paraId="77AAEDAE" w14:textId="77777777" w:rsidR="001C1FCB" w:rsidRPr="0019172A" w:rsidRDefault="001C1FCB" w:rsidP="00766420">
            <w:pPr>
              <w:rPr>
                <w:color w:val="000000"/>
              </w:rPr>
            </w:pPr>
            <w:r w:rsidRPr="0019172A">
              <w:rPr>
                <w:color w:val="000000"/>
              </w:rPr>
              <w:t xml:space="preserve">    Eldan Ben-Haim</w:t>
            </w:r>
          </w:p>
          <w:p w14:paraId="736D21C5" w14:textId="77777777" w:rsidR="001C1FCB" w:rsidRPr="0019172A" w:rsidRDefault="001C1FCB" w:rsidP="00766420">
            <w:pPr>
              <w:rPr>
                <w:color w:val="000000"/>
              </w:rPr>
            </w:pPr>
            <w:r w:rsidRPr="0019172A">
              <w:rPr>
                <w:color w:val="000000"/>
              </w:rPr>
              <w:t xml:space="preserve">    Sandra Hernandez</w:t>
            </w:r>
          </w:p>
          <w:p w14:paraId="3CB5829F" w14:textId="77777777" w:rsidR="001C1FCB" w:rsidRPr="0019172A" w:rsidRDefault="001C1FCB" w:rsidP="00766420">
            <w:pPr>
              <w:rPr>
                <w:color w:val="000000"/>
              </w:rPr>
            </w:pPr>
            <w:r w:rsidRPr="0019172A">
              <w:rPr>
                <w:color w:val="000000"/>
              </w:rPr>
              <w:t xml:space="preserve">    Jason Keirstead</w:t>
            </w:r>
          </w:p>
          <w:p w14:paraId="1A60D193" w14:textId="77777777" w:rsidR="001C1FCB" w:rsidRPr="0019172A" w:rsidRDefault="001C1FCB" w:rsidP="00766420">
            <w:pPr>
              <w:rPr>
                <w:color w:val="000000"/>
              </w:rPr>
            </w:pPr>
            <w:r w:rsidRPr="0019172A">
              <w:rPr>
                <w:color w:val="000000"/>
              </w:rPr>
              <w:t xml:space="preserve">    John Morris</w:t>
            </w:r>
          </w:p>
          <w:p w14:paraId="0F54B6A4" w14:textId="77777777" w:rsidR="001C1FCB" w:rsidRPr="0019172A" w:rsidRDefault="001C1FCB" w:rsidP="00766420">
            <w:pPr>
              <w:rPr>
                <w:color w:val="000000"/>
              </w:rPr>
            </w:pPr>
            <w:r w:rsidRPr="0019172A">
              <w:rPr>
                <w:color w:val="000000"/>
              </w:rPr>
              <w:t xml:space="preserve">    Laura Rusu</w:t>
            </w:r>
          </w:p>
          <w:p w14:paraId="3FEF7AEF" w14:textId="77777777" w:rsidR="001C1FCB" w:rsidRPr="0019172A" w:rsidRDefault="001C1FCB" w:rsidP="00766420">
            <w:pPr>
              <w:rPr>
                <w:color w:val="000000"/>
              </w:rPr>
            </w:pPr>
            <w:r w:rsidRPr="0019172A">
              <w:rPr>
                <w:color w:val="000000"/>
              </w:rPr>
              <w:t xml:space="preserve">    Ron Williams</w:t>
            </w:r>
          </w:p>
          <w:p w14:paraId="614BF5FE" w14:textId="77777777" w:rsidR="001C1FCB" w:rsidRPr="0019172A" w:rsidRDefault="001C1FCB" w:rsidP="00766420">
            <w:pPr>
              <w:rPr>
                <w:b/>
                <w:color w:val="000000"/>
              </w:rPr>
            </w:pPr>
            <w:r w:rsidRPr="0019172A">
              <w:rPr>
                <w:b/>
                <w:color w:val="000000"/>
              </w:rPr>
              <w:t>IID</w:t>
            </w:r>
          </w:p>
          <w:p w14:paraId="3A2902F1" w14:textId="77777777" w:rsidR="001C1FCB" w:rsidRPr="0019172A" w:rsidRDefault="001C1FCB" w:rsidP="00766420">
            <w:pPr>
              <w:rPr>
                <w:color w:val="000000"/>
              </w:rPr>
            </w:pPr>
            <w:r w:rsidRPr="0019172A">
              <w:rPr>
                <w:color w:val="000000"/>
              </w:rPr>
              <w:t xml:space="preserve">    Chris Richardson</w:t>
            </w:r>
          </w:p>
          <w:p w14:paraId="5262A015" w14:textId="77777777" w:rsidR="001C1FCB" w:rsidRPr="0019172A" w:rsidRDefault="001C1FCB" w:rsidP="00766420">
            <w:pPr>
              <w:rPr>
                <w:b/>
                <w:color w:val="000000"/>
              </w:rPr>
            </w:pPr>
            <w:r w:rsidRPr="0019172A">
              <w:rPr>
                <w:b/>
                <w:color w:val="000000"/>
              </w:rPr>
              <w:t>Integrated Networking Technologies, Inc.</w:t>
            </w:r>
          </w:p>
          <w:p w14:paraId="2CA418E0" w14:textId="77777777" w:rsidR="001C1FCB" w:rsidRPr="0019172A" w:rsidRDefault="001C1FCB" w:rsidP="00766420">
            <w:pPr>
              <w:rPr>
                <w:color w:val="000000"/>
              </w:rPr>
            </w:pPr>
            <w:r w:rsidRPr="0019172A">
              <w:rPr>
                <w:b/>
                <w:color w:val="000000"/>
              </w:rPr>
              <w:t xml:space="preserve">    </w:t>
            </w:r>
            <w:r w:rsidRPr="0019172A">
              <w:rPr>
                <w:color w:val="000000"/>
              </w:rPr>
              <w:t>Patrick Maroney</w:t>
            </w:r>
          </w:p>
          <w:p w14:paraId="2E5B1BA6" w14:textId="77777777" w:rsidR="001C1FCB" w:rsidRPr="0019172A" w:rsidRDefault="001C1FCB" w:rsidP="00766420">
            <w:pPr>
              <w:rPr>
                <w:b/>
                <w:color w:val="000000"/>
              </w:rPr>
            </w:pPr>
            <w:r w:rsidRPr="0019172A">
              <w:rPr>
                <w:b/>
                <w:color w:val="000000"/>
              </w:rPr>
              <w:t>Johns Hopkins University Applied Physics Laboratory</w:t>
            </w:r>
          </w:p>
          <w:p w14:paraId="784073B6" w14:textId="77777777" w:rsidR="001C1FCB" w:rsidRPr="0019172A" w:rsidRDefault="001C1FCB" w:rsidP="00766420">
            <w:pPr>
              <w:rPr>
                <w:color w:val="000000"/>
              </w:rPr>
            </w:pPr>
            <w:r w:rsidRPr="0019172A">
              <w:rPr>
                <w:color w:val="000000"/>
              </w:rPr>
              <w:t xml:space="preserve">    Karin Marr</w:t>
            </w:r>
          </w:p>
          <w:p w14:paraId="5BA40719" w14:textId="77777777" w:rsidR="001C1FCB" w:rsidRPr="0019172A" w:rsidRDefault="001C1FCB" w:rsidP="00766420">
            <w:pPr>
              <w:rPr>
                <w:color w:val="000000"/>
              </w:rPr>
            </w:pPr>
            <w:r w:rsidRPr="0019172A">
              <w:rPr>
                <w:color w:val="000000"/>
              </w:rPr>
              <w:t xml:space="preserve">    Julie Modlin</w:t>
            </w:r>
          </w:p>
          <w:p w14:paraId="3EB13F32" w14:textId="77777777" w:rsidR="001C1FCB" w:rsidRPr="0019172A" w:rsidRDefault="001C1FCB" w:rsidP="00766420">
            <w:pPr>
              <w:rPr>
                <w:color w:val="000000"/>
              </w:rPr>
            </w:pPr>
            <w:r w:rsidRPr="0019172A">
              <w:rPr>
                <w:color w:val="000000"/>
              </w:rPr>
              <w:t xml:space="preserve">    Mark Moss</w:t>
            </w:r>
          </w:p>
          <w:p w14:paraId="30D23755" w14:textId="77777777" w:rsidR="001C1FCB" w:rsidRPr="0019172A" w:rsidRDefault="001C1FCB" w:rsidP="00766420">
            <w:pPr>
              <w:rPr>
                <w:color w:val="000000"/>
              </w:rPr>
            </w:pPr>
            <w:r w:rsidRPr="0019172A">
              <w:rPr>
                <w:color w:val="000000"/>
              </w:rPr>
              <w:t xml:space="preserve">    Pamela Smith</w:t>
            </w:r>
          </w:p>
          <w:p w14:paraId="0BA18D60" w14:textId="77777777" w:rsidR="001C1FCB" w:rsidRPr="0019172A" w:rsidRDefault="001C1FCB" w:rsidP="00766420">
            <w:pPr>
              <w:rPr>
                <w:b/>
                <w:color w:val="000000"/>
              </w:rPr>
            </w:pPr>
            <w:r w:rsidRPr="0019172A">
              <w:rPr>
                <w:b/>
                <w:color w:val="000000"/>
              </w:rPr>
              <w:t>Kaiser Permanente</w:t>
            </w:r>
          </w:p>
          <w:p w14:paraId="4FB95904" w14:textId="77777777" w:rsidR="001C1FCB" w:rsidRPr="0019172A" w:rsidRDefault="001C1FCB" w:rsidP="00766420">
            <w:pPr>
              <w:rPr>
                <w:color w:val="000000"/>
              </w:rPr>
            </w:pPr>
            <w:r w:rsidRPr="0019172A">
              <w:rPr>
                <w:color w:val="000000"/>
              </w:rPr>
              <w:t xml:space="preserve">    Russell Culpepper</w:t>
            </w:r>
          </w:p>
          <w:p w14:paraId="1498D0B0" w14:textId="77777777" w:rsidR="001C1FCB" w:rsidRPr="0019172A" w:rsidRDefault="001C1FCB" w:rsidP="00766420">
            <w:pPr>
              <w:rPr>
                <w:color w:val="000000"/>
              </w:rPr>
            </w:pPr>
            <w:r w:rsidRPr="0019172A">
              <w:rPr>
                <w:color w:val="000000"/>
              </w:rPr>
              <w:t xml:space="preserve">    Beth Pumo</w:t>
            </w:r>
          </w:p>
          <w:p w14:paraId="458AA86F" w14:textId="77777777" w:rsidR="001C1FCB" w:rsidRPr="0019172A" w:rsidRDefault="001C1FCB" w:rsidP="00766420">
            <w:pPr>
              <w:rPr>
                <w:b/>
                <w:color w:val="000000"/>
              </w:rPr>
            </w:pPr>
            <w:r w:rsidRPr="0019172A">
              <w:rPr>
                <w:b/>
                <w:color w:val="000000"/>
              </w:rPr>
              <w:t>Lumeta Corporation</w:t>
            </w:r>
          </w:p>
          <w:p w14:paraId="736C8283" w14:textId="77777777" w:rsidR="001C1FCB" w:rsidRPr="0019172A" w:rsidRDefault="001C1FCB" w:rsidP="00766420">
            <w:pPr>
              <w:rPr>
                <w:color w:val="000000"/>
              </w:rPr>
            </w:pPr>
            <w:r w:rsidRPr="0019172A">
              <w:rPr>
                <w:color w:val="000000"/>
              </w:rPr>
              <w:t xml:space="preserve">    Brandon Hoffman</w:t>
            </w:r>
          </w:p>
          <w:p w14:paraId="24D7D3C7" w14:textId="77777777" w:rsidR="001C1FCB" w:rsidRPr="0019172A" w:rsidRDefault="001C1FCB" w:rsidP="00766420">
            <w:pPr>
              <w:rPr>
                <w:b/>
                <w:color w:val="000000"/>
              </w:rPr>
            </w:pPr>
            <w:r w:rsidRPr="0019172A">
              <w:rPr>
                <w:b/>
                <w:color w:val="000000"/>
              </w:rPr>
              <w:t>MTG Management Consultants, LLC.</w:t>
            </w:r>
          </w:p>
          <w:p w14:paraId="06E43A42" w14:textId="77777777" w:rsidR="001C1FCB" w:rsidRPr="0019172A" w:rsidRDefault="001C1FCB" w:rsidP="00766420">
            <w:pPr>
              <w:rPr>
                <w:color w:val="000000"/>
              </w:rPr>
            </w:pPr>
            <w:r w:rsidRPr="0019172A">
              <w:rPr>
                <w:color w:val="000000"/>
              </w:rPr>
              <w:lastRenderedPageBreak/>
              <w:t xml:space="preserve">    James Cabral</w:t>
            </w:r>
          </w:p>
          <w:p w14:paraId="7C9BBBF5" w14:textId="77777777" w:rsidR="001C1FCB" w:rsidRPr="0019172A" w:rsidRDefault="001C1FCB" w:rsidP="00766420">
            <w:pPr>
              <w:rPr>
                <w:b/>
                <w:color w:val="000000"/>
              </w:rPr>
            </w:pPr>
            <w:r w:rsidRPr="0019172A">
              <w:rPr>
                <w:b/>
                <w:color w:val="000000"/>
              </w:rPr>
              <w:t>National Security Agency</w:t>
            </w:r>
          </w:p>
          <w:p w14:paraId="7D8698DE" w14:textId="77777777" w:rsidR="001C1FCB" w:rsidRPr="0019172A" w:rsidRDefault="001C1FCB" w:rsidP="00766420">
            <w:pPr>
              <w:rPr>
                <w:color w:val="000000"/>
              </w:rPr>
            </w:pPr>
            <w:r w:rsidRPr="0019172A">
              <w:rPr>
                <w:color w:val="000000"/>
              </w:rPr>
              <w:t xml:space="preserve">    Mike Boyle</w:t>
            </w:r>
          </w:p>
          <w:p w14:paraId="2FA36806" w14:textId="77777777" w:rsidR="001C1FCB" w:rsidRPr="0019172A" w:rsidRDefault="001C1FCB" w:rsidP="00766420">
            <w:pPr>
              <w:rPr>
                <w:color w:val="000000"/>
              </w:rPr>
            </w:pPr>
            <w:r w:rsidRPr="0019172A">
              <w:rPr>
                <w:color w:val="000000"/>
              </w:rPr>
              <w:t xml:space="preserve">    Jessica Fitzgerald-McKay</w:t>
            </w:r>
          </w:p>
          <w:p w14:paraId="2ADA6CE5" w14:textId="77777777" w:rsidR="001C1FCB" w:rsidRPr="0019172A" w:rsidRDefault="001C1FCB" w:rsidP="00766420">
            <w:pPr>
              <w:rPr>
                <w:b/>
                <w:color w:val="000000"/>
              </w:rPr>
            </w:pPr>
            <w:r w:rsidRPr="0019172A">
              <w:rPr>
                <w:b/>
                <w:color w:val="000000"/>
              </w:rPr>
              <w:t>New Context Services, Inc.</w:t>
            </w:r>
          </w:p>
          <w:p w14:paraId="1890684F" w14:textId="77777777" w:rsidR="001C1FCB" w:rsidRPr="0019172A" w:rsidRDefault="001C1FCB" w:rsidP="00766420">
            <w:pPr>
              <w:rPr>
                <w:color w:val="000000"/>
              </w:rPr>
            </w:pPr>
            <w:r w:rsidRPr="0019172A">
              <w:rPr>
                <w:color w:val="000000"/>
              </w:rPr>
              <w:t xml:space="preserve">    John-Mark Gurney</w:t>
            </w:r>
          </w:p>
          <w:p w14:paraId="76FE4D60" w14:textId="77777777" w:rsidR="001C1FCB" w:rsidRPr="0019172A" w:rsidRDefault="001C1FCB" w:rsidP="00766420">
            <w:pPr>
              <w:rPr>
                <w:color w:val="000000"/>
              </w:rPr>
            </w:pPr>
            <w:r w:rsidRPr="0019172A">
              <w:rPr>
                <w:color w:val="000000"/>
              </w:rPr>
              <w:t xml:space="preserve">    Christian Hunt</w:t>
            </w:r>
          </w:p>
          <w:p w14:paraId="14EB624D" w14:textId="77777777" w:rsidR="001C1FCB" w:rsidRPr="0019172A" w:rsidRDefault="001C1FCB" w:rsidP="00766420">
            <w:pPr>
              <w:rPr>
                <w:color w:val="000000"/>
              </w:rPr>
            </w:pPr>
            <w:r w:rsidRPr="0019172A">
              <w:rPr>
                <w:color w:val="000000"/>
              </w:rPr>
              <w:t xml:space="preserve">    James Moler</w:t>
            </w:r>
          </w:p>
          <w:p w14:paraId="2526D25B" w14:textId="77777777" w:rsidR="001C1FCB" w:rsidRPr="0019172A" w:rsidRDefault="001C1FCB" w:rsidP="00766420">
            <w:pPr>
              <w:rPr>
                <w:color w:val="000000"/>
              </w:rPr>
            </w:pPr>
            <w:r w:rsidRPr="0019172A">
              <w:rPr>
                <w:color w:val="000000"/>
              </w:rPr>
              <w:t xml:space="preserve">    Daniel Riedel</w:t>
            </w:r>
          </w:p>
          <w:p w14:paraId="5D60B13E" w14:textId="77777777" w:rsidR="001C1FCB" w:rsidRPr="0019172A" w:rsidRDefault="001C1FCB" w:rsidP="00766420">
            <w:pPr>
              <w:rPr>
                <w:color w:val="000000"/>
              </w:rPr>
            </w:pPr>
            <w:r w:rsidRPr="0019172A">
              <w:rPr>
                <w:color w:val="000000"/>
              </w:rPr>
              <w:t xml:space="preserve">    Andrew Storms</w:t>
            </w:r>
          </w:p>
          <w:p w14:paraId="617C7C9A" w14:textId="77777777" w:rsidR="001C1FCB" w:rsidRPr="0019172A" w:rsidRDefault="001C1FCB" w:rsidP="00766420">
            <w:pPr>
              <w:rPr>
                <w:b/>
                <w:color w:val="000000"/>
              </w:rPr>
            </w:pPr>
            <w:r w:rsidRPr="0019172A">
              <w:rPr>
                <w:b/>
                <w:color w:val="000000"/>
              </w:rPr>
              <w:t>OASIS</w:t>
            </w:r>
          </w:p>
          <w:p w14:paraId="7FC4FB0E" w14:textId="77777777" w:rsidR="001C1FCB" w:rsidRPr="0019172A" w:rsidRDefault="001C1FCB" w:rsidP="00766420">
            <w:pPr>
              <w:rPr>
                <w:color w:val="000000"/>
              </w:rPr>
            </w:pPr>
            <w:r w:rsidRPr="0019172A">
              <w:rPr>
                <w:color w:val="000000"/>
              </w:rPr>
              <w:t xml:space="preserve">    James Bryce Clark</w:t>
            </w:r>
          </w:p>
          <w:p w14:paraId="42E0437E" w14:textId="77777777" w:rsidR="001C1FCB" w:rsidRPr="0019172A" w:rsidRDefault="001C1FCB" w:rsidP="00766420">
            <w:pPr>
              <w:rPr>
                <w:color w:val="000000"/>
              </w:rPr>
            </w:pPr>
            <w:r w:rsidRPr="0019172A">
              <w:rPr>
                <w:color w:val="000000"/>
              </w:rPr>
              <w:t xml:space="preserve">    Robin Cover</w:t>
            </w:r>
          </w:p>
          <w:p w14:paraId="308A18E8" w14:textId="77777777" w:rsidR="001C1FCB" w:rsidRPr="0019172A" w:rsidRDefault="001C1FCB" w:rsidP="00766420">
            <w:pPr>
              <w:rPr>
                <w:color w:val="000000"/>
              </w:rPr>
            </w:pPr>
            <w:r w:rsidRPr="0019172A">
              <w:rPr>
                <w:color w:val="000000"/>
              </w:rPr>
              <w:t xml:space="preserve">    Chet Ensign</w:t>
            </w:r>
          </w:p>
          <w:p w14:paraId="3CEA57D8" w14:textId="77777777" w:rsidR="001C1FCB" w:rsidRPr="0019172A" w:rsidRDefault="001C1FCB" w:rsidP="00766420">
            <w:pPr>
              <w:rPr>
                <w:b/>
                <w:color w:val="000000"/>
              </w:rPr>
            </w:pPr>
            <w:r w:rsidRPr="0019172A">
              <w:rPr>
                <w:b/>
                <w:color w:val="000000"/>
              </w:rPr>
              <w:t>Open Identity Exchange</w:t>
            </w:r>
          </w:p>
          <w:p w14:paraId="0538D1F7" w14:textId="77777777" w:rsidR="001C1FCB" w:rsidRPr="0019172A" w:rsidRDefault="001C1FCB" w:rsidP="00766420">
            <w:pPr>
              <w:rPr>
                <w:color w:val="000000"/>
              </w:rPr>
            </w:pPr>
            <w:r w:rsidRPr="0019172A">
              <w:rPr>
                <w:color w:val="000000"/>
              </w:rPr>
              <w:t xml:space="preserve">    Don Thibeau</w:t>
            </w:r>
          </w:p>
          <w:p w14:paraId="6FDB91B2" w14:textId="77777777" w:rsidR="001C1FCB" w:rsidRPr="0019172A" w:rsidRDefault="001C1FCB" w:rsidP="00766420">
            <w:pPr>
              <w:rPr>
                <w:b/>
                <w:color w:val="000000"/>
              </w:rPr>
            </w:pPr>
            <w:r w:rsidRPr="0019172A">
              <w:rPr>
                <w:b/>
                <w:color w:val="000000"/>
              </w:rPr>
              <w:t>PhishMe Inc.</w:t>
            </w:r>
          </w:p>
          <w:p w14:paraId="557156DE" w14:textId="77777777" w:rsidR="001C1FCB" w:rsidRPr="0019172A" w:rsidRDefault="001C1FCB" w:rsidP="00766420">
            <w:pPr>
              <w:rPr>
                <w:color w:val="000000"/>
              </w:rPr>
            </w:pPr>
            <w:r w:rsidRPr="0019172A">
              <w:rPr>
                <w:color w:val="000000"/>
              </w:rPr>
              <w:t xml:space="preserve">    Josh Larkins</w:t>
            </w:r>
          </w:p>
          <w:p w14:paraId="781E7091" w14:textId="77777777" w:rsidR="001C1FCB" w:rsidRPr="0019172A" w:rsidRDefault="001C1FCB" w:rsidP="00766420">
            <w:pPr>
              <w:rPr>
                <w:b/>
                <w:color w:val="000000"/>
              </w:rPr>
            </w:pPr>
            <w:r w:rsidRPr="0019172A">
              <w:rPr>
                <w:b/>
                <w:color w:val="000000"/>
              </w:rPr>
              <w:t>Raytheon Company-SAS</w:t>
            </w:r>
          </w:p>
          <w:p w14:paraId="42D1566C" w14:textId="77777777" w:rsidR="001C1FCB" w:rsidRPr="0019172A" w:rsidRDefault="001C1FCB" w:rsidP="00766420">
            <w:pPr>
              <w:rPr>
                <w:color w:val="000000"/>
              </w:rPr>
            </w:pPr>
            <w:r w:rsidRPr="0019172A">
              <w:rPr>
                <w:color w:val="000000"/>
              </w:rPr>
              <w:t xml:space="preserve">    Daniel Wyschogrod</w:t>
            </w:r>
          </w:p>
          <w:p w14:paraId="73ED4EDD" w14:textId="77777777" w:rsidR="001C1FCB" w:rsidRPr="0019172A" w:rsidRDefault="001C1FCB" w:rsidP="00766420">
            <w:pPr>
              <w:rPr>
                <w:b/>
                <w:color w:val="000000"/>
              </w:rPr>
            </w:pPr>
            <w:r w:rsidRPr="0019172A">
              <w:rPr>
                <w:b/>
                <w:color w:val="000000"/>
              </w:rPr>
              <w:t>Retail Cyber Intelligence Sharing Center (R-CISC)</w:t>
            </w:r>
          </w:p>
          <w:p w14:paraId="71F7681F" w14:textId="77777777" w:rsidR="001C1FCB" w:rsidRPr="0019172A" w:rsidRDefault="001C1FCB" w:rsidP="00766420">
            <w:pPr>
              <w:rPr>
                <w:color w:val="000000"/>
              </w:rPr>
            </w:pPr>
            <w:r w:rsidRPr="0019172A">
              <w:rPr>
                <w:color w:val="000000"/>
              </w:rPr>
              <w:t xml:space="preserve">    Brian Engle</w:t>
            </w:r>
          </w:p>
          <w:p w14:paraId="3B626692" w14:textId="77777777" w:rsidR="001C1FCB" w:rsidRPr="0019172A" w:rsidRDefault="001C1FCB" w:rsidP="00766420">
            <w:pPr>
              <w:rPr>
                <w:b/>
                <w:color w:val="000000"/>
              </w:rPr>
            </w:pPr>
            <w:r w:rsidRPr="0019172A">
              <w:rPr>
                <w:b/>
                <w:color w:val="000000"/>
              </w:rPr>
              <w:t>Semper Fortis Solutions</w:t>
            </w:r>
          </w:p>
          <w:p w14:paraId="4905CBE0" w14:textId="77777777" w:rsidR="001C1FCB" w:rsidRPr="0019172A" w:rsidRDefault="001C1FCB" w:rsidP="00766420">
            <w:pPr>
              <w:rPr>
                <w:color w:val="000000"/>
              </w:rPr>
            </w:pPr>
            <w:r w:rsidRPr="0019172A">
              <w:rPr>
                <w:color w:val="000000"/>
              </w:rPr>
              <w:t xml:space="preserve">    Joseph Brand</w:t>
            </w:r>
          </w:p>
          <w:p w14:paraId="7E6B2C3C" w14:textId="77777777" w:rsidR="001C1FCB" w:rsidRPr="0019172A" w:rsidRDefault="001C1FCB" w:rsidP="00766420">
            <w:pPr>
              <w:rPr>
                <w:b/>
                <w:color w:val="000000"/>
              </w:rPr>
            </w:pPr>
            <w:r w:rsidRPr="0019172A">
              <w:rPr>
                <w:b/>
                <w:color w:val="000000"/>
              </w:rPr>
              <w:t>Splunk Inc.</w:t>
            </w:r>
          </w:p>
          <w:p w14:paraId="708CEE28" w14:textId="77777777" w:rsidR="001C1FCB" w:rsidRPr="0019172A" w:rsidRDefault="001C1FCB" w:rsidP="00766420">
            <w:pPr>
              <w:rPr>
                <w:color w:val="000000"/>
              </w:rPr>
            </w:pPr>
            <w:r w:rsidRPr="0019172A">
              <w:rPr>
                <w:color w:val="000000"/>
              </w:rPr>
              <w:t xml:space="preserve">    Cedric LeRoux</w:t>
            </w:r>
          </w:p>
          <w:p w14:paraId="6999782E" w14:textId="77777777" w:rsidR="001C1FCB" w:rsidRPr="0019172A" w:rsidRDefault="001C1FCB" w:rsidP="00766420">
            <w:pPr>
              <w:rPr>
                <w:color w:val="000000"/>
              </w:rPr>
            </w:pPr>
            <w:r w:rsidRPr="0019172A">
              <w:rPr>
                <w:color w:val="000000"/>
              </w:rPr>
              <w:t xml:space="preserve">    Brian Luger</w:t>
            </w:r>
          </w:p>
          <w:p w14:paraId="3FA45C18" w14:textId="77777777" w:rsidR="001C1FCB" w:rsidRPr="0019172A" w:rsidRDefault="001C1FCB" w:rsidP="00766420">
            <w:pPr>
              <w:rPr>
                <w:color w:val="000000"/>
              </w:rPr>
            </w:pPr>
            <w:r w:rsidRPr="0019172A">
              <w:rPr>
                <w:color w:val="000000"/>
              </w:rPr>
              <w:t xml:space="preserve">    Kathy Wang</w:t>
            </w:r>
          </w:p>
          <w:p w14:paraId="1F6DE754" w14:textId="77777777" w:rsidR="001C1FCB" w:rsidRPr="0019172A" w:rsidRDefault="001C1FCB" w:rsidP="00766420">
            <w:pPr>
              <w:rPr>
                <w:b/>
                <w:color w:val="000000"/>
              </w:rPr>
            </w:pPr>
            <w:r w:rsidRPr="0019172A">
              <w:rPr>
                <w:b/>
                <w:color w:val="000000"/>
              </w:rPr>
              <w:t>TELUS</w:t>
            </w:r>
          </w:p>
          <w:p w14:paraId="5650367D" w14:textId="77777777" w:rsidR="001C1FCB" w:rsidRPr="0019172A" w:rsidRDefault="001C1FCB" w:rsidP="00766420">
            <w:pPr>
              <w:rPr>
                <w:color w:val="000000"/>
              </w:rPr>
            </w:pPr>
            <w:r w:rsidRPr="0019172A">
              <w:rPr>
                <w:color w:val="000000"/>
              </w:rPr>
              <w:t xml:space="preserve">    Greg Reaume</w:t>
            </w:r>
          </w:p>
          <w:p w14:paraId="5E47435B" w14:textId="77777777" w:rsidR="001C1FCB" w:rsidRPr="0019172A" w:rsidRDefault="001C1FCB" w:rsidP="00766420">
            <w:pPr>
              <w:rPr>
                <w:color w:val="000000"/>
              </w:rPr>
            </w:pPr>
            <w:r w:rsidRPr="0019172A">
              <w:rPr>
                <w:color w:val="000000"/>
              </w:rPr>
              <w:t xml:space="preserve">    Alan Steer</w:t>
            </w:r>
          </w:p>
          <w:p w14:paraId="6EEFF41D" w14:textId="77777777" w:rsidR="001C1FCB" w:rsidRPr="0019172A" w:rsidRDefault="001C1FCB" w:rsidP="00766420">
            <w:pPr>
              <w:rPr>
                <w:b/>
                <w:color w:val="000000"/>
              </w:rPr>
            </w:pPr>
            <w:r w:rsidRPr="0019172A">
              <w:rPr>
                <w:b/>
                <w:color w:val="000000"/>
              </w:rPr>
              <w:t>Threat Intelligence Pty Ltd</w:t>
            </w:r>
          </w:p>
          <w:p w14:paraId="0674F89F" w14:textId="77777777" w:rsidR="001C1FCB" w:rsidRPr="0019172A" w:rsidRDefault="001C1FCB" w:rsidP="00766420">
            <w:pPr>
              <w:rPr>
                <w:color w:val="000000"/>
              </w:rPr>
            </w:pPr>
            <w:r w:rsidRPr="0019172A">
              <w:rPr>
                <w:color w:val="000000"/>
              </w:rPr>
              <w:t xml:space="preserve">    Tyron Miller</w:t>
            </w:r>
          </w:p>
          <w:p w14:paraId="50729772" w14:textId="77777777" w:rsidR="001C1FCB" w:rsidRPr="0019172A" w:rsidRDefault="001C1FCB" w:rsidP="00766420">
            <w:pPr>
              <w:rPr>
                <w:color w:val="000000"/>
              </w:rPr>
            </w:pPr>
            <w:r w:rsidRPr="0019172A">
              <w:rPr>
                <w:color w:val="000000"/>
              </w:rPr>
              <w:t xml:space="preserve">    Andrew van der Stock</w:t>
            </w:r>
          </w:p>
          <w:p w14:paraId="5728C648" w14:textId="77777777" w:rsidR="001C1FCB" w:rsidRPr="0019172A" w:rsidRDefault="001C1FCB" w:rsidP="00766420">
            <w:pPr>
              <w:rPr>
                <w:b/>
                <w:color w:val="000000"/>
              </w:rPr>
            </w:pPr>
            <w:r w:rsidRPr="0019172A">
              <w:rPr>
                <w:b/>
                <w:color w:val="000000"/>
              </w:rPr>
              <w:t>ThreatConnect, Inc.</w:t>
            </w:r>
          </w:p>
          <w:p w14:paraId="524B9823" w14:textId="77777777" w:rsidR="001C1FCB" w:rsidRPr="0019172A" w:rsidRDefault="001C1FCB" w:rsidP="00766420">
            <w:pPr>
              <w:rPr>
                <w:color w:val="000000"/>
              </w:rPr>
            </w:pPr>
            <w:r w:rsidRPr="0019172A">
              <w:rPr>
                <w:color w:val="000000"/>
              </w:rPr>
              <w:t xml:space="preserve">    Wade Baker</w:t>
            </w:r>
          </w:p>
          <w:p w14:paraId="39186AB4" w14:textId="77777777" w:rsidR="001C1FCB" w:rsidRPr="0019172A" w:rsidRDefault="001C1FCB" w:rsidP="00766420">
            <w:pPr>
              <w:rPr>
                <w:color w:val="000000"/>
              </w:rPr>
            </w:pPr>
            <w:r w:rsidRPr="0019172A">
              <w:rPr>
                <w:color w:val="000000"/>
              </w:rPr>
              <w:t xml:space="preserve">    Cole Iliff</w:t>
            </w:r>
          </w:p>
          <w:p w14:paraId="78C25C1F" w14:textId="77777777" w:rsidR="001C1FCB" w:rsidRPr="0019172A" w:rsidRDefault="001C1FCB" w:rsidP="00766420">
            <w:pPr>
              <w:rPr>
                <w:color w:val="000000"/>
              </w:rPr>
            </w:pPr>
            <w:r w:rsidRPr="0019172A">
              <w:rPr>
                <w:color w:val="000000"/>
              </w:rPr>
              <w:t xml:space="preserve">    Andrew Pendergast</w:t>
            </w:r>
          </w:p>
          <w:p w14:paraId="5354FE35" w14:textId="77777777" w:rsidR="001C1FCB" w:rsidRPr="0019172A" w:rsidRDefault="001C1FCB" w:rsidP="00766420">
            <w:pPr>
              <w:rPr>
                <w:color w:val="000000"/>
              </w:rPr>
            </w:pPr>
            <w:r w:rsidRPr="0019172A">
              <w:rPr>
                <w:color w:val="000000"/>
              </w:rPr>
              <w:t xml:space="preserve">    Ben Schmoker</w:t>
            </w:r>
          </w:p>
          <w:p w14:paraId="7EA91549" w14:textId="77777777" w:rsidR="001C1FCB" w:rsidRPr="0019172A" w:rsidRDefault="001C1FCB" w:rsidP="00766420">
            <w:pPr>
              <w:rPr>
                <w:color w:val="000000"/>
              </w:rPr>
            </w:pPr>
            <w:r w:rsidRPr="0019172A">
              <w:rPr>
                <w:color w:val="000000"/>
              </w:rPr>
              <w:t xml:space="preserve">    Jason Spies</w:t>
            </w:r>
          </w:p>
          <w:p w14:paraId="37A29026" w14:textId="77777777" w:rsidR="001C1FCB" w:rsidRPr="0019172A" w:rsidRDefault="001C1FCB" w:rsidP="00766420">
            <w:pPr>
              <w:rPr>
                <w:b/>
                <w:color w:val="000000"/>
              </w:rPr>
            </w:pPr>
            <w:r w:rsidRPr="0019172A">
              <w:rPr>
                <w:b/>
                <w:color w:val="000000"/>
              </w:rPr>
              <w:t>TruSTAR Technology</w:t>
            </w:r>
          </w:p>
          <w:p w14:paraId="7280DABE" w14:textId="77777777" w:rsidR="001C1FCB" w:rsidRPr="0019172A" w:rsidRDefault="001C1FCB" w:rsidP="00766420">
            <w:pPr>
              <w:rPr>
                <w:color w:val="000000"/>
              </w:rPr>
            </w:pPr>
            <w:r w:rsidRPr="0019172A">
              <w:rPr>
                <w:color w:val="000000"/>
              </w:rPr>
              <w:lastRenderedPageBreak/>
              <w:t xml:space="preserve">    Chris Roblee</w:t>
            </w:r>
          </w:p>
          <w:p w14:paraId="54549C2A" w14:textId="77777777" w:rsidR="001C1FCB" w:rsidRPr="0019172A" w:rsidRDefault="001C1FCB" w:rsidP="00766420">
            <w:pPr>
              <w:rPr>
                <w:b/>
                <w:color w:val="000000"/>
              </w:rPr>
            </w:pPr>
            <w:r w:rsidRPr="0019172A">
              <w:rPr>
                <w:b/>
                <w:color w:val="000000"/>
              </w:rPr>
              <w:t>United Kingdom Cabinet Office</w:t>
            </w:r>
          </w:p>
          <w:p w14:paraId="4CF7DBE3" w14:textId="77777777" w:rsidR="001C1FCB" w:rsidRPr="0019172A" w:rsidRDefault="001C1FCB" w:rsidP="00766420">
            <w:pPr>
              <w:rPr>
                <w:color w:val="000000"/>
              </w:rPr>
            </w:pPr>
            <w:r w:rsidRPr="0019172A">
              <w:rPr>
                <w:color w:val="000000"/>
              </w:rPr>
              <w:t xml:space="preserve">    Iain Brown</w:t>
            </w:r>
          </w:p>
          <w:p w14:paraId="5BBB6B21" w14:textId="77777777" w:rsidR="001C1FCB" w:rsidRPr="0019172A" w:rsidRDefault="001C1FCB" w:rsidP="00766420">
            <w:pPr>
              <w:rPr>
                <w:color w:val="000000"/>
              </w:rPr>
            </w:pPr>
            <w:r w:rsidRPr="0019172A">
              <w:rPr>
                <w:color w:val="000000"/>
              </w:rPr>
              <w:t xml:space="preserve">    Adam Cooper</w:t>
            </w:r>
          </w:p>
          <w:p w14:paraId="4009BEC2" w14:textId="77777777" w:rsidR="001C1FCB" w:rsidRPr="0019172A" w:rsidRDefault="001C1FCB" w:rsidP="00766420">
            <w:pPr>
              <w:rPr>
                <w:color w:val="000000"/>
              </w:rPr>
            </w:pPr>
            <w:r w:rsidRPr="0019172A">
              <w:rPr>
                <w:color w:val="000000"/>
              </w:rPr>
              <w:t xml:space="preserve">    Mike McLellan</w:t>
            </w:r>
          </w:p>
          <w:p w14:paraId="50E7F649" w14:textId="77777777" w:rsidR="001C1FCB" w:rsidRPr="0019172A" w:rsidRDefault="001C1FCB" w:rsidP="00766420">
            <w:pPr>
              <w:rPr>
                <w:color w:val="000000"/>
              </w:rPr>
            </w:pPr>
            <w:r w:rsidRPr="0019172A">
              <w:rPr>
                <w:color w:val="000000"/>
              </w:rPr>
              <w:t xml:space="preserve">    Chris O’Brien</w:t>
            </w:r>
          </w:p>
          <w:p w14:paraId="6DE0383E" w14:textId="77777777" w:rsidR="001C1FCB" w:rsidRPr="0019172A" w:rsidRDefault="001C1FCB" w:rsidP="00766420">
            <w:pPr>
              <w:rPr>
                <w:color w:val="000000"/>
              </w:rPr>
            </w:pPr>
            <w:r w:rsidRPr="0019172A">
              <w:rPr>
                <w:color w:val="000000"/>
              </w:rPr>
              <w:t xml:space="preserve">    James Penman</w:t>
            </w:r>
          </w:p>
          <w:p w14:paraId="4DDA87AD" w14:textId="77777777" w:rsidR="001C1FCB" w:rsidRPr="0019172A" w:rsidRDefault="001C1FCB" w:rsidP="00766420">
            <w:pPr>
              <w:rPr>
                <w:color w:val="000000"/>
              </w:rPr>
            </w:pPr>
            <w:r w:rsidRPr="0019172A">
              <w:rPr>
                <w:color w:val="000000"/>
              </w:rPr>
              <w:t xml:space="preserve">    Howard Staple</w:t>
            </w:r>
          </w:p>
          <w:p w14:paraId="5393DA14" w14:textId="77777777" w:rsidR="001C1FCB" w:rsidRPr="0019172A" w:rsidRDefault="001C1FCB" w:rsidP="00766420">
            <w:pPr>
              <w:rPr>
                <w:color w:val="000000"/>
              </w:rPr>
            </w:pPr>
            <w:r w:rsidRPr="0019172A">
              <w:rPr>
                <w:color w:val="000000"/>
              </w:rPr>
              <w:t xml:space="preserve">    Chris Taylor</w:t>
            </w:r>
          </w:p>
          <w:p w14:paraId="6A22101F" w14:textId="77777777" w:rsidR="001C1FCB" w:rsidRPr="0019172A" w:rsidRDefault="001C1FCB" w:rsidP="00766420">
            <w:pPr>
              <w:rPr>
                <w:color w:val="000000"/>
              </w:rPr>
            </w:pPr>
            <w:r w:rsidRPr="0019172A">
              <w:rPr>
                <w:color w:val="000000"/>
              </w:rPr>
              <w:t xml:space="preserve">    Laurie Thomson</w:t>
            </w:r>
          </w:p>
          <w:p w14:paraId="37D173D1" w14:textId="77777777" w:rsidR="001C1FCB" w:rsidRPr="0019172A" w:rsidRDefault="001C1FCB" w:rsidP="00766420">
            <w:pPr>
              <w:rPr>
                <w:color w:val="000000"/>
              </w:rPr>
            </w:pPr>
            <w:r w:rsidRPr="0019172A">
              <w:rPr>
                <w:color w:val="000000"/>
              </w:rPr>
              <w:t xml:space="preserve">    Alastair Treharne</w:t>
            </w:r>
          </w:p>
          <w:p w14:paraId="7954EABF" w14:textId="77777777" w:rsidR="001C1FCB" w:rsidRPr="0019172A" w:rsidRDefault="001C1FCB" w:rsidP="00766420">
            <w:pPr>
              <w:rPr>
                <w:color w:val="000000"/>
              </w:rPr>
            </w:pPr>
            <w:r w:rsidRPr="0019172A">
              <w:rPr>
                <w:color w:val="000000"/>
              </w:rPr>
              <w:t xml:space="preserve">    Julian White</w:t>
            </w:r>
          </w:p>
          <w:p w14:paraId="49BE88B6" w14:textId="77777777" w:rsidR="001C1FCB" w:rsidRPr="0019172A" w:rsidRDefault="001C1FCB" w:rsidP="00766420">
            <w:pPr>
              <w:rPr>
                <w:color w:val="000000"/>
              </w:rPr>
            </w:pPr>
            <w:r w:rsidRPr="0019172A">
              <w:rPr>
                <w:color w:val="000000"/>
              </w:rPr>
              <w:t xml:space="preserve">    Bethany Yates</w:t>
            </w:r>
          </w:p>
          <w:p w14:paraId="2D8F9A8A" w14:textId="77777777" w:rsidR="001C1FCB" w:rsidRPr="0019172A" w:rsidRDefault="001C1FCB" w:rsidP="00766420">
            <w:pPr>
              <w:rPr>
                <w:b/>
                <w:color w:val="000000"/>
              </w:rPr>
            </w:pPr>
            <w:r w:rsidRPr="0019172A">
              <w:rPr>
                <w:b/>
                <w:color w:val="000000"/>
              </w:rPr>
              <w:t>US Department of Homeland Security</w:t>
            </w:r>
          </w:p>
          <w:p w14:paraId="7928739A" w14:textId="77777777" w:rsidR="001C1FCB" w:rsidRPr="0019172A" w:rsidRDefault="001C1FCB" w:rsidP="00766420">
            <w:pPr>
              <w:rPr>
                <w:color w:val="000000"/>
              </w:rPr>
            </w:pPr>
            <w:r w:rsidRPr="0019172A">
              <w:rPr>
                <w:color w:val="000000"/>
              </w:rPr>
              <w:t xml:space="preserve">    Evette Maynard-Noel</w:t>
            </w:r>
          </w:p>
          <w:p w14:paraId="1FE7C220" w14:textId="77777777" w:rsidR="001C1FCB" w:rsidRPr="0019172A" w:rsidRDefault="001C1FCB" w:rsidP="00766420">
            <w:pPr>
              <w:rPr>
                <w:color w:val="000000"/>
              </w:rPr>
            </w:pPr>
            <w:r w:rsidRPr="0019172A">
              <w:rPr>
                <w:color w:val="000000"/>
              </w:rPr>
              <w:t xml:space="preserve">    Justin Stekervetz</w:t>
            </w:r>
          </w:p>
          <w:p w14:paraId="190EFDC0" w14:textId="77777777" w:rsidR="001C1FCB" w:rsidRPr="0019172A" w:rsidRDefault="001C1FCB" w:rsidP="00766420">
            <w:pPr>
              <w:rPr>
                <w:b/>
                <w:color w:val="000000"/>
              </w:rPr>
            </w:pPr>
            <w:r w:rsidRPr="0019172A">
              <w:rPr>
                <w:b/>
                <w:color w:val="000000"/>
              </w:rPr>
              <w:t>ViaSat, Inc.</w:t>
            </w:r>
          </w:p>
          <w:p w14:paraId="6F296419" w14:textId="77777777" w:rsidR="001C1FCB" w:rsidRPr="0019172A" w:rsidRDefault="001C1FCB" w:rsidP="00766420">
            <w:pPr>
              <w:rPr>
                <w:color w:val="000000"/>
              </w:rPr>
            </w:pPr>
            <w:r w:rsidRPr="0019172A">
              <w:rPr>
                <w:color w:val="000000"/>
              </w:rPr>
              <w:t xml:space="preserve">    Lee Chieffalo</w:t>
            </w:r>
          </w:p>
          <w:p w14:paraId="21F1F983" w14:textId="77777777" w:rsidR="001C1FCB" w:rsidRPr="0019172A" w:rsidRDefault="001C1FCB" w:rsidP="00766420">
            <w:pPr>
              <w:rPr>
                <w:color w:val="000000"/>
              </w:rPr>
            </w:pPr>
            <w:r w:rsidRPr="0019172A">
              <w:rPr>
                <w:color w:val="000000"/>
              </w:rPr>
              <w:t xml:space="preserve">    Wilson Figueroa</w:t>
            </w:r>
          </w:p>
          <w:p w14:paraId="5AFDD5C1" w14:textId="77777777" w:rsidR="001C1FCB" w:rsidRPr="0019172A" w:rsidRDefault="001C1FCB" w:rsidP="00766420">
            <w:pPr>
              <w:rPr>
                <w:color w:val="000000"/>
              </w:rPr>
            </w:pPr>
            <w:r w:rsidRPr="0019172A">
              <w:rPr>
                <w:color w:val="000000"/>
              </w:rPr>
              <w:t xml:space="preserve">    Andrew May</w:t>
            </w:r>
          </w:p>
          <w:p w14:paraId="56FE2BAC" w14:textId="77777777" w:rsidR="001C1FCB" w:rsidRPr="0019172A" w:rsidRDefault="001C1FCB" w:rsidP="00766420">
            <w:pPr>
              <w:rPr>
                <w:b/>
                <w:color w:val="000000"/>
              </w:rPr>
            </w:pPr>
            <w:r w:rsidRPr="0019172A">
              <w:rPr>
                <w:b/>
                <w:color w:val="000000"/>
              </w:rPr>
              <w:t>Yaana Technologies, LLC</w:t>
            </w:r>
          </w:p>
          <w:p w14:paraId="6FDE482A" w14:textId="77777777" w:rsidR="001C1FCB" w:rsidRPr="0019172A" w:rsidRDefault="001C1FCB" w:rsidP="00766420">
            <w:r w:rsidRPr="0019172A">
              <w:rPr>
                <w:color w:val="000000"/>
              </w:rPr>
              <w:t xml:space="preserve">    Anthony Rutkowski</w:t>
            </w:r>
          </w:p>
        </w:tc>
      </w:tr>
    </w:tbl>
    <w:p w14:paraId="72765B23" w14:textId="77777777" w:rsidR="001C1FCB" w:rsidRDefault="001C1FCB" w:rsidP="001C1FCB">
      <w:pPr>
        <w:pStyle w:val="Contributor"/>
      </w:pPr>
    </w:p>
    <w:p w14:paraId="69B48DEC" w14:textId="41934826" w:rsidR="00161F72" w:rsidRDefault="001C1FCB" w:rsidP="001C1FCB">
      <w:pPr>
        <w:pStyle w:val="Contributor"/>
      </w:pPr>
      <w:r>
        <w:t>The authors would also like to thank the larger CybOX Community for its input and help in reviewing this document.</w:t>
      </w:r>
    </w:p>
    <w:p w14:paraId="4EB5858E" w14:textId="77777777" w:rsidR="00161F72" w:rsidRPr="00C76CAA" w:rsidRDefault="00161F72" w:rsidP="00161F72"/>
    <w:p w14:paraId="76DBCA17" w14:textId="77777777" w:rsidR="005A10CA" w:rsidRDefault="005A10CA" w:rsidP="005A10CA">
      <w:pPr>
        <w:pStyle w:val="AppendixHeading1"/>
        <w:numPr>
          <w:ilvl w:val="0"/>
          <w:numId w:val="11"/>
        </w:numPr>
      </w:pPr>
      <w:bookmarkStart w:id="276" w:name="_Toc85472898"/>
      <w:bookmarkStart w:id="277" w:name="_Toc287332014"/>
      <w:bookmarkStart w:id="278" w:name="_Toc440957909"/>
      <w:bookmarkStart w:id="279" w:name="_Toc449961967"/>
      <w:bookmarkStart w:id="280" w:name="_Toc449967713"/>
      <w:r>
        <w:lastRenderedPageBreak/>
        <w:t>Revision History</w:t>
      </w:r>
      <w:bookmarkEnd w:id="276"/>
      <w:bookmarkEnd w:id="277"/>
      <w:bookmarkEnd w:id="278"/>
      <w:bookmarkEnd w:id="279"/>
      <w:bookmarkEnd w:id="2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61F72" w14:paraId="0613A1DA" w14:textId="77777777" w:rsidTr="00776556">
        <w:tc>
          <w:tcPr>
            <w:tcW w:w="1050" w:type="dxa"/>
          </w:tcPr>
          <w:p w14:paraId="101748AE" w14:textId="77777777" w:rsidR="00161F72" w:rsidRPr="00C7321D" w:rsidRDefault="00364945" w:rsidP="00161F72">
            <w:pPr>
              <w:jc w:val="center"/>
              <w:rPr>
                <w:b/>
              </w:rPr>
            </w:pPr>
            <w:r w:rsidRPr="00C7321D">
              <w:rPr>
                <w:b/>
              </w:rPr>
              <w:t>Revision</w:t>
            </w:r>
          </w:p>
        </w:tc>
        <w:tc>
          <w:tcPr>
            <w:tcW w:w="2118" w:type="dxa"/>
          </w:tcPr>
          <w:p w14:paraId="684BFF3E" w14:textId="77777777" w:rsidR="00161F72" w:rsidRPr="00C7321D" w:rsidRDefault="00364945" w:rsidP="00161F72">
            <w:pPr>
              <w:jc w:val="center"/>
              <w:rPr>
                <w:b/>
              </w:rPr>
            </w:pPr>
            <w:r w:rsidRPr="00C7321D">
              <w:rPr>
                <w:b/>
              </w:rPr>
              <w:t>Date</w:t>
            </w:r>
          </w:p>
        </w:tc>
        <w:tc>
          <w:tcPr>
            <w:tcW w:w="1620" w:type="dxa"/>
          </w:tcPr>
          <w:p w14:paraId="468BEB07" w14:textId="77777777" w:rsidR="00161F72" w:rsidRPr="00C7321D" w:rsidRDefault="00364945" w:rsidP="00161F72">
            <w:pPr>
              <w:jc w:val="center"/>
              <w:rPr>
                <w:b/>
              </w:rPr>
            </w:pPr>
            <w:r w:rsidRPr="00C7321D">
              <w:rPr>
                <w:b/>
              </w:rPr>
              <w:t>Editor</w:t>
            </w:r>
          </w:p>
        </w:tc>
        <w:tc>
          <w:tcPr>
            <w:tcW w:w="4788" w:type="dxa"/>
          </w:tcPr>
          <w:p w14:paraId="00C44EE7" w14:textId="77777777" w:rsidR="00161F72" w:rsidRPr="00C7321D" w:rsidRDefault="00364945" w:rsidP="00161F72">
            <w:pPr>
              <w:rPr>
                <w:b/>
              </w:rPr>
            </w:pPr>
            <w:r w:rsidRPr="00C7321D">
              <w:rPr>
                <w:b/>
              </w:rPr>
              <w:t>Changes Made</w:t>
            </w:r>
          </w:p>
        </w:tc>
      </w:tr>
      <w:tr w:rsidR="00161F72" w14:paraId="5F1615A2" w14:textId="77777777" w:rsidTr="00776556">
        <w:tc>
          <w:tcPr>
            <w:tcW w:w="1050" w:type="dxa"/>
          </w:tcPr>
          <w:p w14:paraId="3A34E8EF" w14:textId="77777777" w:rsidR="00161F72" w:rsidRDefault="00364945" w:rsidP="00161F72">
            <w:r>
              <w:t>wd01</w:t>
            </w:r>
          </w:p>
        </w:tc>
        <w:tc>
          <w:tcPr>
            <w:tcW w:w="2118" w:type="dxa"/>
          </w:tcPr>
          <w:p w14:paraId="1AD8FBC4" w14:textId="199BADFF" w:rsidR="00161F72" w:rsidRDefault="00060B15" w:rsidP="00161F72">
            <w:r>
              <w:t>15</w:t>
            </w:r>
            <w:r w:rsidR="00776556" w:rsidRPr="00776556">
              <w:t xml:space="preserve"> December 2015</w:t>
            </w:r>
          </w:p>
        </w:tc>
        <w:tc>
          <w:tcPr>
            <w:tcW w:w="1620" w:type="dxa"/>
          </w:tcPr>
          <w:p w14:paraId="113F47C0" w14:textId="77777777" w:rsidR="00161F72" w:rsidRDefault="00364945" w:rsidP="00161F72">
            <w:r>
              <w:t>Desiree Beck Trey Darley Ivan Kirillov Rich Piazza</w:t>
            </w:r>
          </w:p>
        </w:tc>
        <w:tc>
          <w:tcPr>
            <w:tcW w:w="4788" w:type="dxa"/>
          </w:tcPr>
          <w:p w14:paraId="43B05768" w14:textId="77777777" w:rsidR="00161F72" w:rsidRDefault="00364945" w:rsidP="00161F72">
            <w:r>
              <w:t>Initial transfer to OASIS template</w:t>
            </w:r>
          </w:p>
        </w:tc>
      </w:tr>
    </w:tbl>
    <w:p w14:paraId="6D48D46C" w14:textId="77777777" w:rsidR="00161F72" w:rsidRPr="003129C6" w:rsidRDefault="00161F72" w:rsidP="00161F72"/>
    <w:sectPr w:rsidR="00161F72" w:rsidRPr="003129C6" w:rsidSect="00161F72">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8T15:20:00Z" w:initials="RDB">
    <w:p w14:paraId="2D6B94D0" w14:textId="0B8C789E" w:rsidR="00766420" w:rsidRDefault="00766420">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D6B94D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94F82" w14:textId="77777777" w:rsidR="00766420" w:rsidRDefault="00766420">
      <w:r>
        <w:separator/>
      </w:r>
    </w:p>
  </w:endnote>
  <w:endnote w:type="continuationSeparator" w:id="0">
    <w:p w14:paraId="2B3B048E" w14:textId="77777777" w:rsidR="00766420" w:rsidRDefault="00766420">
      <w:r>
        <w:continuationSeparator/>
      </w:r>
    </w:p>
  </w:endnote>
  <w:endnote w:id="1">
    <w:p w14:paraId="27AB4217" w14:textId="15458E3D" w:rsidR="00766420" w:rsidRDefault="00766420">
      <w:pPr>
        <w:pStyle w:val="EndnoteText"/>
      </w:pPr>
      <w:r>
        <w:rPr>
          <w:rStyle w:val="EndnoteReference"/>
        </w:rPr>
        <w:endnoteRef/>
      </w:r>
      <w:r>
        <w:t xml:space="preserve"> To save space, the fully qualified names are not used in this diagram.</w:t>
      </w:r>
    </w:p>
  </w:endnote>
  <w:endnote w:id="2">
    <w:p w14:paraId="2EEF656C" w14:textId="007DAA44" w:rsidR="00766420" w:rsidRDefault="00766420">
      <w:pPr>
        <w:pStyle w:val="EndnoteText"/>
      </w:pPr>
      <w:r>
        <w:rPr>
          <w:rStyle w:val="EndnoteReference"/>
        </w:rPr>
        <w:endnoteRef/>
      </w:r>
      <w:r>
        <w:t xml:space="preserve"> This class is not used in this data model.  It is used in the Network Flow data.</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4FB67" w14:textId="3B0DFD4E" w:rsidR="00766420" w:rsidRPr="00195F88" w:rsidRDefault="00766420"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470D4BD3" w14:textId="09FD6DC5" w:rsidR="00766420" w:rsidRPr="00195F88" w:rsidRDefault="00766420"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1D21DF">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1D21DF">
      <w:rPr>
        <w:rStyle w:val="PageNumber"/>
        <w:noProof/>
        <w:sz w:val="16"/>
        <w:szCs w:val="16"/>
      </w:rPr>
      <w:t>99</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0CA5B8" w14:textId="32019616" w:rsidR="00766420" w:rsidRPr="00195F88" w:rsidRDefault="00766420"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15</w:t>
    </w:r>
    <w:r w:rsidRPr="00776556">
      <w:rPr>
        <w:sz w:val="16"/>
        <w:szCs w:val="16"/>
        <w:lang w:val="en-US"/>
      </w:rPr>
      <w:t xml:space="preserve"> December 2015</w:t>
    </w:r>
  </w:p>
  <w:p w14:paraId="713E4ACC" w14:textId="39717FCE" w:rsidR="00766420" w:rsidRPr="00195F88" w:rsidRDefault="00766420"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3D29A6">
      <w:rPr>
        <w:rStyle w:val="PageNumber"/>
        <w:noProof/>
        <w:sz w:val="16"/>
        <w:szCs w:val="16"/>
      </w:rPr>
      <w:t>99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3D29A6">
      <w:rPr>
        <w:rStyle w:val="PageNumber"/>
        <w:noProof/>
        <w:sz w:val="16"/>
        <w:szCs w:val="16"/>
      </w:rPr>
      <w:t>100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105942" w14:textId="77777777" w:rsidR="00766420" w:rsidRPr="00195F88" w:rsidRDefault="00766420" w:rsidP="00161F72">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63CF43F" w14:textId="77777777" w:rsidR="00766420" w:rsidRPr="00195F88" w:rsidRDefault="00766420" w:rsidP="00161F72">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93</w:t>
      </w:r>
      <w:r w:rsidRPr="0051640A">
        <w:rPr>
          <w:rStyle w:val="PageNumber"/>
          <w:sz w:val="16"/>
          <w:szCs w:val="16"/>
        </w:rPr>
        <w:fldChar w:fldCharType="end"/>
      </w:r>
    </w:p>
    <w:p w14:paraId="2B72E25D" w14:textId="77777777" w:rsidR="00766420" w:rsidRDefault="00766420"/>
    <w:p w14:paraId="7162DC94" w14:textId="77777777" w:rsidR="00766420" w:rsidRDefault="00766420">
      <w:r>
        <w:separator/>
      </w:r>
    </w:p>
  </w:footnote>
  <w:footnote w:type="continuationSeparator" w:id="0">
    <w:p w14:paraId="550B83C7" w14:textId="77777777" w:rsidR="00766420" w:rsidRDefault="0076642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532AEA"/>
    <w:multiLevelType w:val="multilevel"/>
    <w:tmpl w:val="9648F35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7193BCC"/>
    <w:multiLevelType w:val="hybridMultilevel"/>
    <w:tmpl w:val="62B8C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0"/>
  </w:num>
  <w:num w:numId="9">
    <w:abstractNumId w:val="4"/>
  </w:num>
  <w:num w:numId="10">
    <w:abstractNumId w:val="0"/>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3765FA"/>
    <w:rsid w:val="000079A3"/>
    <w:rsid w:val="00007E46"/>
    <w:rsid w:val="00030A5B"/>
    <w:rsid w:val="0004189A"/>
    <w:rsid w:val="00050998"/>
    <w:rsid w:val="00050F3B"/>
    <w:rsid w:val="00055B90"/>
    <w:rsid w:val="00060B15"/>
    <w:rsid w:val="000632F2"/>
    <w:rsid w:val="0007030C"/>
    <w:rsid w:val="000744EE"/>
    <w:rsid w:val="00074C2E"/>
    <w:rsid w:val="0007673A"/>
    <w:rsid w:val="00076EAB"/>
    <w:rsid w:val="00081DF9"/>
    <w:rsid w:val="00087C08"/>
    <w:rsid w:val="000A3D69"/>
    <w:rsid w:val="000A613C"/>
    <w:rsid w:val="000B3ADE"/>
    <w:rsid w:val="000B4DBC"/>
    <w:rsid w:val="000B4E29"/>
    <w:rsid w:val="000E547A"/>
    <w:rsid w:val="000E7B83"/>
    <w:rsid w:val="000F4314"/>
    <w:rsid w:val="000F761A"/>
    <w:rsid w:val="000F7876"/>
    <w:rsid w:val="000F7A4D"/>
    <w:rsid w:val="0010086B"/>
    <w:rsid w:val="00101A16"/>
    <w:rsid w:val="00101B5F"/>
    <w:rsid w:val="0010633A"/>
    <w:rsid w:val="00112C6F"/>
    <w:rsid w:val="00123A0B"/>
    <w:rsid w:val="00137721"/>
    <w:rsid w:val="001429A8"/>
    <w:rsid w:val="00161F72"/>
    <w:rsid w:val="00165013"/>
    <w:rsid w:val="00173D1E"/>
    <w:rsid w:val="00187009"/>
    <w:rsid w:val="00190BBA"/>
    <w:rsid w:val="001A098A"/>
    <w:rsid w:val="001A5FA1"/>
    <w:rsid w:val="001B56D9"/>
    <w:rsid w:val="001C1FCB"/>
    <w:rsid w:val="001C34C0"/>
    <w:rsid w:val="001C5C76"/>
    <w:rsid w:val="001C6F22"/>
    <w:rsid w:val="001D21DF"/>
    <w:rsid w:val="001F18B2"/>
    <w:rsid w:val="002012EB"/>
    <w:rsid w:val="00201992"/>
    <w:rsid w:val="00206A8C"/>
    <w:rsid w:val="002110AA"/>
    <w:rsid w:val="00213FCE"/>
    <w:rsid w:val="00224776"/>
    <w:rsid w:val="0022756C"/>
    <w:rsid w:val="00241A25"/>
    <w:rsid w:val="002450A5"/>
    <w:rsid w:val="002532B9"/>
    <w:rsid w:val="00254B90"/>
    <w:rsid w:val="00256E39"/>
    <w:rsid w:val="00270769"/>
    <w:rsid w:val="002713AC"/>
    <w:rsid w:val="002734D9"/>
    <w:rsid w:val="00276EFC"/>
    <w:rsid w:val="00280D91"/>
    <w:rsid w:val="0028387C"/>
    <w:rsid w:val="00285FC0"/>
    <w:rsid w:val="00286FC8"/>
    <w:rsid w:val="002A3000"/>
    <w:rsid w:val="002A6EE2"/>
    <w:rsid w:val="002B5C08"/>
    <w:rsid w:val="002C2ADA"/>
    <w:rsid w:val="002D16A9"/>
    <w:rsid w:val="002D5D3F"/>
    <w:rsid w:val="002E032F"/>
    <w:rsid w:val="002E38D3"/>
    <w:rsid w:val="002E4B88"/>
    <w:rsid w:val="002E5133"/>
    <w:rsid w:val="002F30C5"/>
    <w:rsid w:val="003102DB"/>
    <w:rsid w:val="003408C5"/>
    <w:rsid w:val="00340E43"/>
    <w:rsid w:val="00355139"/>
    <w:rsid w:val="00356877"/>
    <w:rsid w:val="00357E74"/>
    <w:rsid w:val="0036078C"/>
    <w:rsid w:val="00361185"/>
    <w:rsid w:val="00364945"/>
    <w:rsid w:val="003653DB"/>
    <w:rsid w:val="003657A0"/>
    <w:rsid w:val="0036735E"/>
    <w:rsid w:val="00370ED7"/>
    <w:rsid w:val="00372024"/>
    <w:rsid w:val="003765FA"/>
    <w:rsid w:val="00377637"/>
    <w:rsid w:val="003809DF"/>
    <w:rsid w:val="00383347"/>
    <w:rsid w:val="00383A57"/>
    <w:rsid w:val="003937B3"/>
    <w:rsid w:val="00394481"/>
    <w:rsid w:val="003967E1"/>
    <w:rsid w:val="00396942"/>
    <w:rsid w:val="003B58CA"/>
    <w:rsid w:val="003B6C21"/>
    <w:rsid w:val="003C02F5"/>
    <w:rsid w:val="003D0FD2"/>
    <w:rsid w:val="003D29A6"/>
    <w:rsid w:val="003E4566"/>
    <w:rsid w:val="003F2D38"/>
    <w:rsid w:val="003F3465"/>
    <w:rsid w:val="00404339"/>
    <w:rsid w:val="004141B5"/>
    <w:rsid w:val="004202EE"/>
    <w:rsid w:val="00426063"/>
    <w:rsid w:val="00443973"/>
    <w:rsid w:val="004439C4"/>
    <w:rsid w:val="00447ABC"/>
    <w:rsid w:val="00456BF7"/>
    <w:rsid w:val="00463387"/>
    <w:rsid w:val="00464C5C"/>
    <w:rsid w:val="004651EC"/>
    <w:rsid w:val="0046636C"/>
    <w:rsid w:val="00475ACD"/>
    <w:rsid w:val="00483B51"/>
    <w:rsid w:val="00486BC6"/>
    <w:rsid w:val="00492501"/>
    <w:rsid w:val="004A1083"/>
    <w:rsid w:val="004A1892"/>
    <w:rsid w:val="004B7C6C"/>
    <w:rsid w:val="004C7B60"/>
    <w:rsid w:val="004D6FF1"/>
    <w:rsid w:val="004F0352"/>
    <w:rsid w:val="004F3B9E"/>
    <w:rsid w:val="00500ED2"/>
    <w:rsid w:val="00505ED0"/>
    <w:rsid w:val="005179E1"/>
    <w:rsid w:val="00526F43"/>
    <w:rsid w:val="005332F2"/>
    <w:rsid w:val="00553208"/>
    <w:rsid w:val="00567B16"/>
    <w:rsid w:val="0057064B"/>
    <w:rsid w:val="005711AA"/>
    <w:rsid w:val="00572CA5"/>
    <w:rsid w:val="00585A6F"/>
    <w:rsid w:val="00591A60"/>
    <w:rsid w:val="00593039"/>
    <w:rsid w:val="005964BB"/>
    <w:rsid w:val="005A10CA"/>
    <w:rsid w:val="005A318D"/>
    <w:rsid w:val="005C01A0"/>
    <w:rsid w:val="005C1DD8"/>
    <w:rsid w:val="005E21FE"/>
    <w:rsid w:val="00605B6D"/>
    <w:rsid w:val="00623659"/>
    <w:rsid w:val="0062385D"/>
    <w:rsid w:val="00624FE7"/>
    <w:rsid w:val="00633388"/>
    <w:rsid w:val="00640167"/>
    <w:rsid w:val="00640F31"/>
    <w:rsid w:val="00653913"/>
    <w:rsid w:val="0065454A"/>
    <w:rsid w:val="006656B8"/>
    <w:rsid w:val="00671FD6"/>
    <w:rsid w:val="00673B4C"/>
    <w:rsid w:val="00674012"/>
    <w:rsid w:val="00676E3C"/>
    <w:rsid w:val="00695A76"/>
    <w:rsid w:val="006A140D"/>
    <w:rsid w:val="006B2060"/>
    <w:rsid w:val="006B392C"/>
    <w:rsid w:val="006B786B"/>
    <w:rsid w:val="006C3065"/>
    <w:rsid w:val="006D04B2"/>
    <w:rsid w:val="006D5763"/>
    <w:rsid w:val="006F0553"/>
    <w:rsid w:val="006F17F4"/>
    <w:rsid w:val="00717311"/>
    <w:rsid w:val="0072088B"/>
    <w:rsid w:val="007232E2"/>
    <w:rsid w:val="00723B94"/>
    <w:rsid w:val="0072454C"/>
    <w:rsid w:val="0074698F"/>
    <w:rsid w:val="00754975"/>
    <w:rsid w:val="00754A18"/>
    <w:rsid w:val="00755181"/>
    <w:rsid w:val="007568D1"/>
    <w:rsid w:val="00761E60"/>
    <w:rsid w:val="00766420"/>
    <w:rsid w:val="00775387"/>
    <w:rsid w:val="00776556"/>
    <w:rsid w:val="007808CF"/>
    <w:rsid w:val="00794F24"/>
    <w:rsid w:val="00797E94"/>
    <w:rsid w:val="007A3811"/>
    <w:rsid w:val="007A45B5"/>
    <w:rsid w:val="007B434D"/>
    <w:rsid w:val="007C6F97"/>
    <w:rsid w:val="007D02DC"/>
    <w:rsid w:val="007D0B05"/>
    <w:rsid w:val="007D3DDA"/>
    <w:rsid w:val="007E1CB4"/>
    <w:rsid w:val="007F043C"/>
    <w:rsid w:val="007F0885"/>
    <w:rsid w:val="00800D58"/>
    <w:rsid w:val="008013B1"/>
    <w:rsid w:val="00803C9A"/>
    <w:rsid w:val="00817577"/>
    <w:rsid w:val="00821D59"/>
    <w:rsid w:val="008234C2"/>
    <w:rsid w:val="008263E9"/>
    <w:rsid w:val="00831316"/>
    <w:rsid w:val="00833893"/>
    <w:rsid w:val="0083584E"/>
    <w:rsid w:val="00841E79"/>
    <w:rsid w:val="00856CF1"/>
    <w:rsid w:val="00882980"/>
    <w:rsid w:val="00883AD9"/>
    <w:rsid w:val="0088772B"/>
    <w:rsid w:val="008A03CE"/>
    <w:rsid w:val="008A547C"/>
    <w:rsid w:val="008B1FB3"/>
    <w:rsid w:val="008B617A"/>
    <w:rsid w:val="008C0AF1"/>
    <w:rsid w:val="008C4F97"/>
    <w:rsid w:val="008C663C"/>
    <w:rsid w:val="008D5E4D"/>
    <w:rsid w:val="008E0256"/>
    <w:rsid w:val="008E3EF2"/>
    <w:rsid w:val="008F1AA3"/>
    <w:rsid w:val="008F792D"/>
    <w:rsid w:val="0090145B"/>
    <w:rsid w:val="00901503"/>
    <w:rsid w:val="009117AB"/>
    <w:rsid w:val="009139F4"/>
    <w:rsid w:val="009175EF"/>
    <w:rsid w:val="0092084A"/>
    <w:rsid w:val="00933D3B"/>
    <w:rsid w:val="00947EC3"/>
    <w:rsid w:val="00953C22"/>
    <w:rsid w:val="009841F4"/>
    <w:rsid w:val="00990BC9"/>
    <w:rsid w:val="00994346"/>
    <w:rsid w:val="009A36A0"/>
    <w:rsid w:val="009B04EC"/>
    <w:rsid w:val="009B20A4"/>
    <w:rsid w:val="009B555B"/>
    <w:rsid w:val="009B7495"/>
    <w:rsid w:val="009C5FED"/>
    <w:rsid w:val="009C6EDD"/>
    <w:rsid w:val="009F32E7"/>
    <w:rsid w:val="009F443F"/>
    <w:rsid w:val="009F51A3"/>
    <w:rsid w:val="009F7617"/>
    <w:rsid w:val="00A0479F"/>
    <w:rsid w:val="00A05D70"/>
    <w:rsid w:val="00A134EA"/>
    <w:rsid w:val="00A14130"/>
    <w:rsid w:val="00A37E86"/>
    <w:rsid w:val="00A42B85"/>
    <w:rsid w:val="00A5750D"/>
    <w:rsid w:val="00A73097"/>
    <w:rsid w:val="00A73532"/>
    <w:rsid w:val="00A73F7F"/>
    <w:rsid w:val="00A77367"/>
    <w:rsid w:val="00A858C8"/>
    <w:rsid w:val="00A876D7"/>
    <w:rsid w:val="00A91B36"/>
    <w:rsid w:val="00A91EFF"/>
    <w:rsid w:val="00A97F98"/>
    <w:rsid w:val="00AA4F65"/>
    <w:rsid w:val="00AA5B25"/>
    <w:rsid w:val="00AB4475"/>
    <w:rsid w:val="00AC72EA"/>
    <w:rsid w:val="00AD6F17"/>
    <w:rsid w:val="00AD7097"/>
    <w:rsid w:val="00AE512A"/>
    <w:rsid w:val="00AE6564"/>
    <w:rsid w:val="00AE6D40"/>
    <w:rsid w:val="00B00760"/>
    <w:rsid w:val="00B03646"/>
    <w:rsid w:val="00B04180"/>
    <w:rsid w:val="00B16F6C"/>
    <w:rsid w:val="00B24598"/>
    <w:rsid w:val="00B270C0"/>
    <w:rsid w:val="00B40AFD"/>
    <w:rsid w:val="00B520B9"/>
    <w:rsid w:val="00B56F36"/>
    <w:rsid w:val="00B63319"/>
    <w:rsid w:val="00B672B3"/>
    <w:rsid w:val="00B70809"/>
    <w:rsid w:val="00B75390"/>
    <w:rsid w:val="00B75A33"/>
    <w:rsid w:val="00B761FE"/>
    <w:rsid w:val="00B81F66"/>
    <w:rsid w:val="00B84DAF"/>
    <w:rsid w:val="00B92AF1"/>
    <w:rsid w:val="00B96FBE"/>
    <w:rsid w:val="00BB4FF1"/>
    <w:rsid w:val="00BC4B92"/>
    <w:rsid w:val="00BD20ED"/>
    <w:rsid w:val="00BD35DE"/>
    <w:rsid w:val="00BF4FE9"/>
    <w:rsid w:val="00C10C3A"/>
    <w:rsid w:val="00C12739"/>
    <w:rsid w:val="00C24E5F"/>
    <w:rsid w:val="00C270CD"/>
    <w:rsid w:val="00C35D80"/>
    <w:rsid w:val="00C36176"/>
    <w:rsid w:val="00C45FAE"/>
    <w:rsid w:val="00C52351"/>
    <w:rsid w:val="00C54362"/>
    <w:rsid w:val="00C653B0"/>
    <w:rsid w:val="00C71043"/>
    <w:rsid w:val="00C84CD2"/>
    <w:rsid w:val="00C91D0B"/>
    <w:rsid w:val="00CB04DD"/>
    <w:rsid w:val="00CB2F29"/>
    <w:rsid w:val="00CB40DF"/>
    <w:rsid w:val="00CB7E26"/>
    <w:rsid w:val="00CC498D"/>
    <w:rsid w:val="00CC55A2"/>
    <w:rsid w:val="00CF07D3"/>
    <w:rsid w:val="00CF247F"/>
    <w:rsid w:val="00CF620E"/>
    <w:rsid w:val="00D04224"/>
    <w:rsid w:val="00D06494"/>
    <w:rsid w:val="00D102F1"/>
    <w:rsid w:val="00D210C1"/>
    <w:rsid w:val="00D36D37"/>
    <w:rsid w:val="00D41053"/>
    <w:rsid w:val="00D425AE"/>
    <w:rsid w:val="00D429AA"/>
    <w:rsid w:val="00D446D3"/>
    <w:rsid w:val="00D47C4E"/>
    <w:rsid w:val="00D54373"/>
    <w:rsid w:val="00D6235A"/>
    <w:rsid w:val="00D64454"/>
    <w:rsid w:val="00D67371"/>
    <w:rsid w:val="00D75121"/>
    <w:rsid w:val="00D751B5"/>
    <w:rsid w:val="00D86A21"/>
    <w:rsid w:val="00D8701B"/>
    <w:rsid w:val="00D874AE"/>
    <w:rsid w:val="00D932F4"/>
    <w:rsid w:val="00DA34DF"/>
    <w:rsid w:val="00DA3500"/>
    <w:rsid w:val="00DA37DA"/>
    <w:rsid w:val="00DA609F"/>
    <w:rsid w:val="00DD0B44"/>
    <w:rsid w:val="00DD2F1D"/>
    <w:rsid w:val="00DE49EF"/>
    <w:rsid w:val="00DE5D69"/>
    <w:rsid w:val="00DF44E2"/>
    <w:rsid w:val="00E01D9B"/>
    <w:rsid w:val="00E330D6"/>
    <w:rsid w:val="00E4403E"/>
    <w:rsid w:val="00E46486"/>
    <w:rsid w:val="00E46848"/>
    <w:rsid w:val="00E530D3"/>
    <w:rsid w:val="00E5341E"/>
    <w:rsid w:val="00E57833"/>
    <w:rsid w:val="00E60CD2"/>
    <w:rsid w:val="00E62071"/>
    <w:rsid w:val="00E6731A"/>
    <w:rsid w:val="00E71F6F"/>
    <w:rsid w:val="00E7627F"/>
    <w:rsid w:val="00E810B3"/>
    <w:rsid w:val="00E81B12"/>
    <w:rsid w:val="00EA3088"/>
    <w:rsid w:val="00EA55F1"/>
    <w:rsid w:val="00EA57AE"/>
    <w:rsid w:val="00EB44E4"/>
    <w:rsid w:val="00ED1441"/>
    <w:rsid w:val="00EE2BAD"/>
    <w:rsid w:val="00EE69EB"/>
    <w:rsid w:val="00EF6FD8"/>
    <w:rsid w:val="00F032CA"/>
    <w:rsid w:val="00F07748"/>
    <w:rsid w:val="00F5458E"/>
    <w:rsid w:val="00F54C85"/>
    <w:rsid w:val="00F6486D"/>
    <w:rsid w:val="00F704E0"/>
    <w:rsid w:val="00F70937"/>
    <w:rsid w:val="00F766DE"/>
    <w:rsid w:val="00F77695"/>
    <w:rsid w:val="00F80AD8"/>
    <w:rsid w:val="00F86D56"/>
    <w:rsid w:val="00F96E22"/>
    <w:rsid w:val="00FA1D2D"/>
    <w:rsid w:val="00FA533C"/>
    <w:rsid w:val="00FB33EF"/>
    <w:rsid w:val="00FB4F16"/>
    <w:rsid w:val="00FC199C"/>
    <w:rsid w:val="00FE034D"/>
    <w:rsid w:val="00FE37DD"/>
    <w:rsid w:val="00FE43A9"/>
    <w:rsid w:val="00FE7B6B"/>
    <w:rsid w:val="00FF03E1"/>
    <w:rsid w:val="00FF47FC"/>
    <w:rsid w:val="00FF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F19F62B"/>
  <w15:docId w15:val="{48F2E528-7057-4DAA-9AE4-9D89AA30B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link w:val="Heading4Char"/>
    <w:qFormat/>
    <w:pPr>
      <w:numPr>
        <w:ilvl w:val="3"/>
      </w:numPr>
      <w:outlineLvl w:val="3"/>
    </w:pPr>
    <w:rPr>
      <w:bCs w:val="0"/>
      <w:sz w:val="24"/>
      <w:szCs w:val="28"/>
    </w:rPr>
  </w:style>
  <w:style w:type="paragraph" w:styleId="Heading5">
    <w:name w:val="heading 5"/>
    <w:basedOn w:val="Heading4"/>
    <w:next w:val="Normal"/>
    <w:link w:val="Heading5Char"/>
    <w:qFormat/>
    <w:pPr>
      <w:numPr>
        <w:ilvl w:val="4"/>
      </w:numPr>
      <w:outlineLvl w:val="4"/>
    </w:pPr>
    <w:rPr>
      <w:bCs/>
      <w:iCs w:val="0"/>
      <w:szCs w:val="26"/>
    </w:rPr>
  </w:style>
  <w:style w:type="paragraph" w:styleId="Heading6">
    <w:name w:val="heading 6"/>
    <w:basedOn w:val="Heading5"/>
    <w:next w:val="Normal"/>
    <w:link w:val="Heading6Char"/>
    <w:qFormat/>
    <w:pPr>
      <w:numPr>
        <w:ilvl w:val="5"/>
      </w:numPr>
      <w:outlineLvl w:val="5"/>
    </w:pPr>
    <w:rPr>
      <w:bCs w:val="0"/>
      <w:sz w:val="22"/>
      <w:szCs w:val="22"/>
    </w:rPr>
  </w:style>
  <w:style w:type="paragraph" w:styleId="Heading7">
    <w:name w:val="heading 7"/>
    <w:basedOn w:val="Heading6"/>
    <w:next w:val="Normal"/>
    <w:link w:val="Heading7Char"/>
    <w:qFormat/>
    <w:pPr>
      <w:numPr>
        <w:ilvl w:val="6"/>
      </w:numPr>
      <w:outlineLvl w:val="6"/>
    </w:pPr>
  </w:style>
  <w:style w:type="paragraph" w:styleId="Heading8">
    <w:name w:val="heading 8"/>
    <w:basedOn w:val="Heading7"/>
    <w:next w:val="Normal"/>
    <w:link w:val="Heading8Char"/>
    <w:qFormat/>
    <w:pPr>
      <w:numPr>
        <w:ilvl w:val="7"/>
      </w:numPr>
      <w:outlineLvl w:val="7"/>
    </w:pPr>
    <w:rPr>
      <w:i/>
      <w:iCs/>
    </w:rPr>
  </w:style>
  <w:style w:type="paragraph" w:styleId="Heading9">
    <w:name w:val="heading 9"/>
    <w:basedOn w:val="Heading8"/>
    <w:next w:val="Normal"/>
    <w:link w:val="Heading9Char"/>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B2415D"/>
    <w:pPr>
      <w:pBdr>
        <w:top w:val="single" w:sz="4" w:space="1" w:color="808080"/>
      </w:pBdr>
      <w:spacing w:after="240"/>
    </w:pPr>
    <w:rPr>
      <w:b/>
      <w:bCs/>
      <w:color w:val="3B006F"/>
      <w:kern w:val="28"/>
      <w:sz w:val="48"/>
      <w:szCs w:val="48"/>
    </w:rPr>
  </w:style>
  <w:style w:type="paragraph" w:styleId="Subtitle">
    <w:name w:val="Subtitle"/>
    <w:basedOn w:val="Title"/>
    <w:link w:val="SubtitleChar"/>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link w:val="NoteHeadingChar"/>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6C3065"/>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364945"/>
    <w:pPr>
      <w:ind w:left="720"/>
      <w:contextualSpacing/>
    </w:pPr>
  </w:style>
  <w:style w:type="paragraph" w:styleId="TOC8">
    <w:name w:val="toc 8"/>
    <w:basedOn w:val="Normal"/>
    <w:next w:val="Normal"/>
    <w:autoRedefine/>
    <w:uiPriority w:val="39"/>
    <w:unhideWhenUsed/>
    <w:rsid w:val="009841F4"/>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9841F4"/>
    <w:pPr>
      <w:spacing w:after="100" w:line="259" w:lineRule="auto"/>
      <w:ind w:left="1760"/>
    </w:pPr>
    <w:rPr>
      <w:rFonts w:asciiTheme="minorHAnsi" w:eastAsiaTheme="minorEastAsia" w:hAnsiTheme="minorHAnsi" w:cstheme="minorBidi"/>
      <w:color w:val="auto"/>
      <w:sz w:val="22"/>
      <w:szCs w:val="22"/>
    </w:rPr>
  </w:style>
  <w:style w:type="character" w:customStyle="1" w:styleId="Heading1Char">
    <w:name w:val="Heading 1 Char"/>
    <w:basedOn w:val="DefaultParagraphFont"/>
    <w:link w:val="Heading1"/>
    <w:rsid w:val="009B20A4"/>
    <w:rPr>
      <w:b/>
      <w:bCs/>
      <w:color w:val="3B006F"/>
      <w:kern w:val="32"/>
      <w:sz w:val="36"/>
      <w:szCs w:val="36"/>
    </w:rPr>
  </w:style>
  <w:style w:type="character" w:customStyle="1" w:styleId="Heading2Char">
    <w:name w:val="Heading 2 Char"/>
    <w:aliases w:val="H2 Char"/>
    <w:basedOn w:val="DefaultParagraphFont"/>
    <w:link w:val="Heading2"/>
    <w:rsid w:val="009B20A4"/>
    <w:rPr>
      <w:b/>
      <w:iCs/>
      <w:color w:val="3B006F"/>
      <w:kern w:val="32"/>
      <w:sz w:val="28"/>
      <w:szCs w:val="28"/>
    </w:rPr>
  </w:style>
  <w:style w:type="character" w:customStyle="1" w:styleId="Heading3Char">
    <w:name w:val="Heading 3 Char"/>
    <w:aliases w:val="H3 Char"/>
    <w:basedOn w:val="DefaultParagraphFont"/>
    <w:link w:val="Heading3"/>
    <w:rsid w:val="009B20A4"/>
    <w:rPr>
      <w:b/>
      <w:bCs/>
      <w:iCs/>
      <w:color w:val="3B006F"/>
      <w:kern w:val="32"/>
      <w:sz w:val="26"/>
      <w:szCs w:val="26"/>
    </w:rPr>
  </w:style>
  <w:style w:type="character" w:customStyle="1" w:styleId="Heading4Char">
    <w:name w:val="Heading 4 Char"/>
    <w:aliases w:val="H4 Char"/>
    <w:basedOn w:val="DefaultParagraphFont"/>
    <w:link w:val="Heading4"/>
    <w:rsid w:val="009B20A4"/>
    <w:rPr>
      <w:b/>
      <w:iCs/>
      <w:color w:val="3B006F"/>
      <w:kern w:val="32"/>
      <w:sz w:val="24"/>
      <w:szCs w:val="28"/>
    </w:rPr>
  </w:style>
  <w:style w:type="character" w:customStyle="1" w:styleId="Heading5Char">
    <w:name w:val="Heading 5 Char"/>
    <w:basedOn w:val="DefaultParagraphFont"/>
    <w:link w:val="Heading5"/>
    <w:rsid w:val="009B20A4"/>
    <w:rPr>
      <w:b/>
      <w:bCs/>
      <w:color w:val="3B006F"/>
      <w:kern w:val="32"/>
      <w:sz w:val="24"/>
      <w:szCs w:val="26"/>
    </w:rPr>
  </w:style>
  <w:style w:type="character" w:customStyle="1" w:styleId="Heading6Char">
    <w:name w:val="Heading 6 Char"/>
    <w:basedOn w:val="DefaultParagraphFont"/>
    <w:link w:val="Heading6"/>
    <w:rsid w:val="009B20A4"/>
    <w:rPr>
      <w:b/>
      <w:color w:val="3B006F"/>
      <w:kern w:val="32"/>
      <w:sz w:val="22"/>
      <w:szCs w:val="22"/>
    </w:rPr>
  </w:style>
  <w:style w:type="character" w:customStyle="1" w:styleId="Heading7Char">
    <w:name w:val="Heading 7 Char"/>
    <w:basedOn w:val="DefaultParagraphFont"/>
    <w:link w:val="Heading7"/>
    <w:rsid w:val="009B20A4"/>
    <w:rPr>
      <w:b/>
      <w:color w:val="3B006F"/>
      <w:kern w:val="32"/>
      <w:sz w:val="22"/>
      <w:szCs w:val="22"/>
    </w:rPr>
  </w:style>
  <w:style w:type="character" w:customStyle="1" w:styleId="Heading8Char">
    <w:name w:val="Heading 8 Char"/>
    <w:basedOn w:val="DefaultParagraphFont"/>
    <w:link w:val="Heading8"/>
    <w:rsid w:val="009B20A4"/>
    <w:rPr>
      <w:b/>
      <w:i/>
      <w:iCs/>
      <w:color w:val="3B006F"/>
      <w:kern w:val="32"/>
      <w:sz w:val="22"/>
      <w:szCs w:val="22"/>
    </w:rPr>
  </w:style>
  <w:style w:type="character" w:customStyle="1" w:styleId="Heading9Char">
    <w:name w:val="Heading 9 Char"/>
    <w:basedOn w:val="DefaultParagraphFont"/>
    <w:link w:val="Heading9"/>
    <w:rsid w:val="009B20A4"/>
    <w:rPr>
      <w:b/>
      <w:i/>
      <w:iCs/>
      <w:color w:val="3B006F"/>
      <w:kern w:val="32"/>
      <w:sz w:val="22"/>
      <w:szCs w:val="22"/>
    </w:rPr>
  </w:style>
  <w:style w:type="character" w:customStyle="1" w:styleId="TitleChar">
    <w:name w:val="Title Char"/>
    <w:basedOn w:val="DefaultParagraphFont"/>
    <w:link w:val="Title"/>
    <w:rsid w:val="009B20A4"/>
    <w:rPr>
      <w:b/>
      <w:bCs/>
      <w:color w:val="3B006F"/>
      <w:kern w:val="28"/>
      <w:sz w:val="48"/>
      <w:szCs w:val="48"/>
    </w:rPr>
  </w:style>
  <w:style w:type="character" w:customStyle="1" w:styleId="SubtitleChar">
    <w:name w:val="Subtitle Char"/>
    <w:basedOn w:val="DefaultParagraphFont"/>
    <w:link w:val="Subtitle"/>
    <w:rsid w:val="009B20A4"/>
    <w:rPr>
      <w:b/>
      <w:bCs/>
      <w:color w:val="3B006F"/>
      <w:kern w:val="28"/>
      <w:sz w:val="36"/>
      <w:szCs w:val="36"/>
    </w:rPr>
  </w:style>
  <w:style w:type="character" w:customStyle="1" w:styleId="HTMLPreformattedChar">
    <w:name w:val="HTML Preformatted Char"/>
    <w:basedOn w:val="DefaultParagraphFont"/>
    <w:link w:val="HTMLPreformatted"/>
    <w:rsid w:val="009B20A4"/>
    <w:rPr>
      <w:rFonts w:ascii="Arial Unicode MS" w:eastAsia="Arial Unicode MS" w:hAnsi="Arial Unicode MS" w:cs="Arial Unicode MS"/>
    </w:rPr>
  </w:style>
  <w:style w:type="character" w:customStyle="1" w:styleId="NoteHeadingChar">
    <w:name w:val="Note Heading Char"/>
    <w:basedOn w:val="DefaultParagraphFont"/>
    <w:link w:val="NoteHeading"/>
    <w:rsid w:val="009B20A4"/>
  </w:style>
  <w:style w:type="character" w:customStyle="1" w:styleId="HeaderChar">
    <w:name w:val="Header Char"/>
    <w:basedOn w:val="DefaultParagraphFont"/>
    <w:link w:val="Header"/>
    <w:rsid w:val="009B20A4"/>
  </w:style>
  <w:style w:type="paragraph" w:styleId="EndnoteText">
    <w:name w:val="endnote text"/>
    <w:basedOn w:val="Normal"/>
    <w:link w:val="EndnoteTextChar"/>
    <w:uiPriority w:val="99"/>
    <w:semiHidden/>
    <w:unhideWhenUsed/>
    <w:rsid w:val="000E547A"/>
  </w:style>
  <w:style w:type="character" w:customStyle="1" w:styleId="EndnoteTextChar">
    <w:name w:val="Endnote Text Char"/>
    <w:basedOn w:val="DefaultParagraphFont"/>
    <w:link w:val="EndnoteText"/>
    <w:uiPriority w:val="99"/>
    <w:semiHidden/>
    <w:rsid w:val="000E547A"/>
  </w:style>
  <w:style w:type="character" w:styleId="EndnoteReference">
    <w:name w:val="endnote reference"/>
    <w:basedOn w:val="DefaultParagraphFont"/>
    <w:uiPriority w:val="99"/>
    <w:semiHidden/>
    <w:unhideWhenUsed/>
    <w:rsid w:val="000E547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3180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png"/><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42" Type="http://schemas.openxmlformats.org/officeDocument/2006/relationships/hyperlink" Target="http://www.comptechdoc.org/independent/networking/guide/netarp.html" TargetMode="External"/><Relationship Id="rId47" Type="http://schemas.openxmlformats.org/officeDocument/2006/relationships/image" Target="media/image10.png"/><Relationship Id="rId50" Type="http://schemas.openxmlformats.org/officeDocument/2006/relationships/hyperlink" Target="http://www.ieee802.org/3/" TargetMode="External"/><Relationship Id="rId55" Type="http://schemas.openxmlformats.org/officeDocument/2006/relationships/hyperlink" Target="http://tools.ietf.org/html/rfc791" TargetMode="External"/><Relationship Id="rId63" Type="http://schemas.openxmlformats.org/officeDocument/2006/relationships/hyperlink" Target="http://tools.ietf.org/html/rfc2460" TargetMode="External"/><Relationship Id="rId68" Type="http://schemas.openxmlformats.org/officeDocument/2006/relationships/hyperlink" Target="http://tools.ietf.org/html/rfc2460" TargetMode="External"/><Relationship Id="rId76" Type="http://schemas.openxmlformats.org/officeDocument/2006/relationships/image" Target="media/image13.png"/><Relationship Id="rId84" Type="http://schemas.openxmlformats.org/officeDocument/2006/relationships/image" Target="media/image14.png"/><Relationship Id="rId89" Type="http://schemas.openxmlformats.org/officeDocument/2006/relationships/image" Target="media/image15.png"/><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http://tools.ietf.org/html/rfc2460" TargetMode="External"/><Relationship Id="rId92"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hyperlink" Target="http://www.mitre.org/" TargetMode="External"/><Relationship Id="rId29" Type="http://schemas.openxmlformats.org/officeDocument/2006/relationships/image" Target="media/image4.png"/><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hyperlink" Target="https://tools.ietf.org/html/rfc1122" TargetMode="External"/><Relationship Id="rId40" Type="http://schemas.openxmlformats.org/officeDocument/2006/relationships/hyperlink" Target="https://en.wikipedia.org/wiki/OSI_model" TargetMode="External"/><Relationship Id="rId45" Type="http://schemas.openxmlformats.org/officeDocument/2006/relationships/hyperlink" Target="http://tools.ietf.org/html/rfc4861" TargetMode="External"/><Relationship Id="rId53" Type="http://schemas.openxmlformats.org/officeDocument/2006/relationships/hyperlink" Target="http://en.wikipedia.org/wiki/Internet_Control_Message_Protocol" TargetMode="External"/><Relationship Id="rId58" Type="http://schemas.openxmlformats.org/officeDocument/2006/relationships/hyperlink" Target="http://tools.ietf.org/html/rfc791" TargetMode="External"/><Relationship Id="rId66" Type="http://schemas.openxmlformats.org/officeDocument/2006/relationships/hyperlink" Target="http://tools.ietf.org/html/rfc2460" TargetMode="External"/><Relationship Id="rId74" Type="http://schemas.openxmlformats.org/officeDocument/2006/relationships/hyperlink" Target="http://tools.ietf.org/html/rfc2406" TargetMode="External"/><Relationship Id="rId79" Type="http://schemas.openxmlformats.org/officeDocument/2006/relationships/hyperlink" Target="http://en.wikipedia.org/wiki/ICMP_Time_Exceeded" TargetMode="External"/><Relationship Id="rId87" Type="http://schemas.openxmlformats.org/officeDocument/2006/relationships/hyperlink" Target="http://tools.ietf.org/html/rfc4443" TargetMode="External"/><Relationship Id="rId5" Type="http://schemas.openxmlformats.org/officeDocument/2006/relationships/webSettings" Target="webSettings.xml"/><Relationship Id="rId61" Type="http://schemas.openxmlformats.org/officeDocument/2006/relationships/hyperlink" Target="http://tools.ietf.org/html/rfc3168%20" TargetMode="External"/><Relationship Id="rId82" Type="http://schemas.openxmlformats.org/officeDocument/2006/relationships/hyperlink" Target="http://www.networksorcery.com/enp/protocol/icmpv6.htm" TargetMode="External"/><Relationship Id="rId90" Type="http://schemas.openxmlformats.org/officeDocument/2006/relationships/hyperlink" Target="%20http://tools.ietf.org/html/rfc3168" TargetMode="External"/><Relationship Id="rId95" Type="http://schemas.openxmlformats.org/officeDocument/2006/relationships/hyperlink" Target="http://tools.ietf.org/html/rfc1347" TargetMode="External"/><Relationship Id="rId19" Type="http://schemas.openxmlformats.org/officeDocument/2006/relationships/hyperlink" Target="https://www.oasis-open.org/policies-guidelines/tc-process"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 Id="rId43" Type="http://schemas.openxmlformats.org/officeDocument/2006/relationships/hyperlink" Target="http://tools.ietf.org/html/rfc4861" TargetMode="External"/><Relationship Id="rId48" Type="http://schemas.openxmlformats.org/officeDocument/2006/relationships/hyperlink" Target="http://www.ieee802.org/3/" TargetMode="External"/><Relationship Id="rId56" Type="http://schemas.openxmlformats.org/officeDocument/2006/relationships/hyperlink" Target="http://en.wikipedia.org/wiki/IPv4" TargetMode="External"/><Relationship Id="rId64" Type="http://schemas.openxmlformats.org/officeDocument/2006/relationships/hyperlink" Target="http://en.wikipedia.org/wiki/IPv6" TargetMode="External"/><Relationship Id="rId69" Type="http://schemas.openxmlformats.org/officeDocument/2006/relationships/hyperlink" Target="http://tools.ietf.org/html/rfc2402" TargetMode="External"/><Relationship Id="rId77" Type="http://schemas.openxmlformats.org/officeDocument/2006/relationships/hyperlink" Target="http://en.wikipedia.org/wiki/ICMP_Destination_Unreachable" TargetMode="External"/><Relationship Id="rId8" Type="http://schemas.openxmlformats.org/officeDocument/2006/relationships/hyperlink" Target="https://www.oasis-open.org/committees/cti" TargetMode="External"/><Relationship Id="rId51" Type="http://schemas.openxmlformats.org/officeDocument/2006/relationships/hyperlink" Target="http://wiki.wireshark.org/Ethernet" TargetMode="External"/><Relationship Id="rId72" Type="http://schemas.openxmlformats.org/officeDocument/2006/relationships/hyperlink" Target="http://tools.ietf.org/html/rfc2460" TargetMode="External"/><Relationship Id="rId80" Type="http://schemas.openxmlformats.org/officeDocument/2006/relationships/hyperlink" Target="http://www.networksorcery.com/enp/protocol/icmp/msg30.htm" TargetMode="External"/><Relationship Id="rId85" Type="http://schemas.openxmlformats.org/officeDocument/2006/relationships/hyperlink" Target="http://tools.ietf.org/html/rfc4443" TargetMode="External"/><Relationship Id="rId93" Type="http://schemas.openxmlformats.org/officeDocument/2006/relationships/hyperlink" Target="http://tools.ietf.org/html/rfc2460" TargetMode="External"/><Relationship Id="rId98" Type="http://schemas.microsoft.com/office/2011/relationships/people" Target="people.xml"/><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image" Target="media/image7.png"/><Relationship Id="rId46" Type="http://schemas.openxmlformats.org/officeDocument/2006/relationships/hyperlink" Target="http://ipv6.com/articles/general/IPv6-Addressing.htm" TargetMode="External"/><Relationship Id="rId59" Type="http://schemas.openxmlformats.org/officeDocument/2006/relationships/hyperlink" Target="http://en.wikipedia.org/wiki/IPv4" TargetMode="External"/><Relationship Id="rId67" Type="http://schemas.openxmlformats.org/officeDocument/2006/relationships/hyperlink" Target="http://tools.ietf.org/html/rfc2460" TargetMode="External"/><Relationship Id="rId20" Type="http://schemas.openxmlformats.org/officeDocument/2006/relationships/hyperlink" Target="https://www.oasis-open.org/policies-guidelines/tc-process" TargetMode="External"/><Relationship Id="rId41" Type="http://schemas.openxmlformats.org/officeDocument/2006/relationships/image" Target="media/image8.png"/><Relationship Id="rId54" Type="http://schemas.openxmlformats.org/officeDocument/2006/relationships/hyperlink" Target="http://www.networksorcery.com/enp/protocol/icmp.htm" TargetMode="External"/><Relationship Id="rId62" Type="http://schemas.openxmlformats.org/officeDocument/2006/relationships/hyperlink" Target="http://tools.ietf.org/html/rfc3513" TargetMode="External"/><Relationship Id="rId70" Type="http://schemas.openxmlformats.org/officeDocument/2006/relationships/hyperlink" Target="http://tools.ietf.org/html/rfc2406" TargetMode="External"/><Relationship Id="rId75" Type="http://schemas.openxmlformats.org/officeDocument/2006/relationships/hyperlink" Target="http://www.networksorcery.com/enp/protocol/icmp.htm" TargetMode="External"/><Relationship Id="rId83" Type="http://schemas.openxmlformats.org/officeDocument/2006/relationships/hyperlink" Target="http://en.wikipedia.org/wiki/ICMPv6" TargetMode="External"/><Relationship Id="rId88" Type="http://schemas.openxmlformats.org/officeDocument/2006/relationships/hyperlink" Target="http://en.wikipedia.org/wiki/Transmission_Control_Protocol" TargetMode="External"/><Relationship Id="rId91" Type="http://schemas.openxmlformats.org/officeDocument/2006/relationships/hyperlink" Target="http://en.wikipedia.org/wiki/User_Datagram_Protocol" TargetMode="External"/><Relationship Id="rId9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49" Type="http://schemas.openxmlformats.org/officeDocument/2006/relationships/hyperlink" Target="http://wiki.wireshark.org/Ethernet" TargetMode="External"/><Relationship Id="rId57" Type="http://schemas.openxmlformats.org/officeDocument/2006/relationships/image" Target="media/image11.png"/><Relationship Id="rId10" Type="http://schemas.openxmlformats.org/officeDocument/2006/relationships/hyperlink" Target="http://www.dhs.gov/office-cybersecurity-and-communications" TargetMode="External"/><Relationship Id="rId31" Type="http://schemas.openxmlformats.org/officeDocument/2006/relationships/image" Target="media/image5.png"/><Relationship Id="rId44" Type="http://schemas.openxmlformats.org/officeDocument/2006/relationships/image" Target="media/image9.png"/><Relationship Id="rId52" Type="http://schemas.openxmlformats.org/officeDocument/2006/relationships/hyperlink" Target="http://en.wikipedia.org/wiki/Internet_layer" TargetMode="External"/><Relationship Id="rId60" Type="http://schemas.openxmlformats.org/officeDocument/2006/relationships/hyperlink" Target="http://tools.ietf.org/html/rfc2474" TargetMode="External"/><Relationship Id="rId65" Type="http://schemas.openxmlformats.org/officeDocument/2006/relationships/image" Target="media/image12.png"/><Relationship Id="rId73" Type="http://schemas.openxmlformats.org/officeDocument/2006/relationships/hyperlink" Target="http://tools.ietf.org/html/rfc2402" TargetMode="External"/><Relationship Id="rId78" Type="http://schemas.openxmlformats.org/officeDocument/2006/relationships/hyperlink" Target="http://en.wikipedia.org/wiki/ICMP_Source_Quench" TargetMode="External"/><Relationship Id="rId81" Type="http://schemas.openxmlformats.org/officeDocument/2006/relationships/hyperlink" Target="http://tools.ietf.org/html/rfc4443" TargetMode="External"/><Relationship Id="rId86" Type="http://schemas.openxmlformats.org/officeDocument/2006/relationships/hyperlink" Target="http://tools.ietf.org/html/rfc2463" TargetMode="External"/><Relationship Id="rId94" Type="http://schemas.openxmlformats.org/officeDocument/2006/relationships/hyperlink" Target="http://tools.ietf.org/html/rfc2460"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39" Type="http://schemas.openxmlformats.org/officeDocument/2006/relationships/hyperlink" Target="https://en.wikipedia.org/wiki/OSI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75D82-58FD-4E40-A695-8F0F6EDCE1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1612</TotalTime>
  <Pages>100</Pages>
  <Words>26771</Words>
  <Characters>152601</Characters>
  <Application>Microsoft Office Word</Application>
  <DocSecurity>0</DocSecurity>
  <Lines>1271</Lines>
  <Paragraphs>358</Paragraphs>
  <ScaleCrop>false</ScaleCrop>
  <HeadingPairs>
    <vt:vector size="2" baseType="variant">
      <vt:variant>
        <vt:lpstr>Title</vt:lpstr>
      </vt:variant>
      <vt:variant>
        <vt:i4>1</vt:i4>
      </vt:variant>
    </vt:vector>
  </HeadingPairs>
  <TitlesOfParts>
    <vt:vector size="1" baseType="lpstr">
      <vt:lpstr>word_docs/Network_Packet_Object.docx</vt:lpstr>
    </vt:vector>
  </TitlesOfParts>
  <Company/>
  <LinksUpToDate>false</LinksUpToDate>
  <CharactersWithSpaces>179014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word_docs/Network_Packet_Object.docx</dc:title>
  <dc:subject/>
  <dc:creator>Piazza, Rich</dc:creator>
  <cp:keywords/>
  <dc:description/>
  <cp:lastModifiedBy>Piazza, Rich</cp:lastModifiedBy>
  <cp:revision>26</cp:revision>
  <dcterms:created xsi:type="dcterms:W3CDTF">2016-04-25T21:43:00Z</dcterms:created>
  <dcterms:modified xsi:type="dcterms:W3CDTF">2016-05-09T16:11:00Z</dcterms:modified>
</cp:coreProperties>
</file>