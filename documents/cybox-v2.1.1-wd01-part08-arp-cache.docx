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7151E26A" w14:textId="68F1D3FF" w:rsidR="007E76CB" w:rsidRPr="00CE06CB" w:rsidRDefault="00E676D7" w:rsidP="007E76CB">
      <w:pPr>
        <w:pStyle w:val="Title"/>
        <w:rPr>
          <w:sz w:val="28"/>
          <w:szCs w:val="28"/>
        </w:rPr>
      </w:pPr>
      <w:proofErr w:type="spellStart"/>
      <w:r w:rsidRPr="009608FD">
        <w:rPr>
          <w:sz w:val="28"/>
          <w:szCs w:val="28"/>
        </w:rPr>
        <w:t>C</w:t>
      </w:r>
      <w:bookmarkStart w:id="0" w:name="_Ref433016805"/>
      <w:bookmarkEnd w:id="0"/>
      <w:r w:rsidRPr="009608FD">
        <w:rPr>
          <w:sz w:val="28"/>
          <w:szCs w:val="28"/>
        </w:rPr>
        <w:t>ybOX</w:t>
      </w:r>
      <w:r w:rsidR="00726475">
        <w:rPr>
          <w:sz w:val="28"/>
          <w:szCs w:val="28"/>
          <w:vertAlign w:val="superscript"/>
        </w:rPr>
        <w:t>TM</w:t>
      </w:r>
      <w:proofErr w:type="spellEnd"/>
      <w:r w:rsidRPr="009608FD">
        <w:rPr>
          <w:sz w:val="28"/>
          <w:szCs w:val="28"/>
        </w:rPr>
        <w:t xml:space="preserve"> Version 2.1.1 Part </w:t>
      </w:r>
      <w:r w:rsidR="00CC0B2B">
        <w:rPr>
          <w:sz w:val="28"/>
          <w:szCs w:val="28"/>
        </w:rPr>
        <w:t>0</w:t>
      </w:r>
      <w:r w:rsidRPr="009608FD">
        <w:rPr>
          <w:sz w:val="28"/>
          <w:szCs w:val="28"/>
        </w:rPr>
        <w:t>8: ARP Cache Object</w:t>
      </w:r>
    </w:p>
    <w:p w14:paraId="6D67FB82" w14:textId="77777777" w:rsidR="007E76CB" w:rsidRPr="003817AC" w:rsidRDefault="00E676D7" w:rsidP="007E76CB">
      <w:pPr>
        <w:pStyle w:val="Subtitle"/>
        <w:rPr>
          <w:sz w:val="24"/>
          <w:szCs w:val="24"/>
        </w:rPr>
      </w:pPr>
      <w:r w:rsidRPr="003817AC">
        <w:rPr>
          <w:sz w:val="24"/>
          <w:szCs w:val="24"/>
        </w:rPr>
        <w:t>Working Draft 01</w:t>
      </w:r>
    </w:p>
    <w:p w14:paraId="4928A5EF" w14:textId="2F31F335" w:rsidR="007E76CB" w:rsidRDefault="00F7073B" w:rsidP="007E76CB">
      <w:pPr>
        <w:pStyle w:val="Subtitle"/>
        <w:rPr>
          <w:sz w:val="24"/>
          <w:szCs w:val="24"/>
        </w:rPr>
      </w:pPr>
      <w:bookmarkStart w:id="1" w:name="_Toc85472892"/>
      <w:r>
        <w:rPr>
          <w:sz w:val="24"/>
          <w:szCs w:val="24"/>
        </w:rPr>
        <w:t>15 December</w:t>
      </w:r>
      <w:r w:rsidR="00E676D7">
        <w:rPr>
          <w:sz w:val="24"/>
          <w:szCs w:val="24"/>
        </w:rPr>
        <w:t xml:space="preserve"> 2015</w:t>
      </w:r>
    </w:p>
    <w:p w14:paraId="37729778" w14:textId="77777777" w:rsidR="007E76CB" w:rsidRDefault="00E676D7" w:rsidP="004165C8">
      <w:pPr>
        <w:pStyle w:val="Titlepageinfo"/>
      </w:pPr>
      <w:r>
        <w:t>Technical Committee:</w:t>
      </w:r>
    </w:p>
    <w:p w14:paraId="4229A1AC" w14:textId="77777777" w:rsidR="007E76CB" w:rsidRDefault="00934B5C" w:rsidP="004165C8">
      <w:pPr>
        <w:pStyle w:val="Titlepageinfodescription"/>
      </w:pPr>
      <w:hyperlink r:id="rId8" w:history="1">
        <w:r w:rsidR="00E676D7">
          <w:rPr>
            <w:rStyle w:val="Hyperlink"/>
          </w:rPr>
          <w:t>OASIS Cyber Threat Intelligence (CTI) TC</w:t>
        </w:r>
      </w:hyperlink>
    </w:p>
    <w:p w14:paraId="522C1D79" w14:textId="77777777" w:rsidR="007E76CB" w:rsidRDefault="00E676D7" w:rsidP="004165C8">
      <w:pPr>
        <w:pStyle w:val="Titlepageinfo"/>
      </w:pPr>
      <w:r>
        <w:t>Chair:</w:t>
      </w:r>
    </w:p>
    <w:p w14:paraId="01738A92" w14:textId="77777777" w:rsidR="007E76CB" w:rsidRDefault="00E676D7" w:rsidP="004165C8">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4897ADD3" w14:textId="77777777" w:rsidR="007E76CB" w:rsidRDefault="00E676D7" w:rsidP="004165C8">
      <w:pPr>
        <w:pStyle w:val="Titlepageinfo"/>
      </w:pPr>
      <w:r>
        <w:t>Editors:</w:t>
      </w:r>
    </w:p>
    <w:p w14:paraId="7DF446A0" w14:textId="77777777" w:rsidR="007E76CB" w:rsidRDefault="00E676D7" w:rsidP="004165C8">
      <w:pPr>
        <w:pStyle w:val="Contributor"/>
        <w:rPr>
          <w:rStyle w:val="Hyperlink"/>
          <w:b/>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F465EAA" w14:textId="77777777" w:rsidR="007E76CB" w:rsidRPr="009D7D6E" w:rsidRDefault="00E676D7" w:rsidP="004165C8">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9AA6105" w14:textId="77777777" w:rsidR="007E76CB" w:rsidRDefault="00E676D7" w:rsidP="004165C8">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858DEAC" w14:textId="77777777" w:rsidR="007E76CB" w:rsidRDefault="00E676D7" w:rsidP="004165C8">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14634EDE" w14:textId="77777777" w:rsidR="007E76CB" w:rsidRDefault="00E676D7" w:rsidP="004165C8">
      <w:pPr>
        <w:pStyle w:val="Titlepageinfo"/>
      </w:pPr>
      <w:bookmarkStart w:id="2" w:name="AdditionalArtifacts"/>
      <w:r>
        <w:t>Additional artifacts:</w:t>
      </w:r>
      <w:bookmarkEnd w:id="2"/>
    </w:p>
    <w:p w14:paraId="40D56115" w14:textId="4D53C816" w:rsidR="007E76CB" w:rsidRDefault="00E676D7" w:rsidP="004165C8">
      <w:pPr>
        <w:pStyle w:val="RelatedWork"/>
        <w:tabs>
          <w:tab w:val="clear" w:pos="720"/>
        </w:tabs>
        <w:ind w:left="720" w:firstLine="0"/>
      </w:pPr>
      <w:r w:rsidRPr="00560795">
        <w:t xml:space="preserve">This prose specification is one component of a Work Product </w:t>
      </w:r>
      <w:r>
        <w:t>which consists of</w:t>
      </w:r>
      <w:r w:rsidRPr="00560795">
        <w:t>:</w:t>
      </w:r>
    </w:p>
    <w:p w14:paraId="52A5FB1D" w14:textId="5D3BEA55"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w:t>
      </w:r>
      <w:r w:rsidRPr="00D44DFE">
        <w:rPr>
          <w:i/>
        </w:rPr>
        <w:t>1: Overview</w:t>
      </w:r>
      <w:r>
        <w:t>. [URI]</w:t>
      </w:r>
    </w:p>
    <w:p w14:paraId="449F7036" w14:textId="77777777" w:rsidR="00CC0B2B" w:rsidRDefault="00CC0B2B" w:rsidP="00CC0B2B">
      <w:pPr>
        <w:pStyle w:val="RelatedWork"/>
        <w:numPr>
          <w:ilvl w:val="0"/>
          <w:numId w:val="8"/>
        </w:numPr>
        <w:tabs>
          <w:tab w:val="clear" w:pos="1080"/>
        </w:tabs>
      </w:pPr>
      <w:r>
        <w:rPr>
          <w:i/>
        </w:rPr>
        <w:t>CybOX™ Version 2.1.1</w:t>
      </w:r>
      <w:r w:rsidRPr="00D44DFE">
        <w:rPr>
          <w:i/>
        </w:rPr>
        <w:t xml:space="preserve"> Part </w:t>
      </w:r>
      <w:r>
        <w:rPr>
          <w:i/>
        </w:rPr>
        <w:t>02</w:t>
      </w:r>
      <w:r w:rsidRPr="00D44DFE">
        <w:rPr>
          <w:i/>
        </w:rPr>
        <w:t xml:space="preserve">: </w:t>
      </w:r>
      <w:r>
        <w:rPr>
          <w:i/>
        </w:rPr>
        <w:t>Common</w:t>
      </w:r>
      <w:r>
        <w:t>. [URI]</w:t>
      </w:r>
    </w:p>
    <w:p w14:paraId="33A0AEF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sidRPr="00755A38">
        <w:rPr>
          <w:i/>
        </w:rPr>
        <w:t xml:space="preserve">Part </w:t>
      </w:r>
      <w:r>
        <w:rPr>
          <w:i/>
        </w:rPr>
        <w:t>0</w:t>
      </w:r>
      <w:r w:rsidRPr="00755A38">
        <w:rPr>
          <w:i/>
        </w:rPr>
        <w:t>3: Core</w:t>
      </w:r>
      <w:r>
        <w:t>. [URI]</w:t>
      </w:r>
    </w:p>
    <w:p w14:paraId="36643FE6"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04</w:t>
      </w:r>
      <w:r w:rsidRPr="00755A38">
        <w:rPr>
          <w:i/>
        </w:rPr>
        <w:t xml:space="preserve">: </w:t>
      </w:r>
      <w:r>
        <w:rPr>
          <w:i/>
        </w:rPr>
        <w:t>Default Extensions</w:t>
      </w:r>
      <w:r>
        <w:t>. [URI]</w:t>
      </w:r>
    </w:p>
    <w:p w14:paraId="3EF4270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05</w:t>
      </w:r>
      <w:r w:rsidRPr="00755A38">
        <w:rPr>
          <w:i/>
        </w:rPr>
        <w:t xml:space="preserve">: </w:t>
      </w:r>
      <w:r>
        <w:rPr>
          <w:i/>
        </w:rPr>
        <w:t>Default Vocabularies</w:t>
      </w:r>
      <w:r>
        <w:t>. [URI]</w:t>
      </w:r>
    </w:p>
    <w:p w14:paraId="378B2F6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06</w:t>
      </w:r>
      <w:r w:rsidRPr="00755A38">
        <w:rPr>
          <w:i/>
        </w:rPr>
        <w:t xml:space="preserve">: </w:t>
      </w:r>
      <w:r>
        <w:rPr>
          <w:i/>
        </w:rPr>
        <w:t>UML Model</w:t>
      </w:r>
      <w:r>
        <w:t>. [URI]</w:t>
      </w:r>
    </w:p>
    <w:p w14:paraId="71A5A0A2"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07</w:t>
      </w:r>
      <w:r w:rsidRPr="00755A38">
        <w:rPr>
          <w:i/>
        </w:rPr>
        <w:t xml:space="preserve">: </w:t>
      </w:r>
      <w:r>
        <w:rPr>
          <w:i/>
        </w:rPr>
        <w:t>API Object</w:t>
      </w:r>
      <w:r>
        <w:t>. [URI]</w:t>
      </w:r>
    </w:p>
    <w:p w14:paraId="7A10657A" w14:textId="34C8D9AB"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08</w:t>
      </w:r>
      <w:r w:rsidRPr="00755A38">
        <w:rPr>
          <w:i/>
        </w:rPr>
        <w:t xml:space="preserve">: </w:t>
      </w:r>
      <w:r>
        <w:rPr>
          <w:i/>
        </w:rPr>
        <w:t>ARP Cache Object</w:t>
      </w:r>
      <w:r>
        <w:t xml:space="preserve">. (this document) </w:t>
      </w:r>
    </w:p>
    <w:p w14:paraId="6211F89F" w14:textId="77777777" w:rsidR="00CC0B2B" w:rsidRDefault="00CC0B2B" w:rsidP="00CC0B2B">
      <w:pPr>
        <w:pStyle w:val="RelatedWork"/>
        <w:numPr>
          <w:ilvl w:val="0"/>
          <w:numId w:val="8"/>
        </w:numPr>
        <w:tabs>
          <w:tab w:val="clear" w:pos="1080"/>
        </w:tabs>
      </w:pPr>
      <w:r>
        <w:rPr>
          <w:i/>
        </w:rPr>
        <w:t>CybOX™ Version 2.1.1</w:t>
      </w:r>
      <w:r w:rsidRPr="00D44DFE">
        <w:rPr>
          <w:i/>
        </w:rPr>
        <w:t xml:space="preserve"> </w:t>
      </w:r>
      <w:r>
        <w:rPr>
          <w:i/>
        </w:rPr>
        <w:t>Part 09</w:t>
      </w:r>
      <w:r w:rsidRPr="00755A38">
        <w:rPr>
          <w:i/>
        </w:rPr>
        <w:t xml:space="preserve">: </w:t>
      </w:r>
      <w:r>
        <w:rPr>
          <w:i/>
        </w:rPr>
        <w:t>AS Object</w:t>
      </w:r>
      <w:r>
        <w:t>. [URI]</w:t>
      </w:r>
    </w:p>
    <w:p w14:paraId="6E07AC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7721B3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F8C1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CB287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7F2969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10872B0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2C8A19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48FACC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88E2A7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00A22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0587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0E2489A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2AC150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52A515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37EEE9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793DFF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04AB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127B50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B582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F17D2BB" w14:textId="5B9B7265"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7FFC39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0A3CC74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[URI]</w:t>
      </w:r>
    </w:p>
    <w:p w14:paraId="58B5181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366A713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2C8627A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34: Memory Object</w:t>
      </w:r>
      <w:r>
        <w:t>. [URI]</w:t>
      </w:r>
    </w:p>
    <w:p w14:paraId="31AC990C"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8379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FF9EB6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21C8D42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308031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4105C69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15A1ABB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764538C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58A1594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40EAF13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10342DC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3CCC4B7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0477BB7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0060B183"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18868ED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7D21791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82F19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11F959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25DCA81F"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1D2A67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54: Unix File Object</w:t>
      </w:r>
      <w:r>
        <w:t>. [URI]</w:t>
      </w:r>
    </w:p>
    <w:p w14:paraId="7EBF797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12A3C91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56: Unix Pipe Object</w:t>
      </w:r>
      <w:r>
        <w:t>. [URI]</w:t>
      </w:r>
    </w:p>
    <w:p w14:paraId="3066186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57: Unix Process Object</w:t>
      </w:r>
      <w:r>
        <w:t>. [URI]</w:t>
      </w:r>
    </w:p>
    <w:p w14:paraId="57C2DED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58: Unix User Account Object</w:t>
      </w:r>
      <w:r>
        <w:t>. [URI]</w:t>
      </w:r>
    </w:p>
    <w:p w14:paraId="69ECAE0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59: Unix Volume Object</w:t>
      </w:r>
      <w:r>
        <w:t>. [URI]</w:t>
      </w:r>
    </w:p>
    <w:p w14:paraId="37DC67E1" w14:textId="427AC38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 xml:space="preserve">Part 60: </w:t>
      </w:r>
      <w:r w:rsidR="00DB236D">
        <w:rPr>
          <w:i/>
        </w:rPr>
        <w:t>User</w:t>
      </w:r>
      <w:r>
        <w:rPr>
          <w:i/>
        </w:rPr>
        <w:t xml:space="preserve"> Account Object</w:t>
      </w:r>
      <w:r>
        <w:t>. [URI]</w:t>
      </w:r>
    </w:p>
    <w:p w14:paraId="1D8A04D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2E7BD3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F52A10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3FF940C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58379A1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682039BA"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75383B1"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19EFDF1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224E3B4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2E44653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0EC9E38"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607E81A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70404C5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6DBE792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3F3BBB0B"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71836D09"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59FADC8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07EAA3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F95D0A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1728856"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61E513C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2C34662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71409E9E"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5711FE2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6850B1A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7ABD35ED"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47CABD8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47D4FA2B" w14:textId="77777777" w:rsidR="007E76CB" w:rsidRDefault="00E676D7" w:rsidP="004165C8">
      <w:pPr>
        <w:pStyle w:val="RelatedWork"/>
        <w:numPr>
          <w:ilvl w:val="0"/>
          <w:numId w:val="8"/>
        </w:numPr>
      </w:pPr>
      <w:proofErr w:type="spellStart"/>
      <w:r>
        <w:rPr>
          <w:i/>
        </w:rPr>
        <w:lastRenderedPageBreak/>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508E2A92"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790412E7"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2C562F64"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0164D265"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13E80F9C"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48AB9FE0" w14:textId="77777777" w:rsidR="007E76CB" w:rsidRDefault="00E676D7" w:rsidP="004165C8">
      <w:pPr>
        <w:pStyle w:val="RelatedWork"/>
        <w:numPr>
          <w:ilvl w:val="0"/>
          <w:numId w:val="8"/>
        </w:numPr>
      </w:pPr>
      <w:proofErr w:type="spellStart"/>
      <w:r>
        <w:rPr>
          <w:i/>
        </w:rPr>
        <w:t>CybOX</w:t>
      </w:r>
      <w:r w:rsidR="00513BED">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7B212F4C" w14:textId="3A25E304" w:rsidR="007E76CB" w:rsidRDefault="007E76CB" w:rsidP="004165C8">
      <w:pPr>
        <w:pStyle w:val="RelatedWork"/>
        <w:tabs>
          <w:tab w:val="clear" w:pos="720"/>
        </w:tabs>
        <w:ind w:firstLine="0"/>
      </w:pPr>
    </w:p>
    <w:p w14:paraId="432073BD" w14:textId="77777777" w:rsidR="007E76CB" w:rsidRDefault="00E676D7" w:rsidP="004165C8">
      <w:pPr>
        <w:pStyle w:val="Titlepageinfo"/>
      </w:pPr>
      <w:bookmarkStart w:id="3" w:name="RelatedWork"/>
      <w:r>
        <w:t>Related work</w:t>
      </w:r>
      <w:bookmarkEnd w:id="3"/>
      <w:r>
        <w:t>:</w:t>
      </w:r>
    </w:p>
    <w:p w14:paraId="4F0500B0" w14:textId="77777777" w:rsidR="007E76CB" w:rsidRPr="004C4D7C" w:rsidRDefault="00E676D7" w:rsidP="004165C8">
      <w:pPr>
        <w:pStyle w:val="Titlepageinfodescription"/>
      </w:pPr>
      <w:r>
        <w:t>This specification is related to:</w:t>
      </w:r>
    </w:p>
    <w:p w14:paraId="0DF8306A" w14:textId="467FEAFD" w:rsidR="007E76CB" w:rsidRDefault="00E676D7" w:rsidP="004165C8">
      <w:pPr>
        <w:pStyle w:val="RelatedWork"/>
        <w:numPr>
          <w:ilvl w:val="0"/>
          <w:numId w:val="9"/>
        </w:numPr>
      </w:pPr>
      <w:r w:rsidRPr="00F94051">
        <w:rPr>
          <w:i/>
        </w:rPr>
        <w:t>STIX</w:t>
      </w:r>
      <w:r w:rsidR="00C238D0">
        <w:rPr>
          <w:i/>
          <w:vertAlign w:val="superscript"/>
        </w:rPr>
        <w:t>TM</w:t>
      </w:r>
      <w:r w:rsidRPr="00F94051">
        <w:rPr>
          <w:i/>
        </w:rPr>
        <w:t xml:space="preserve"> Version 1.2.1</w:t>
      </w:r>
      <w:r>
        <w:rPr>
          <w:i/>
        </w:rPr>
        <w:t xml:space="preserve"> (placeholder)</w:t>
      </w:r>
    </w:p>
    <w:p w14:paraId="05660922" w14:textId="77777777" w:rsidR="007E76CB" w:rsidRDefault="00E676D7" w:rsidP="004165C8">
      <w:pPr>
        <w:pStyle w:val="Titlepageinfo"/>
      </w:pPr>
      <w:r>
        <w:t>Abstract:</w:t>
      </w:r>
    </w:p>
    <w:p w14:paraId="367920CA" w14:textId="0601062B" w:rsidR="007E76CB" w:rsidRPr="00A00963" w:rsidRDefault="00E676D7" w:rsidP="004165C8">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74BD4">
        <w:rPr>
          <w:iCs/>
        </w:rPr>
        <w:t>,</w:t>
      </w:r>
      <w:r w:rsidRPr="00A00963">
        <w:rPr>
          <w:iCs/>
        </w:rPr>
        <w:t xml:space="preserve"> and analysis heuristics. This specification document defines the ARP Cache Object data model</w:t>
      </w:r>
      <w:r w:rsidRPr="00A00963">
        <w:t>, which is one of the Object data models for CybOX content.</w:t>
      </w:r>
    </w:p>
    <w:p w14:paraId="5FEBAB24" w14:textId="77777777" w:rsidR="007E76CB" w:rsidRDefault="00E676D7" w:rsidP="004165C8">
      <w:pPr>
        <w:pStyle w:val="Titlepageinfo"/>
      </w:pPr>
      <w:r>
        <w:t>Status:</w:t>
      </w:r>
    </w:p>
    <w:p w14:paraId="6F116209" w14:textId="77777777" w:rsidR="007E76CB" w:rsidRDefault="00E676D7" w:rsidP="004165C8">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8EAEAEF" w14:textId="77777777" w:rsidR="007E76CB" w:rsidRDefault="00E676D7" w:rsidP="004165C8">
      <w:pPr>
        <w:pStyle w:val="Titlepageinfo"/>
      </w:pPr>
      <w:r>
        <w:t>URI patterns:</w:t>
      </w:r>
    </w:p>
    <w:p w14:paraId="126F0076" w14:textId="31C5573D" w:rsidR="004A636D" w:rsidRPr="00CA025D" w:rsidRDefault="004A636D" w:rsidP="004165C8">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cybox/v2.1.1/csd01/part</w:t>
      </w:r>
      <w:r w:rsidR="008809F5">
        <w:rPr>
          <w:rStyle w:val="Hyperlink"/>
          <w:color w:val="auto"/>
        </w:rPr>
        <w:t>8</w:t>
      </w:r>
      <w:r>
        <w:rPr>
          <w:rStyle w:val="Hyperlink"/>
          <w:color w:val="auto"/>
        </w:rPr>
        <w:t>-</w:t>
      </w:r>
      <w:r w:rsidR="008809F5">
        <w:rPr>
          <w:rStyle w:val="Hyperlink"/>
          <w:color w:val="auto"/>
        </w:rPr>
        <w:t>arp-cache</w:t>
      </w:r>
      <w:r>
        <w:rPr>
          <w:rStyle w:val="Hyperlink"/>
          <w:color w:val="auto"/>
        </w:rPr>
        <w:t>-object/cybox</w:t>
      </w:r>
      <w:r w:rsidRPr="00163EB3">
        <w:rPr>
          <w:rStyle w:val="Hyperlink"/>
          <w:color w:val="auto"/>
        </w:rPr>
        <w:t>-v</w:t>
      </w:r>
      <w:r>
        <w:rPr>
          <w:rStyle w:val="Hyperlink"/>
          <w:color w:val="auto"/>
        </w:rPr>
        <w:t>2.1</w:t>
      </w:r>
      <w:r w:rsidRPr="00163EB3">
        <w:rPr>
          <w:rStyle w:val="Hyperlink"/>
          <w:color w:val="auto"/>
        </w:rPr>
        <w:t>.1-</w:t>
      </w:r>
      <w:r>
        <w:rPr>
          <w:rStyle w:val="Hyperlink"/>
          <w:color w:val="auto"/>
        </w:rPr>
        <w:t>cs</w:t>
      </w:r>
      <w:r w:rsidRPr="00163EB3">
        <w:rPr>
          <w:rStyle w:val="Hyperlink"/>
          <w:color w:val="auto"/>
        </w:rPr>
        <w:t>d01-part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477168F0" w14:textId="107AADBA" w:rsidR="004A636D" w:rsidRPr="00CA025D" w:rsidRDefault="004A636D" w:rsidP="004165C8">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cybox/v2.1.1/cybox</w:t>
      </w:r>
      <w:r w:rsidRPr="00163EB3">
        <w:rPr>
          <w:rStyle w:val="Hyperlink"/>
          <w:color w:val="auto"/>
        </w:rPr>
        <w:t>-v</w:t>
      </w:r>
      <w:r>
        <w:rPr>
          <w:rStyle w:val="Hyperlink"/>
          <w:color w:val="auto"/>
        </w:rPr>
        <w:t>2.1</w:t>
      </w:r>
      <w:r w:rsidRPr="00163EB3">
        <w:rPr>
          <w:rStyle w:val="Hyperlink"/>
          <w:color w:val="auto"/>
        </w:rPr>
        <w:t>.1-part</w:t>
      </w:r>
      <w:r w:rsidR="008809F5">
        <w:rPr>
          <w:rStyle w:val="Hyperlink"/>
          <w:color w:val="auto"/>
        </w:rPr>
        <w:t>8</w:t>
      </w:r>
      <w:r w:rsidRPr="00163EB3">
        <w:rPr>
          <w:rStyle w:val="Hyperlink"/>
          <w:color w:val="auto"/>
        </w:rPr>
        <w:t>-</w:t>
      </w:r>
      <w:r w:rsidR="008809F5">
        <w:rPr>
          <w:rStyle w:val="Hyperlink"/>
          <w:color w:val="auto"/>
        </w:rPr>
        <w:t>arp-cache</w:t>
      </w:r>
      <w:r>
        <w:rPr>
          <w:rStyle w:val="Hyperlink"/>
          <w:color w:val="auto"/>
        </w:rPr>
        <w:t>-object</w:t>
      </w:r>
      <w:r w:rsidRPr="00163EB3">
        <w:rPr>
          <w:rStyle w:val="Hyperlink"/>
          <w:color w:val="auto"/>
        </w:rPr>
        <w:t>.docx</w:t>
      </w:r>
    </w:p>
    <w:p w14:paraId="64D39042" w14:textId="77777777" w:rsidR="004A636D" w:rsidRDefault="004A636D" w:rsidP="004165C8">
      <w:pPr>
        <w:pStyle w:val="Abstract"/>
      </w:pPr>
      <w:r>
        <w:t>(Managed by OASIS TC Administration; please don’t modify.)</w:t>
      </w:r>
    </w:p>
    <w:p w14:paraId="03672BA0" w14:textId="44609AC4" w:rsidR="007E76CB" w:rsidRDefault="007E76CB" w:rsidP="004165C8">
      <w:pPr>
        <w:pStyle w:val="Abstract"/>
      </w:pPr>
    </w:p>
    <w:p w14:paraId="28014410" w14:textId="491E1829" w:rsidR="007E76CB" w:rsidRDefault="007E76CB" w:rsidP="004165C8">
      <w:pPr>
        <w:pStyle w:val="Abstract"/>
      </w:pPr>
    </w:p>
    <w:p w14:paraId="539CD05C" w14:textId="65FBBD8F" w:rsidR="007E76CB" w:rsidRPr="00852E10" w:rsidRDefault="00E36BAD" w:rsidP="004165C8">
      <w:pPr>
        <w:spacing w:after="80"/>
      </w:pPr>
      <w:r>
        <w:t>Copyright © OASIS Open 2016</w:t>
      </w:r>
      <w:r w:rsidR="00E676D7" w:rsidRPr="00852E10">
        <w:t>. All Rights Reserved.</w:t>
      </w:r>
    </w:p>
    <w:p w14:paraId="41F23C41" w14:textId="77777777" w:rsidR="007E76CB" w:rsidRPr="00852E10" w:rsidRDefault="00E676D7" w:rsidP="004165C8">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4FE537F" w14:textId="77777777" w:rsidR="007E76CB" w:rsidRPr="00852E10" w:rsidRDefault="00E676D7" w:rsidP="004165C8">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BD5E65C" w14:textId="77777777" w:rsidR="007E76CB" w:rsidRDefault="00E676D7" w:rsidP="004165C8">
      <w:pPr>
        <w:spacing w:after="80"/>
      </w:pPr>
      <w:r w:rsidRPr="00852E10">
        <w:t>The limited permissions granted above are perpetual and will not be revoked by OASIS or its successors or assigns.</w:t>
      </w:r>
    </w:p>
    <w:p w14:paraId="47F32C3E" w14:textId="00EB1711" w:rsidR="007E76CB" w:rsidRPr="00960D49" w:rsidRDefault="00E676D7" w:rsidP="004165C8">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OWNERSHIP RIGHTS OR ANY IMPLIED WARRANTIES OF MERCHANTABILITY OR FITNESS FOR A PARTICULAR PURPOSE.</w:t>
      </w:r>
    </w:p>
    <w:p w14:paraId="6837459E" w14:textId="4B122CAD" w:rsidR="007C19B5" w:rsidRDefault="007C19B5" w:rsidP="004165C8"/>
    <w:p w14:paraId="6C177C9D" w14:textId="1ACB47DA" w:rsidR="0027216C" w:rsidRDefault="007C19B5" w:rsidP="004165C8">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10DC83" w14:textId="77777777" w:rsidR="00311882" w:rsidRPr="00852E10" w:rsidRDefault="00311882" w:rsidP="00311882">
      <w:pPr>
        <w:pStyle w:val="Notices"/>
      </w:pPr>
      <w:bookmarkStart w:id="4" w:name="_Toc424631595"/>
      <w:bookmarkStart w:id="5" w:name="_Toc433010819"/>
      <w:bookmarkStart w:id="6" w:name="_Toc433010920"/>
      <w:bookmarkStart w:id="7" w:name="_Toc433057316"/>
      <w:bookmarkStart w:id="8" w:name="_Toc433057549"/>
      <w:bookmarkEnd w:id="1"/>
      <w:r>
        <w:lastRenderedPageBreak/>
        <w:t>Table of Contents</w:t>
      </w:r>
    </w:p>
    <w:p w14:paraId="78BB1F08" w14:textId="0B9934E8" w:rsidR="00E36BAD" w:rsidRDefault="00311882">
      <w:pPr>
        <w:pStyle w:val="TOC1"/>
        <w:tabs>
          <w:tab w:val="left" w:pos="400"/>
          <w:tab w:val="right" w:leader="dot" w:pos="9350"/>
        </w:tabs>
        <w:rPr>
          <w:rFonts w:asciiTheme="minorHAnsi" w:eastAsiaTheme="minorEastAsia" w:hAnsiTheme="minorHAnsi" w:cstheme="minorBidi"/>
          <w:noProof/>
          <w:color w:val="auto"/>
          <w:sz w:val="22"/>
          <w:szCs w:val="22"/>
        </w:rPr>
      </w:pPr>
      <w:r>
        <w:rPr>
          <w:szCs w:val="20"/>
        </w:rPr>
        <w:fldChar w:fldCharType="begin"/>
      </w:r>
      <w:r>
        <w:instrText xml:space="preserve"> TOC \o "1-4" \h \z \u </w:instrText>
      </w:r>
      <w:r>
        <w:rPr>
          <w:szCs w:val="20"/>
        </w:rPr>
        <w:fldChar w:fldCharType="separate"/>
      </w:r>
      <w:hyperlink w:anchor="_Toc449962122" w:history="1">
        <w:r w:rsidR="00E36BAD" w:rsidRPr="00C45A0C">
          <w:rPr>
            <w:rStyle w:val="Hyperlink"/>
            <w:noProof/>
          </w:rPr>
          <w:t>1</w:t>
        </w:r>
        <w:r w:rsidR="00E36BAD">
          <w:rPr>
            <w:rFonts w:asciiTheme="minorHAnsi" w:eastAsiaTheme="minorEastAsia" w:hAnsiTheme="minorHAnsi" w:cstheme="minorBidi"/>
            <w:noProof/>
            <w:color w:val="auto"/>
            <w:sz w:val="22"/>
            <w:szCs w:val="22"/>
          </w:rPr>
          <w:tab/>
        </w:r>
        <w:r w:rsidR="00E36BAD" w:rsidRPr="00C45A0C">
          <w:rPr>
            <w:rStyle w:val="Hyperlink"/>
            <w:noProof/>
          </w:rPr>
          <w:t>Introduction</w:t>
        </w:r>
        <w:r w:rsidR="00E36BAD">
          <w:rPr>
            <w:noProof/>
            <w:webHidden/>
          </w:rPr>
          <w:tab/>
        </w:r>
        <w:r w:rsidR="00E36BAD">
          <w:rPr>
            <w:noProof/>
            <w:webHidden/>
          </w:rPr>
          <w:fldChar w:fldCharType="begin"/>
        </w:r>
        <w:r w:rsidR="00E36BAD">
          <w:rPr>
            <w:noProof/>
            <w:webHidden/>
          </w:rPr>
          <w:instrText xml:space="preserve"> PAGEREF _Toc449962122 \h </w:instrText>
        </w:r>
        <w:r w:rsidR="00E36BAD">
          <w:rPr>
            <w:noProof/>
            <w:webHidden/>
          </w:rPr>
        </w:r>
        <w:r w:rsidR="00E36BAD">
          <w:rPr>
            <w:noProof/>
            <w:webHidden/>
          </w:rPr>
          <w:fldChar w:fldCharType="separate"/>
        </w:r>
        <w:r w:rsidR="00E36BAD">
          <w:rPr>
            <w:noProof/>
            <w:webHidden/>
          </w:rPr>
          <w:t>6</w:t>
        </w:r>
        <w:r w:rsidR="00E36BAD">
          <w:rPr>
            <w:noProof/>
            <w:webHidden/>
          </w:rPr>
          <w:fldChar w:fldCharType="end"/>
        </w:r>
      </w:hyperlink>
    </w:p>
    <w:p w14:paraId="3DA2683F" w14:textId="69A76F73" w:rsidR="00E36BAD" w:rsidRDefault="00934B5C">
      <w:pPr>
        <w:pStyle w:val="TOC2"/>
        <w:rPr>
          <w:rFonts w:asciiTheme="minorHAnsi" w:eastAsiaTheme="minorEastAsia" w:hAnsiTheme="minorHAnsi" w:cstheme="minorBidi"/>
          <w:noProof/>
          <w:color w:val="auto"/>
          <w:sz w:val="22"/>
        </w:rPr>
      </w:pPr>
      <w:hyperlink w:anchor="_Toc449962123" w:history="1">
        <w:r w:rsidR="00E36BAD" w:rsidRPr="00C45A0C">
          <w:rPr>
            <w:rStyle w:val="Hyperlink"/>
            <w:noProof/>
          </w:rPr>
          <w:t>1.1</w:t>
        </w:r>
        <w:r w:rsidR="00E36BAD">
          <w:rPr>
            <w:rFonts w:asciiTheme="minorHAnsi" w:eastAsiaTheme="minorEastAsia" w:hAnsiTheme="minorHAnsi" w:cstheme="minorBidi"/>
            <w:noProof/>
            <w:color w:val="auto"/>
            <w:sz w:val="22"/>
          </w:rPr>
          <w:tab/>
        </w:r>
        <w:r w:rsidR="00E36BAD" w:rsidRPr="00C45A0C">
          <w:rPr>
            <w:rStyle w:val="Hyperlink"/>
            <w:noProof/>
          </w:rPr>
          <w:t>CybOX</w:t>
        </w:r>
        <w:r w:rsidR="00E36BAD" w:rsidRPr="00C45A0C">
          <w:rPr>
            <w:rStyle w:val="Hyperlink"/>
            <w:noProof/>
            <w:vertAlign w:val="superscript"/>
          </w:rPr>
          <w:t>TM</w:t>
        </w:r>
        <w:r w:rsidR="00E36BAD" w:rsidRPr="00C45A0C">
          <w:rPr>
            <w:rStyle w:val="Hyperlink"/>
            <w:noProof/>
          </w:rPr>
          <w:t xml:space="preserve"> Specification Documents</w:t>
        </w:r>
        <w:r w:rsidR="00E36BAD">
          <w:rPr>
            <w:noProof/>
            <w:webHidden/>
          </w:rPr>
          <w:tab/>
        </w:r>
        <w:r w:rsidR="00E36BAD">
          <w:rPr>
            <w:noProof/>
            <w:webHidden/>
          </w:rPr>
          <w:fldChar w:fldCharType="begin"/>
        </w:r>
        <w:r w:rsidR="00E36BAD">
          <w:rPr>
            <w:noProof/>
            <w:webHidden/>
          </w:rPr>
          <w:instrText xml:space="preserve"> PAGEREF _Toc449962123 \h </w:instrText>
        </w:r>
        <w:r w:rsidR="00E36BAD">
          <w:rPr>
            <w:noProof/>
            <w:webHidden/>
          </w:rPr>
        </w:r>
        <w:r w:rsidR="00E36BAD">
          <w:rPr>
            <w:noProof/>
            <w:webHidden/>
          </w:rPr>
          <w:fldChar w:fldCharType="separate"/>
        </w:r>
        <w:r w:rsidR="00E36BAD">
          <w:rPr>
            <w:noProof/>
            <w:webHidden/>
          </w:rPr>
          <w:t>6</w:t>
        </w:r>
        <w:r w:rsidR="00E36BAD">
          <w:rPr>
            <w:noProof/>
            <w:webHidden/>
          </w:rPr>
          <w:fldChar w:fldCharType="end"/>
        </w:r>
      </w:hyperlink>
    </w:p>
    <w:p w14:paraId="1A8619EC" w14:textId="2FD97BDB" w:rsidR="00E36BAD" w:rsidRDefault="00934B5C">
      <w:pPr>
        <w:pStyle w:val="TOC2"/>
        <w:rPr>
          <w:rFonts w:asciiTheme="minorHAnsi" w:eastAsiaTheme="minorEastAsia" w:hAnsiTheme="minorHAnsi" w:cstheme="minorBidi"/>
          <w:noProof/>
          <w:color w:val="auto"/>
          <w:sz w:val="22"/>
        </w:rPr>
      </w:pPr>
      <w:hyperlink w:anchor="_Toc449962124" w:history="1">
        <w:r w:rsidR="00E36BAD" w:rsidRPr="00C45A0C">
          <w:rPr>
            <w:rStyle w:val="Hyperlink"/>
            <w:noProof/>
          </w:rPr>
          <w:t>1.2</w:t>
        </w:r>
        <w:r w:rsidR="00E36BAD">
          <w:rPr>
            <w:rFonts w:asciiTheme="minorHAnsi" w:eastAsiaTheme="minorEastAsia" w:hAnsiTheme="minorHAnsi" w:cstheme="minorBidi"/>
            <w:noProof/>
            <w:color w:val="auto"/>
            <w:sz w:val="22"/>
          </w:rPr>
          <w:tab/>
        </w:r>
        <w:r w:rsidR="00E36BAD" w:rsidRPr="00C45A0C">
          <w:rPr>
            <w:rStyle w:val="Hyperlink"/>
            <w:noProof/>
          </w:rPr>
          <w:t>Document Conventions</w:t>
        </w:r>
        <w:r w:rsidR="00E36BAD">
          <w:rPr>
            <w:noProof/>
            <w:webHidden/>
          </w:rPr>
          <w:tab/>
        </w:r>
        <w:r w:rsidR="00E36BAD">
          <w:rPr>
            <w:noProof/>
            <w:webHidden/>
          </w:rPr>
          <w:fldChar w:fldCharType="begin"/>
        </w:r>
        <w:r w:rsidR="00E36BAD">
          <w:rPr>
            <w:noProof/>
            <w:webHidden/>
          </w:rPr>
          <w:instrText xml:space="preserve"> PAGEREF _Toc449962124 \h </w:instrText>
        </w:r>
        <w:r w:rsidR="00E36BAD">
          <w:rPr>
            <w:noProof/>
            <w:webHidden/>
          </w:rPr>
        </w:r>
        <w:r w:rsidR="00E36BAD">
          <w:rPr>
            <w:noProof/>
            <w:webHidden/>
          </w:rPr>
          <w:fldChar w:fldCharType="separate"/>
        </w:r>
        <w:r w:rsidR="00E36BAD">
          <w:rPr>
            <w:noProof/>
            <w:webHidden/>
          </w:rPr>
          <w:t>6</w:t>
        </w:r>
        <w:r w:rsidR="00E36BAD">
          <w:rPr>
            <w:noProof/>
            <w:webHidden/>
          </w:rPr>
          <w:fldChar w:fldCharType="end"/>
        </w:r>
      </w:hyperlink>
    </w:p>
    <w:p w14:paraId="259D2ED4" w14:textId="120F1944" w:rsidR="00E36BAD" w:rsidRDefault="00934B5C">
      <w:pPr>
        <w:pStyle w:val="TOC3"/>
        <w:rPr>
          <w:rFonts w:asciiTheme="minorHAnsi" w:eastAsiaTheme="minorEastAsia" w:hAnsiTheme="minorHAnsi" w:cstheme="minorBidi"/>
          <w:noProof/>
          <w:color w:val="auto"/>
          <w:sz w:val="22"/>
        </w:rPr>
      </w:pPr>
      <w:hyperlink w:anchor="_Toc449962125" w:history="1">
        <w:r w:rsidR="00E36BAD" w:rsidRPr="00C45A0C">
          <w:rPr>
            <w:rStyle w:val="Hyperlink"/>
            <w:noProof/>
          </w:rPr>
          <w:t>1.2.1</w:t>
        </w:r>
        <w:r w:rsidR="00E36BAD">
          <w:rPr>
            <w:rFonts w:asciiTheme="minorHAnsi" w:eastAsiaTheme="minorEastAsia" w:hAnsiTheme="minorHAnsi" w:cstheme="minorBidi"/>
            <w:noProof/>
            <w:color w:val="auto"/>
            <w:sz w:val="22"/>
          </w:rPr>
          <w:tab/>
        </w:r>
        <w:r w:rsidR="00E36BAD" w:rsidRPr="00C45A0C">
          <w:rPr>
            <w:rStyle w:val="Hyperlink"/>
            <w:noProof/>
          </w:rPr>
          <w:t>Fonts</w:t>
        </w:r>
        <w:r w:rsidR="00E36BAD">
          <w:rPr>
            <w:noProof/>
            <w:webHidden/>
          </w:rPr>
          <w:tab/>
        </w:r>
        <w:r w:rsidR="00E36BAD">
          <w:rPr>
            <w:noProof/>
            <w:webHidden/>
          </w:rPr>
          <w:fldChar w:fldCharType="begin"/>
        </w:r>
        <w:r w:rsidR="00E36BAD">
          <w:rPr>
            <w:noProof/>
            <w:webHidden/>
          </w:rPr>
          <w:instrText xml:space="preserve"> PAGEREF _Toc449962125 \h </w:instrText>
        </w:r>
        <w:r w:rsidR="00E36BAD">
          <w:rPr>
            <w:noProof/>
            <w:webHidden/>
          </w:rPr>
        </w:r>
        <w:r w:rsidR="00E36BAD">
          <w:rPr>
            <w:noProof/>
            <w:webHidden/>
          </w:rPr>
          <w:fldChar w:fldCharType="separate"/>
        </w:r>
        <w:r w:rsidR="00E36BAD">
          <w:rPr>
            <w:noProof/>
            <w:webHidden/>
          </w:rPr>
          <w:t>6</w:t>
        </w:r>
        <w:r w:rsidR="00E36BAD">
          <w:rPr>
            <w:noProof/>
            <w:webHidden/>
          </w:rPr>
          <w:fldChar w:fldCharType="end"/>
        </w:r>
      </w:hyperlink>
    </w:p>
    <w:p w14:paraId="1A1A486B" w14:textId="4BB099BA" w:rsidR="00E36BAD" w:rsidRDefault="00934B5C">
      <w:pPr>
        <w:pStyle w:val="TOC3"/>
        <w:rPr>
          <w:rFonts w:asciiTheme="minorHAnsi" w:eastAsiaTheme="minorEastAsia" w:hAnsiTheme="minorHAnsi" w:cstheme="minorBidi"/>
          <w:noProof/>
          <w:color w:val="auto"/>
          <w:sz w:val="22"/>
        </w:rPr>
      </w:pPr>
      <w:hyperlink w:anchor="_Toc449962126" w:history="1">
        <w:r w:rsidR="00E36BAD" w:rsidRPr="00C45A0C">
          <w:rPr>
            <w:rStyle w:val="Hyperlink"/>
            <w:noProof/>
          </w:rPr>
          <w:t>1.2.2</w:t>
        </w:r>
        <w:r w:rsidR="00E36BAD">
          <w:rPr>
            <w:rFonts w:asciiTheme="minorHAnsi" w:eastAsiaTheme="minorEastAsia" w:hAnsiTheme="minorHAnsi" w:cstheme="minorBidi"/>
            <w:noProof/>
            <w:color w:val="auto"/>
            <w:sz w:val="22"/>
          </w:rPr>
          <w:tab/>
        </w:r>
        <w:r w:rsidR="00E36BAD" w:rsidRPr="00C45A0C">
          <w:rPr>
            <w:rStyle w:val="Hyperlink"/>
            <w:noProof/>
          </w:rPr>
          <w:t>UML Package References</w:t>
        </w:r>
        <w:r w:rsidR="00E36BAD">
          <w:rPr>
            <w:noProof/>
            <w:webHidden/>
          </w:rPr>
          <w:tab/>
        </w:r>
        <w:r w:rsidR="00E36BAD">
          <w:rPr>
            <w:noProof/>
            <w:webHidden/>
          </w:rPr>
          <w:fldChar w:fldCharType="begin"/>
        </w:r>
        <w:r w:rsidR="00E36BAD">
          <w:rPr>
            <w:noProof/>
            <w:webHidden/>
          </w:rPr>
          <w:instrText xml:space="preserve"> PAGEREF _Toc449962126 \h </w:instrText>
        </w:r>
        <w:r w:rsidR="00E36BAD">
          <w:rPr>
            <w:noProof/>
            <w:webHidden/>
          </w:rPr>
        </w:r>
        <w:r w:rsidR="00E36BAD">
          <w:rPr>
            <w:noProof/>
            <w:webHidden/>
          </w:rPr>
          <w:fldChar w:fldCharType="separate"/>
        </w:r>
        <w:r w:rsidR="00E36BAD">
          <w:rPr>
            <w:noProof/>
            <w:webHidden/>
          </w:rPr>
          <w:t>7</w:t>
        </w:r>
        <w:r w:rsidR="00E36BAD">
          <w:rPr>
            <w:noProof/>
            <w:webHidden/>
          </w:rPr>
          <w:fldChar w:fldCharType="end"/>
        </w:r>
      </w:hyperlink>
    </w:p>
    <w:p w14:paraId="7D58FCB2" w14:textId="558E857B" w:rsidR="00E36BAD" w:rsidRDefault="00934B5C">
      <w:pPr>
        <w:pStyle w:val="TOC3"/>
        <w:rPr>
          <w:rFonts w:asciiTheme="minorHAnsi" w:eastAsiaTheme="minorEastAsia" w:hAnsiTheme="minorHAnsi" w:cstheme="minorBidi"/>
          <w:noProof/>
          <w:color w:val="auto"/>
          <w:sz w:val="22"/>
        </w:rPr>
      </w:pPr>
      <w:hyperlink w:anchor="_Toc449962127" w:history="1">
        <w:r w:rsidR="00E36BAD" w:rsidRPr="00C45A0C">
          <w:rPr>
            <w:rStyle w:val="Hyperlink"/>
            <w:noProof/>
          </w:rPr>
          <w:t>1.2.3</w:t>
        </w:r>
        <w:r w:rsidR="00E36BAD">
          <w:rPr>
            <w:rFonts w:asciiTheme="minorHAnsi" w:eastAsiaTheme="minorEastAsia" w:hAnsiTheme="minorHAnsi" w:cstheme="minorBidi"/>
            <w:noProof/>
            <w:color w:val="auto"/>
            <w:sz w:val="22"/>
          </w:rPr>
          <w:tab/>
        </w:r>
        <w:r w:rsidR="00E36BAD" w:rsidRPr="00C45A0C">
          <w:rPr>
            <w:rStyle w:val="Hyperlink"/>
            <w:noProof/>
          </w:rPr>
          <w:t>UML Diagrams</w:t>
        </w:r>
        <w:r w:rsidR="00E36BAD">
          <w:rPr>
            <w:noProof/>
            <w:webHidden/>
          </w:rPr>
          <w:tab/>
        </w:r>
        <w:r w:rsidR="00E36BAD">
          <w:rPr>
            <w:noProof/>
            <w:webHidden/>
          </w:rPr>
          <w:fldChar w:fldCharType="begin"/>
        </w:r>
        <w:r w:rsidR="00E36BAD">
          <w:rPr>
            <w:noProof/>
            <w:webHidden/>
          </w:rPr>
          <w:instrText xml:space="preserve"> PAGEREF _Toc449962127 \h </w:instrText>
        </w:r>
        <w:r w:rsidR="00E36BAD">
          <w:rPr>
            <w:noProof/>
            <w:webHidden/>
          </w:rPr>
        </w:r>
        <w:r w:rsidR="00E36BAD">
          <w:rPr>
            <w:noProof/>
            <w:webHidden/>
          </w:rPr>
          <w:fldChar w:fldCharType="separate"/>
        </w:r>
        <w:r w:rsidR="00E36BAD">
          <w:rPr>
            <w:noProof/>
            <w:webHidden/>
          </w:rPr>
          <w:t>7</w:t>
        </w:r>
        <w:r w:rsidR="00E36BAD">
          <w:rPr>
            <w:noProof/>
            <w:webHidden/>
          </w:rPr>
          <w:fldChar w:fldCharType="end"/>
        </w:r>
      </w:hyperlink>
    </w:p>
    <w:p w14:paraId="59E331F9" w14:textId="0A9F26E4" w:rsidR="00E36BAD" w:rsidRDefault="00934B5C">
      <w:pPr>
        <w:pStyle w:val="TOC4"/>
        <w:rPr>
          <w:rFonts w:asciiTheme="minorHAnsi" w:eastAsiaTheme="minorEastAsia" w:hAnsiTheme="minorHAnsi" w:cstheme="minorBidi"/>
          <w:noProof/>
          <w:color w:val="auto"/>
          <w:sz w:val="22"/>
          <w:szCs w:val="22"/>
        </w:rPr>
      </w:pPr>
      <w:hyperlink w:anchor="_Toc449962128" w:history="1">
        <w:r w:rsidR="00E36BAD" w:rsidRPr="00C45A0C">
          <w:rPr>
            <w:rStyle w:val="Hyperlink"/>
            <w:noProof/>
          </w:rPr>
          <w:t>1.2.3.1</w:t>
        </w:r>
        <w:r w:rsidR="00E36BAD">
          <w:rPr>
            <w:rFonts w:asciiTheme="minorHAnsi" w:eastAsiaTheme="minorEastAsia" w:hAnsiTheme="minorHAnsi" w:cstheme="minorBidi"/>
            <w:noProof/>
            <w:color w:val="auto"/>
            <w:sz w:val="22"/>
            <w:szCs w:val="22"/>
          </w:rPr>
          <w:tab/>
        </w:r>
        <w:r w:rsidR="00E36BAD" w:rsidRPr="00C45A0C">
          <w:rPr>
            <w:rStyle w:val="Hyperlink"/>
            <w:noProof/>
          </w:rPr>
          <w:t>Class Properties</w:t>
        </w:r>
        <w:r w:rsidR="00E36BAD">
          <w:rPr>
            <w:noProof/>
            <w:webHidden/>
          </w:rPr>
          <w:tab/>
        </w:r>
        <w:r w:rsidR="00E36BAD">
          <w:rPr>
            <w:noProof/>
            <w:webHidden/>
          </w:rPr>
          <w:fldChar w:fldCharType="begin"/>
        </w:r>
        <w:r w:rsidR="00E36BAD">
          <w:rPr>
            <w:noProof/>
            <w:webHidden/>
          </w:rPr>
          <w:instrText xml:space="preserve"> PAGEREF _Toc449962128 \h </w:instrText>
        </w:r>
        <w:r w:rsidR="00E36BAD">
          <w:rPr>
            <w:noProof/>
            <w:webHidden/>
          </w:rPr>
        </w:r>
        <w:r w:rsidR="00E36BAD">
          <w:rPr>
            <w:noProof/>
            <w:webHidden/>
          </w:rPr>
          <w:fldChar w:fldCharType="separate"/>
        </w:r>
        <w:r w:rsidR="00E36BAD">
          <w:rPr>
            <w:noProof/>
            <w:webHidden/>
          </w:rPr>
          <w:t>7</w:t>
        </w:r>
        <w:r w:rsidR="00E36BAD">
          <w:rPr>
            <w:noProof/>
            <w:webHidden/>
          </w:rPr>
          <w:fldChar w:fldCharType="end"/>
        </w:r>
      </w:hyperlink>
    </w:p>
    <w:p w14:paraId="7C00FA4A" w14:textId="4200A16D" w:rsidR="00E36BAD" w:rsidRDefault="00934B5C">
      <w:pPr>
        <w:pStyle w:val="TOC4"/>
        <w:rPr>
          <w:rFonts w:asciiTheme="minorHAnsi" w:eastAsiaTheme="minorEastAsia" w:hAnsiTheme="minorHAnsi" w:cstheme="minorBidi"/>
          <w:noProof/>
          <w:color w:val="auto"/>
          <w:sz w:val="22"/>
          <w:szCs w:val="22"/>
        </w:rPr>
      </w:pPr>
      <w:hyperlink w:anchor="_Toc449962129" w:history="1">
        <w:r w:rsidR="00E36BAD" w:rsidRPr="00C45A0C">
          <w:rPr>
            <w:rStyle w:val="Hyperlink"/>
            <w:noProof/>
          </w:rPr>
          <w:t>1.2.3.2</w:t>
        </w:r>
        <w:r w:rsidR="00E36BAD">
          <w:rPr>
            <w:rFonts w:asciiTheme="minorHAnsi" w:eastAsiaTheme="minorEastAsia" w:hAnsiTheme="minorHAnsi" w:cstheme="minorBidi"/>
            <w:noProof/>
            <w:color w:val="auto"/>
            <w:sz w:val="22"/>
            <w:szCs w:val="22"/>
          </w:rPr>
          <w:tab/>
        </w:r>
        <w:r w:rsidR="00E36BAD" w:rsidRPr="00C45A0C">
          <w:rPr>
            <w:rStyle w:val="Hyperlink"/>
            <w:noProof/>
          </w:rPr>
          <w:t>Diagram Icons and Arrow Types</w:t>
        </w:r>
        <w:r w:rsidR="00E36BAD">
          <w:rPr>
            <w:noProof/>
            <w:webHidden/>
          </w:rPr>
          <w:tab/>
        </w:r>
        <w:r w:rsidR="00E36BAD">
          <w:rPr>
            <w:noProof/>
            <w:webHidden/>
          </w:rPr>
          <w:fldChar w:fldCharType="begin"/>
        </w:r>
        <w:r w:rsidR="00E36BAD">
          <w:rPr>
            <w:noProof/>
            <w:webHidden/>
          </w:rPr>
          <w:instrText xml:space="preserve"> PAGEREF _Toc449962129 \h </w:instrText>
        </w:r>
        <w:r w:rsidR="00E36BAD">
          <w:rPr>
            <w:noProof/>
            <w:webHidden/>
          </w:rPr>
        </w:r>
        <w:r w:rsidR="00E36BAD">
          <w:rPr>
            <w:noProof/>
            <w:webHidden/>
          </w:rPr>
          <w:fldChar w:fldCharType="separate"/>
        </w:r>
        <w:r w:rsidR="00E36BAD">
          <w:rPr>
            <w:noProof/>
            <w:webHidden/>
          </w:rPr>
          <w:t>7</w:t>
        </w:r>
        <w:r w:rsidR="00E36BAD">
          <w:rPr>
            <w:noProof/>
            <w:webHidden/>
          </w:rPr>
          <w:fldChar w:fldCharType="end"/>
        </w:r>
      </w:hyperlink>
    </w:p>
    <w:p w14:paraId="4C8EEB1C" w14:textId="4B5362F5" w:rsidR="00E36BAD" w:rsidRDefault="00934B5C">
      <w:pPr>
        <w:pStyle w:val="TOC3"/>
        <w:rPr>
          <w:rFonts w:asciiTheme="minorHAnsi" w:eastAsiaTheme="minorEastAsia" w:hAnsiTheme="minorHAnsi" w:cstheme="minorBidi"/>
          <w:noProof/>
          <w:color w:val="auto"/>
          <w:sz w:val="22"/>
        </w:rPr>
      </w:pPr>
      <w:hyperlink w:anchor="_Toc449962130" w:history="1">
        <w:r w:rsidR="00E36BAD" w:rsidRPr="00C45A0C">
          <w:rPr>
            <w:rStyle w:val="Hyperlink"/>
            <w:noProof/>
          </w:rPr>
          <w:t>1.2.4</w:t>
        </w:r>
        <w:r w:rsidR="00E36BAD">
          <w:rPr>
            <w:rFonts w:asciiTheme="minorHAnsi" w:eastAsiaTheme="minorEastAsia" w:hAnsiTheme="minorHAnsi" w:cstheme="minorBidi"/>
            <w:noProof/>
            <w:color w:val="auto"/>
            <w:sz w:val="22"/>
          </w:rPr>
          <w:tab/>
        </w:r>
        <w:r w:rsidR="00E36BAD" w:rsidRPr="00C45A0C">
          <w:rPr>
            <w:rStyle w:val="Hyperlink"/>
            <w:noProof/>
          </w:rPr>
          <w:t>Property Table Notation</w:t>
        </w:r>
        <w:r w:rsidR="00E36BAD">
          <w:rPr>
            <w:noProof/>
            <w:webHidden/>
          </w:rPr>
          <w:tab/>
        </w:r>
        <w:r w:rsidR="00E36BAD">
          <w:rPr>
            <w:noProof/>
            <w:webHidden/>
          </w:rPr>
          <w:fldChar w:fldCharType="begin"/>
        </w:r>
        <w:r w:rsidR="00E36BAD">
          <w:rPr>
            <w:noProof/>
            <w:webHidden/>
          </w:rPr>
          <w:instrText xml:space="preserve"> PAGEREF _Toc449962130 \h </w:instrText>
        </w:r>
        <w:r w:rsidR="00E36BAD">
          <w:rPr>
            <w:noProof/>
            <w:webHidden/>
          </w:rPr>
        </w:r>
        <w:r w:rsidR="00E36BAD">
          <w:rPr>
            <w:noProof/>
            <w:webHidden/>
          </w:rPr>
          <w:fldChar w:fldCharType="separate"/>
        </w:r>
        <w:r w:rsidR="00E36BAD">
          <w:rPr>
            <w:noProof/>
            <w:webHidden/>
          </w:rPr>
          <w:t>8</w:t>
        </w:r>
        <w:r w:rsidR="00E36BAD">
          <w:rPr>
            <w:noProof/>
            <w:webHidden/>
          </w:rPr>
          <w:fldChar w:fldCharType="end"/>
        </w:r>
      </w:hyperlink>
    </w:p>
    <w:p w14:paraId="21DE5F53" w14:textId="7118ABAC" w:rsidR="00E36BAD" w:rsidRDefault="00934B5C">
      <w:pPr>
        <w:pStyle w:val="TOC3"/>
        <w:rPr>
          <w:rFonts w:asciiTheme="minorHAnsi" w:eastAsiaTheme="minorEastAsia" w:hAnsiTheme="minorHAnsi" w:cstheme="minorBidi"/>
          <w:noProof/>
          <w:color w:val="auto"/>
          <w:sz w:val="22"/>
        </w:rPr>
      </w:pPr>
      <w:hyperlink w:anchor="_Toc449962131" w:history="1">
        <w:r w:rsidR="00E36BAD" w:rsidRPr="00C45A0C">
          <w:rPr>
            <w:rStyle w:val="Hyperlink"/>
            <w:noProof/>
          </w:rPr>
          <w:t>1.2.5</w:t>
        </w:r>
        <w:r w:rsidR="00E36BAD">
          <w:rPr>
            <w:rFonts w:asciiTheme="minorHAnsi" w:eastAsiaTheme="minorEastAsia" w:hAnsiTheme="minorHAnsi" w:cstheme="minorBidi"/>
            <w:noProof/>
            <w:color w:val="auto"/>
            <w:sz w:val="22"/>
          </w:rPr>
          <w:tab/>
        </w:r>
        <w:r w:rsidR="00E36BAD" w:rsidRPr="00C45A0C">
          <w:rPr>
            <w:rStyle w:val="Hyperlink"/>
            <w:noProof/>
          </w:rPr>
          <w:t>Property and Class Descriptions</w:t>
        </w:r>
        <w:r w:rsidR="00E36BAD">
          <w:rPr>
            <w:noProof/>
            <w:webHidden/>
          </w:rPr>
          <w:tab/>
        </w:r>
        <w:r w:rsidR="00E36BAD">
          <w:rPr>
            <w:noProof/>
            <w:webHidden/>
          </w:rPr>
          <w:fldChar w:fldCharType="begin"/>
        </w:r>
        <w:r w:rsidR="00E36BAD">
          <w:rPr>
            <w:noProof/>
            <w:webHidden/>
          </w:rPr>
          <w:instrText xml:space="preserve"> PAGEREF _Toc449962131 \h </w:instrText>
        </w:r>
        <w:r w:rsidR="00E36BAD">
          <w:rPr>
            <w:noProof/>
            <w:webHidden/>
          </w:rPr>
        </w:r>
        <w:r w:rsidR="00E36BAD">
          <w:rPr>
            <w:noProof/>
            <w:webHidden/>
          </w:rPr>
          <w:fldChar w:fldCharType="separate"/>
        </w:r>
        <w:r w:rsidR="00E36BAD">
          <w:rPr>
            <w:noProof/>
            <w:webHidden/>
          </w:rPr>
          <w:t>8</w:t>
        </w:r>
        <w:r w:rsidR="00E36BAD">
          <w:rPr>
            <w:noProof/>
            <w:webHidden/>
          </w:rPr>
          <w:fldChar w:fldCharType="end"/>
        </w:r>
      </w:hyperlink>
    </w:p>
    <w:p w14:paraId="6AFBB7EF" w14:textId="1F861093" w:rsidR="00E36BAD" w:rsidRDefault="00934B5C">
      <w:pPr>
        <w:pStyle w:val="TOC2"/>
        <w:rPr>
          <w:rFonts w:asciiTheme="minorHAnsi" w:eastAsiaTheme="minorEastAsia" w:hAnsiTheme="minorHAnsi" w:cstheme="minorBidi"/>
          <w:noProof/>
          <w:color w:val="auto"/>
          <w:sz w:val="22"/>
        </w:rPr>
      </w:pPr>
      <w:hyperlink w:anchor="_Toc449962132" w:history="1">
        <w:r w:rsidR="00E36BAD" w:rsidRPr="00C45A0C">
          <w:rPr>
            <w:rStyle w:val="Hyperlink"/>
            <w:noProof/>
          </w:rPr>
          <w:t>1.3</w:t>
        </w:r>
        <w:r w:rsidR="00E36BAD">
          <w:rPr>
            <w:rFonts w:asciiTheme="minorHAnsi" w:eastAsiaTheme="minorEastAsia" w:hAnsiTheme="minorHAnsi" w:cstheme="minorBidi"/>
            <w:noProof/>
            <w:color w:val="auto"/>
            <w:sz w:val="22"/>
          </w:rPr>
          <w:tab/>
        </w:r>
        <w:r w:rsidR="00E36BAD" w:rsidRPr="00C45A0C">
          <w:rPr>
            <w:rStyle w:val="Hyperlink"/>
            <w:noProof/>
          </w:rPr>
          <w:t>Terminology</w:t>
        </w:r>
        <w:r w:rsidR="00E36BAD">
          <w:rPr>
            <w:noProof/>
            <w:webHidden/>
          </w:rPr>
          <w:tab/>
        </w:r>
        <w:r w:rsidR="00E36BAD">
          <w:rPr>
            <w:noProof/>
            <w:webHidden/>
          </w:rPr>
          <w:fldChar w:fldCharType="begin"/>
        </w:r>
        <w:r w:rsidR="00E36BAD">
          <w:rPr>
            <w:noProof/>
            <w:webHidden/>
          </w:rPr>
          <w:instrText xml:space="preserve"> PAGEREF _Toc449962132 \h </w:instrText>
        </w:r>
        <w:r w:rsidR="00E36BAD">
          <w:rPr>
            <w:noProof/>
            <w:webHidden/>
          </w:rPr>
        </w:r>
        <w:r w:rsidR="00E36BAD">
          <w:rPr>
            <w:noProof/>
            <w:webHidden/>
          </w:rPr>
          <w:fldChar w:fldCharType="separate"/>
        </w:r>
        <w:r w:rsidR="00E36BAD">
          <w:rPr>
            <w:noProof/>
            <w:webHidden/>
          </w:rPr>
          <w:t>9</w:t>
        </w:r>
        <w:r w:rsidR="00E36BAD">
          <w:rPr>
            <w:noProof/>
            <w:webHidden/>
          </w:rPr>
          <w:fldChar w:fldCharType="end"/>
        </w:r>
      </w:hyperlink>
    </w:p>
    <w:p w14:paraId="55CC4249" w14:textId="7CA8FB36" w:rsidR="00E36BAD" w:rsidRDefault="00934B5C">
      <w:pPr>
        <w:pStyle w:val="TOC2"/>
        <w:rPr>
          <w:rFonts w:asciiTheme="minorHAnsi" w:eastAsiaTheme="minorEastAsia" w:hAnsiTheme="minorHAnsi" w:cstheme="minorBidi"/>
          <w:noProof/>
          <w:color w:val="auto"/>
          <w:sz w:val="22"/>
        </w:rPr>
      </w:pPr>
      <w:hyperlink w:anchor="_Toc449962133" w:history="1">
        <w:r w:rsidR="00E36BAD" w:rsidRPr="00C45A0C">
          <w:rPr>
            <w:rStyle w:val="Hyperlink"/>
            <w:noProof/>
          </w:rPr>
          <w:t>1.4</w:t>
        </w:r>
        <w:r w:rsidR="00E36BAD">
          <w:rPr>
            <w:rFonts w:asciiTheme="minorHAnsi" w:eastAsiaTheme="minorEastAsia" w:hAnsiTheme="minorHAnsi" w:cstheme="minorBidi"/>
            <w:noProof/>
            <w:color w:val="auto"/>
            <w:sz w:val="22"/>
          </w:rPr>
          <w:tab/>
        </w:r>
        <w:r w:rsidR="00E36BAD" w:rsidRPr="00C45A0C">
          <w:rPr>
            <w:rStyle w:val="Hyperlink"/>
            <w:noProof/>
          </w:rPr>
          <w:t>Normative References</w:t>
        </w:r>
        <w:r w:rsidR="00E36BAD">
          <w:rPr>
            <w:noProof/>
            <w:webHidden/>
          </w:rPr>
          <w:tab/>
        </w:r>
        <w:r w:rsidR="00E36BAD">
          <w:rPr>
            <w:noProof/>
            <w:webHidden/>
          </w:rPr>
          <w:fldChar w:fldCharType="begin"/>
        </w:r>
        <w:r w:rsidR="00E36BAD">
          <w:rPr>
            <w:noProof/>
            <w:webHidden/>
          </w:rPr>
          <w:instrText xml:space="preserve"> PAGEREF _Toc449962133 \h </w:instrText>
        </w:r>
        <w:r w:rsidR="00E36BAD">
          <w:rPr>
            <w:noProof/>
            <w:webHidden/>
          </w:rPr>
        </w:r>
        <w:r w:rsidR="00E36BAD">
          <w:rPr>
            <w:noProof/>
            <w:webHidden/>
          </w:rPr>
          <w:fldChar w:fldCharType="separate"/>
        </w:r>
        <w:r w:rsidR="00E36BAD">
          <w:rPr>
            <w:noProof/>
            <w:webHidden/>
          </w:rPr>
          <w:t>9</w:t>
        </w:r>
        <w:r w:rsidR="00E36BAD">
          <w:rPr>
            <w:noProof/>
            <w:webHidden/>
          </w:rPr>
          <w:fldChar w:fldCharType="end"/>
        </w:r>
      </w:hyperlink>
    </w:p>
    <w:p w14:paraId="1817CB1B" w14:textId="2F4A1447" w:rsidR="00E36BAD" w:rsidRDefault="00934B5C">
      <w:pPr>
        <w:pStyle w:val="TOC1"/>
        <w:tabs>
          <w:tab w:val="left" w:pos="400"/>
          <w:tab w:val="right" w:leader="dot" w:pos="9350"/>
        </w:tabs>
        <w:rPr>
          <w:rFonts w:asciiTheme="minorHAnsi" w:eastAsiaTheme="minorEastAsia" w:hAnsiTheme="minorHAnsi" w:cstheme="minorBidi"/>
          <w:noProof/>
          <w:color w:val="auto"/>
          <w:sz w:val="22"/>
          <w:szCs w:val="22"/>
        </w:rPr>
      </w:pPr>
      <w:hyperlink w:anchor="_Toc449962134" w:history="1">
        <w:r w:rsidR="00E36BAD" w:rsidRPr="00C45A0C">
          <w:rPr>
            <w:rStyle w:val="Hyperlink"/>
            <w:noProof/>
          </w:rPr>
          <w:t>2</w:t>
        </w:r>
        <w:r w:rsidR="00E36BAD">
          <w:rPr>
            <w:rFonts w:asciiTheme="minorHAnsi" w:eastAsiaTheme="minorEastAsia" w:hAnsiTheme="minorHAnsi" w:cstheme="minorBidi"/>
            <w:noProof/>
            <w:color w:val="auto"/>
            <w:sz w:val="22"/>
            <w:szCs w:val="22"/>
          </w:rPr>
          <w:tab/>
        </w:r>
        <w:r w:rsidR="00E36BAD" w:rsidRPr="00C45A0C">
          <w:rPr>
            <w:rStyle w:val="Hyperlink"/>
            <w:noProof/>
          </w:rPr>
          <w:t>Background Information</w:t>
        </w:r>
        <w:r w:rsidR="00E36BAD">
          <w:rPr>
            <w:noProof/>
            <w:webHidden/>
          </w:rPr>
          <w:tab/>
        </w:r>
        <w:r w:rsidR="00E36BAD">
          <w:rPr>
            <w:noProof/>
            <w:webHidden/>
          </w:rPr>
          <w:fldChar w:fldCharType="begin"/>
        </w:r>
        <w:r w:rsidR="00E36BAD">
          <w:rPr>
            <w:noProof/>
            <w:webHidden/>
          </w:rPr>
          <w:instrText xml:space="preserve"> PAGEREF _Toc449962134 \h </w:instrText>
        </w:r>
        <w:r w:rsidR="00E36BAD">
          <w:rPr>
            <w:noProof/>
            <w:webHidden/>
          </w:rPr>
        </w:r>
        <w:r w:rsidR="00E36BAD">
          <w:rPr>
            <w:noProof/>
            <w:webHidden/>
          </w:rPr>
          <w:fldChar w:fldCharType="separate"/>
        </w:r>
        <w:r w:rsidR="00E36BAD">
          <w:rPr>
            <w:noProof/>
            <w:webHidden/>
          </w:rPr>
          <w:t>10</w:t>
        </w:r>
        <w:r w:rsidR="00E36BAD">
          <w:rPr>
            <w:noProof/>
            <w:webHidden/>
          </w:rPr>
          <w:fldChar w:fldCharType="end"/>
        </w:r>
      </w:hyperlink>
    </w:p>
    <w:p w14:paraId="63D78374" w14:textId="4886BAD5" w:rsidR="00E36BAD" w:rsidRDefault="00934B5C">
      <w:pPr>
        <w:pStyle w:val="TOC2"/>
        <w:rPr>
          <w:rFonts w:asciiTheme="minorHAnsi" w:eastAsiaTheme="minorEastAsia" w:hAnsiTheme="minorHAnsi" w:cstheme="minorBidi"/>
          <w:noProof/>
          <w:color w:val="auto"/>
          <w:sz w:val="22"/>
        </w:rPr>
      </w:pPr>
      <w:hyperlink w:anchor="_Toc449962135" w:history="1">
        <w:r w:rsidR="00E36BAD" w:rsidRPr="00C45A0C">
          <w:rPr>
            <w:rStyle w:val="Hyperlink"/>
            <w:noProof/>
          </w:rPr>
          <w:t>2.1</w:t>
        </w:r>
        <w:r w:rsidR="00E36BAD">
          <w:rPr>
            <w:rFonts w:asciiTheme="minorHAnsi" w:eastAsiaTheme="minorEastAsia" w:hAnsiTheme="minorHAnsi" w:cstheme="minorBidi"/>
            <w:noProof/>
            <w:color w:val="auto"/>
            <w:sz w:val="22"/>
          </w:rPr>
          <w:tab/>
        </w:r>
        <w:r w:rsidR="00E36BAD" w:rsidRPr="00C45A0C">
          <w:rPr>
            <w:rStyle w:val="Hyperlink"/>
            <w:noProof/>
          </w:rPr>
          <w:t>Cyber Observables</w:t>
        </w:r>
        <w:r w:rsidR="00E36BAD">
          <w:rPr>
            <w:noProof/>
            <w:webHidden/>
          </w:rPr>
          <w:tab/>
        </w:r>
        <w:r w:rsidR="00E36BAD">
          <w:rPr>
            <w:noProof/>
            <w:webHidden/>
          </w:rPr>
          <w:fldChar w:fldCharType="begin"/>
        </w:r>
        <w:r w:rsidR="00E36BAD">
          <w:rPr>
            <w:noProof/>
            <w:webHidden/>
          </w:rPr>
          <w:instrText xml:space="preserve"> PAGEREF _Toc449962135 \h </w:instrText>
        </w:r>
        <w:r w:rsidR="00E36BAD">
          <w:rPr>
            <w:noProof/>
            <w:webHidden/>
          </w:rPr>
        </w:r>
        <w:r w:rsidR="00E36BAD">
          <w:rPr>
            <w:noProof/>
            <w:webHidden/>
          </w:rPr>
          <w:fldChar w:fldCharType="separate"/>
        </w:r>
        <w:r w:rsidR="00E36BAD">
          <w:rPr>
            <w:noProof/>
            <w:webHidden/>
          </w:rPr>
          <w:t>10</w:t>
        </w:r>
        <w:r w:rsidR="00E36BAD">
          <w:rPr>
            <w:noProof/>
            <w:webHidden/>
          </w:rPr>
          <w:fldChar w:fldCharType="end"/>
        </w:r>
      </w:hyperlink>
    </w:p>
    <w:p w14:paraId="5DDADF44" w14:textId="4085004B" w:rsidR="00E36BAD" w:rsidRDefault="00934B5C">
      <w:pPr>
        <w:pStyle w:val="TOC2"/>
        <w:rPr>
          <w:rFonts w:asciiTheme="minorHAnsi" w:eastAsiaTheme="minorEastAsia" w:hAnsiTheme="minorHAnsi" w:cstheme="minorBidi"/>
          <w:noProof/>
          <w:color w:val="auto"/>
          <w:sz w:val="22"/>
        </w:rPr>
      </w:pPr>
      <w:hyperlink w:anchor="_Toc449962136" w:history="1">
        <w:r w:rsidR="00E36BAD" w:rsidRPr="00C45A0C">
          <w:rPr>
            <w:rStyle w:val="Hyperlink"/>
            <w:noProof/>
          </w:rPr>
          <w:t>2.2</w:t>
        </w:r>
        <w:r w:rsidR="00E36BAD">
          <w:rPr>
            <w:rFonts w:asciiTheme="minorHAnsi" w:eastAsiaTheme="minorEastAsia" w:hAnsiTheme="minorHAnsi" w:cstheme="minorBidi"/>
            <w:noProof/>
            <w:color w:val="auto"/>
            <w:sz w:val="22"/>
          </w:rPr>
          <w:tab/>
        </w:r>
        <w:r w:rsidR="00E36BAD" w:rsidRPr="00C45A0C">
          <w:rPr>
            <w:rStyle w:val="Hyperlink"/>
            <w:noProof/>
          </w:rPr>
          <w:t>Objects</w:t>
        </w:r>
        <w:r w:rsidR="00E36BAD">
          <w:rPr>
            <w:noProof/>
            <w:webHidden/>
          </w:rPr>
          <w:tab/>
        </w:r>
        <w:r w:rsidR="00E36BAD">
          <w:rPr>
            <w:noProof/>
            <w:webHidden/>
          </w:rPr>
          <w:fldChar w:fldCharType="begin"/>
        </w:r>
        <w:r w:rsidR="00E36BAD">
          <w:rPr>
            <w:noProof/>
            <w:webHidden/>
          </w:rPr>
          <w:instrText xml:space="preserve"> PAGEREF _Toc449962136 \h </w:instrText>
        </w:r>
        <w:r w:rsidR="00E36BAD">
          <w:rPr>
            <w:noProof/>
            <w:webHidden/>
          </w:rPr>
        </w:r>
        <w:r w:rsidR="00E36BAD">
          <w:rPr>
            <w:noProof/>
            <w:webHidden/>
          </w:rPr>
          <w:fldChar w:fldCharType="separate"/>
        </w:r>
        <w:r w:rsidR="00E36BAD">
          <w:rPr>
            <w:noProof/>
            <w:webHidden/>
          </w:rPr>
          <w:t>10</w:t>
        </w:r>
        <w:r w:rsidR="00E36BAD">
          <w:rPr>
            <w:noProof/>
            <w:webHidden/>
          </w:rPr>
          <w:fldChar w:fldCharType="end"/>
        </w:r>
      </w:hyperlink>
    </w:p>
    <w:p w14:paraId="30B423A6" w14:textId="0CB18C14" w:rsidR="00E36BAD" w:rsidRDefault="00934B5C">
      <w:pPr>
        <w:pStyle w:val="TOC1"/>
        <w:tabs>
          <w:tab w:val="left" w:pos="400"/>
          <w:tab w:val="right" w:leader="dot" w:pos="9350"/>
        </w:tabs>
        <w:rPr>
          <w:rFonts w:asciiTheme="minorHAnsi" w:eastAsiaTheme="minorEastAsia" w:hAnsiTheme="minorHAnsi" w:cstheme="minorBidi"/>
          <w:noProof/>
          <w:color w:val="auto"/>
          <w:sz w:val="22"/>
          <w:szCs w:val="22"/>
        </w:rPr>
      </w:pPr>
      <w:hyperlink w:anchor="_Toc449962137" w:history="1">
        <w:r w:rsidR="00E36BAD" w:rsidRPr="00C45A0C">
          <w:rPr>
            <w:rStyle w:val="Hyperlink"/>
            <w:noProof/>
          </w:rPr>
          <w:t>3</w:t>
        </w:r>
        <w:r w:rsidR="00E36BAD">
          <w:rPr>
            <w:rFonts w:asciiTheme="minorHAnsi" w:eastAsiaTheme="minorEastAsia" w:hAnsiTheme="minorHAnsi" w:cstheme="minorBidi"/>
            <w:noProof/>
            <w:color w:val="auto"/>
            <w:sz w:val="22"/>
            <w:szCs w:val="22"/>
          </w:rPr>
          <w:tab/>
        </w:r>
        <w:r w:rsidR="00E36BAD" w:rsidRPr="00C45A0C">
          <w:rPr>
            <w:rStyle w:val="Hyperlink"/>
            <w:noProof/>
          </w:rPr>
          <w:t>Data Model</w:t>
        </w:r>
        <w:r w:rsidR="00E36BAD">
          <w:rPr>
            <w:noProof/>
            <w:webHidden/>
          </w:rPr>
          <w:tab/>
        </w:r>
        <w:r w:rsidR="00E36BAD">
          <w:rPr>
            <w:noProof/>
            <w:webHidden/>
          </w:rPr>
          <w:fldChar w:fldCharType="begin"/>
        </w:r>
        <w:r w:rsidR="00E36BAD">
          <w:rPr>
            <w:noProof/>
            <w:webHidden/>
          </w:rPr>
          <w:instrText xml:space="preserve"> PAGEREF _Toc449962137 \h </w:instrText>
        </w:r>
        <w:r w:rsidR="00E36BAD">
          <w:rPr>
            <w:noProof/>
            <w:webHidden/>
          </w:rPr>
        </w:r>
        <w:r w:rsidR="00E36BAD">
          <w:rPr>
            <w:noProof/>
            <w:webHidden/>
          </w:rPr>
          <w:fldChar w:fldCharType="separate"/>
        </w:r>
        <w:r w:rsidR="00E36BAD">
          <w:rPr>
            <w:noProof/>
            <w:webHidden/>
          </w:rPr>
          <w:t>12</w:t>
        </w:r>
        <w:r w:rsidR="00E36BAD">
          <w:rPr>
            <w:noProof/>
            <w:webHidden/>
          </w:rPr>
          <w:fldChar w:fldCharType="end"/>
        </w:r>
      </w:hyperlink>
    </w:p>
    <w:p w14:paraId="09C85905" w14:textId="7E5677AA" w:rsidR="00E36BAD" w:rsidRDefault="00934B5C">
      <w:pPr>
        <w:pStyle w:val="TOC2"/>
        <w:rPr>
          <w:rFonts w:asciiTheme="minorHAnsi" w:eastAsiaTheme="minorEastAsia" w:hAnsiTheme="minorHAnsi" w:cstheme="minorBidi"/>
          <w:noProof/>
          <w:color w:val="auto"/>
          <w:sz w:val="22"/>
        </w:rPr>
      </w:pPr>
      <w:hyperlink w:anchor="_Toc449962138" w:history="1">
        <w:r w:rsidR="00E36BAD" w:rsidRPr="00C45A0C">
          <w:rPr>
            <w:rStyle w:val="Hyperlink"/>
            <w:noProof/>
          </w:rPr>
          <w:t>3.1</w:t>
        </w:r>
        <w:r w:rsidR="00E36BAD">
          <w:rPr>
            <w:rFonts w:asciiTheme="minorHAnsi" w:eastAsiaTheme="minorEastAsia" w:hAnsiTheme="minorHAnsi" w:cstheme="minorBidi"/>
            <w:noProof/>
            <w:color w:val="auto"/>
            <w:sz w:val="22"/>
          </w:rPr>
          <w:tab/>
        </w:r>
        <w:r w:rsidR="00E36BAD" w:rsidRPr="00C45A0C">
          <w:rPr>
            <w:rStyle w:val="Hyperlink"/>
            <w:noProof/>
          </w:rPr>
          <w:t>ARPCacheObjectType Class</w:t>
        </w:r>
        <w:r w:rsidR="00E36BAD">
          <w:rPr>
            <w:noProof/>
            <w:webHidden/>
          </w:rPr>
          <w:tab/>
        </w:r>
        <w:r w:rsidR="00E36BAD">
          <w:rPr>
            <w:noProof/>
            <w:webHidden/>
          </w:rPr>
          <w:fldChar w:fldCharType="begin"/>
        </w:r>
        <w:r w:rsidR="00E36BAD">
          <w:rPr>
            <w:noProof/>
            <w:webHidden/>
          </w:rPr>
          <w:instrText xml:space="preserve"> PAGEREF _Toc449962138 \h </w:instrText>
        </w:r>
        <w:r w:rsidR="00E36BAD">
          <w:rPr>
            <w:noProof/>
            <w:webHidden/>
          </w:rPr>
        </w:r>
        <w:r w:rsidR="00E36BAD">
          <w:rPr>
            <w:noProof/>
            <w:webHidden/>
          </w:rPr>
          <w:fldChar w:fldCharType="separate"/>
        </w:r>
        <w:r w:rsidR="00E36BAD">
          <w:rPr>
            <w:noProof/>
            <w:webHidden/>
          </w:rPr>
          <w:t>12</w:t>
        </w:r>
        <w:r w:rsidR="00E36BAD">
          <w:rPr>
            <w:noProof/>
            <w:webHidden/>
          </w:rPr>
          <w:fldChar w:fldCharType="end"/>
        </w:r>
      </w:hyperlink>
    </w:p>
    <w:p w14:paraId="660BD3C1" w14:textId="01263662" w:rsidR="00E36BAD" w:rsidRDefault="00934B5C">
      <w:pPr>
        <w:pStyle w:val="TOC2"/>
        <w:rPr>
          <w:rFonts w:asciiTheme="minorHAnsi" w:eastAsiaTheme="minorEastAsia" w:hAnsiTheme="minorHAnsi" w:cstheme="minorBidi"/>
          <w:noProof/>
          <w:color w:val="auto"/>
          <w:sz w:val="22"/>
        </w:rPr>
      </w:pPr>
      <w:hyperlink w:anchor="_Toc449962139" w:history="1">
        <w:r w:rsidR="00E36BAD" w:rsidRPr="00C45A0C">
          <w:rPr>
            <w:rStyle w:val="Hyperlink"/>
            <w:noProof/>
          </w:rPr>
          <w:t>3.2</w:t>
        </w:r>
        <w:r w:rsidR="00E36BAD">
          <w:rPr>
            <w:rFonts w:asciiTheme="minorHAnsi" w:eastAsiaTheme="minorEastAsia" w:hAnsiTheme="minorHAnsi" w:cstheme="minorBidi"/>
            <w:noProof/>
            <w:color w:val="auto"/>
            <w:sz w:val="22"/>
          </w:rPr>
          <w:tab/>
        </w:r>
        <w:r w:rsidR="00E36BAD" w:rsidRPr="00C45A0C">
          <w:rPr>
            <w:rStyle w:val="Hyperlink"/>
            <w:noProof/>
          </w:rPr>
          <w:t>ARPCacheEntryType Class</w:t>
        </w:r>
        <w:r w:rsidR="00E36BAD">
          <w:rPr>
            <w:noProof/>
            <w:webHidden/>
          </w:rPr>
          <w:tab/>
        </w:r>
        <w:r w:rsidR="00E36BAD">
          <w:rPr>
            <w:noProof/>
            <w:webHidden/>
          </w:rPr>
          <w:fldChar w:fldCharType="begin"/>
        </w:r>
        <w:r w:rsidR="00E36BAD">
          <w:rPr>
            <w:noProof/>
            <w:webHidden/>
          </w:rPr>
          <w:instrText xml:space="preserve"> PAGEREF _Toc449962139 \h </w:instrText>
        </w:r>
        <w:r w:rsidR="00E36BAD">
          <w:rPr>
            <w:noProof/>
            <w:webHidden/>
          </w:rPr>
        </w:r>
        <w:r w:rsidR="00E36BAD">
          <w:rPr>
            <w:noProof/>
            <w:webHidden/>
          </w:rPr>
          <w:fldChar w:fldCharType="separate"/>
        </w:r>
        <w:r w:rsidR="00E36BAD">
          <w:rPr>
            <w:noProof/>
            <w:webHidden/>
          </w:rPr>
          <w:t>12</w:t>
        </w:r>
        <w:r w:rsidR="00E36BAD">
          <w:rPr>
            <w:noProof/>
            <w:webHidden/>
          </w:rPr>
          <w:fldChar w:fldCharType="end"/>
        </w:r>
      </w:hyperlink>
    </w:p>
    <w:p w14:paraId="6EC78321" w14:textId="5D01B132" w:rsidR="00E36BAD" w:rsidRDefault="00934B5C">
      <w:pPr>
        <w:pStyle w:val="TOC2"/>
        <w:rPr>
          <w:rFonts w:asciiTheme="minorHAnsi" w:eastAsiaTheme="minorEastAsia" w:hAnsiTheme="minorHAnsi" w:cstheme="minorBidi"/>
          <w:noProof/>
          <w:color w:val="auto"/>
          <w:sz w:val="22"/>
        </w:rPr>
      </w:pPr>
      <w:hyperlink w:anchor="_Toc449962140" w:history="1">
        <w:r w:rsidR="00E36BAD" w:rsidRPr="00C45A0C">
          <w:rPr>
            <w:rStyle w:val="Hyperlink"/>
            <w:noProof/>
          </w:rPr>
          <w:t>3.3</w:t>
        </w:r>
        <w:r w:rsidR="00E36BAD">
          <w:rPr>
            <w:rFonts w:asciiTheme="minorHAnsi" w:eastAsiaTheme="minorEastAsia" w:hAnsiTheme="minorHAnsi" w:cstheme="minorBidi"/>
            <w:noProof/>
            <w:color w:val="auto"/>
            <w:sz w:val="22"/>
          </w:rPr>
          <w:tab/>
        </w:r>
        <w:r w:rsidR="00E36BAD" w:rsidRPr="00C45A0C">
          <w:rPr>
            <w:rStyle w:val="Hyperlink"/>
            <w:noProof/>
          </w:rPr>
          <w:t>ARPCacheEntryTypeType Data Type</w:t>
        </w:r>
        <w:r w:rsidR="00E36BAD">
          <w:rPr>
            <w:noProof/>
            <w:webHidden/>
          </w:rPr>
          <w:tab/>
        </w:r>
        <w:r w:rsidR="00E36BAD">
          <w:rPr>
            <w:noProof/>
            <w:webHidden/>
          </w:rPr>
          <w:fldChar w:fldCharType="begin"/>
        </w:r>
        <w:r w:rsidR="00E36BAD">
          <w:rPr>
            <w:noProof/>
            <w:webHidden/>
          </w:rPr>
          <w:instrText xml:space="preserve"> PAGEREF _Toc449962140 \h </w:instrText>
        </w:r>
        <w:r w:rsidR="00E36BAD">
          <w:rPr>
            <w:noProof/>
            <w:webHidden/>
          </w:rPr>
        </w:r>
        <w:r w:rsidR="00E36BAD">
          <w:rPr>
            <w:noProof/>
            <w:webHidden/>
          </w:rPr>
          <w:fldChar w:fldCharType="separate"/>
        </w:r>
        <w:r w:rsidR="00E36BAD">
          <w:rPr>
            <w:noProof/>
            <w:webHidden/>
          </w:rPr>
          <w:t>13</w:t>
        </w:r>
        <w:r w:rsidR="00E36BAD">
          <w:rPr>
            <w:noProof/>
            <w:webHidden/>
          </w:rPr>
          <w:fldChar w:fldCharType="end"/>
        </w:r>
      </w:hyperlink>
    </w:p>
    <w:p w14:paraId="76FE7807" w14:textId="2DE7D1B6" w:rsidR="00E36BAD" w:rsidRDefault="00934B5C">
      <w:pPr>
        <w:pStyle w:val="TOC2"/>
        <w:rPr>
          <w:rFonts w:asciiTheme="minorHAnsi" w:eastAsiaTheme="minorEastAsia" w:hAnsiTheme="minorHAnsi" w:cstheme="minorBidi"/>
          <w:noProof/>
          <w:color w:val="auto"/>
          <w:sz w:val="22"/>
        </w:rPr>
      </w:pPr>
      <w:hyperlink w:anchor="_Toc449962141" w:history="1">
        <w:r w:rsidR="00E36BAD" w:rsidRPr="00C45A0C">
          <w:rPr>
            <w:rStyle w:val="Hyperlink"/>
            <w:noProof/>
          </w:rPr>
          <w:t>3.4</w:t>
        </w:r>
        <w:r w:rsidR="00E36BAD">
          <w:rPr>
            <w:rFonts w:asciiTheme="minorHAnsi" w:eastAsiaTheme="minorEastAsia" w:hAnsiTheme="minorHAnsi" w:cstheme="minorBidi"/>
            <w:noProof/>
            <w:color w:val="auto"/>
            <w:sz w:val="22"/>
          </w:rPr>
          <w:tab/>
        </w:r>
        <w:r w:rsidR="00E36BAD" w:rsidRPr="00C45A0C">
          <w:rPr>
            <w:rStyle w:val="Hyperlink"/>
            <w:noProof/>
          </w:rPr>
          <w:t>ARPCacheEntryTypeEnum Enumeration</w:t>
        </w:r>
        <w:r w:rsidR="00E36BAD">
          <w:rPr>
            <w:noProof/>
            <w:webHidden/>
          </w:rPr>
          <w:tab/>
        </w:r>
        <w:r w:rsidR="00E36BAD">
          <w:rPr>
            <w:noProof/>
            <w:webHidden/>
          </w:rPr>
          <w:fldChar w:fldCharType="begin"/>
        </w:r>
        <w:r w:rsidR="00E36BAD">
          <w:rPr>
            <w:noProof/>
            <w:webHidden/>
          </w:rPr>
          <w:instrText xml:space="preserve"> PAGEREF _Toc449962141 \h </w:instrText>
        </w:r>
        <w:r w:rsidR="00E36BAD">
          <w:rPr>
            <w:noProof/>
            <w:webHidden/>
          </w:rPr>
        </w:r>
        <w:r w:rsidR="00E36BAD">
          <w:rPr>
            <w:noProof/>
            <w:webHidden/>
          </w:rPr>
          <w:fldChar w:fldCharType="separate"/>
        </w:r>
        <w:r w:rsidR="00E36BAD">
          <w:rPr>
            <w:noProof/>
            <w:webHidden/>
          </w:rPr>
          <w:t>13</w:t>
        </w:r>
        <w:r w:rsidR="00E36BAD">
          <w:rPr>
            <w:noProof/>
            <w:webHidden/>
          </w:rPr>
          <w:fldChar w:fldCharType="end"/>
        </w:r>
      </w:hyperlink>
    </w:p>
    <w:p w14:paraId="1B4FAC3E" w14:textId="0BE24BDB" w:rsidR="00E36BAD" w:rsidRDefault="00934B5C">
      <w:pPr>
        <w:pStyle w:val="TOC1"/>
        <w:tabs>
          <w:tab w:val="left" w:pos="400"/>
          <w:tab w:val="right" w:leader="dot" w:pos="9350"/>
        </w:tabs>
        <w:rPr>
          <w:rFonts w:asciiTheme="minorHAnsi" w:eastAsiaTheme="minorEastAsia" w:hAnsiTheme="minorHAnsi" w:cstheme="minorBidi"/>
          <w:noProof/>
          <w:color w:val="auto"/>
          <w:sz w:val="22"/>
          <w:szCs w:val="22"/>
        </w:rPr>
      </w:pPr>
      <w:hyperlink w:anchor="_Toc449962142" w:history="1">
        <w:r w:rsidR="00E36BAD" w:rsidRPr="00C45A0C">
          <w:rPr>
            <w:rStyle w:val="Hyperlink"/>
            <w:noProof/>
          </w:rPr>
          <w:t>4</w:t>
        </w:r>
        <w:r w:rsidR="00E36BAD">
          <w:rPr>
            <w:rFonts w:asciiTheme="minorHAnsi" w:eastAsiaTheme="minorEastAsia" w:hAnsiTheme="minorHAnsi" w:cstheme="minorBidi"/>
            <w:noProof/>
            <w:color w:val="auto"/>
            <w:sz w:val="22"/>
            <w:szCs w:val="22"/>
          </w:rPr>
          <w:tab/>
        </w:r>
        <w:r w:rsidR="00E36BAD" w:rsidRPr="00C45A0C">
          <w:rPr>
            <w:rStyle w:val="Hyperlink"/>
            <w:noProof/>
          </w:rPr>
          <w:t>Conformance</w:t>
        </w:r>
        <w:r w:rsidR="00E36BAD">
          <w:rPr>
            <w:noProof/>
            <w:webHidden/>
          </w:rPr>
          <w:tab/>
        </w:r>
        <w:r w:rsidR="00E36BAD">
          <w:rPr>
            <w:noProof/>
            <w:webHidden/>
          </w:rPr>
          <w:fldChar w:fldCharType="begin"/>
        </w:r>
        <w:r w:rsidR="00E36BAD">
          <w:rPr>
            <w:noProof/>
            <w:webHidden/>
          </w:rPr>
          <w:instrText xml:space="preserve"> PAGEREF _Toc449962142 \h </w:instrText>
        </w:r>
        <w:r w:rsidR="00E36BAD">
          <w:rPr>
            <w:noProof/>
            <w:webHidden/>
          </w:rPr>
        </w:r>
        <w:r w:rsidR="00E36BAD">
          <w:rPr>
            <w:noProof/>
            <w:webHidden/>
          </w:rPr>
          <w:fldChar w:fldCharType="separate"/>
        </w:r>
        <w:r w:rsidR="00E36BAD">
          <w:rPr>
            <w:noProof/>
            <w:webHidden/>
          </w:rPr>
          <w:t>15</w:t>
        </w:r>
        <w:r w:rsidR="00E36BAD">
          <w:rPr>
            <w:noProof/>
            <w:webHidden/>
          </w:rPr>
          <w:fldChar w:fldCharType="end"/>
        </w:r>
      </w:hyperlink>
    </w:p>
    <w:p w14:paraId="5A8F7833" w14:textId="23D55307" w:rsidR="00E36BAD" w:rsidRDefault="00934B5C">
      <w:pPr>
        <w:pStyle w:val="TOC1"/>
        <w:tabs>
          <w:tab w:val="right" w:leader="dot" w:pos="9350"/>
        </w:tabs>
        <w:rPr>
          <w:rFonts w:asciiTheme="minorHAnsi" w:eastAsiaTheme="minorEastAsia" w:hAnsiTheme="minorHAnsi" w:cstheme="minorBidi"/>
          <w:noProof/>
          <w:color w:val="auto"/>
          <w:sz w:val="22"/>
          <w:szCs w:val="22"/>
        </w:rPr>
      </w:pPr>
      <w:hyperlink w:anchor="_Toc449962143" w:history="1">
        <w:r w:rsidR="00E36BAD" w:rsidRPr="00C45A0C">
          <w:rPr>
            <w:rStyle w:val="Hyperlink"/>
            <w:noProof/>
          </w:rPr>
          <w:t>Appendix A. Acknowledgments</w:t>
        </w:r>
        <w:r w:rsidR="00E36BAD">
          <w:rPr>
            <w:noProof/>
            <w:webHidden/>
          </w:rPr>
          <w:tab/>
        </w:r>
        <w:r w:rsidR="00E36BAD">
          <w:rPr>
            <w:noProof/>
            <w:webHidden/>
          </w:rPr>
          <w:fldChar w:fldCharType="begin"/>
        </w:r>
        <w:r w:rsidR="00E36BAD">
          <w:rPr>
            <w:noProof/>
            <w:webHidden/>
          </w:rPr>
          <w:instrText xml:space="preserve"> PAGEREF _Toc449962143 \h </w:instrText>
        </w:r>
        <w:r w:rsidR="00E36BAD">
          <w:rPr>
            <w:noProof/>
            <w:webHidden/>
          </w:rPr>
        </w:r>
        <w:r w:rsidR="00E36BAD">
          <w:rPr>
            <w:noProof/>
            <w:webHidden/>
          </w:rPr>
          <w:fldChar w:fldCharType="separate"/>
        </w:r>
        <w:r w:rsidR="00E36BAD">
          <w:rPr>
            <w:noProof/>
            <w:webHidden/>
          </w:rPr>
          <w:t>16</w:t>
        </w:r>
        <w:r w:rsidR="00E36BAD">
          <w:rPr>
            <w:noProof/>
            <w:webHidden/>
          </w:rPr>
          <w:fldChar w:fldCharType="end"/>
        </w:r>
      </w:hyperlink>
    </w:p>
    <w:p w14:paraId="4D0326C6" w14:textId="0D6867E9" w:rsidR="00E36BAD" w:rsidRDefault="00934B5C">
      <w:pPr>
        <w:pStyle w:val="TOC1"/>
        <w:tabs>
          <w:tab w:val="right" w:leader="dot" w:pos="9350"/>
        </w:tabs>
        <w:rPr>
          <w:rFonts w:asciiTheme="minorHAnsi" w:eastAsiaTheme="minorEastAsia" w:hAnsiTheme="minorHAnsi" w:cstheme="minorBidi"/>
          <w:noProof/>
          <w:color w:val="auto"/>
          <w:sz w:val="22"/>
          <w:szCs w:val="22"/>
        </w:rPr>
      </w:pPr>
      <w:hyperlink w:anchor="_Toc449962144" w:history="1">
        <w:r w:rsidR="00E36BAD" w:rsidRPr="00C45A0C">
          <w:rPr>
            <w:rStyle w:val="Hyperlink"/>
            <w:noProof/>
          </w:rPr>
          <w:t>Appendix B. Revision History</w:t>
        </w:r>
        <w:r w:rsidR="00E36BAD">
          <w:rPr>
            <w:noProof/>
            <w:webHidden/>
          </w:rPr>
          <w:tab/>
        </w:r>
        <w:r w:rsidR="00E36BAD">
          <w:rPr>
            <w:noProof/>
            <w:webHidden/>
          </w:rPr>
          <w:fldChar w:fldCharType="begin"/>
        </w:r>
        <w:r w:rsidR="00E36BAD">
          <w:rPr>
            <w:noProof/>
            <w:webHidden/>
          </w:rPr>
          <w:instrText xml:space="preserve"> PAGEREF _Toc449962144 \h </w:instrText>
        </w:r>
        <w:r w:rsidR="00E36BAD">
          <w:rPr>
            <w:noProof/>
            <w:webHidden/>
          </w:rPr>
        </w:r>
        <w:r w:rsidR="00E36BAD">
          <w:rPr>
            <w:noProof/>
            <w:webHidden/>
          </w:rPr>
          <w:fldChar w:fldCharType="separate"/>
        </w:r>
        <w:r w:rsidR="00E36BAD">
          <w:rPr>
            <w:noProof/>
            <w:webHidden/>
          </w:rPr>
          <w:t>17</w:t>
        </w:r>
        <w:r w:rsidR="00E36BAD">
          <w:rPr>
            <w:noProof/>
            <w:webHidden/>
          </w:rPr>
          <w:fldChar w:fldCharType="end"/>
        </w:r>
      </w:hyperlink>
    </w:p>
    <w:p w14:paraId="12B3FACF" w14:textId="3002DBE8" w:rsidR="007E76CB" w:rsidRDefault="00311882" w:rsidP="004165C8">
      <w:pPr>
        <w:pStyle w:val="Heading1"/>
      </w:pPr>
      <w:r>
        <w:rPr>
          <w:szCs w:val="24"/>
        </w:rPr>
        <w:lastRenderedPageBreak/>
        <w:fldChar w:fldCharType="end"/>
      </w:r>
      <w:bookmarkStart w:id="9" w:name="_Toc449962122"/>
      <w:r w:rsidR="00E676D7">
        <w:t>Introduction</w:t>
      </w:r>
      <w:bookmarkEnd w:id="4"/>
      <w:bookmarkEnd w:id="5"/>
      <w:bookmarkEnd w:id="6"/>
      <w:bookmarkEnd w:id="7"/>
      <w:bookmarkEnd w:id="8"/>
      <w:bookmarkEnd w:id="9"/>
    </w:p>
    <w:p w14:paraId="00D1FEE4" w14:textId="63D5A4A5" w:rsidR="000512F2" w:rsidRPr="000512F2" w:rsidRDefault="000512F2" w:rsidP="00450CDE">
      <w:pPr>
        <w:spacing w:after="240"/>
      </w:pPr>
      <w:r w:rsidRPr="00EE3C80">
        <w:t>[All text is norm</w:t>
      </w:r>
      <w:r>
        <w:t>ative unless otherwise labeled]</w:t>
      </w:r>
    </w:p>
    <w:p w14:paraId="1DA98C53" w14:textId="2A183C29" w:rsidR="007E76CB" w:rsidRDefault="00E676D7" w:rsidP="004165C8">
      <w:pPr>
        <w:autoSpaceDE w:val="0"/>
        <w:autoSpaceDN w:val="0"/>
        <w:adjustRightInd w:val="0"/>
        <w:spacing w:before="80" w:after="240"/>
        <w:ind w:right="-270"/>
      </w:pPr>
      <w:r w:rsidRPr="00B92F54">
        <w:t>The Cyber Observable Expression (</w:t>
      </w:r>
      <w:proofErr w:type="spellStart"/>
      <w:r w:rsidRPr="00B92F54">
        <w:t>CybOX</w:t>
      </w:r>
      <w:r w:rsidR="001E1FA9" w:rsidRPr="001E1FA9">
        <w:rPr>
          <w:vertAlign w:val="superscript"/>
        </w:rPr>
        <w:t>TM</w:t>
      </w:r>
      <w:proofErr w:type="spellEnd"/>
      <w:r w:rsidRPr="00B92F54">
        <w:t>)</w:t>
      </w:r>
      <w:r>
        <w:t xml:space="preserve"> </w:t>
      </w:r>
      <w:r w:rsidR="004165C8">
        <w:t>l</w:t>
      </w:r>
      <w:r w:rsidR="00B74BD4">
        <w:t xml:space="preserve">anguage </w:t>
      </w:r>
      <w:r>
        <w:t>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791DAE" w14:textId="1BFE68D1" w:rsidR="007E76CB" w:rsidRDefault="00E676D7" w:rsidP="004165C8">
      <w:pPr>
        <w:autoSpaceDE w:val="0"/>
        <w:autoSpaceDN w:val="0"/>
        <w:adjustRightInd w:val="0"/>
        <w:spacing w:before="80" w:after="240"/>
        <w:ind w:right="-270"/>
      </w:pPr>
      <w:r>
        <w:t xml:space="preserve">This document serves as the specification for the CybOX ARP Cache Object Version 2.1.1 data model, which is one of </w:t>
      </w:r>
      <w:r w:rsidR="000512F2">
        <w:t>eight-eight CybOX</w:t>
      </w:r>
      <w:r>
        <w:t xml:space="preserve"> Object data mo</w:t>
      </w:r>
      <w:r w:rsidR="000512F2">
        <w:t>dels</w:t>
      </w:r>
      <w:r>
        <w:t xml:space="preserve">.       </w:t>
      </w:r>
    </w:p>
    <w:p w14:paraId="1D74414E" w14:textId="2A4BF4B9" w:rsidR="007E76CB" w:rsidRDefault="00E676D7" w:rsidP="00450CDE">
      <w:pPr>
        <w:autoSpaceDE w:val="0"/>
        <w:autoSpaceDN w:val="0"/>
        <w:adjustRightInd w:val="0"/>
        <w:spacing w:after="240"/>
        <w:ind w:right="-270"/>
      </w:pPr>
      <w:bookmarkStart w:id="10"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96DC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196DC6" w:rsidRPr="00196DC6">
        <w:rPr>
          <w:b/>
          <w:color w:val="0000EE"/>
        </w:rPr>
        <w:t>1.4</w:t>
      </w:r>
      <w:r>
        <w:fldChar w:fldCharType="end"/>
      </w:r>
      <w:r>
        <w:t xml:space="preserve">. </w:t>
      </w:r>
      <w:bookmarkEnd w:id="10"/>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2</w:t>
      </w:r>
      <w:r w:rsidRPr="00FB67E2">
        <w:rPr>
          <w:b/>
          <w:color w:val="0000EE"/>
        </w:rPr>
        <w:fldChar w:fldCharType="end"/>
      </w:r>
      <w:r>
        <w:t>, we give background information necessary to fully understand the ARP Cache Object data model. We present the ARP Cache Object data model specification details in Section</w:t>
      </w:r>
      <w:r w:rsidR="00263C6E">
        <w:rPr>
          <w:b/>
          <w:color w:val="0000EE"/>
        </w:rPr>
        <w:t xml:space="preserve"> </w:t>
      </w:r>
      <w:r w:rsidR="00263C6E">
        <w:rPr>
          <w:b/>
          <w:color w:val="0000EE"/>
        </w:rPr>
        <w:fldChar w:fldCharType="begin"/>
      </w:r>
      <w:r w:rsidR="00263C6E">
        <w:rPr>
          <w:b/>
          <w:color w:val="0000EE"/>
        </w:rPr>
        <w:instrText xml:space="preserve"> REF _Ref433017220 \r \h </w:instrText>
      </w:r>
      <w:r w:rsidR="00263C6E">
        <w:rPr>
          <w:b/>
          <w:color w:val="0000EE"/>
        </w:rPr>
      </w:r>
      <w:r w:rsidR="00263C6E">
        <w:rPr>
          <w:b/>
          <w:color w:val="0000EE"/>
        </w:rPr>
        <w:fldChar w:fldCharType="separate"/>
      </w:r>
      <w:r w:rsidR="00196DC6">
        <w:rPr>
          <w:b/>
          <w:color w:val="0000EE"/>
        </w:rPr>
        <w:t>3</w:t>
      </w:r>
      <w:r w:rsidR="00263C6E">
        <w:rPr>
          <w:b/>
          <w:color w:val="0000EE"/>
        </w:rPr>
        <w:fldChar w:fldCharType="end"/>
      </w:r>
      <w:r w:rsidR="00263C6E">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96DC6">
        <w:rPr>
          <w:b/>
          <w:color w:val="0000EE"/>
        </w:rPr>
        <w:t>4</w:t>
      </w:r>
      <w:r w:rsidRPr="00FB67E2">
        <w:rPr>
          <w:b/>
          <w:color w:val="0000EE"/>
        </w:rPr>
        <w:fldChar w:fldCharType="end"/>
      </w:r>
      <w:r>
        <w:t>.</w:t>
      </w:r>
    </w:p>
    <w:p w14:paraId="0FF9FD71" w14:textId="62D7536B" w:rsidR="007E76CB" w:rsidRPr="002D7380" w:rsidRDefault="00E676D7" w:rsidP="004165C8">
      <w:pPr>
        <w:pStyle w:val="Heading2"/>
      </w:pPr>
      <w:bookmarkStart w:id="11" w:name="_Toc412205405"/>
      <w:bookmarkStart w:id="12" w:name="_Ref412300941"/>
      <w:bookmarkStart w:id="13" w:name="_Ref412622367"/>
      <w:bookmarkStart w:id="14" w:name="_Toc424631596"/>
      <w:bookmarkStart w:id="15" w:name="_Toc433010820"/>
      <w:bookmarkStart w:id="16" w:name="_Toc433010921"/>
      <w:bookmarkStart w:id="17" w:name="_Toc433057317"/>
      <w:bookmarkStart w:id="18" w:name="_Toc433057550"/>
      <w:bookmarkStart w:id="19" w:name="_Toc449962123"/>
      <w:proofErr w:type="spellStart"/>
      <w:r>
        <w:t>CybOX</w:t>
      </w:r>
      <w:r w:rsidR="00771E46" w:rsidRPr="00771E46">
        <w:rPr>
          <w:vertAlign w:val="superscript"/>
        </w:rPr>
        <w:t>TM</w:t>
      </w:r>
      <w:proofErr w:type="spellEnd"/>
      <w:r>
        <w:t xml:space="preserve"> Specification Documents</w:t>
      </w:r>
      <w:bookmarkEnd w:id="11"/>
      <w:bookmarkEnd w:id="12"/>
      <w:bookmarkEnd w:id="13"/>
      <w:bookmarkEnd w:id="14"/>
      <w:bookmarkEnd w:id="15"/>
      <w:bookmarkEnd w:id="16"/>
      <w:bookmarkEnd w:id="17"/>
      <w:bookmarkEnd w:id="18"/>
      <w:bookmarkEnd w:id="19"/>
    </w:p>
    <w:p w14:paraId="047CA30F" w14:textId="146A7897" w:rsidR="007E76CB" w:rsidRDefault="00E676D7" w:rsidP="00450CDE">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3C88231B" w14:textId="77777777" w:rsidR="007E76CB" w:rsidRDefault="00E676D7" w:rsidP="000D7B9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DB7A68A" w14:textId="77777777" w:rsidR="007E76CB" w:rsidRDefault="00E676D7" w:rsidP="000D7B9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97CCCE8" w14:textId="206AD043" w:rsidR="007E76CB" w:rsidRDefault="00E676D7" w:rsidP="000D7B9D">
      <w:pPr>
        <w:autoSpaceDE w:val="0"/>
        <w:autoSpaceDN w:val="0"/>
        <w:adjustRightInd w:val="0"/>
        <w:spacing w:after="240"/>
      </w:pPr>
      <w:r>
        <w:t xml:space="preserve">The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6475">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B74BD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63CDB2C7" w14:textId="53B0E454" w:rsidR="007E76CB" w:rsidRDefault="00E676D7" w:rsidP="004165C8">
      <w:pPr>
        <w:pStyle w:val="Heading2"/>
        <w:tabs>
          <w:tab w:val="num" w:pos="864"/>
        </w:tabs>
        <w:spacing w:before="360" w:after="60"/>
        <w:ind w:left="540"/>
      </w:pPr>
      <w:bookmarkStart w:id="20" w:name="_Ref394437867"/>
      <w:bookmarkStart w:id="21" w:name="_Toc426119868"/>
      <w:bookmarkStart w:id="22" w:name="_Toc433010821"/>
      <w:bookmarkStart w:id="23" w:name="_Toc433010922"/>
      <w:bookmarkStart w:id="24" w:name="_Toc433057318"/>
      <w:bookmarkStart w:id="25" w:name="_Toc433057551"/>
      <w:bookmarkStart w:id="26" w:name="_Toc449962124"/>
      <w:r>
        <w:t>Document Conventions</w:t>
      </w:r>
      <w:bookmarkEnd w:id="20"/>
      <w:bookmarkEnd w:id="21"/>
      <w:bookmarkEnd w:id="22"/>
      <w:bookmarkEnd w:id="23"/>
      <w:bookmarkEnd w:id="24"/>
      <w:bookmarkEnd w:id="25"/>
      <w:bookmarkEnd w:id="26"/>
    </w:p>
    <w:p w14:paraId="6550559B" w14:textId="77777777" w:rsidR="007E76CB" w:rsidRDefault="00E676D7" w:rsidP="004165C8">
      <w:r>
        <w:t>The following conventions are used in this document.</w:t>
      </w:r>
    </w:p>
    <w:p w14:paraId="55F108ED" w14:textId="511C3D6B" w:rsidR="007E76CB" w:rsidRDefault="00E676D7" w:rsidP="004165C8">
      <w:pPr>
        <w:pStyle w:val="Heading3"/>
        <w:tabs>
          <w:tab w:val="num" w:pos="720"/>
        </w:tabs>
        <w:spacing w:before="360" w:after="60"/>
      </w:pPr>
      <w:bookmarkStart w:id="27" w:name="_Toc389570603"/>
      <w:bookmarkStart w:id="28" w:name="_Toc389581073"/>
      <w:bookmarkStart w:id="29" w:name="_Toc426119870"/>
      <w:bookmarkStart w:id="30" w:name="_Toc433010822"/>
      <w:bookmarkStart w:id="31" w:name="_Toc433010923"/>
      <w:bookmarkStart w:id="32" w:name="_Toc433057319"/>
      <w:bookmarkStart w:id="33" w:name="_Toc433057552"/>
      <w:bookmarkStart w:id="34" w:name="_Toc449962125"/>
      <w:r>
        <w:t>Fonts</w:t>
      </w:r>
      <w:bookmarkEnd w:id="27"/>
      <w:bookmarkEnd w:id="28"/>
      <w:bookmarkEnd w:id="29"/>
      <w:bookmarkEnd w:id="30"/>
      <w:bookmarkEnd w:id="31"/>
      <w:bookmarkEnd w:id="32"/>
      <w:bookmarkEnd w:id="33"/>
      <w:bookmarkEnd w:id="34"/>
    </w:p>
    <w:p w14:paraId="1AF06256" w14:textId="77777777" w:rsidR="007E76CB" w:rsidRPr="002459CF" w:rsidRDefault="00E676D7" w:rsidP="00450CDE">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12F948D9" w14:textId="4F87CA17" w:rsidR="007E76CB" w:rsidRPr="002459CF" w:rsidRDefault="00E676D7" w:rsidP="004165C8">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w:t>
      </w:r>
      <w:r w:rsidR="00DC0ED2" w:rsidRPr="00F7784C">
        <w:rPr>
          <w:rFonts w:ascii="Arial" w:hAnsi="Arial" w:cs="Arial"/>
          <w:sz w:val="20"/>
          <w:szCs w:val="20"/>
        </w:rPr>
        <w:t>high</w:t>
      </w:r>
      <w:r w:rsidR="00DC0ED2">
        <w:rPr>
          <w:rFonts w:ascii="Arial" w:hAnsi="Arial" w:cs="Arial"/>
          <w:sz w:val="20"/>
          <w:szCs w:val="20"/>
        </w:rPr>
        <w:t>-</w:t>
      </w:r>
      <w:r w:rsidRPr="00F7784C">
        <w:rPr>
          <w:rFonts w:ascii="Arial" w:hAnsi="Arial" w:cs="Arial"/>
          <w:sz w:val="20"/>
          <w:szCs w:val="20"/>
        </w:rPr>
        <w:t xml:space="preserve">level concepts, which are defined in </w:t>
      </w:r>
      <w:hyperlink w:anchor="AdditionalArtifacts" w:history="1">
        <w:r w:rsidRPr="00F7784C">
          <w:rPr>
            <w:rStyle w:val="Hyperlink"/>
            <w:rFonts w:ascii="Arial" w:hAnsi="Arial" w:cs="Arial"/>
            <w:i/>
            <w:sz w:val="20"/>
            <w:szCs w:val="20"/>
          </w:rPr>
          <w:t>CybOX</w:t>
        </w:r>
        <w:r w:rsidR="00B74BD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C6AE0" w14:textId="77777777" w:rsidR="007E76CB" w:rsidRPr="002459CF" w:rsidRDefault="007E76CB" w:rsidP="004165C8">
      <w:pPr>
        <w:pStyle w:val="Default"/>
        <w:ind w:left="720"/>
        <w:rPr>
          <w:rFonts w:ascii="Arial" w:hAnsi="Arial"/>
          <w:sz w:val="20"/>
          <w:szCs w:val="20"/>
        </w:rPr>
      </w:pPr>
    </w:p>
    <w:p w14:paraId="5A4CD623" w14:textId="77777777" w:rsidR="007E76CB" w:rsidRPr="002459CF" w:rsidRDefault="00E676D7" w:rsidP="004165C8">
      <w:pPr>
        <w:pStyle w:val="Default"/>
        <w:ind w:firstLine="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50BFD07C" w14:textId="1497F61E" w:rsidR="007E76CB" w:rsidRPr="002459CF" w:rsidRDefault="007E76CB" w:rsidP="004165C8">
      <w:pPr>
        <w:pStyle w:val="Default"/>
        <w:ind w:left="720"/>
        <w:rPr>
          <w:rFonts w:ascii="Arial" w:hAnsi="Arial"/>
          <w:sz w:val="20"/>
          <w:szCs w:val="20"/>
        </w:rPr>
      </w:pPr>
    </w:p>
    <w:p w14:paraId="69AE0D32" w14:textId="77777777" w:rsidR="007E76CB" w:rsidRPr="002459CF" w:rsidRDefault="00E676D7" w:rsidP="004165C8">
      <w:pPr>
        <w:pStyle w:val="Default"/>
        <w:numPr>
          <w:ilvl w:val="0"/>
          <w:numId w:val="7"/>
        </w:numPr>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53D236F" w14:textId="0DA98D2E" w:rsidR="007E76CB" w:rsidRPr="002459CF" w:rsidRDefault="007E76CB" w:rsidP="004165C8">
      <w:pPr>
        <w:pStyle w:val="Default"/>
        <w:rPr>
          <w:rFonts w:ascii="Arial" w:hAnsi="Arial"/>
          <w:sz w:val="20"/>
          <w:szCs w:val="20"/>
        </w:rPr>
      </w:pPr>
    </w:p>
    <w:p w14:paraId="25854539" w14:textId="77777777" w:rsidR="007E76CB" w:rsidRPr="002459CF" w:rsidRDefault="00E676D7" w:rsidP="004165C8">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04BD64C4" w14:textId="18D31F6B" w:rsidR="007E76CB" w:rsidRPr="002459CF" w:rsidRDefault="007E76CB" w:rsidP="004165C8">
      <w:pPr>
        <w:pStyle w:val="Default"/>
        <w:ind w:firstLine="720"/>
        <w:rPr>
          <w:rFonts w:ascii="Courier New" w:hAnsi="Courier New" w:cs="Courier New"/>
          <w:sz w:val="20"/>
          <w:szCs w:val="20"/>
        </w:rPr>
      </w:pPr>
    </w:p>
    <w:p w14:paraId="70CF6A7F" w14:textId="2CC9A303" w:rsidR="007E76CB" w:rsidRPr="002459CF" w:rsidRDefault="00E676D7" w:rsidP="004165C8">
      <w:pPr>
        <w:pStyle w:val="Default"/>
        <w:ind w:left="720"/>
        <w:rPr>
          <w:rFonts w:asciiTheme="minorHAnsi" w:hAnsiTheme="minorHAnsi" w:cs="Courier New"/>
          <w:sz w:val="20"/>
          <w:szCs w:val="20"/>
        </w:rPr>
      </w:pPr>
      <w:r w:rsidRPr="002459CF">
        <w:rPr>
          <w:rFonts w:ascii="Arial" w:hAnsi="Arial"/>
          <w:sz w:val="20"/>
          <w:szCs w:val="20"/>
        </w:rPr>
        <w:t xml:space="preserve">Note that all </w:t>
      </w:r>
      <w:r w:rsidR="00DC0ED2">
        <w:rPr>
          <w:rFonts w:ascii="Arial" w:hAnsi="Arial"/>
          <w:sz w:val="20"/>
          <w:szCs w:val="20"/>
        </w:rPr>
        <w:t>high-level</w:t>
      </w:r>
      <w:r w:rsidRPr="002459CF">
        <w:rPr>
          <w:rFonts w:ascii="Arial" w:hAnsi="Arial"/>
          <w:sz w:val="20"/>
          <w:szCs w:val="20"/>
        </w:rPr>
        <w:t xml:space="preserve"> concepts have a corresponding UML object. For example, the Action </w:t>
      </w:r>
      <w:r w:rsidR="00DC0ED2">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0358C49" w14:textId="2BBF3E82" w:rsidR="007E76CB" w:rsidRPr="002459CF" w:rsidRDefault="007E76CB" w:rsidP="004165C8">
      <w:pPr>
        <w:pStyle w:val="Default"/>
        <w:rPr>
          <w:rFonts w:ascii="Courier New" w:hAnsi="Courier New" w:cs="Courier New"/>
          <w:sz w:val="20"/>
          <w:szCs w:val="20"/>
        </w:rPr>
      </w:pPr>
    </w:p>
    <w:p w14:paraId="0153B9FE" w14:textId="77777777" w:rsidR="007E76CB" w:rsidRPr="002459CF" w:rsidRDefault="00E676D7" w:rsidP="00450CDE">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04130737" w14:textId="77777777" w:rsidR="007E76CB" w:rsidRPr="00D75834" w:rsidRDefault="00E676D7" w:rsidP="004165C8">
      <w:pPr>
        <w:ind w:firstLine="720"/>
        <w:rPr>
          <w:i/>
        </w:rPr>
      </w:pPr>
      <w:r w:rsidRPr="00726475">
        <w:rPr>
          <w:u w:val="single"/>
        </w:rPr>
        <w:t>Example</w:t>
      </w:r>
      <w:proofErr w:type="gramStart"/>
      <w:r w:rsidRPr="002459CF">
        <w:t xml:space="preserve">: </w:t>
      </w:r>
      <w:r w:rsidRPr="00D75834">
        <w:rPr>
          <w:i/>
        </w:rPr>
        <w:t xml:space="preserve"> ‘</w:t>
      </w:r>
      <w:proofErr w:type="gramEnd"/>
      <w:r w:rsidRPr="00D75834">
        <w:rPr>
          <w:i/>
        </w:rPr>
        <w:t>HashNameVocab-1.0,’ high, medium, low</w:t>
      </w:r>
    </w:p>
    <w:p w14:paraId="69087676" w14:textId="7EC20398" w:rsidR="007E76CB" w:rsidRDefault="00E676D7" w:rsidP="004165C8">
      <w:pPr>
        <w:pStyle w:val="Heading3"/>
      </w:pPr>
      <w:bookmarkStart w:id="35" w:name="_Ref394486021"/>
      <w:bookmarkStart w:id="36" w:name="_Toc426119871"/>
      <w:bookmarkStart w:id="37" w:name="_Toc433010823"/>
      <w:bookmarkStart w:id="38" w:name="_Toc433010924"/>
      <w:bookmarkStart w:id="39" w:name="_Toc433057320"/>
      <w:bookmarkStart w:id="40" w:name="_Toc433057553"/>
      <w:bookmarkStart w:id="41" w:name="_Toc449962126"/>
      <w:r>
        <w:t>UML Package References</w:t>
      </w:r>
      <w:bookmarkEnd w:id="35"/>
      <w:bookmarkEnd w:id="36"/>
      <w:bookmarkEnd w:id="37"/>
      <w:bookmarkEnd w:id="38"/>
      <w:bookmarkEnd w:id="39"/>
      <w:bookmarkEnd w:id="40"/>
      <w:bookmarkEnd w:id="41"/>
    </w:p>
    <w:p w14:paraId="04B57C06" w14:textId="262BD8C1" w:rsidR="007E76CB" w:rsidRDefault="00E676D7" w:rsidP="004165C8">
      <w:pPr>
        <w:spacing w:before="80" w:after="240"/>
      </w:pPr>
      <w:bookmarkStart w:id="42" w:name="_Toc389570605"/>
      <w:bookmarkStart w:id="4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1639CAA" w14:textId="786F96B8" w:rsidR="007E76CB" w:rsidRDefault="00F7073B" w:rsidP="004165C8">
      <w:pPr>
        <w:spacing w:before="80" w:after="240"/>
      </w:pPr>
      <w:r>
        <w:t xml:space="preserve">The </w:t>
      </w:r>
      <w:r w:rsidR="00026277">
        <w:t>package_prefix for the ARP Cache</w:t>
      </w:r>
      <w:r>
        <w:t xml:space="preserve"> data model is </w:t>
      </w:r>
      <w:r>
        <w:rPr>
          <w:rFonts w:ascii="Courier New" w:hAnsi="Courier New" w:cs="Courier New"/>
        </w:rPr>
        <w:t>ARPCache</w:t>
      </w:r>
      <w:r w:rsidRPr="008D3D14">
        <w:rPr>
          <w:rFonts w:ascii="Courier New" w:hAnsi="Courier New" w:cs="Courier New"/>
        </w:rPr>
        <w:t>Obj</w:t>
      </w:r>
      <w:r>
        <w:t xml:space="preserve">. </w:t>
      </w:r>
      <w:r w:rsidR="00E676D7">
        <w:t xml:space="preserve">Note that in </w:t>
      </w:r>
      <w:r w:rsidR="00E676D7" w:rsidRPr="009D1DDD">
        <w:t>this</w:t>
      </w:r>
      <w:r w:rsidR="00E676D7">
        <w:t xml:space="preserve"> specification document, we do not explicitly specify the package prefix for any classes that </w:t>
      </w:r>
      <w:r w:rsidR="00E676D7" w:rsidRPr="00B77F78">
        <w:t xml:space="preserve">originate from the </w:t>
      </w:r>
      <w:r w:rsidR="00E676D7">
        <w:t>ARP Cache Object</w:t>
      </w:r>
      <w:r w:rsidR="00E676D7" w:rsidRPr="00B77F78">
        <w:t xml:space="preserve"> </w:t>
      </w:r>
      <w:r w:rsidR="00E676D7">
        <w:t xml:space="preserve">data model.  </w:t>
      </w:r>
    </w:p>
    <w:p w14:paraId="257DFF39" w14:textId="6C3471E4" w:rsidR="007E76CB" w:rsidRPr="00904E02" w:rsidRDefault="00E676D7" w:rsidP="004165C8">
      <w:pPr>
        <w:pStyle w:val="Heading3"/>
      </w:pPr>
      <w:bookmarkStart w:id="44" w:name="_Toc426119872"/>
      <w:bookmarkStart w:id="45" w:name="_Toc433010824"/>
      <w:bookmarkStart w:id="46" w:name="_Toc433010925"/>
      <w:bookmarkStart w:id="47" w:name="_Toc433057321"/>
      <w:bookmarkStart w:id="48" w:name="_Toc433057554"/>
      <w:bookmarkStart w:id="49" w:name="_Toc449962127"/>
      <w:r w:rsidRPr="00904E02">
        <w:t>UML Diagrams</w:t>
      </w:r>
      <w:bookmarkEnd w:id="42"/>
      <w:bookmarkEnd w:id="43"/>
      <w:bookmarkEnd w:id="44"/>
      <w:bookmarkEnd w:id="45"/>
      <w:bookmarkEnd w:id="46"/>
      <w:bookmarkEnd w:id="47"/>
      <w:bookmarkEnd w:id="48"/>
      <w:bookmarkEnd w:id="49"/>
    </w:p>
    <w:p w14:paraId="6DB502E6" w14:textId="1FB82A57" w:rsidR="007E76CB" w:rsidRDefault="00E676D7" w:rsidP="004165C8">
      <w:pPr>
        <w:spacing w:before="80" w:after="240"/>
      </w:pPr>
      <w:bookmarkStart w:id="50" w:name="_Toc398719452"/>
      <w:bookmarkStart w:id="51" w:name="_Toc389570606"/>
      <w:bookmarkStart w:id="52" w:name="_Toc389581076"/>
      <w:bookmarkStart w:id="5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43D1F8C" w14:textId="02A63BC0" w:rsidR="007E76CB" w:rsidRDefault="00E676D7" w:rsidP="004165C8">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7F03093" w14:textId="77777777" w:rsidR="007E76CB" w:rsidRDefault="00E676D7" w:rsidP="004165C8">
      <w:pPr>
        <w:pStyle w:val="Heading4"/>
      </w:pPr>
      <w:bookmarkStart w:id="54" w:name="_Toc426119873"/>
      <w:bookmarkStart w:id="55" w:name="_Toc433010926"/>
      <w:bookmarkStart w:id="56" w:name="_Toc433057322"/>
      <w:bookmarkStart w:id="57" w:name="_Toc449962128"/>
      <w:r>
        <w:t>Class Properties</w:t>
      </w:r>
      <w:bookmarkEnd w:id="50"/>
      <w:bookmarkEnd w:id="54"/>
      <w:bookmarkEnd w:id="55"/>
      <w:bookmarkEnd w:id="56"/>
      <w:bookmarkEnd w:id="57"/>
    </w:p>
    <w:p w14:paraId="648454C3" w14:textId="716537CA" w:rsidR="007E76CB" w:rsidRDefault="00E676D7" w:rsidP="004165C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w:t>
      </w:r>
      <w:r w:rsidR="009B6EF5">
        <w:t>higher-level</w:t>
      </w:r>
      <w:r>
        <w:t xml:space="preserve"> properties as associations, especially in the main top-level component diagrams. In particular, we will always capture properties of UML data types as attributes.  </w:t>
      </w:r>
    </w:p>
    <w:p w14:paraId="43B4A31E" w14:textId="77777777" w:rsidR="007E76CB" w:rsidRDefault="00E676D7" w:rsidP="004165C8">
      <w:pPr>
        <w:pStyle w:val="Heading4"/>
      </w:pPr>
      <w:bookmarkStart w:id="58" w:name="_Toc398719453"/>
      <w:bookmarkStart w:id="59" w:name="_Toc426119874"/>
      <w:bookmarkStart w:id="60" w:name="_Toc433010927"/>
      <w:bookmarkStart w:id="61" w:name="_Toc433057323"/>
      <w:bookmarkStart w:id="62" w:name="_Toc449962129"/>
      <w:r>
        <w:t>Diagram Icons and Arrow Types</w:t>
      </w:r>
      <w:bookmarkEnd w:id="58"/>
      <w:bookmarkEnd w:id="59"/>
      <w:bookmarkEnd w:id="60"/>
      <w:bookmarkEnd w:id="61"/>
      <w:bookmarkEnd w:id="62"/>
    </w:p>
    <w:p w14:paraId="03E28D6B" w14:textId="72470EBA" w:rsidR="007E76CB" w:rsidRDefault="00E676D7" w:rsidP="004165C8">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96DC6" w:rsidRPr="00196DC6">
        <w:rPr>
          <w:b/>
          <w:color w:val="0000EE"/>
        </w:rPr>
        <w:t xml:space="preserve">Table </w:t>
      </w:r>
      <w:r w:rsidR="00196DC6" w:rsidRPr="00196DC6">
        <w:rPr>
          <w:b/>
          <w:noProof/>
          <w:color w:val="0000EE"/>
        </w:rPr>
        <w:t>1</w:t>
      </w:r>
      <w:r w:rsidR="00196DC6" w:rsidRPr="00196DC6">
        <w:rPr>
          <w:b/>
          <w:noProof/>
          <w:color w:val="0000EE"/>
        </w:rPr>
        <w:noBreakHyphen/>
        <w:t>1</w:t>
      </w:r>
      <w:r w:rsidRPr="00F51DC8">
        <w:rPr>
          <w:b/>
          <w:color w:val="0000EE"/>
        </w:rPr>
        <w:fldChar w:fldCharType="end"/>
      </w:r>
      <w:r w:rsidR="00E16099">
        <w:rPr>
          <w:b/>
          <w:color w:val="0000EE"/>
        </w:rPr>
        <w:t>.</w:t>
      </w:r>
    </w:p>
    <w:p w14:paraId="7DA61B6E" w14:textId="77777777" w:rsidR="00A96DF0" w:rsidRDefault="00A96DF0" w:rsidP="00A96DF0">
      <w:pPr>
        <w:keepNext/>
        <w:keepLines/>
        <w:spacing w:after="120"/>
        <w:jc w:val="center"/>
      </w:pPr>
      <w:bookmarkStart w:id="63" w:name="_Ref397637630"/>
      <w:bookmarkStart w:id="64" w:name="_Toc426119876"/>
      <w:bookmarkStart w:id="65" w:name="_Toc433010825"/>
      <w:bookmarkStart w:id="66" w:name="_Toc433010929"/>
      <w:r w:rsidRPr="00305518">
        <w:lastRenderedPageBreak/>
        <w:t xml:space="preserve">Table </w:t>
      </w:r>
      <w:r w:rsidR="00934B5C">
        <w:fldChar w:fldCharType="begin"/>
      </w:r>
      <w:r w:rsidR="00934B5C">
        <w:instrText xml:space="preserve"> STYLEREF 1 \s </w:instrText>
      </w:r>
      <w:r w:rsidR="00934B5C">
        <w:fldChar w:fldCharType="separate"/>
      </w:r>
      <w:r w:rsidR="00196DC6">
        <w:rPr>
          <w:noProof/>
        </w:rPr>
        <w:t>1</w:t>
      </w:r>
      <w:r w:rsidR="00934B5C">
        <w:rPr>
          <w:noProof/>
        </w:rPr>
        <w:fldChar w:fldCharType="end"/>
      </w:r>
      <w:r>
        <w:noBreakHyphen/>
      </w:r>
      <w:r w:rsidR="00934B5C">
        <w:fldChar w:fldCharType="begin"/>
      </w:r>
      <w:r w:rsidR="00934B5C">
        <w:instrText xml:space="preserve"> SEQ Table \* ARABIC \s 1 </w:instrText>
      </w:r>
      <w:r w:rsidR="00934B5C">
        <w:fldChar w:fldCharType="separate"/>
      </w:r>
      <w:r w:rsidR="00196DC6">
        <w:rPr>
          <w:noProof/>
        </w:rPr>
        <w:t>1</w:t>
      </w:r>
      <w:r w:rsidR="00934B5C">
        <w:rPr>
          <w:noProof/>
        </w:rPr>
        <w:fldChar w:fldCharType="end"/>
      </w:r>
      <w:bookmarkEnd w:id="63"/>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A96DF0" w14:paraId="0B49FC02" w14:textId="77777777" w:rsidTr="00D7583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68775281" w14:textId="77777777" w:rsidR="00A96DF0" w:rsidRDefault="00A96DF0" w:rsidP="00D7583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4A50F55" w14:textId="77777777" w:rsidR="00A96DF0" w:rsidRDefault="00A96DF0" w:rsidP="00D75834">
            <w:pPr>
              <w:keepNext/>
              <w:keepLines/>
              <w:rPr>
                <w:rFonts w:ascii="Times New Roman" w:hAnsi="Times New Roman"/>
                <w:b/>
                <w:bCs/>
              </w:rPr>
            </w:pPr>
            <w:r w:rsidRPr="00DD35BA">
              <w:rPr>
                <w:b/>
              </w:rPr>
              <w:t>Description</w:t>
            </w:r>
          </w:p>
        </w:tc>
      </w:tr>
      <w:tr w:rsidR="00A96DF0" w14:paraId="2D51D717" w14:textId="77777777" w:rsidTr="00D75834">
        <w:trPr>
          <w:trHeight w:val="611"/>
          <w:jc w:val="center"/>
        </w:trPr>
        <w:tc>
          <w:tcPr>
            <w:tcW w:w="2065" w:type="dxa"/>
            <w:tcMar>
              <w:top w:w="0" w:type="dxa"/>
              <w:left w:w="108" w:type="dxa"/>
              <w:bottom w:w="0" w:type="dxa"/>
              <w:right w:w="108" w:type="dxa"/>
            </w:tcMar>
            <w:vAlign w:val="center"/>
          </w:tcPr>
          <w:p w14:paraId="3055A12F" w14:textId="77777777" w:rsidR="00A96DF0" w:rsidRDefault="00A96DF0" w:rsidP="00D75834">
            <w:pPr>
              <w:keepNext/>
              <w:keepLines/>
              <w:jc w:val="center"/>
              <w:rPr>
                <w:rFonts w:ascii="Times New Roman" w:hAnsi="Times New Roman"/>
                <w:noProof/>
              </w:rPr>
            </w:pPr>
            <w:r>
              <w:rPr>
                <w:noProof/>
              </w:rPr>
              <w:drawing>
                <wp:inline distT="0" distB="0" distL="0" distR="0" wp14:anchorId="04CFA2E6" wp14:editId="2CA900B0">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0155459" w14:textId="51C7A178" w:rsidR="00A96DF0" w:rsidRPr="008B2787" w:rsidRDefault="00A96DF0" w:rsidP="00D75834">
            <w:pPr>
              <w:keepNext/>
              <w:keepLines/>
              <w:rPr>
                <w:szCs w:val="22"/>
              </w:rPr>
            </w:pPr>
            <w:r w:rsidRPr="008B2787">
              <w:rPr>
                <w:szCs w:val="22"/>
              </w:rPr>
              <w:t>This diagram icon indicates a class. If the name is in italics, it is an abstract class.</w:t>
            </w:r>
          </w:p>
        </w:tc>
      </w:tr>
      <w:tr w:rsidR="00A96DF0" w14:paraId="1EB61EF3" w14:textId="77777777" w:rsidTr="00D75834">
        <w:trPr>
          <w:trHeight w:val="611"/>
          <w:jc w:val="center"/>
        </w:trPr>
        <w:tc>
          <w:tcPr>
            <w:tcW w:w="2065" w:type="dxa"/>
            <w:tcMar>
              <w:top w:w="0" w:type="dxa"/>
              <w:left w:w="108" w:type="dxa"/>
              <w:bottom w:w="0" w:type="dxa"/>
              <w:right w:w="108" w:type="dxa"/>
            </w:tcMar>
            <w:vAlign w:val="center"/>
          </w:tcPr>
          <w:p w14:paraId="37B55164" w14:textId="77777777" w:rsidR="00A96DF0" w:rsidRDefault="00A96DF0" w:rsidP="00D75834">
            <w:pPr>
              <w:jc w:val="center"/>
              <w:rPr>
                <w:rFonts w:ascii="Times New Roman" w:hAnsi="Times New Roman"/>
                <w:noProof/>
              </w:rPr>
            </w:pPr>
            <w:r>
              <w:object w:dxaOrig="225" w:dyaOrig="180" w14:anchorId="21EBE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5pt;height:21pt" o:ole="">
                  <v:imagedata r:id="rId24" o:title=""/>
                </v:shape>
                <o:OLEObject Type="Embed" ProgID="PBrush" ShapeID="_x0000_i1025" DrawAspect="Content" ObjectID="_1523944446" r:id="rId25"/>
              </w:object>
            </w:r>
          </w:p>
        </w:tc>
        <w:tc>
          <w:tcPr>
            <w:tcW w:w="4770" w:type="dxa"/>
            <w:tcMar>
              <w:top w:w="0" w:type="dxa"/>
              <w:left w:w="108" w:type="dxa"/>
              <w:bottom w:w="0" w:type="dxa"/>
              <w:right w:w="108" w:type="dxa"/>
            </w:tcMar>
            <w:vAlign w:val="center"/>
          </w:tcPr>
          <w:p w14:paraId="42004078" w14:textId="77777777" w:rsidR="00A96DF0" w:rsidRPr="008B2787" w:rsidRDefault="00A96DF0" w:rsidP="00D75834">
            <w:pPr>
              <w:rPr>
                <w:szCs w:val="22"/>
              </w:rPr>
            </w:pPr>
            <w:r w:rsidRPr="008B2787">
              <w:rPr>
                <w:szCs w:val="22"/>
              </w:rPr>
              <w:t>This diagram icon indicates an enumeration.</w:t>
            </w:r>
          </w:p>
        </w:tc>
      </w:tr>
      <w:tr w:rsidR="00A96DF0" w14:paraId="31D32885" w14:textId="77777777" w:rsidTr="00D75834">
        <w:trPr>
          <w:trHeight w:val="611"/>
          <w:jc w:val="center"/>
        </w:trPr>
        <w:tc>
          <w:tcPr>
            <w:tcW w:w="2065" w:type="dxa"/>
            <w:tcMar>
              <w:top w:w="0" w:type="dxa"/>
              <w:left w:w="108" w:type="dxa"/>
              <w:bottom w:w="0" w:type="dxa"/>
              <w:right w:w="108" w:type="dxa"/>
            </w:tcMar>
            <w:vAlign w:val="center"/>
          </w:tcPr>
          <w:p w14:paraId="4BCE2492" w14:textId="77777777" w:rsidR="00A96DF0" w:rsidRDefault="00A96DF0" w:rsidP="00D75834">
            <w:pPr>
              <w:jc w:val="center"/>
            </w:pPr>
            <w:r w:rsidRPr="008B2787">
              <w:rPr>
                <w:noProof/>
                <w:szCs w:val="22"/>
              </w:rPr>
              <w:drawing>
                <wp:inline distT="0" distB="0" distL="0" distR="0" wp14:anchorId="6A8C1D14" wp14:editId="1C446A80">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6"/>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E5DDC24" w14:textId="77777777" w:rsidR="00A96DF0" w:rsidRPr="008B2787" w:rsidRDefault="00A96DF0" w:rsidP="00D75834">
            <w:pPr>
              <w:rPr>
                <w:szCs w:val="22"/>
              </w:rPr>
            </w:pPr>
            <w:r w:rsidRPr="008B2787">
              <w:rPr>
                <w:szCs w:val="22"/>
              </w:rPr>
              <w:t>This diagram icon indicates a data type.</w:t>
            </w:r>
            <w:r w:rsidRPr="00974896">
              <w:rPr>
                <w:noProof/>
              </w:rPr>
              <w:t xml:space="preserve"> </w:t>
            </w:r>
          </w:p>
        </w:tc>
      </w:tr>
      <w:tr w:rsidR="00A96DF0" w14:paraId="42FBA3B4" w14:textId="77777777" w:rsidTr="00D75834">
        <w:trPr>
          <w:trHeight w:val="611"/>
          <w:jc w:val="center"/>
        </w:trPr>
        <w:tc>
          <w:tcPr>
            <w:tcW w:w="2065" w:type="dxa"/>
            <w:tcMar>
              <w:top w:w="0" w:type="dxa"/>
              <w:left w:w="108" w:type="dxa"/>
              <w:bottom w:w="0" w:type="dxa"/>
              <w:right w:w="108" w:type="dxa"/>
            </w:tcMar>
            <w:vAlign w:val="center"/>
          </w:tcPr>
          <w:p w14:paraId="0CC64F2F" w14:textId="77777777" w:rsidR="00A96DF0" w:rsidRDefault="00A96DF0" w:rsidP="00D75834">
            <w:pPr>
              <w:jc w:val="center"/>
              <w:rPr>
                <w:rFonts w:ascii="Times New Roman" w:hAnsi="Times New Roman"/>
                <w:noProof/>
              </w:rPr>
            </w:pPr>
            <w:r>
              <w:object w:dxaOrig="270" w:dyaOrig="195" w14:anchorId="71F42CA1">
                <v:shape id="_x0000_i1026" type="#_x0000_t75" style="width:14.5pt;height:14.5pt" o:ole="">
                  <v:imagedata r:id="rId27" o:title=""/>
                </v:shape>
                <o:OLEObject Type="Embed" ProgID="PBrush" ShapeID="_x0000_i1026" DrawAspect="Content" ObjectID="_1523944447" r:id="rId28"/>
              </w:object>
            </w:r>
          </w:p>
        </w:tc>
        <w:tc>
          <w:tcPr>
            <w:tcW w:w="4770" w:type="dxa"/>
            <w:tcMar>
              <w:top w:w="0" w:type="dxa"/>
              <w:left w:w="108" w:type="dxa"/>
              <w:bottom w:w="0" w:type="dxa"/>
              <w:right w:w="108" w:type="dxa"/>
            </w:tcMar>
            <w:vAlign w:val="center"/>
          </w:tcPr>
          <w:p w14:paraId="2ED881E3" w14:textId="135894FD" w:rsidR="00A96DF0" w:rsidRPr="008B2787" w:rsidRDefault="00A96DF0" w:rsidP="00D7583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A96DF0" w14:paraId="49D02440" w14:textId="77777777" w:rsidTr="00D75834">
        <w:trPr>
          <w:trHeight w:val="611"/>
          <w:jc w:val="center"/>
        </w:trPr>
        <w:tc>
          <w:tcPr>
            <w:tcW w:w="2065" w:type="dxa"/>
            <w:tcMar>
              <w:top w:w="0" w:type="dxa"/>
              <w:left w:w="108" w:type="dxa"/>
              <w:bottom w:w="0" w:type="dxa"/>
              <w:right w:w="108" w:type="dxa"/>
            </w:tcMar>
            <w:vAlign w:val="center"/>
          </w:tcPr>
          <w:p w14:paraId="4AC3F9BF" w14:textId="77777777" w:rsidR="00A96DF0" w:rsidRDefault="00A96DF0" w:rsidP="00D75834">
            <w:pPr>
              <w:jc w:val="center"/>
              <w:rPr>
                <w:rFonts w:ascii="Times New Roman" w:hAnsi="Times New Roman"/>
                <w:noProof/>
              </w:rPr>
            </w:pPr>
            <w:r>
              <w:object w:dxaOrig="210" w:dyaOrig="150" w14:anchorId="3F610371">
                <v:shape id="_x0000_i1027" type="#_x0000_t75" style="width:14pt;height:14.5pt" o:ole="">
                  <v:imagedata r:id="rId29" o:title=""/>
                </v:shape>
                <o:OLEObject Type="Embed" ProgID="PBrush" ShapeID="_x0000_i1027" DrawAspect="Content" ObjectID="_1523944448" r:id="rId30"/>
              </w:object>
            </w:r>
          </w:p>
        </w:tc>
        <w:tc>
          <w:tcPr>
            <w:tcW w:w="4770" w:type="dxa"/>
            <w:tcMar>
              <w:top w:w="0" w:type="dxa"/>
              <w:left w:w="108" w:type="dxa"/>
              <w:bottom w:w="0" w:type="dxa"/>
              <w:right w:w="108" w:type="dxa"/>
            </w:tcMar>
            <w:vAlign w:val="center"/>
          </w:tcPr>
          <w:p w14:paraId="5B50E78E" w14:textId="77777777" w:rsidR="00A96DF0" w:rsidRPr="008B2787" w:rsidRDefault="00A96DF0" w:rsidP="00D75834">
            <w:pPr>
              <w:rPr>
                <w:szCs w:val="22"/>
              </w:rPr>
            </w:pPr>
            <w:r w:rsidRPr="008B2787">
              <w:rPr>
                <w:szCs w:val="22"/>
              </w:rPr>
              <w:t>This decorator icon indicates an enumeration literal.</w:t>
            </w:r>
          </w:p>
        </w:tc>
      </w:tr>
      <w:tr w:rsidR="00A96DF0" w14:paraId="43954235" w14:textId="77777777" w:rsidTr="00D75834">
        <w:trPr>
          <w:trHeight w:val="620"/>
          <w:jc w:val="center"/>
        </w:trPr>
        <w:tc>
          <w:tcPr>
            <w:tcW w:w="2065" w:type="dxa"/>
            <w:tcMar>
              <w:top w:w="0" w:type="dxa"/>
              <w:left w:w="108" w:type="dxa"/>
              <w:bottom w:w="0" w:type="dxa"/>
              <w:right w:w="108" w:type="dxa"/>
            </w:tcMar>
            <w:vAlign w:val="center"/>
          </w:tcPr>
          <w:p w14:paraId="510B9A25" w14:textId="77777777" w:rsidR="00A96DF0" w:rsidRDefault="00A96DF0" w:rsidP="00D75834">
            <w:pPr>
              <w:jc w:val="center"/>
            </w:pPr>
            <w:r>
              <w:rPr>
                <w:noProof/>
              </w:rPr>
              <mc:AlternateContent>
                <mc:Choice Requires="wps">
                  <w:drawing>
                    <wp:anchor distT="0" distB="0" distL="114300" distR="114300" simplePos="0" relativeHeight="251659264" behindDoc="0" locked="0" layoutInCell="1" allowOverlap="1" wp14:anchorId="07B66900" wp14:editId="7BE6D6D3">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9684D7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52550B0" w14:textId="77777777" w:rsidR="00A96DF0" w:rsidRPr="008B2787" w:rsidRDefault="00A96DF0" w:rsidP="00D75834">
            <w:pPr>
              <w:rPr>
                <w:szCs w:val="22"/>
              </w:rPr>
            </w:pPr>
            <w:r w:rsidRPr="008B2787">
              <w:rPr>
                <w:szCs w:val="22"/>
              </w:rPr>
              <w:t>This arrow type indicates a directed association relationship.</w:t>
            </w:r>
          </w:p>
        </w:tc>
      </w:tr>
      <w:tr w:rsidR="00A96DF0" w14:paraId="1FA48002" w14:textId="77777777" w:rsidTr="00D75834">
        <w:trPr>
          <w:trHeight w:val="620"/>
          <w:jc w:val="center"/>
        </w:trPr>
        <w:tc>
          <w:tcPr>
            <w:tcW w:w="2065" w:type="dxa"/>
            <w:tcMar>
              <w:top w:w="0" w:type="dxa"/>
              <w:left w:w="108" w:type="dxa"/>
              <w:bottom w:w="0" w:type="dxa"/>
              <w:right w:w="108" w:type="dxa"/>
            </w:tcMar>
            <w:vAlign w:val="center"/>
          </w:tcPr>
          <w:p w14:paraId="5019D607" w14:textId="77777777" w:rsidR="00A96DF0" w:rsidRDefault="00A96DF0" w:rsidP="00D75834">
            <w:pPr>
              <w:jc w:val="center"/>
            </w:pPr>
            <w:r w:rsidRPr="00FD2389">
              <w:rPr>
                <w:color w:val="000000" w:themeColor="text1"/>
              </w:rPr>
              <w:object w:dxaOrig="1140" w:dyaOrig="780" w14:anchorId="07CDCFB6">
                <v:shape id="_x0000_i1028" type="#_x0000_t75" style="width:57.5pt;height:35.5pt" o:ole="">
                  <v:imagedata r:id="rId31" o:title=""/>
                </v:shape>
                <o:OLEObject Type="Embed" ProgID="PBrush" ShapeID="_x0000_i1028" DrawAspect="Content" ObjectID="_1523944449" r:id="rId32"/>
              </w:object>
            </w:r>
          </w:p>
        </w:tc>
        <w:tc>
          <w:tcPr>
            <w:tcW w:w="4770" w:type="dxa"/>
            <w:tcMar>
              <w:top w:w="0" w:type="dxa"/>
              <w:left w:w="108" w:type="dxa"/>
              <w:bottom w:w="0" w:type="dxa"/>
              <w:right w:w="108" w:type="dxa"/>
            </w:tcMar>
            <w:vAlign w:val="center"/>
          </w:tcPr>
          <w:p w14:paraId="0A349E2B" w14:textId="77777777" w:rsidR="00A96DF0" w:rsidRPr="008B2787" w:rsidRDefault="00A96DF0" w:rsidP="00D75834">
            <w:pPr>
              <w:rPr>
                <w:szCs w:val="22"/>
              </w:rPr>
            </w:pPr>
            <w:r w:rsidRPr="008B2787">
              <w:rPr>
                <w:szCs w:val="22"/>
              </w:rPr>
              <w:t xml:space="preserve">This arrow type indicates a generalization relationship.  </w:t>
            </w:r>
          </w:p>
        </w:tc>
      </w:tr>
    </w:tbl>
    <w:p w14:paraId="036A5CEB" w14:textId="388AAB93" w:rsidR="007E76CB" w:rsidRPr="00210E1E" w:rsidRDefault="00E676D7" w:rsidP="004165C8">
      <w:pPr>
        <w:pStyle w:val="Heading3"/>
      </w:pPr>
      <w:bookmarkStart w:id="67" w:name="_Toc433057324"/>
      <w:bookmarkStart w:id="68" w:name="_Toc433057555"/>
      <w:bookmarkStart w:id="69" w:name="_Toc449962130"/>
      <w:r>
        <w:t>Property Table Notation</w:t>
      </w:r>
      <w:bookmarkEnd w:id="51"/>
      <w:bookmarkEnd w:id="52"/>
      <w:bookmarkEnd w:id="53"/>
      <w:bookmarkEnd w:id="64"/>
      <w:bookmarkEnd w:id="65"/>
      <w:bookmarkEnd w:id="66"/>
      <w:bookmarkEnd w:id="67"/>
      <w:bookmarkEnd w:id="68"/>
      <w:bookmarkEnd w:id="69"/>
    </w:p>
    <w:p w14:paraId="227B5A4C" w14:textId="6E7DCD24" w:rsidR="007E76CB" w:rsidRDefault="00E676D7" w:rsidP="004165C8">
      <w:pPr>
        <w:spacing w:before="80" w:after="240"/>
      </w:pPr>
      <w:r w:rsidRPr="00210E1E">
        <w:t xml:space="preserve">Throughout </w:t>
      </w:r>
      <w:r>
        <w:t>Section</w:t>
      </w:r>
      <w:r w:rsidR="008338A3">
        <w:rPr>
          <w:b/>
          <w:color w:val="0000EE"/>
        </w:rPr>
        <w:t xml:space="preserve"> </w:t>
      </w:r>
      <w:r w:rsidR="008338A3">
        <w:rPr>
          <w:b/>
          <w:color w:val="0000EE"/>
        </w:rPr>
        <w:fldChar w:fldCharType="begin"/>
      </w:r>
      <w:r w:rsidR="008338A3">
        <w:rPr>
          <w:b/>
          <w:color w:val="0000EE"/>
        </w:rPr>
        <w:instrText xml:space="preserve"> REF _Ref433016851 \r \h </w:instrText>
      </w:r>
      <w:r w:rsidR="008338A3">
        <w:rPr>
          <w:b/>
          <w:color w:val="0000EE"/>
        </w:rPr>
      </w:r>
      <w:r w:rsidR="008338A3">
        <w:rPr>
          <w:b/>
          <w:color w:val="0000EE"/>
        </w:rPr>
        <w:fldChar w:fldCharType="separate"/>
      </w:r>
      <w:r w:rsidR="00196DC6">
        <w:rPr>
          <w:b/>
          <w:color w:val="0000EE"/>
        </w:rPr>
        <w:t>3</w:t>
      </w:r>
      <w:r w:rsidR="008338A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t xml:space="preserve"> Package prefixes are provided for classes outside of the ARP Cache Object data model (see Section</w:t>
      </w:r>
      <w:r w:rsidR="007C06B4">
        <w:t xml:space="preserve"> </w:t>
      </w:r>
      <w:r w:rsidR="007C06B4" w:rsidRPr="00DC4912">
        <w:rPr>
          <w:b/>
          <w:color w:val="0000EE"/>
        </w:rPr>
        <w:fldChar w:fldCharType="begin"/>
      </w:r>
      <w:r w:rsidR="007C06B4" w:rsidRPr="00DC4912">
        <w:rPr>
          <w:b/>
          <w:color w:val="0000EE"/>
        </w:rPr>
        <w:instrText xml:space="preserve"> REF _Ref394486021 \r \h </w:instrText>
      </w:r>
      <w:r w:rsidR="00DC4912">
        <w:rPr>
          <w:b/>
          <w:color w:val="0000EE"/>
        </w:rPr>
        <w:instrText xml:space="preserve"> \* MERGEFORMAT </w:instrText>
      </w:r>
      <w:r w:rsidR="007C06B4" w:rsidRPr="00DC4912">
        <w:rPr>
          <w:b/>
          <w:color w:val="0000EE"/>
        </w:rPr>
      </w:r>
      <w:r w:rsidR="007C06B4" w:rsidRPr="00DC4912">
        <w:rPr>
          <w:b/>
          <w:color w:val="0000EE"/>
        </w:rPr>
        <w:fldChar w:fldCharType="separate"/>
      </w:r>
      <w:r w:rsidR="00196DC6">
        <w:rPr>
          <w:b/>
          <w:color w:val="0000EE"/>
        </w:rPr>
        <w:t>1.2.2</w:t>
      </w:r>
      <w:r w:rsidR="007C06B4" w:rsidRPr="00DC4912">
        <w:rPr>
          <w:b/>
          <w:color w:val="0000EE"/>
        </w:rPr>
        <w:fldChar w:fldCharType="end"/>
      </w:r>
      <w:r>
        <w:t xml:space="preserve">).  </w:t>
      </w:r>
    </w:p>
    <w:p w14:paraId="7143CE8D" w14:textId="3DA7A1D8" w:rsidR="007E76CB" w:rsidRDefault="00E676D7" w:rsidP="004165C8">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5157F939" w14:textId="6168A0C7" w:rsidR="007E76CB" w:rsidRDefault="00E676D7" w:rsidP="004165C8">
      <w:pPr>
        <w:pStyle w:val="Heading3"/>
      </w:pPr>
      <w:bookmarkStart w:id="70" w:name="_Toc412205415"/>
      <w:bookmarkStart w:id="71" w:name="_Toc426119877"/>
      <w:bookmarkStart w:id="72" w:name="_Toc433010826"/>
      <w:bookmarkStart w:id="73" w:name="_Toc433010930"/>
      <w:bookmarkStart w:id="74" w:name="_Toc433057325"/>
      <w:bookmarkStart w:id="75" w:name="_Toc433057556"/>
      <w:bookmarkStart w:id="76" w:name="_Toc449962131"/>
      <w:r>
        <w:t>Property and Class Descriptions</w:t>
      </w:r>
      <w:bookmarkEnd w:id="70"/>
      <w:bookmarkEnd w:id="71"/>
      <w:bookmarkEnd w:id="72"/>
      <w:bookmarkEnd w:id="73"/>
      <w:bookmarkEnd w:id="74"/>
      <w:bookmarkEnd w:id="75"/>
      <w:bookmarkEnd w:id="76"/>
    </w:p>
    <w:p w14:paraId="3700DF3E" w14:textId="7720FCC5" w:rsidR="007E76CB" w:rsidRDefault="00E676D7" w:rsidP="004165C8">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78117B4" w14:textId="5C2DE3EF" w:rsidR="007E76CB" w:rsidRDefault="00E676D7" w:rsidP="004165C8">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E77277C" w14:textId="4DD0A749" w:rsidR="007E76CB" w:rsidRDefault="00E676D7" w:rsidP="004165C8">
      <w:pPr>
        <w:spacing w:before="80" w:after="240"/>
      </w:pPr>
      <w:r>
        <w:t xml:space="preserve">Consequently, we have </w:t>
      </w:r>
      <w:r w:rsidR="00F7073B">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7E76CB" w14:paraId="506C0894" w14:textId="77777777" w:rsidTr="007E76CB">
        <w:tc>
          <w:tcPr>
            <w:tcW w:w="1506" w:type="dxa"/>
            <w:shd w:val="clear" w:color="auto" w:fill="BFBFBF" w:themeFill="background1" w:themeFillShade="BF"/>
            <w:vAlign w:val="center"/>
          </w:tcPr>
          <w:p w14:paraId="6C32AABE" w14:textId="77777777" w:rsidR="007E76CB" w:rsidRPr="005330B0" w:rsidRDefault="00E676D7" w:rsidP="007E76CB">
            <w:pPr>
              <w:rPr>
                <w:b/>
              </w:rPr>
            </w:pPr>
            <w:r w:rsidRPr="005330B0">
              <w:rPr>
                <w:b/>
              </w:rPr>
              <w:t>Verb</w:t>
            </w:r>
          </w:p>
        </w:tc>
        <w:tc>
          <w:tcPr>
            <w:tcW w:w="7512" w:type="dxa"/>
            <w:shd w:val="clear" w:color="auto" w:fill="BFBFBF" w:themeFill="background1" w:themeFillShade="BF"/>
            <w:vAlign w:val="center"/>
          </w:tcPr>
          <w:p w14:paraId="6ECD2E09" w14:textId="77777777" w:rsidR="007E76CB" w:rsidRPr="005330B0" w:rsidRDefault="00E676D7" w:rsidP="007E76CB">
            <w:pPr>
              <w:rPr>
                <w:b/>
              </w:rPr>
            </w:pPr>
            <w:r>
              <w:rPr>
                <w:b/>
              </w:rPr>
              <w:t>CybOX</w:t>
            </w:r>
            <w:r w:rsidRPr="005330B0">
              <w:rPr>
                <w:b/>
              </w:rPr>
              <w:t xml:space="preserve"> Definition</w:t>
            </w:r>
          </w:p>
        </w:tc>
      </w:tr>
      <w:tr w:rsidR="007E76CB" w14:paraId="7FF4A832" w14:textId="77777777" w:rsidTr="007E76CB">
        <w:tc>
          <w:tcPr>
            <w:tcW w:w="1506" w:type="dxa"/>
            <w:vAlign w:val="center"/>
          </w:tcPr>
          <w:p w14:paraId="5B91F29A" w14:textId="77777777" w:rsidR="007E76CB" w:rsidRPr="00366C71" w:rsidRDefault="00E676D7" w:rsidP="007E76CB">
            <w:pPr>
              <w:rPr>
                <w:u w:val="single"/>
              </w:rPr>
            </w:pPr>
            <w:r w:rsidRPr="00366C71">
              <w:rPr>
                <w:u w:val="single"/>
              </w:rPr>
              <w:lastRenderedPageBreak/>
              <w:t>capture</w:t>
            </w:r>
            <w:r>
              <w:rPr>
                <w:u w:val="single"/>
              </w:rPr>
              <w:t>s</w:t>
            </w:r>
          </w:p>
        </w:tc>
        <w:tc>
          <w:tcPr>
            <w:tcW w:w="7512" w:type="dxa"/>
            <w:vAlign w:val="center"/>
          </w:tcPr>
          <w:p w14:paraId="0914D9D0" w14:textId="06459BB9" w:rsidR="007E76CB" w:rsidRDefault="00E676D7" w:rsidP="007E76CB">
            <w:r>
              <w:t xml:space="preserve">Used to record and preserve information without implying anything about the structure of a class or property. Often used for properties that encompass general content. This is the least precise of the three verbs.  </w:t>
            </w:r>
          </w:p>
        </w:tc>
      </w:tr>
      <w:tr w:rsidR="007E76CB" w14:paraId="40D26EC9" w14:textId="77777777" w:rsidTr="007E76CB">
        <w:tc>
          <w:tcPr>
            <w:tcW w:w="1506" w:type="dxa"/>
            <w:vAlign w:val="center"/>
          </w:tcPr>
          <w:p w14:paraId="67E589BC" w14:textId="77777777" w:rsidR="007E76CB" w:rsidRDefault="007E76CB" w:rsidP="007E76CB"/>
        </w:tc>
        <w:tc>
          <w:tcPr>
            <w:tcW w:w="7512" w:type="dxa"/>
            <w:vAlign w:val="center"/>
          </w:tcPr>
          <w:p w14:paraId="6BE1F000" w14:textId="77777777" w:rsidR="007E76CB" w:rsidRDefault="00E676D7" w:rsidP="007E76CB">
            <w:r w:rsidRPr="00B67328">
              <w:rPr>
                <w:i/>
              </w:rPr>
              <w:t>Examples</w:t>
            </w:r>
            <w:r>
              <w:t>:</w:t>
            </w:r>
          </w:p>
          <w:p w14:paraId="55C10FC2" w14:textId="13B85528" w:rsidR="007E76CB" w:rsidRDefault="00E676D7" w:rsidP="007E76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5028A6" w:rsidRPr="00B90F5C">
              <w:t>identifying</w:t>
            </w:r>
            <w:r w:rsidRPr="00B90F5C">
              <w:t xml:space="preserve"> characteristics, time-related attributes, and a list of the tools used to collect the information.</w:t>
            </w:r>
          </w:p>
          <w:p w14:paraId="6A8664B5" w14:textId="77777777" w:rsidR="007E76CB" w:rsidRPr="00484328" w:rsidRDefault="00E676D7" w:rsidP="007E76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7E76CB" w14:paraId="303E4965" w14:textId="77777777" w:rsidTr="007E76CB">
        <w:tc>
          <w:tcPr>
            <w:tcW w:w="1506" w:type="dxa"/>
            <w:vAlign w:val="center"/>
          </w:tcPr>
          <w:p w14:paraId="63F0F899" w14:textId="77777777" w:rsidR="007E76CB" w:rsidRPr="00366C71" w:rsidRDefault="00E676D7" w:rsidP="007E76CB">
            <w:pPr>
              <w:rPr>
                <w:u w:val="single"/>
              </w:rPr>
            </w:pPr>
            <w:r w:rsidRPr="00366C71">
              <w:rPr>
                <w:u w:val="single"/>
              </w:rPr>
              <w:t>characterize</w:t>
            </w:r>
            <w:r>
              <w:rPr>
                <w:u w:val="single"/>
              </w:rPr>
              <w:t>s</w:t>
            </w:r>
          </w:p>
        </w:tc>
        <w:tc>
          <w:tcPr>
            <w:tcW w:w="7512" w:type="dxa"/>
            <w:vAlign w:val="center"/>
          </w:tcPr>
          <w:p w14:paraId="2E7DEEC8" w14:textId="221512F8" w:rsidR="007E76CB" w:rsidRPr="005330B0" w:rsidRDefault="00E676D7" w:rsidP="007E76CB">
            <w:r>
              <w:t>Describes the distinctive nature or features of a class or property. Often used to describe classes and properties that themselves comprise one or more other properties.</w:t>
            </w:r>
          </w:p>
        </w:tc>
      </w:tr>
      <w:tr w:rsidR="007E76CB" w14:paraId="2E5F7975" w14:textId="77777777" w:rsidTr="007E76CB">
        <w:trPr>
          <w:cantSplit/>
        </w:trPr>
        <w:tc>
          <w:tcPr>
            <w:tcW w:w="1506" w:type="dxa"/>
            <w:vAlign w:val="center"/>
          </w:tcPr>
          <w:p w14:paraId="60928041" w14:textId="77777777" w:rsidR="007E76CB" w:rsidRPr="00DD38CD" w:rsidRDefault="007E76CB" w:rsidP="007E76CB"/>
        </w:tc>
        <w:tc>
          <w:tcPr>
            <w:tcW w:w="7512" w:type="dxa"/>
            <w:vAlign w:val="center"/>
          </w:tcPr>
          <w:p w14:paraId="6F4F3246" w14:textId="77777777" w:rsidR="007E76CB" w:rsidRDefault="00E676D7" w:rsidP="007E76CB">
            <w:r w:rsidRPr="00B67328">
              <w:rPr>
                <w:i/>
              </w:rPr>
              <w:t>Example</w:t>
            </w:r>
            <w:r>
              <w:rPr>
                <w:i/>
              </w:rPr>
              <w:t>s</w:t>
            </w:r>
            <w:r>
              <w:t>:</w:t>
            </w:r>
          </w:p>
          <w:p w14:paraId="4C48A083" w14:textId="77777777" w:rsidR="007E76CB" w:rsidRPr="00B03613" w:rsidRDefault="00E676D7" w:rsidP="007E76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942AFD0" w14:textId="77777777" w:rsidR="007E76CB" w:rsidRPr="00EC3C28" w:rsidRDefault="00E676D7" w:rsidP="007E76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7E76CB" w14:paraId="0BE349DF" w14:textId="77777777" w:rsidTr="007E76CB">
        <w:tc>
          <w:tcPr>
            <w:tcW w:w="1506" w:type="dxa"/>
            <w:vAlign w:val="center"/>
          </w:tcPr>
          <w:p w14:paraId="1FC34E81" w14:textId="77777777" w:rsidR="007E76CB" w:rsidRPr="00366C71" w:rsidRDefault="00E676D7" w:rsidP="007E76CB">
            <w:pPr>
              <w:rPr>
                <w:u w:val="single"/>
              </w:rPr>
            </w:pPr>
            <w:r w:rsidRPr="00366C71">
              <w:rPr>
                <w:u w:val="single"/>
              </w:rPr>
              <w:t>specif</w:t>
            </w:r>
            <w:r>
              <w:rPr>
                <w:u w:val="single"/>
              </w:rPr>
              <w:t>ies</w:t>
            </w:r>
          </w:p>
        </w:tc>
        <w:tc>
          <w:tcPr>
            <w:tcW w:w="7512" w:type="dxa"/>
            <w:vAlign w:val="center"/>
          </w:tcPr>
          <w:p w14:paraId="22A76BE7" w14:textId="5A4E33FB" w:rsidR="007E76CB" w:rsidRPr="00DD38CD" w:rsidRDefault="00E676D7" w:rsidP="007E76C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E76CB" w14:paraId="42057D9D" w14:textId="77777777" w:rsidTr="007E76CB">
        <w:tc>
          <w:tcPr>
            <w:tcW w:w="1506" w:type="dxa"/>
            <w:vAlign w:val="center"/>
          </w:tcPr>
          <w:p w14:paraId="2995B865" w14:textId="77777777" w:rsidR="007E76CB" w:rsidRPr="00D3144C" w:rsidRDefault="007E76CB" w:rsidP="007E76CB"/>
        </w:tc>
        <w:tc>
          <w:tcPr>
            <w:tcW w:w="7512" w:type="dxa"/>
            <w:vAlign w:val="center"/>
          </w:tcPr>
          <w:p w14:paraId="6FCFBFFF" w14:textId="77777777" w:rsidR="007E76CB" w:rsidRDefault="00E676D7" w:rsidP="007E76CB">
            <w:r w:rsidRPr="00B67328">
              <w:rPr>
                <w:i/>
              </w:rPr>
              <w:t>Example</w:t>
            </w:r>
            <w:r>
              <w:t>:</w:t>
            </w:r>
          </w:p>
          <w:p w14:paraId="10059A84" w14:textId="77777777" w:rsidR="007E76CB" w:rsidRPr="00926591" w:rsidRDefault="00E676D7" w:rsidP="007E76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B0CAB2" w14:textId="5F6EEBC8" w:rsidR="007E76CB" w:rsidRDefault="00E676D7" w:rsidP="003E0B36">
      <w:pPr>
        <w:pStyle w:val="Heading2"/>
      </w:pPr>
      <w:bookmarkStart w:id="77" w:name="_Ref428537349"/>
      <w:bookmarkStart w:id="78" w:name="_Toc427275785"/>
      <w:bookmarkStart w:id="79" w:name="_Toc433010827"/>
      <w:bookmarkStart w:id="80" w:name="_Toc433010931"/>
      <w:bookmarkStart w:id="81" w:name="_Toc433057326"/>
      <w:bookmarkStart w:id="82" w:name="_Toc433057557"/>
      <w:bookmarkStart w:id="83" w:name="_Toc449962132"/>
      <w:r>
        <w:t>Terminology</w:t>
      </w:r>
      <w:bookmarkEnd w:id="77"/>
      <w:bookmarkEnd w:id="78"/>
      <w:bookmarkEnd w:id="79"/>
      <w:bookmarkEnd w:id="80"/>
      <w:bookmarkEnd w:id="81"/>
      <w:bookmarkEnd w:id="82"/>
      <w:bookmarkEnd w:id="83"/>
    </w:p>
    <w:p w14:paraId="045D06A1" w14:textId="31417F9A" w:rsidR="007E76CB" w:rsidRDefault="00E676D7" w:rsidP="003E0B36">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hyperlink w:anchor="RFC2119" w:history="1">
        <w:r w:rsidR="005D5D91" w:rsidRPr="005D5D91">
          <w:rPr>
            <w:rStyle w:val="Hyperlink"/>
          </w:rPr>
          <w:t>[RFC2119]</w:t>
        </w:r>
      </w:hyperlink>
      <w:hyperlink w:anchor="RFC2119" w:history="1">
        <w:r w:rsidRPr="005D5D91">
          <w:fldChar w:fldCharType="begin"/>
        </w:r>
        <w:r w:rsidRPr="005D5D91">
          <w:instrText xml:space="preserve"> REF rfc2119 \h </w:instrText>
        </w:r>
        <w:r w:rsidR="00726475" w:rsidRPr="005D5D91">
          <w:rPr>
            <w:rStyle w:val="Hyperlink"/>
            <w:b/>
          </w:rPr>
          <w:instrText xml:space="preserve"> \* MERGEFORMAT </w:instrText>
        </w:r>
        <w:r w:rsidRPr="005D5D91">
          <w:fldChar w:fldCharType="end"/>
        </w:r>
      </w:hyperlink>
      <w:r>
        <w:t>.</w:t>
      </w:r>
    </w:p>
    <w:p w14:paraId="7FD3FA8B" w14:textId="7133E296" w:rsidR="007E76CB" w:rsidRDefault="00E676D7" w:rsidP="003E0B36">
      <w:pPr>
        <w:pStyle w:val="Heading2"/>
      </w:pPr>
      <w:bookmarkStart w:id="84" w:name="_Ref7502892"/>
      <w:bookmarkStart w:id="85" w:name="_Toc12011611"/>
      <w:bookmarkStart w:id="86" w:name="_Toc85472894"/>
      <w:bookmarkStart w:id="87" w:name="_Toc287332008"/>
      <w:bookmarkStart w:id="88" w:name="_Toc427275786"/>
      <w:bookmarkStart w:id="89" w:name="_Toc433010828"/>
      <w:bookmarkStart w:id="90" w:name="_Toc433010932"/>
      <w:bookmarkStart w:id="91" w:name="_Toc433057327"/>
      <w:bookmarkStart w:id="92" w:name="_Toc433057558"/>
      <w:bookmarkStart w:id="93" w:name="_Toc449962133"/>
      <w:r>
        <w:t>Normative</w:t>
      </w:r>
      <w:bookmarkEnd w:id="84"/>
      <w:bookmarkEnd w:id="85"/>
      <w:r>
        <w:t xml:space="preserve"> References</w:t>
      </w:r>
      <w:bookmarkEnd w:id="86"/>
      <w:bookmarkEnd w:id="87"/>
      <w:bookmarkEnd w:id="88"/>
      <w:bookmarkEnd w:id="89"/>
      <w:bookmarkEnd w:id="90"/>
      <w:bookmarkEnd w:id="91"/>
      <w:bookmarkEnd w:id="92"/>
      <w:bookmarkEnd w:id="93"/>
    </w:p>
    <w:p w14:paraId="023F9F36" w14:textId="77777777" w:rsidR="007E76CB" w:rsidRDefault="00E676D7" w:rsidP="003E0B36">
      <w:pPr>
        <w:pStyle w:val="Ref"/>
      </w:pPr>
      <w:r>
        <w:rPr>
          <w:rStyle w:val="Refterm"/>
        </w:rPr>
        <w:t>[</w:t>
      </w:r>
      <w:bookmarkStart w:id="94" w:name="RFC2119"/>
      <w:bookmarkEnd w:id="94"/>
      <w:r>
        <w:rPr>
          <w:rStyle w:val="Refterm"/>
        </w:rPr>
        <w:t>RFC2119]</w:t>
      </w:r>
      <w:r>
        <w:tab/>
        <w:t xml:space="preserve">Bradner, S., </w:t>
      </w:r>
      <w:r w:rsidRPr="00B641A5">
        <w:t>“Key words for use in RFCs to Indicate Requirement Levels”</w:t>
      </w:r>
      <w:r>
        <w:t xml:space="preserve">, BCP 14, RFC 2119, March 1997. </w:t>
      </w:r>
      <w:hyperlink r:id="rId33" w:history="1">
        <w:r>
          <w:rPr>
            <w:rStyle w:val="Hyperlink"/>
          </w:rPr>
          <w:t>http://www.ietf.org/rfc/rfc2119.txt</w:t>
        </w:r>
      </w:hyperlink>
      <w:r>
        <w:t>.</w:t>
      </w:r>
    </w:p>
    <w:p w14:paraId="62EF1939" w14:textId="77777777" w:rsidR="00807C81" w:rsidRDefault="00E676D7">
      <w:r>
        <w:br w:type="page"/>
      </w:r>
    </w:p>
    <w:p w14:paraId="09A781B8" w14:textId="4215790D" w:rsidR="007E76CB" w:rsidRDefault="00E676D7" w:rsidP="003E0B36">
      <w:pPr>
        <w:pStyle w:val="Heading1"/>
      </w:pPr>
      <w:bookmarkStart w:id="95" w:name="_Ref428537380"/>
      <w:bookmarkStart w:id="96" w:name="_Toc433010830"/>
      <w:bookmarkStart w:id="97" w:name="_Toc433010934"/>
      <w:bookmarkStart w:id="98" w:name="_Toc433057328"/>
      <w:bookmarkStart w:id="99" w:name="_Toc433057559"/>
      <w:bookmarkStart w:id="100" w:name="_Toc449962134"/>
      <w:r>
        <w:lastRenderedPageBreak/>
        <w:t>Background Information</w:t>
      </w:r>
      <w:bookmarkEnd w:id="95"/>
      <w:bookmarkEnd w:id="96"/>
      <w:bookmarkEnd w:id="97"/>
      <w:bookmarkEnd w:id="98"/>
      <w:bookmarkEnd w:id="99"/>
      <w:bookmarkEnd w:id="100"/>
    </w:p>
    <w:p w14:paraId="7A28136E" w14:textId="615BD493" w:rsidR="007E76CB" w:rsidRDefault="00E676D7" w:rsidP="003E0B36">
      <w:r>
        <w:t xml:space="preserve">In this section, we provide </w:t>
      </w:r>
      <w:r w:rsidR="00DC0ED2">
        <w:t>high-level</w:t>
      </w:r>
      <w:r>
        <w:t xml:space="preserve"> information about the ARP Cache Object data model that is necessary to fully understand the specification details given in Section</w:t>
      </w:r>
      <w:r w:rsidR="00DC4912">
        <w:t xml:space="preserve"> </w:t>
      </w:r>
      <w:r w:rsidR="00DC4912" w:rsidRPr="00DC4912">
        <w:rPr>
          <w:b/>
          <w:color w:val="0000EE"/>
        </w:rPr>
        <w:fldChar w:fldCharType="begin"/>
      </w:r>
      <w:r w:rsidR="00DC4912" w:rsidRPr="00DC4912">
        <w:rPr>
          <w:b/>
          <w:color w:val="0000EE"/>
        </w:rPr>
        <w:instrText xml:space="preserve"> REF _Ref433017826 \r \h </w:instrText>
      </w:r>
      <w:r w:rsidR="00DC4912">
        <w:rPr>
          <w:b/>
          <w:color w:val="0000EE"/>
        </w:rPr>
        <w:instrText xml:space="preserve"> \* MERGEFORMAT </w:instrText>
      </w:r>
      <w:r w:rsidR="00DC4912" w:rsidRPr="00DC4912">
        <w:rPr>
          <w:b/>
          <w:color w:val="0000EE"/>
        </w:rPr>
      </w:r>
      <w:r w:rsidR="00DC4912" w:rsidRPr="00DC4912">
        <w:rPr>
          <w:b/>
          <w:color w:val="0000EE"/>
        </w:rPr>
        <w:fldChar w:fldCharType="separate"/>
      </w:r>
      <w:r w:rsidR="00196DC6">
        <w:rPr>
          <w:b/>
          <w:color w:val="0000EE"/>
        </w:rPr>
        <w:t>3</w:t>
      </w:r>
      <w:r w:rsidR="00DC4912" w:rsidRPr="00DC4912">
        <w:rPr>
          <w:b/>
          <w:color w:val="0000EE"/>
        </w:rPr>
        <w:fldChar w:fldCharType="end"/>
      </w:r>
      <w:r>
        <w:t>.</w:t>
      </w:r>
    </w:p>
    <w:p w14:paraId="6E7E6DE0" w14:textId="12655BD0" w:rsidR="007E76CB" w:rsidRDefault="00E676D7" w:rsidP="003E0B36">
      <w:pPr>
        <w:pStyle w:val="Heading2"/>
        <w:tabs>
          <w:tab w:val="num" w:pos="864"/>
        </w:tabs>
        <w:spacing w:before="360" w:after="60"/>
        <w:ind w:left="540" w:hanging="540"/>
      </w:pPr>
      <w:bookmarkStart w:id="101" w:name="_Toc426119879"/>
      <w:bookmarkStart w:id="102" w:name="_Toc433010831"/>
      <w:bookmarkStart w:id="103" w:name="_Toc433010935"/>
      <w:bookmarkStart w:id="104" w:name="_Toc433057329"/>
      <w:bookmarkStart w:id="105" w:name="_Toc433057560"/>
      <w:bookmarkStart w:id="106" w:name="_Toc449962135"/>
      <w:r>
        <w:t>Cyber Observables</w:t>
      </w:r>
      <w:bookmarkEnd w:id="101"/>
      <w:bookmarkEnd w:id="102"/>
      <w:bookmarkEnd w:id="103"/>
      <w:bookmarkEnd w:id="104"/>
      <w:bookmarkEnd w:id="105"/>
      <w:bookmarkEnd w:id="106"/>
    </w:p>
    <w:p w14:paraId="034A2197" w14:textId="77777777" w:rsidR="007E76CB" w:rsidRDefault="00E676D7" w:rsidP="000D7B9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4DF75108" w14:textId="77777777" w:rsidR="007E76CB" w:rsidRDefault="00E676D7" w:rsidP="003E0B36">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3EC7C13" w14:textId="77777777" w:rsidR="007E76CB" w:rsidRDefault="00E676D7" w:rsidP="003E0B36">
      <w:pPr>
        <w:pStyle w:val="Heading2"/>
        <w:tabs>
          <w:tab w:val="num" w:pos="864"/>
        </w:tabs>
        <w:spacing w:before="360" w:after="60"/>
        <w:ind w:left="540" w:hanging="540"/>
      </w:pPr>
      <w:bookmarkStart w:id="107" w:name="_Toc433010832"/>
      <w:bookmarkStart w:id="108" w:name="_Toc433010936"/>
      <w:bookmarkStart w:id="109" w:name="_Toc433057330"/>
      <w:bookmarkStart w:id="110" w:name="_Toc433057561"/>
      <w:bookmarkStart w:id="111" w:name="_Toc449962136"/>
      <w:bookmarkStart w:id="112" w:name="_Toc287332011"/>
      <w:bookmarkStart w:id="113" w:name="_Toc409437263"/>
      <w:r>
        <w:t>Objects</w:t>
      </w:r>
      <w:bookmarkEnd w:id="107"/>
      <w:bookmarkEnd w:id="108"/>
      <w:bookmarkEnd w:id="109"/>
      <w:bookmarkEnd w:id="110"/>
      <w:bookmarkEnd w:id="111"/>
    </w:p>
    <w:p w14:paraId="7EB8349F" w14:textId="77777777" w:rsidR="00E36BAD" w:rsidRDefault="00E36BAD" w:rsidP="00E36BAD">
      <w:pPr>
        <w:spacing w:after="240"/>
      </w:pPr>
      <w:r>
        <w:t xml:space="preserve">Cyber observable objects (Files, IP Addresses, etc) in CybOX are characterized with a combination of two levels of data models. </w:t>
      </w:r>
    </w:p>
    <w:p w14:paraId="7BC7BCAE" w14:textId="77777777" w:rsidR="00E36BAD" w:rsidRDefault="00E36BAD" w:rsidP="00E36BAD">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89E6868" w14:textId="77777777" w:rsidR="00E36BAD" w:rsidRDefault="00E36BAD" w:rsidP="00E36BAD">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301827BD" w14:textId="77777777" w:rsidR="00E36BAD" w:rsidRDefault="00E36BAD" w:rsidP="00E36BAD">
      <w:pPr>
        <w:spacing w:after="240"/>
        <w:sectPr w:rsidR="00E36BAD">
          <w:footerReference w:type="default" r:id="rId34"/>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4260990D" w14:textId="663447ED" w:rsidR="007E76CB" w:rsidRDefault="00E676D7" w:rsidP="003E0B36">
      <w:r>
        <w:lastRenderedPageBreak/>
        <w:t xml:space="preserve">  </w:t>
      </w:r>
    </w:p>
    <w:p w14:paraId="0EDC71C0" w14:textId="77777777" w:rsidR="00807C81" w:rsidRDefault="00807C81">
      <w:pPr>
        <w:sectPr w:rsidR="00807C81">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sectPr>
      </w:pPr>
    </w:p>
    <w:p w14:paraId="3A04870D" w14:textId="77777777" w:rsidR="00807C81" w:rsidRDefault="00E676D7" w:rsidP="003E0B36">
      <w:pPr>
        <w:pStyle w:val="Heading1"/>
        <w:spacing w:before="0" w:after="240"/>
      </w:pPr>
      <w:bookmarkStart w:id="114" w:name="_Toc433010833"/>
      <w:bookmarkStart w:id="115" w:name="_Toc433010937"/>
      <w:bookmarkStart w:id="116" w:name="_Ref433016851"/>
      <w:bookmarkStart w:id="117" w:name="_Ref433017220"/>
      <w:bookmarkStart w:id="118" w:name="_Ref433017826"/>
      <w:bookmarkStart w:id="119" w:name="_Toc433057331"/>
      <w:bookmarkStart w:id="120" w:name="_Toc433057562"/>
      <w:bookmarkStart w:id="121" w:name="_Toc449962137"/>
      <w:r>
        <w:lastRenderedPageBreak/>
        <w:t>Data Model</w:t>
      </w:r>
      <w:bookmarkEnd w:id="114"/>
      <w:bookmarkEnd w:id="115"/>
      <w:bookmarkEnd w:id="116"/>
      <w:bookmarkEnd w:id="117"/>
      <w:bookmarkEnd w:id="118"/>
      <w:bookmarkEnd w:id="119"/>
      <w:bookmarkEnd w:id="120"/>
      <w:bookmarkEnd w:id="121"/>
    </w:p>
    <w:p w14:paraId="5ABDCF51" w14:textId="77777777" w:rsidR="00807C81" w:rsidRDefault="00E676D7" w:rsidP="003E0B36">
      <w:pPr>
        <w:pStyle w:val="Heading2"/>
        <w:spacing w:before="0" w:after="240"/>
      </w:pPr>
      <w:bookmarkStart w:id="122" w:name="_Toc433010834"/>
      <w:bookmarkStart w:id="123" w:name="_Toc433010938"/>
      <w:bookmarkStart w:id="124" w:name="_Toc433057332"/>
      <w:bookmarkStart w:id="125" w:name="_Toc433057563"/>
      <w:bookmarkStart w:id="126" w:name="_Toc449962138"/>
      <w:r>
        <w:t>ARPCacheObjectType Class</w:t>
      </w:r>
      <w:bookmarkEnd w:id="122"/>
      <w:bookmarkEnd w:id="123"/>
      <w:bookmarkEnd w:id="124"/>
      <w:bookmarkEnd w:id="125"/>
      <w:bookmarkEnd w:id="126"/>
    </w:p>
    <w:p w14:paraId="6E0DFE14" w14:textId="232B977C" w:rsidR="00050443" w:rsidRDefault="00E676D7" w:rsidP="003E0B36">
      <w:pPr>
        <w:pStyle w:val="basicparagraph"/>
        <w:spacing w:before="0"/>
        <w:contextualSpacing w:val="0"/>
      </w:pPr>
      <w:r>
        <w:t xml:space="preserve">The </w:t>
      </w:r>
      <w:r w:rsidRPr="00050443">
        <w:rPr>
          <w:rFonts w:ascii="Courier New" w:hAnsi="Courier New" w:cs="Courier New"/>
        </w:rPr>
        <w:t>ARPCacheObjectType</w:t>
      </w:r>
      <w:r>
        <w:t xml:space="preserve"> class is intended to characterize entries in a system's address resolution protocol (ARP) cache.</w:t>
      </w:r>
      <w:r w:rsidR="00050443">
        <w:t xml:space="preserve"> The UML diagram corresponding to the </w:t>
      </w:r>
      <w:r w:rsidR="00050443" w:rsidRPr="00050443">
        <w:rPr>
          <w:rFonts w:ascii="Courier New" w:hAnsi="Courier New" w:cs="Courier New"/>
        </w:rPr>
        <w:t>ARPCacheObjectType</w:t>
      </w:r>
      <w:r w:rsidR="00050443">
        <w:t xml:space="preserve"> class is shown in </w:t>
      </w:r>
      <w:r w:rsidR="005D5D91" w:rsidRPr="00D8221A">
        <w:rPr>
          <w:b/>
          <w:color w:val="0000EE"/>
        </w:rPr>
        <w:fldChar w:fldCharType="begin"/>
      </w:r>
      <w:r w:rsidR="005D5D91" w:rsidRPr="00D8221A">
        <w:rPr>
          <w:b/>
          <w:color w:val="0000EE"/>
        </w:rPr>
        <w:instrText xml:space="preserve"> REF _Ref437608168 \h </w:instrText>
      </w:r>
      <w:r w:rsidR="00D8221A" w:rsidRPr="00D8221A">
        <w:rPr>
          <w:b/>
          <w:color w:val="0000EE"/>
        </w:rPr>
        <w:instrText xml:space="preserve">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Figure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rsidR="00050443">
        <w:t>.</w:t>
      </w:r>
    </w:p>
    <w:p w14:paraId="6B715DD8" w14:textId="77777777" w:rsidR="00050443" w:rsidRDefault="00050443" w:rsidP="003E0B36">
      <w:pPr>
        <w:keepNext/>
        <w:spacing w:after="240"/>
        <w:jc w:val="center"/>
      </w:pPr>
      <w:r>
        <w:rPr>
          <w:noProof/>
        </w:rPr>
        <w:drawing>
          <wp:inline distT="0" distB="0" distL="0" distR="0" wp14:anchorId="6EE352CB" wp14:editId="4780FBA3">
            <wp:extent cx="4140200" cy="1651000"/>
            <wp:effectExtent l="0" t="0" r="0" b="0"/>
            <wp:docPr id="2" name="Picture 2" descr="../../../../../Downloads/ARPCacheObject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ownloads/ARPCacheObjectType.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40200" cy="1651000"/>
                    </a:xfrm>
                    <a:prstGeom prst="rect">
                      <a:avLst/>
                    </a:prstGeom>
                    <a:noFill/>
                    <a:ln>
                      <a:noFill/>
                    </a:ln>
                  </pic:spPr>
                </pic:pic>
              </a:graphicData>
            </a:graphic>
          </wp:inline>
        </w:drawing>
      </w:r>
    </w:p>
    <w:p w14:paraId="0AA1F3F0" w14:textId="26F85F0C" w:rsidR="00050443" w:rsidRPr="00050443" w:rsidRDefault="00050443" w:rsidP="003E0B36">
      <w:pPr>
        <w:pStyle w:val="Caption"/>
      </w:pPr>
      <w:bookmarkStart w:id="127" w:name="_Ref437608168"/>
      <w:bookmarkStart w:id="128" w:name="_Ref433022913"/>
      <w:r>
        <w:t xml:space="preserve">Figure </w:t>
      </w:r>
      <w:r w:rsidR="00934B5C">
        <w:fldChar w:fldCharType="begin"/>
      </w:r>
      <w:r w:rsidR="00934B5C">
        <w:instrText xml:space="preserve"> STYLEREF 1 \s </w:instrText>
      </w:r>
      <w:r w:rsidR="00934B5C">
        <w:fldChar w:fldCharType="separate"/>
      </w:r>
      <w:r w:rsidR="00196DC6">
        <w:rPr>
          <w:noProof/>
        </w:rPr>
        <w:t>3</w:t>
      </w:r>
      <w:r w:rsidR="00934B5C">
        <w:rPr>
          <w:noProof/>
        </w:rPr>
        <w:fldChar w:fldCharType="end"/>
      </w:r>
      <w:r>
        <w:noBreakHyphen/>
      </w:r>
      <w:r w:rsidR="00934B5C">
        <w:fldChar w:fldCharType="begin"/>
      </w:r>
      <w:r w:rsidR="00934B5C">
        <w:instrText xml:space="preserve"> SEQ Figure \* ARABIC \s 1 </w:instrText>
      </w:r>
      <w:r w:rsidR="00934B5C">
        <w:fldChar w:fldCharType="separate"/>
      </w:r>
      <w:r w:rsidR="00196DC6">
        <w:rPr>
          <w:noProof/>
        </w:rPr>
        <w:t>1</w:t>
      </w:r>
      <w:r w:rsidR="00934B5C">
        <w:rPr>
          <w:noProof/>
        </w:rPr>
        <w:fldChar w:fldCharType="end"/>
      </w:r>
      <w:bookmarkEnd w:id="127"/>
      <w:r>
        <w:t xml:space="preserve">: UML diagram of the </w:t>
      </w:r>
      <w:r w:rsidRPr="00050443">
        <w:rPr>
          <w:rFonts w:ascii="Courier New" w:hAnsi="Courier New" w:cs="Courier New"/>
        </w:rPr>
        <w:t>ARPCacheObjectType</w:t>
      </w:r>
      <w:r>
        <w:t xml:space="preserve"> class</w:t>
      </w:r>
      <w:bookmarkEnd w:id="128"/>
    </w:p>
    <w:p w14:paraId="7F369CF6" w14:textId="2EFCADF9" w:rsidR="00807C81" w:rsidRDefault="00E676D7" w:rsidP="003E0B36">
      <w:pPr>
        <w:pStyle w:val="basicparagraph"/>
        <w:contextualSpacing w:val="0"/>
      </w:pPr>
      <w:r>
        <w:t xml:space="preserve">The property table of the </w:t>
      </w:r>
      <w:r>
        <w:rPr>
          <w:rFonts w:ascii="Courier New" w:eastAsia="Courier New" w:hAnsi="Courier New" w:cs="Courier New"/>
        </w:rPr>
        <w:t>ARPCacheObjectType</w:t>
      </w:r>
      <w:r>
        <w:t xml:space="preserve"> class is given in </w:t>
      </w:r>
      <w:r w:rsidR="005D5D91" w:rsidRPr="00D8221A">
        <w:rPr>
          <w:b/>
          <w:color w:val="0000EE"/>
        </w:rPr>
        <w:fldChar w:fldCharType="begin"/>
      </w:r>
      <w:r w:rsidR="005D5D91" w:rsidRPr="00D8221A">
        <w:rPr>
          <w:b/>
          <w:color w:val="0000EE"/>
        </w:rPr>
        <w:instrText xml:space="preserve"> REF _Ref437608246 \h  \* MERGEFORMAT </w:instrText>
      </w:r>
      <w:r w:rsidR="005D5D91" w:rsidRPr="00D8221A">
        <w:rPr>
          <w:b/>
          <w:color w:val="0000EE"/>
        </w:rPr>
      </w:r>
      <w:r w:rsidR="005D5D91" w:rsidRPr="00D8221A">
        <w:rPr>
          <w:b/>
          <w:color w:val="0000EE"/>
        </w:rPr>
        <w:fldChar w:fldCharType="separate"/>
      </w:r>
      <w:r w:rsidR="005D5D91" w:rsidRPr="00D8221A">
        <w:rPr>
          <w:b/>
          <w:color w:val="0000EE"/>
        </w:rPr>
        <w:t xml:space="preserve">Table </w:t>
      </w:r>
      <w:r w:rsidR="005D5D91" w:rsidRPr="00D8221A">
        <w:rPr>
          <w:b/>
          <w:noProof/>
          <w:color w:val="0000EE"/>
        </w:rPr>
        <w:t>3</w:t>
      </w:r>
      <w:r w:rsidR="005D5D91" w:rsidRPr="00D8221A">
        <w:rPr>
          <w:b/>
          <w:color w:val="0000EE"/>
        </w:rPr>
        <w:noBreakHyphen/>
      </w:r>
      <w:r w:rsidR="005D5D91" w:rsidRPr="00D8221A">
        <w:rPr>
          <w:b/>
          <w:noProof/>
          <w:color w:val="0000EE"/>
        </w:rPr>
        <w:t>1</w:t>
      </w:r>
      <w:r w:rsidR="005D5D91" w:rsidRPr="00D8221A">
        <w:rPr>
          <w:b/>
          <w:color w:val="0000EE"/>
        </w:rPr>
        <w:fldChar w:fldCharType="end"/>
      </w:r>
      <w:r>
        <w:t>.</w:t>
      </w:r>
    </w:p>
    <w:p w14:paraId="6D307B1B" w14:textId="69B6D3EB" w:rsidR="00807C81" w:rsidRDefault="00E676D7" w:rsidP="003E0B36">
      <w:pPr>
        <w:pStyle w:val="tablecaption"/>
        <w:jc w:val="center"/>
      </w:pPr>
      <w:bookmarkStart w:id="129" w:name="_Ref437608246"/>
      <w:bookmarkStart w:id="130" w:name="_Ref433018226"/>
      <w:r>
        <w:t xml:space="preserve">Table </w:t>
      </w:r>
      <w:r w:rsidR="00934B5C">
        <w:fldChar w:fldCharType="begin"/>
      </w:r>
      <w:r w:rsidR="00934B5C">
        <w:instrText xml:space="preserve"> STYLEREF 1 \s </w:instrText>
      </w:r>
      <w:r w:rsidR="00934B5C">
        <w:fldChar w:fldCharType="separate"/>
      </w:r>
      <w:r w:rsidR="00196DC6">
        <w:rPr>
          <w:noProof/>
        </w:rPr>
        <w:t>3</w:t>
      </w:r>
      <w:r w:rsidR="00934B5C">
        <w:rPr>
          <w:noProof/>
        </w:rPr>
        <w:fldChar w:fldCharType="end"/>
      </w:r>
      <w:r>
        <w:noBreakHyphen/>
      </w:r>
      <w:r w:rsidR="00934B5C">
        <w:fldChar w:fldCharType="begin"/>
      </w:r>
      <w:r w:rsidR="00934B5C">
        <w:instrText xml:space="preserve"> SEQ Table \* ARABIC \s 1 </w:instrText>
      </w:r>
      <w:r w:rsidR="00934B5C">
        <w:fldChar w:fldCharType="separate"/>
      </w:r>
      <w:r w:rsidR="00196DC6">
        <w:rPr>
          <w:noProof/>
        </w:rPr>
        <w:t>1</w:t>
      </w:r>
      <w:r w:rsidR="00934B5C">
        <w:rPr>
          <w:noProof/>
        </w:rPr>
        <w:fldChar w:fldCharType="end"/>
      </w:r>
      <w:bookmarkEnd w:id="129"/>
      <w:r w:rsidR="005D5D91">
        <w:t xml:space="preserve">. </w:t>
      </w:r>
      <w:r>
        <w:t xml:space="preserve">Properties of the </w:t>
      </w:r>
      <w:r>
        <w:rPr>
          <w:rFonts w:ascii="Courier New" w:eastAsia="Courier New" w:hAnsi="Courier New" w:cs="Courier New"/>
        </w:rPr>
        <w:t>ARPCacheObjectType</w:t>
      </w:r>
      <w:r>
        <w:t xml:space="preserve"> class</w:t>
      </w:r>
      <w:bookmarkEnd w:id="130"/>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520"/>
        <w:gridCol w:w="1440"/>
        <w:gridCol w:w="6300"/>
      </w:tblGrid>
      <w:tr w:rsidR="00807C81" w14:paraId="154A8136" w14:textId="77777777" w:rsidTr="003E0B36">
        <w:trPr>
          <w:jc w:val="center"/>
        </w:trPr>
        <w:tc>
          <w:tcPr>
            <w:tcW w:w="2700" w:type="dxa"/>
            <w:shd w:val="clear" w:color="auto" w:fill="BFBFBF"/>
            <w:tcMar>
              <w:top w:w="100" w:type="dxa"/>
              <w:left w:w="100" w:type="dxa"/>
              <w:bottom w:w="100" w:type="dxa"/>
              <w:right w:w="100" w:type="dxa"/>
            </w:tcMar>
          </w:tcPr>
          <w:p w14:paraId="77EFB0D1" w14:textId="77777777" w:rsidR="00807C81" w:rsidRDefault="00E676D7" w:rsidP="003E0B36">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415F456D" w14:textId="77777777" w:rsidR="00807C81" w:rsidRDefault="00E676D7" w:rsidP="003E0B36">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7EF7380B" w14:textId="77777777" w:rsidR="00807C81" w:rsidRDefault="00E676D7" w:rsidP="003E0B36">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D2DE8D7" w14:textId="77777777" w:rsidR="00807C81" w:rsidRDefault="00E676D7" w:rsidP="003E0B36">
            <w:pPr>
              <w:rPr>
                <w:b/>
                <w:color w:val="000000"/>
              </w:rPr>
            </w:pPr>
            <w:r>
              <w:rPr>
                <w:b/>
                <w:color w:val="000000"/>
              </w:rPr>
              <w:t>Description</w:t>
            </w:r>
          </w:p>
        </w:tc>
      </w:tr>
      <w:tr w:rsidR="00807C81" w14:paraId="79AF9C54" w14:textId="77777777" w:rsidTr="003E0B36">
        <w:trPr>
          <w:jc w:val="center"/>
        </w:trPr>
        <w:tc>
          <w:tcPr>
            <w:tcW w:w="2700" w:type="dxa"/>
            <w:shd w:val="clear" w:color="auto" w:fill="FFFFFF"/>
            <w:tcMar>
              <w:top w:w="100" w:type="dxa"/>
              <w:left w:w="100" w:type="dxa"/>
              <w:bottom w:w="100" w:type="dxa"/>
              <w:right w:w="100" w:type="dxa"/>
            </w:tcMar>
            <w:vAlign w:val="center"/>
          </w:tcPr>
          <w:p w14:paraId="664BA6E4" w14:textId="77777777" w:rsidR="00807C81" w:rsidRDefault="00E676D7" w:rsidP="000D7B9D">
            <w:r>
              <w:rPr>
                <w:b/>
              </w:rPr>
              <w:t>ARP_Cache_Entry</w:t>
            </w:r>
          </w:p>
        </w:tc>
        <w:tc>
          <w:tcPr>
            <w:tcW w:w="2520" w:type="dxa"/>
            <w:shd w:val="clear" w:color="auto" w:fill="FFFFFF"/>
            <w:tcMar>
              <w:top w:w="100" w:type="dxa"/>
              <w:left w:w="100" w:type="dxa"/>
              <w:bottom w:w="100" w:type="dxa"/>
              <w:right w:w="100" w:type="dxa"/>
            </w:tcMar>
            <w:vAlign w:val="center"/>
          </w:tcPr>
          <w:p w14:paraId="7F4E7475" w14:textId="3520C680" w:rsidR="00807C81" w:rsidRDefault="00E676D7" w:rsidP="000D7B9D">
            <w:r>
              <w:rPr>
                <w:rFonts w:ascii="Courier New" w:eastAsia="Courier New" w:hAnsi="Courier New" w:cs="Courier New"/>
              </w:rPr>
              <w:t>ARPCacheEntryType</w:t>
            </w:r>
          </w:p>
        </w:tc>
        <w:tc>
          <w:tcPr>
            <w:tcW w:w="1440" w:type="dxa"/>
            <w:shd w:val="clear" w:color="auto" w:fill="FFFFFF"/>
            <w:tcMar>
              <w:top w:w="100" w:type="dxa"/>
              <w:left w:w="100" w:type="dxa"/>
              <w:bottom w:w="100" w:type="dxa"/>
              <w:right w:w="100" w:type="dxa"/>
            </w:tcMar>
            <w:vAlign w:val="center"/>
          </w:tcPr>
          <w:p w14:paraId="7FD6A177" w14:textId="77777777" w:rsidR="00807C81" w:rsidRDefault="00E676D7" w:rsidP="008F0D45">
            <w:pPr>
              <w:jc w:val="center"/>
            </w:pPr>
            <w:r>
              <w:t>1..*</w:t>
            </w:r>
          </w:p>
        </w:tc>
        <w:tc>
          <w:tcPr>
            <w:tcW w:w="6300" w:type="dxa"/>
            <w:shd w:val="clear" w:color="auto" w:fill="FFFFFF"/>
            <w:tcMar>
              <w:top w:w="100" w:type="dxa"/>
              <w:left w:w="100" w:type="dxa"/>
              <w:bottom w:w="100" w:type="dxa"/>
              <w:right w:w="100" w:type="dxa"/>
            </w:tcMar>
          </w:tcPr>
          <w:p w14:paraId="67FD40E6" w14:textId="77777777" w:rsidR="00807C81" w:rsidRDefault="00E676D7" w:rsidP="009B6EF5">
            <w:r>
              <w:t xml:space="preserve">The </w:t>
            </w:r>
            <w:r w:rsidRPr="005D5D91">
              <w:rPr>
                <w:rFonts w:ascii="Courier New" w:hAnsi="Courier New" w:cs="Courier New"/>
              </w:rPr>
              <w:t>ARP_Cache_Entry</w:t>
            </w:r>
            <w:r>
              <w:t xml:space="preserve"> property is intended to characterize a single address resolution protocol (ARP) cache entry.</w:t>
            </w:r>
          </w:p>
        </w:tc>
      </w:tr>
    </w:tbl>
    <w:p w14:paraId="610D4E7B" w14:textId="77777777" w:rsidR="00807C81" w:rsidRDefault="00807C81" w:rsidP="003E0B36"/>
    <w:p w14:paraId="5688AA36" w14:textId="77777777" w:rsidR="00807C81" w:rsidRDefault="00E676D7" w:rsidP="003E0B36">
      <w:pPr>
        <w:pStyle w:val="Heading2"/>
      </w:pPr>
      <w:bookmarkStart w:id="131" w:name="_Toc433010835"/>
      <w:bookmarkStart w:id="132" w:name="_Toc433010939"/>
      <w:bookmarkStart w:id="133" w:name="_Toc433057333"/>
      <w:bookmarkStart w:id="134" w:name="_Toc433057564"/>
      <w:bookmarkStart w:id="135" w:name="_Toc449962139"/>
      <w:r>
        <w:t>ARPCacheEntryType Class</w:t>
      </w:r>
      <w:bookmarkEnd w:id="131"/>
      <w:bookmarkEnd w:id="132"/>
      <w:bookmarkEnd w:id="133"/>
      <w:bookmarkEnd w:id="134"/>
      <w:bookmarkEnd w:id="135"/>
    </w:p>
    <w:p w14:paraId="53F6B82D" w14:textId="77777777" w:rsidR="00807C81" w:rsidRDefault="00E676D7" w:rsidP="003E0B36">
      <w:pPr>
        <w:pStyle w:val="basicparagraph"/>
        <w:contextualSpacing w:val="0"/>
      </w:pPr>
      <w:r>
        <w:t xml:space="preserve">The </w:t>
      </w:r>
      <w:r w:rsidRPr="00050443">
        <w:rPr>
          <w:rFonts w:ascii="Courier New" w:hAnsi="Courier New" w:cs="Courier New"/>
        </w:rPr>
        <w:t>ARPCacheEntryType</w:t>
      </w:r>
      <w:r>
        <w:t xml:space="preserve"> class is intended to characterize a single entry in a system's ARP cache.</w:t>
      </w:r>
    </w:p>
    <w:p w14:paraId="3B047907" w14:textId="4B8F1818" w:rsidR="00807C81" w:rsidRDefault="00E676D7" w:rsidP="003E0B36">
      <w:pPr>
        <w:pStyle w:val="basicparagraph"/>
        <w:contextualSpacing w:val="0"/>
      </w:pPr>
      <w:r>
        <w:t xml:space="preserve">The property table of the </w:t>
      </w:r>
      <w:r>
        <w:rPr>
          <w:rFonts w:ascii="Courier New" w:eastAsia="Courier New" w:hAnsi="Courier New" w:cs="Courier New"/>
        </w:rPr>
        <w:t>ARPCacheEntryType</w:t>
      </w:r>
      <w:r w:rsidR="00ED64ED">
        <w:t xml:space="preserve"> class is given in </w:t>
      </w:r>
      <w:r w:rsidR="00D8221A" w:rsidRPr="00D8221A">
        <w:rPr>
          <w:b/>
          <w:color w:val="0000EE"/>
        </w:rPr>
        <w:fldChar w:fldCharType="begin"/>
      </w:r>
      <w:r w:rsidR="00D8221A" w:rsidRPr="00D8221A">
        <w:rPr>
          <w:b/>
          <w:color w:val="0000EE"/>
        </w:rPr>
        <w:instrText xml:space="preserve"> REF _Ref437608505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2</w:t>
      </w:r>
      <w:r w:rsidR="00D8221A" w:rsidRPr="00D8221A">
        <w:rPr>
          <w:b/>
          <w:color w:val="0000EE"/>
        </w:rPr>
        <w:fldChar w:fldCharType="end"/>
      </w:r>
      <w:r>
        <w:t>.</w:t>
      </w:r>
    </w:p>
    <w:p w14:paraId="35A3E3DA" w14:textId="3B65CDA5" w:rsidR="00807C81" w:rsidRDefault="00E676D7" w:rsidP="003E0B36">
      <w:pPr>
        <w:pStyle w:val="tablecaption"/>
        <w:jc w:val="center"/>
      </w:pPr>
      <w:bookmarkStart w:id="136" w:name="_Ref437608505"/>
      <w:bookmarkStart w:id="137" w:name="_Ref433018306"/>
      <w:r>
        <w:lastRenderedPageBreak/>
        <w:t xml:space="preserve">Table </w:t>
      </w:r>
      <w:r w:rsidR="00934B5C">
        <w:fldChar w:fldCharType="begin"/>
      </w:r>
      <w:r w:rsidR="00934B5C">
        <w:instrText xml:space="preserve"> STYLEREF 1 \s </w:instrText>
      </w:r>
      <w:r w:rsidR="00934B5C">
        <w:fldChar w:fldCharType="separate"/>
      </w:r>
      <w:r w:rsidR="00196DC6">
        <w:rPr>
          <w:noProof/>
        </w:rPr>
        <w:t>3</w:t>
      </w:r>
      <w:r w:rsidR="00934B5C">
        <w:rPr>
          <w:noProof/>
        </w:rPr>
        <w:fldChar w:fldCharType="end"/>
      </w:r>
      <w:r>
        <w:noBreakHyphen/>
      </w:r>
      <w:r w:rsidR="00934B5C">
        <w:fldChar w:fldCharType="begin"/>
      </w:r>
      <w:r w:rsidR="00934B5C">
        <w:instrText xml:space="preserve"> SEQ Table \* ARABIC \s 1 </w:instrText>
      </w:r>
      <w:r w:rsidR="00934B5C">
        <w:fldChar w:fldCharType="separate"/>
      </w:r>
      <w:r w:rsidR="00196DC6">
        <w:rPr>
          <w:noProof/>
        </w:rPr>
        <w:t>2</w:t>
      </w:r>
      <w:r w:rsidR="00934B5C">
        <w:rPr>
          <w:noProof/>
        </w:rPr>
        <w:fldChar w:fldCharType="end"/>
      </w:r>
      <w:bookmarkEnd w:id="136"/>
      <w:r w:rsidR="00D8221A">
        <w:t xml:space="preserve">. </w:t>
      </w:r>
      <w:r>
        <w:t xml:space="preserve">Properties of the </w:t>
      </w:r>
      <w:r>
        <w:rPr>
          <w:rFonts w:ascii="Courier New" w:eastAsia="Courier New" w:hAnsi="Courier New" w:cs="Courier New"/>
        </w:rPr>
        <w:t>ARPCacheEntryType</w:t>
      </w:r>
      <w:r>
        <w:t xml:space="preserve"> class</w:t>
      </w:r>
      <w:bookmarkEnd w:id="137"/>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690"/>
        <w:gridCol w:w="1260"/>
        <w:gridCol w:w="5580"/>
      </w:tblGrid>
      <w:tr w:rsidR="00807C81" w14:paraId="2B7662F1" w14:textId="77777777" w:rsidTr="003E0B36">
        <w:trPr>
          <w:jc w:val="center"/>
        </w:trPr>
        <w:tc>
          <w:tcPr>
            <w:tcW w:w="2430" w:type="dxa"/>
            <w:shd w:val="clear" w:color="auto" w:fill="BFBFBF"/>
            <w:tcMar>
              <w:top w:w="100" w:type="dxa"/>
              <w:left w:w="100" w:type="dxa"/>
              <w:bottom w:w="100" w:type="dxa"/>
              <w:right w:w="100" w:type="dxa"/>
            </w:tcMar>
          </w:tcPr>
          <w:p w14:paraId="6B68E1A8" w14:textId="77777777" w:rsidR="00807C81" w:rsidRDefault="00E676D7" w:rsidP="003E0B36">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1A5E477" w14:textId="77777777" w:rsidR="00807C81" w:rsidRDefault="00E676D7" w:rsidP="003E0B36">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43A7B94" w14:textId="77777777" w:rsidR="00807C81" w:rsidRDefault="00E676D7" w:rsidP="003E0B36">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2A3A826" w14:textId="77777777" w:rsidR="00807C81" w:rsidRDefault="00E676D7" w:rsidP="003E0B36">
            <w:pPr>
              <w:rPr>
                <w:b/>
                <w:color w:val="000000"/>
              </w:rPr>
            </w:pPr>
            <w:r>
              <w:rPr>
                <w:b/>
                <w:color w:val="000000"/>
              </w:rPr>
              <w:t>Description</w:t>
            </w:r>
          </w:p>
        </w:tc>
      </w:tr>
      <w:tr w:rsidR="00807C81" w14:paraId="08565977" w14:textId="77777777" w:rsidTr="003E0B36">
        <w:trPr>
          <w:jc w:val="center"/>
        </w:trPr>
        <w:tc>
          <w:tcPr>
            <w:tcW w:w="2430" w:type="dxa"/>
            <w:shd w:val="clear" w:color="auto" w:fill="FFFFFF"/>
            <w:tcMar>
              <w:top w:w="100" w:type="dxa"/>
              <w:left w:w="100" w:type="dxa"/>
              <w:bottom w:w="100" w:type="dxa"/>
              <w:right w:w="100" w:type="dxa"/>
            </w:tcMar>
            <w:vAlign w:val="center"/>
          </w:tcPr>
          <w:p w14:paraId="77BE86AC" w14:textId="77777777" w:rsidR="00807C81" w:rsidRDefault="00E676D7" w:rsidP="003E0B36">
            <w:r>
              <w:rPr>
                <w:b/>
              </w:rPr>
              <w:t>IP_Address</w:t>
            </w:r>
          </w:p>
        </w:tc>
        <w:tc>
          <w:tcPr>
            <w:tcW w:w="3690" w:type="dxa"/>
            <w:shd w:val="clear" w:color="auto" w:fill="FFFFFF"/>
            <w:tcMar>
              <w:top w:w="100" w:type="dxa"/>
              <w:left w:w="100" w:type="dxa"/>
              <w:bottom w:w="100" w:type="dxa"/>
              <w:right w:w="100" w:type="dxa"/>
            </w:tcMar>
            <w:vAlign w:val="center"/>
          </w:tcPr>
          <w:p w14:paraId="63416D7E" w14:textId="77777777" w:rsidR="00807C81" w:rsidRDefault="00E676D7" w:rsidP="003E0B36">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0126219"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3C4A456E" w14:textId="77777777" w:rsidR="00807C81" w:rsidRDefault="00E676D7" w:rsidP="003E0B36">
            <w:r>
              <w:t xml:space="preserve">The </w:t>
            </w:r>
            <w:r w:rsidRPr="00D8221A">
              <w:rPr>
                <w:rFonts w:ascii="Courier New" w:hAnsi="Courier New" w:cs="Courier New"/>
              </w:rPr>
              <w:t>IP_Address</w:t>
            </w:r>
            <w:r>
              <w:t xml:space="preserve"> property specifies the IP address that is mapped to the physical address in the ARP cache entry.</w:t>
            </w:r>
          </w:p>
        </w:tc>
      </w:tr>
      <w:tr w:rsidR="00807C81" w14:paraId="0C599156" w14:textId="77777777" w:rsidTr="003E0B36">
        <w:trPr>
          <w:jc w:val="center"/>
        </w:trPr>
        <w:tc>
          <w:tcPr>
            <w:tcW w:w="2430" w:type="dxa"/>
            <w:shd w:val="clear" w:color="auto" w:fill="FFFFFF"/>
            <w:tcMar>
              <w:top w:w="100" w:type="dxa"/>
              <w:left w:w="100" w:type="dxa"/>
              <w:bottom w:w="100" w:type="dxa"/>
              <w:right w:w="100" w:type="dxa"/>
            </w:tcMar>
            <w:vAlign w:val="center"/>
          </w:tcPr>
          <w:p w14:paraId="73B2EF29" w14:textId="77777777" w:rsidR="00807C81" w:rsidRDefault="00E676D7" w:rsidP="003E0B36">
            <w:r>
              <w:rPr>
                <w:b/>
              </w:rPr>
              <w:t>Physical_Address</w:t>
            </w:r>
          </w:p>
        </w:tc>
        <w:tc>
          <w:tcPr>
            <w:tcW w:w="3690" w:type="dxa"/>
            <w:shd w:val="clear" w:color="auto" w:fill="FFFFFF"/>
            <w:tcMar>
              <w:top w:w="100" w:type="dxa"/>
              <w:left w:w="100" w:type="dxa"/>
              <w:bottom w:w="100" w:type="dxa"/>
              <w:right w:w="100" w:type="dxa"/>
            </w:tcMar>
            <w:vAlign w:val="center"/>
          </w:tcPr>
          <w:p w14:paraId="527DD1E9" w14:textId="77777777" w:rsidR="009F643B" w:rsidRDefault="00E676D7" w:rsidP="003E0B36">
            <w:pPr>
              <w:rPr>
                <w:rFonts w:ascii="Courier New" w:eastAsia="Courier New" w:hAnsi="Courier New" w:cs="Courier New"/>
              </w:rPr>
            </w:pPr>
            <w:r>
              <w:rPr>
                <w:rFonts w:ascii="Courier New" w:eastAsia="Courier New" w:hAnsi="Courier New" w:cs="Courier New"/>
              </w:rPr>
              <w:t>cyboxCommon:</w:t>
            </w:r>
          </w:p>
          <w:p w14:paraId="328DFC4B" w14:textId="3FEABBAD" w:rsidR="00807C81" w:rsidRDefault="00E676D7" w:rsidP="003E0B36">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C14A197"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0E87D741" w14:textId="49E8E754" w:rsidR="00807C81" w:rsidRDefault="00E676D7" w:rsidP="003E0B36">
            <w:r>
              <w:t xml:space="preserve">The </w:t>
            </w:r>
            <w:r w:rsidRPr="00D8221A">
              <w:rPr>
                <w:rFonts w:ascii="Courier New" w:hAnsi="Courier New" w:cs="Courier New"/>
              </w:rPr>
              <w:t>Physical_Address</w:t>
            </w:r>
            <w:r>
              <w:t xml:space="preserve"> property specifies the physical (e.g.</w:t>
            </w:r>
            <w:r w:rsidR="000D7B9D">
              <w:t>,</w:t>
            </w:r>
            <w:r>
              <w:t xml:space="preserve"> MAC-48) address that is mapped to the IP address in the ARP cache entry. Either a colon (':') or a dash ('-') may be used as a separator between the octets.</w:t>
            </w:r>
          </w:p>
        </w:tc>
      </w:tr>
      <w:tr w:rsidR="00807C81" w14:paraId="69BBD5D2" w14:textId="77777777" w:rsidTr="003E0B36">
        <w:trPr>
          <w:jc w:val="center"/>
        </w:trPr>
        <w:tc>
          <w:tcPr>
            <w:tcW w:w="2430" w:type="dxa"/>
            <w:shd w:val="clear" w:color="auto" w:fill="FFFFFF"/>
            <w:tcMar>
              <w:top w:w="100" w:type="dxa"/>
              <w:left w:w="100" w:type="dxa"/>
              <w:bottom w:w="100" w:type="dxa"/>
              <w:right w:w="100" w:type="dxa"/>
            </w:tcMar>
            <w:vAlign w:val="center"/>
          </w:tcPr>
          <w:p w14:paraId="632956F9" w14:textId="77777777" w:rsidR="00807C81" w:rsidRDefault="00E676D7" w:rsidP="003E0B36">
            <w:r>
              <w:rPr>
                <w:b/>
              </w:rPr>
              <w:t>Type</w:t>
            </w:r>
          </w:p>
        </w:tc>
        <w:tc>
          <w:tcPr>
            <w:tcW w:w="3690" w:type="dxa"/>
            <w:shd w:val="clear" w:color="auto" w:fill="FFFFFF"/>
            <w:tcMar>
              <w:top w:w="100" w:type="dxa"/>
              <w:left w:w="100" w:type="dxa"/>
              <w:bottom w:w="100" w:type="dxa"/>
              <w:right w:w="100" w:type="dxa"/>
            </w:tcMar>
            <w:vAlign w:val="center"/>
          </w:tcPr>
          <w:p w14:paraId="43FA7A47" w14:textId="370EB45D" w:rsidR="00807C81" w:rsidRDefault="00E676D7" w:rsidP="003E0B36">
            <w:r>
              <w:rPr>
                <w:rFonts w:ascii="Courier New" w:eastAsia="Courier New" w:hAnsi="Courier New" w:cs="Courier New"/>
              </w:rPr>
              <w:t>ARPCacheEntryTypeType</w:t>
            </w:r>
          </w:p>
        </w:tc>
        <w:tc>
          <w:tcPr>
            <w:tcW w:w="1260" w:type="dxa"/>
            <w:shd w:val="clear" w:color="auto" w:fill="FFFFFF"/>
            <w:tcMar>
              <w:top w:w="100" w:type="dxa"/>
              <w:left w:w="100" w:type="dxa"/>
              <w:bottom w:w="100" w:type="dxa"/>
              <w:right w:w="100" w:type="dxa"/>
            </w:tcMar>
            <w:vAlign w:val="center"/>
          </w:tcPr>
          <w:p w14:paraId="7B31DE3D"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4327D24E" w14:textId="77777777" w:rsidR="00807C81" w:rsidRDefault="00E676D7" w:rsidP="003E0B36">
            <w:r>
              <w:t xml:space="preserve">The </w:t>
            </w:r>
            <w:r w:rsidRPr="00D8221A">
              <w:rPr>
                <w:rFonts w:ascii="Courier New" w:hAnsi="Courier New" w:cs="Courier New"/>
              </w:rPr>
              <w:t>Type</w:t>
            </w:r>
            <w:r>
              <w:t xml:space="preserve"> property specifies the type of ARP cache entry, which typically refers to the way the entry was added to the cache.</w:t>
            </w:r>
          </w:p>
        </w:tc>
      </w:tr>
      <w:tr w:rsidR="00807C81" w14:paraId="0C702E9C" w14:textId="77777777" w:rsidTr="003E0B36">
        <w:trPr>
          <w:jc w:val="center"/>
        </w:trPr>
        <w:tc>
          <w:tcPr>
            <w:tcW w:w="2430" w:type="dxa"/>
            <w:shd w:val="clear" w:color="auto" w:fill="FFFFFF"/>
            <w:tcMar>
              <w:top w:w="100" w:type="dxa"/>
              <w:left w:w="100" w:type="dxa"/>
              <w:bottom w:w="100" w:type="dxa"/>
              <w:right w:w="100" w:type="dxa"/>
            </w:tcMar>
            <w:vAlign w:val="center"/>
          </w:tcPr>
          <w:p w14:paraId="6606D12C" w14:textId="77777777" w:rsidR="00807C81" w:rsidRDefault="00E676D7" w:rsidP="003E0B36">
            <w:r>
              <w:rPr>
                <w:b/>
              </w:rPr>
              <w:t>Network_Interface</w:t>
            </w:r>
          </w:p>
        </w:tc>
        <w:tc>
          <w:tcPr>
            <w:tcW w:w="3690" w:type="dxa"/>
            <w:shd w:val="clear" w:color="auto" w:fill="FFFFFF"/>
            <w:tcMar>
              <w:top w:w="100" w:type="dxa"/>
              <w:left w:w="100" w:type="dxa"/>
              <w:bottom w:w="100" w:type="dxa"/>
              <w:right w:w="100" w:type="dxa"/>
            </w:tcMar>
            <w:vAlign w:val="center"/>
          </w:tcPr>
          <w:p w14:paraId="4A2A2E99" w14:textId="77777777" w:rsidR="009F643B" w:rsidRDefault="00E676D7" w:rsidP="003E0B36">
            <w:pPr>
              <w:rPr>
                <w:rFonts w:ascii="Courier New" w:eastAsia="Courier New" w:hAnsi="Courier New" w:cs="Courier New"/>
              </w:rPr>
            </w:pPr>
            <w:r>
              <w:rPr>
                <w:rFonts w:ascii="Courier New" w:eastAsia="Courier New" w:hAnsi="Courier New" w:cs="Courier New"/>
              </w:rPr>
              <w:t>SystemObj:</w:t>
            </w:r>
          </w:p>
          <w:p w14:paraId="2E9376CD" w14:textId="4F4A831D" w:rsidR="00807C81" w:rsidRDefault="00E676D7" w:rsidP="003E0B36">
            <w:r>
              <w:rPr>
                <w:rFonts w:ascii="Courier New" w:eastAsia="Courier New" w:hAnsi="Courier New" w:cs="Courier New"/>
              </w:rPr>
              <w:t>NetworkInterfaceType</w:t>
            </w:r>
          </w:p>
        </w:tc>
        <w:tc>
          <w:tcPr>
            <w:tcW w:w="1260" w:type="dxa"/>
            <w:shd w:val="clear" w:color="auto" w:fill="FFFFFF"/>
            <w:tcMar>
              <w:top w:w="100" w:type="dxa"/>
              <w:left w:w="100" w:type="dxa"/>
              <w:bottom w:w="100" w:type="dxa"/>
              <w:right w:w="100" w:type="dxa"/>
            </w:tcMar>
            <w:vAlign w:val="center"/>
          </w:tcPr>
          <w:p w14:paraId="6A416CF0" w14:textId="77777777" w:rsidR="00807C81" w:rsidRDefault="00E676D7" w:rsidP="003E0B36">
            <w:pPr>
              <w:jc w:val="center"/>
            </w:pPr>
            <w:r>
              <w:t>0..1</w:t>
            </w:r>
          </w:p>
        </w:tc>
        <w:tc>
          <w:tcPr>
            <w:tcW w:w="5580" w:type="dxa"/>
            <w:shd w:val="clear" w:color="auto" w:fill="FFFFFF"/>
            <w:tcMar>
              <w:top w:w="100" w:type="dxa"/>
              <w:left w:w="100" w:type="dxa"/>
              <w:bottom w:w="100" w:type="dxa"/>
              <w:right w:w="100" w:type="dxa"/>
            </w:tcMar>
          </w:tcPr>
          <w:p w14:paraId="6AFD248D" w14:textId="77777777" w:rsidR="00807C81" w:rsidRDefault="00E676D7" w:rsidP="003E0B36">
            <w:r>
              <w:t xml:space="preserve">The </w:t>
            </w:r>
            <w:r w:rsidRPr="00D8221A">
              <w:rPr>
                <w:rFonts w:ascii="Courier New" w:hAnsi="Courier New" w:cs="Courier New"/>
              </w:rPr>
              <w:t>Network_Interface</w:t>
            </w:r>
            <w:r>
              <w:t xml:space="preserve"> property permits the specification of the network interface to which the ARP cache entry belongs.</w:t>
            </w:r>
          </w:p>
        </w:tc>
      </w:tr>
    </w:tbl>
    <w:p w14:paraId="46B8D40A" w14:textId="28F8C83D" w:rsidR="00807C81" w:rsidRDefault="00807C81" w:rsidP="003E0B36"/>
    <w:p w14:paraId="3BAB5468" w14:textId="75376DF4" w:rsidR="00807C81" w:rsidRDefault="00E676D7" w:rsidP="003E0B36">
      <w:pPr>
        <w:pStyle w:val="Heading2"/>
      </w:pPr>
      <w:bookmarkStart w:id="138" w:name="_Toc433010836"/>
      <w:bookmarkStart w:id="139" w:name="_Toc433010940"/>
      <w:bookmarkStart w:id="140" w:name="_Toc433057334"/>
      <w:bookmarkStart w:id="141" w:name="_Toc433057565"/>
      <w:bookmarkStart w:id="142" w:name="_Toc449962140"/>
      <w:r>
        <w:t xml:space="preserve">ARPCacheEntryTypeType </w:t>
      </w:r>
      <w:bookmarkEnd w:id="138"/>
      <w:bookmarkEnd w:id="139"/>
      <w:bookmarkEnd w:id="140"/>
      <w:bookmarkEnd w:id="141"/>
      <w:r w:rsidR="00EB21C4">
        <w:t>Data Type</w:t>
      </w:r>
      <w:bookmarkEnd w:id="142"/>
    </w:p>
    <w:p w14:paraId="36D1EC47" w14:textId="3FE03D15" w:rsidR="00807C81" w:rsidRDefault="00E676D7" w:rsidP="003E0B36">
      <w:r>
        <w:t xml:space="preserve">The </w:t>
      </w:r>
      <w:r w:rsidRPr="00F505F4">
        <w:rPr>
          <w:rFonts w:ascii="Courier New" w:hAnsi="Courier New" w:cs="Courier New"/>
        </w:rPr>
        <w:t>ARPCacheEntryTypeType</w:t>
      </w:r>
      <w:r w:rsidR="008F3DFC">
        <w:t xml:space="preserve"> </w:t>
      </w:r>
      <w:r w:rsidR="00EB21C4">
        <w:t>data type</w:t>
      </w:r>
      <w:r w:rsidR="009F643B">
        <w:t xml:space="preserve"> </w:t>
      </w:r>
      <w:r w:rsidR="008F3DFC">
        <w:t xml:space="preserve">specifies </w:t>
      </w:r>
      <w:r w:rsidR="00D8221A">
        <w:t xml:space="preserve">an </w:t>
      </w:r>
      <w:r w:rsidR="008F3DFC">
        <w:t xml:space="preserve">ARP cache entry </w:t>
      </w:r>
      <w:r w:rsidR="00D8221A">
        <w:t>type</w:t>
      </w:r>
      <w:r w:rsidR="00D90F15">
        <w:t>. Its</w:t>
      </w:r>
      <w:r w:rsidR="00D8221A">
        <w:t xml:space="preserve"> core value SHOULD be a literal found in the </w:t>
      </w:r>
      <w:r w:rsidRPr="00F505F4">
        <w:rPr>
          <w:rFonts w:ascii="Courier New" w:hAnsi="Courier New" w:cs="Courier New"/>
        </w:rPr>
        <w:t>ARPCacheEntryTypeEnum</w:t>
      </w:r>
      <w:r>
        <w:t xml:space="preserve"> </w:t>
      </w:r>
      <w:r w:rsidR="009F643B">
        <w:t>enumeration</w:t>
      </w:r>
      <w:r>
        <w:t xml:space="preserve">. </w:t>
      </w:r>
      <w:r w:rsidR="00131F48">
        <w:t xml:space="preserve">It extends </w:t>
      </w:r>
      <w:r w:rsidR="00D8221A">
        <w:t xml:space="preserve">the </w:t>
      </w:r>
      <w:r w:rsidR="00D8221A" w:rsidRPr="000F76F8">
        <w:rPr>
          <w:rFonts w:ascii="Courier New" w:hAnsi="Courier New" w:cs="Courier New"/>
        </w:rPr>
        <w:t>BaseObjectPropertyType</w:t>
      </w:r>
      <w:r w:rsidR="00D8221A">
        <w:t xml:space="preserve"> </w:t>
      </w:r>
      <w:r w:rsidR="00EB21C4">
        <w:t>data type</w:t>
      </w:r>
      <w:r w:rsidR="00D8221A">
        <w:t xml:space="preserve">, </w:t>
      </w:r>
      <w:r w:rsidR="00B97A86">
        <w:t xml:space="preserve">in order to permit </w:t>
      </w:r>
      <w:r w:rsidR="00D8221A">
        <w:t>complex (i.e.</w:t>
      </w:r>
      <w:r w:rsidR="000D7B9D">
        <w:t>,</w:t>
      </w:r>
      <w:r w:rsidR="00D8221A">
        <w:t xml:space="preserve"> regular-expression based) specifications.</w:t>
      </w:r>
    </w:p>
    <w:p w14:paraId="2E62391C" w14:textId="77777777" w:rsidR="00807C81" w:rsidRDefault="00E676D7" w:rsidP="003E0B36">
      <w:pPr>
        <w:pStyle w:val="Heading2"/>
      </w:pPr>
      <w:bookmarkStart w:id="143" w:name="_Toc433010837"/>
      <w:bookmarkStart w:id="144" w:name="_Toc433010941"/>
      <w:bookmarkStart w:id="145" w:name="_Toc433057335"/>
      <w:bookmarkStart w:id="146" w:name="_Toc433057566"/>
      <w:bookmarkStart w:id="147" w:name="_Toc449962141"/>
      <w:r>
        <w:t>ARPCacheEntryTypeEnum Enumeration</w:t>
      </w:r>
      <w:bookmarkEnd w:id="143"/>
      <w:bookmarkEnd w:id="144"/>
      <w:bookmarkEnd w:id="145"/>
      <w:bookmarkEnd w:id="146"/>
      <w:bookmarkEnd w:id="147"/>
    </w:p>
    <w:p w14:paraId="59307126" w14:textId="307F6AA9" w:rsidR="007608E9" w:rsidRDefault="00E676D7" w:rsidP="003E0B36">
      <w:r>
        <w:t xml:space="preserve">The literals of the </w:t>
      </w:r>
      <w:r>
        <w:rPr>
          <w:rFonts w:ascii="Courier New" w:eastAsia="Courier New" w:hAnsi="Courier New" w:cs="Courier New"/>
        </w:rPr>
        <w:t>ARPCacheEntryTypeEnum</w:t>
      </w:r>
      <w:r w:rsidR="008F3DFC">
        <w:t xml:space="preserve"> enumeration are given in </w:t>
      </w:r>
      <w:r w:rsidR="00D8221A" w:rsidRPr="00D8221A">
        <w:rPr>
          <w:b/>
          <w:color w:val="0000EE"/>
        </w:rPr>
        <w:fldChar w:fldCharType="begin"/>
      </w:r>
      <w:r w:rsidR="00D8221A" w:rsidRPr="00D8221A">
        <w:rPr>
          <w:b/>
          <w:color w:val="0000EE"/>
        </w:rPr>
        <w:instrText xml:space="preserve"> REF _Ref437609068 \h  \* MERGEFORMAT </w:instrText>
      </w:r>
      <w:r w:rsidR="00D8221A" w:rsidRPr="00D8221A">
        <w:rPr>
          <w:b/>
          <w:color w:val="0000EE"/>
        </w:rPr>
      </w:r>
      <w:r w:rsidR="00D8221A" w:rsidRPr="00D8221A">
        <w:rPr>
          <w:b/>
          <w:color w:val="0000EE"/>
        </w:rPr>
        <w:fldChar w:fldCharType="separate"/>
      </w:r>
      <w:r w:rsidR="00D8221A" w:rsidRPr="00D8221A">
        <w:rPr>
          <w:b/>
          <w:color w:val="0000EE"/>
        </w:rPr>
        <w:t xml:space="preserve">Table </w:t>
      </w:r>
      <w:r w:rsidR="00D8221A" w:rsidRPr="00D8221A">
        <w:rPr>
          <w:b/>
          <w:noProof/>
          <w:color w:val="0000EE"/>
        </w:rPr>
        <w:t>3</w:t>
      </w:r>
      <w:r w:rsidR="00D8221A" w:rsidRPr="00D8221A">
        <w:rPr>
          <w:b/>
          <w:color w:val="0000EE"/>
        </w:rPr>
        <w:noBreakHyphen/>
      </w:r>
      <w:r w:rsidR="00D8221A" w:rsidRPr="00D8221A">
        <w:rPr>
          <w:b/>
          <w:noProof/>
          <w:color w:val="0000EE"/>
        </w:rPr>
        <w:t>3</w:t>
      </w:r>
      <w:r w:rsidR="00D8221A" w:rsidRPr="00D8221A">
        <w:rPr>
          <w:b/>
          <w:color w:val="0000EE"/>
        </w:rPr>
        <w:fldChar w:fldCharType="end"/>
      </w:r>
      <w:r>
        <w:t>.</w:t>
      </w:r>
    </w:p>
    <w:p w14:paraId="3271B0FF" w14:textId="2791131E" w:rsidR="007608E9" w:rsidRPr="007608E9" w:rsidRDefault="007608E9" w:rsidP="003E0B36"/>
    <w:p w14:paraId="6B7181D5" w14:textId="2A23852F" w:rsidR="00807C81" w:rsidRDefault="00E676D7" w:rsidP="003E0B36">
      <w:pPr>
        <w:pStyle w:val="tablecaption"/>
        <w:jc w:val="center"/>
      </w:pPr>
      <w:bookmarkStart w:id="148" w:name="_Ref437609068"/>
      <w:bookmarkStart w:id="149" w:name="_Ref433018408"/>
      <w:r>
        <w:t xml:space="preserve">Table </w:t>
      </w:r>
      <w:r w:rsidR="00934B5C">
        <w:fldChar w:fldCharType="begin"/>
      </w:r>
      <w:r w:rsidR="00934B5C">
        <w:instrText xml:space="preserve"> STYLEREF 1 \s </w:instrText>
      </w:r>
      <w:r w:rsidR="00934B5C">
        <w:fldChar w:fldCharType="separate"/>
      </w:r>
      <w:r w:rsidR="00196DC6">
        <w:rPr>
          <w:noProof/>
        </w:rPr>
        <w:t>3</w:t>
      </w:r>
      <w:r w:rsidR="00934B5C">
        <w:rPr>
          <w:noProof/>
        </w:rPr>
        <w:fldChar w:fldCharType="end"/>
      </w:r>
      <w:r>
        <w:noBreakHyphen/>
      </w:r>
      <w:r w:rsidR="00934B5C">
        <w:fldChar w:fldCharType="begin"/>
      </w:r>
      <w:r w:rsidR="00934B5C">
        <w:instrText xml:space="preserve"> SEQ Table \* ARABIC \s 1 </w:instrText>
      </w:r>
      <w:r w:rsidR="00934B5C">
        <w:fldChar w:fldCharType="separate"/>
      </w:r>
      <w:r w:rsidR="00196DC6">
        <w:rPr>
          <w:noProof/>
        </w:rPr>
        <w:t>3</w:t>
      </w:r>
      <w:r w:rsidR="00934B5C">
        <w:rPr>
          <w:noProof/>
        </w:rPr>
        <w:fldChar w:fldCharType="end"/>
      </w:r>
      <w:bookmarkEnd w:id="148"/>
      <w:r w:rsidR="005028A6">
        <w:t xml:space="preserve">. </w:t>
      </w:r>
      <w:r>
        <w:t xml:space="preserve">Literals of the </w:t>
      </w:r>
      <w:r>
        <w:rPr>
          <w:rFonts w:ascii="Courier New" w:eastAsia="Courier New" w:hAnsi="Courier New" w:cs="Courier New"/>
        </w:rPr>
        <w:t>ARPCacheEntryTypeEnum</w:t>
      </w:r>
      <w:r>
        <w:t xml:space="preserve"> enumeration</w:t>
      </w:r>
      <w:bookmarkEnd w:id="149"/>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6930"/>
      </w:tblGrid>
      <w:tr w:rsidR="00807C81" w14:paraId="43F15395" w14:textId="77777777" w:rsidTr="005028A6">
        <w:trPr>
          <w:jc w:val="center"/>
        </w:trPr>
        <w:tc>
          <w:tcPr>
            <w:tcW w:w="2430" w:type="dxa"/>
            <w:shd w:val="clear" w:color="auto" w:fill="BFBFBF"/>
            <w:tcMar>
              <w:top w:w="100" w:type="dxa"/>
              <w:left w:w="100" w:type="dxa"/>
              <w:bottom w:w="100" w:type="dxa"/>
              <w:right w:w="100" w:type="dxa"/>
            </w:tcMar>
          </w:tcPr>
          <w:p w14:paraId="7C8EBA57" w14:textId="77777777" w:rsidR="00807C81" w:rsidRDefault="00E676D7" w:rsidP="000D7B9D">
            <w:pPr>
              <w:rPr>
                <w:b/>
                <w:color w:val="000000"/>
              </w:rPr>
            </w:pPr>
            <w:r>
              <w:rPr>
                <w:b/>
                <w:color w:val="000000"/>
              </w:rPr>
              <w:t>Enumeration Literal</w:t>
            </w:r>
          </w:p>
        </w:tc>
        <w:tc>
          <w:tcPr>
            <w:tcW w:w="6930" w:type="dxa"/>
            <w:shd w:val="clear" w:color="auto" w:fill="BFBFBF"/>
            <w:tcMar>
              <w:top w:w="100" w:type="dxa"/>
              <w:left w:w="100" w:type="dxa"/>
              <w:bottom w:w="100" w:type="dxa"/>
              <w:right w:w="100" w:type="dxa"/>
            </w:tcMar>
          </w:tcPr>
          <w:p w14:paraId="0A8FA674" w14:textId="77777777" w:rsidR="00807C81" w:rsidRDefault="00E676D7" w:rsidP="008F0D45">
            <w:pPr>
              <w:rPr>
                <w:b/>
                <w:color w:val="000000"/>
              </w:rPr>
            </w:pPr>
            <w:r>
              <w:rPr>
                <w:b/>
                <w:color w:val="000000"/>
              </w:rPr>
              <w:t>Description</w:t>
            </w:r>
          </w:p>
        </w:tc>
      </w:tr>
      <w:tr w:rsidR="00807C81" w14:paraId="0126924C" w14:textId="77777777" w:rsidTr="005028A6">
        <w:trPr>
          <w:jc w:val="center"/>
        </w:trPr>
        <w:tc>
          <w:tcPr>
            <w:tcW w:w="2430" w:type="dxa"/>
            <w:shd w:val="clear" w:color="auto" w:fill="FFFFFF"/>
            <w:tcMar>
              <w:top w:w="100" w:type="dxa"/>
              <w:left w:w="100" w:type="dxa"/>
              <w:bottom w:w="100" w:type="dxa"/>
              <w:right w:w="100" w:type="dxa"/>
            </w:tcMar>
          </w:tcPr>
          <w:p w14:paraId="1C2051C0" w14:textId="77777777" w:rsidR="00807C81" w:rsidRDefault="00E676D7" w:rsidP="000D7B9D">
            <w:pPr>
              <w:rPr>
                <w:b/>
              </w:rPr>
            </w:pPr>
            <w:r>
              <w:rPr>
                <w:b/>
              </w:rPr>
              <w:t>static</w:t>
            </w:r>
          </w:p>
        </w:tc>
        <w:tc>
          <w:tcPr>
            <w:tcW w:w="6930" w:type="dxa"/>
            <w:shd w:val="clear" w:color="auto" w:fill="FFFFFF"/>
            <w:tcMar>
              <w:top w:w="100" w:type="dxa"/>
              <w:left w:w="100" w:type="dxa"/>
              <w:bottom w:w="100" w:type="dxa"/>
              <w:right w:w="100" w:type="dxa"/>
            </w:tcMar>
          </w:tcPr>
          <w:p w14:paraId="1EECE554" w14:textId="77777777" w:rsidR="00807C81" w:rsidRDefault="00E676D7" w:rsidP="008F0D45">
            <w:r>
              <w:t xml:space="preserve">The </w:t>
            </w:r>
            <w:r w:rsidRPr="005028A6">
              <w:rPr>
                <w:rFonts w:ascii="Courier New" w:hAnsi="Courier New" w:cs="Courier New"/>
              </w:rPr>
              <w:t>static</w:t>
            </w:r>
            <w:r>
              <w:t xml:space="preserve"> value specifies an IP address/physical address pair that was manually added to the cache table for a device and is kept in the cache on a permanent basis.</w:t>
            </w:r>
          </w:p>
        </w:tc>
      </w:tr>
      <w:tr w:rsidR="00807C81" w14:paraId="35138D16" w14:textId="77777777" w:rsidTr="005028A6">
        <w:trPr>
          <w:jc w:val="center"/>
        </w:trPr>
        <w:tc>
          <w:tcPr>
            <w:tcW w:w="2430" w:type="dxa"/>
            <w:shd w:val="clear" w:color="auto" w:fill="FFFFFF"/>
            <w:tcMar>
              <w:top w:w="100" w:type="dxa"/>
              <w:left w:w="100" w:type="dxa"/>
              <w:bottom w:w="100" w:type="dxa"/>
              <w:right w:w="100" w:type="dxa"/>
            </w:tcMar>
          </w:tcPr>
          <w:p w14:paraId="3FC72BBA" w14:textId="77777777" w:rsidR="00807C81" w:rsidRDefault="00E676D7" w:rsidP="000D7B9D">
            <w:pPr>
              <w:rPr>
                <w:b/>
              </w:rPr>
            </w:pPr>
            <w:r>
              <w:rPr>
                <w:b/>
              </w:rPr>
              <w:lastRenderedPageBreak/>
              <w:t>dynamic</w:t>
            </w:r>
          </w:p>
        </w:tc>
        <w:tc>
          <w:tcPr>
            <w:tcW w:w="6930" w:type="dxa"/>
            <w:shd w:val="clear" w:color="auto" w:fill="FFFFFF"/>
            <w:tcMar>
              <w:top w:w="100" w:type="dxa"/>
              <w:left w:w="100" w:type="dxa"/>
              <w:bottom w:w="100" w:type="dxa"/>
              <w:right w:w="100" w:type="dxa"/>
            </w:tcMar>
          </w:tcPr>
          <w:p w14:paraId="56E5484D" w14:textId="77777777" w:rsidR="00807C81" w:rsidRDefault="00E676D7" w:rsidP="008F0D45">
            <w:r>
              <w:t xml:space="preserve">The </w:t>
            </w:r>
            <w:r w:rsidRPr="005028A6">
              <w:rPr>
                <w:rFonts w:ascii="Courier New" w:hAnsi="Courier New" w:cs="Courier New"/>
              </w:rPr>
              <w:t>dynamic</w:t>
            </w:r>
            <w:r>
              <w:t xml:space="preserve"> value specifies an IP address/physical address pair added to the cache automatically as a result of successfully-completed past ARP resolutions.</w:t>
            </w:r>
          </w:p>
        </w:tc>
      </w:tr>
    </w:tbl>
    <w:p w14:paraId="4A185A09" w14:textId="77777777" w:rsidR="00807C81" w:rsidRDefault="00807C81"/>
    <w:p w14:paraId="2342EB54" w14:textId="77777777" w:rsidR="00807C81" w:rsidRDefault="00807C81">
      <w:pPr>
        <w:sectPr w:rsidR="00807C81" w:rsidSect="003E0B36">
          <w:footerReference w:type="default" r:id="rId42"/>
          <w:pgSz w:w="15840" w:h="12240"/>
          <w:pgMar w:top="1440" w:right="1440" w:bottom="1440" w:left="1440" w:header="720" w:footer="720" w:gutter="0"/>
          <w:cols w:space="720"/>
        </w:sectPr>
      </w:pPr>
    </w:p>
    <w:p w14:paraId="594ACA1C" w14:textId="2C71C3C0" w:rsidR="007E76CB" w:rsidRDefault="00E676D7" w:rsidP="003E0B36">
      <w:pPr>
        <w:pStyle w:val="Heading1"/>
      </w:pPr>
      <w:bookmarkStart w:id="150" w:name="_Ref428537416"/>
      <w:bookmarkStart w:id="151" w:name="_Toc433010838"/>
      <w:bookmarkStart w:id="152" w:name="_Toc433010942"/>
      <w:bookmarkStart w:id="153" w:name="_Toc433057336"/>
      <w:bookmarkStart w:id="154" w:name="_Toc433057567"/>
      <w:bookmarkStart w:id="155" w:name="_Toc449962142"/>
      <w:r w:rsidRPr="00FD22AC">
        <w:lastRenderedPageBreak/>
        <w:t>Conformance</w:t>
      </w:r>
      <w:bookmarkEnd w:id="112"/>
      <w:bookmarkEnd w:id="113"/>
      <w:bookmarkEnd w:id="150"/>
      <w:bookmarkEnd w:id="151"/>
      <w:bookmarkEnd w:id="152"/>
      <w:bookmarkEnd w:id="153"/>
      <w:bookmarkEnd w:id="154"/>
      <w:bookmarkEnd w:id="155"/>
    </w:p>
    <w:p w14:paraId="014B95FB" w14:textId="77777777" w:rsidR="007E76CB" w:rsidRDefault="00E676D7" w:rsidP="003E0B36">
      <w:r>
        <w:t>Implementations have discretion over which parts (components, properties, extensions, controlled vocabularies, etc.) of CybOX they implement (e.g., Observable/Object).</w:t>
      </w:r>
    </w:p>
    <w:p w14:paraId="4BC5722F" w14:textId="2492C776" w:rsidR="007E76CB" w:rsidDel="000D7B9D" w:rsidRDefault="000D7B9D" w:rsidP="003E0B36">
      <w:pPr>
        <w:rPr>
          <w:del w:id="156" w:author="Roberge, Robert J" w:date="2016-03-11T14:36:00Z"/>
        </w:rPr>
      </w:pPr>
      <w:ins w:id="157" w:author="Roberge, Robert J" w:date="2016-03-11T14:36:00Z">
        <w:r w:rsidDel="000D7B9D">
          <w:t xml:space="preserve"> </w:t>
        </w:r>
      </w:ins>
      <w:del w:id="158" w:author="Roberge, Robert J" w:date="2016-03-11T14:36:00Z">
        <w:r w:rsidR="00E676D7" w:rsidDel="000D7B9D">
          <w:delText xml:space="preserve"> </w:delText>
        </w:r>
      </w:del>
    </w:p>
    <w:p w14:paraId="70BA5129" w14:textId="68A57582" w:rsidR="007E76CB" w:rsidRDefault="00E676D7" w:rsidP="003E0B36">
      <w:r>
        <w:t xml:space="preserve">[1] Conformant implementations must conform to all normative structural specifications of the UML model </w:t>
      </w:r>
      <w:del w:id="159" w:author="Roberge, Robert J" w:date="2016-03-11T14:36:00Z">
        <w:r w:rsidDel="000D7B9D">
          <w:delText xml:space="preserve">or </w:delText>
        </w:r>
      </w:del>
      <w:ins w:id="160" w:author="Roberge, Robert J" w:date="2016-03-11T14:36:00Z">
        <w:r w:rsidR="000D7B9D">
          <w:t xml:space="preserve">and to </w:t>
        </w:r>
      </w:ins>
      <w:r>
        <w:t>additional normative statements within this document that apply to the portions of CybOX they implement (e.g., implementers of the entire Observable class must conform to all normative structural specifications of the UML model regarding the Observable class</w:t>
      </w:r>
      <w:ins w:id="161" w:author="Roberge, Robert J" w:date="2016-03-11T14:36:00Z">
        <w:r w:rsidR="000D7B9D">
          <w:t>,</w:t>
        </w:r>
      </w:ins>
      <w:r>
        <w:t xml:space="preserve"> </w:t>
      </w:r>
      <w:del w:id="162" w:author="Roberge, Robert J" w:date="2016-03-11T14:36:00Z">
        <w:r w:rsidDel="000D7B9D">
          <w:delText xml:space="preserve">or </w:delText>
        </w:r>
      </w:del>
      <w:ins w:id="163" w:author="Roberge, Robert J" w:date="2016-03-11T14:36:00Z">
        <w:r w:rsidR="000D7B9D">
          <w:t xml:space="preserve">and to </w:t>
        </w:r>
      </w:ins>
      <w:r>
        <w:t>additional normative statements contained in the document that describes the Observable class).</w:t>
      </w:r>
    </w:p>
    <w:p w14:paraId="36C88044" w14:textId="4EEBBBFF" w:rsidR="007E76CB" w:rsidDel="000D7B9D" w:rsidRDefault="000D7B9D" w:rsidP="003E0B36">
      <w:pPr>
        <w:rPr>
          <w:del w:id="164" w:author="Roberge, Robert J" w:date="2016-03-11T14:36:00Z"/>
        </w:rPr>
      </w:pPr>
      <w:ins w:id="165" w:author="Roberge, Robert J" w:date="2016-03-11T14:36:00Z">
        <w:r w:rsidDel="000D7B9D">
          <w:t xml:space="preserve"> </w:t>
        </w:r>
      </w:ins>
      <w:del w:id="166" w:author="Roberge, Robert J" w:date="2016-03-11T14:36:00Z">
        <w:r w:rsidR="00E676D7" w:rsidDel="000D7B9D">
          <w:delText xml:space="preserve"> </w:delText>
        </w:r>
      </w:del>
    </w:p>
    <w:p w14:paraId="44ED799C" w14:textId="662FE2FE" w:rsidR="007E76CB" w:rsidRDefault="00E676D7" w:rsidP="003E0B36">
      <w:r>
        <w:t xml:space="preserve">[2] Conformant implementations are free to ignore normative structural specifications of the UML model </w:t>
      </w:r>
      <w:del w:id="167" w:author="Roberge, Robert J" w:date="2016-03-11T14:36:00Z">
        <w:r w:rsidDel="000D7B9D">
          <w:delText xml:space="preserve">or </w:delText>
        </w:r>
      </w:del>
      <w:ins w:id="168" w:author="Roberge, Robert J" w:date="2016-03-11T14:36:00Z">
        <w:r w:rsidR="000D7B9D">
          <w:t xml:space="preserve">and any </w:t>
        </w:r>
      </w:ins>
      <w:r>
        <w:t>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w:t>
      </w:r>
      <w:ins w:id="169" w:author="Roberge, Robert J" w:date="2016-03-11T14:37:00Z">
        <w:r w:rsidR="000D7B9D">
          <w:t>,</w:t>
        </w:r>
      </w:ins>
      <w:r>
        <w:t xml:space="preserve"> </w:t>
      </w:r>
      <w:del w:id="170" w:author="Roberge, Robert J" w:date="2016-03-11T14:37:00Z">
        <w:r w:rsidDel="000D7B9D">
          <w:delText xml:space="preserve">or </w:delText>
        </w:r>
      </w:del>
      <w:ins w:id="171" w:author="Roberge, Robert J" w:date="2016-03-11T14:37:00Z">
        <w:r w:rsidR="000D7B9D">
          <w:t xml:space="preserve">and any </w:t>
        </w:r>
      </w:ins>
      <w:r>
        <w:t>additional normative statements contained in the document that describes the Observable class).</w:t>
      </w:r>
    </w:p>
    <w:p w14:paraId="655F2565" w14:textId="27BF568F" w:rsidR="007E76CB" w:rsidDel="000D7B9D" w:rsidRDefault="00E676D7" w:rsidP="003E0B36">
      <w:pPr>
        <w:rPr>
          <w:del w:id="172" w:author="Roberge, Robert J" w:date="2016-03-11T14:36:00Z"/>
        </w:rPr>
      </w:pPr>
      <w:del w:id="173" w:author="Roberge, Robert J" w:date="2016-03-11T14:36:00Z">
        <w:r w:rsidDel="000D7B9D">
          <w:delText xml:space="preserve"> </w:delText>
        </w:r>
      </w:del>
    </w:p>
    <w:p w14:paraId="0E2A77B9" w14:textId="77777777" w:rsidR="007E76CB" w:rsidRPr="00E304F9" w:rsidRDefault="00E676D7" w:rsidP="003E0B36">
      <w:r>
        <w:t>The conformance section of this document is intentionally broad and attempts to reiterate what already exists in this document.</w:t>
      </w:r>
    </w:p>
    <w:p w14:paraId="60C0E031" w14:textId="77777777" w:rsidR="00E36BAD" w:rsidRDefault="00E36BAD" w:rsidP="00E36BAD">
      <w:pPr>
        <w:pStyle w:val="AppendixHeading1"/>
        <w:numPr>
          <w:ilvl w:val="0"/>
          <w:numId w:val="13"/>
        </w:numPr>
      </w:pPr>
      <w:bookmarkStart w:id="174" w:name="_Toc449961966"/>
      <w:bookmarkStart w:id="175" w:name="_Toc449962143"/>
      <w:r>
        <w:lastRenderedPageBreak/>
        <w:t>Acknowledgments</w:t>
      </w:r>
      <w:bookmarkEnd w:id="174"/>
      <w:bookmarkEnd w:id="175"/>
    </w:p>
    <w:p w14:paraId="3DE235C9" w14:textId="0FB55209" w:rsidR="007E76CB" w:rsidRDefault="00E676D7" w:rsidP="008F0D45">
      <w:pPr>
        <w:spacing w:after="240"/>
      </w:pPr>
      <w:r>
        <w:t>The following individuals have participated in the creation of this specification and are gratefully acknowledged</w:t>
      </w:r>
      <w:r w:rsidR="003E0B36">
        <w:t>.</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C34631" w:rsidRPr="0019172A" w14:paraId="7A6E0876" w14:textId="77777777" w:rsidTr="00C81B33">
        <w:tc>
          <w:tcPr>
            <w:tcW w:w="5035" w:type="dxa"/>
          </w:tcPr>
          <w:p w14:paraId="0C0FAE20" w14:textId="77777777" w:rsidR="00C34631" w:rsidRPr="0019172A" w:rsidRDefault="00C34631" w:rsidP="00C81B33">
            <w:pPr>
              <w:rPr>
                <w:b/>
              </w:rPr>
            </w:pPr>
            <w:r w:rsidRPr="0019172A">
              <w:rPr>
                <w:b/>
              </w:rPr>
              <w:t>Aetna</w:t>
            </w:r>
          </w:p>
          <w:p w14:paraId="5097AB5C" w14:textId="77777777" w:rsidR="00C34631" w:rsidRPr="0019172A" w:rsidRDefault="00C34631" w:rsidP="00C81B33">
            <w:r w:rsidRPr="0019172A">
              <w:t xml:space="preserve">    David Crawford</w:t>
            </w:r>
          </w:p>
          <w:p w14:paraId="6595C8ED" w14:textId="77777777" w:rsidR="00C34631" w:rsidRPr="0019172A" w:rsidRDefault="00C34631" w:rsidP="00C81B33">
            <w:pPr>
              <w:rPr>
                <w:b/>
                <w:color w:val="000000"/>
              </w:rPr>
            </w:pPr>
            <w:r w:rsidRPr="0019172A">
              <w:rPr>
                <w:b/>
                <w:color w:val="000000"/>
              </w:rPr>
              <w:t>AIT Austrian Institute of Technology</w:t>
            </w:r>
          </w:p>
          <w:p w14:paraId="3E4A2A81" w14:textId="77777777" w:rsidR="00C34631" w:rsidRPr="0019172A" w:rsidRDefault="00C34631" w:rsidP="00C81B33">
            <w:r w:rsidRPr="0019172A">
              <w:t xml:space="preserve">    Roman Fiedler</w:t>
            </w:r>
          </w:p>
          <w:p w14:paraId="3E4D5AC0" w14:textId="77777777" w:rsidR="00C34631" w:rsidRPr="0019172A" w:rsidRDefault="00C34631" w:rsidP="00C81B33">
            <w:r w:rsidRPr="0019172A">
              <w:t xml:space="preserve">    Florian </w:t>
            </w:r>
            <w:proofErr w:type="spellStart"/>
            <w:r w:rsidRPr="0019172A">
              <w:t>Skopik</w:t>
            </w:r>
            <w:proofErr w:type="spellEnd"/>
          </w:p>
          <w:p w14:paraId="389F40F5" w14:textId="77777777" w:rsidR="00C34631" w:rsidRPr="0019172A" w:rsidRDefault="00C34631" w:rsidP="00C81B33">
            <w:pPr>
              <w:rPr>
                <w:b/>
                <w:color w:val="000000"/>
              </w:rPr>
            </w:pPr>
            <w:r w:rsidRPr="0019172A">
              <w:rPr>
                <w:b/>
                <w:color w:val="000000"/>
              </w:rPr>
              <w:t>Australia and New Ze</w:t>
            </w:r>
            <w:bookmarkStart w:id="176" w:name="_GoBack"/>
            <w:bookmarkEnd w:id="176"/>
            <w:r w:rsidRPr="0019172A">
              <w:rPr>
                <w:b/>
                <w:color w:val="000000"/>
              </w:rPr>
              <w:t>aland Banking Group (ANZ Bank)</w:t>
            </w:r>
          </w:p>
          <w:p w14:paraId="508BBC3D" w14:textId="77777777" w:rsidR="00C34631" w:rsidRPr="0019172A" w:rsidRDefault="00C34631" w:rsidP="00C81B33">
            <w:r w:rsidRPr="0019172A">
              <w:t xml:space="preserve">    Dean Thompson</w:t>
            </w:r>
          </w:p>
          <w:p w14:paraId="1BC143B5" w14:textId="77777777" w:rsidR="00C34631" w:rsidRPr="0019172A" w:rsidRDefault="00C34631" w:rsidP="00C81B33">
            <w:pPr>
              <w:rPr>
                <w:b/>
              </w:rPr>
            </w:pPr>
            <w:r w:rsidRPr="0019172A">
              <w:rPr>
                <w:b/>
              </w:rPr>
              <w:t>Blue Coat Systems, Inc.</w:t>
            </w:r>
          </w:p>
          <w:p w14:paraId="604F3E89" w14:textId="77777777" w:rsidR="00C34631" w:rsidRPr="0019172A" w:rsidRDefault="00C34631" w:rsidP="00C81B33">
            <w:r w:rsidRPr="0019172A">
              <w:t xml:space="preserve">    Owen Johnson</w:t>
            </w:r>
          </w:p>
          <w:p w14:paraId="5B1EE80F" w14:textId="77777777" w:rsidR="00C34631" w:rsidRPr="0019172A" w:rsidRDefault="00C34631" w:rsidP="00C81B33">
            <w:r w:rsidRPr="0019172A">
              <w:t xml:space="preserve">    Bret Jordan</w:t>
            </w:r>
          </w:p>
          <w:p w14:paraId="4BB95C91" w14:textId="77777777" w:rsidR="00C34631" w:rsidRPr="0019172A" w:rsidRDefault="00C34631" w:rsidP="00C81B33">
            <w:pPr>
              <w:rPr>
                <w:b/>
              </w:rPr>
            </w:pPr>
            <w:r w:rsidRPr="0019172A">
              <w:rPr>
                <w:b/>
              </w:rPr>
              <w:t>Century Link</w:t>
            </w:r>
          </w:p>
          <w:p w14:paraId="21210DB4" w14:textId="77777777" w:rsidR="00C34631" w:rsidRPr="0019172A" w:rsidRDefault="00C34631" w:rsidP="00C81B33">
            <w:r w:rsidRPr="0019172A">
              <w:t xml:space="preserve">    Cory Kennedy</w:t>
            </w:r>
          </w:p>
          <w:p w14:paraId="0C1782DE" w14:textId="77777777" w:rsidR="00C34631" w:rsidRPr="0019172A" w:rsidRDefault="00C34631" w:rsidP="00C81B33">
            <w:pPr>
              <w:rPr>
                <w:b/>
              </w:rPr>
            </w:pPr>
            <w:r w:rsidRPr="0019172A">
              <w:rPr>
                <w:b/>
              </w:rPr>
              <w:t>CIRCL</w:t>
            </w:r>
          </w:p>
          <w:p w14:paraId="7D043545" w14:textId="77777777" w:rsidR="00C34631" w:rsidRPr="0019172A" w:rsidRDefault="00C34631" w:rsidP="00C81B33">
            <w:r w:rsidRPr="0019172A">
              <w:rPr>
                <w:b/>
              </w:rPr>
              <w:t xml:space="preserve">    </w:t>
            </w:r>
            <w:r w:rsidRPr="0019172A">
              <w:t xml:space="preserve">Alexandre </w:t>
            </w:r>
            <w:proofErr w:type="spellStart"/>
            <w:r w:rsidRPr="0019172A">
              <w:t>Dulaunoy</w:t>
            </w:r>
            <w:proofErr w:type="spellEnd"/>
          </w:p>
          <w:p w14:paraId="257C81DE" w14:textId="77777777" w:rsidR="00C34631" w:rsidRPr="0019172A" w:rsidRDefault="00C34631" w:rsidP="00C81B33">
            <w:r w:rsidRPr="0019172A">
              <w:t xml:space="preserve">    </w:t>
            </w:r>
            <w:proofErr w:type="spellStart"/>
            <w:r w:rsidRPr="0019172A">
              <w:t>Andras</w:t>
            </w:r>
            <w:proofErr w:type="spellEnd"/>
            <w:r w:rsidRPr="0019172A">
              <w:t xml:space="preserve"> </w:t>
            </w:r>
            <w:proofErr w:type="spellStart"/>
            <w:r w:rsidRPr="0019172A">
              <w:t>Iklody</w:t>
            </w:r>
            <w:proofErr w:type="spellEnd"/>
            <w:r w:rsidRPr="0019172A">
              <w:t xml:space="preserve">    </w:t>
            </w:r>
          </w:p>
          <w:p w14:paraId="348EE768" w14:textId="77777777" w:rsidR="00C34631" w:rsidRPr="0019172A" w:rsidRDefault="00C34631" w:rsidP="00C81B33">
            <w:pPr>
              <w:rPr>
                <w:color w:val="000000"/>
              </w:rPr>
            </w:pPr>
            <w:r w:rsidRPr="0019172A">
              <w:rPr>
                <w:color w:val="000000"/>
              </w:rPr>
              <w:t xml:space="preserve">    </w:t>
            </w:r>
            <w:proofErr w:type="spellStart"/>
            <w:r w:rsidRPr="0019172A">
              <w:rPr>
                <w:color w:val="000000"/>
              </w:rPr>
              <w:t>Raphaël</w:t>
            </w:r>
            <w:proofErr w:type="spellEnd"/>
            <w:r w:rsidRPr="0019172A">
              <w:rPr>
                <w:color w:val="000000"/>
              </w:rPr>
              <w:t xml:space="preserve"> </w:t>
            </w:r>
            <w:proofErr w:type="spellStart"/>
            <w:r w:rsidRPr="0019172A">
              <w:rPr>
                <w:color w:val="000000"/>
              </w:rPr>
              <w:t>Vinot</w:t>
            </w:r>
            <w:proofErr w:type="spellEnd"/>
          </w:p>
          <w:p w14:paraId="69505EBD" w14:textId="77777777" w:rsidR="00C34631" w:rsidRPr="0019172A" w:rsidRDefault="00C34631" w:rsidP="00C81B33">
            <w:pPr>
              <w:rPr>
                <w:b/>
              </w:rPr>
            </w:pPr>
            <w:r w:rsidRPr="0019172A">
              <w:rPr>
                <w:b/>
              </w:rPr>
              <w:t>Citrix Systems</w:t>
            </w:r>
          </w:p>
          <w:p w14:paraId="4B4F7052" w14:textId="77777777" w:rsidR="00C34631" w:rsidRPr="0019172A" w:rsidRDefault="00C34631" w:rsidP="00C81B33">
            <w:r w:rsidRPr="0019172A">
              <w:t xml:space="preserve">    Joey </w:t>
            </w:r>
            <w:proofErr w:type="spellStart"/>
            <w:r w:rsidRPr="0019172A">
              <w:t>Peloquin</w:t>
            </w:r>
            <w:proofErr w:type="spellEnd"/>
          </w:p>
          <w:p w14:paraId="4194D6B3" w14:textId="77777777" w:rsidR="00C34631" w:rsidRPr="0019172A" w:rsidRDefault="00C34631" w:rsidP="00C81B33">
            <w:pPr>
              <w:rPr>
                <w:b/>
              </w:rPr>
            </w:pPr>
            <w:r w:rsidRPr="0019172A">
              <w:rPr>
                <w:b/>
              </w:rPr>
              <w:t>Dell</w:t>
            </w:r>
          </w:p>
          <w:p w14:paraId="05FD73DD" w14:textId="77777777" w:rsidR="00C34631" w:rsidRPr="0019172A" w:rsidRDefault="00C34631" w:rsidP="00C81B33">
            <w:r w:rsidRPr="0019172A">
              <w:t xml:space="preserve">    Will </w:t>
            </w:r>
            <w:proofErr w:type="spellStart"/>
            <w:r w:rsidRPr="0019172A">
              <w:t>Urbanski</w:t>
            </w:r>
            <w:proofErr w:type="spellEnd"/>
          </w:p>
          <w:p w14:paraId="675288CD" w14:textId="77777777" w:rsidR="00C34631" w:rsidRPr="0019172A" w:rsidRDefault="00C34631" w:rsidP="00C81B33">
            <w:r w:rsidRPr="0019172A">
              <w:t xml:space="preserve">    Jeff Williams</w:t>
            </w:r>
          </w:p>
          <w:p w14:paraId="6456FE0E" w14:textId="77777777" w:rsidR="00C34631" w:rsidRPr="0019172A" w:rsidRDefault="00C34631" w:rsidP="00C81B33">
            <w:pPr>
              <w:rPr>
                <w:b/>
              </w:rPr>
            </w:pPr>
            <w:r w:rsidRPr="0019172A">
              <w:rPr>
                <w:b/>
              </w:rPr>
              <w:t>DTCC</w:t>
            </w:r>
          </w:p>
          <w:p w14:paraId="785D5A44" w14:textId="77777777" w:rsidR="00C34631" w:rsidRPr="0019172A" w:rsidRDefault="00C34631" w:rsidP="00C81B33">
            <w:r w:rsidRPr="0019172A">
              <w:t xml:space="preserve">    Dan Brown</w:t>
            </w:r>
          </w:p>
          <w:p w14:paraId="305CD439" w14:textId="77777777" w:rsidR="00C34631" w:rsidRPr="0019172A" w:rsidRDefault="00C34631" w:rsidP="00C81B33">
            <w:r w:rsidRPr="0019172A">
              <w:t xml:space="preserve">    Gordon Hundley</w:t>
            </w:r>
          </w:p>
          <w:p w14:paraId="7446495F" w14:textId="77777777" w:rsidR="00C34631" w:rsidRPr="0019172A" w:rsidRDefault="00C34631" w:rsidP="00C81B33">
            <w:r w:rsidRPr="0019172A">
              <w:t xml:space="preserve">    Chris </w:t>
            </w:r>
            <w:proofErr w:type="spellStart"/>
            <w:r w:rsidRPr="0019172A">
              <w:t>Koutras</w:t>
            </w:r>
            <w:proofErr w:type="spellEnd"/>
          </w:p>
          <w:p w14:paraId="4779CA55" w14:textId="77777777" w:rsidR="00C34631" w:rsidRPr="0019172A" w:rsidRDefault="00C34631" w:rsidP="00C81B33">
            <w:pPr>
              <w:rPr>
                <w:b/>
              </w:rPr>
            </w:pPr>
            <w:r w:rsidRPr="0019172A">
              <w:rPr>
                <w:b/>
              </w:rPr>
              <w:t>EMC</w:t>
            </w:r>
          </w:p>
          <w:p w14:paraId="2653EC6E" w14:textId="77777777" w:rsidR="00C34631" w:rsidRPr="0019172A" w:rsidRDefault="00C34631" w:rsidP="00C81B33">
            <w:r w:rsidRPr="0019172A">
              <w:t xml:space="preserve">    Robert Griffin</w:t>
            </w:r>
          </w:p>
          <w:p w14:paraId="7CA211B9" w14:textId="77777777" w:rsidR="00C34631" w:rsidRPr="0019172A" w:rsidRDefault="00C34631" w:rsidP="00C81B33">
            <w:r w:rsidRPr="0019172A">
              <w:t xml:space="preserve">    Jeff Odom</w:t>
            </w:r>
          </w:p>
          <w:p w14:paraId="708ED745" w14:textId="77777777" w:rsidR="00C34631" w:rsidRPr="0019172A" w:rsidRDefault="00C34631" w:rsidP="00C81B33">
            <w:r w:rsidRPr="0019172A">
              <w:t xml:space="preserve">    Ravi </w:t>
            </w:r>
            <w:proofErr w:type="spellStart"/>
            <w:r w:rsidRPr="0019172A">
              <w:t>Sharda</w:t>
            </w:r>
            <w:proofErr w:type="spellEnd"/>
          </w:p>
          <w:p w14:paraId="32E57604" w14:textId="77777777" w:rsidR="00C34631" w:rsidRPr="0019172A" w:rsidRDefault="00C34631" w:rsidP="00C81B33">
            <w:pPr>
              <w:rPr>
                <w:b/>
                <w:color w:val="000000"/>
              </w:rPr>
            </w:pPr>
            <w:r w:rsidRPr="0019172A">
              <w:rPr>
                <w:b/>
                <w:color w:val="000000"/>
              </w:rPr>
              <w:t>Financial Services Information Sharing and Analysis Center (FS-ISAC)</w:t>
            </w:r>
          </w:p>
          <w:p w14:paraId="27ED4C59" w14:textId="77777777" w:rsidR="00C34631" w:rsidRPr="0019172A" w:rsidRDefault="00C34631" w:rsidP="00C81B33">
            <w:pPr>
              <w:rPr>
                <w:color w:val="000000"/>
              </w:rPr>
            </w:pPr>
            <w:r w:rsidRPr="0019172A">
              <w:rPr>
                <w:b/>
                <w:color w:val="000000"/>
              </w:rPr>
              <w:t xml:space="preserve">    </w:t>
            </w:r>
            <w:r w:rsidRPr="0019172A">
              <w:rPr>
                <w:color w:val="000000"/>
              </w:rPr>
              <w:t xml:space="preserve">David </w:t>
            </w:r>
            <w:proofErr w:type="spellStart"/>
            <w:r w:rsidRPr="0019172A">
              <w:rPr>
                <w:color w:val="000000"/>
              </w:rPr>
              <w:t>Eilken</w:t>
            </w:r>
            <w:proofErr w:type="spellEnd"/>
          </w:p>
          <w:p w14:paraId="5596C474" w14:textId="77777777" w:rsidR="00C34631" w:rsidRPr="0019172A" w:rsidRDefault="00C34631" w:rsidP="00C81B33">
            <w:pPr>
              <w:rPr>
                <w:color w:val="000000"/>
              </w:rPr>
            </w:pPr>
            <w:r w:rsidRPr="0019172A">
              <w:rPr>
                <w:color w:val="000000"/>
              </w:rPr>
              <w:t xml:space="preserve">    Chris Ricard</w:t>
            </w:r>
          </w:p>
          <w:p w14:paraId="13FB72FB" w14:textId="77777777" w:rsidR="00C34631" w:rsidRPr="0019172A" w:rsidRDefault="00C34631" w:rsidP="00C81B33">
            <w:pPr>
              <w:rPr>
                <w:b/>
                <w:color w:val="000000"/>
              </w:rPr>
            </w:pPr>
            <w:r w:rsidRPr="0019172A">
              <w:rPr>
                <w:b/>
                <w:color w:val="000000"/>
              </w:rPr>
              <w:t>Fortinet Inc.</w:t>
            </w:r>
          </w:p>
          <w:p w14:paraId="3076BCAF" w14:textId="77777777" w:rsidR="00C34631" w:rsidRPr="0019172A" w:rsidRDefault="00C34631" w:rsidP="00C81B33">
            <w:pPr>
              <w:rPr>
                <w:color w:val="000000"/>
              </w:rPr>
            </w:pPr>
            <w:r w:rsidRPr="0019172A">
              <w:rPr>
                <w:color w:val="000000"/>
              </w:rPr>
              <w:t xml:space="preserve">    Gavin Chow</w:t>
            </w:r>
          </w:p>
          <w:p w14:paraId="56315393" w14:textId="77777777" w:rsidR="00C34631" w:rsidRPr="0019172A" w:rsidRDefault="00C34631" w:rsidP="00C81B33">
            <w:pPr>
              <w:rPr>
                <w:color w:val="000000"/>
              </w:rPr>
            </w:pPr>
            <w:r w:rsidRPr="0019172A">
              <w:rPr>
                <w:color w:val="000000"/>
              </w:rPr>
              <w:t xml:space="preserve">    Kenichi </w:t>
            </w:r>
            <w:proofErr w:type="spellStart"/>
            <w:r w:rsidRPr="0019172A">
              <w:rPr>
                <w:color w:val="000000"/>
              </w:rPr>
              <w:t>Terashita</w:t>
            </w:r>
            <w:proofErr w:type="spellEnd"/>
          </w:p>
          <w:p w14:paraId="3D600B9D" w14:textId="77777777" w:rsidR="00C34631" w:rsidRPr="0019172A" w:rsidRDefault="00C34631" w:rsidP="00C81B33">
            <w:pPr>
              <w:rPr>
                <w:b/>
                <w:color w:val="000000"/>
              </w:rPr>
            </w:pPr>
            <w:r w:rsidRPr="0019172A">
              <w:rPr>
                <w:b/>
                <w:color w:val="000000"/>
              </w:rPr>
              <w:lastRenderedPageBreak/>
              <w:t>Fujitsu Limited</w:t>
            </w:r>
          </w:p>
          <w:p w14:paraId="28AA5E61" w14:textId="77777777" w:rsidR="00C34631" w:rsidRPr="0019172A" w:rsidRDefault="00C34631" w:rsidP="00C81B33">
            <w:pPr>
              <w:rPr>
                <w:color w:val="000000"/>
              </w:rPr>
            </w:pPr>
            <w:r w:rsidRPr="0019172A">
              <w:rPr>
                <w:color w:val="000000"/>
              </w:rPr>
              <w:t xml:space="preserve">    Neil Edwards</w:t>
            </w:r>
          </w:p>
          <w:p w14:paraId="2AF368A3" w14:textId="77777777" w:rsidR="00C34631" w:rsidRPr="0019172A" w:rsidRDefault="00C34631" w:rsidP="00C81B33">
            <w:pPr>
              <w:rPr>
                <w:color w:val="000000"/>
              </w:rPr>
            </w:pPr>
            <w:r w:rsidRPr="0019172A">
              <w:rPr>
                <w:color w:val="000000"/>
              </w:rPr>
              <w:t xml:space="preserve">    Frederick Hirsch</w:t>
            </w:r>
          </w:p>
          <w:p w14:paraId="5701EDEF" w14:textId="77777777" w:rsidR="00C34631" w:rsidRPr="0019172A" w:rsidRDefault="00C34631" w:rsidP="00C81B33">
            <w:pPr>
              <w:rPr>
                <w:color w:val="000000"/>
              </w:rPr>
            </w:pPr>
            <w:r w:rsidRPr="0019172A">
              <w:rPr>
                <w:color w:val="000000"/>
              </w:rPr>
              <w:t xml:space="preserve">    </w:t>
            </w:r>
            <w:proofErr w:type="spellStart"/>
            <w:r w:rsidRPr="0019172A">
              <w:rPr>
                <w:color w:val="000000"/>
              </w:rPr>
              <w:t>Ryusuke</w:t>
            </w:r>
            <w:proofErr w:type="spellEnd"/>
            <w:r w:rsidRPr="0019172A">
              <w:rPr>
                <w:color w:val="000000"/>
              </w:rPr>
              <w:t xml:space="preserve"> </w:t>
            </w:r>
            <w:proofErr w:type="spellStart"/>
            <w:r w:rsidRPr="0019172A">
              <w:rPr>
                <w:color w:val="000000"/>
              </w:rPr>
              <w:t>Masuoka</w:t>
            </w:r>
            <w:proofErr w:type="spellEnd"/>
          </w:p>
          <w:p w14:paraId="0011D6ED" w14:textId="77777777" w:rsidR="00C34631" w:rsidRPr="0019172A" w:rsidRDefault="00C34631" w:rsidP="00C81B33">
            <w:pPr>
              <w:rPr>
                <w:color w:val="000000"/>
              </w:rPr>
            </w:pPr>
            <w:r w:rsidRPr="0019172A">
              <w:rPr>
                <w:color w:val="000000"/>
              </w:rPr>
              <w:t xml:space="preserve">    Daisuke Murabayashi</w:t>
            </w:r>
          </w:p>
          <w:p w14:paraId="476EE131" w14:textId="77777777" w:rsidR="00C34631" w:rsidRPr="0019172A" w:rsidRDefault="00C34631" w:rsidP="00C81B33">
            <w:pPr>
              <w:rPr>
                <w:b/>
                <w:color w:val="000000"/>
              </w:rPr>
            </w:pPr>
            <w:r w:rsidRPr="0019172A">
              <w:rPr>
                <w:b/>
                <w:color w:val="000000"/>
              </w:rPr>
              <w:t>Google Inc.</w:t>
            </w:r>
          </w:p>
          <w:p w14:paraId="03C1FD42" w14:textId="77777777" w:rsidR="00C34631" w:rsidRPr="0019172A" w:rsidRDefault="00C34631" w:rsidP="00C81B33">
            <w:pPr>
              <w:rPr>
                <w:color w:val="000000"/>
              </w:rPr>
            </w:pPr>
            <w:r w:rsidRPr="0019172A">
              <w:rPr>
                <w:color w:val="000000"/>
              </w:rPr>
              <w:t xml:space="preserve">    Mark </w:t>
            </w:r>
            <w:proofErr w:type="spellStart"/>
            <w:r w:rsidRPr="0019172A">
              <w:rPr>
                <w:color w:val="000000"/>
              </w:rPr>
              <w:t>Risher</w:t>
            </w:r>
            <w:proofErr w:type="spellEnd"/>
          </w:p>
          <w:p w14:paraId="441D6FAB" w14:textId="77777777" w:rsidR="00C34631" w:rsidRPr="0019172A" w:rsidRDefault="00C34631" w:rsidP="00C81B33">
            <w:pPr>
              <w:rPr>
                <w:b/>
                <w:color w:val="000000"/>
              </w:rPr>
            </w:pPr>
            <w:r w:rsidRPr="0019172A">
              <w:rPr>
                <w:b/>
                <w:color w:val="000000"/>
              </w:rPr>
              <w:t>Hitachi, Ltd.</w:t>
            </w:r>
          </w:p>
          <w:p w14:paraId="3851D0C8" w14:textId="77777777" w:rsidR="00C34631" w:rsidRPr="0019172A" w:rsidRDefault="00C34631" w:rsidP="00C81B33">
            <w:pPr>
              <w:rPr>
                <w:color w:val="000000"/>
              </w:rPr>
            </w:pPr>
            <w:r w:rsidRPr="0019172A">
              <w:rPr>
                <w:color w:val="000000"/>
              </w:rPr>
              <w:t xml:space="preserve">    Kazuo Noguchi</w:t>
            </w:r>
          </w:p>
          <w:p w14:paraId="35C36472" w14:textId="77777777" w:rsidR="00C34631" w:rsidRPr="0019172A" w:rsidRDefault="00C34631" w:rsidP="00C81B33">
            <w:pPr>
              <w:rPr>
                <w:color w:val="000000"/>
              </w:rPr>
            </w:pPr>
            <w:r w:rsidRPr="0019172A">
              <w:rPr>
                <w:color w:val="000000"/>
              </w:rPr>
              <w:t xml:space="preserve">    Akihito Sawada</w:t>
            </w:r>
          </w:p>
          <w:p w14:paraId="23F13073" w14:textId="77777777" w:rsidR="00C34631" w:rsidRPr="0019172A" w:rsidRDefault="00C34631" w:rsidP="00C81B33">
            <w:pPr>
              <w:rPr>
                <w:color w:val="000000"/>
              </w:rPr>
            </w:pPr>
            <w:r w:rsidRPr="0019172A">
              <w:rPr>
                <w:color w:val="000000"/>
              </w:rPr>
              <w:t xml:space="preserve">    Masato Terada</w:t>
            </w:r>
          </w:p>
          <w:p w14:paraId="76DC66BE" w14:textId="77777777" w:rsidR="00C34631" w:rsidRPr="0019172A" w:rsidRDefault="00C34631" w:rsidP="00C81B33">
            <w:pPr>
              <w:rPr>
                <w:color w:val="000000"/>
              </w:rPr>
            </w:pPr>
            <w:proofErr w:type="spellStart"/>
            <w:r w:rsidRPr="0019172A">
              <w:rPr>
                <w:b/>
                <w:color w:val="000000"/>
              </w:rPr>
              <w:t>iboss</w:t>
            </w:r>
            <w:proofErr w:type="spellEnd"/>
            <w:r w:rsidRPr="0019172A">
              <w:rPr>
                <w:b/>
                <w:color w:val="000000"/>
              </w:rPr>
              <w:t>, Inc</w:t>
            </w:r>
            <w:r w:rsidRPr="0019172A">
              <w:rPr>
                <w:color w:val="000000"/>
              </w:rPr>
              <w:t>.</w:t>
            </w:r>
          </w:p>
          <w:p w14:paraId="005E855B" w14:textId="77777777" w:rsidR="00C34631" w:rsidRPr="0019172A" w:rsidRDefault="00C34631" w:rsidP="00C81B33">
            <w:pPr>
              <w:rPr>
                <w:color w:val="000000"/>
              </w:rPr>
            </w:pPr>
            <w:r w:rsidRPr="0019172A">
              <w:rPr>
                <w:color w:val="000000"/>
              </w:rPr>
              <w:t xml:space="preserve">    Paul Martini</w:t>
            </w:r>
          </w:p>
          <w:p w14:paraId="452EB120" w14:textId="77777777" w:rsidR="00C34631" w:rsidRPr="0019172A" w:rsidRDefault="00C34631" w:rsidP="00C81B33">
            <w:pPr>
              <w:rPr>
                <w:b/>
                <w:color w:val="000000"/>
              </w:rPr>
            </w:pPr>
            <w:r w:rsidRPr="0019172A">
              <w:rPr>
                <w:b/>
                <w:color w:val="000000"/>
              </w:rPr>
              <w:t>Individual</w:t>
            </w:r>
          </w:p>
          <w:p w14:paraId="2B4DF3E4" w14:textId="77777777" w:rsidR="00C34631" w:rsidRPr="0019172A" w:rsidRDefault="00C34631" w:rsidP="00C81B33">
            <w:pPr>
              <w:rPr>
                <w:color w:val="000000"/>
              </w:rPr>
            </w:pPr>
            <w:r w:rsidRPr="0019172A">
              <w:rPr>
                <w:color w:val="000000"/>
              </w:rPr>
              <w:t xml:space="preserve">    Jerome </w:t>
            </w:r>
            <w:proofErr w:type="spellStart"/>
            <w:r w:rsidRPr="0019172A">
              <w:rPr>
                <w:color w:val="000000"/>
              </w:rPr>
              <w:t>Athias</w:t>
            </w:r>
            <w:proofErr w:type="spellEnd"/>
          </w:p>
          <w:p w14:paraId="68923CD4" w14:textId="77777777" w:rsidR="00C34631" w:rsidRPr="0019172A" w:rsidRDefault="00C34631" w:rsidP="00C81B33">
            <w:pPr>
              <w:rPr>
                <w:color w:val="000000"/>
              </w:rPr>
            </w:pPr>
            <w:r w:rsidRPr="0019172A">
              <w:rPr>
                <w:color w:val="000000"/>
              </w:rPr>
              <w:t xml:space="preserve">    Peter Brown</w:t>
            </w:r>
          </w:p>
          <w:p w14:paraId="4D348A66" w14:textId="77777777" w:rsidR="00C34631" w:rsidRPr="0019172A" w:rsidRDefault="00C34631" w:rsidP="00C81B33">
            <w:pPr>
              <w:rPr>
                <w:color w:val="000000"/>
              </w:rPr>
            </w:pPr>
            <w:r w:rsidRPr="0019172A">
              <w:rPr>
                <w:color w:val="000000"/>
              </w:rPr>
              <w:t xml:space="preserve">    </w:t>
            </w:r>
            <w:proofErr w:type="spellStart"/>
            <w:r w:rsidRPr="0019172A">
              <w:rPr>
                <w:color w:val="000000"/>
              </w:rPr>
              <w:t>Elysa</w:t>
            </w:r>
            <w:proofErr w:type="spellEnd"/>
            <w:r w:rsidRPr="0019172A">
              <w:rPr>
                <w:color w:val="000000"/>
              </w:rPr>
              <w:t xml:space="preserve"> Jones</w:t>
            </w:r>
          </w:p>
          <w:p w14:paraId="73AE4EC8" w14:textId="77777777" w:rsidR="00C34631" w:rsidRPr="0019172A" w:rsidRDefault="00C34631" w:rsidP="00C81B33">
            <w:pPr>
              <w:rPr>
                <w:color w:val="000000"/>
              </w:rPr>
            </w:pPr>
            <w:r w:rsidRPr="0019172A">
              <w:rPr>
                <w:color w:val="000000"/>
              </w:rPr>
              <w:t xml:space="preserve">    </w:t>
            </w:r>
            <w:proofErr w:type="spellStart"/>
            <w:r w:rsidRPr="0019172A">
              <w:rPr>
                <w:color w:val="000000"/>
              </w:rPr>
              <w:t>Sanjiv</w:t>
            </w:r>
            <w:proofErr w:type="spellEnd"/>
            <w:r w:rsidRPr="0019172A">
              <w:rPr>
                <w:color w:val="000000"/>
              </w:rPr>
              <w:t xml:space="preserve"> </w:t>
            </w:r>
            <w:proofErr w:type="spellStart"/>
            <w:r w:rsidRPr="0019172A">
              <w:rPr>
                <w:color w:val="000000"/>
              </w:rPr>
              <w:t>Kalkar</w:t>
            </w:r>
            <w:proofErr w:type="spellEnd"/>
          </w:p>
          <w:p w14:paraId="011145CC" w14:textId="77777777" w:rsidR="00C34631" w:rsidRPr="0019172A" w:rsidRDefault="00C34631" w:rsidP="00C81B33">
            <w:pPr>
              <w:rPr>
                <w:color w:val="000000"/>
              </w:rPr>
            </w:pPr>
            <w:r w:rsidRPr="0019172A">
              <w:rPr>
                <w:color w:val="000000"/>
              </w:rPr>
              <w:t xml:space="preserve">    Bar Lockwood</w:t>
            </w:r>
          </w:p>
          <w:p w14:paraId="0EAF4F65" w14:textId="77777777" w:rsidR="00C34631" w:rsidRPr="0019172A" w:rsidRDefault="00C34631" w:rsidP="00C81B33">
            <w:pPr>
              <w:rPr>
                <w:color w:val="000000"/>
              </w:rPr>
            </w:pPr>
            <w:r w:rsidRPr="0019172A">
              <w:rPr>
                <w:color w:val="000000"/>
              </w:rPr>
              <w:t xml:space="preserve">    Terry MacDonald</w:t>
            </w:r>
          </w:p>
          <w:p w14:paraId="76859694" w14:textId="77777777" w:rsidR="00C34631" w:rsidRPr="0019172A" w:rsidRDefault="00C34631" w:rsidP="00C81B33">
            <w:pPr>
              <w:rPr>
                <w:color w:val="000000"/>
              </w:rPr>
            </w:pPr>
            <w:r w:rsidRPr="0019172A">
              <w:rPr>
                <w:color w:val="000000"/>
              </w:rPr>
              <w:t xml:space="preserve">    Alex Pinto</w:t>
            </w:r>
          </w:p>
          <w:p w14:paraId="7DEE9CA4" w14:textId="77777777" w:rsidR="00C34631" w:rsidRPr="0019172A" w:rsidRDefault="00C34631" w:rsidP="00C81B33">
            <w:pPr>
              <w:rPr>
                <w:b/>
                <w:color w:val="000000"/>
              </w:rPr>
            </w:pPr>
            <w:r w:rsidRPr="0019172A">
              <w:rPr>
                <w:b/>
                <w:color w:val="000000"/>
              </w:rPr>
              <w:t>Intel Corporation</w:t>
            </w:r>
          </w:p>
          <w:p w14:paraId="45FC4553" w14:textId="77777777" w:rsidR="00C34631" w:rsidRPr="0019172A" w:rsidRDefault="00C34631" w:rsidP="00C81B33">
            <w:pPr>
              <w:rPr>
                <w:color w:val="000000"/>
              </w:rPr>
            </w:pPr>
            <w:r w:rsidRPr="0019172A">
              <w:rPr>
                <w:color w:val="000000"/>
              </w:rPr>
              <w:t xml:space="preserve">    Tim Casey</w:t>
            </w:r>
          </w:p>
          <w:p w14:paraId="79FC63D4" w14:textId="77777777" w:rsidR="00C34631" w:rsidRPr="0019172A" w:rsidRDefault="00C34631" w:rsidP="00C81B33">
            <w:pPr>
              <w:rPr>
                <w:color w:val="000000"/>
              </w:rPr>
            </w:pPr>
            <w:r w:rsidRPr="0019172A">
              <w:rPr>
                <w:color w:val="000000"/>
              </w:rPr>
              <w:t xml:space="preserve">    Kent </w:t>
            </w:r>
            <w:proofErr w:type="spellStart"/>
            <w:r w:rsidRPr="0019172A">
              <w:rPr>
                <w:color w:val="000000"/>
              </w:rPr>
              <w:t>Landfield</w:t>
            </w:r>
            <w:proofErr w:type="spellEnd"/>
          </w:p>
          <w:p w14:paraId="628EC4AF" w14:textId="77777777" w:rsidR="00C34631" w:rsidRPr="0019172A" w:rsidRDefault="00C34631" w:rsidP="00C81B33">
            <w:pPr>
              <w:rPr>
                <w:b/>
                <w:color w:val="000000"/>
              </w:rPr>
            </w:pPr>
            <w:r w:rsidRPr="0019172A">
              <w:rPr>
                <w:b/>
                <w:color w:val="000000"/>
              </w:rPr>
              <w:t>JPMorgan Chase Bank, N.A.</w:t>
            </w:r>
          </w:p>
          <w:p w14:paraId="1A1C5368" w14:textId="77777777" w:rsidR="00C34631" w:rsidRPr="0019172A" w:rsidRDefault="00C34631" w:rsidP="00C81B33">
            <w:pPr>
              <w:rPr>
                <w:color w:val="000000"/>
              </w:rPr>
            </w:pPr>
            <w:r w:rsidRPr="0019172A">
              <w:rPr>
                <w:b/>
                <w:color w:val="000000"/>
              </w:rPr>
              <w:t xml:space="preserve">    </w:t>
            </w:r>
            <w:r w:rsidRPr="0019172A">
              <w:rPr>
                <w:color w:val="000000"/>
              </w:rPr>
              <w:t>Terrence Driscoll</w:t>
            </w:r>
          </w:p>
          <w:p w14:paraId="4BB86A7D" w14:textId="77777777" w:rsidR="00C34631" w:rsidRPr="0019172A" w:rsidRDefault="00C34631" w:rsidP="00C81B33">
            <w:pPr>
              <w:rPr>
                <w:color w:val="000000"/>
              </w:rPr>
            </w:pPr>
            <w:r w:rsidRPr="0019172A">
              <w:rPr>
                <w:color w:val="000000"/>
              </w:rPr>
              <w:t xml:space="preserve">    David </w:t>
            </w:r>
            <w:proofErr w:type="spellStart"/>
            <w:r w:rsidRPr="0019172A">
              <w:rPr>
                <w:color w:val="000000"/>
              </w:rPr>
              <w:t>Laurance</w:t>
            </w:r>
            <w:proofErr w:type="spellEnd"/>
          </w:p>
          <w:p w14:paraId="7CDA0F9A" w14:textId="77777777" w:rsidR="00C34631" w:rsidRPr="0019172A" w:rsidRDefault="00C34631" w:rsidP="00C81B33">
            <w:pPr>
              <w:rPr>
                <w:b/>
                <w:color w:val="000000"/>
              </w:rPr>
            </w:pPr>
            <w:proofErr w:type="spellStart"/>
            <w:r w:rsidRPr="0019172A">
              <w:rPr>
                <w:b/>
                <w:color w:val="000000"/>
              </w:rPr>
              <w:t>LookingGlass</w:t>
            </w:r>
            <w:proofErr w:type="spellEnd"/>
          </w:p>
          <w:p w14:paraId="5495911D" w14:textId="77777777" w:rsidR="00C34631" w:rsidRPr="0019172A" w:rsidRDefault="00C34631" w:rsidP="00C81B33">
            <w:pPr>
              <w:rPr>
                <w:color w:val="000000"/>
              </w:rPr>
            </w:pPr>
            <w:r w:rsidRPr="0019172A">
              <w:rPr>
                <w:color w:val="000000"/>
              </w:rPr>
              <w:t xml:space="preserve">    Allan Thomson</w:t>
            </w:r>
          </w:p>
          <w:p w14:paraId="08ECDD48" w14:textId="77777777" w:rsidR="00C34631" w:rsidRPr="0019172A" w:rsidRDefault="00C34631" w:rsidP="00C81B33">
            <w:pPr>
              <w:rPr>
                <w:color w:val="000000"/>
              </w:rPr>
            </w:pPr>
            <w:r w:rsidRPr="0019172A">
              <w:rPr>
                <w:color w:val="000000"/>
              </w:rPr>
              <w:t xml:space="preserve">    Lee </w:t>
            </w:r>
            <w:proofErr w:type="spellStart"/>
            <w:r w:rsidRPr="0019172A">
              <w:rPr>
                <w:color w:val="000000"/>
              </w:rPr>
              <w:t>Vorthman</w:t>
            </w:r>
            <w:proofErr w:type="spellEnd"/>
          </w:p>
          <w:p w14:paraId="01F1BB2C" w14:textId="77777777" w:rsidR="00C34631" w:rsidRPr="0019172A" w:rsidRDefault="00C34631" w:rsidP="00C81B33">
            <w:pPr>
              <w:rPr>
                <w:b/>
                <w:color w:val="000000"/>
              </w:rPr>
            </w:pPr>
            <w:proofErr w:type="spellStart"/>
            <w:r w:rsidRPr="0019172A">
              <w:rPr>
                <w:b/>
                <w:color w:val="000000"/>
              </w:rPr>
              <w:t>Mitre</w:t>
            </w:r>
            <w:proofErr w:type="spellEnd"/>
            <w:r w:rsidRPr="0019172A">
              <w:rPr>
                <w:b/>
                <w:color w:val="000000"/>
              </w:rPr>
              <w:t xml:space="preserve"> Corporation</w:t>
            </w:r>
          </w:p>
          <w:p w14:paraId="31A63A50" w14:textId="77777777" w:rsidR="00C34631" w:rsidRPr="0019172A" w:rsidRDefault="00C34631" w:rsidP="00C81B33">
            <w:pPr>
              <w:rPr>
                <w:color w:val="000000"/>
              </w:rPr>
            </w:pPr>
            <w:r w:rsidRPr="0019172A">
              <w:rPr>
                <w:color w:val="000000"/>
              </w:rPr>
              <w:t xml:space="preserve">    Greg Back</w:t>
            </w:r>
          </w:p>
          <w:p w14:paraId="5117D2CD" w14:textId="77777777" w:rsidR="00C34631" w:rsidRPr="0019172A" w:rsidRDefault="00C34631" w:rsidP="00C81B33">
            <w:pPr>
              <w:rPr>
                <w:color w:val="000000"/>
              </w:rPr>
            </w:pPr>
            <w:r w:rsidRPr="0019172A">
              <w:rPr>
                <w:color w:val="000000"/>
              </w:rPr>
              <w:t xml:space="preserve">    Jonathan Baker</w:t>
            </w:r>
          </w:p>
          <w:p w14:paraId="19FED4BF" w14:textId="77777777" w:rsidR="00C34631" w:rsidRPr="0019172A" w:rsidRDefault="00C34631" w:rsidP="00C81B33">
            <w:pPr>
              <w:rPr>
                <w:color w:val="000000"/>
              </w:rPr>
            </w:pPr>
            <w:r w:rsidRPr="0019172A">
              <w:rPr>
                <w:color w:val="000000"/>
              </w:rPr>
              <w:t xml:space="preserve">    Sean Barnum</w:t>
            </w:r>
          </w:p>
          <w:p w14:paraId="603467CB" w14:textId="77777777" w:rsidR="00C34631" w:rsidRPr="0019172A" w:rsidRDefault="00C34631" w:rsidP="00C81B33">
            <w:pPr>
              <w:rPr>
                <w:color w:val="000000"/>
              </w:rPr>
            </w:pPr>
            <w:r w:rsidRPr="0019172A">
              <w:rPr>
                <w:color w:val="000000"/>
              </w:rPr>
              <w:t xml:space="preserve">    Desiree Beck</w:t>
            </w:r>
          </w:p>
          <w:p w14:paraId="557ED0BA" w14:textId="77777777" w:rsidR="00C34631" w:rsidRPr="0019172A" w:rsidRDefault="00C34631" w:rsidP="00C81B33">
            <w:pPr>
              <w:rPr>
                <w:color w:val="000000"/>
              </w:rPr>
            </w:pPr>
            <w:r w:rsidRPr="0019172A">
              <w:rPr>
                <w:color w:val="000000"/>
              </w:rPr>
              <w:t xml:space="preserve">    Nicole Gong</w:t>
            </w:r>
          </w:p>
          <w:p w14:paraId="7D1A64AE" w14:textId="77777777" w:rsidR="00C34631" w:rsidRPr="0019172A" w:rsidRDefault="00C34631" w:rsidP="00C81B33">
            <w:pPr>
              <w:rPr>
                <w:color w:val="000000"/>
              </w:rPr>
            </w:pPr>
            <w:r w:rsidRPr="0019172A">
              <w:rPr>
                <w:color w:val="000000"/>
              </w:rPr>
              <w:t xml:space="preserve">    </w:t>
            </w:r>
            <w:proofErr w:type="spellStart"/>
            <w:r w:rsidRPr="0019172A">
              <w:rPr>
                <w:color w:val="000000"/>
              </w:rPr>
              <w:t>Jasen</w:t>
            </w:r>
            <w:proofErr w:type="spellEnd"/>
            <w:r w:rsidRPr="0019172A">
              <w:rPr>
                <w:color w:val="000000"/>
              </w:rPr>
              <w:t xml:space="preserve"> Jacobsen</w:t>
            </w:r>
          </w:p>
          <w:p w14:paraId="789563BD" w14:textId="77777777" w:rsidR="00C34631" w:rsidRPr="0019172A" w:rsidRDefault="00C34631" w:rsidP="00C81B33">
            <w:pPr>
              <w:rPr>
                <w:color w:val="000000"/>
              </w:rPr>
            </w:pPr>
            <w:r w:rsidRPr="0019172A">
              <w:rPr>
                <w:color w:val="000000"/>
              </w:rPr>
              <w:t xml:space="preserve">    Ivan Kirillov</w:t>
            </w:r>
          </w:p>
          <w:p w14:paraId="162045AB" w14:textId="77777777" w:rsidR="00C34631" w:rsidRPr="0019172A" w:rsidRDefault="00C34631" w:rsidP="00C81B33">
            <w:pPr>
              <w:rPr>
                <w:color w:val="000000"/>
              </w:rPr>
            </w:pPr>
            <w:r w:rsidRPr="0019172A">
              <w:rPr>
                <w:color w:val="000000"/>
              </w:rPr>
              <w:t xml:space="preserve">    Richard Piazza</w:t>
            </w:r>
          </w:p>
          <w:p w14:paraId="6F1D7C46" w14:textId="77777777" w:rsidR="00C34631" w:rsidRPr="0019172A" w:rsidRDefault="00C34631" w:rsidP="00C81B33">
            <w:pPr>
              <w:rPr>
                <w:color w:val="000000"/>
              </w:rPr>
            </w:pPr>
            <w:r w:rsidRPr="0019172A">
              <w:rPr>
                <w:color w:val="000000"/>
              </w:rPr>
              <w:t xml:space="preserve">    Jon </w:t>
            </w:r>
            <w:proofErr w:type="spellStart"/>
            <w:r w:rsidRPr="0019172A">
              <w:rPr>
                <w:color w:val="000000"/>
              </w:rPr>
              <w:t>Salwen</w:t>
            </w:r>
            <w:proofErr w:type="spellEnd"/>
          </w:p>
          <w:p w14:paraId="59356A63" w14:textId="77777777" w:rsidR="00C34631" w:rsidRPr="0019172A" w:rsidRDefault="00C34631" w:rsidP="00C81B33">
            <w:pPr>
              <w:rPr>
                <w:color w:val="000000"/>
              </w:rPr>
            </w:pPr>
            <w:r w:rsidRPr="0019172A">
              <w:rPr>
                <w:color w:val="000000"/>
              </w:rPr>
              <w:t xml:space="preserve">    Charles Schmidt</w:t>
            </w:r>
          </w:p>
          <w:p w14:paraId="713F3399" w14:textId="77777777" w:rsidR="00C34631" w:rsidRPr="0019172A" w:rsidRDefault="00C34631" w:rsidP="00C81B33">
            <w:pPr>
              <w:rPr>
                <w:color w:val="000000"/>
              </w:rPr>
            </w:pPr>
            <w:r w:rsidRPr="0019172A">
              <w:rPr>
                <w:color w:val="000000"/>
              </w:rPr>
              <w:lastRenderedPageBreak/>
              <w:t xml:space="preserve">    Emmanuelle Vargas-Gonzalez</w:t>
            </w:r>
          </w:p>
          <w:p w14:paraId="20AB7A68" w14:textId="77777777" w:rsidR="00C34631" w:rsidRPr="0019172A" w:rsidRDefault="00C34631" w:rsidP="00C81B33">
            <w:pPr>
              <w:rPr>
                <w:color w:val="000000"/>
              </w:rPr>
            </w:pPr>
            <w:r w:rsidRPr="0019172A">
              <w:rPr>
                <w:color w:val="000000"/>
              </w:rPr>
              <w:t xml:space="preserve">    John Wunder</w:t>
            </w:r>
          </w:p>
          <w:p w14:paraId="6D83AB24" w14:textId="77777777" w:rsidR="00C34631" w:rsidRPr="0019172A" w:rsidRDefault="00C34631" w:rsidP="00C81B33">
            <w:pPr>
              <w:rPr>
                <w:b/>
                <w:color w:val="000000"/>
              </w:rPr>
            </w:pPr>
            <w:r w:rsidRPr="0019172A">
              <w:rPr>
                <w:b/>
                <w:color w:val="000000"/>
              </w:rPr>
              <w:t>National Council of ISACs (NCI)</w:t>
            </w:r>
          </w:p>
          <w:p w14:paraId="6F49693B" w14:textId="77777777" w:rsidR="00C34631" w:rsidRPr="0019172A" w:rsidRDefault="00C34631" w:rsidP="00C81B33">
            <w:pPr>
              <w:rPr>
                <w:color w:val="000000"/>
              </w:rPr>
            </w:pPr>
            <w:r w:rsidRPr="0019172A">
              <w:rPr>
                <w:color w:val="000000"/>
              </w:rPr>
              <w:t xml:space="preserve">    Scott </w:t>
            </w:r>
            <w:proofErr w:type="spellStart"/>
            <w:r w:rsidRPr="0019172A">
              <w:rPr>
                <w:color w:val="000000"/>
              </w:rPr>
              <w:t>Algeier</w:t>
            </w:r>
            <w:proofErr w:type="spellEnd"/>
          </w:p>
          <w:p w14:paraId="6E56DEA9" w14:textId="77777777" w:rsidR="00C34631" w:rsidRPr="0019172A" w:rsidRDefault="00C34631" w:rsidP="00C81B33">
            <w:pPr>
              <w:rPr>
                <w:color w:val="000000"/>
              </w:rPr>
            </w:pPr>
            <w:r w:rsidRPr="0019172A">
              <w:rPr>
                <w:color w:val="000000"/>
              </w:rPr>
              <w:t xml:space="preserve">    Denise Anderson</w:t>
            </w:r>
          </w:p>
          <w:p w14:paraId="15A8FEB2" w14:textId="77777777" w:rsidR="00C34631" w:rsidRPr="0019172A" w:rsidRDefault="00C34631" w:rsidP="00C81B33">
            <w:pPr>
              <w:rPr>
                <w:color w:val="000000"/>
              </w:rPr>
            </w:pPr>
            <w:r w:rsidRPr="0019172A">
              <w:rPr>
                <w:color w:val="000000"/>
              </w:rPr>
              <w:t xml:space="preserve">    Josh Poster</w:t>
            </w:r>
          </w:p>
          <w:p w14:paraId="0F3FAB8A" w14:textId="77777777" w:rsidR="00C34631" w:rsidRPr="0019172A" w:rsidRDefault="00C34631" w:rsidP="00C81B33">
            <w:pPr>
              <w:rPr>
                <w:b/>
                <w:color w:val="000000"/>
              </w:rPr>
            </w:pPr>
            <w:r w:rsidRPr="0019172A">
              <w:rPr>
                <w:b/>
                <w:color w:val="000000"/>
              </w:rPr>
              <w:t>NEC Corporation</w:t>
            </w:r>
          </w:p>
          <w:p w14:paraId="18A47B71" w14:textId="77777777" w:rsidR="00C34631" w:rsidRPr="0019172A" w:rsidRDefault="00C34631" w:rsidP="00C81B33">
            <w:pPr>
              <w:rPr>
                <w:color w:val="000000"/>
              </w:rPr>
            </w:pPr>
            <w:r w:rsidRPr="0019172A">
              <w:rPr>
                <w:color w:val="000000"/>
              </w:rPr>
              <w:t xml:space="preserve">    Takahiro </w:t>
            </w:r>
            <w:proofErr w:type="spellStart"/>
            <w:r w:rsidRPr="0019172A">
              <w:rPr>
                <w:color w:val="000000"/>
              </w:rPr>
              <w:t>Kakumaru</w:t>
            </w:r>
            <w:proofErr w:type="spellEnd"/>
          </w:p>
          <w:p w14:paraId="79205B44" w14:textId="77777777" w:rsidR="00C34631" w:rsidRPr="0019172A" w:rsidRDefault="00C34631" w:rsidP="00C81B33">
            <w:pPr>
              <w:rPr>
                <w:b/>
                <w:color w:val="000000"/>
              </w:rPr>
            </w:pPr>
            <w:r w:rsidRPr="0019172A">
              <w:rPr>
                <w:b/>
                <w:color w:val="000000"/>
              </w:rPr>
              <w:t>North American Energy Standards Board</w:t>
            </w:r>
          </w:p>
          <w:p w14:paraId="695A28E6" w14:textId="77777777" w:rsidR="00C34631" w:rsidRPr="0019172A" w:rsidRDefault="00C34631" w:rsidP="00C81B33">
            <w:pPr>
              <w:rPr>
                <w:color w:val="000000"/>
              </w:rPr>
            </w:pPr>
            <w:r w:rsidRPr="0019172A">
              <w:rPr>
                <w:color w:val="000000"/>
              </w:rPr>
              <w:t xml:space="preserve">    David Darnell</w:t>
            </w:r>
          </w:p>
          <w:p w14:paraId="42E000A8" w14:textId="77777777" w:rsidR="00C34631" w:rsidRPr="0019172A" w:rsidRDefault="00C34631" w:rsidP="00C81B33">
            <w:pPr>
              <w:rPr>
                <w:b/>
                <w:color w:val="000000"/>
              </w:rPr>
            </w:pPr>
            <w:r w:rsidRPr="0019172A">
              <w:rPr>
                <w:b/>
                <w:color w:val="000000"/>
              </w:rPr>
              <w:t>Object Management Group</w:t>
            </w:r>
          </w:p>
          <w:p w14:paraId="26860599" w14:textId="77777777" w:rsidR="00C34631" w:rsidRPr="0019172A" w:rsidRDefault="00C34631" w:rsidP="00C81B33">
            <w:pPr>
              <w:rPr>
                <w:color w:val="000000"/>
              </w:rPr>
            </w:pPr>
            <w:r w:rsidRPr="0019172A">
              <w:rPr>
                <w:color w:val="000000"/>
              </w:rPr>
              <w:t xml:space="preserve">    Cory </w:t>
            </w:r>
            <w:proofErr w:type="spellStart"/>
            <w:r w:rsidRPr="0019172A">
              <w:rPr>
                <w:color w:val="000000"/>
              </w:rPr>
              <w:t>Casanave</w:t>
            </w:r>
            <w:proofErr w:type="spellEnd"/>
          </w:p>
          <w:p w14:paraId="7E918CE1" w14:textId="77777777" w:rsidR="00C34631" w:rsidRPr="0019172A" w:rsidRDefault="00C34631" w:rsidP="00C81B33">
            <w:pPr>
              <w:rPr>
                <w:b/>
                <w:color w:val="000000"/>
              </w:rPr>
            </w:pPr>
            <w:r w:rsidRPr="0019172A">
              <w:rPr>
                <w:b/>
                <w:color w:val="000000"/>
              </w:rPr>
              <w:t>Palo Alto Networks</w:t>
            </w:r>
          </w:p>
          <w:p w14:paraId="30D68CD3" w14:textId="77777777" w:rsidR="00C34631" w:rsidRPr="0019172A" w:rsidRDefault="00C34631" w:rsidP="00C81B33">
            <w:pPr>
              <w:rPr>
                <w:color w:val="000000"/>
              </w:rPr>
            </w:pPr>
            <w:r w:rsidRPr="0019172A">
              <w:rPr>
                <w:color w:val="000000"/>
              </w:rPr>
              <w:t xml:space="preserve">    </w:t>
            </w:r>
            <w:proofErr w:type="spellStart"/>
            <w:r w:rsidRPr="0019172A">
              <w:rPr>
                <w:color w:val="000000"/>
              </w:rPr>
              <w:t>Vishaal</w:t>
            </w:r>
            <w:proofErr w:type="spellEnd"/>
            <w:r w:rsidRPr="0019172A">
              <w:rPr>
                <w:color w:val="000000"/>
              </w:rPr>
              <w:t xml:space="preserve"> </w:t>
            </w:r>
            <w:proofErr w:type="spellStart"/>
            <w:r w:rsidRPr="0019172A">
              <w:rPr>
                <w:color w:val="000000"/>
              </w:rPr>
              <w:t>Hariprasad</w:t>
            </w:r>
            <w:proofErr w:type="spellEnd"/>
          </w:p>
          <w:p w14:paraId="31E54282" w14:textId="77777777" w:rsidR="00C34631" w:rsidRPr="0019172A" w:rsidRDefault="00C34631" w:rsidP="00C81B33">
            <w:pPr>
              <w:rPr>
                <w:color w:val="000000"/>
              </w:rPr>
            </w:pPr>
            <w:proofErr w:type="spellStart"/>
            <w:r w:rsidRPr="0019172A">
              <w:rPr>
                <w:b/>
                <w:color w:val="000000"/>
              </w:rPr>
              <w:t>Queralt</w:t>
            </w:r>
            <w:proofErr w:type="spellEnd"/>
            <w:r w:rsidRPr="0019172A">
              <w:rPr>
                <w:b/>
                <w:color w:val="000000"/>
              </w:rPr>
              <w:t>, Inc</w:t>
            </w:r>
            <w:r w:rsidRPr="0019172A">
              <w:rPr>
                <w:color w:val="000000"/>
              </w:rPr>
              <w:t>.</w:t>
            </w:r>
          </w:p>
          <w:p w14:paraId="4335567C" w14:textId="77777777" w:rsidR="00C34631" w:rsidRPr="0019172A" w:rsidRDefault="00C34631" w:rsidP="00C81B33">
            <w:pPr>
              <w:rPr>
                <w:color w:val="000000"/>
              </w:rPr>
            </w:pPr>
            <w:r w:rsidRPr="0019172A">
              <w:rPr>
                <w:color w:val="000000"/>
              </w:rPr>
              <w:t xml:space="preserve">    John Tolbert</w:t>
            </w:r>
          </w:p>
          <w:p w14:paraId="7043A40B" w14:textId="77777777" w:rsidR="00C34631" w:rsidRPr="0019172A" w:rsidRDefault="00C34631" w:rsidP="00C81B33">
            <w:pPr>
              <w:rPr>
                <w:b/>
                <w:color w:val="000000"/>
              </w:rPr>
            </w:pPr>
            <w:r w:rsidRPr="0019172A">
              <w:rPr>
                <w:b/>
                <w:color w:val="000000"/>
              </w:rPr>
              <w:t>Resilient Systems, Inc.</w:t>
            </w:r>
          </w:p>
          <w:p w14:paraId="6DF92165" w14:textId="77777777" w:rsidR="00C34631" w:rsidRPr="0019172A" w:rsidRDefault="00C34631" w:rsidP="00C81B33">
            <w:pPr>
              <w:rPr>
                <w:color w:val="000000"/>
              </w:rPr>
            </w:pPr>
            <w:r w:rsidRPr="0019172A">
              <w:rPr>
                <w:color w:val="000000"/>
              </w:rPr>
              <w:t xml:space="preserve">    Ted Julian</w:t>
            </w:r>
          </w:p>
          <w:p w14:paraId="09831302" w14:textId="77777777" w:rsidR="00C34631" w:rsidRPr="0019172A" w:rsidRDefault="00C34631" w:rsidP="00C81B33">
            <w:pPr>
              <w:rPr>
                <w:b/>
                <w:color w:val="000000"/>
              </w:rPr>
            </w:pPr>
            <w:proofErr w:type="spellStart"/>
            <w:r w:rsidRPr="0019172A">
              <w:rPr>
                <w:b/>
                <w:color w:val="000000"/>
              </w:rPr>
              <w:t>Securonix</w:t>
            </w:r>
            <w:proofErr w:type="spellEnd"/>
          </w:p>
          <w:p w14:paraId="047CFC30" w14:textId="77777777" w:rsidR="00C34631" w:rsidRPr="0019172A" w:rsidRDefault="00C34631" w:rsidP="00C81B33">
            <w:pPr>
              <w:rPr>
                <w:color w:val="000000"/>
              </w:rPr>
            </w:pPr>
            <w:r w:rsidRPr="0019172A">
              <w:rPr>
                <w:color w:val="000000"/>
              </w:rPr>
              <w:t xml:space="preserve">    Igor </w:t>
            </w:r>
            <w:proofErr w:type="spellStart"/>
            <w:r w:rsidRPr="0019172A">
              <w:rPr>
                <w:color w:val="000000"/>
              </w:rPr>
              <w:t>Baikalov</w:t>
            </w:r>
            <w:proofErr w:type="spellEnd"/>
          </w:p>
          <w:p w14:paraId="49E3635A" w14:textId="77777777" w:rsidR="00C34631" w:rsidRPr="0019172A" w:rsidRDefault="00C34631" w:rsidP="00C81B33">
            <w:pPr>
              <w:rPr>
                <w:b/>
                <w:color w:val="000000"/>
              </w:rPr>
            </w:pPr>
            <w:r w:rsidRPr="0019172A">
              <w:rPr>
                <w:b/>
                <w:color w:val="000000"/>
              </w:rPr>
              <w:t>Siemens AG</w:t>
            </w:r>
          </w:p>
          <w:p w14:paraId="33674A17" w14:textId="77777777" w:rsidR="00C34631" w:rsidRPr="0019172A" w:rsidRDefault="00C34631" w:rsidP="00C81B33">
            <w:pPr>
              <w:rPr>
                <w:color w:val="000000"/>
              </w:rPr>
            </w:pPr>
            <w:r w:rsidRPr="0019172A">
              <w:rPr>
                <w:color w:val="000000"/>
              </w:rPr>
              <w:t xml:space="preserve">    Bernd </w:t>
            </w:r>
            <w:proofErr w:type="spellStart"/>
            <w:r w:rsidRPr="0019172A">
              <w:rPr>
                <w:color w:val="000000"/>
              </w:rPr>
              <w:t>Grobauer</w:t>
            </w:r>
            <w:proofErr w:type="spellEnd"/>
          </w:p>
          <w:p w14:paraId="1C921865" w14:textId="77777777" w:rsidR="00C34631" w:rsidRPr="0019172A" w:rsidRDefault="00C34631" w:rsidP="00C81B33">
            <w:pPr>
              <w:rPr>
                <w:b/>
                <w:color w:val="000000"/>
              </w:rPr>
            </w:pPr>
            <w:proofErr w:type="spellStart"/>
            <w:r w:rsidRPr="0019172A">
              <w:rPr>
                <w:b/>
                <w:color w:val="000000"/>
              </w:rPr>
              <w:t>Soltra</w:t>
            </w:r>
            <w:proofErr w:type="spellEnd"/>
          </w:p>
          <w:p w14:paraId="2BBE8B79" w14:textId="77777777" w:rsidR="00C34631" w:rsidRPr="0019172A" w:rsidRDefault="00C34631" w:rsidP="00C81B33">
            <w:pPr>
              <w:rPr>
                <w:color w:val="000000"/>
              </w:rPr>
            </w:pPr>
            <w:r w:rsidRPr="0019172A">
              <w:rPr>
                <w:color w:val="000000"/>
              </w:rPr>
              <w:t xml:space="preserve">    John Anderson</w:t>
            </w:r>
          </w:p>
          <w:p w14:paraId="47F95DF3" w14:textId="77777777" w:rsidR="00C34631" w:rsidRPr="0019172A" w:rsidRDefault="00C34631" w:rsidP="00C81B33">
            <w:pPr>
              <w:rPr>
                <w:color w:val="000000"/>
              </w:rPr>
            </w:pPr>
            <w:r w:rsidRPr="0019172A">
              <w:rPr>
                <w:color w:val="000000"/>
              </w:rPr>
              <w:t xml:space="preserve">    </w:t>
            </w:r>
            <w:proofErr w:type="spellStart"/>
            <w:r w:rsidRPr="0019172A">
              <w:rPr>
                <w:color w:val="000000"/>
              </w:rPr>
              <w:t>Aishwarya</w:t>
            </w:r>
            <w:proofErr w:type="spellEnd"/>
            <w:r w:rsidRPr="0019172A">
              <w:rPr>
                <w:color w:val="000000"/>
              </w:rPr>
              <w:t xml:space="preserve"> </w:t>
            </w:r>
            <w:proofErr w:type="spellStart"/>
            <w:r w:rsidRPr="0019172A">
              <w:rPr>
                <w:color w:val="000000"/>
              </w:rPr>
              <w:t>Asok</w:t>
            </w:r>
            <w:proofErr w:type="spellEnd"/>
            <w:r w:rsidRPr="0019172A">
              <w:rPr>
                <w:color w:val="000000"/>
              </w:rPr>
              <w:t xml:space="preserve"> Kumar</w:t>
            </w:r>
          </w:p>
          <w:p w14:paraId="44960792" w14:textId="77777777" w:rsidR="00C34631" w:rsidRPr="0019172A" w:rsidRDefault="00C34631" w:rsidP="00C81B33">
            <w:pPr>
              <w:rPr>
                <w:color w:val="000000"/>
              </w:rPr>
            </w:pPr>
            <w:r w:rsidRPr="0019172A">
              <w:rPr>
                <w:color w:val="000000"/>
              </w:rPr>
              <w:t xml:space="preserve">    Peter </w:t>
            </w:r>
            <w:proofErr w:type="spellStart"/>
            <w:r w:rsidRPr="0019172A">
              <w:rPr>
                <w:color w:val="000000"/>
              </w:rPr>
              <w:t>Ayasse</w:t>
            </w:r>
            <w:proofErr w:type="spellEnd"/>
          </w:p>
          <w:p w14:paraId="4AAD5324" w14:textId="77777777" w:rsidR="00C34631" w:rsidRPr="0019172A" w:rsidRDefault="00C34631" w:rsidP="00C81B33">
            <w:pPr>
              <w:rPr>
                <w:color w:val="000000"/>
              </w:rPr>
            </w:pPr>
            <w:r w:rsidRPr="0019172A">
              <w:rPr>
                <w:color w:val="000000"/>
              </w:rPr>
              <w:t xml:space="preserve">    Jeff Beekman</w:t>
            </w:r>
          </w:p>
          <w:p w14:paraId="765B6384" w14:textId="77777777" w:rsidR="00C34631" w:rsidRPr="0019172A" w:rsidRDefault="00C34631" w:rsidP="00C81B33">
            <w:pPr>
              <w:rPr>
                <w:color w:val="000000"/>
              </w:rPr>
            </w:pPr>
            <w:r w:rsidRPr="0019172A">
              <w:rPr>
                <w:color w:val="000000"/>
              </w:rPr>
              <w:t xml:space="preserve">    Michael Butt</w:t>
            </w:r>
          </w:p>
          <w:p w14:paraId="2B05BE2F" w14:textId="77777777" w:rsidR="00C34631" w:rsidRPr="0019172A" w:rsidRDefault="00C34631" w:rsidP="00C81B33">
            <w:pPr>
              <w:rPr>
                <w:color w:val="000000"/>
              </w:rPr>
            </w:pPr>
            <w:r w:rsidRPr="0019172A">
              <w:rPr>
                <w:color w:val="000000"/>
              </w:rPr>
              <w:t xml:space="preserve">    Cynthia Camacho</w:t>
            </w:r>
          </w:p>
          <w:p w14:paraId="165DD509" w14:textId="77777777" w:rsidR="00C34631" w:rsidRPr="0019172A" w:rsidRDefault="00C34631" w:rsidP="00C81B33">
            <w:pPr>
              <w:rPr>
                <w:color w:val="000000"/>
              </w:rPr>
            </w:pPr>
            <w:r w:rsidRPr="0019172A">
              <w:rPr>
                <w:color w:val="000000"/>
              </w:rPr>
              <w:t xml:space="preserve">    </w:t>
            </w:r>
            <w:proofErr w:type="spellStart"/>
            <w:r w:rsidRPr="0019172A">
              <w:rPr>
                <w:color w:val="000000"/>
              </w:rPr>
              <w:t>Aharon</w:t>
            </w:r>
            <w:proofErr w:type="spellEnd"/>
            <w:r w:rsidRPr="0019172A">
              <w:rPr>
                <w:color w:val="000000"/>
              </w:rPr>
              <w:t xml:space="preserve"> </w:t>
            </w:r>
            <w:proofErr w:type="spellStart"/>
            <w:r w:rsidRPr="0019172A">
              <w:rPr>
                <w:color w:val="000000"/>
              </w:rPr>
              <w:t>Chernin</w:t>
            </w:r>
            <w:proofErr w:type="spellEnd"/>
          </w:p>
          <w:p w14:paraId="28C28A72" w14:textId="77777777" w:rsidR="00C34631" w:rsidRPr="0019172A" w:rsidRDefault="00C34631" w:rsidP="00C81B33">
            <w:pPr>
              <w:rPr>
                <w:color w:val="000000"/>
              </w:rPr>
            </w:pPr>
            <w:r w:rsidRPr="0019172A">
              <w:rPr>
                <w:color w:val="000000"/>
              </w:rPr>
              <w:t xml:space="preserve">    Mark Clancy</w:t>
            </w:r>
          </w:p>
          <w:p w14:paraId="4A45F887" w14:textId="77777777" w:rsidR="00C34631" w:rsidRPr="0019172A" w:rsidRDefault="00C34631" w:rsidP="00C81B33">
            <w:pPr>
              <w:rPr>
                <w:color w:val="000000"/>
              </w:rPr>
            </w:pPr>
            <w:r w:rsidRPr="0019172A">
              <w:rPr>
                <w:color w:val="000000"/>
              </w:rPr>
              <w:t xml:space="preserve">    Brady Cotton</w:t>
            </w:r>
          </w:p>
          <w:p w14:paraId="795C26F6" w14:textId="77777777" w:rsidR="00C34631" w:rsidRPr="0019172A" w:rsidRDefault="00C34631" w:rsidP="00C81B33">
            <w:pPr>
              <w:rPr>
                <w:color w:val="000000"/>
              </w:rPr>
            </w:pPr>
            <w:r w:rsidRPr="0019172A">
              <w:rPr>
                <w:color w:val="000000"/>
              </w:rPr>
              <w:t xml:space="preserve">    Trey Darley</w:t>
            </w:r>
          </w:p>
          <w:p w14:paraId="5F4F95FD" w14:textId="77777777" w:rsidR="00C34631" w:rsidRPr="0019172A" w:rsidRDefault="00C34631" w:rsidP="00C81B33">
            <w:pPr>
              <w:rPr>
                <w:color w:val="000000"/>
              </w:rPr>
            </w:pPr>
            <w:r w:rsidRPr="0019172A">
              <w:rPr>
                <w:color w:val="000000"/>
              </w:rPr>
              <w:t xml:space="preserve">    Mark Davidson</w:t>
            </w:r>
          </w:p>
          <w:p w14:paraId="0B39F709" w14:textId="77777777" w:rsidR="00C34631" w:rsidRPr="0019172A" w:rsidRDefault="00C34631" w:rsidP="00C81B33">
            <w:pPr>
              <w:rPr>
                <w:color w:val="000000"/>
              </w:rPr>
            </w:pPr>
            <w:r w:rsidRPr="0019172A">
              <w:rPr>
                <w:color w:val="000000"/>
              </w:rPr>
              <w:t xml:space="preserve">    Paul Dion</w:t>
            </w:r>
          </w:p>
          <w:p w14:paraId="49C6CBDE" w14:textId="77777777" w:rsidR="00C34631" w:rsidRPr="0019172A" w:rsidRDefault="00C34631" w:rsidP="00C81B33">
            <w:pPr>
              <w:rPr>
                <w:color w:val="000000"/>
              </w:rPr>
            </w:pPr>
            <w:r w:rsidRPr="0019172A">
              <w:rPr>
                <w:color w:val="000000"/>
              </w:rPr>
              <w:t xml:space="preserve">    Daniel Dye</w:t>
            </w:r>
          </w:p>
          <w:p w14:paraId="6A87D4F2" w14:textId="77777777" w:rsidR="00C34631" w:rsidRPr="0019172A" w:rsidRDefault="00C34631" w:rsidP="00C81B33">
            <w:pPr>
              <w:rPr>
                <w:color w:val="000000"/>
              </w:rPr>
            </w:pPr>
            <w:r w:rsidRPr="0019172A">
              <w:rPr>
                <w:color w:val="000000"/>
              </w:rPr>
              <w:t xml:space="preserve">    Robert </w:t>
            </w:r>
            <w:proofErr w:type="spellStart"/>
            <w:r w:rsidRPr="0019172A">
              <w:rPr>
                <w:color w:val="000000"/>
              </w:rPr>
              <w:t>Hutto</w:t>
            </w:r>
            <w:proofErr w:type="spellEnd"/>
          </w:p>
          <w:p w14:paraId="780124D2" w14:textId="77777777" w:rsidR="00C34631" w:rsidRPr="0019172A" w:rsidRDefault="00C34631" w:rsidP="00C81B33">
            <w:pPr>
              <w:rPr>
                <w:color w:val="000000"/>
              </w:rPr>
            </w:pPr>
            <w:r w:rsidRPr="0019172A">
              <w:rPr>
                <w:color w:val="000000"/>
              </w:rPr>
              <w:t xml:space="preserve">    Raymond </w:t>
            </w:r>
            <w:proofErr w:type="spellStart"/>
            <w:r w:rsidRPr="0019172A">
              <w:rPr>
                <w:color w:val="000000"/>
              </w:rPr>
              <w:t>Keckler</w:t>
            </w:r>
            <w:proofErr w:type="spellEnd"/>
          </w:p>
          <w:p w14:paraId="5EEE957B" w14:textId="77777777" w:rsidR="00C34631" w:rsidRPr="0019172A" w:rsidRDefault="00C34631" w:rsidP="00C81B33">
            <w:pPr>
              <w:rPr>
                <w:color w:val="000000"/>
              </w:rPr>
            </w:pPr>
            <w:r w:rsidRPr="0019172A">
              <w:rPr>
                <w:color w:val="000000"/>
              </w:rPr>
              <w:t xml:space="preserve">    Ali Khan</w:t>
            </w:r>
          </w:p>
          <w:p w14:paraId="01E98001" w14:textId="77777777" w:rsidR="00C34631" w:rsidRPr="0019172A" w:rsidRDefault="00C34631" w:rsidP="00C81B33">
            <w:pPr>
              <w:rPr>
                <w:color w:val="000000"/>
              </w:rPr>
            </w:pPr>
            <w:r w:rsidRPr="0019172A">
              <w:rPr>
                <w:color w:val="000000"/>
              </w:rPr>
              <w:t xml:space="preserve">    Chris </w:t>
            </w:r>
            <w:proofErr w:type="spellStart"/>
            <w:r w:rsidRPr="0019172A">
              <w:rPr>
                <w:color w:val="000000"/>
              </w:rPr>
              <w:t>Kiehl</w:t>
            </w:r>
            <w:proofErr w:type="spellEnd"/>
          </w:p>
          <w:p w14:paraId="75E0648D" w14:textId="77777777" w:rsidR="00C34631" w:rsidRPr="0019172A" w:rsidRDefault="00C34631" w:rsidP="00C81B33">
            <w:pPr>
              <w:rPr>
                <w:color w:val="000000"/>
              </w:rPr>
            </w:pPr>
            <w:r w:rsidRPr="0019172A">
              <w:rPr>
                <w:color w:val="000000"/>
              </w:rPr>
              <w:t xml:space="preserve">    Clayton Long</w:t>
            </w:r>
          </w:p>
          <w:p w14:paraId="3C7E6C49" w14:textId="77777777" w:rsidR="00C34631" w:rsidRPr="0019172A" w:rsidRDefault="00C34631" w:rsidP="00C81B33">
            <w:pPr>
              <w:rPr>
                <w:color w:val="000000"/>
              </w:rPr>
            </w:pPr>
            <w:r w:rsidRPr="0019172A">
              <w:rPr>
                <w:color w:val="000000"/>
              </w:rPr>
              <w:lastRenderedPageBreak/>
              <w:t xml:space="preserve">    Michael Pepin</w:t>
            </w:r>
          </w:p>
          <w:p w14:paraId="590D0F0D" w14:textId="77777777" w:rsidR="00C34631" w:rsidRPr="0019172A" w:rsidRDefault="00C34631" w:rsidP="00C81B33">
            <w:pPr>
              <w:rPr>
                <w:color w:val="000000"/>
              </w:rPr>
            </w:pPr>
            <w:r w:rsidRPr="0019172A">
              <w:rPr>
                <w:color w:val="000000"/>
              </w:rPr>
              <w:t xml:space="preserve">    Natalie Suarez</w:t>
            </w:r>
          </w:p>
          <w:p w14:paraId="65073A17" w14:textId="77777777" w:rsidR="00C34631" w:rsidRPr="0019172A" w:rsidRDefault="00C34631" w:rsidP="00C81B33">
            <w:pPr>
              <w:rPr>
                <w:color w:val="000000"/>
              </w:rPr>
            </w:pPr>
            <w:r w:rsidRPr="0019172A">
              <w:rPr>
                <w:color w:val="000000"/>
              </w:rPr>
              <w:t xml:space="preserve">    David Waters</w:t>
            </w:r>
          </w:p>
          <w:p w14:paraId="614C726C" w14:textId="77777777" w:rsidR="00C34631" w:rsidRPr="0019172A" w:rsidRDefault="00C34631" w:rsidP="00C81B33">
            <w:pPr>
              <w:rPr>
                <w:color w:val="000000"/>
              </w:rPr>
            </w:pPr>
            <w:r w:rsidRPr="0019172A">
              <w:rPr>
                <w:color w:val="000000"/>
              </w:rPr>
              <w:t xml:space="preserve">    Benjamin Yates</w:t>
            </w:r>
          </w:p>
          <w:p w14:paraId="4CCE92EB" w14:textId="77777777" w:rsidR="00C34631" w:rsidRPr="0019172A" w:rsidRDefault="00C34631" w:rsidP="00C81B33">
            <w:pPr>
              <w:rPr>
                <w:b/>
                <w:color w:val="000000"/>
              </w:rPr>
            </w:pPr>
            <w:r w:rsidRPr="0019172A">
              <w:rPr>
                <w:b/>
                <w:color w:val="000000"/>
              </w:rPr>
              <w:t>Symantec Corp.</w:t>
            </w:r>
          </w:p>
          <w:p w14:paraId="2BE71A9D" w14:textId="77777777" w:rsidR="00C34631" w:rsidRPr="0019172A" w:rsidRDefault="00C34631" w:rsidP="00C81B33">
            <w:pPr>
              <w:rPr>
                <w:color w:val="000000"/>
              </w:rPr>
            </w:pPr>
            <w:r w:rsidRPr="0019172A">
              <w:rPr>
                <w:color w:val="000000"/>
              </w:rPr>
              <w:t xml:space="preserve">    Curtis </w:t>
            </w:r>
            <w:proofErr w:type="spellStart"/>
            <w:r w:rsidRPr="0019172A">
              <w:rPr>
                <w:color w:val="000000"/>
              </w:rPr>
              <w:t>Kostrosky</w:t>
            </w:r>
            <w:proofErr w:type="spellEnd"/>
          </w:p>
          <w:p w14:paraId="5BF4B952" w14:textId="77777777" w:rsidR="00C34631" w:rsidRPr="0019172A" w:rsidRDefault="00C34631" w:rsidP="00C81B33">
            <w:pPr>
              <w:rPr>
                <w:b/>
                <w:color w:val="000000"/>
              </w:rPr>
            </w:pPr>
            <w:r w:rsidRPr="0019172A">
              <w:rPr>
                <w:b/>
                <w:color w:val="000000"/>
              </w:rPr>
              <w:t>The Boeing Company</w:t>
            </w:r>
          </w:p>
          <w:p w14:paraId="56767925" w14:textId="77777777" w:rsidR="00C34631" w:rsidRPr="0019172A" w:rsidRDefault="00C34631" w:rsidP="00C81B33">
            <w:pPr>
              <w:rPr>
                <w:color w:val="000000"/>
              </w:rPr>
            </w:pPr>
            <w:r w:rsidRPr="0019172A">
              <w:rPr>
                <w:color w:val="000000"/>
              </w:rPr>
              <w:t xml:space="preserve">    Crystal Hayes</w:t>
            </w:r>
          </w:p>
          <w:p w14:paraId="1A127209" w14:textId="77777777" w:rsidR="00C34631" w:rsidRPr="0019172A" w:rsidRDefault="00C34631" w:rsidP="00C81B33">
            <w:pPr>
              <w:rPr>
                <w:b/>
                <w:color w:val="000000"/>
              </w:rPr>
            </w:pPr>
            <w:proofErr w:type="spellStart"/>
            <w:r w:rsidRPr="0019172A">
              <w:rPr>
                <w:b/>
                <w:color w:val="000000"/>
              </w:rPr>
              <w:t>ThreatQuotient</w:t>
            </w:r>
            <w:proofErr w:type="spellEnd"/>
            <w:r w:rsidRPr="0019172A">
              <w:rPr>
                <w:b/>
                <w:color w:val="000000"/>
              </w:rPr>
              <w:t>, Inc.</w:t>
            </w:r>
          </w:p>
          <w:p w14:paraId="50AD84D5" w14:textId="77777777" w:rsidR="00C34631" w:rsidRPr="0019172A" w:rsidRDefault="00C34631" w:rsidP="00C81B33">
            <w:pPr>
              <w:rPr>
                <w:color w:val="000000"/>
              </w:rPr>
            </w:pPr>
            <w:r w:rsidRPr="0019172A">
              <w:rPr>
                <w:color w:val="000000"/>
              </w:rPr>
              <w:t xml:space="preserve">    Ryan </w:t>
            </w:r>
            <w:proofErr w:type="spellStart"/>
            <w:r w:rsidRPr="0019172A">
              <w:rPr>
                <w:color w:val="000000"/>
              </w:rPr>
              <w:t>Trost</w:t>
            </w:r>
            <w:proofErr w:type="spellEnd"/>
          </w:p>
          <w:p w14:paraId="2BCDB6BF" w14:textId="77777777" w:rsidR="00C34631" w:rsidRPr="0019172A" w:rsidRDefault="00C34631" w:rsidP="00C81B33">
            <w:pPr>
              <w:rPr>
                <w:b/>
                <w:color w:val="000000"/>
              </w:rPr>
            </w:pPr>
            <w:r w:rsidRPr="0019172A">
              <w:rPr>
                <w:b/>
                <w:color w:val="000000"/>
              </w:rPr>
              <w:t>U.S. Bank</w:t>
            </w:r>
          </w:p>
          <w:p w14:paraId="0DE88F49" w14:textId="77777777" w:rsidR="00C34631" w:rsidRPr="0019172A" w:rsidRDefault="00C34631" w:rsidP="00C81B33">
            <w:pPr>
              <w:rPr>
                <w:color w:val="000000"/>
              </w:rPr>
            </w:pPr>
            <w:r w:rsidRPr="0019172A">
              <w:rPr>
                <w:color w:val="000000"/>
              </w:rPr>
              <w:t xml:space="preserve">    Mark Angel</w:t>
            </w:r>
          </w:p>
          <w:p w14:paraId="2DCDAB74" w14:textId="77777777" w:rsidR="00C34631" w:rsidRPr="0019172A" w:rsidRDefault="00C34631" w:rsidP="00C81B33">
            <w:pPr>
              <w:rPr>
                <w:color w:val="000000"/>
              </w:rPr>
            </w:pPr>
            <w:r w:rsidRPr="0019172A">
              <w:rPr>
                <w:color w:val="000000"/>
              </w:rPr>
              <w:t xml:space="preserve">    Brad Butts</w:t>
            </w:r>
          </w:p>
          <w:p w14:paraId="46374301" w14:textId="77777777" w:rsidR="00C34631" w:rsidRPr="0019172A" w:rsidRDefault="00C34631" w:rsidP="00C81B33">
            <w:pPr>
              <w:rPr>
                <w:color w:val="000000"/>
              </w:rPr>
            </w:pPr>
            <w:r w:rsidRPr="0019172A">
              <w:rPr>
                <w:color w:val="000000"/>
              </w:rPr>
              <w:t xml:space="preserve">    Brian Fay</w:t>
            </w:r>
          </w:p>
          <w:p w14:paraId="51124A3D" w14:textId="77777777" w:rsidR="00C34631" w:rsidRPr="0019172A" w:rsidRDefault="00C34631" w:rsidP="00C81B33">
            <w:pPr>
              <w:rPr>
                <w:color w:val="000000"/>
              </w:rPr>
            </w:pPr>
            <w:r w:rsidRPr="0019172A">
              <w:rPr>
                <w:color w:val="000000"/>
              </w:rPr>
              <w:t xml:space="preserve">    Mona </w:t>
            </w:r>
            <w:proofErr w:type="spellStart"/>
            <w:r w:rsidRPr="0019172A">
              <w:rPr>
                <w:color w:val="000000"/>
              </w:rPr>
              <w:t>Magathan</w:t>
            </w:r>
            <w:proofErr w:type="spellEnd"/>
          </w:p>
          <w:p w14:paraId="45B6EDF0" w14:textId="77777777" w:rsidR="00C34631" w:rsidRPr="0019172A" w:rsidRDefault="00C34631" w:rsidP="00C81B33">
            <w:pPr>
              <w:rPr>
                <w:color w:val="000000"/>
              </w:rPr>
            </w:pPr>
            <w:r w:rsidRPr="0019172A">
              <w:rPr>
                <w:color w:val="000000"/>
              </w:rPr>
              <w:t xml:space="preserve">    </w:t>
            </w:r>
            <w:proofErr w:type="spellStart"/>
            <w:r w:rsidRPr="0019172A">
              <w:rPr>
                <w:color w:val="000000"/>
              </w:rPr>
              <w:t>Yevgen</w:t>
            </w:r>
            <w:proofErr w:type="spellEnd"/>
            <w:r w:rsidRPr="0019172A">
              <w:rPr>
                <w:color w:val="000000"/>
              </w:rPr>
              <w:t xml:space="preserve"> </w:t>
            </w:r>
            <w:proofErr w:type="spellStart"/>
            <w:r w:rsidRPr="0019172A">
              <w:rPr>
                <w:color w:val="000000"/>
              </w:rPr>
              <w:t>Sautin</w:t>
            </w:r>
            <w:proofErr w:type="spellEnd"/>
          </w:p>
          <w:p w14:paraId="15D2D99F" w14:textId="77777777" w:rsidR="00C34631" w:rsidRPr="0019172A" w:rsidRDefault="00C34631" w:rsidP="00C81B33">
            <w:pPr>
              <w:rPr>
                <w:b/>
                <w:color w:val="000000"/>
              </w:rPr>
            </w:pPr>
            <w:r w:rsidRPr="0019172A">
              <w:rPr>
                <w:b/>
                <w:color w:val="000000"/>
              </w:rPr>
              <w:t>US Department of Defense (DoD)</w:t>
            </w:r>
          </w:p>
          <w:p w14:paraId="54F35C89" w14:textId="77777777" w:rsidR="00C34631" w:rsidRPr="0019172A" w:rsidRDefault="00C34631" w:rsidP="00C81B33">
            <w:pPr>
              <w:rPr>
                <w:color w:val="000000"/>
              </w:rPr>
            </w:pPr>
            <w:r w:rsidRPr="0019172A">
              <w:rPr>
                <w:color w:val="000000"/>
              </w:rPr>
              <w:t xml:space="preserve">    James </w:t>
            </w:r>
            <w:proofErr w:type="spellStart"/>
            <w:r w:rsidRPr="0019172A">
              <w:rPr>
                <w:color w:val="000000"/>
              </w:rPr>
              <w:t>Bohling</w:t>
            </w:r>
            <w:proofErr w:type="spellEnd"/>
          </w:p>
          <w:p w14:paraId="1731E151" w14:textId="77777777" w:rsidR="00C34631" w:rsidRPr="0019172A" w:rsidRDefault="00C34631" w:rsidP="00C81B33">
            <w:pPr>
              <w:rPr>
                <w:color w:val="000000"/>
              </w:rPr>
            </w:pPr>
            <w:r w:rsidRPr="0019172A">
              <w:rPr>
                <w:color w:val="000000"/>
              </w:rPr>
              <w:t xml:space="preserve">    </w:t>
            </w:r>
            <w:proofErr w:type="spellStart"/>
            <w:r w:rsidRPr="0019172A">
              <w:rPr>
                <w:color w:val="000000"/>
              </w:rPr>
              <w:t>Eoghan</w:t>
            </w:r>
            <w:proofErr w:type="spellEnd"/>
            <w:r w:rsidRPr="0019172A">
              <w:rPr>
                <w:color w:val="000000"/>
              </w:rPr>
              <w:t xml:space="preserve"> Casey</w:t>
            </w:r>
          </w:p>
          <w:p w14:paraId="6F9DA954" w14:textId="77777777" w:rsidR="00C34631" w:rsidRPr="0019172A" w:rsidRDefault="00C34631" w:rsidP="00C81B33">
            <w:pPr>
              <w:rPr>
                <w:color w:val="000000"/>
              </w:rPr>
            </w:pPr>
            <w:r w:rsidRPr="0019172A">
              <w:rPr>
                <w:color w:val="000000"/>
              </w:rPr>
              <w:t xml:space="preserve">    Gary Katz</w:t>
            </w:r>
          </w:p>
          <w:p w14:paraId="0E75F19B" w14:textId="77777777" w:rsidR="00C34631" w:rsidRPr="0019172A" w:rsidRDefault="00C34631" w:rsidP="00C81B33">
            <w:pPr>
              <w:rPr>
                <w:color w:val="000000"/>
              </w:rPr>
            </w:pPr>
            <w:r w:rsidRPr="0019172A">
              <w:rPr>
                <w:color w:val="000000"/>
              </w:rPr>
              <w:t xml:space="preserve">    Jeffrey Mates</w:t>
            </w:r>
          </w:p>
          <w:p w14:paraId="5DC284F9" w14:textId="77777777" w:rsidR="00C34631" w:rsidRPr="0019172A" w:rsidRDefault="00C34631" w:rsidP="00C81B33">
            <w:pPr>
              <w:rPr>
                <w:b/>
                <w:color w:val="000000"/>
              </w:rPr>
            </w:pPr>
            <w:r w:rsidRPr="0019172A">
              <w:rPr>
                <w:b/>
                <w:color w:val="000000"/>
              </w:rPr>
              <w:t>VeriSign</w:t>
            </w:r>
          </w:p>
          <w:p w14:paraId="0A74311B" w14:textId="77777777" w:rsidR="00C34631" w:rsidRPr="0019172A" w:rsidRDefault="00C34631" w:rsidP="00C81B33">
            <w:pPr>
              <w:rPr>
                <w:color w:val="000000"/>
              </w:rPr>
            </w:pPr>
            <w:r w:rsidRPr="0019172A">
              <w:rPr>
                <w:color w:val="000000"/>
              </w:rPr>
              <w:t xml:space="preserve">    Robert </w:t>
            </w:r>
            <w:proofErr w:type="spellStart"/>
            <w:r w:rsidRPr="0019172A">
              <w:rPr>
                <w:color w:val="000000"/>
              </w:rPr>
              <w:t>Coderre</w:t>
            </w:r>
            <w:proofErr w:type="spellEnd"/>
          </w:p>
          <w:p w14:paraId="268C9AD3" w14:textId="77777777" w:rsidR="00C34631" w:rsidRPr="0019172A" w:rsidRDefault="00C34631" w:rsidP="00C81B33">
            <w:pPr>
              <w:rPr>
                <w:color w:val="000000"/>
              </w:rPr>
            </w:pPr>
            <w:r w:rsidRPr="0019172A">
              <w:rPr>
                <w:color w:val="000000"/>
              </w:rPr>
              <w:t xml:space="preserve">    Kyle Maxwell</w:t>
            </w:r>
          </w:p>
          <w:p w14:paraId="7B1C4519" w14:textId="77777777" w:rsidR="00C34631" w:rsidRPr="0019172A" w:rsidRDefault="00C34631" w:rsidP="00C81B33">
            <w:r w:rsidRPr="0019172A">
              <w:rPr>
                <w:color w:val="000000"/>
              </w:rPr>
              <w:t xml:space="preserve">    Eric </w:t>
            </w:r>
            <w:proofErr w:type="spellStart"/>
            <w:r w:rsidRPr="0019172A">
              <w:rPr>
                <w:color w:val="000000"/>
              </w:rPr>
              <w:t>Osterweil</w:t>
            </w:r>
            <w:proofErr w:type="spellEnd"/>
            <w:r w:rsidRPr="0019172A">
              <w:rPr>
                <w:b/>
                <w:color w:val="000000"/>
              </w:rPr>
              <w:t xml:space="preserve"> </w:t>
            </w:r>
            <w:r w:rsidRPr="0019172A">
              <w:t xml:space="preserve">    </w:t>
            </w:r>
          </w:p>
        </w:tc>
        <w:tc>
          <w:tcPr>
            <w:tcW w:w="4410" w:type="dxa"/>
          </w:tcPr>
          <w:p w14:paraId="0693D5FC" w14:textId="77777777" w:rsidR="00C34631" w:rsidRPr="0019172A" w:rsidRDefault="00C34631" w:rsidP="00C81B33">
            <w:pPr>
              <w:rPr>
                <w:b/>
                <w:color w:val="000000"/>
              </w:rPr>
            </w:pPr>
            <w:r w:rsidRPr="0019172A">
              <w:rPr>
                <w:b/>
                <w:color w:val="000000"/>
              </w:rPr>
              <w:lastRenderedPageBreak/>
              <w:t>Airbus Group SAS</w:t>
            </w:r>
          </w:p>
          <w:p w14:paraId="7084C86F" w14:textId="77777777" w:rsidR="00C34631" w:rsidRPr="0019172A" w:rsidRDefault="00C34631" w:rsidP="00C81B33">
            <w:r w:rsidRPr="0019172A">
              <w:t xml:space="preserve">    </w:t>
            </w:r>
            <w:proofErr w:type="spellStart"/>
            <w:r w:rsidRPr="0019172A">
              <w:t>Joerg</w:t>
            </w:r>
            <w:proofErr w:type="spellEnd"/>
            <w:r w:rsidRPr="0019172A">
              <w:t xml:space="preserve"> Eschweiler</w:t>
            </w:r>
          </w:p>
          <w:p w14:paraId="310A4AC1" w14:textId="77777777" w:rsidR="00C34631" w:rsidRPr="0019172A" w:rsidRDefault="00C34631" w:rsidP="00C81B33">
            <w:r w:rsidRPr="0019172A">
              <w:t xml:space="preserve">    Marcos </w:t>
            </w:r>
            <w:proofErr w:type="spellStart"/>
            <w:r w:rsidRPr="0019172A">
              <w:t>Orallo</w:t>
            </w:r>
            <w:proofErr w:type="spellEnd"/>
          </w:p>
          <w:p w14:paraId="72E28E79" w14:textId="77777777" w:rsidR="00C34631" w:rsidRPr="0019172A" w:rsidRDefault="00C34631" w:rsidP="00C81B33">
            <w:pPr>
              <w:rPr>
                <w:b/>
                <w:color w:val="000000"/>
              </w:rPr>
            </w:pPr>
            <w:proofErr w:type="spellStart"/>
            <w:r w:rsidRPr="0019172A">
              <w:rPr>
                <w:b/>
                <w:color w:val="000000"/>
              </w:rPr>
              <w:t>Anomali</w:t>
            </w:r>
            <w:proofErr w:type="spellEnd"/>
          </w:p>
          <w:p w14:paraId="7880B948" w14:textId="77777777" w:rsidR="00C34631" w:rsidRPr="0019172A" w:rsidRDefault="00C34631" w:rsidP="00C81B33">
            <w:r w:rsidRPr="0019172A">
              <w:t xml:space="preserve">    Ryan Clough</w:t>
            </w:r>
          </w:p>
          <w:p w14:paraId="7D50ECC6" w14:textId="77777777" w:rsidR="00C34631" w:rsidRPr="0019172A" w:rsidRDefault="00C34631" w:rsidP="00C81B33">
            <w:r w:rsidRPr="0019172A">
              <w:t xml:space="preserve">    Wei Huang</w:t>
            </w:r>
          </w:p>
          <w:p w14:paraId="24985E3E" w14:textId="77777777" w:rsidR="00C34631" w:rsidRPr="0019172A" w:rsidRDefault="00C34631" w:rsidP="00C81B33">
            <w:r w:rsidRPr="0019172A">
              <w:t xml:space="preserve">    Hugh </w:t>
            </w:r>
            <w:proofErr w:type="spellStart"/>
            <w:r w:rsidRPr="0019172A">
              <w:t>Njemanze</w:t>
            </w:r>
            <w:proofErr w:type="spellEnd"/>
          </w:p>
          <w:p w14:paraId="0464432C" w14:textId="77777777" w:rsidR="00C34631" w:rsidRPr="0019172A" w:rsidRDefault="00C34631" w:rsidP="00C81B33">
            <w:r w:rsidRPr="0019172A">
              <w:t xml:space="preserve">    Katie </w:t>
            </w:r>
            <w:proofErr w:type="spellStart"/>
            <w:r w:rsidRPr="0019172A">
              <w:t>Pelusi</w:t>
            </w:r>
            <w:proofErr w:type="spellEnd"/>
          </w:p>
          <w:p w14:paraId="1571AFE0" w14:textId="77777777" w:rsidR="00C34631" w:rsidRPr="0019172A" w:rsidRDefault="00C34631" w:rsidP="00C81B33">
            <w:r w:rsidRPr="0019172A">
              <w:t xml:space="preserve">    Aaron </w:t>
            </w:r>
            <w:proofErr w:type="spellStart"/>
            <w:r w:rsidRPr="0019172A">
              <w:t>Shelmire</w:t>
            </w:r>
            <w:proofErr w:type="spellEnd"/>
          </w:p>
          <w:p w14:paraId="4574E364" w14:textId="77777777" w:rsidR="00C34631" w:rsidRPr="0019172A" w:rsidRDefault="00C34631" w:rsidP="00C81B33">
            <w:r w:rsidRPr="0019172A">
              <w:t xml:space="preserve">    Jason </w:t>
            </w:r>
            <w:proofErr w:type="spellStart"/>
            <w:r w:rsidRPr="0019172A">
              <w:t>Trost</w:t>
            </w:r>
            <w:proofErr w:type="spellEnd"/>
          </w:p>
          <w:p w14:paraId="304443F4" w14:textId="77777777" w:rsidR="00C34631" w:rsidRPr="0019172A" w:rsidRDefault="00C34631" w:rsidP="00C81B33">
            <w:pPr>
              <w:rPr>
                <w:b/>
              </w:rPr>
            </w:pPr>
            <w:r w:rsidRPr="0019172A">
              <w:rPr>
                <w:b/>
              </w:rPr>
              <w:t>Bank of America</w:t>
            </w:r>
          </w:p>
          <w:p w14:paraId="45EFAC33" w14:textId="77777777" w:rsidR="00C34631" w:rsidRPr="0019172A" w:rsidRDefault="00C34631" w:rsidP="00C81B33">
            <w:r w:rsidRPr="0019172A">
              <w:t xml:space="preserve">    Alexander Foley</w:t>
            </w:r>
          </w:p>
          <w:p w14:paraId="16AE0216" w14:textId="77777777" w:rsidR="00C34631" w:rsidRPr="0019172A" w:rsidRDefault="00C34631" w:rsidP="00C81B33">
            <w:pPr>
              <w:rPr>
                <w:b/>
                <w:color w:val="000000"/>
              </w:rPr>
            </w:pPr>
            <w:r w:rsidRPr="0019172A">
              <w:rPr>
                <w:b/>
                <w:color w:val="000000"/>
              </w:rPr>
              <w:t>Center for Internet Security (CIS)</w:t>
            </w:r>
          </w:p>
          <w:p w14:paraId="2C92CC80" w14:textId="77777777" w:rsidR="00C34631" w:rsidRPr="0019172A" w:rsidRDefault="00C34631" w:rsidP="00C81B33">
            <w:r w:rsidRPr="0019172A">
              <w:t xml:space="preserve">    Sarah Kelley</w:t>
            </w:r>
          </w:p>
          <w:p w14:paraId="16BC216B" w14:textId="77777777" w:rsidR="00C34631" w:rsidRPr="0019172A" w:rsidRDefault="00C34631" w:rsidP="00C81B33">
            <w:pPr>
              <w:rPr>
                <w:b/>
                <w:color w:val="000000"/>
              </w:rPr>
            </w:pPr>
            <w:r w:rsidRPr="0019172A">
              <w:rPr>
                <w:b/>
                <w:color w:val="000000"/>
              </w:rPr>
              <w:t>Check Point Software Technologies</w:t>
            </w:r>
          </w:p>
          <w:p w14:paraId="4A5AD452" w14:textId="77777777" w:rsidR="00C34631" w:rsidRPr="0019172A" w:rsidRDefault="00C34631" w:rsidP="00C81B33">
            <w:pPr>
              <w:rPr>
                <w:color w:val="000000"/>
              </w:rPr>
            </w:pPr>
            <w:r w:rsidRPr="0019172A">
              <w:rPr>
                <w:b/>
                <w:color w:val="000000"/>
              </w:rPr>
              <w:t xml:space="preserve">    </w:t>
            </w:r>
            <w:r w:rsidRPr="0019172A">
              <w:rPr>
                <w:color w:val="000000"/>
              </w:rPr>
              <w:t>Ron Davidson</w:t>
            </w:r>
          </w:p>
          <w:p w14:paraId="19902E73" w14:textId="77777777" w:rsidR="00C34631" w:rsidRPr="0019172A" w:rsidRDefault="00C34631" w:rsidP="00C81B33">
            <w:pPr>
              <w:rPr>
                <w:b/>
                <w:color w:val="000000"/>
              </w:rPr>
            </w:pPr>
            <w:r w:rsidRPr="0019172A">
              <w:rPr>
                <w:b/>
                <w:color w:val="000000"/>
              </w:rPr>
              <w:t>Cisco Systems</w:t>
            </w:r>
          </w:p>
          <w:p w14:paraId="4B52B164" w14:textId="77777777" w:rsidR="00C34631" w:rsidRPr="0019172A" w:rsidRDefault="00C34631" w:rsidP="00C81B33">
            <w:pPr>
              <w:rPr>
                <w:color w:val="000000"/>
              </w:rPr>
            </w:pPr>
            <w:r w:rsidRPr="0019172A">
              <w:rPr>
                <w:color w:val="000000"/>
              </w:rPr>
              <w:t xml:space="preserve">    </w:t>
            </w:r>
            <w:proofErr w:type="spellStart"/>
            <w:r w:rsidRPr="0019172A">
              <w:rPr>
                <w:color w:val="000000"/>
              </w:rPr>
              <w:t>Syam</w:t>
            </w:r>
            <w:proofErr w:type="spellEnd"/>
            <w:r w:rsidRPr="0019172A">
              <w:rPr>
                <w:color w:val="000000"/>
              </w:rPr>
              <w:t xml:space="preserve"> </w:t>
            </w:r>
            <w:proofErr w:type="spellStart"/>
            <w:r w:rsidRPr="0019172A">
              <w:rPr>
                <w:color w:val="000000"/>
              </w:rPr>
              <w:t>Appala</w:t>
            </w:r>
            <w:proofErr w:type="spellEnd"/>
          </w:p>
          <w:p w14:paraId="3E6C2B56" w14:textId="77777777" w:rsidR="00C34631" w:rsidRPr="0019172A" w:rsidRDefault="00C34631" w:rsidP="00C81B33">
            <w:pPr>
              <w:rPr>
                <w:color w:val="000000"/>
              </w:rPr>
            </w:pPr>
            <w:r w:rsidRPr="0019172A">
              <w:rPr>
                <w:color w:val="000000"/>
              </w:rPr>
              <w:t xml:space="preserve">    Ted </w:t>
            </w:r>
            <w:proofErr w:type="spellStart"/>
            <w:r w:rsidRPr="0019172A">
              <w:rPr>
                <w:color w:val="000000"/>
              </w:rPr>
              <w:t>Bedwell</w:t>
            </w:r>
            <w:proofErr w:type="spellEnd"/>
          </w:p>
          <w:p w14:paraId="56C74C32" w14:textId="77777777" w:rsidR="00C34631" w:rsidRPr="0019172A" w:rsidRDefault="00C34631" w:rsidP="00C81B33">
            <w:pPr>
              <w:rPr>
                <w:color w:val="000000"/>
              </w:rPr>
            </w:pPr>
            <w:r w:rsidRPr="0019172A">
              <w:rPr>
                <w:color w:val="000000"/>
              </w:rPr>
              <w:t xml:space="preserve">    David McGrew</w:t>
            </w:r>
          </w:p>
          <w:p w14:paraId="36C2FEB8" w14:textId="77777777" w:rsidR="00C34631" w:rsidRPr="0019172A" w:rsidRDefault="00C3463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Reddy</w:t>
            </w:r>
          </w:p>
          <w:p w14:paraId="71B2A98A" w14:textId="77777777" w:rsidR="00C34631" w:rsidRPr="0019172A" w:rsidRDefault="00C34631" w:rsidP="00C81B33">
            <w:pPr>
              <w:rPr>
                <w:color w:val="000000"/>
              </w:rPr>
            </w:pPr>
            <w:r w:rsidRPr="0019172A">
              <w:rPr>
                <w:color w:val="000000"/>
              </w:rPr>
              <w:t xml:space="preserve">    Omar Santos</w:t>
            </w:r>
          </w:p>
          <w:p w14:paraId="6E1F0505" w14:textId="77777777" w:rsidR="00C34631" w:rsidRPr="0019172A" w:rsidRDefault="00C34631" w:rsidP="00C81B33">
            <w:pPr>
              <w:rPr>
                <w:color w:val="000000"/>
              </w:rPr>
            </w:pPr>
            <w:r w:rsidRPr="0019172A">
              <w:rPr>
                <w:color w:val="000000"/>
              </w:rPr>
              <w:t xml:space="preserve">    </w:t>
            </w:r>
            <w:proofErr w:type="spellStart"/>
            <w:r w:rsidRPr="0019172A">
              <w:rPr>
                <w:color w:val="000000"/>
              </w:rPr>
              <w:t>Jyoti</w:t>
            </w:r>
            <w:proofErr w:type="spellEnd"/>
            <w:r w:rsidRPr="0019172A">
              <w:rPr>
                <w:color w:val="000000"/>
              </w:rPr>
              <w:t xml:space="preserve"> </w:t>
            </w:r>
            <w:proofErr w:type="spellStart"/>
            <w:r w:rsidRPr="0019172A">
              <w:rPr>
                <w:color w:val="000000"/>
              </w:rPr>
              <w:t>Verma</w:t>
            </w:r>
            <w:proofErr w:type="spellEnd"/>
          </w:p>
          <w:p w14:paraId="3710949E" w14:textId="77777777" w:rsidR="00C34631" w:rsidRPr="0019172A" w:rsidRDefault="00C34631" w:rsidP="00C81B33">
            <w:pPr>
              <w:rPr>
                <w:b/>
                <w:color w:val="000000"/>
              </w:rPr>
            </w:pPr>
            <w:r w:rsidRPr="0019172A">
              <w:rPr>
                <w:b/>
                <w:color w:val="000000"/>
              </w:rPr>
              <w:t>Cyber Threat Intelligence Network, Inc. (CTIN)</w:t>
            </w:r>
          </w:p>
          <w:p w14:paraId="1222385C" w14:textId="77777777" w:rsidR="00C34631" w:rsidRPr="0019172A" w:rsidRDefault="00C34631" w:rsidP="00C81B33">
            <w:pPr>
              <w:rPr>
                <w:color w:val="000000"/>
              </w:rPr>
            </w:pPr>
            <w:r w:rsidRPr="0019172A">
              <w:rPr>
                <w:b/>
                <w:color w:val="000000"/>
              </w:rPr>
              <w:t xml:space="preserve">    </w:t>
            </w:r>
            <w:r w:rsidRPr="0019172A">
              <w:rPr>
                <w:color w:val="000000"/>
              </w:rPr>
              <w:t xml:space="preserve">Doug </w:t>
            </w:r>
            <w:proofErr w:type="spellStart"/>
            <w:r w:rsidRPr="0019172A">
              <w:rPr>
                <w:color w:val="000000"/>
              </w:rPr>
              <w:t>DePeppe</w:t>
            </w:r>
            <w:proofErr w:type="spellEnd"/>
          </w:p>
          <w:p w14:paraId="45D8D56C" w14:textId="77777777" w:rsidR="00C34631" w:rsidRPr="0019172A" w:rsidRDefault="00C34631" w:rsidP="00C81B33">
            <w:pPr>
              <w:rPr>
                <w:color w:val="000000"/>
              </w:rPr>
            </w:pPr>
            <w:r w:rsidRPr="0019172A">
              <w:rPr>
                <w:color w:val="000000"/>
              </w:rPr>
              <w:t xml:space="preserve">    Jane </w:t>
            </w:r>
            <w:proofErr w:type="spellStart"/>
            <w:r w:rsidRPr="0019172A">
              <w:rPr>
                <w:color w:val="000000"/>
              </w:rPr>
              <w:t>Ginn</w:t>
            </w:r>
            <w:proofErr w:type="spellEnd"/>
          </w:p>
          <w:p w14:paraId="2A806C53" w14:textId="77777777" w:rsidR="00C34631" w:rsidRPr="0019172A" w:rsidRDefault="00C34631" w:rsidP="00C81B33">
            <w:pPr>
              <w:rPr>
                <w:color w:val="000000"/>
              </w:rPr>
            </w:pPr>
            <w:r w:rsidRPr="0019172A">
              <w:rPr>
                <w:color w:val="000000"/>
              </w:rPr>
              <w:t xml:space="preserve">    Ben Othman</w:t>
            </w:r>
          </w:p>
          <w:p w14:paraId="1BC868B2" w14:textId="77777777" w:rsidR="00C34631" w:rsidRPr="0019172A" w:rsidRDefault="00C34631" w:rsidP="00C81B33">
            <w:pPr>
              <w:rPr>
                <w:b/>
                <w:color w:val="000000"/>
              </w:rPr>
            </w:pPr>
            <w:r w:rsidRPr="0019172A">
              <w:rPr>
                <w:b/>
                <w:color w:val="000000"/>
              </w:rPr>
              <w:t>DHS Office of Cybersecurity and Communications (CS&amp;C)</w:t>
            </w:r>
          </w:p>
          <w:p w14:paraId="72654582" w14:textId="77777777" w:rsidR="00C34631" w:rsidRPr="0019172A" w:rsidRDefault="00C34631" w:rsidP="00C81B33">
            <w:pPr>
              <w:rPr>
                <w:color w:val="000000"/>
              </w:rPr>
            </w:pPr>
            <w:r w:rsidRPr="0019172A">
              <w:rPr>
                <w:b/>
                <w:color w:val="000000"/>
              </w:rPr>
              <w:t xml:space="preserve">    </w:t>
            </w:r>
            <w:r w:rsidRPr="0019172A">
              <w:rPr>
                <w:color w:val="000000"/>
              </w:rPr>
              <w:t xml:space="preserve">Richard </w:t>
            </w:r>
            <w:proofErr w:type="spellStart"/>
            <w:r w:rsidRPr="0019172A">
              <w:rPr>
                <w:color w:val="000000"/>
              </w:rPr>
              <w:t>Struse</w:t>
            </w:r>
            <w:proofErr w:type="spellEnd"/>
          </w:p>
          <w:p w14:paraId="32288C0E" w14:textId="77777777" w:rsidR="00C34631" w:rsidRPr="0019172A" w:rsidRDefault="00C34631" w:rsidP="00C81B33">
            <w:pPr>
              <w:rPr>
                <w:color w:val="000000"/>
              </w:rPr>
            </w:pPr>
            <w:r w:rsidRPr="0019172A">
              <w:rPr>
                <w:color w:val="000000"/>
              </w:rPr>
              <w:t xml:space="preserve">    Marlon Taylor</w:t>
            </w:r>
          </w:p>
          <w:p w14:paraId="5891CA6E" w14:textId="77777777" w:rsidR="00C34631" w:rsidRPr="0019172A" w:rsidRDefault="00C34631" w:rsidP="00C81B33">
            <w:pPr>
              <w:rPr>
                <w:b/>
                <w:color w:val="000000"/>
              </w:rPr>
            </w:pPr>
            <w:proofErr w:type="spellStart"/>
            <w:r w:rsidRPr="0019172A">
              <w:rPr>
                <w:b/>
                <w:color w:val="000000"/>
              </w:rPr>
              <w:t>EclecticIQ</w:t>
            </w:r>
            <w:proofErr w:type="spellEnd"/>
          </w:p>
          <w:p w14:paraId="6C0FB387" w14:textId="77777777" w:rsidR="00C34631" w:rsidRPr="0019172A" w:rsidRDefault="00C34631" w:rsidP="00C81B33">
            <w:pPr>
              <w:rPr>
                <w:color w:val="000000"/>
              </w:rPr>
            </w:pPr>
            <w:r w:rsidRPr="0019172A">
              <w:rPr>
                <w:color w:val="000000"/>
              </w:rPr>
              <w:t xml:space="preserve">    Marko </w:t>
            </w:r>
            <w:proofErr w:type="spellStart"/>
            <w:r w:rsidRPr="0019172A">
              <w:rPr>
                <w:color w:val="000000"/>
              </w:rPr>
              <w:t>Dragoljevic</w:t>
            </w:r>
            <w:proofErr w:type="spellEnd"/>
          </w:p>
          <w:p w14:paraId="31672C84" w14:textId="77777777" w:rsidR="00C34631" w:rsidRPr="0019172A" w:rsidRDefault="00C34631" w:rsidP="00C81B33">
            <w:pPr>
              <w:rPr>
                <w:color w:val="000000"/>
              </w:rPr>
            </w:pPr>
            <w:r w:rsidRPr="0019172A">
              <w:rPr>
                <w:color w:val="000000"/>
              </w:rPr>
              <w:t xml:space="preserve">    </w:t>
            </w:r>
            <w:proofErr w:type="spellStart"/>
            <w:r w:rsidRPr="0019172A">
              <w:rPr>
                <w:color w:val="000000"/>
              </w:rPr>
              <w:t>Joep</w:t>
            </w:r>
            <w:proofErr w:type="spellEnd"/>
            <w:r w:rsidRPr="0019172A">
              <w:rPr>
                <w:color w:val="000000"/>
              </w:rPr>
              <w:t xml:space="preserve"> </w:t>
            </w:r>
            <w:proofErr w:type="spellStart"/>
            <w:r w:rsidRPr="0019172A">
              <w:rPr>
                <w:color w:val="000000"/>
              </w:rPr>
              <w:t>Gommers</w:t>
            </w:r>
            <w:proofErr w:type="spellEnd"/>
          </w:p>
          <w:p w14:paraId="5E23A223" w14:textId="77777777" w:rsidR="00C34631" w:rsidRPr="0019172A" w:rsidRDefault="00C34631" w:rsidP="00C81B33">
            <w:pPr>
              <w:rPr>
                <w:color w:val="000000"/>
              </w:rPr>
            </w:pPr>
            <w:r w:rsidRPr="0019172A">
              <w:rPr>
                <w:color w:val="000000"/>
              </w:rPr>
              <w:t xml:space="preserve">    Sergey </w:t>
            </w:r>
            <w:proofErr w:type="spellStart"/>
            <w:r w:rsidRPr="0019172A">
              <w:rPr>
                <w:color w:val="000000"/>
              </w:rPr>
              <w:t>Polzunov</w:t>
            </w:r>
            <w:proofErr w:type="spellEnd"/>
          </w:p>
          <w:p w14:paraId="180FFEEB" w14:textId="77777777" w:rsidR="00C34631" w:rsidRPr="0019172A" w:rsidRDefault="00C34631" w:rsidP="00C81B33">
            <w:pPr>
              <w:rPr>
                <w:color w:val="000000"/>
              </w:rPr>
            </w:pPr>
            <w:r w:rsidRPr="0019172A">
              <w:rPr>
                <w:color w:val="000000"/>
              </w:rPr>
              <w:t xml:space="preserve">    </w:t>
            </w:r>
            <w:proofErr w:type="spellStart"/>
            <w:r w:rsidRPr="0019172A">
              <w:rPr>
                <w:color w:val="000000"/>
              </w:rPr>
              <w:t>Rutger</w:t>
            </w:r>
            <w:proofErr w:type="spellEnd"/>
            <w:r w:rsidRPr="0019172A">
              <w:rPr>
                <w:color w:val="000000"/>
              </w:rPr>
              <w:t xml:space="preserve"> </w:t>
            </w:r>
            <w:proofErr w:type="spellStart"/>
            <w:r w:rsidRPr="0019172A">
              <w:rPr>
                <w:color w:val="000000"/>
              </w:rPr>
              <w:t>Prins</w:t>
            </w:r>
            <w:proofErr w:type="spellEnd"/>
          </w:p>
          <w:p w14:paraId="38B34DEB" w14:textId="77777777" w:rsidR="00C34631" w:rsidRPr="0019172A" w:rsidRDefault="00C34631" w:rsidP="00C81B33">
            <w:pPr>
              <w:rPr>
                <w:color w:val="000000"/>
              </w:rPr>
            </w:pPr>
            <w:r w:rsidRPr="0019172A">
              <w:rPr>
                <w:color w:val="000000"/>
              </w:rPr>
              <w:lastRenderedPageBreak/>
              <w:t xml:space="preserve">    Andrei </w:t>
            </w:r>
            <w:proofErr w:type="spellStart"/>
            <w:r w:rsidRPr="0019172A">
              <w:rPr>
                <w:color w:val="000000"/>
              </w:rPr>
              <w:t>Sîrghi</w:t>
            </w:r>
            <w:proofErr w:type="spellEnd"/>
          </w:p>
          <w:p w14:paraId="51C11453" w14:textId="77777777" w:rsidR="00C34631" w:rsidRPr="0019172A" w:rsidRDefault="00C34631" w:rsidP="00C81B33">
            <w:pPr>
              <w:rPr>
                <w:color w:val="000000"/>
              </w:rPr>
            </w:pPr>
            <w:r w:rsidRPr="0019172A">
              <w:rPr>
                <w:color w:val="000000"/>
              </w:rPr>
              <w:t xml:space="preserve">    </w:t>
            </w:r>
            <w:proofErr w:type="spellStart"/>
            <w:r w:rsidRPr="0019172A">
              <w:rPr>
                <w:color w:val="000000"/>
              </w:rPr>
              <w:t>Raymon</w:t>
            </w:r>
            <w:proofErr w:type="spellEnd"/>
            <w:r w:rsidRPr="0019172A">
              <w:rPr>
                <w:color w:val="000000"/>
              </w:rPr>
              <w:t xml:space="preserve"> van der </w:t>
            </w:r>
            <w:proofErr w:type="spellStart"/>
            <w:r w:rsidRPr="0019172A">
              <w:rPr>
                <w:color w:val="000000"/>
              </w:rPr>
              <w:t>Velde</w:t>
            </w:r>
            <w:proofErr w:type="spellEnd"/>
          </w:p>
          <w:p w14:paraId="773599D4" w14:textId="77777777" w:rsidR="00C34631" w:rsidRPr="0019172A" w:rsidRDefault="00C34631" w:rsidP="00C81B33">
            <w:pPr>
              <w:rPr>
                <w:b/>
                <w:color w:val="000000"/>
              </w:rPr>
            </w:pPr>
            <w:proofErr w:type="spellStart"/>
            <w:r w:rsidRPr="0019172A">
              <w:rPr>
                <w:b/>
                <w:color w:val="000000"/>
              </w:rPr>
              <w:t>eSentire</w:t>
            </w:r>
            <w:proofErr w:type="spellEnd"/>
            <w:r w:rsidRPr="0019172A">
              <w:rPr>
                <w:b/>
                <w:color w:val="000000"/>
              </w:rPr>
              <w:t>, Inc.</w:t>
            </w:r>
          </w:p>
          <w:p w14:paraId="5E5B4683" w14:textId="77777777" w:rsidR="00C34631" w:rsidRPr="0019172A" w:rsidRDefault="00C34631" w:rsidP="00C81B33">
            <w:pPr>
              <w:rPr>
                <w:color w:val="000000"/>
              </w:rPr>
            </w:pPr>
            <w:r w:rsidRPr="0019172A">
              <w:rPr>
                <w:color w:val="000000"/>
              </w:rPr>
              <w:t xml:space="preserve">    Jacob </w:t>
            </w:r>
            <w:proofErr w:type="spellStart"/>
            <w:r w:rsidRPr="0019172A">
              <w:rPr>
                <w:color w:val="000000"/>
              </w:rPr>
              <w:t>Gajek</w:t>
            </w:r>
            <w:proofErr w:type="spellEnd"/>
          </w:p>
          <w:p w14:paraId="6EACEA07" w14:textId="77777777" w:rsidR="00C34631" w:rsidRPr="0019172A" w:rsidRDefault="00C34631" w:rsidP="00C81B33">
            <w:pPr>
              <w:rPr>
                <w:b/>
                <w:color w:val="000000"/>
              </w:rPr>
            </w:pPr>
            <w:r w:rsidRPr="0019172A">
              <w:rPr>
                <w:b/>
                <w:color w:val="000000"/>
              </w:rPr>
              <w:t>FireEye, Inc.</w:t>
            </w:r>
          </w:p>
          <w:p w14:paraId="7A9AF198" w14:textId="77777777" w:rsidR="00C34631" w:rsidRPr="0019172A" w:rsidRDefault="00C34631" w:rsidP="00C81B33">
            <w:pPr>
              <w:rPr>
                <w:color w:val="000000"/>
              </w:rPr>
            </w:pPr>
            <w:r w:rsidRPr="0019172A">
              <w:rPr>
                <w:color w:val="000000"/>
              </w:rPr>
              <w:t xml:space="preserve">    Phillip Boles</w:t>
            </w:r>
          </w:p>
          <w:p w14:paraId="25335985" w14:textId="77777777" w:rsidR="00C34631" w:rsidRPr="0019172A" w:rsidRDefault="00C34631" w:rsidP="00C81B33">
            <w:pPr>
              <w:rPr>
                <w:color w:val="000000"/>
              </w:rPr>
            </w:pPr>
            <w:r w:rsidRPr="0019172A">
              <w:rPr>
                <w:color w:val="000000"/>
              </w:rPr>
              <w:t xml:space="preserve">    </w:t>
            </w:r>
            <w:proofErr w:type="spellStart"/>
            <w:r w:rsidRPr="0019172A">
              <w:rPr>
                <w:color w:val="000000"/>
              </w:rPr>
              <w:t>Pavan</w:t>
            </w:r>
            <w:proofErr w:type="spellEnd"/>
            <w:r w:rsidRPr="0019172A">
              <w:rPr>
                <w:color w:val="000000"/>
              </w:rPr>
              <w:t xml:space="preserve"> </w:t>
            </w:r>
            <w:proofErr w:type="spellStart"/>
            <w:r w:rsidRPr="0019172A">
              <w:rPr>
                <w:color w:val="000000"/>
              </w:rPr>
              <w:t>Gorakav</w:t>
            </w:r>
            <w:proofErr w:type="spellEnd"/>
          </w:p>
          <w:p w14:paraId="3DFDFC30" w14:textId="77777777" w:rsidR="00C34631" w:rsidRPr="0019172A" w:rsidRDefault="00C34631" w:rsidP="00C81B33">
            <w:pPr>
              <w:rPr>
                <w:color w:val="000000"/>
              </w:rPr>
            </w:pPr>
            <w:r w:rsidRPr="0019172A">
              <w:rPr>
                <w:color w:val="000000"/>
              </w:rPr>
              <w:t xml:space="preserve">    Anuj Kumar</w:t>
            </w:r>
          </w:p>
          <w:p w14:paraId="53C0921B" w14:textId="77777777" w:rsidR="00C34631" w:rsidRPr="0019172A" w:rsidRDefault="00C34631" w:rsidP="00C81B33">
            <w:pPr>
              <w:rPr>
                <w:color w:val="000000"/>
              </w:rPr>
            </w:pPr>
            <w:r w:rsidRPr="0019172A">
              <w:rPr>
                <w:color w:val="000000"/>
              </w:rPr>
              <w:t xml:space="preserve">    </w:t>
            </w:r>
            <w:proofErr w:type="spellStart"/>
            <w:r w:rsidRPr="0019172A">
              <w:rPr>
                <w:color w:val="000000"/>
              </w:rPr>
              <w:t>Shyamal</w:t>
            </w:r>
            <w:proofErr w:type="spellEnd"/>
            <w:r w:rsidRPr="0019172A">
              <w:rPr>
                <w:color w:val="000000"/>
              </w:rPr>
              <w:t xml:space="preserve"> Pandya</w:t>
            </w:r>
          </w:p>
          <w:p w14:paraId="1DB1F964" w14:textId="77777777" w:rsidR="00C34631" w:rsidRPr="0019172A" w:rsidRDefault="00C34631" w:rsidP="00C81B33">
            <w:pPr>
              <w:rPr>
                <w:color w:val="000000"/>
              </w:rPr>
            </w:pPr>
            <w:r w:rsidRPr="0019172A">
              <w:rPr>
                <w:color w:val="000000"/>
              </w:rPr>
              <w:t xml:space="preserve">    Paul Patrick</w:t>
            </w:r>
          </w:p>
          <w:p w14:paraId="4FB9342A" w14:textId="77777777" w:rsidR="00C34631" w:rsidRPr="0019172A" w:rsidRDefault="00C34631" w:rsidP="00C81B33">
            <w:pPr>
              <w:rPr>
                <w:color w:val="000000"/>
              </w:rPr>
            </w:pPr>
            <w:r w:rsidRPr="0019172A">
              <w:rPr>
                <w:color w:val="000000"/>
              </w:rPr>
              <w:t xml:space="preserve">    Scott Shreve</w:t>
            </w:r>
          </w:p>
          <w:p w14:paraId="0F130A00" w14:textId="77777777" w:rsidR="00C34631" w:rsidRPr="0019172A" w:rsidRDefault="00C34631" w:rsidP="00C81B33">
            <w:pPr>
              <w:rPr>
                <w:b/>
                <w:color w:val="000000"/>
              </w:rPr>
            </w:pPr>
            <w:r w:rsidRPr="0019172A">
              <w:rPr>
                <w:b/>
                <w:color w:val="000000"/>
              </w:rPr>
              <w:t>Fox-IT</w:t>
            </w:r>
          </w:p>
          <w:p w14:paraId="68735433" w14:textId="77777777" w:rsidR="00C34631" w:rsidRPr="0019172A" w:rsidRDefault="00C34631" w:rsidP="00C81B33">
            <w:pPr>
              <w:rPr>
                <w:color w:val="000000"/>
              </w:rPr>
            </w:pPr>
            <w:r w:rsidRPr="0019172A">
              <w:rPr>
                <w:color w:val="000000"/>
              </w:rPr>
              <w:t xml:space="preserve">    Sarah Brown</w:t>
            </w:r>
          </w:p>
          <w:p w14:paraId="2B721D31" w14:textId="77777777" w:rsidR="00C34631" w:rsidRPr="0019172A" w:rsidRDefault="00C34631" w:rsidP="00C81B33">
            <w:pPr>
              <w:rPr>
                <w:b/>
                <w:color w:val="000000"/>
              </w:rPr>
            </w:pPr>
            <w:r w:rsidRPr="0019172A">
              <w:rPr>
                <w:b/>
                <w:color w:val="000000"/>
              </w:rPr>
              <w:t>Georgetown University</w:t>
            </w:r>
          </w:p>
          <w:p w14:paraId="53D6B385" w14:textId="77777777" w:rsidR="00C34631" w:rsidRPr="0019172A" w:rsidRDefault="00C34631" w:rsidP="00C81B33">
            <w:pPr>
              <w:rPr>
                <w:color w:val="000000"/>
              </w:rPr>
            </w:pPr>
            <w:r w:rsidRPr="0019172A">
              <w:rPr>
                <w:color w:val="000000"/>
              </w:rPr>
              <w:t xml:space="preserve">    Eric Burger</w:t>
            </w:r>
          </w:p>
          <w:p w14:paraId="6EB1E389" w14:textId="77777777" w:rsidR="00C34631" w:rsidRPr="0019172A" w:rsidRDefault="00C34631" w:rsidP="00C81B33">
            <w:pPr>
              <w:rPr>
                <w:b/>
                <w:color w:val="000000"/>
              </w:rPr>
            </w:pPr>
            <w:r w:rsidRPr="0019172A">
              <w:rPr>
                <w:b/>
                <w:color w:val="000000"/>
              </w:rPr>
              <w:t>Hewlett Packard Enterprise (HPE)</w:t>
            </w:r>
          </w:p>
          <w:p w14:paraId="3972E007" w14:textId="77777777" w:rsidR="00C34631" w:rsidRPr="0019172A" w:rsidRDefault="00C34631" w:rsidP="00C81B33">
            <w:pPr>
              <w:rPr>
                <w:color w:val="000000"/>
              </w:rPr>
            </w:pPr>
            <w:r w:rsidRPr="0019172A">
              <w:rPr>
                <w:color w:val="000000"/>
              </w:rPr>
              <w:t xml:space="preserve">    Tomas Sander</w:t>
            </w:r>
          </w:p>
          <w:p w14:paraId="07093DB2" w14:textId="77777777" w:rsidR="00C34631" w:rsidRPr="0019172A" w:rsidRDefault="00C34631" w:rsidP="00C81B33">
            <w:pPr>
              <w:rPr>
                <w:b/>
                <w:color w:val="000000"/>
              </w:rPr>
            </w:pPr>
            <w:r w:rsidRPr="0019172A">
              <w:rPr>
                <w:b/>
                <w:color w:val="000000"/>
              </w:rPr>
              <w:t>IBM</w:t>
            </w:r>
          </w:p>
          <w:p w14:paraId="08907E47" w14:textId="77777777" w:rsidR="00C34631" w:rsidRPr="0019172A" w:rsidRDefault="00C34631" w:rsidP="00C81B33">
            <w:pPr>
              <w:rPr>
                <w:color w:val="000000"/>
              </w:rPr>
            </w:pPr>
            <w:r w:rsidRPr="0019172A">
              <w:rPr>
                <w:color w:val="000000"/>
              </w:rPr>
              <w:t xml:space="preserve">    Peter Allor</w:t>
            </w:r>
          </w:p>
          <w:p w14:paraId="2A492E81" w14:textId="77777777" w:rsidR="00C34631" w:rsidRPr="0019172A" w:rsidRDefault="00C34631" w:rsidP="00C81B33">
            <w:pPr>
              <w:rPr>
                <w:color w:val="000000"/>
              </w:rPr>
            </w:pPr>
            <w:r w:rsidRPr="0019172A">
              <w:rPr>
                <w:color w:val="000000"/>
              </w:rPr>
              <w:t xml:space="preserve">    </w:t>
            </w:r>
            <w:proofErr w:type="spellStart"/>
            <w:r w:rsidRPr="0019172A">
              <w:rPr>
                <w:color w:val="000000"/>
              </w:rPr>
              <w:t>Eldan</w:t>
            </w:r>
            <w:proofErr w:type="spellEnd"/>
            <w:r w:rsidRPr="0019172A">
              <w:rPr>
                <w:color w:val="000000"/>
              </w:rPr>
              <w:t xml:space="preserve"> Ben-Haim</w:t>
            </w:r>
          </w:p>
          <w:p w14:paraId="5489D3FE" w14:textId="77777777" w:rsidR="00C34631" w:rsidRPr="0019172A" w:rsidRDefault="00C34631" w:rsidP="00C81B33">
            <w:pPr>
              <w:rPr>
                <w:color w:val="000000"/>
              </w:rPr>
            </w:pPr>
            <w:r w:rsidRPr="0019172A">
              <w:rPr>
                <w:color w:val="000000"/>
              </w:rPr>
              <w:t xml:space="preserve">    Sandra Hernandez</w:t>
            </w:r>
          </w:p>
          <w:p w14:paraId="46969BE7" w14:textId="77777777" w:rsidR="00C34631" w:rsidRPr="0019172A" w:rsidRDefault="00C34631" w:rsidP="00C81B33">
            <w:pPr>
              <w:rPr>
                <w:color w:val="000000"/>
              </w:rPr>
            </w:pPr>
            <w:r w:rsidRPr="0019172A">
              <w:rPr>
                <w:color w:val="000000"/>
              </w:rPr>
              <w:t xml:space="preserve">    Jason </w:t>
            </w:r>
            <w:proofErr w:type="spellStart"/>
            <w:r w:rsidRPr="0019172A">
              <w:rPr>
                <w:color w:val="000000"/>
              </w:rPr>
              <w:t>Keirstead</w:t>
            </w:r>
            <w:proofErr w:type="spellEnd"/>
          </w:p>
          <w:p w14:paraId="1AE7C496" w14:textId="77777777" w:rsidR="00C34631" w:rsidRPr="0019172A" w:rsidRDefault="00C34631" w:rsidP="00C81B33">
            <w:pPr>
              <w:rPr>
                <w:color w:val="000000"/>
              </w:rPr>
            </w:pPr>
            <w:r w:rsidRPr="0019172A">
              <w:rPr>
                <w:color w:val="000000"/>
              </w:rPr>
              <w:t xml:space="preserve">    John Morris</w:t>
            </w:r>
          </w:p>
          <w:p w14:paraId="486D75E6" w14:textId="77777777" w:rsidR="00C34631" w:rsidRPr="0019172A" w:rsidRDefault="00C34631" w:rsidP="00C81B33">
            <w:pPr>
              <w:rPr>
                <w:color w:val="000000"/>
              </w:rPr>
            </w:pPr>
            <w:r w:rsidRPr="0019172A">
              <w:rPr>
                <w:color w:val="000000"/>
              </w:rPr>
              <w:t xml:space="preserve">    Laura </w:t>
            </w:r>
            <w:proofErr w:type="spellStart"/>
            <w:r w:rsidRPr="0019172A">
              <w:rPr>
                <w:color w:val="000000"/>
              </w:rPr>
              <w:t>Rusu</w:t>
            </w:r>
            <w:proofErr w:type="spellEnd"/>
          </w:p>
          <w:p w14:paraId="2A50D65E" w14:textId="77777777" w:rsidR="00C34631" w:rsidRPr="0019172A" w:rsidRDefault="00C34631" w:rsidP="00C81B33">
            <w:pPr>
              <w:rPr>
                <w:color w:val="000000"/>
              </w:rPr>
            </w:pPr>
            <w:r w:rsidRPr="0019172A">
              <w:rPr>
                <w:color w:val="000000"/>
              </w:rPr>
              <w:t xml:space="preserve">    Ron Williams</w:t>
            </w:r>
          </w:p>
          <w:p w14:paraId="7A3C9781" w14:textId="77777777" w:rsidR="00C34631" w:rsidRPr="0019172A" w:rsidRDefault="00C34631" w:rsidP="00C81B33">
            <w:pPr>
              <w:rPr>
                <w:b/>
                <w:color w:val="000000"/>
              </w:rPr>
            </w:pPr>
            <w:r w:rsidRPr="0019172A">
              <w:rPr>
                <w:b/>
                <w:color w:val="000000"/>
              </w:rPr>
              <w:t>IID</w:t>
            </w:r>
          </w:p>
          <w:p w14:paraId="018D3B62" w14:textId="77777777" w:rsidR="00C34631" w:rsidRPr="0019172A" w:rsidRDefault="00C34631" w:rsidP="00C81B33">
            <w:pPr>
              <w:rPr>
                <w:color w:val="000000"/>
              </w:rPr>
            </w:pPr>
            <w:r w:rsidRPr="0019172A">
              <w:rPr>
                <w:color w:val="000000"/>
              </w:rPr>
              <w:t xml:space="preserve">    Chris Richardson</w:t>
            </w:r>
          </w:p>
          <w:p w14:paraId="222BDA79" w14:textId="77777777" w:rsidR="00C34631" w:rsidRPr="0019172A" w:rsidRDefault="00C34631" w:rsidP="00C81B33">
            <w:pPr>
              <w:rPr>
                <w:b/>
                <w:color w:val="000000"/>
              </w:rPr>
            </w:pPr>
            <w:r w:rsidRPr="0019172A">
              <w:rPr>
                <w:b/>
                <w:color w:val="000000"/>
              </w:rPr>
              <w:t>Integrated Networking Technologies, Inc.</w:t>
            </w:r>
          </w:p>
          <w:p w14:paraId="07690C75" w14:textId="77777777" w:rsidR="00C34631" w:rsidRPr="0019172A" w:rsidRDefault="00C34631" w:rsidP="00C81B33">
            <w:pPr>
              <w:rPr>
                <w:color w:val="000000"/>
              </w:rPr>
            </w:pPr>
            <w:r w:rsidRPr="0019172A">
              <w:rPr>
                <w:b/>
                <w:color w:val="000000"/>
              </w:rPr>
              <w:t xml:space="preserve">    </w:t>
            </w:r>
            <w:r w:rsidRPr="0019172A">
              <w:rPr>
                <w:color w:val="000000"/>
              </w:rPr>
              <w:t>Patrick Maroney</w:t>
            </w:r>
          </w:p>
          <w:p w14:paraId="640FA1D5" w14:textId="77777777" w:rsidR="00C34631" w:rsidRPr="0019172A" w:rsidRDefault="00C34631" w:rsidP="00C81B33">
            <w:pPr>
              <w:rPr>
                <w:b/>
                <w:color w:val="000000"/>
              </w:rPr>
            </w:pPr>
            <w:r w:rsidRPr="0019172A">
              <w:rPr>
                <w:b/>
                <w:color w:val="000000"/>
              </w:rPr>
              <w:t>Johns Hopkins University Applied Physics Laboratory</w:t>
            </w:r>
          </w:p>
          <w:p w14:paraId="46C048D9" w14:textId="77777777" w:rsidR="00C34631" w:rsidRPr="0019172A" w:rsidRDefault="00C34631" w:rsidP="00C81B33">
            <w:pPr>
              <w:rPr>
                <w:color w:val="000000"/>
              </w:rPr>
            </w:pPr>
            <w:r w:rsidRPr="0019172A">
              <w:rPr>
                <w:color w:val="000000"/>
              </w:rPr>
              <w:t xml:space="preserve">    Karin Marr</w:t>
            </w:r>
          </w:p>
          <w:p w14:paraId="59B79488" w14:textId="77777777" w:rsidR="00C34631" w:rsidRPr="0019172A" w:rsidRDefault="00C34631" w:rsidP="00C81B33">
            <w:pPr>
              <w:rPr>
                <w:color w:val="000000"/>
              </w:rPr>
            </w:pPr>
            <w:r w:rsidRPr="0019172A">
              <w:rPr>
                <w:color w:val="000000"/>
              </w:rPr>
              <w:t xml:space="preserve">    Julie </w:t>
            </w:r>
            <w:proofErr w:type="spellStart"/>
            <w:r w:rsidRPr="0019172A">
              <w:rPr>
                <w:color w:val="000000"/>
              </w:rPr>
              <w:t>Modlin</w:t>
            </w:r>
            <w:proofErr w:type="spellEnd"/>
          </w:p>
          <w:p w14:paraId="72CA0E3A" w14:textId="77777777" w:rsidR="00C34631" w:rsidRPr="0019172A" w:rsidRDefault="00C34631" w:rsidP="00C81B33">
            <w:pPr>
              <w:rPr>
                <w:color w:val="000000"/>
              </w:rPr>
            </w:pPr>
            <w:r w:rsidRPr="0019172A">
              <w:rPr>
                <w:color w:val="000000"/>
              </w:rPr>
              <w:t xml:space="preserve">    Mark Moss</w:t>
            </w:r>
          </w:p>
          <w:p w14:paraId="4C90CBB1" w14:textId="77777777" w:rsidR="00C34631" w:rsidRPr="0019172A" w:rsidRDefault="00C34631" w:rsidP="00C81B33">
            <w:pPr>
              <w:rPr>
                <w:color w:val="000000"/>
              </w:rPr>
            </w:pPr>
            <w:r w:rsidRPr="0019172A">
              <w:rPr>
                <w:color w:val="000000"/>
              </w:rPr>
              <w:t xml:space="preserve">    Pamela Smith</w:t>
            </w:r>
          </w:p>
          <w:p w14:paraId="69E3329E" w14:textId="77777777" w:rsidR="00C34631" w:rsidRPr="0019172A" w:rsidRDefault="00C34631" w:rsidP="00C81B33">
            <w:pPr>
              <w:rPr>
                <w:b/>
                <w:color w:val="000000"/>
              </w:rPr>
            </w:pPr>
            <w:r w:rsidRPr="0019172A">
              <w:rPr>
                <w:b/>
                <w:color w:val="000000"/>
              </w:rPr>
              <w:t>Kaiser Permanente</w:t>
            </w:r>
          </w:p>
          <w:p w14:paraId="4C19D820" w14:textId="77777777" w:rsidR="00C34631" w:rsidRPr="0019172A" w:rsidRDefault="00C34631" w:rsidP="00C81B33">
            <w:pPr>
              <w:rPr>
                <w:color w:val="000000"/>
              </w:rPr>
            </w:pPr>
            <w:r w:rsidRPr="0019172A">
              <w:rPr>
                <w:color w:val="000000"/>
              </w:rPr>
              <w:t xml:space="preserve">    Russell Culpepper</w:t>
            </w:r>
          </w:p>
          <w:p w14:paraId="16851FB7" w14:textId="77777777" w:rsidR="00C34631" w:rsidRPr="0019172A" w:rsidRDefault="00C34631" w:rsidP="00C81B33">
            <w:pPr>
              <w:rPr>
                <w:color w:val="000000"/>
              </w:rPr>
            </w:pPr>
            <w:r w:rsidRPr="0019172A">
              <w:rPr>
                <w:color w:val="000000"/>
              </w:rPr>
              <w:t xml:space="preserve">    Beth </w:t>
            </w:r>
            <w:proofErr w:type="spellStart"/>
            <w:r w:rsidRPr="0019172A">
              <w:rPr>
                <w:color w:val="000000"/>
              </w:rPr>
              <w:t>Pumo</w:t>
            </w:r>
            <w:proofErr w:type="spellEnd"/>
          </w:p>
          <w:p w14:paraId="0C1E6C07" w14:textId="77777777" w:rsidR="00C34631" w:rsidRPr="0019172A" w:rsidRDefault="00C34631" w:rsidP="00C81B33">
            <w:pPr>
              <w:rPr>
                <w:b/>
                <w:color w:val="000000"/>
              </w:rPr>
            </w:pPr>
            <w:proofErr w:type="spellStart"/>
            <w:r w:rsidRPr="0019172A">
              <w:rPr>
                <w:b/>
                <w:color w:val="000000"/>
              </w:rPr>
              <w:t>Lumeta</w:t>
            </w:r>
            <w:proofErr w:type="spellEnd"/>
            <w:r w:rsidRPr="0019172A">
              <w:rPr>
                <w:b/>
                <w:color w:val="000000"/>
              </w:rPr>
              <w:t xml:space="preserve"> Corporation</w:t>
            </w:r>
          </w:p>
          <w:p w14:paraId="0622F308" w14:textId="77777777" w:rsidR="00C34631" w:rsidRPr="0019172A" w:rsidRDefault="00C34631" w:rsidP="00C81B33">
            <w:pPr>
              <w:rPr>
                <w:color w:val="000000"/>
              </w:rPr>
            </w:pPr>
            <w:r w:rsidRPr="0019172A">
              <w:rPr>
                <w:color w:val="000000"/>
              </w:rPr>
              <w:t xml:space="preserve">    Brandon Hoffman</w:t>
            </w:r>
          </w:p>
          <w:p w14:paraId="05D22D03" w14:textId="77777777" w:rsidR="00C34631" w:rsidRPr="0019172A" w:rsidRDefault="00C34631" w:rsidP="00C81B33">
            <w:pPr>
              <w:rPr>
                <w:b/>
                <w:color w:val="000000"/>
              </w:rPr>
            </w:pPr>
            <w:r w:rsidRPr="0019172A">
              <w:rPr>
                <w:b/>
                <w:color w:val="000000"/>
              </w:rPr>
              <w:t>MTG Management Consultants, LLC.</w:t>
            </w:r>
          </w:p>
          <w:p w14:paraId="6B157AEB" w14:textId="77777777" w:rsidR="00C34631" w:rsidRPr="0019172A" w:rsidRDefault="00C34631" w:rsidP="00C81B33">
            <w:pPr>
              <w:rPr>
                <w:color w:val="000000"/>
              </w:rPr>
            </w:pPr>
            <w:r w:rsidRPr="0019172A">
              <w:rPr>
                <w:color w:val="000000"/>
              </w:rPr>
              <w:t xml:space="preserve">    James Cabral</w:t>
            </w:r>
          </w:p>
          <w:p w14:paraId="3219775E" w14:textId="77777777" w:rsidR="00C34631" w:rsidRPr="0019172A" w:rsidRDefault="00C34631" w:rsidP="00C81B33">
            <w:pPr>
              <w:rPr>
                <w:b/>
                <w:color w:val="000000"/>
              </w:rPr>
            </w:pPr>
            <w:r w:rsidRPr="0019172A">
              <w:rPr>
                <w:b/>
                <w:color w:val="000000"/>
              </w:rPr>
              <w:lastRenderedPageBreak/>
              <w:t>National Security Agency</w:t>
            </w:r>
          </w:p>
          <w:p w14:paraId="16051D81" w14:textId="77777777" w:rsidR="00C34631" w:rsidRPr="0019172A" w:rsidRDefault="00C34631" w:rsidP="00C81B33">
            <w:pPr>
              <w:rPr>
                <w:color w:val="000000"/>
              </w:rPr>
            </w:pPr>
            <w:r w:rsidRPr="0019172A">
              <w:rPr>
                <w:color w:val="000000"/>
              </w:rPr>
              <w:t xml:space="preserve">    Mike Boyle</w:t>
            </w:r>
          </w:p>
          <w:p w14:paraId="5D4994DC" w14:textId="77777777" w:rsidR="00C34631" w:rsidRPr="0019172A" w:rsidRDefault="00C34631" w:rsidP="00C81B33">
            <w:pPr>
              <w:rPr>
                <w:color w:val="000000"/>
              </w:rPr>
            </w:pPr>
            <w:r w:rsidRPr="0019172A">
              <w:rPr>
                <w:color w:val="000000"/>
              </w:rPr>
              <w:t xml:space="preserve">    Jessica Fitzgerald-McKay</w:t>
            </w:r>
          </w:p>
          <w:p w14:paraId="6AE0A232" w14:textId="77777777" w:rsidR="00C34631" w:rsidRPr="0019172A" w:rsidRDefault="00C34631" w:rsidP="00C81B33">
            <w:pPr>
              <w:rPr>
                <w:b/>
                <w:color w:val="000000"/>
              </w:rPr>
            </w:pPr>
            <w:r w:rsidRPr="0019172A">
              <w:rPr>
                <w:b/>
                <w:color w:val="000000"/>
              </w:rPr>
              <w:t>New Context Services, Inc.</w:t>
            </w:r>
          </w:p>
          <w:p w14:paraId="46BB560B" w14:textId="77777777" w:rsidR="00C34631" w:rsidRPr="0019172A" w:rsidRDefault="00C34631" w:rsidP="00C81B33">
            <w:pPr>
              <w:rPr>
                <w:color w:val="000000"/>
              </w:rPr>
            </w:pPr>
            <w:r w:rsidRPr="0019172A">
              <w:rPr>
                <w:color w:val="000000"/>
              </w:rPr>
              <w:t xml:space="preserve">    John-Mark Gurney</w:t>
            </w:r>
          </w:p>
          <w:p w14:paraId="1BE0C3D5" w14:textId="77777777" w:rsidR="00C34631" w:rsidRPr="0019172A" w:rsidRDefault="00C34631" w:rsidP="00C81B33">
            <w:pPr>
              <w:rPr>
                <w:color w:val="000000"/>
              </w:rPr>
            </w:pPr>
            <w:r w:rsidRPr="0019172A">
              <w:rPr>
                <w:color w:val="000000"/>
              </w:rPr>
              <w:t xml:space="preserve">    Christian Hunt</w:t>
            </w:r>
          </w:p>
          <w:p w14:paraId="18C58212" w14:textId="77777777" w:rsidR="00C34631" w:rsidRPr="0019172A" w:rsidRDefault="00C34631" w:rsidP="00C81B33">
            <w:pPr>
              <w:rPr>
                <w:color w:val="000000"/>
              </w:rPr>
            </w:pPr>
            <w:r w:rsidRPr="0019172A">
              <w:rPr>
                <w:color w:val="000000"/>
              </w:rPr>
              <w:t xml:space="preserve">    James </w:t>
            </w:r>
            <w:proofErr w:type="spellStart"/>
            <w:r w:rsidRPr="0019172A">
              <w:rPr>
                <w:color w:val="000000"/>
              </w:rPr>
              <w:t>Moler</w:t>
            </w:r>
            <w:proofErr w:type="spellEnd"/>
          </w:p>
          <w:p w14:paraId="6C1BAF26" w14:textId="77777777" w:rsidR="00C34631" w:rsidRPr="0019172A" w:rsidRDefault="00C34631" w:rsidP="00C81B33">
            <w:pPr>
              <w:rPr>
                <w:color w:val="000000"/>
              </w:rPr>
            </w:pPr>
            <w:r w:rsidRPr="0019172A">
              <w:rPr>
                <w:color w:val="000000"/>
              </w:rPr>
              <w:t xml:space="preserve">    Daniel Riedel</w:t>
            </w:r>
          </w:p>
          <w:p w14:paraId="7D1B30FF" w14:textId="77777777" w:rsidR="00C34631" w:rsidRPr="0019172A" w:rsidRDefault="00C34631" w:rsidP="00C81B33">
            <w:pPr>
              <w:rPr>
                <w:color w:val="000000"/>
              </w:rPr>
            </w:pPr>
            <w:r w:rsidRPr="0019172A">
              <w:rPr>
                <w:color w:val="000000"/>
              </w:rPr>
              <w:t xml:space="preserve">    Andrew Storms</w:t>
            </w:r>
          </w:p>
          <w:p w14:paraId="1733B1EE" w14:textId="77777777" w:rsidR="00C34631" w:rsidRPr="0019172A" w:rsidRDefault="00C34631" w:rsidP="00C81B33">
            <w:pPr>
              <w:rPr>
                <w:b/>
                <w:color w:val="000000"/>
              </w:rPr>
            </w:pPr>
            <w:r w:rsidRPr="0019172A">
              <w:rPr>
                <w:b/>
                <w:color w:val="000000"/>
              </w:rPr>
              <w:t>OASIS</w:t>
            </w:r>
          </w:p>
          <w:p w14:paraId="353DC4B7" w14:textId="77777777" w:rsidR="00C34631" w:rsidRPr="0019172A" w:rsidRDefault="00C34631" w:rsidP="00C81B33">
            <w:pPr>
              <w:rPr>
                <w:color w:val="000000"/>
              </w:rPr>
            </w:pPr>
            <w:r w:rsidRPr="0019172A">
              <w:rPr>
                <w:color w:val="000000"/>
              </w:rPr>
              <w:t xml:space="preserve">    James Bryce Clark</w:t>
            </w:r>
          </w:p>
          <w:p w14:paraId="1DB05E60" w14:textId="77777777" w:rsidR="00C34631" w:rsidRPr="0019172A" w:rsidRDefault="00C34631" w:rsidP="00C81B33">
            <w:pPr>
              <w:rPr>
                <w:color w:val="000000"/>
              </w:rPr>
            </w:pPr>
            <w:r w:rsidRPr="0019172A">
              <w:rPr>
                <w:color w:val="000000"/>
              </w:rPr>
              <w:t xml:space="preserve">    Robin Cover</w:t>
            </w:r>
          </w:p>
          <w:p w14:paraId="12213DB4" w14:textId="77777777" w:rsidR="00C34631" w:rsidRPr="0019172A" w:rsidRDefault="00C34631" w:rsidP="00C81B33">
            <w:pPr>
              <w:rPr>
                <w:color w:val="000000"/>
              </w:rPr>
            </w:pPr>
            <w:r w:rsidRPr="0019172A">
              <w:rPr>
                <w:color w:val="000000"/>
              </w:rPr>
              <w:t xml:space="preserve">    Chet Ensign</w:t>
            </w:r>
          </w:p>
          <w:p w14:paraId="2048D80B" w14:textId="77777777" w:rsidR="00C34631" w:rsidRPr="0019172A" w:rsidRDefault="00C34631" w:rsidP="00C81B33">
            <w:pPr>
              <w:rPr>
                <w:b/>
                <w:color w:val="000000"/>
              </w:rPr>
            </w:pPr>
            <w:r w:rsidRPr="0019172A">
              <w:rPr>
                <w:b/>
                <w:color w:val="000000"/>
              </w:rPr>
              <w:t>Open Identity Exchange</w:t>
            </w:r>
          </w:p>
          <w:p w14:paraId="2594D392" w14:textId="77777777" w:rsidR="00C34631" w:rsidRPr="0019172A" w:rsidRDefault="00C34631" w:rsidP="00C81B33">
            <w:pPr>
              <w:rPr>
                <w:color w:val="000000"/>
              </w:rPr>
            </w:pPr>
            <w:r w:rsidRPr="0019172A">
              <w:rPr>
                <w:color w:val="000000"/>
              </w:rPr>
              <w:t xml:space="preserve">    Don </w:t>
            </w:r>
            <w:proofErr w:type="spellStart"/>
            <w:r w:rsidRPr="0019172A">
              <w:rPr>
                <w:color w:val="000000"/>
              </w:rPr>
              <w:t>Thibeau</w:t>
            </w:r>
            <w:proofErr w:type="spellEnd"/>
          </w:p>
          <w:p w14:paraId="59855D02" w14:textId="77777777" w:rsidR="00C34631" w:rsidRPr="0019172A" w:rsidRDefault="00C34631" w:rsidP="00C81B33">
            <w:pPr>
              <w:rPr>
                <w:b/>
                <w:color w:val="000000"/>
              </w:rPr>
            </w:pPr>
            <w:proofErr w:type="spellStart"/>
            <w:r w:rsidRPr="0019172A">
              <w:rPr>
                <w:b/>
                <w:color w:val="000000"/>
              </w:rPr>
              <w:t>PhishMe</w:t>
            </w:r>
            <w:proofErr w:type="spellEnd"/>
            <w:r w:rsidRPr="0019172A">
              <w:rPr>
                <w:b/>
                <w:color w:val="000000"/>
              </w:rPr>
              <w:t xml:space="preserve"> Inc.</w:t>
            </w:r>
          </w:p>
          <w:p w14:paraId="6C4DEED0" w14:textId="77777777" w:rsidR="00C34631" w:rsidRPr="0019172A" w:rsidRDefault="00C34631" w:rsidP="00C81B33">
            <w:pPr>
              <w:rPr>
                <w:color w:val="000000"/>
              </w:rPr>
            </w:pPr>
            <w:r w:rsidRPr="0019172A">
              <w:rPr>
                <w:color w:val="000000"/>
              </w:rPr>
              <w:t xml:space="preserve">    Josh Larkins</w:t>
            </w:r>
          </w:p>
          <w:p w14:paraId="04CFA0A5" w14:textId="77777777" w:rsidR="00C34631" w:rsidRPr="0019172A" w:rsidRDefault="00C34631" w:rsidP="00C81B33">
            <w:pPr>
              <w:rPr>
                <w:b/>
                <w:color w:val="000000"/>
              </w:rPr>
            </w:pPr>
            <w:r w:rsidRPr="0019172A">
              <w:rPr>
                <w:b/>
                <w:color w:val="000000"/>
              </w:rPr>
              <w:t>Raytheon Company-SAS</w:t>
            </w:r>
          </w:p>
          <w:p w14:paraId="2C528FD1" w14:textId="77777777" w:rsidR="00C34631" w:rsidRPr="0019172A" w:rsidRDefault="00C34631" w:rsidP="00C81B33">
            <w:pPr>
              <w:rPr>
                <w:color w:val="000000"/>
              </w:rPr>
            </w:pPr>
            <w:r w:rsidRPr="0019172A">
              <w:rPr>
                <w:color w:val="000000"/>
              </w:rPr>
              <w:t xml:space="preserve">    Daniel </w:t>
            </w:r>
            <w:proofErr w:type="spellStart"/>
            <w:r w:rsidRPr="0019172A">
              <w:rPr>
                <w:color w:val="000000"/>
              </w:rPr>
              <w:t>Wyschogrod</w:t>
            </w:r>
            <w:proofErr w:type="spellEnd"/>
          </w:p>
          <w:p w14:paraId="76640F67" w14:textId="77777777" w:rsidR="00C34631" w:rsidRPr="0019172A" w:rsidRDefault="00C34631" w:rsidP="00C81B33">
            <w:pPr>
              <w:rPr>
                <w:b/>
                <w:color w:val="000000"/>
              </w:rPr>
            </w:pPr>
            <w:r w:rsidRPr="0019172A">
              <w:rPr>
                <w:b/>
                <w:color w:val="000000"/>
              </w:rPr>
              <w:t>Retail Cyber Intelligence Sharing Center (R-CISC)</w:t>
            </w:r>
          </w:p>
          <w:p w14:paraId="77AFD162" w14:textId="77777777" w:rsidR="00C34631" w:rsidRPr="0019172A" w:rsidRDefault="00C34631" w:rsidP="00C81B33">
            <w:pPr>
              <w:rPr>
                <w:color w:val="000000"/>
              </w:rPr>
            </w:pPr>
            <w:r w:rsidRPr="0019172A">
              <w:rPr>
                <w:color w:val="000000"/>
              </w:rPr>
              <w:t xml:space="preserve">    Brian Engle</w:t>
            </w:r>
          </w:p>
          <w:p w14:paraId="2F009D41" w14:textId="77777777" w:rsidR="00C34631" w:rsidRPr="0019172A" w:rsidRDefault="00C34631" w:rsidP="00C81B33">
            <w:pPr>
              <w:rPr>
                <w:b/>
                <w:color w:val="000000"/>
              </w:rPr>
            </w:pPr>
            <w:r w:rsidRPr="0019172A">
              <w:rPr>
                <w:b/>
                <w:color w:val="000000"/>
              </w:rPr>
              <w:t>Semper Fortis Solutions</w:t>
            </w:r>
          </w:p>
          <w:p w14:paraId="459D9BCF" w14:textId="77777777" w:rsidR="00C34631" w:rsidRPr="0019172A" w:rsidRDefault="00C34631" w:rsidP="00C81B33">
            <w:pPr>
              <w:rPr>
                <w:color w:val="000000"/>
              </w:rPr>
            </w:pPr>
            <w:r w:rsidRPr="0019172A">
              <w:rPr>
                <w:color w:val="000000"/>
              </w:rPr>
              <w:t xml:space="preserve">    Joseph Brand</w:t>
            </w:r>
          </w:p>
          <w:p w14:paraId="4A6F1BD5" w14:textId="77777777" w:rsidR="00C34631" w:rsidRPr="0019172A" w:rsidRDefault="00C34631" w:rsidP="00C81B33">
            <w:pPr>
              <w:rPr>
                <w:b/>
                <w:color w:val="000000"/>
              </w:rPr>
            </w:pPr>
            <w:proofErr w:type="spellStart"/>
            <w:r w:rsidRPr="0019172A">
              <w:rPr>
                <w:b/>
                <w:color w:val="000000"/>
              </w:rPr>
              <w:t>Splunk</w:t>
            </w:r>
            <w:proofErr w:type="spellEnd"/>
            <w:r w:rsidRPr="0019172A">
              <w:rPr>
                <w:b/>
                <w:color w:val="000000"/>
              </w:rPr>
              <w:t xml:space="preserve"> Inc.</w:t>
            </w:r>
          </w:p>
          <w:p w14:paraId="238B86BC" w14:textId="77777777" w:rsidR="00C34631" w:rsidRPr="0019172A" w:rsidRDefault="00C34631" w:rsidP="00C81B33">
            <w:pPr>
              <w:rPr>
                <w:color w:val="000000"/>
              </w:rPr>
            </w:pPr>
            <w:r w:rsidRPr="0019172A">
              <w:rPr>
                <w:color w:val="000000"/>
              </w:rPr>
              <w:t xml:space="preserve">    Cedric </w:t>
            </w:r>
            <w:proofErr w:type="spellStart"/>
            <w:r w:rsidRPr="0019172A">
              <w:rPr>
                <w:color w:val="000000"/>
              </w:rPr>
              <w:t>LeRoux</w:t>
            </w:r>
            <w:proofErr w:type="spellEnd"/>
          </w:p>
          <w:p w14:paraId="3ABC914B" w14:textId="77777777" w:rsidR="00C34631" w:rsidRPr="0019172A" w:rsidRDefault="00C34631" w:rsidP="00C81B33">
            <w:pPr>
              <w:rPr>
                <w:color w:val="000000"/>
              </w:rPr>
            </w:pPr>
            <w:r w:rsidRPr="0019172A">
              <w:rPr>
                <w:color w:val="000000"/>
              </w:rPr>
              <w:t xml:space="preserve">    Brian Luger</w:t>
            </w:r>
          </w:p>
          <w:p w14:paraId="6F1ED085" w14:textId="77777777" w:rsidR="00C34631" w:rsidRPr="0019172A" w:rsidRDefault="00C34631" w:rsidP="00C81B33">
            <w:pPr>
              <w:rPr>
                <w:color w:val="000000"/>
              </w:rPr>
            </w:pPr>
            <w:r w:rsidRPr="0019172A">
              <w:rPr>
                <w:color w:val="000000"/>
              </w:rPr>
              <w:t xml:space="preserve">    Kathy Wang</w:t>
            </w:r>
          </w:p>
          <w:p w14:paraId="0C327C33" w14:textId="77777777" w:rsidR="00C34631" w:rsidRPr="0019172A" w:rsidRDefault="00C34631" w:rsidP="00C81B33">
            <w:pPr>
              <w:rPr>
                <w:b/>
                <w:color w:val="000000"/>
              </w:rPr>
            </w:pPr>
            <w:r w:rsidRPr="0019172A">
              <w:rPr>
                <w:b/>
                <w:color w:val="000000"/>
              </w:rPr>
              <w:t>TELUS</w:t>
            </w:r>
          </w:p>
          <w:p w14:paraId="07D36A00" w14:textId="77777777" w:rsidR="00C34631" w:rsidRPr="0019172A" w:rsidRDefault="00C34631" w:rsidP="00C81B33">
            <w:pPr>
              <w:rPr>
                <w:color w:val="000000"/>
              </w:rPr>
            </w:pPr>
            <w:r w:rsidRPr="0019172A">
              <w:rPr>
                <w:color w:val="000000"/>
              </w:rPr>
              <w:t xml:space="preserve">    Greg </w:t>
            </w:r>
            <w:proofErr w:type="spellStart"/>
            <w:r w:rsidRPr="0019172A">
              <w:rPr>
                <w:color w:val="000000"/>
              </w:rPr>
              <w:t>Reaume</w:t>
            </w:r>
            <w:proofErr w:type="spellEnd"/>
          </w:p>
          <w:p w14:paraId="549641B0" w14:textId="77777777" w:rsidR="00C34631" w:rsidRPr="0019172A" w:rsidRDefault="00C34631" w:rsidP="00C81B33">
            <w:pPr>
              <w:rPr>
                <w:color w:val="000000"/>
              </w:rPr>
            </w:pPr>
            <w:r w:rsidRPr="0019172A">
              <w:rPr>
                <w:color w:val="000000"/>
              </w:rPr>
              <w:t xml:space="preserve">    Alan Steer</w:t>
            </w:r>
          </w:p>
          <w:p w14:paraId="2362E5EA" w14:textId="77777777" w:rsidR="00C34631" w:rsidRPr="0019172A" w:rsidRDefault="00C34631" w:rsidP="00C81B33">
            <w:pPr>
              <w:rPr>
                <w:b/>
                <w:color w:val="000000"/>
              </w:rPr>
            </w:pPr>
            <w:r w:rsidRPr="0019172A">
              <w:rPr>
                <w:b/>
                <w:color w:val="000000"/>
              </w:rPr>
              <w:t>Threat Intelligence Pty Ltd</w:t>
            </w:r>
          </w:p>
          <w:p w14:paraId="241B07D8" w14:textId="77777777" w:rsidR="00C34631" w:rsidRPr="0019172A" w:rsidRDefault="00C34631" w:rsidP="00C81B33">
            <w:pPr>
              <w:rPr>
                <w:color w:val="000000"/>
              </w:rPr>
            </w:pPr>
            <w:r w:rsidRPr="0019172A">
              <w:rPr>
                <w:color w:val="000000"/>
              </w:rPr>
              <w:t xml:space="preserve">    Tyron Miller</w:t>
            </w:r>
          </w:p>
          <w:p w14:paraId="3C08A809" w14:textId="77777777" w:rsidR="00C34631" w:rsidRPr="0019172A" w:rsidRDefault="00C34631" w:rsidP="00C81B33">
            <w:pPr>
              <w:rPr>
                <w:color w:val="000000"/>
              </w:rPr>
            </w:pPr>
            <w:r w:rsidRPr="0019172A">
              <w:rPr>
                <w:color w:val="000000"/>
              </w:rPr>
              <w:t xml:space="preserve">    Andrew van der Stock</w:t>
            </w:r>
          </w:p>
          <w:p w14:paraId="33232E72" w14:textId="77777777" w:rsidR="00C34631" w:rsidRPr="0019172A" w:rsidRDefault="00C34631" w:rsidP="00C81B33">
            <w:pPr>
              <w:rPr>
                <w:b/>
                <w:color w:val="000000"/>
              </w:rPr>
            </w:pPr>
            <w:proofErr w:type="spellStart"/>
            <w:r w:rsidRPr="0019172A">
              <w:rPr>
                <w:b/>
                <w:color w:val="000000"/>
              </w:rPr>
              <w:t>ThreatConnect</w:t>
            </w:r>
            <w:proofErr w:type="spellEnd"/>
            <w:r w:rsidRPr="0019172A">
              <w:rPr>
                <w:b/>
                <w:color w:val="000000"/>
              </w:rPr>
              <w:t>, Inc.</w:t>
            </w:r>
          </w:p>
          <w:p w14:paraId="67B9A8B3" w14:textId="77777777" w:rsidR="00C34631" w:rsidRPr="0019172A" w:rsidRDefault="00C34631" w:rsidP="00C81B33">
            <w:pPr>
              <w:rPr>
                <w:color w:val="000000"/>
              </w:rPr>
            </w:pPr>
            <w:r w:rsidRPr="0019172A">
              <w:rPr>
                <w:color w:val="000000"/>
              </w:rPr>
              <w:t xml:space="preserve">    Wade Baker</w:t>
            </w:r>
          </w:p>
          <w:p w14:paraId="5889BA56" w14:textId="77777777" w:rsidR="00C34631" w:rsidRPr="0019172A" w:rsidRDefault="00C34631" w:rsidP="00C81B33">
            <w:pPr>
              <w:rPr>
                <w:color w:val="000000"/>
              </w:rPr>
            </w:pPr>
            <w:r w:rsidRPr="0019172A">
              <w:rPr>
                <w:color w:val="000000"/>
              </w:rPr>
              <w:t xml:space="preserve">    Cole </w:t>
            </w:r>
            <w:proofErr w:type="spellStart"/>
            <w:r w:rsidRPr="0019172A">
              <w:rPr>
                <w:color w:val="000000"/>
              </w:rPr>
              <w:t>Iliff</w:t>
            </w:r>
            <w:proofErr w:type="spellEnd"/>
          </w:p>
          <w:p w14:paraId="36BE50E1" w14:textId="77777777" w:rsidR="00C34631" w:rsidRPr="0019172A" w:rsidRDefault="00C34631" w:rsidP="00C81B33">
            <w:pPr>
              <w:rPr>
                <w:color w:val="000000"/>
              </w:rPr>
            </w:pPr>
            <w:r w:rsidRPr="0019172A">
              <w:rPr>
                <w:color w:val="000000"/>
              </w:rPr>
              <w:t xml:space="preserve">    Andrew </w:t>
            </w:r>
            <w:proofErr w:type="spellStart"/>
            <w:r w:rsidRPr="0019172A">
              <w:rPr>
                <w:color w:val="000000"/>
              </w:rPr>
              <w:t>Pendergast</w:t>
            </w:r>
            <w:proofErr w:type="spellEnd"/>
          </w:p>
          <w:p w14:paraId="3E31A733" w14:textId="77777777" w:rsidR="00C34631" w:rsidRPr="0019172A" w:rsidRDefault="00C34631" w:rsidP="00C81B33">
            <w:pPr>
              <w:rPr>
                <w:color w:val="000000"/>
              </w:rPr>
            </w:pPr>
            <w:r w:rsidRPr="0019172A">
              <w:rPr>
                <w:color w:val="000000"/>
              </w:rPr>
              <w:t xml:space="preserve">    Ben </w:t>
            </w:r>
            <w:proofErr w:type="spellStart"/>
            <w:r w:rsidRPr="0019172A">
              <w:rPr>
                <w:color w:val="000000"/>
              </w:rPr>
              <w:t>Schmoker</w:t>
            </w:r>
            <w:proofErr w:type="spellEnd"/>
          </w:p>
          <w:p w14:paraId="11E812BE" w14:textId="77777777" w:rsidR="00C34631" w:rsidRPr="0019172A" w:rsidRDefault="00C34631" w:rsidP="00C81B33">
            <w:pPr>
              <w:rPr>
                <w:color w:val="000000"/>
              </w:rPr>
            </w:pPr>
            <w:r w:rsidRPr="0019172A">
              <w:rPr>
                <w:color w:val="000000"/>
              </w:rPr>
              <w:t xml:space="preserve">    Jason Spies</w:t>
            </w:r>
          </w:p>
          <w:p w14:paraId="0F23B3E1" w14:textId="77777777" w:rsidR="00C34631" w:rsidRPr="0019172A" w:rsidRDefault="00C34631" w:rsidP="00C81B33">
            <w:pPr>
              <w:rPr>
                <w:b/>
                <w:color w:val="000000"/>
              </w:rPr>
            </w:pPr>
            <w:proofErr w:type="spellStart"/>
            <w:r w:rsidRPr="0019172A">
              <w:rPr>
                <w:b/>
                <w:color w:val="000000"/>
              </w:rPr>
              <w:t>TruSTAR</w:t>
            </w:r>
            <w:proofErr w:type="spellEnd"/>
            <w:r w:rsidRPr="0019172A">
              <w:rPr>
                <w:b/>
                <w:color w:val="000000"/>
              </w:rPr>
              <w:t xml:space="preserve"> Technology</w:t>
            </w:r>
          </w:p>
          <w:p w14:paraId="67B882B2" w14:textId="77777777" w:rsidR="00C34631" w:rsidRPr="0019172A" w:rsidRDefault="00C34631" w:rsidP="00C81B33">
            <w:pPr>
              <w:rPr>
                <w:color w:val="000000"/>
              </w:rPr>
            </w:pPr>
            <w:r w:rsidRPr="0019172A">
              <w:rPr>
                <w:color w:val="000000"/>
              </w:rPr>
              <w:t xml:space="preserve">    Chris </w:t>
            </w:r>
            <w:proofErr w:type="spellStart"/>
            <w:r w:rsidRPr="0019172A">
              <w:rPr>
                <w:color w:val="000000"/>
              </w:rPr>
              <w:t>Roblee</w:t>
            </w:r>
            <w:proofErr w:type="spellEnd"/>
          </w:p>
          <w:p w14:paraId="2C7ADD34" w14:textId="77777777" w:rsidR="00C34631" w:rsidRPr="0019172A" w:rsidRDefault="00C34631" w:rsidP="00C81B33">
            <w:pPr>
              <w:rPr>
                <w:b/>
                <w:color w:val="000000"/>
              </w:rPr>
            </w:pPr>
            <w:r w:rsidRPr="0019172A">
              <w:rPr>
                <w:b/>
                <w:color w:val="000000"/>
              </w:rPr>
              <w:lastRenderedPageBreak/>
              <w:t>United Kingdom Cabinet Office</w:t>
            </w:r>
          </w:p>
          <w:p w14:paraId="0084D502" w14:textId="77777777" w:rsidR="00C34631" w:rsidRPr="0019172A" w:rsidRDefault="00C34631" w:rsidP="00C81B33">
            <w:pPr>
              <w:rPr>
                <w:color w:val="000000"/>
              </w:rPr>
            </w:pPr>
            <w:r w:rsidRPr="0019172A">
              <w:rPr>
                <w:color w:val="000000"/>
              </w:rPr>
              <w:t xml:space="preserve">    Iain Brown</w:t>
            </w:r>
          </w:p>
          <w:p w14:paraId="02EC5B49" w14:textId="77777777" w:rsidR="00C34631" w:rsidRPr="0019172A" w:rsidRDefault="00C34631" w:rsidP="00C81B33">
            <w:pPr>
              <w:rPr>
                <w:color w:val="000000"/>
              </w:rPr>
            </w:pPr>
            <w:r w:rsidRPr="0019172A">
              <w:rPr>
                <w:color w:val="000000"/>
              </w:rPr>
              <w:t xml:space="preserve">    Adam Cooper</w:t>
            </w:r>
          </w:p>
          <w:p w14:paraId="4076C3C8" w14:textId="77777777" w:rsidR="00C34631" w:rsidRPr="0019172A" w:rsidRDefault="00C34631" w:rsidP="00C81B33">
            <w:pPr>
              <w:rPr>
                <w:color w:val="000000"/>
              </w:rPr>
            </w:pPr>
            <w:r w:rsidRPr="0019172A">
              <w:rPr>
                <w:color w:val="000000"/>
              </w:rPr>
              <w:t xml:space="preserve">    Mike McLellan</w:t>
            </w:r>
          </w:p>
          <w:p w14:paraId="2741A0D7" w14:textId="77777777" w:rsidR="00C34631" w:rsidRPr="0019172A" w:rsidRDefault="00C34631" w:rsidP="00C81B33">
            <w:pPr>
              <w:rPr>
                <w:color w:val="000000"/>
              </w:rPr>
            </w:pPr>
            <w:r w:rsidRPr="0019172A">
              <w:rPr>
                <w:color w:val="000000"/>
              </w:rPr>
              <w:t xml:space="preserve">    Chris O’Brien</w:t>
            </w:r>
          </w:p>
          <w:p w14:paraId="1BC426C8" w14:textId="77777777" w:rsidR="00C34631" w:rsidRPr="0019172A" w:rsidRDefault="00C34631" w:rsidP="00C81B33">
            <w:pPr>
              <w:rPr>
                <w:color w:val="000000"/>
              </w:rPr>
            </w:pPr>
            <w:r w:rsidRPr="0019172A">
              <w:rPr>
                <w:color w:val="000000"/>
              </w:rPr>
              <w:t xml:space="preserve">    James Penman</w:t>
            </w:r>
          </w:p>
          <w:p w14:paraId="4F1095DB" w14:textId="77777777" w:rsidR="00C34631" w:rsidRPr="0019172A" w:rsidRDefault="00C34631" w:rsidP="00C81B33">
            <w:pPr>
              <w:rPr>
                <w:color w:val="000000"/>
              </w:rPr>
            </w:pPr>
            <w:r w:rsidRPr="0019172A">
              <w:rPr>
                <w:color w:val="000000"/>
              </w:rPr>
              <w:t xml:space="preserve">    Howard Staple</w:t>
            </w:r>
          </w:p>
          <w:p w14:paraId="4A51CC2C" w14:textId="77777777" w:rsidR="00C34631" w:rsidRPr="0019172A" w:rsidRDefault="00C34631" w:rsidP="00C81B33">
            <w:pPr>
              <w:rPr>
                <w:color w:val="000000"/>
              </w:rPr>
            </w:pPr>
            <w:r w:rsidRPr="0019172A">
              <w:rPr>
                <w:color w:val="000000"/>
              </w:rPr>
              <w:t xml:space="preserve">    Chris Taylor</w:t>
            </w:r>
          </w:p>
          <w:p w14:paraId="3F12971D" w14:textId="77777777" w:rsidR="00C34631" w:rsidRPr="0019172A" w:rsidRDefault="00C34631" w:rsidP="00C81B33">
            <w:pPr>
              <w:rPr>
                <w:color w:val="000000"/>
              </w:rPr>
            </w:pPr>
            <w:r w:rsidRPr="0019172A">
              <w:rPr>
                <w:color w:val="000000"/>
              </w:rPr>
              <w:t xml:space="preserve">    Laurie Thomson</w:t>
            </w:r>
          </w:p>
          <w:p w14:paraId="473C194A" w14:textId="77777777" w:rsidR="00C34631" w:rsidRPr="0019172A" w:rsidRDefault="00C34631" w:rsidP="00C81B33">
            <w:pPr>
              <w:rPr>
                <w:color w:val="000000"/>
              </w:rPr>
            </w:pPr>
            <w:r w:rsidRPr="0019172A">
              <w:rPr>
                <w:color w:val="000000"/>
              </w:rPr>
              <w:t xml:space="preserve">    Alastair Treharne</w:t>
            </w:r>
          </w:p>
          <w:p w14:paraId="67A2F8FB" w14:textId="77777777" w:rsidR="00C34631" w:rsidRPr="0019172A" w:rsidRDefault="00C34631" w:rsidP="00C81B33">
            <w:pPr>
              <w:rPr>
                <w:color w:val="000000"/>
              </w:rPr>
            </w:pPr>
            <w:r w:rsidRPr="0019172A">
              <w:rPr>
                <w:color w:val="000000"/>
              </w:rPr>
              <w:t xml:space="preserve">    Julian White</w:t>
            </w:r>
          </w:p>
          <w:p w14:paraId="7236B1DD" w14:textId="77777777" w:rsidR="00C34631" w:rsidRPr="0019172A" w:rsidRDefault="00C34631" w:rsidP="00C81B33">
            <w:pPr>
              <w:rPr>
                <w:color w:val="000000"/>
              </w:rPr>
            </w:pPr>
            <w:r w:rsidRPr="0019172A">
              <w:rPr>
                <w:color w:val="000000"/>
              </w:rPr>
              <w:t xml:space="preserve">    Bethany Yates</w:t>
            </w:r>
          </w:p>
          <w:p w14:paraId="37524EB7" w14:textId="77777777" w:rsidR="00C34631" w:rsidRPr="0019172A" w:rsidRDefault="00C34631" w:rsidP="00C81B33">
            <w:pPr>
              <w:rPr>
                <w:b/>
                <w:color w:val="000000"/>
              </w:rPr>
            </w:pPr>
            <w:r w:rsidRPr="0019172A">
              <w:rPr>
                <w:b/>
                <w:color w:val="000000"/>
              </w:rPr>
              <w:t>US Department of Homeland Security</w:t>
            </w:r>
          </w:p>
          <w:p w14:paraId="6BA29DD1" w14:textId="77777777" w:rsidR="00C34631" w:rsidRPr="0019172A" w:rsidRDefault="00C34631" w:rsidP="00C81B33">
            <w:pPr>
              <w:rPr>
                <w:color w:val="000000"/>
              </w:rPr>
            </w:pPr>
            <w:r w:rsidRPr="0019172A">
              <w:rPr>
                <w:color w:val="000000"/>
              </w:rPr>
              <w:t xml:space="preserve">    Evette Maynard-Noel</w:t>
            </w:r>
          </w:p>
          <w:p w14:paraId="588D44E0" w14:textId="77777777" w:rsidR="00C34631" w:rsidRPr="0019172A" w:rsidRDefault="00C34631" w:rsidP="00C81B33">
            <w:pPr>
              <w:rPr>
                <w:color w:val="000000"/>
              </w:rPr>
            </w:pPr>
            <w:r w:rsidRPr="0019172A">
              <w:rPr>
                <w:color w:val="000000"/>
              </w:rPr>
              <w:t xml:space="preserve">    Justin </w:t>
            </w:r>
            <w:proofErr w:type="spellStart"/>
            <w:r w:rsidRPr="0019172A">
              <w:rPr>
                <w:color w:val="000000"/>
              </w:rPr>
              <w:t>Stekervetz</w:t>
            </w:r>
            <w:proofErr w:type="spellEnd"/>
          </w:p>
          <w:p w14:paraId="3E981938" w14:textId="77777777" w:rsidR="00C34631" w:rsidRPr="0019172A" w:rsidRDefault="00C34631" w:rsidP="00C81B33">
            <w:pPr>
              <w:rPr>
                <w:b/>
                <w:color w:val="000000"/>
              </w:rPr>
            </w:pPr>
            <w:proofErr w:type="spellStart"/>
            <w:r w:rsidRPr="0019172A">
              <w:rPr>
                <w:b/>
                <w:color w:val="000000"/>
              </w:rPr>
              <w:t>ViaSat</w:t>
            </w:r>
            <w:proofErr w:type="spellEnd"/>
            <w:r w:rsidRPr="0019172A">
              <w:rPr>
                <w:b/>
                <w:color w:val="000000"/>
              </w:rPr>
              <w:t>, Inc.</w:t>
            </w:r>
          </w:p>
          <w:p w14:paraId="6C0C5CFF" w14:textId="77777777" w:rsidR="00C34631" w:rsidRPr="0019172A" w:rsidRDefault="00C34631" w:rsidP="00C81B33">
            <w:pPr>
              <w:rPr>
                <w:color w:val="000000"/>
              </w:rPr>
            </w:pPr>
            <w:r w:rsidRPr="0019172A">
              <w:rPr>
                <w:color w:val="000000"/>
              </w:rPr>
              <w:t xml:space="preserve">    Lee </w:t>
            </w:r>
            <w:proofErr w:type="spellStart"/>
            <w:r w:rsidRPr="0019172A">
              <w:rPr>
                <w:color w:val="000000"/>
              </w:rPr>
              <w:t>Chieffalo</w:t>
            </w:r>
            <w:proofErr w:type="spellEnd"/>
          </w:p>
          <w:p w14:paraId="315892CE" w14:textId="77777777" w:rsidR="00C34631" w:rsidRPr="0019172A" w:rsidRDefault="00C34631" w:rsidP="00C81B33">
            <w:pPr>
              <w:rPr>
                <w:color w:val="000000"/>
              </w:rPr>
            </w:pPr>
            <w:r w:rsidRPr="0019172A">
              <w:rPr>
                <w:color w:val="000000"/>
              </w:rPr>
              <w:t xml:space="preserve">    Wilson Figueroa</w:t>
            </w:r>
          </w:p>
          <w:p w14:paraId="2E04BF88" w14:textId="77777777" w:rsidR="00C34631" w:rsidRPr="0019172A" w:rsidRDefault="00C34631" w:rsidP="00C81B33">
            <w:pPr>
              <w:rPr>
                <w:color w:val="000000"/>
              </w:rPr>
            </w:pPr>
            <w:r w:rsidRPr="0019172A">
              <w:rPr>
                <w:color w:val="000000"/>
              </w:rPr>
              <w:t xml:space="preserve">    Andrew May</w:t>
            </w:r>
          </w:p>
          <w:p w14:paraId="07347DF4" w14:textId="77777777" w:rsidR="00C34631" w:rsidRPr="0019172A" w:rsidRDefault="00C34631" w:rsidP="00C81B33">
            <w:pPr>
              <w:rPr>
                <w:b/>
                <w:color w:val="000000"/>
              </w:rPr>
            </w:pPr>
            <w:proofErr w:type="spellStart"/>
            <w:r w:rsidRPr="0019172A">
              <w:rPr>
                <w:b/>
                <w:color w:val="000000"/>
              </w:rPr>
              <w:t>Yaana</w:t>
            </w:r>
            <w:proofErr w:type="spellEnd"/>
            <w:r w:rsidRPr="0019172A">
              <w:rPr>
                <w:b/>
                <w:color w:val="000000"/>
              </w:rPr>
              <w:t xml:space="preserve"> Technologies, LLC</w:t>
            </w:r>
          </w:p>
          <w:p w14:paraId="03D0C04D" w14:textId="77777777" w:rsidR="00C34631" w:rsidRPr="0019172A" w:rsidRDefault="00C34631" w:rsidP="00C81B33">
            <w:r w:rsidRPr="0019172A">
              <w:rPr>
                <w:color w:val="000000"/>
              </w:rPr>
              <w:t xml:space="preserve">    Anthony </w:t>
            </w:r>
            <w:proofErr w:type="spellStart"/>
            <w:r w:rsidRPr="0019172A">
              <w:rPr>
                <w:color w:val="000000"/>
              </w:rPr>
              <w:t>Rutkowski</w:t>
            </w:r>
            <w:proofErr w:type="spellEnd"/>
          </w:p>
        </w:tc>
      </w:tr>
    </w:tbl>
    <w:p w14:paraId="6A478370" w14:textId="77777777" w:rsidR="00C34631" w:rsidRDefault="00C34631" w:rsidP="00C34631">
      <w:pPr>
        <w:pStyle w:val="Contributor"/>
      </w:pPr>
    </w:p>
    <w:p w14:paraId="1424DF2A" w14:textId="548A412B" w:rsidR="007E76CB" w:rsidRDefault="00C34631" w:rsidP="00C34631">
      <w:pPr>
        <w:pStyle w:val="Contributor"/>
      </w:pPr>
      <w:r>
        <w:t xml:space="preserve">The authors would also like to thank the larger </w:t>
      </w:r>
      <w:proofErr w:type="spellStart"/>
      <w:r>
        <w:t>CybOX</w:t>
      </w:r>
      <w:proofErr w:type="spellEnd"/>
      <w:r>
        <w:t xml:space="preserve"> Community for its input and help in reviewing this document.</w:t>
      </w:r>
    </w:p>
    <w:p w14:paraId="65920720" w14:textId="6E447146" w:rsidR="007E76CB" w:rsidRPr="00C76CAA" w:rsidRDefault="007E76CB" w:rsidP="007E76CB"/>
    <w:p w14:paraId="519805DC" w14:textId="77777777" w:rsidR="00E36BAD" w:rsidRDefault="00E36BAD" w:rsidP="00E36BAD">
      <w:pPr>
        <w:pStyle w:val="AppendixHeading1"/>
        <w:numPr>
          <w:ilvl w:val="0"/>
          <w:numId w:val="13"/>
        </w:numPr>
      </w:pPr>
      <w:bookmarkStart w:id="177" w:name="_Toc85472898"/>
      <w:bookmarkStart w:id="178" w:name="_Toc287332014"/>
      <w:bookmarkStart w:id="179" w:name="_Toc440957909"/>
      <w:bookmarkStart w:id="180" w:name="_Toc449961967"/>
      <w:bookmarkStart w:id="181" w:name="_Toc449962144"/>
      <w:r>
        <w:lastRenderedPageBreak/>
        <w:t>Revision History</w:t>
      </w:r>
      <w:bookmarkEnd w:id="177"/>
      <w:bookmarkEnd w:id="178"/>
      <w:bookmarkEnd w:id="179"/>
      <w:bookmarkEnd w:id="180"/>
      <w:bookmarkEnd w:id="18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9"/>
        <w:gridCol w:w="1945"/>
        <w:gridCol w:w="1590"/>
        <w:gridCol w:w="4546"/>
      </w:tblGrid>
      <w:tr w:rsidR="007E76CB" w14:paraId="0CFFFEBB" w14:textId="77777777" w:rsidTr="00DD38D8">
        <w:tc>
          <w:tcPr>
            <w:tcW w:w="1278" w:type="dxa"/>
          </w:tcPr>
          <w:p w14:paraId="5BD17D9C" w14:textId="77777777" w:rsidR="007E76CB" w:rsidRPr="00C7321D" w:rsidRDefault="00E676D7" w:rsidP="007E76CB">
            <w:pPr>
              <w:jc w:val="center"/>
              <w:rPr>
                <w:b/>
              </w:rPr>
            </w:pPr>
            <w:r w:rsidRPr="00C7321D">
              <w:rPr>
                <w:b/>
              </w:rPr>
              <w:t>Revision</w:t>
            </w:r>
          </w:p>
        </w:tc>
        <w:tc>
          <w:tcPr>
            <w:tcW w:w="1980" w:type="dxa"/>
          </w:tcPr>
          <w:p w14:paraId="0ECCB2E0" w14:textId="77777777" w:rsidR="007E76CB" w:rsidRPr="00C7321D" w:rsidRDefault="00E676D7" w:rsidP="007E76CB">
            <w:pPr>
              <w:jc w:val="center"/>
              <w:rPr>
                <w:b/>
              </w:rPr>
            </w:pPr>
            <w:r w:rsidRPr="00C7321D">
              <w:rPr>
                <w:b/>
              </w:rPr>
              <w:t>Date</w:t>
            </w:r>
          </w:p>
        </w:tc>
        <w:tc>
          <w:tcPr>
            <w:tcW w:w="1620" w:type="dxa"/>
          </w:tcPr>
          <w:p w14:paraId="5DF6EFC0" w14:textId="77777777" w:rsidR="007E76CB" w:rsidRPr="00C7321D" w:rsidRDefault="00E676D7" w:rsidP="007E76CB">
            <w:pPr>
              <w:jc w:val="center"/>
              <w:rPr>
                <w:b/>
              </w:rPr>
            </w:pPr>
            <w:r w:rsidRPr="00C7321D">
              <w:rPr>
                <w:b/>
              </w:rPr>
              <w:t>Editor</w:t>
            </w:r>
          </w:p>
        </w:tc>
        <w:tc>
          <w:tcPr>
            <w:tcW w:w="4698" w:type="dxa"/>
          </w:tcPr>
          <w:p w14:paraId="65587150" w14:textId="77777777" w:rsidR="007E76CB" w:rsidRPr="00C7321D" w:rsidRDefault="00E676D7" w:rsidP="007E76CB">
            <w:pPr>
              <w:rPr>
                <w:b/>
              </w:rPr>
            </w:pPr>
            <w:r w:rsidRPr="00C7321D">
              <w:rPr>
                <w:b/>
              </w:rPr>
              <w:t>Changes Made</w:t>
            </w:r>
          </w:p>
        </w:tc>
      </w:tr>
      <w:tr w:rsidR="007E76CB" w14:paraId="1EA3265E" w14:textId="77777777" w:rsidTr="00DD38D8">
        <w:tc>
          <w:tcPr>
            <w:tcW w:w="1278" w:type="dxa"/>
          </w:tcPr>
          <w:p w14:paraId="53DBF84A" w14:textId="77777777" w:rsidR="007E76CB" w:rsidRDefault="00E676D7" w:rsidP="007E76CB">
            <w:r>
              <w:t>wd01</w:t>
            </w:r>
          </w:p>
        </w:tc>
        <w:tc>
          <w:tcPr>
            <w:tcW w:w="1980" w:type="dxa"/>
          </w:tcPr>
          <w:p w14:paraId="38D11D1A" w14:textId="24427A9F" w:rsidR="007E76CB" w:rsidRDefault="00F7073B" w:rsidP="00F7073B">
            <w:r>
              <w:t xml:space="preserve">15 December </w:t>
            </w:r>
            <w:r w:rsidR="00E676D7">
              <w:t>2015</w:t>
            </w:r>
          </w:p>
        </w:tc>
        <w:tc>
          <w:tcPr>
            <w:tcW w:w="1620" w:type="dxa"/>
          </w:tcPr>
          <w:p w14:paraId="49564FB4" w14:textId="77777777" w:rsidR="007E76CB" w:rsidRDefault="00E676D7" w:rsidP="007E76CB">
            <w:r>
              <w:t>Desiree Beck Trey Darley Ivan Kirillov Rich Piazza</w:t>
            </w:r>
          </w:p>
        </w:tc>
        <w:tc>
          <w:tcPr>
            <w:tcW w:w="4698" w:type="dxa"/>
          </w:tcPr>
          <w:p w14:paraId="0F3C7D64" w14:textId="77777777" w:rsidR="007E76CB" w:rsidRDefault="00E676D7" w:rsidP="007E76CB">
            <w:r>
              <w:t>Initial transfer to OASIS template</w:t>
            </w:r>
          </w:p>
        </w:tc>
      </w:tr>
    </w:tbl>
    <w:p w14:paraId="7403B119" w14:textId="77777777" w:rsidR="007E76CB" w:rsidRPr="003129C6" w:rsidRDefault="007E76CB" w:rsidP="007E76CB"/>
    <w:sectPr w:rsidR="007E76CB" w:rsidRPr="003129C6" w:rsidSect="007E76C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46FE59" w14:textId="77777777" w:rsidR="00934B5C" w:rsidRDefault="00934B5C">
      <w:r>
        <w:separator/>
      </w:r>
    </w:p>
  </w:endnote>
  <w:endnote w:type="continuationSeparator" w:id="0">
    <w:p w14:paraId="3627979F" w14:textId="77777777" w:rsidR="00934B5C" w:rsidRDefault="0093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93BDA" w14:textId="77777777" w:rsidR="00E36BAD" w:rsidRPr="00195F88" w:rsidRDefault="00E36BAD" w:rsidP="00A06667">
    <w:pPr>
      <w:pStyle w:val="Footer"/>
      <w:tabs>
        <w:tab w:val="clear" w:pos="4320"/>
        <w:tab w:val="clear" w:pos="8640"/>
        <w:tab w:val="center" w:pos="4680"/>
        <w:tab w:val="right" w:pos="9360"/>
      </w:tabs>
      <w:rPr>
        <w:sz w:val="16"/>
        <w:szCs w:val="16"/>
        <w:lang w:val="en-US"/>
      </w:rPr>
    </w:pPr>
    <w:r w:rsidRPr="009608FD">
      <w:rPr>
        <w:sz w:val="16"/>
        <w:szCs w:val="16"/>
      </w:rPr>
      <w:t>cybox-2.1.1-wd01-part</w:t>
    </w:r>
    <w:r>
      <w:rPr>
        <w:sz w:val="16"/>
        <w:szCs w:val="16"/>
        <w:lang w:val="en-US"/>
      </w:rPr>
      <w:t>7</w:t>
    </w:r>
    <w:r w:rsidRPr="009608FD">
      <w:rPr>
        <w:sz w:val="16"/>
        <w:szCs w:val="16"/>
      </w:rPr>
      <w:t>-</w:t>
    </w:r>
    <w:r>
      <w:rPr>
        <w:sz w:val="16"/>
        <w:szCs w:val="16"/>
        <w:lang w:val="en-US"/>
      </w:rPr>
      <w:t>api-object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4239EAE5" w14:textId="744B37AD" w:rsidR="00E36BAD" w:rsidRPr="00195F88" w:rsidRDefault="00E36BAD" w:rsidP="00A06667">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34631">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34631">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04B83" w14:textId="77777777" w:rsidR="004165C8" w:rsidRDefault="004165C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ABAD3" w14:textId="4DC2C9EC"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5EBDED1E" w14:textId="0EB0B532"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34631">
      <w:rPr>
        <w:rStyle w:val="PageNumber"/>
        <w:noProof/>
        <w:sz w:val="16"/>
        <w:szCs w:val="16"/>
      </w:rPr>
      <w:t>11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34631">
      <w:rPr>
        <w:rStyle w:val="PageNumber"/>
        <w:noProof/>
        <w:sz w:val="16"/>
        <w:szCs w:val="16"/>
      </w:rPr>
      <w:t>20</w:t>
    </w:r>
    <w:r w:rsidRPr="0051640A">
      <w:rPr>
        <w:rStyle w:val="PageNumber"/>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3B2A83" w14:textId="77777777" w:rsidR="004165C8" w:rsidRDefault="004165C8">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9AAA9" w14:textId="0598D47F" w:rsidR="004165C8" w:rsidRPr="00195F88" w:rsidRDefault="004165C8" w:rsidP="007E76CB">
    <w:pPr>
      <w:pStyle w:val="Footer"/>
      <w:tabs>
        <w:tab w:val="clear" w:pos="4320"/>
        <w:tab w:val="clear" w:pos="8640"/>
        <w:tab w:val="center" w:pos="4680"/>
        <w:tab w:val="right" w:pos="9360"/>
      </w:tabs>
      <w:rPr>
        <w:sz w:val="16"/>
        <w:szCs w:val="16"/>
        <w:lang w:val="en-US"/>
      </w:rPr>
    </w:pPr>
    <w:r w:rsidRPr="009608FD">
      <w:rPr>
        <w:sz w:val="16"/>
        <w:szCs w:val="16"/>
      </w:rPr>
      <w:t>c</w:t>
    </w:r>
    <w:r>
      <w:rPr>
        <w:sz w:val="16"/>
        <w:szCs w:val="16"/>
      </w:rPr>
      <w:t>ybox-2.1.1-wd01-part8</w:t>
    </w:r>
    <w:r w:rsidRPr="009608FD">
      <w:rPr>
        <w:sz w:val="16"/>
        <w:szCs w:val="16"/>
      </w:rPr>
      <w:t>-</w:t>
    </w:r>
    <w:r>
      <w:rPr>
        <w:sz w:val="16"/>
        <w:szCs w:val="16"/>
      </w:rPr>
      <w:t>arp-cache-object</w:t>
    </w:r>
    <w:r>
      <w:rPr>
        <w:sz w:val="16"/>
        <w:szCs w:val="16"/>
      </w:rPr>
      <w:tab/>
      <w:t>Working Draft 01</w:t>
    </w:r>
    <w:r>
      <w:rPr>
        <w:sz w:val="16"/>
        <w:szCs w:val="16"/>
      </w:rPr>
      <w:tab/>
    </w:r>
    <w:r>
      <w:rPr>
        <w:sz w:val="16"/>
        <w:szCs w:val="16"/>
        <w:lang w:val="en-US"/>
      </w:rPr>
      <w:t>15 December</w:t>
    </w:r>
    <w:r>
      <w:rPr>
        <w:sz w:val="16"/>
        <w:szCs w:val="16"/>
      </w:rPr>
      <w:t xml:space="preserve"> </w:t>
    </w:r>
    <w:r>
      <w:rPr>
        <w:sz w:val="16"/>
        <w:szCs w:val="16"/>
        <w:lang w:val="en-US"/>
      </w:rPr>
      <w:t>2015</w:t>
    </w:r>
  </w:p>
  <w:p w14:paraId="29151094" w14:textId="6477173E" w:rsidR="004165C8" w:rsidRPr="00195F88" w:rsidRDefault="004165C8"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C34631">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C34631">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D82CC8" w14:textId="77777777" w:rsidR="00934B5C" w:rsidRPr="00195F88" w:rsidRDefault="00934B5C" w:rsidP="007E76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73ABCE3" w14:textId="77777777" w:rsidR="00934B5C" w:rsidRPr="00195F88" w:rsidRDefault="00934B5C" w:rsidP="007E76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36D2E34" w14:textId="77777777" w:rsidR="00934B5C" w:rsidRDefault="00934B5C"/>
    <w:p w14:paraId="0E923D49" w14:textId="77777777" w:rsidR="00934B5C" w:rsidRDefault="00934B5C">
      <w:r>
        <w:separator/>
      </w:r>
    </w:p>
  </w:footnote>
  <w:footnote w:type="continuationSeparator" w:id="0">
    <w:p w14:paraId="622649AA" w14:textId="77777777" w:rsidR="00934B5C" w:rsidRDefault="00934B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9C195" w14:textId="77777777" w:rsidR="004165C8" w:rsidRDefault="004165C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A4F699" w14:textId="77777777" w:rsidR="004165C8" w:rsidRDefault="004165C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514E90" w14:textId="77777777" w:rsidR="004165C8" w:rsidRDefault="004165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171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3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3796ED4"/>
    <w:multiLevelType w:val="hybridMultilevel"/>
    <w:tmpl w:val="0770D0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34666643"/>
    <w:multiLevelType w:val="hybridMultilevel"/>
    <w:tmpl w:val="C7627D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854561A"/>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6A5171E8"/>
    <w:multiLevelType w:val="hybridMultilevel"/>
    <w:tmpl w:val="1E3A0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54A5642"/>
    <w:multiLevelType w:val="hybridMultilevel"/>
    <w:tmpl w:val="8F80BABA"/>
    <w:lvl w:ilvl="0" w:tplc="BB008B04">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3"/>
  </w:num>
  <w:num w:numId="10">
    <w:abstractNumId w:val="5"/>
  </w:num>
  <w:num w:numId="11">
    <w:abstractNumId w:val="4"/>
  </w:num>
  <w:num w:numId="12">
    <w:abstractNumId w:val="7"/>
  </w:num>
  <w:num w:numId="1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7C81"/>
    <w:rsid w:val="00026277"/>
    <w:rsid w:val="000309BE"/>
    <w:rsid w:val="00050443"/>
    <w:rsid w:val="000512F2"/>
    <w:rsid w:val="000A4DAD"/>
    <w:rsid w:val="000D4BE1"/>
    <w:rsid w:val="000D7B9D"/>
    <w:rsid w:val="000F5F2D"/>
    <w:rsid w:val="0010521F"/>
    <w:rsid w:val="00107B29"/>
    <w:rsid w:val="00131F48"/>
    <w:rsid w:val="00153E46"/>
    <w:rsid w:val="00196DC6"/>
    <w:rsid w:val="001B1D8C"/>
    <w:rsid w:val="001E1FA9"/>
    <w:rsid w:val="001F4816"/>
    <w:rsid w:val="00263C6E"/>
    <w:rsid w:val="00270F66"/>
    <w:rsid w:val="0027216C"/>
    <w:rsid w:val="002C52BB"/>
    <w:rsid w:val="00311882"/>
    <w:rsid w:val="00334291"/>
    <w:rsid w:val="003E0B36"/>
    <w:rsid w:val="004165C8"/>
    <w:rsid w:val="00450CDE"/>
    <w:rsid w:val="004A636D"/>
    <w:rsid w:val="004F7E31"/>
    <w:rsid w:val="005028A6"/>
    <w:rsid w:val="00511B31"/>
    <w:rsid w:val="00513BED"/>
    <w:rsid w:val="00520E28"/>
    <w:rsid w:val="005854AB"/>
    <w:rsid w:val="005A1169"/>
    <w:rsid w:val="005A722F"/>
    <w:rsid w:val="005C37CA"/>
    <w:rsid w:val="005D5D91"/>
    <w:rsid w:val="005E1151"/>
    <w:rsid w:val="00654EFE"/>
    <w:rsid w:val="00670CB3"/>
    <w:rsid w:val="00722680"/>
    <w:rsid w:val="00726475"/>
    <w:rsid w:val="00743E83"/>
    <w:rsid w:val="007608E9"/>
    <w:rsid w:val="00771E46"/>
    <w:rsid w:val="007C06B4"/>
    <w:rsid w:val="007C19B5"/>
    <w:rsid w:val="007E76CB"/>
    <w:rsid w:val="00807C81"/>
    <w:rsid w:val="0083135F"/>
    <w:rsid w:val="008338A3"/>
    <w:rsid w:val="0084372C"/>
    <w:rsid w:val="008809F5"/>
    <w:rsid w:val="00891075"/>
    <w:rsid w:val="008B1C64"/>
    <w:rsid w:val="008E0090"/>
    <w:rsid w:val="008F0D45"/>
    <w:rsid w:val="008F3DFC"/>
    <w:rsid w:val="008F45BA"/>
    <w:rsid w:val="00903425"/>
    <w:rsid w:val="00934B5C"/>
    <w:rsid w:val="009B6EF5"/>
    <w:rsid w:val="009C23FE"/>
    <w:rsid w:val="009F643B"/>
    <w:rsid w:val="009F74B1"/>
    <w:rsid w:val="00A96DF0"/>
    <w:rsid w:val="00AF00EF"/>
    <w:rsid w:val="00B74BD4"/>
    <w:rsid w:val="00B97A86"/>
    <w:rsid w:val="00BB5B43"/>
    <w:rsid w:val="00C238D0"/>
    <w:rsid w:val="00C34631"/>
    <w:rsid w:val="00CC0B2B"/>
    <w:rsid w:val="00CF1F15"/>
    <w:rsid w:val="00CF7B0F"/>
    <w:rsid w:val="00D561E4"/>
    <w:rsid w:val="00D75834"/>
    <w:rsid w:val="00D8221A"/>
    <w:rsid w:val="00D90F15"/>
    <w:rsid w:val="00D93A74"/>
    <w:rsid w:val="00DB236D"/>
    <w:rsid w:val="00DC0ED2"/>
    <w:rsid w:val="00DC4912"/>
    <w:rsid w:val="00DD38D8"/>
    <w:rsid w:val="00E16099"/>
    <w:rsid w:val="00E36BAD"/>
    <w:rsid w:val="00E676D7"/>
    <w:rsid w:val="00EB21C4"/>
    <w:rsid w:val="00ED64ED"/>
    <w:rsid w:val="00F505F4"/>
    <w:rsid w:val="00F630AF"/>
    <w:rsid w:val="00F707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321E3"/>
  <w15:docId w15:val="{E06D7941-A480-4A92-A075-A3BFBFDA2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ind w:left="576"/>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654EFE"/>
    <w:pPr>
      <w:spacing w:before="120"/>
    </w:pPr>
    <w:rPr>
      <w:szCs w:val="24"/>
    </w:rPr>
  </w:style>
  <w:style w:type="paragraph" w:styleId="TOC2">
    <w:name w:val="toc 2"/>
    <w:basedOn w:val="Normal"/>
    <w:next w:val="Normal"/>
    <w:autoRedefine/>
    <w:uiPriority w:val="39"/>
    <w:rsid w:val="00654EFE"/>
    <w:pPr>
      <w:tabs>
        <w:tab w:val="left" w:pos="960"/>
        <w:tab w:val="right" w:leader="dot" w:pos="9350"/>
      </w:tabs>
      <w:ind w:left="200"/>
    </w:pPr>
    <w:rPr>
      <w:szCs w:val="22"/>
    </w:rPr>
  </w:style>
  <w:style w:type="paragraph" w:styleId="TOC3">
    <w:name w:val="toc 3"/>
    <w:basedOn w:val="Normal"/>
    <w:next w:val="Normal"/>
    <w:autoRedefine/>
    <w:uiPriority w:val="39"/>
    <w:rsid w:val="00654EFE"/>
    <w:pPr>
      <w:tabs>
        <w:tab w:val="left" w:pos="1200"/>
        <w:tab w:val="right" w:leader="dot" w:pos="9350"/>
      </w:tabs>
      <w:ind w:left="400"/>
    </w:pPr>
    <w:rPr>
      <w:szCs w:val="22"/>
    </w:r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ind w:left="1200"/>
    </w:pPr>
    <w:rPr>
      <w:rFonts w:asciiTheme="minorHAnsi" w:hAnsiTheme="minorHAnsi"/>
    </w:r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rsid w:val="00654EFE"/>
    <w:pPr>
      <w:ind w:left="600"/>
    </w:pPr>
    <w:rPr>
      <w:sz w:val="18"/>
      <w:szCs w:val="20"/>
    </w:rPr>
  </w:style>
  <w:style w:type="character" w:customStyle="1" w:styleId="Variable">
    <w:name w:val="Variable"/>
    <w:rPr>
      <w:i/>
    </w:rPr>
  </w:style>
  <w:style w:type="paragraph" w:styleId="TOC5">
    <w:name w:val="toc 5"/>
    <w:basedOn w:val="TOC4"/>
    <w:next w:val="Normal"/>
    <w:autoRedefine/>
    <w:semiHidden/>
    <w:pPr>
      <w:ind w:left="800"/>
    </w:pPr>
  </w:style>
  <w:style w:type="paragraph" w:styleId="TOC6">
    <w:name w:val="toc 6"/>
    <w:basedOn w:val="Normal"/>
    <w:next w:val="Normal"/>
    <w:autoRedefine/>
    <w:semiHidden/>
    <w:pPr>
      <w:ind w:left="1000"/>
    </w:pPr>
    <w:rPr>
      <w:rFonts w:asciiTheme="minorHAnsi" w:hAnsiTheme="minorHAnsi"/>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E676D7"/>
    <w:pPr>
      <w:ind w:left="720"/>
      <w:contextualSpacing/>
    </w:pPr>
  </w:style>
  <w:style w:type="paragraph" w:styleId="TOCHeading">
    <w:name w:val="TOC Heading"/>
    <w:basedOn w:val="Heading1"/>
    <w:next w:val="Normal"/>
    <w:uiPriority w:val="39"/>
    <w:unhideWhenUsed/>
    <w:qFormat/>
    <w:rsid w:val="007E76CB"/>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TOC8">
    <w:name w:val="toc 8"/>
    <w:basedOn w:val="Normal"/>
    <w:next w:val="Normal"/>
    <w:autoRedefine/>
    <w:uiPriority w:val="39"/>
    <w:semiHidden/>
    <w:unhideWhenUsed/>
    <w:rsid w:val="007E76CB"/>
    <w:pPr>
      <w:ind w:left="1400"/>
    </w:pPr>
    <w:rPr>
      <w:rFonts w:asciiTheme="minorHAnsi" w:hAnsiTheme="minorHAnsi"/>
    </w:rPr>
  </w:style>
  <w:style w:type="paragraph" w:styleId="TOC9">
    <w:name w:val="toc 9"/>
    <w:basedOn w:val="Normal"/>
    <w:next w:val="Normal"/>
    <w:autoRedefine/>
    <w:uiPriority w:val="39"/>
    <w:semiHidden/>
    <w:unhideWhenUsed/>
    <w:rsid w:val="007E76CB"/>
    <w:pPr>
      <w:ind w:left="1600"/>
    </w:pPr>
    <w:rPr>
      <w:rFonts w:asciiTheme="minorHAnsi" w:hAnsiTheme="minorHAnsi"/>
    </w:rPr>
  </w:style>
  <w:style w:type="paragraph" w:styleId="Revision">
    <w:name w:val="Revision"/>
    <w:hidden/>
    <w:uiPriority w:val="99"/>
    <w:semiHidden/>
    <w:rsid w:val="009F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3406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3.png"/><Relationship Id="rId39"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footer" Target="footer1.xml"/><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oleObject" Target="embeddings/oleObject1.bin"/><Relationship Id="rId33" Type="http://schemas.openxmlformats.org/officeDocument/2006/relationships/hyperlink" Target="http://www.ietf.org/rfc/rfc2119.txt" TargetMode="Externa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5.png"/><Relationship Id="rId41"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2.png"/><Relationship Id="rId32" Type="http://schemas.openxmlformats.org/officeDocument/2006/relationships/oleObject" Target="embeddings/oleObject4.bin"/><Relationship Id="rId37" Type="http://schemas.openxmlformats.org/officeDocument/2006/relationships/footer" Target="footer2.xml"/><Relationship Id="rId40" Type="http://schemas.openxmlformats.org/officeDocument/2006/relationships/footer" Target="footer4.xm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image" Target="media/image1.png"/><Relationship Id="rId28" Type="http://schemas.openxmlformats.org/officeDocument/2006/relationships/oleObject" Target="embeddings/oleObject2.bin"/><Relationship Id="rId36" Type="http://schemas.openxmlformats.org/officeDocument/2006/relationships/header" Target="header2.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6.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4.png"/><Relationship Id="rId30" Type="http://schemas.openxmlformats.org/officeDocument/2006/relationships/oleObject" Target="embeddings/oleObject3.bin"/><Relationship Id="rId35" Type="http://schemas.openxmlformats.org/officeDocument/2006/relationships/header" Target="header1.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F02FC-9414-463A-82FF-0C785A5EC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20</Pages>
  <Words>5384</Words>
  <Characters>30691</Characters>
  <Application>Microsoft Office Word</Application>
  <DocSecurity>0</DocSecurity>
  <Lines>255</Lines>
  <Paragraphs>72</Paragraphs>
  <ScaleCrop>false</ScaleCrop>
  <HeadingPairs>
    <vt:vector size="2" baseType="variant">
      <vt:variant>
        <vt:lpstr>Title</vt:lpstr>
      </vt:variant>
      <vt:variant>
        <vt:i4>1</vt:i4>
      </vt:variant>
    </vt:vector>
  </HeadingPairs>
  <TitlesOfParts>
    <vt:vector size="1" baseType="lpstr">
      <vt:lpstr>word_docs/ARP_Cache_Object.docx</vt:lpstr>
    </vt:vector>
  </TitlesOfParts>
  <Company/>
  <LinksUpToDate>false</LinksUpToDate>
  <CharactersWithSpaces>36003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word_docs/ARP_Cache_Object.docx</dc:title>
  <dc:subject/>
  <dc:creator>Piazza, Rich</dc:creator>
  <cp:keywords/>
  <dc:description/>
  <cp:lastModifiedBy>Tweed, Alex</cp:lastModifiedBy>
  <cp:revision>21</cp:revision>
  <dcterms:created xsi:type="dcterms:W3CDTF">2016-03-11T17:29:00Z</dcterms:created>
  <dcterms:modified xsi:type="dcterms:W3CDTF">2016-05-05T13:07:00Z</dcterms:modified>
</cp:coreProperties>
</file>