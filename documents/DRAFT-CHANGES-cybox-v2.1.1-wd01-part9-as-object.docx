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1C5786F" w14:textId="77777777" w:rsidR="00145952" w:rsidRPr="00CE06CB" w:rsidRDefault="0085079E" w:rsidP="00145952">
      <w:pPr>
        <w:pStyle w:val="Title"/>
        <w:rPr>
          <w:sz w:val="28"/>
          <w:szCs w:val="28"/>
        </w:rPr>
      </w:pPr>
      <w:r w:rsidRPr="009608FD">
        <w:rPr>
          <w:sz w:val="28"/>
          <w:szCs w:val="28"/>
        </w:rPr>
        <w:t>CybOX Version 2.1.1 Part 9: AS Object</w:t>
      </w:r>
    </w:p>
    <w:p w14:paraId="6FAA2791" w14:textId="77777777" w:rsidR="00145952" w:rsidRPr="003817AC" w:rsidRDefault="0085079E" w:rsidP="00145952">
      <w:pPr>
        <w:pStyle w:val="Subtitle"/>
        <w:rPr>
          <w:sz w:val="24"/>
          <w:szCs w:val="24"/>
        </w:rPr>
      </w:pPr>
      <w:r w:rsidRPr="003817AC">
        <w:rPr>
          <w:sz w:val="24"/>
          <w:szCs w:val="24"/>
        </w:rPr>
        <w:t>Working Draft 01</w:t>
      </w:r>
    </w:p>
    <w:p w14:paraId="6DBCDF6F" w14:textId="6C6B68DC" w:rsidR="00145952" w:rsidRDefault="0085079E" w:rsidP="00145952">
      <w:pPr>
        <w:pStyle w:val="Subtitle"/>
        <w:rPr>
          <w:sz w:val="24"/>
          <w:szCs w:val="24"/>
        </w:rPr>
      </w:pPr>
      <w:bookmarkStart w:id="0" w:name="_Toc85472892"/>
      <w:commentRangeStart w:id="1"/>
      <w:del w:id="2" w:author="Beck, Desiree A." w:date="2015-10-04T11:48:00Z">
        <w:r w:rsidDel="00747AA0">
          <w:rPr>
            <w:sz w:val="24"/>
            <w:szCs w:val="24"/>
          </w:rPr>
          <w:delText>28 September</w:delText>
        </w:r>
      </w:del>
      <w:ins w:id="3" w:author="Beck, Desiree A." w:date="2015-10-04T11:48:00Z">
        <w:r w:rsidR="00747AA0">
          <w:rPr>
            <w:sz w:val="24"/>
            <w:szCs w:val="24"/>
          </w:rPr>
          <w:t>03 October</w:t>
        </w:r>
      </w:ins>
      <w:r>
        <w:rPr>
          <w:sz w:val="24"/>
          <w:szCs w:val="24"/>
        </w:rPr>
        <w:t xml:space="preserve"> 2015</w:t>
      </w:r>
      <w:commentRangeEnd w:id="1"/>
      <w:r w:rsidR="00145952">
        <w:rPr>
          <w:rStyle w:val="CommentReference"/>
          <w:b w:val="0"/>
          <w:bCs w:val="0"/>
          <w:color w:val="333333"/>
          <w:kern w:val="0"/>
        </w:rPr>
        <w:commentReference w:id="1"/>
      </w:r>
    </w:p>
    <w:p w14:paraId="01D4859C" w14:textId="77777777" w:rsidR="00145952" w:rsidRDefault="0085079E" w:rsidP="00145952">
      <w:pPr>
        <w:pStyle w:val="Titlepageinfo"/>
      </w:pPr>
      <w:r>
        <w:t>Technical Committee:</w:t>
      </w:r>
    </w:p>
    <w:p w14:paraId="511674E2" w14:textId="77777777" w:rsidR="00145952" w:rsidRDefault="00747AA0" w:rsidP="00145952">
      <w:pPr>
        <w:pStyle w:val="Titlepageinfodescription"/>
      </w:pPr>
      <w:hyperlink r:id="rId10" w:history="1">
        <w:r w:rsidR="0085079E">
          <w:rPr>
            <w:rStyle w:val="Hyperlink"/>
          </w:rPr>
          <w:t>OASIS Cyber Threat Intelligence (CTI) TC</w:t>
        </w:r>
      </w:hyperlink>
    </w:p>
    <w:p w14:paraId="658ED952" w14:textId="77777777" w:rsidR="00145952" w:rsidRDefault="0085079E" w:rsidP="00145952">
      <w:pPr>
        <w:pStyle w:val="Titlepageinfo"/>
      </w:pPr>
      <w:r>
        <w:t>Chair:</w:t>
      </w:r>
    </w:p>
    <w:p w14:paraId="3433F9C1" w14:textId="77777777" w:rsidR="00145952" w:rsidRDefault="0085079E" w:rsidP="00145952">
      <w:pPr>
        <w:pStyle w:val="Contributor"/>
      </w:pPr>
      <w:r>
        <w:t>Richard Struse (</w:t>
      </w:r>
      <w:hyperlink r:id="rId11" w:history="1">
        <w:r>
          <w:rPr>
            <w:rStyle w:val="Hyperlink"/>
          </w:rPr>
          <w:t>Richard.Struse@HQ.DHS.GOV</w:t>
        </w:r>
      </w:hyperlink>
      <w:r>
        <w:t>),</w:t>
      </w:r>
      <w:r w:rsidRPr="00960D49">
        <w:t xml:space="preserve"> </w:t>
      </w:r>
      <w:hyperlink r:id="rId12" w:history="1">
        <w:r>
          <w:rPr>
            <w:rStyle w:val="Hyperlink"/>
          </w:rPr>
          <w:t>DHS Office of Cybersecurity and Communications (CS&amp;C)</w:t>
        </w:r>
      </w:hyperlink>
    </w:p>
    <w:p w14:paraId="49012838" w14:textId="77777777" w:rsidR="00145952" w:rsidRDefault="0085079E" w:rsidP="00145952">
      <w:pPr>
        <w:pStyle w:val="Titlepageinfo"/>
      </w:pPr>
      <w:r>
        <w:t>Editors:</w:t>
      </w:r>
    </w:p>
    <w:p w14:paraId="4C70D4A5" w14:textId="77777777" w:rsidR="00145952" w:rsidRDefault="0085079E" w:rsidP="00145952">
      <w:pPr>
        <w:pStyle w:val="Contributor"/>
        <w:rPr>
          <w:rStyle w:val="Hyperlink"/>
        </w:rPr>
      </w:pPr>
      <w:r>
        <w:t>Desiree Beck</w:t>
      </w:r>
      <w:r w:rsidRPr="00960D49">
        <w:t xml:space="preserve"> (</w:t>
      </w:r>
      <w:hyperlink r:id="rId13" w:history="1">
        <w:r>
          <w:rPr>
            <w:rStyle w:val="Hyperlink"/>
          </w:rPr>
          <w:t>dbeck@mitre.org</w:t>
        </w:r>
      </w:hyperlink>
      <w:r w:rsidRPr="00960D49">
        <w:t xml:space="preserve">), </w:t>
      </w:r>
      <w:hyperlink r:id="rId14" w:history="1">
        <w:r>
          <w:rPr>
            <w:rStyle w:val="Hyperlink"/>
          </w:rPr>
          <w:t>MITRE Corporation</w:t>
        </w:r>
      </w:hyperlink>
    </w:p>
    <w:p w14:paraId="1F9A91CA" w14:textId="77777777" w:rsidR="00145952" w:rsidRPr="009D7D6E" w:rsidRDefault="0085079E" w:rsidP="00145952">
      <w:pPr>
        <w:pStyle w:val="Contributor"/>
        <w:rPr>
          <w:color w:val="0000EE"/>
        </w:rPr>
      </w:pPr>
      <w:r>
        <w:t>Trey Darley</w:t>
      </w:r>
      <w:r w:rsidRPr="00960D49">
        <w:t xml:space="preserve"> (</w:t>
      </w:r>
      <w:hyperlink r:id="rId15" w:history="1">
        <w:r>
          <w:rPr>
            <w:rStyle w:val="Hyperlink"/>
          </w:rPr>
          <w:t>trey@soltra.com</w:t>
        </w:r>
      </w:hyperlink>
      <w:r w:rsidRPr="00960D49">
        <w:t xml:space="preserve">), </w:t>
      </w:r>
      <w:hyperlink r:id="rId16" w:history="1">
        <w:r>
          <w:rPr>
            <w:rStyle w:val="Hyperlink"/>
          </w:rPr>
          <w:t>Soltra</w:t>
        </w:r>
      </w:hyperlink>
      <w:r>
        <w:t xml:space="preserve"> </w:t>
      </w:r>
    </w:p>
    <w:p w14:paraId="07D7AFAE" w14:textId="77777777" w:rsidR="00145952" w:rsidRDefault="0085079E" w:rsidP="00145952">
      <w:pPr>
        <w:pStyle w:val="Contributor"/>
        <w:rPr>
          <w:rStyle w:val="Hyperlink"/>
        </w:rPr>
      </w:pPr>
      <w:r>
        <w:t>Ivan Kirillov</w:t>
      </w:r>
      <w:r w:rsidRPr="00960D49">
        <w:t xml:space="preserve"> (</w:t>
      </w:r>
      <w:hyperlink r:id="rId17" w:history="1">
        <w:r>
          <w:rPr>
            <w:rStyle w:val="Hyperlink"/>
          </w:rPr>
          <w:t>ikirillov@mitre.org</w:t>
        </w:r>
      </w:hyperlink>
      <w:r w:rsidRPr="00960D49">
        <w:t xml:space="preserve">), </w:t>
      </w:r>
      <w:hyperlink r:id="rId18" w:history="1">
        <w:r>
          <w:rPr>
            <w:rStyle w:val="Hyperlink"/>
          </w:rPr>
          <w:t>MITRE Corporation</w:t>
        </w:r>
      </w:hyperlink>
    </w:p>
    <w:p w14:paraId="787B49A6" w14:textId="77777777" w:rsidR="00145952" w:rsidRDefault="0085079E" w:rsidP="00145952">
      <w:pPr>
        <w:pStyle w:val="Contributor"/>
        <w:rPr>
          <w:rStyle w:val="Hyperlink"/>
        </w:rPr>
      </w:pPr>
      <w:r>
        <w:t>Rich Piazza</w:t>
      </w:r>
      <w:r w:rsidRPr="00960D49">
        <w:t xml:space="preserve"> (</w:t>
      </w:r>
      <w:hyperlink r:id="rId19" w:history="1">
        <w:r>
          <w:rPr>
            <w:rStyle w:val="Hyperlink"/>
          </w:rPr>
          <w:t>rpiazza@mitre.org</w:t>
        </w:r>
      </w:hyperlink>
      <w:r w:rsidRPr="00960D49">
        <w:t xml:space="preserve">), </w:t>
      </w:r>
      <w:hyperlink r:id="rId20" w:history="1">
        <w:r>
          <w:rPr>
            <w:rStyle w:val="Hyperlink"/>
          </w:rPr>
          <w:t>MITRE Corporation</w:t>
        </w:r>
      </w:hyperlink>
    </w:p>
    <w:p w14:paraId="2CC56249" w14:textId="77777777" w:rsidR="00145952" w:rsidRDefault="0085079E" w:rsidP="00145952">
      <w:pPr>
        <w:pStyle w:val="Titlepageinfo"/>
      </w:pPr>
      <w:bookmarkStart w:id="4" w:name="AdditionalArtifacts"/>
      <w:r>
        <w:t>Additional artifacts:</w:t>
      </w:r>
      <w:bookmarkEnd w:id="4"/>
    </w:p>
    <w:p w14:paraId="2B586376" w14:textId="77777777" w:rsidR="00145952" w:rsidRDefault="0085079E" w:rsidP="00145952">
      <w:pPr>
        <w:pStyle w:val="RelatedWork"/>
        <w:tabs>
          <w:tab w:val="clear" w:pos="720"/>
        </w:tabs>
        <w:ind w:left="720" w:firstLine="0"/>
      </w:pPr>
      <w:r w:rsidRPr="00560795">
        <w:t xml:space="preserve">This prose specification is one component of a Work Product </w:t>
      </w:r>
      <w:r>
        <w:t>which consists of</w:t>
      </w:r>
      <w:r w:rsidRPr="00560795">
        <w:t>:</w:t>
      </w:r>
    </w:p>
    <w:p w14:paraId="78EC70A4"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Part 1: Overview</w:t>
      </w:r>
      <w:r>
        <w:t>. [URI]</w:t>
      </w:r>
    </w:p>
    <w:p w14:paraId="21AA4E6C"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D8F4F0B"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sidRPr="00755A38">
        <w:rPr>
          <w:i/>
        </w:rPr>
        <w:t>Part 3: Core</w:t>
      </w:r>
      <w:r>
        <w:t>. [URI]</w:t>
      </w:r>
    </w:p>
    <w:p w14:paraId="1DD8094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3E7B532"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del w:id="5" w:author="Beck, Desiree A." w:date="2015-10-03T12:18:00Z">
        <w:r w:rsidDel="00E21767">
          <w:rPr>
            <w:i/>
          </w:rPr>
          <w:delText xml:space="preserve">Default </w:delText>
        </w:r>
      </w:del>
      <w:r>
        <w:rPr>
          <w:i/>
        </w:rPr>
        <w:t>Vocabularies</w:t>
      </w:r>
      <w:r>
        <w:t>. [URI]</w:t>
      </w:r>
    </w:p>
    <w:p w14:paraId="6B1EE394"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B0D893F"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xml:space="preserve">. </w:t>
      </w:r>
      <w:del w:id="6" w:author="Beck, Desiree A." w:date="2015-10-03T12:18:00Z">
        <w:r w:rsidDel="00E21767">
          <w:delText>[URI]</w:delText>
        </w:r>
      </w:del>
      <w:ins w:id="7" w:author="Beck, Desiree A." w:date="2015-10-03T12:18:00Z">
        <w:r w:rsidR="00E21767">
          <w:t>(this document)</w:t>
        </w:r>
      </w:ins>
    </w:p>
    <w:p w14:paraId="7156FFB0"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19BFFEB"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48B5B350"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DACCED6"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987F295"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722E4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A66F039"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A1ABA02"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E5ECFF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5C3C00"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B76919C"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EBCDDB2"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E91CF34"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AC6DA0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A80E99"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F44D06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DFB206A"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14:paraId="761729B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1A76B6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ED125D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A48815"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B05809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D222D16"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14:paraId="2328B335"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14:paraId="6B6FC8C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14:paraId="3A77446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33: Linux Package Object</w:t>
      </w:r>
      <w:r>
        <w:t>. [URI]</w:t>
      </w:r>
    </w:p>
    <w:p w14:paraId="0C88EF6E"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14:paraId="7C55FCAA"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35: Mutex Object</w:t>
      </w:r>
      <w:r>
        <w:t>. [URI]</w:t>
      </w:r>
    </w:p>
    <w:p w14:paraId="09CAFE52"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14:paraId="4B8B4D4E" w14:textId="77777777" w:rsidR="00145952" w:rsidRDefault="0085079E" w:rsidP="00145952">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14:paraId="3A21880C"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38: Network Packet Object</w:t>
      </w:r>
      <w:r>
        <w:t>. [URI]</w:t>
      </w:r>
    </w:p>
    <w:p w14:paraId="336CFE9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14:paraId="7770A719"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14:paraId="37C750A9"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14:paraId="746E307E"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42: Network Subnet Object</w:t>
      </w:r>
      <w:r>
        <w:t>. [URI]</w:t>
      </w:r>
    </w:p>
    <w:p w14:paraId="42474E74"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14:paraId="44999B92"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14:paraId="53F20B4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14:paraId="07A86BF5"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14:paraId="63424774"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14:paraId="00BC28DA"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14:paraId="4D77E266"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14:paraId="0B354D88"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50: Socket Address Object</w:t>
      </w:r>
      <w:r>
        <w:t>. [URI]</w:t>
      </w:r>
    </w:p>
    <w:p w14:paraId="16EC1D9F"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14:paraId="7B390D9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52: URI Object</w:t>
      </w:r>
      <w:r>
        <w:t>. [URI]</w:t>
      </w:r>
    </w:p>
    <w:p w14:paraId="56CC2A5B"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14:paraId="7181DBAB"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54: Unix File Object</w:t>
      </w:r>
      <w:r>
        <w:t>. [URI]</w:t>
      </w:r>
    </w:p>
    <w:p w14:paraId="1DD51D9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14:paraId="13DC13A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56: Unix Pipe Object</w:t>
      </w:r>
      <w:r>
        <w:t>. [URI]</w:t>
      </w:r>
    </w:p>
    <w:p w14:paraId="7CE9B3B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57: Unix Process Object</w:t>
      </w:r>
      <w:r>
        <w:t>. [URI]</w:t>
      </w:r>
    </w:p>
    <w:p w14:paraId="2C9F93F3"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58: Unix User Account Object</w:t>
      </w:r>
      <w:r>
        <w:t>. [URI]</w:t>
      </w:r>
    </w:p>
    <w:p w14:paraId="00FB947E"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59: Unix Volume Object</w:t>
      </w:r>
      <w:r>
        <w:t>. [URI]</w:t>
      </w:r>
    </w:p>
    <w:p w14:paraId="4E7C56A0"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60: Unix Account Object</w:t>
      </w:r>
      <w:r>
        <w:t>. [URI]</w:t>
      </w:r>
    </w:p>
    <w:p w14:paraId="13142274"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61: User Session Object</w:t>
      </w:r>
      <w:r>
        <w:t>. [URI]</w:t>
      </w:r>
    </w:p>
    <w:p w14:paraId="067A716B"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14:paraId="225DCEF8"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63: Whois Object</w:t>
      </w:r>
      <w:r>
        <w:t>. [URI]</w:t>
      </w:r>
    </w:p>
    <w:p w14:paraId="03D9C34F"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14:paraId="54265E8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14:paraId="5F06318B"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66: Win Driver Object</w:t>
      </w:r>
      <w:r>
        <w:t>. [URI]</w:t>
      </w:r>
    </w:p>
    <w:p w14:paraId="0BA79809"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14:paraId="37805262"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14:paraId="50E54D85"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14:paraId="07DBD1F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70: Win File Object</w:t>
      </w:r>
      <w:r>
        <w:t>. [URI]</w:t>
      </w:r>
    </w:p>
    <w:p w14:paraId="1711D03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71: Win Filemapping Object</w:t>
      </w:r>
      <w:r>
        <w:t>. [URI]</w:t>
      </w:r>
    </w:p>
    <w:p w14:paraId="216E64CA"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14:paraId="231D6ECE"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14:paraId="3B308B02"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74: Win Kernel Hook Object</w:t>
      </w:r>
      <w:r>
        <w:t>. [URI]</w:t>
      </w:r>
    </w:p>
    <w:p w14:paraId="5051B214"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75: Win Kernel Object</w:t>
      </w:r>
      <w:r>
        <w:t>. [URI]</w:t>
      </w:r>
    </w:p>
    <w:p w14:paraId="692987BF"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76: Win Mailslot Object</w:t>
      </w:r>
      <w:r>
        <w:t>. [URI]</w:t>
      </w:r>
    </w:p>
    <w:p w14:paraId="7949AC76"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14:paraId="1A6A114C"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78: Win Mutex Object</w:t>
      </w:r>
      <w:r>
        <w:t>. [URI]</w:t>
      </w:r>
    </w:p>
    <w:p w14:paraId="72264FC5"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79: Win Network Route Entry Object</w:t>
      </w:r>
      <w:r>
        <w:t>. [URI]</w:t>
      </w:r>
    </w:p>
    <w:p w14:paraId="42CF3D7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14:paraId="2376C73E"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14:paraId="1EC65F68"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82: Win Prefetch Object</w:t>
      </w:r>
      <w:r>
        <w:t>. [URI]</w:t>
      </w:r>
    </w:p>
    <w:p w14:paraId="3B46D001"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14:paraId="26A68B2F"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14:paraId="5E36553A"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14:paraId="65707307"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14:paraId="25F9AF08"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14:paraId="76BC976D"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88: Win System Restore Object</w:t>
      </w:r>
      <w:r>
        <w:t>. [URI]</w:t>
      </w:r>
    </w:p>
    <w:p w14:paraId="3C0A226A"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14:paraId="6BD7130C"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14:paraId="3502ABB2"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14:paraId="42819AB7"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14:paraId="01192A2A" w14:textId="77777777" w:rsidR="00145952" w:rsidRDefault="0085079E" w:rsidP="00145952">
      <w:pPr>
        <w:pStyle w:val="RelatedWork"/>
      </w:pPr>
      <w:r>
        <w:rPr>
          <w:i/>
        </w:rPr>
        <w:lastRenderedPageBreak/>
        <w:t>CybOX</w:t>
      </w:r>
      <w:r w:rsidRPr="00D44DFE">
        <w:rPr>
          <w:i/>
        </w:rPr>
        <w:t xml:space="preserve"> Version </w:t>
      </w:r>
      <w:r>
        <w:rPr>
          <w:i/>
        </w:rPr>
        <w:t>2.1.1</w:t>
      </w:r>
      <w:r w:rsidRPr="00D44DFE">
        <w:rPr>
          <w:i/>
        </w:rPr>
        <w:t xml:space="preserve"> </w:t>
      </w:r>
      <w:r>
        <w:rPr>
          <w:i/>
        </w:rPr>
        <w:t>Part 93: Win Waitable Timer Object</w:t>
      </w:r>
      <w:r>
        <w:t>. [URI]</w:t>
      </w:r>
    </w:p>
    <w:p w14:paraId="3D732BE7" w14:textId="77777777" w:rsidR="00145952" w:rsidRDefault="0085079E" w:rsidP="00145952">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14:paraId="066821ED" w14:textId="77777777" w:rsidR="00145952" w:rsidRDefault="00145952" w:rsidP="00145952">
      <w:pPr>
        <w:pStyle w:val="RelatedWork"/>
        <w:tabs>
          <w:tab w:val="clear" w:pos="720"/>
        </w:tabs>
        <w:ind w:firstLine="0"/>
      </w:pPr>
    </w:p>
    <w:p w14:paraId="63EA3A57" w14:textId="77777777" w:rsidR="00145952" w:rsidRDefault="0085079E" w:rsidP="00145952">
      <w:pPr>
        <w:pStyle w:val="Titlepageinfo"/>
      </w:pPr>
      <w:bookmarkStart w:id="8" w:name="RelatedWork"/>
      <w:r>
        <w:t>Related work</w:t>
      </w:r>
      <w:bookmarkEnd w:id="8"/>
      <w:r>
        <w:t>:</w:t>
      </w:r>
    </w:p>
    <w:p w14:paraId="2BCD131E" w14:textId="77777777" w:rsidR="00145952" w:rsidRPr="004C4D7C" w:rsidRDefault="0085079E" w:rsidP="00145952">
      <w:pPr>
        <w:pStyle w:val="Titlepageinfodescription"/>
      </w:pPr>
      <w:r>
        <w:t>This specification is related to:</w:t>
      </w:r>
    </w:p>
    <w:p w14:paraId="756334DF" w14:textId="77777777" w:rsidR="00145952" w:rsidRDefault="0085079E" w:rsidP="00145952">
      <w:pPr>
        <w:pStyle w:val="RelatedWork"/>
      </w:pPr>
      <w:r w:rsidRPr="00F94051">
        <w:rPr>
          <w:i/>
        </w:rPr>
        <w:t>STIX Version 1.2.1</w:t>
      </w:r>
      <w:r>
        <w:rPr>
          <w:i/>
        </w:rPr>
        <w:t xml:space="preserve"> (placeholder)</w:t>
      </w:r>
    </w:p>
    <w:p w14:paraId="79F03A15" w14:textId="77777777" w:rsidR="00145952" w:rsidRDefault="0085079E" w:rsidP="00145952">
      <w:pPr>
        <w:pStyle w:val="Titlepageinfo"/>
      </w:pPr>
      <w:r>
        <w:t>Abstract:</w:t>
      </w:r>
    </w:p>
    <w:p w14:paraId="0FF12733" w14:textId="77777777" w:rsidR="00145952" w:rsidRPr="00A00963" w:rsidRDefault="0085079E" w:rsidP="0014595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AS Object data model</w:t>
      </w:r>
      <w:r w:rsidRPr="00A00963">
        <w:t>, which is one of the Object data models for CybOX content.</w:t>
      </w:r>
    </w:p>
    <w:p w14:paraId="317994D6" w14:textId="77777777" w:rsidR="00145952" w:rsidRDefault="0085079E" w:rsidP="00145952">
      <w:pPr>
        <w:pStyle w:val="Titlepageinfo"/>
      </w:pPr>
      <w:r>
        <w:t>Status:</w:t>
      </w:r>
    </w:p>
    <w:p w14:paraId="204FB042" w14:textId="77777777" w:rsidR="00145952" w:rsidRDefault="0085079E" w:rsidP="00145952">
      <w:pPr>
        <w:pStyle w:val="Abstract"/>
      </w:pPr>
      <w:r>
        <w:t>T</w:t>
      </w:r>
      <w:r w:rsidRPr="001847BD">
        <w:t xml:space="preserve">his </w:t>
      </w:r>
      <w:hyperlink r:id="rId21" w:anchor="dWorkingDraft" w:history="1">
        <w:r w:rsidRPr="001847BD">
          <w:rPr>
            <w:rStyle w:val="Hyperlink"/>
          </w:rPr>
          <w:t>Working Draft</w:t>
        </w:r>
      </w:hyperlink>
      <w:r w:rsidRPr="001847BD">
        <w:t xml:space="preserve"> (WD) has been produced by one or more TC Members; it has not yet been voted on by the TC or </w:t>
      </w:r>
      <w:hyperlink r:id="rId22" w:anchor="committeeDraft" w:history="1">
        <w:r w:rsidRPr="001847BD">
          <w:rPr>
            <w:rStyle w:val="Hyperlink"/>
          </w:rPr>
          <w:t>approved</w:t>
        </w:r>
      </w:hyperlink>
      <w:r w:rsidRPr="001847BD">
        <w:t xml:space="preserve"> as a Committee Draft (Committee Specification Draft or a Committee Note Draft). The OASIS document </w:t>
      </w:r>
      <w:hyperlink r:id="rId23"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C2997A3" w14:textId="77777777" w:rsidR="00145952" w:rsidRDefault="0085079E" w:rsidP="00145952">
      <w:pPr>
        <w:pStyle w:val="Titlepageinfo"/>
      </w:pPr>
      <w:r>
        <w:t>URI patterns:</w:t>
      </w:r>
    </w:p>
    <w:p w14:paraId="52AB22E1" w14:textId="77777777" w:rsidR="00145952" w:rsidRPr="00CA025D" w:rsidRDefault="0085079E" w:rsidP="0014595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del w:id="9" w:author="Beck, Desiree A." w:date="2015-10-03T12:18:00Z">
        <w:r w:rsidDel="00E21767">
          <w:rPr>
            <w:rStyle w:val="Hyperlink"/>
            <w:color w:val="auto"/>
          </w:rPr>
          <w:delText>stix</w:delText>
        </w:r>
      </w:del>
      <w:ins w:id="10" w:author="Beck, Desiree A." w:date="2015-10-03T12:18:00Z">
        <w:r w:rsidR="00E21767">
          <w:rPr>
            <w:rStyle w:val="Hyperlink"/>
            <w:color w:val="auto"/>
          </w:rPr>
          <w:t>cybox</w:t>
        </w:r>
      </w:ins>
      <w:r>
        <w:rPr>
          <w:rStyle w:val="Hyperlink"/>
          <w:color w:val="auto"/>
        </w:rPr>
        <w:t>/v</w:t>
      </w:r>
      <w:del w:id="11" w:author="Beck, Desiree A." w:date="2015-10-03T12:19:00Z">
        <w:r w:rsidDel="00E21767">
          <w:rPr>
            <w:rStyle w:val="Hyperlink"/>
            <w:color w:val="auto"/>
          </w:rPr>
          <w:delText>1.2</w:delText>
        </w:r>
      </w:del>
      <w:ins w:id="12" w:author="Beck, Desiree A." w:date="2015-10-03T12:19:00Z">
        <w:r w:rsidR="00E21767">
          <w:rPr>
            <w:rStyle w:val="Hyperlink"/>
            <w:color w:val="auto"/>
          </w:rPr>
          <w:t>2.1</w:t>
        </w:r>
      </w:ins>
      <w:r>
        <w:rPr>
          <w:rStyle w:val="Hyperlink"/>
          <w:color w:val="auto"/>
        </w:rPr>
        <w:t>.1/csd01/part</w:t>
      </w:r>
      <w:ins w:id="13" w:author="Beck, Desiree A." w:date="2015-10-03T12:19:00Z">
        <w:r w:rsidR="00E21767">
          <w:rPr>
            <w:rStyle w:val="Hyperlink"/>
            <w:color w:val="auto"/>
          </w:rPr>
          <w:t>9</w:t>
        </w:r>
      </w:ins>
      <w:del w:id="14" w:author="Beck, Desiree A." w:date="2015-10-03T12:19:00Z">
        <w:r w:rsidDel="00E21767">
          <w:rPr>
            <w:rStyle w:val="Hyperlink"/>
            <w:color w:val="auto"/>
          </w:rPr>
          <w:delText>1</w:delText>
        </w:r>
      </w:del>
      <w:r>
        <w:rPr>
          <w:rStyle w:val="Hyperlink"/>
          <w:color w:val="auto"/>
        </w:rPr>
        <w:t>-</w:t>
      </w:r>
      <w:del w:id="15" w:author="Beck, Desiree A." w:date="2015-10-03T12:19:00Z">
        <w:r w:rsidDel="00E21767">
          <w:rPr>
            <w:rStyle w:val="Hyperlink"/>
            <w:color w:val="auto"/>
          </w:rPr>
          <w:delText>overview</w:delText>
        </w:r>
      </w:del>
      <w:ins w:id="16" w:author="Beck, Desiree A." w:date="2015-10-03T12:19:00Z">
        <w:r w:rsidR="00E21767">
          <w:rPr>
            <w:rStyle w:val="Hyperlink"/>
            <w:color w:val="auto"/>
          </w:rPr>
          <w:t>as-object</w:t>
        </w:r>
      </w:ins>
      <w:r>
        <w:rPr>
          <w:rStyle w:val="Hyperlink"/>
          <w:color w:val="auto"/>
        </w:rPr>
        <w:t>/</w:t>
      </w:r>
      <w:del w:id="17" w:author="Beck, Desiree A." w:date="2015-10-03T12:19:00Z">
        <w:r w:rsidRPr="00163EB3" w:rsidDel="00E21767">
          <w:rPr>
            <w:rStyle w:val="Hyperlink"/>
            <w:color w:val="auto"/>
          </w:rPr>
          <w:delText>stix</w:delText>
        </w:r>
      </w:del>
      <w:ins w:id="18" w:author="Beck, Desiree A." w:date="2015-10-03T12:19:00Z">
        <w:r w:rsidR="00E21767">
          <w:rPr>
            <w:rStyle w:val="Hyperlink"/>
            <w:color w:val="auto"/>
          </w:rPr>
          <w:t>cybox</w:t>
        </w:r>
      </w:ins>
      <w:r w:rsidRPr="00163EB3">
        <w:rPr>
          <w:rStyle w:val="Hyperlink"/>
          <w:color w:val="auto"/>
        </w:rPr>
        <w:t>-v</w:t>
      </w:r>
      <w:del w:id="19" w:author="Beck, Desiree A." w:date="2015-10-03T12:19:00Z">
        <w:r w:rsidRPr="00163EB3" w:rsidDel="00E21767">
          <w:rPr>
            <w:rStyle w:val="Hyperlink"/>
            <w:color w:val="auto"/>
          </w:rPr>
          <w:delText>1.2</w:delText>
        </w:r>
      </w:del>
      <w:ins w:id="20" w:author="Beck, Desiree A." w:date="2015-10-03T12:19:00Z">
        <w:r w:rsidR="00E21767">
          <w:rPr>
            <w:rStyle w:val="Hyperlink"/>
            <w:color w:val="auto"/>
          </w:rPr>
          <w:t>2.1</w:t>
        </w:r>
      </w:ins>
      <w:r w:rsidRPr="00163EB3">
        <w:rPr>
          <w:rStyle w:val="Hyperlink"/>
          <w:color w:val="auto"/>
        </w:rPr>
        <w:t>.1-</w:t>
      </w:r>
      <w:r>
        <w:rPr>
          <w:rStyle w:val="Hyperlink"/>
          <w:color w:val="auto"/>
        </w:rPr>
        <w:t>cs</w:t>
      </w:r>
      <w:r w:rsidRPr="00163EB3">
        <w:rPr>
          <w:rStyle w:val="Hyperlink"/>
          <w:color w:val="auto"/>
        </w:rPr>
        <w:t>d01-</w:t>
      </w:r>
      <w:del w:id="21" w:author="Beck, Desiree A." w:date="2015-10-03T12:19:00Z">
        <w:r w:rsidRPr="00163EB3" w:rsidDel="00E21767">
          <w:rPr>
            <w:rStyle w:val="Hyperlink"/>
            <w:color w:val="auto"/>
          </w:rPr>
          <w:delText>part1</w:delText>
        </w:r>
      </w:del>
      <w:ins w:id="22" w:author="Beck, Desiree A." w:date="2015-10-03T12:19:00Z">
        <w:r w:rsidR="00E21767" w:rsidRPr="00163EB3">
          <w:rPr>
            <w:rStyle w:val="Hyperlink"/>
            <w:color w:val="auto"/>
          </w:rPr>
          <w:t>part</w:t>
        </w:r>
        <w:r w:rsidR="00E21767">
          <w:rPr>
            <w:rStyle w:val="Hyperlink"/>
            <w:color w:val="auto"/>
          </w:rPr>
          <w:t>9</w:t>
        </w:r>
      </w:ins>
      <w:r w:rsidRPr="00163EB3">
        <w:rPr>
          <w:rStyle w:val="Hyperlink"/>
          <w:color w:val="auto"/>
        </w:rPr>
        <w:t>-</w:t>
      </w:r>
      <w:del w:id="23" w:author="Beck, Desiree A." w:date="2015-10-03T12:19:00Z">
        <w:r w:rsidRPr="00163EB3" w:rsidDel="00E21767">
          <w:rPr>
            <w:rStyle w:val="Hyperlink"/>
            <w:color w:val="auto"/>
          </w:rPr>
          <w:delText>overview</w:delText>
        </w:r>
      </w:del>
      <w:ins w:id="24" w:author="Beck, Desiree A." w:date="2015-10-03T12:19:00Z">
        <w:r w:rsidR="00E21767">
          <w:rPr>
            <w:rStyle w:val="Hyperlink"/>
            <w:color w:val="auto"/>
          </w:rPr>
          <w:t>as-object</w:t>
        </w:r>
      </w:ins>
      <w:r w:rsidRPr="00163EB3">
        <w:rPr>
          <w:rStyle w:val="Hyperlink"/>
          <w:color w:val="auto"/>
        </w:rPr>
        <w:t>.docx</w:t>
      </w:r>
    </w:p>
    <w:p w14:paraId="0A65E357" w14:textId="77777777" w:rsidR="00145952" w:rsidRPr="00CA025D" w:rsidRDefault="0085079E" w:rsidP="0014595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del w:id="25" w:author="Beck, Desiree A." w:date="2015-10-03T12:19:00Z">
        <w:r w:rsidDel="00E21767">
          <w:rPr>
            <w:rStyle w:val="Hyperlink"/>
            <w:color w:val="auto"/>
          </w:rPr>
          <w:delText>stix</w:delText>
        </w:r>
      </w:del>
      <w:ins w:id="26" w:author="Beck, Desiree A." w:date="2015-10-03T12:19:00Z">
        <w:r w:rsidR="00E21767">
          <w:rPr>
            <w:rStyle w:val="Hyperlink"/>
            <w:color w:val="auto"/>
          </w:rPr>
          <w:t>cybox</w:t>
        </w:r>
      </w:ins>
      <w:r>
        <w:rPr>
          <w:rStyle w:val="Hyperlink"/>
          <w:color w:val="auto"/>
        </w:rPr>
        <w:t>/v</w:t>
      </w:r>
      <w:del w:id="27" w:author="Beck, Desiree A." w:date="2015-10-03T12:19:00Z">
        <w:r w:rsidDel="00E21767">
          <w:rPr>
            <w:rStyle w:val="Hyperlink"/>
            <w:color w:val="auto"/>
          </w:rPr>
          <w:delText>1.</w:delText>
        </w:r>
      </w:del>
      <w:ins w:id="28" w:author="Beck, Desiree A." w:date="2015-10-03T12:19:00Z">
        <w:r w:rsidR="00E21767">
          <w:rPr>
            <w:rStyle w:val="Hyperlink"/>
            <w:color w:val="auto"/>
          </w:rPr>
          <w:t>2.1</w:t>
        </w:r>
      </w:ins>
      <w:r>
        <w:rPr>
          <w:rStyle w:val="Hyperlink"/>
          <w:color w:val="auto"/>
        </w:rPr>
        <w:t>2.1/</w:t>
      </w:r>
      <w:del w:id="29" w:author="Beck, Desiree A." w:date="2015-10-03T12:20:00Z">
        <w:r w:rsidRPr="00163EB3" w:rsidDel="00E21767">
          <w:rPr>
            <w:rStyle w:val="Hyperlink"/>
            <w:color w:val="auto"/>
          </w:rPr>
          <w:delText>stix</w:delText>
        </w:r>
      </w:del>
      <w:ins w:id="30" w:author="Beck, Desiree A." w:date="2015-10-03T12:20:00Z">
        <w:r w:rsidR="00E21767">
          <w:rPr>
            <w:rStyle w:val="Hyperlink"/>
            <w:color w:val="auto"/>
          </w:rPr>
          <w:t>cybox</w:t>
        </w:r>
      </w:ins>
      <w:r w:rsidRPr="00163EB3">
        <w:rPr>
          <w:rStyle w:val="Hyperlink"/>
          <w:color w:val="auto"/>
        </w:rPr>
        <w:t>-v</w:t>
      </w:r>
      <w:del w:id="31" w:author="Beck, Desiree A." w:date="2015-10-03T12:20:00Z">
        <w:r w:rsidRPr="00163EB3" w:rsidDel="00E21767">
          <w:rPr>
            <w:rStyle w:val="Hyperlink"/>
            <w:color w:val="auto"/>
          </w:rPr>
          <w:delText>1.2</w:delText>
        </w:r>
      </w:del>
      <w:ins w:id="32" w:author="Beck, Desiree A." w:date="2015-10-03T12:20:00Z">
        <w:r w:rsidR="00E21767">
          <w:rPr>
            <w:rStyle w:val="Hyperlink"/>
            <w:color w:val="auto"/>
          </w:rPr>
          <w:t>2.1</w:t>
        </w:r>
      </w:ins>
      <w:r w:rsidRPr="00163EB3">
        <w:rPr>
          <w:rStyle w:val="Hyperlink"/>
          <w:color w:val="auto"/>
        </w:rPr>
        <w:t>.1-</w:t>
      </w:r>
      <w:del w:id="33" w:author="Beck, Desiree A." w:date="2015-10-03T12:20:00Z">
        <w:r w:rsidRPr="00163EB3" w:rsidDel="00E21767">
          <w:rPr>
            <w:rStyle w:val="Hyperlink"/>
            <w:color w:val="auto"/>
          </w:rPr>
          <w:delText>part1</w:delText>
        </w:r>
      </w:del>
      <w:ins w:id="34" w:author="Beck, Desiree A." w:date="2015-10-03T12:20:00Z">
        <w:r w:rsidR="00E21767" w:rsidRPr="00163EB3">
          <w:rPr>
            <w:rStyle w:val="Hyperlink"/>
            <w:color w:val="auto"/>
          </w:rPr>
          <w:t>part</w:t>
        </w:r>
        <w:r w:rsidR="00E21767">
          <w:rPr>
            <w:rStyle w:val="Hyperlink"/>
            <w:color w:val="auto"/>
          </w:rPr>
          <w:t>9</w:t>
        </w:r>
      </w:ins>
      <w:r w:rsidRPr="00163EB3">
        <w:rPr>
          <w:rStyle w:val="Hyperlink"/>
          <w:color w:val="auto"/>
        </w:rPr>
        <w:t>-</w:t>
      </w:r>
      <w:del w:id="35" w:author="Beck, Desiree A." w:date="2015-10-03T12:20:00Z">
        <w:r w:rsidRPr="00163EB3" w:rsidDel="00E21767">
          <w:rPr>
            <w:rStyle w:val="Hyperlink"/>
            <w:color w:val="auto"/>
          </w:rPr>
          <w:delText>overview</w:delText>
        </w:r>
      </w:del>
      <w:ins w:id="36" w:author="Beck, Desiree A." w:date="2015-10-03T12:20:00Z">
        <w:r w:rsidR="00E21767">
          <w:rPr>
            <w:rStyle w:val="Hyperlink"/>
            <w:color w:val="auto"/>
          </w:rPr>
          <w:t>as-object</w:t>
        </w:r>
      </w:ins>
      <w:r w:rsidRPr="00163EB3">
        <w:rPr>
          <w:rStyle w:val="Hyperlink"/>
          <w:color w:val="auto"/>
        </w:rPr>
        <w:t>.docx</w:t>
      </w:r>
    </w:p>
    <w:p w14:paraId="01CF2CAB" w14:textId="77777777" w:rsidR="00145952" w:rsidRDefault="0085079E" w:rsidP="00145952">
      <w:pPr>
        <w:pStyle w:val="Abstract"/>
      </w:pPr>
      <w:r>
        <w:t>(Managed by OASIS TC Administration; please don’t modify.)</w:t>
      </w:r>
    </w:p>
    <w:p w14:paraId="03F1481C" w14:textId="77777777" w:rsidR="00145952" w:rsidRDefault="00145952" w:rsidP="00145952">
      <w:pPr>
        <w:pStyle w:val="Abstract"/>
      </w:pPr>
    </w:p>
    <w:p w14:paraId="5A67FF30" w14:textId="77777777" w:rsidR="00145952" w:rsidRDefault="00145952" w:rsidP="00145952">
      <w:pPr>
        <w:pStyle w:val="Abstract"/>
      </w:pPr>
    </w:p>
    <w:p w14:paraId="62B5BAEE" w14:textId="77777777" w:rsidR="00145952" w:rsidRPr="00852E10" w:rsidRDefault="0085079E" w:rsidP="00145952">
      <w:pPr>
        <w:spacing w:after="80"/>
      </w:pPr>
      <w:r>
        <w:t>Copyright © OASIS Open 2015</w:t>
      </w:r>
      <w:r w:rsidRPr="00852E10">
        <w:t>. All Rights Reserved.</w:t>
      </w:r>
    </w:p>
    <w:p w14:paraId="70D11998" w14:textId="77777777" w:rsidR="00145952" w:rsidRPr="00852E10" w:rsidRDefault="0085079E" w:rsidP="0014595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0CFD3F5" w14:textId="77777777" w:rsidR="00145952" w:rsidRPr="00852E10" w:rsidRDefault="0085079E" w:rsidP="0014595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0031BAB" w14:textId="77777777" w:rsidR="00145952" w:rsidRDefault="0085079E" w:rsidP="00145952">
      <w:pPr>
        <w:spacing w:after="80"/>
      </w:pPr>
      <w:r w:rsidRPr="00852E10">
        <w:t>The limited permissions granted above are perpetual and will not be revoked by OASIS or its successors or assigns.</w:t>
      </w:r>
    </w:p>
    <w:p w14:paraId="72495BC4" w14:textId="77777777" w:rsidR="00145952" w:rsidRPr="00960D49" w:rsidRDefault="0085079E" w:rsidP="00145952">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3525695" w14:textId="77777777" w:rsidR="00A8391F" w:rsidRDefault="0085079E">
      <w:r>
        <w:br w:type="page"/>
      </w:r>
    </w:p>
    <w:p w14:paraId="08D046A8" w14:textId="77777777" w:rsidR="00145952" w:rsidRDefault="0085079E" w:rsidP="0085079E">
      <w:pPr>
        <w:pStyle w:val="Heading1"/>
      </w:pPr>
      <w:bookmarkStart w:id="37" w:name="_Toc424631595"/>
      <w:bookmarkEnd w:id="0"/>
      <w:r>
        <w:lastRenderedPageBreak/>
        <w:t>Introduction</w:t>
      </w:r>
      <w:bookmarkEnd w:id="37"/>
    </w:p>
    <w:p w14:paraId="39335B2C" w14:textId="77777777" w:rsidR="00145952" w:rsidRDefault="0085079E" w:rsidP="00145952">
      <w:pPr>
        <w:autoSpaceDE w:val="0"/>
        <w:autoSpaceDN w:val="0"/>
        <w:adjustRightInd w:val="0"/>
        <w:spacing w:before="80" w:after="240"/>
        <w:ind w:right="-270"/>
      </w:pPr>
      <w:r w:rsidRPr="00B92F54">
        <w:t>The Cyber Observable Expression (CybOX)</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23D840A" w14:textId="77777777" w:rsidR="00145952" w:rsidRDefault="0085079E" w:rsidP="00145952">
      <w:pPr>
        <w:autoSpaceDE w:val="0"/>
        <w:autoSpaceDN w:val="0"/>
        <w:adjustRightInd w:val="0"/>
        <w:spacing w:before="80" w:after="240"/>
        <w:ind w:right="-270"/>
      </w:pPr>
      <w:r>
        <w:t xml:space="preserve">This document serves as the specification for the CybOX AS Object Version 2.1.1 data model, which is one of </w:t>
      </w:r>
      <w:commentRangeStart w:id="38"/>
      <w:r>
        <w:t xml:space="preserve">ninety-four </w:t>
      </w:r>
      <w:commentRangeEnd w:id="38"/>
      <w:r w:rsidR="00A44A21">
        <w:rPr>
          <w:rStyle w:val="CommentReference"/>
        </w:rPr>
        <w:commentReference w:id="38"/>
      </w:r>
      <w:r>
        <w:t xml:space="preserve">Object data models for CybOX content.       </w:t>
      </w:r>
    </w:p>
    <w:p w14:paraId="0CFF2EC1" w14:textId="543B8D3A" w:rsidR="00145952" w:rsidRDefault="0085079E" w:rsidP="00145952">
      <w:pPr>
        <w:autoSpaceDE w:val="0"/>
        <w:autoSpaceDN w:val="0"/>
        <w:adjustRightInd w:val="0"/>
        <w:spacing w:after="240"/>
        <w:ind w:right="-270"/>
      </w:pPr>
      <w:bookmarkStart w:id="39"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481CE5">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481CE5">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481CE5">
        <w:rPr>
          <w:b/>
          <w:color w:val="0000EE"/>
        </w:rPr>
        <w:t>1.3</w:t>
      </w:r>
      <w:r w:rsidRPr="00FB67E2">
        <w:rPr>
          <w:b/>
          <w:color w:val="0000EE"/>
        </w:rPr>
        <w:fldChar w:fldCharType="end"/>
      </w:r>
      <w:r>
        <w:t xml:space="preserve"> we provide terminology. References are given </w:t>
      </w:r>
      <w:r w:rsidRPr="007D03B1">
        <w:t xml:space="preserve">in </w:t>
      </w:r>
      <w:r>
        <w:t>Section</w:t>
      </w:r>
      <w:del w:id="40" w:author="Beck, Desiree A." w:date="2015-10-04T11:11:00Z">
        <w:r w:rsidDel="00851BF7">
          <w:delText>s</w:delText>
        </w:r>
      </w:del>
      <w:r>
        <w:t xml:space="preserve"> </w:t>
      </w:r>
      <w:r>
        <w:fldChar w:fldCharType="begin"/>
      </w:r>
      <w:r>
        <w:instrText xml:space="preserve"> REF _Ref7502892 \r \h  \* MERGEFORMAT </w:instrText>
      </w:r>
      <w:r>
        <w:fldChar w:fldCharType="separate"/>
      </w:r>
      <w:r w:rsidR="00481CE5" w:rsidRPr="00481CE5">
        <w:rPr>
          <w:b/>
          <w:color w:val="0000EE"/>
        </w:rPr>
        <w:t>1.4</w:t>
      </w:r>
      <w:r>
        <w:fldChar w:fldCharType="end"/>
      </w:r>
      <w:del w:id="41" w:author="Beck, Desiree A." w:date="2015-10-04T11:11:00Z">
        <w:r w:rsidDel="00851BF7">
          <w:delText xml:space="preserve"> and </w:delText>
        </w:r>
      </w:del>
      <w:commentRangeStart w:id="42"/>
      <w:del w:id="43" w:author="Beck, Desiree A." w:date="2015-10-04T11:12:00Z">
        <w:r w:rsidRPr="00FB67E2" w:rsidDel="00851BF7">
          <w:rPr>
            <w:b/>
            <w:color w:val="0000EE"/>
          </w:rPr>
          <w:fldChar w:fldCharType="begin"/>
        </w:r>
        <w:r w:rsidRPr="00FB67E2" w:rsidDel="00851BF7">
          <w:rPr>
            <w:b/>
            <w:color w:val="0000EE"/>
          </w:rPr>
          <w:delInstrText xml:space="preserve"> REF _Toc85472895 \r \h </w:delInstrText>
        </w:r>
        <w:r w:rsidDel="00851BF7">
          <w:rPr>
            <w:b/>
            <w:color w:val="0000EE"/>
          </w:rPr>
          <w:delInstrText xml:space="preserve"> \* MERGEFORMAT </w:delInstrText>
        </w:r>
        <w:r w:rsidRPr="00FB67E2" w:rsidDel="00851BF7">
          <w:rPr>
            <w:b/>
            <w:color w:val="0000EE"/>
          </w:rPr>
        </w:r>
        <w:r w:rsidRPr="00FB67E2" w:rsidDel="00851BF7">
          <w:rPr>
            <w:b/>
            <w:color w:val="0000EE"/>
          </w:rPr>
          <w:fldChar w:fldCharType="separate"/>
        </w:r>
        <w:r w:rsidR="00481CE5" w:rsidDel="00851BF7">
          <w:rPr>
            <w:b/>
            <w:color w:val="0000EE"/>
          </w:rPr>
          <w:delText>1.5</w:delText>
        </w:r>
        <w:r w:rsidRPr="00FB67E2" w:rsidDel="00851BF7">
          <w:rPr>
            <w:b/>
            <w:color w:val="0000EE"/>
          </w:rPr>
          <w:fldChar w:fldCharType="end"/>
        </w:r>
      </w:del>
      <w:commentRangeEnd w:id="42"/>
      <w:r w:rsidR="00747AA0">
        <w:rPr>
          <w:rStyle w:val="CommentReference"/>
        </w:rPr>
        <w:commentReference w:id="42"/>
      </w:r>
      <w:r>
        <w:t xml:space="preserve">. </w:t>
      </w:r>
      <w:bookmarkEnd w:id="39"/>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481CE5">
        <w:rPr>
          <w:b/>
          <w:color w:val="0000EE"/>
        </w:rPr>
        <w:t>2</w:t>
      </w:r>
      <w:r w:rsidRPr="00FB67E2">
        <w:rPr>
          <w:b/>
          <w:color w:val="0000EE"/>
        </w:rPr>
        <w:fldChar w:fldCharType="end"/>
      </w:r>
      <w:r>
        <w:t>, we give background information necessary to fully understand the AS Object data model. We present the AS Object data model specification details in Section</w:t>
      </w:r>
      <w:ins w:id="45" w:author="Beck, Desiree A." w:date="2015-10-03T12:21:00Z">
        <w:r w:rsidR="00481CE5">
          <w:t xml:space="preserve"> </w:t>
        </w:r>
        <w:r w:rsidR="00481CE5" w:rsidRPr="00481CE5">
          <w:rPr>
            <w:b/>
            <w:color w:val="0000EE"/>
            <w:rPrChange w:id="46" w:author="Beck, Desiree A." w:date="2015-10-03T12:21:00Z">
              <w:rPr/>
            </w:rPrChange>
          </w:rPr>
          <w:fldChar w:fldCharType="begin"/>
        </w:r>
        <w:r w:rsidR="00481CE5" w:rsidRPr="00481CE5">
          <w:rPr>
            <w:b/>
            <w:color w:val="0000EE"/>
            <w:rPrChange w:id="47" w:author="Beck, Desiree A." w:date="2015-10-03T12:21:00Z">
              <w:rPr/>
            </w:rPrChange>
          </w:rPr>
          <w:instrText xml:space="preserve"> REF _Ref431638223 \r \h </w:instrText>
        </w:r>
      </w:ins>
      <w:r w:rsidR="00481CE5" w:rsidRPr="00481CE5">
        <w:rPr>
          <w:b/>
          <w:color w:val="0000EE"/>
          <w:rPrChange w:id="48" w:author="Beck, Desiree A." w:date="2015-10-03T12:21:00Z">
            <w:rPr>
              <w:color w:val="0000EE"/>
            </w:rPr>
          </w:rPrChange>
        </w:rPr>
        <w:instrText xml:space="preserve"> \* MERGEFORMAT </w:instrText>
      </w:r>
      <w:r w:rsidR="00481CE5" w:rsidRPr="00481CE5">
        <w:rPr>
          <w:b/>
          <w:color w:val="0000EE"/>
          <w:rPrChange w:id="49" w:author="Beck, Desiree A." w:date="2015-10-03T12:21:00Z">
            <w:rPr>
              <w:b/>
              <w:color w:val="0000EE"/>
            </w:rPr>
          </w:rPrChange>
        </w:rPr>
      </w:r>
      <w:r w:rsidR="00481CE5" w:rsidRPr="00481CE5">
        <w:rPr>
          <w:b/>
          <w:color w:val="0000EE"/>
          <w:rPrChange w:id="50" w:author="Beck, Desiree A." w:date="2015-10-03T12:21:00Z">
            <w:rPr/>
          </w:rPrChange>
        </w:rPr>
        <w:fldChar w:fldCharType="separate"/>
      </w:r>
      <w:ins w:id="51" w:author="Beck, Desiree A." w:date="2015-10-03T12:21:00Z">
        <w:r w:rsidR="00481CE5" w:rsidRPr="00481CE5">
          <w:rPr>
            <w:b/>
            <w:color w:val="0000EE"/>
            <w:rPrChange w:id="52" w:author="Beck, Desiree A." w:date="2015-10-03T12:21:00Z">
              <w:rPr/>
            </w:rPrChange>
          </w:rPr>
          <w:t>3</w:t>
        </w:r>
        <w:r w:rsidR="00481CE5" w:rsidRPr="00481CE5">
          <w:rPr>
            <w:b/>
            <w:color w:val="0000EE"/>
            <w:rPrChange w:id="53" w:author="Beck, Desiree A." w:date="2015-10-03T12:21:00Z">
              <w:rPr/>
            </w:rPrChange>
          </w:rPr>
          <w:fldChar w:fldCharType="end"/>
        </w:r>
      </w:ins>
      <w:r>
        <w:t xml:space="preserve"> </w:t>
      </w:r>
      <w:del w:id="54" w:author="Beck, Desiree A." w:date="2015-10-03T12:21:00Z">
        <w:r w:rsidRPr="00FB67E2" w:rsidDel="00481CE5">
          <w:rPr>
            <w:b/>
            <w:color w:val="0000EE"/>
          </w:rPr>
          <w:fldChar w:fldCharType="begin"/>
        </w:r>
        <w:r w:rsidRPr="00FB67E2" w:rsidDel="00481CE5">
          <w:rPr>
            <w:b/>
            <w:color w:val="0000EE"/>
          </w:rPr>
          <w:delInstrText xml:space="preserve"> REF _Ref428537399 \r \h </w:delInstrText>
        </w:r>
        <w:r w:rsidDel="00481CE5">
          <w:rPr>
            <w:b/>
            <w:color w:val="0000EE"/>
          </w:rPr>
          <w:delInstrText xml:space="preserve"> \* MERGEFORMAT </w:delInstrText>
        </w:r>
        <w:r w:rsidRPr="00FB67E2" w:rsidDel="00481CE5">
          <w:rPr>
            <w:b/>
            <w:color w:val="0000EE"/>
          </w:rPr>
        </w:r>
        <w:r w:rsidRPr="00FB67E2" w:rsidDel="00481CE5">
          <w:rPr>
            <w:b/>
            <w:color w:val="0000EE"/>
          </w:rPr>
          <w:fldChar w:fldCharType="separate"/>
        </w:r>
        <w:r w:rsidR="00481CE5" w:rsidDel="00481CE5">
          <w:rPr>
            <w:bCs/>
            <w:color w:val="0000EE"/>
          </w:rPr>
          <w:delText>Error! Reference source not found.</w:delText>
        </w:r>
        <w:r w:rsidRPr="00FB67E2" w:rsidDel="00481CE5">
          <w:rPr>
            <w:b/>
            <w:color w:val="0000EE"/>
          </w:rPr>
          <w:fldChar w:fldCharType="end"/>
        </w:r>
        <w:r w:rsidDel="00481CE5">
          <w:delText xml:space="preserve"> </w:delText>
        </w:r>
      </w:del>
      <w:r>
        <w:t xml:space="preserve">and conformance information in Section </w:t>
      </w:r>
      <w:commentRangeStart w:id="55"/>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481CE5">
        <w:rPr>
          <w:b/>
          <w:color w:val="0000EE"/>
        </w:rPr>
        <w:t>4</w:t>
      </w:r>
      <w:r w:rsidRPr="00FB67E2">
        <w:rPr>
          <w:b/>
          <w:color w:val="0000EE"/>
        </w:rPr>
        <w:fldChar w:fldCharType="end"/>
      </w:r>
      <w:commentRangeEnd w:id="55"/>
      <w:r w:rsidR="00481CE5">
        <w:rPr>
          <w:rStyle w:val="CommentReference"/>
        </w:rPr>
        <w:commentReference w:id="55"/>
      </w:r>
      <w:r>
        <w:t>.</w:t>
      </w:r>
    </w:p>
    <w:p w14:paraId="34B161A8" w14:textId="77777777" w:rsidR="00145952" w:rsidRPr="002D7380" w:rsidRDefault="0085079E" w:rsidP="00145952">
      <w:pPr>
        <w:pStyle w:val="Heading2"/>
      </w:pPr>
      <w:bookmarkStart w:id="56" w:name="_Toc412205405"/>
      <w:bookmarkStart w:id="57" w:name="_Ref412300941"/>
      <w:bookmarkStart w:id="58" w:name="_Ref412622367"/>
      <w:bookmarkStart w:id="59" w:name="_Toc424631596"/>
      <w:r>
        <w:t>CybOX Specification Documents</w:t>
      </w:r>
      <w:bookmarkEnd w:id="56"/>
      <w:bookmarkEnd w:id="57"/>
      <w:bookmarkEnd w:id="58"/>
      <w:bookmarkEnd w:id="59"/>
    </w:p>
    <w:p w14:paraId="13FC35B4" w14:textId="77777777" w:rsidR="00145952" w:rsidRDefault="0085079E" w:rsidP="0014595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DA4F027" w14:textId="77777777" w:rsidR="00145952" w:rsidRDefault="0085079E" w:rsidP="0014595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B9DDB60" w14:textId="77777777" w:rsidR="00145952" w:rsidRDefault="0085079E" w:rsidP="0014595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1F5D3E3" w14:textId="124FAC6D" w:rsidR="00145952" w:rsidRDefault="0085079E" w:rsidP="0014595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ins w:id="60" w:author="Beck, Desiree A." w:date="2015-10-03T12:27:00Z">
        <w:r w:rsidR="001F610C">
          <w:t xml:space="preserve">various extension data models and a vocabularies data model, which </w:t>
        </w:r>
      </w:ins>
      <w:ins w:id="61" w:author="Beck, Desiree A." w:date="2015-10-03T12:29:00Z">
        <w:r w:rsidR="001F610C">
          <w:t>contains</w:t>
        </w:r>
      </w:ins>
      <w:ins w:id="62" w:author="Beck, Desiree A." w:date="2015-10-03T12:27:00Z">
        <w:r w:rsidR="001F610C">
          <w:t xml:space="preserve"> </w:t>
        </w:r>
      </w:ins>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ECE4F0E" w14:textId="77777777" w:rsidR="00145952" w:rsidRDefault="0085079E" w:rsidP="00145952">
      <w:pPr>
        <w:pStyle w:val="Heading2"/>
        <w:tabs>
          <w:tab w:val="num" w:pos="864"/>
        </w:tabs>
        <w:spacing w:before="360" w:after="60"/>
        <w:ind w:left="720"/>
      </w:pPr>
      <w:bookmarkStart w:id="63" w:name="_Ref394437867"/>
      <w:bookmarkStart w:id="64" w:name="_Toc426119868"/>
      <w:r>
        <w:t>Document Conventions</w:t>
      </w:r>
      <w:bookmarkEnd w:id="63"/>
      <w:bookmarkEnd w:id="64"/>
    </w:p>
    <w:p w14:paraId="5BBBB0A4" w14:textId="77777777" w:rsidR="00145952" w:rsidRDefault="0085079E" w:rsidP="00145952">
      <w:r>
        <w:t>The following conventions are used in this document.</w:t>
      </w:r>
    </w:p>
    <w:p w14:paraId="4A746B47" w14:textId="77777777" w:rsidR="00145952" w:rsidRDefault="0085079E" w:rsidP="00145952">
      <w:pPr>
        <w:pStyle w:val="Heading3"/>
        <w:tabs>
          <w:tab w:val="num" w:pos="720"/>
        </w:tabs>
        <w:spacing w:before="360" w:after="60"/>
      </w:pPr>
      <w:bookmarkStart w:id="65" w:name="_Toc389570603"/>
      <w:bookmarkStart w:id="66" w:name="_Toc389581073"/>
      <w:bookmarkStart w:id="67" w:name="_Toc426119870"/>
      <w:r>
        <w:t>Fonts</w:t>
      </w:r>
      <w:bookmarkEnd w:id="65"/>
      <w:bookmarkEnd w:id="66"/>
      <w:bookmarkEnd w:id="67"/>
    </w:p>
    <w:p w14:paraId="6F446B9D" w14:textId="77777777" w:rsidR="00145952" w:rsidRPr="002459CF" w:rsidRDefault="0085079E" w:rsidP="001F610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w:t>
      </w:r>
      <w:commentRangeStart w:id="68"/>
      <w:r w:rsidRPr="002459CF">
        <w:rPr>
          <w:rFonts w:ascii="Arial" w:hAnsi="Arial"/>
          <w:sz w:val="20"/>
          <w:szCs w:val="20"/>
        </w:rPr>
        <w:t>document</w:t>
      </w:r>
      <w:commentRangeEnd w:id="68"/>
      <w:r w:rsidR="001F610C">
        <w:rPr>
          <w:rStyle w:val="CommentReference"/>
          <w:rFonts w:ascii="Arial" w:hAnsi="Arial" w:cs="Arial"/>
          <w:color w:val="333333"/>
        </w:rPr>
        <w:commentReference w:id="68"/>
      </w:r>
      <w:r w:rsidRPr="002459CF">
        <w:rPr>
          <w:rFonts w:ascii="Arial" w:hAnsi="Arial"/>
          <w:sz w:val="20"/>
          <w:szCs w:val="20"/>
        </w:rPr>
        <w:t xml:space="preserve">: </w:t>
      </w:r>
    </w:p>
    <w:p w14:paraId="2EE16AA9" w14:textId="77777777" w:rsidR="00145952" w:rsidRPr="002459CF" w:rsidDel="001F610C" w:rsidRDefault="0085079E">
      <w:pPr>
        <w:pStyle w:val="Default"/>
        <w:numPr>
          <w:ilvl w:val="0"/>
          <w:numId w:val="7"/>
        </w:numPr>
        <w:spacing w:after="240"/>
        <w:rPr>
          <w:del w:id="69" w:author="Beck, Desiree A." w:date="2015-10-03T12:31:00Z"/>
          <w:rFonts w:ascii="Arial" w:hAnsi="Arial"/>
          <w:sz w:val="20"/>
          <w:szCs w:val="20"/>
        </w:rPr>
        <w:pPrChange w:id="70" w:author="Beck, Desiree A." w:date="2015-10-03T12:31:00Z">
          <w:pPr>
            <w:pStyle w:val="Default"/>
            <w:numPr>
              <w:numId w:val="7"/>
            </w:numPr>
            <w:ind w:left="720" w:hanging="360"/>
          </w:pPr>
        </w:pPrChange>
      </w:pPr>
      <w:r w:rsidRPr="00F7784C">
        <w:rPr>
          <w:rFonts w:ascii="Arial" w:hAnsi="Arial" w:cs="Arial"/>
          <w:sz w:val="20"/>
          <w:szCs w:val="20"/>
        </w:rPr>
        <w:t xml:space="preserve">Capitalization is used for CybOX high level concepts, which are defined in </w:t>
      </w:r>
      <w:r w:rsidR="00145952">
        <w:fldChar w:fldCharType="begin"/>
      </w:r>
      <w:r w:rsidR="00145952">
        <w:instrText xml:space="preserve"> HYPERLINK \l "AdditionalArtifacts" </w:instrText>
      </w:r>
      <w:r w:rsidR="00145952">
        <w:fldChar w:fldCharType="separate"/>
      </w:r>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r w:rsidR="00145952">
        <w:rPr>
          <w:rStyle w:val="Hyperlink"/>
          <w:i/>
        </w:rPr>
        <w:fldChar w:fldCharType="end"/>
      </w:r>
      <w:r w:rsidRPr="002459CF">
        <w:rPr>
          <w:rFonts w:ascii="Arial" w:hAnsi="Arial"/>
          <w:sz w:val="20"/>
          <w:szCs w:val="20"/>
        </w:rPr>
        <w:t>.</w:t>
      </w:r>
    </w:p>
    <w:p w14:paraId="18C59C5B" w14:textId="77777777" w:rsidR="00145952" w:rsidRPr="001F610C" w:rsidRDefault="00145952">
      <w:pPr>
        <w:pStyle w:val="Default"/>
        <w:numPr>
          <w:ilvl w:val="0"/>
          <w:numId w:val="7"/>
        </w:numPr>
        <w:spacing w:after="240"/>
        <w:rPr>
          <w:rFonts w:ascii="Arial" w:hAnsi="Arial"/>
          <w:sz w:val="20"/>
          <w:szCs w:val="20"/>
        </w:rPr>
        <w:pPrChange w:id="71" w:author="Beck, Desiree A." w:date="2015-10-03T12:31:00Z">
          <w:pPr>
            <w:pStyle w:val="Default"/>
            <w:ind w:left="720"/>
          </w:pPr>
        </w:pPrChange>
      </w:pPr>
    </w:p>
    <w:p w14:paraId="700C030E" w14:textId="77777777" w:rsidR="00145952" w:rsidRPr="002459CF" w:rsidRDefault="0085079E">
      <w:pPr>
        <w:pStyle w:val="Default"/>
        <w:spacing w:after="240"/>
        <w:ind w:firstLine="720"/>
        <w:rPr>
          <w:rFonts w:ascii="Arial" w:hAnsi="Arial"/>
          <w:sz w:val="20"/>
          <w:szCs w:val="20"/>
        </w:rPr>
        <w:pPrChange w:id="72" w:author="Beck, Desiree A." w:date="2015-10-03T12:31:00Z">
          <w:pPr>
            <w:pStyle w:val="Default"/>
            <w:numPr>
              <w:ilvl w:val="1"/>
              <w:numId w:val="7"/>
            </w:numPr>
            <w:ind w:left="1440" w:hanging="360"/>
          </w:pPr>
        </w:pPrChange>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7DE328A" w14:textId="77777777" w:rsidR="00145952" w:rsidRPr="002459CF" w:rsidRDefault="00145952">
      <w:pPr>
        <w:pStyle w:val="Default"/>
        <w:spacing w:after="240"/>
        <w:ind w:left="720"/>
        <w:rPr>
          <w:rFonts w:ascii="Arial" w:hAnsi="Arial"/>
          <w:sz w:val="20"/>
          <w:szCs w:val="20"/>
        </w:rPr>
        <w:pPrChange w:id="73" w:author="Beck, Desiree A." w:date="2015-10-03T12:31:00Z">
          <w:pPr>
            <w:pStyle w:val="Default"/>
            <w:ind w:left="720"/>
          </w:pPr>
        </w:pPrChange>
      </w:pPr>
    </w:p>
    <w:p w14:paraId="424594C0" w14:textId="77777777" w:rsidR="00145952" w:rsidRPr="002459CF" w:rsidDel="001F610C" w:rsidRDefault="0085079E">
      <w:pPr>
        <w:pStyle w:val="Default"/>
        <w:numPr>
          <w:ilvl w:val="0"/>
          <w:numId w:val="7"/>
        </w:numPr>
        <w:spacing w:after="240"/>
        <w:rPr>
          <w:del w:id="74" w:author="Beck, Desiree A." w:date="2015-10-03T12:31:00Z"/>
          <w:rFonts w:ascii="Arial" w:hAnsi="Arial"/>
          <w:sz w:val="20"/>
          <w:szCs w:val="20"/>
        </w:rPr>
        <w:pPrChange w:id="75" w:author="Beck, Desiree A." w:date="2015-10-03T12:31:00Z">
          <w:pPr>
            <w:pStyle w:val="Default"/>
            <w:numPr>
              <w:numId w:val="7"/>
            </w:numPr>
            <w:ind w:left="720" w:hanging="360"/>
          </w:pPr>
        </w:pPrChange>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2686192" w14:textId="77777777" w:rsidR="00145952" w:rsidRPr="001F610C" w:rsidRDefault="00145952">
      <w:pPr>
        <w:pStyle w:val="Default"/>
        <w:numPr>
          <w:ilvl w:val="0"/>
          <w:numId w:val="7"/>
        </w:numPr>
        <w:spacing w:after="240"/>
        <w:rPr>
          <w:rFonts w:ascii="Arial" w:hAnsi="Arial"/>
          <w:sz w:val="20"/>
          <w:szCs w:val="20"/>
        </w:rPr>
        <w:pPrChange w:id="76" w:author="Beck, Desiree A." w:date="2015-10-03T12:31:00Z">
          <w:pPr>
            <w:pStyle w:val="Default"/>
          </w:pPr>
        </w:pPrChange>
      </w:pPr>
    </w:p>
    <w:p w14:paraId="7973CD04" w14:textId="77777777" w:rsidR="00145952" w:rsidRPr="002459CF" w:rsidDel="001F610C" w:rsidRDefault="0085079E">
      <w:pPr>
        <w:pStyle w:val="Default"/>
        <w:spacing w:after="240"/>
        <w:ind w:firstLine="720"/>
        <w:rPr>
          <w:del w:id="77" w:author="Beck, Desiree A." w:date="2015-10-03T12:31:00Z"/>
          <w:rFonts w:ascii="Courier New" w:hAnsi="Courier New" w:cs="Courier New"/>
          <w:sz w:val="20"/>
          <w:szCs w:val="20"/>
        </w:rPr>
        <w:pPrChange w:id="78" w:author="Beck, Desiree A." w:date="2015-10-03T12:31:00Z">
          <w:pPr>
            <w:pStyle w:val="Default"/>
            <w:numPr>
              <w:ilvl w:val="1"/>
              <w:numId w:val="7"/>
            </w:numPr>
            <w:ind w:left="1440" w:hanging="360"/>
          </w:pPr>
        </w:pPrChange>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A8D0E62" w14:textId="77777777" w:rsidR="00145952" w:rsidRPr="002459CF" w:rsidRDefault="00145952">
      <w:pPr>
        <w:pStyle w:val="Default"/>
        <w:spacing w:after="240"/>
        <w:ind w:firstLine="720"/>
        <w:rPr>
          <w:rFonts w:ascii="Courier New" w:hAnsi="Courier New" w:cs="Courier New"/>
          <w:sz w:val="20"/>
          <w:szCs w:val="20"/>
        </w:rPr>
        <w:pPrChange w:id="79" w:author="Beck, Desiree A." w:date="2015-10-03T12:31:00Z">
          <w:pPr>
            <w:pStyle w:val="Default"/>
            <w:ind w:firstLine="720"/>
          </w:pPr>
        </w:pPrChange>
      </w:pPr>
    </w:p>
    <w:p w14:paraId="406DC727" w14:textId="77777777" w:rsidR="00145952" w:rsidRPr="002459CF" w:rsidDel="001F610C" w:rsidRDefault="0085079E">
      <w:pPr>
        <w:pStyle w:val="Default"/>
        <w:spacing w:after="240"/>
        <w:ind w:left="720"/>
        <w:rPr>
          <w:del w:id="80" w:author="Beck, Desiree A." w:date="2015-10-03T12:31:00Z"/>
          <w:rFonts w:asciiTheme="minorHAnsi" w:hAnsiTheme="minorHAnsi" w:cs="Courier New"/>
          <w:sz w:val="20"/>
          <w:szCs w:val="20"/>
        </w:rPr>
        <w:pPrChange w:id="81" w:author="Beck, Desiree A." w:date="2015-10-03T12:31:00Z">
          <w:pPr>
            <w:pStyle w:val="Default"/>
            <w:numPr>
              <w:ilvl w:val="1"/>
              <w:numId w:val="7"/>
            </w:numPr>
            <w:ind w:left="1440" w:hanging="360"/>
          </w:pPr>
        </w:pPrChange>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E7DFF2E" w14:textId="77777777" w:rsidR="00145952" w:rsidRPr="002459CF" w:rsidRDefault="00145952">
      <w:pPr>
        <w:pStyle w:val="Default"/>
        <w:spacing w:after="240"/>
        <w:ind w:left="720"/>
        <w:rPr>
          <w:rFonts w:ascii="Courier New" w:hAnsi="Courier New" w:cs="Courier New"/>
          <w:sz w:val="20"/>
          <w:szCs w:val="20"/>
        </w:rPr>
        <w:pPrChange w:id="82" w:author="Beck, Desiree A." w:date="2015-10-03T12:31:00Z">
          <w:pPr>
            <w:pStyle w:val="Default"/>
          </w:pPr>
        </w:pPrChange>
      </w:pPr>
    </w:p>
    <w:p w14:paraId="52B363A6" w14:textId="77777777" w:rsidR="00145952" w:rsidRPr="002459CF" w:rsidRDefault="0085079E" w:rsidP="001F610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702AC46" w14:textId="77777777" w:rsidR="00145952" w:rsidRPr="001F610C" w:rsidRDefault="0085079E">
      <w:pPr>
        <w:spacing w:after="240"/>
        <w:ind w:firstLine="720"/>
        <w:rPr>
          <w:i/>
          <w:rPrChange w:id="83" w:author="Beck, Desiree A." w:date="2015-10-03T12:31:00Z">
            <w:rPr/>
          </w:rPrChange>
        </w:rPr>
        <w:pPrChange w:id="84" w:author="Beck, Desiree A." w:date="2015-10-03T12:31:00Z">
          <w:pPr>
            <w:pStyle w:val="ListParagraph"/>
            <w:numPr>
              <w:ilvl w:val="2"/>
              <w:numId w:val="7"/>
            </w:numPr>
            <w:ind w:left="2160" w:hanging="360"/>
          </w:pPr>
        </w:pPrChange>
      </w:pPr>
      <w:r w:rsidRPr="001F610C">
        <w:rPr>
          <w:u w:val="single"/>
        </w:rPr>
        <w:t>Example</w:t>
      </w:r>
      <w:r w:rsidRPr="002459CF">
        <w:t xml:space="preserve">: </w:t>
      </w:r>
      <w:r w:rsidRPr="001F610C">
        <w:rPr>
          <w:i/>
          <w:rPrChange w:id="85" w:author="Beck, Desiree A." w:date="2015-10-03T12:31:00Z">
            <w:rPr/>
          </w:rPrChange>
        </w:rPr>
        <w:t xml:space="preserve"> ‘HashNameVocab-1.0,’ high, medium, low</w:t>
      </w:r>
    </w:p>
    <w:p w14:paraId="4C97D285" w14:textId="77777777" w:rsidR="00145952" w:rsidRDefault="0085079E" w:rsidP="00145952">
      <w:pPr>
        <w:pStyle w:val="Heading3"/>
      </w:pPr>
      <w:bookmarkStart w:id="86" w:name="_Ref394486021"/>
      <w:bookmarkStart w:id="87" w:name="_Toc426119871"/>
      <w:r>
        <w:t>UML Package References</w:t>
      </w:r>
      <w:bookmarkEnd w:id="86"/>
      <w:bookmarkEnd w:id="87"/>
    </w:p>
    <w:p w14:paraId="77741107" w14:textId="77777777" w:rsidR="00145952" w:rsidRDefault="0085079E" w:rsidP="00145952">
      <w:pPr>
        <w:spacing w:before="80" w:after="240"/>
      </w:pPr>
      <w:bookmarkStart w:id="88" w:name="_Toc389570605"/>
      <w:bookmarkStart w:id="89"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ABE3C25" w14:textId="77777777" w:rsidR="00145952" w:rsidRDefault="0085079E" w:rsidP="00145952">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AS Object</w:t>
      </w:r>
      <w:r w:rsidRPr="00B77F78">
        <w:t xml:space="preserve"> </w:t>
      </w:r>
      <w:r>
        <w:t xml:space="preserve">data model.  </w:t>
      </w:r>
    </w:p>
    <w:p w14:paraId="2F1621FF" w14:textId="77777777" w:rsidR="00145952" w:rsidRPr="00904E02" w:rsidRDefault="0085079E" w:rsidP="00145952">
      <w:pPr>
        <w:pStyle w:val="Heading3"/>
      </w:pPr>
      <w:bookmarkStart w:id="90" w:name="_Toc426119872"/>
      <w:r w:rsidRPr="00904E02">
        <w:t>UML Diagrams</w:t>
      </w:r>
      <w:bookmarkEnd w:id="88"/>
      <w:bookmarkEnd w:id="89"/>
      <w:bookmarkEnd w:id="90"/>
    </w:p>
    <w:p w14:paraId="7F230335" w14:textId="77777777" w:rsidR="00145952" w:rsidRDefault="0085079E" w:rsidP="00145952">
      <w:pPr>
        <w:spacing w:before="80" w:after="240"/>
      </w:pPr>
      <w:bookmarkStart w:id="91" w:name="_Toc398719452"/>
      <w:bookmarkStart w:id="92" w:name="_Toc389570606"/>
      <w:bookmarkStart w:id="93" w:name="_Toc389581076"/>
      <w:bookmarkStart w:id="94"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D3F04B5" w14:textId="77777777" w:rsidR="00145952" w:rsidRDefault="0085079E" w:rsidP="0014595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5A488B7" w14:textId="77777777" w:rsidR="00145952" w:rsidRDefault="0085079E" w:rsidP="00145952">
      <w:pPr>
        <w:pStyle w:val="Heading4"/>
      </w:pPr>
      <w:bookmarkStart w:id="95" w:name="_Toc426119873"/>
      <w:r>
        <w:t>Class Properties</w:t>
      </w:r>
      <w:bookmarkEnd w:id="91"/>
      <w:bookmarkEnd w:id="95"/>
    </w:p>
    <w:p w14:paraId="441DC326" w14:textId="77777777" w:rsidR="00145952" w:rsidRDefault="0085079E" w:rsidP="0014595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w:t>
      </w:r>
      <w:r>
        <w:lastRenderedPageBreak/>
        <w:t xml:space="preserve">diagrams.  In particular, we will always capture properties of UML data types as attributes.  For example, properties of a class that are identifiers, titles, and timestamps will be represented as attributes.  </w:t>
      </w:r>
    </w:p>
    <w:p w14:paraId="44D46D95" w14:textId="77777777" w:rsidR="00145952" w:rsidRDefault="0085079E" w:rsidP="00145952">
      <w:pPr>
        <w:pStyle w:val="Heading4"/>
      </w:pPr>
      <w:bookmarkStart w:id="96" w:name="_Toc398719453"/>
      <w:bookmarkStart w:id="97" w:name="_Toc426119874"/>
      <w:r>
        <w:t>Diagram Icons and Arrow Types</w:t>
      </w:r>
      <w:bookmarkEnd w:id="96"/>
      <w:bookmarkEnd w:id="97"/>
    </w:p>
    <w:p w14:paraId="247CD2BC" w14:textId="0E2ED8D5" w:rsidR="00145952" w:rsidRDefault="0085079E" w:rsidP="0014595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del w:id="98" w:author="Beck, Desiree A." w:date="2015-10-03T22:15:00Z">
        <w:r w:rsidRPr="00145952" w:rsidDel="00145952">
          <w:rPr>
            <w:b/>
            <w:color w:val="0000EE"/>
          </w:rPr>
          <w:fldChar w:fldCharType="begin"/>
        </w:r>
        <w:r w:rsidRPr="00145952" w:rsidDel="00145952">
          <w:rPr>
            <w:b/>
            <w:color w:val="0000EE"/>
          </w:rPr>
          <w:delInstrText xml:space="preserve"> REF _Ref397637630 \h  \* MERGEFORMAT </w:delInstrText>
        </w:r>
        <w:r w:rsidRPr="00145952" w:rsidDel="00145952">
          <w:rPr>
            <w:b/>
            <w:color w:val="0000EE"/>
          </w:rPr>
        </w:r>
        <w:r w:rsidRPr="00145952" w:rsidDel="00145952">
          <w:rPr>
            <w:b/>
            <w:color w:val="0000EE"/>
            <w:rPrChange w:id="99" w:author="Beck, Desiree A." w:date="2015-10-03T22:16:00Z">
              <w:rPr>
                <w:b/>
                <w:color w:val="0000EE"/>
              </w:rPr>
            </w:rPrChange>
          </w:rPr>
          <w:fldChar w:fldCharType="separate"/>
        </w:r>
        <w:r w:rsidR="00481CE5" w:rsidRPr="00145952" w:rsidDel="00145952">
          <w:rPr>
            <w:b/>
            <w:bCs/>
            <w:color w:val="0000EE"/>
            <w:rPrChange w:id="100" w:author="Beck, Desiree A." w:date="2015-10-03T22:16:00Z">
              <w:rPr>
                <w:bCs/>
                <w:color w:val="0000EE"/>
              </w:rPr>
            </w:rPrChange>
          </w:rPr>
          <w:delText>Error! Reference source not found.</w:delText>
        </w:r>
        <w:r w:rsidRPr="00145952" w:rsidDel="00145952">
          <w:rPr>
            <w:b/>
            <w:color w:val="0000EE"/>
          </w:rPr>
          <w:fldChar w:fldCharType="end"/>
        </w:r>
      </w:del>
      <w:ins w:id="101" w:author="Beck, Desiree A." w:date="2015-10-03T22:15:00Z">
        <w:r w:rsidR="00145952" w:rsidRPr="00145952">
          <w:rPr>
            <w:b/>
            <w:color w:val="0000EE"/>
          </w:rPr>
          <w:fldChar w:fldCharType="begin"/>
        </w:r>
        <w:r w:rsidR="00145952" w:rsidRPr="00145952">
          <w:rPr>
            <w:b/>
            <w:color w:val="0000EE"/>
          </w:rPr>
          <w:instrText xml:space="preserve"> REF _Ref397637630 \h </w:instrText>
        </w:r>
      </w:ins>
      <w:r w:rsidR="00145952" w:rsidRPr="00145952">
        <w:rPr>
          <w:b/>
          <w:color w:val="0000EE"/>
          <w:rPrChange w:id="102" w:author="Beck, Desiree A." w:date="2015-10-03T22:16:00Z">
            <w:rPr>
              <w:color w:val="0000EE"/>
            </w:rPr>
          </w:rPrChange>
        </w:rPr>
        <w:instrText xml:space="preserve"> \* MERGEFORMAT </w:instrText>
      </w:r>
      <w:r w:rsidR="00145952" w:rsidRPr="00145952">
        <w:rPr>
          <w:b/>
          <w:color w:val="0000EE"/>
        </w:rPr>
      </w:r>
      <w:r w:rsidR="00145952" w:rsidRPr="00145952">
        <w:rPr>
          <w:b/>
          <w:color w:val="0000EE"/>
          <w:rPrChange w:id="103" w:author="Beck, Desiree A." w:date="2015-10-03T22:16:00Z">
            <w:rPr>
              <w:b/>
              <w:color w:val="0000EE"/>
            </w:rPr>
          </w:rPrChange>
        </w:rPr>
        <w:fldChar w:fldCharType="separate"/>
      </w:r>
      <w:ins w:id="104" w:author="Beck, Desiree A." w:date="2015-10-03T22:15:00Z">
        <w:r w:rsidR="00145952" w:rsidRPr="00145952">
          <w:rPr>
            <w:b/>
            <w:color w:val="0000EE"/>
            <w:rPrChange w:id="105" w:author="Beck, Desiree A." w:date="2015-10-03T22:16:00Z">
              <w:rPr/>
            </w:rPrChange>
          </w:rPr>
          <w:t xml:space="preserve">Table </w:t>
        </w:r>
        <w:r w:rsidR="00145952" w:rsidRPr="00145952">
          <w:rPr>
            <w:b/>
            <w:noProof/>
            <w:color w:val="0000EE"/>
            <w:rPrChange w:id="106" w:author="Beck, Desiree A." w:date="2015-10-03T22:16:00Z">
              <w:rPr>
                <w:noProof/>
              </w:rPr>
            </w:rPrChange>
          </w:rPr>
          <w:t>1</w:t>
        </w:r>
        <w:r w:rsidR="00145952" w:rsidRPr="00145952">
          <w:rPr>
            <w:b/>
            <w:color w:val="0000EE"/>
            <w:rPrChange w:id="107" w:author="Beck, Desiree A." w:date="2015-10-03T22:16:00Z">
              <w:rPr/>
            </w:rPrChange>
          </w:rPr>
          <w:noBreakHyphen/>
        </w:r>
        <w:r w:rsidR="00145952" w:rsidRPr="00145952">
          <w:rPr>
            <w:b/>
            <w:noProof/>
            <w:color w:val="0000EE"/>
            <w:rPrChange w:id="108" w:author="Beck, Desiree A." w:date="2015-10-03T22:16:00Z">
              <w:rPr>
                <w:noProof/>
              </w:rPr>
            </w:rPrChange>
          </w:rPr>
          <w:t>1</w:t>
        </w:r>
        <w:r w:rsidR="00145952" w:rsidRPr="00145952">
          <w:rPr>
            <w:b/>
            <w:color w:val="0000EE"/>
          </w:rPr>
          <w:fldChar w:fldCharType="end"/>
        </w:r>
        <w:r w:rsidR="00145952">
          <w:rPr>
            <w:b/>
            <w:color w:val="0000EE"/>
          </w:rPr>
          <w:t>.</w:t>
        </w:r>
      </w:ins>
    </w:p>
    <w:p w14:paraId="28033D1E" w14:textId="77777777" w:rsidR="00145952" w:rsidRDefault="00145952" w:rsidP="00145952">
      <w:pPr>
        <w:keepNext/>
        <w:keepLines/>
        <w:spacing w:after="120"/>
        <w:jc w:val="center"/>
        <w:rPr>
          <w:ins w:id="109" w:author="Beck, Desiree A." w:date="2015-10-03T22:15:00Z"/>
        </w:rPr>
      </w:pPr>
      <w:bookmarkStart w:id="110" w:name="_Ref397637630"/>
      <w:ins w:id="111" w:author="Beck, Desiree A." w:date="2015-10-03T22:15:00Z">
        <w:r w:rsidRPr="00305518">
          <w:t xml:space="preserve">Table </w:t>
        </w:r>
        <w:r>
          <w:fldChar w:fldCharType="begin"/>
        </w:r>
        <w:r>
          <w:instrText xml:space="preserve"> STYLEREF 1 \s </w:instrText>
        </w:r>
        <w:r>
          <w:fldChar w:fldCharType="separate"/>
        </w:r>
        <w:r>
          <w:rPr>
            <w:noProof/>
          </w:rPr>
          <w:t>1</w:t>
        </w:r>
        <w:r>
          <w:rPr>
            <w:noProof/>
          </w:rPr>
          <w:fldChar w:fldCharType="end"/>
        </w:r>
        <w:r>
          <w:noBreakHyphen/>
        </w:r>
        <w:r>
          <w:fldChar w:fldCharType="begin"/>
        </w:r>
        <w:r>
          <w:instrText xml:space="preserve"> SEQ Table \* ARABIC \s 1 </w:instrText>
        </w:r>
        <w:r>
          <w:fldChar w:fldCharType="separate"/>
        </w:r>
        <w:r>
          <w:rPr>
            <w:noProof/>
          </w:rPr>
          <w:t>1</w:t>
        </w:r>
        <w:r>
          <w:rPr>
            <w:noProof/>
          </w:rPr>
          <w:fldChar w:fldCharType="end"/>
        </w:r>
        <w:bookmarkEnd w:id="110"/>
        <w:r w:rsidRPr="00305518">
          <w:t xml:space="preserve">.  </w:t>
        </w:r>
        <w:r>
          <w:t>UML diagram icons</w:t>
        </w:r>
      </w:ins>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45952" w14:paraId="77586E9C" w14:textId="77777777" w:rsidTr="00145952">
        <w:trPr>
          <w:jc w:val="center"/>
          <w:ins w:id="112" w:author="Beck, Desiree A." w:date="2015-10-03T22:15:00Z"/>
        </w:trPr>
        <w:tc>
          <w:tcPr>
            <w:tcW w:w="2065" w:type="dxa"/>
            <w:shd w:val="clear" w:color="auto" w:fill="BFBFBF" w:themeFill="background1" w:themeFillShade="BF"/>
            <w:tcMar>
              <w:top w:w="0" w:type="dxa"/>
              <w:left w:w="108" w:type="dxa"/>
              <w:bottom w:w="0" w:type="dxa"/>
              <w:right w:w="108" w:type="dxa"/>
            </w:tcMar>
            <w:vAlign w:val="center"/>
            <w:hideMark/>
          </w:tcPr>
          <w:p w14:paraId="1F4C8230" w14:textId="77777777" w:rsidR="00145952" w:rsidRDefault="00145952" w:rsidP="00145952">
            <w:pPr>
              <w:keepNext/>
              <w:keepLines/>
              <w:rPr>
                <w:ins w:id="113" w:author="Beck, Desiree A." w:date="2015-10-03T22:15:00Z"/>
                <w:rFonts w:ascii="Times New Roman" w:hAnsi="Times New Roman"/>
                <w:b/>
                <w:bCs/>
              </w:rPr>
            </w:pPr>
            <w:ins w:id="114" w:author="Beck, Desiree A." w:date="2015-10-03T22:15:00Z">
              <w:r w:rsidRPr="00DD35BA">
                <w:rPr>
                  <w:b/>
                </w:rPr>
                <w:t>Icon</w:t>
              </w:r>
            </w:ins>
          </w:p>
        </w:tc>
        <w:tc>
          <w:tcPr>
            <w:tcW w:w="4770" w:type="dxa"/>
            <w:shd w:val="clear" w:color="auto" w:fill="BFBFBF" w:themeFill="background1" w:themeFillShade="BF"/>
            <w:tcMar>
              <w:top w:w="0" w:type="dxa"/>
              <w:left w:w="108" w:type="dxa"/>
              <w:bottom w:w="0" w:type="dxa"/>
              <w:right w:w="108" w:type="dxa"/>
            </w:tcMar>
            <w:vAlign w:val="center"/>
            <w:hideMark/>
          </w:tcPr>
          <w:p w14:paraId="552B408E" w14:textId="77777777" w:rsidR="00145952" w:rsidRDefault="00145952" w:rsidP="00145952">
            <w:pPr>
              <w:keepNext/>
              <w:keepLines/>
              <w:rPr>
                <w:ins w:id="115" w:author="Beck, Desiree A." w:date="2015-10-03T22:15:00Z"/>
                <w:rFonts w:ascii="Times New Roman" w:hAnsi="Times New Roman"/>
                <w:b/>
                <w:bCs/>
              </w:rPr>
            </w:pPr>
            <w:ins w:id="116" w:author="Beck, Desiree A." w:date="2015-10-03T22:15:00Z">
              <w:r w:rsidRPr="00DD35BA">
                <w:rPr>
                  <w:b/>
                </w:rPr>
                <w:t>Description</w:t>
              </w:r>
            </w:ins>
          </w:p>
        </w:tc>
      </w:tr>
      <w:tr w:rsidR="00145952" w14:paraId="64582E28" w14:textId="77777777" w:rsidTr="00145952">
        <w:trPr>
          <w:trHeight w:val="611"/>
          <w:jc w:val="center"/>
          <w:ins w:id="117" w:author="Beck, Desiree A." w:date="2015-10-03T22:15:00Z"/>
        </w:trPr>
        <w:tc>
          <w:tcPr>
            <w:tcW w:w="2065" w:type="dxa"/>
            <w:tcMar>
              <w:top w:w="0" w:type="dxa"/>
              <w:left w:w="108" w:type="dxa"/>
              <w:bottom w:w="0" w:type="dxa"/>
              <w:right w:w="108" w:type="dxa"/>
            </w:tcMar>
            <w:vAlign w:val="center"/>
          </w:tcPr>
          <w:p w14:paraId="16984D83" w14:textId="77777777" w:rsidR="00145952" w:rsidRDefault="00145952" w:rsidP="00145952">
            <w:pPr>
              <w:keepNext/>
              <w:keepLines/>
              <w:jc w:val="center"/>
              <w:rPr>
                <w:ins w:id="118" w:author="Beck, Desiree A." w:date="2015-10-03T22:15:00Z"/>
                <w:rFonts w:ascii="Times New Roman" w:hAnsi="Times New Roman"/>
                <w:noProof/>
              </w:rPr>
            </w:pPr>
            <w:ins w:id="119" w:author="Beck, Desiree A." w:date="2015-10-03T22:15:00Z">
              <w:r>
                <w:rPr>
                  <w:noProof/>
                </w:rPr>
                <w:drawing>
                  <wp:inline distT="0" distB="0" distL="0" distR="0" wp14:anchorId="4092A2D0" wp14:editId="547CCD0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ins>
          </w:p>
        </w:tc>
        <w:tc>
          <w:tcPr>
            <w:tcW w:w="4770" w:type="dxa"/>
            <w:tcMar>
              <w:top w:w="0" w:type="dxa"/>
              <w:left w:w="108" w:type="dxa"/>
              <w:bottom w:w="0" w:type="dxa"/>
              <w:right w:w="108" w:type="dxa"/>
            </w:tcMar>
            <w:vAlign w:val="center"/>
          </w:tcPr>
          <w:p w14:paraId="6BE2515C" w14:textId="77777777" w:rsidR="00145952" w:rsidRPr="008B2787" w:rsidRDefault="00145952" w:rsidP="00145952">
            <w:pPr>
              <w:keepNext/>
              <w:keepLines/>
              <w:rPr>
                <w:ins w:id="120" w:author="Beck, Desiree A." w:date="2015-10-03T22:15:00Z"/>
                <w:szCs w:val="22"/>
              </w:rPr>
            </w:pPr>
            <w:ins w:id="121" w:author="Beck, Desiree A." w:date="2015-10-03T22:15:00Z">
              <w:r w:rsidRPr="008B2787">
                <w:rPr>
                  <w:szCs w:val="22"/>
                </w:rPr>
                <w:t>This diagram icon indicates a class.  If the name is in italics, it is an abstract class.</w:t>
              </w:r>
            </w:ins>
          </w:p>
        </w:tc>
      </w:tr>
      <w:tr w:rsidR="00145952" w14:paraId="2450B999" w14:textId="77777777" w:rsidTr="00145952">
        <w:trPr>
          <w:trHeight w:val="611"/>
          <w:jc w:val="center"/>
          <w:ins w:id="122" w:author="Beck, Desiree A." w:date="2015-10-03T22:15:00Z"/>
        </w:trPr>
        <w:tc>
          <w:tcPr>
            <w:tcW w:w="2065" w:type="dxa"/>
            <w:tcMar>
              <w:top w:w="0" w:type="dxa"/>
              <w:left w:w="108" w:type="dxa"/>
              <w:bottom w:w="0" w:type="dxa"/>
              <w:right w:w="108" w:type="dxa"/>
            </w:tcMar>
            <w:vAlign w:val="center"/>
          </w:tcPr>
          <w:p w14:paraId="25EF9890" w14:textId="77777777" w:rsidR="00145952" w:rsidRDefault="00145952" w:rsidP="00145952">
            <w:pPr>
              <w:jc w:val="center"/>
              <w:rPr>
                <w:ins w:id="123" w:author="Beck, Desiree A." w:date="2015-10-03T22:15:00Z"/>
                <w:rFonts w:ascii="Times New Roman" w:hAnsi="Times New Roman"/>
                <w:noProof/>
              </w:rPr>
            </w:pPr>
            <w:ins w:id="124" w:author="Beck, Desiree A." w:date="2015-10-03T22:15:00Z">
              <w:r>
                <w:object w:dxaOrig="225" w:dyaOrig="180" w14:anchorId="63A9AC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05464580" r:id="rId27"/>
                </w:object>
              </w:r>
            </w:ins>
          </w:p>
        </w:tc>
        <w:tc>
          <w:tcPr>
            <w:tcW w:w="4770" w:type="dxa"/>
            <w:tcMar>
              <w:top w:w="0" w:type="dxa"/>
              <w:left w:w="108" w:type="dxa"/>
              <w:bottom w:w="0" w:type="dxa"/>
              <w:right w:w="108" w:type="dxa"/>
            </w:tcMar>
            <w:vAlign w:val="center"/>
          </w:tcPr>
          <w:p w14:paraId="73BC9298" w14:textId="77777777" w:rsidR="00145952" w:rsidRPr="008B2787" w:rsidRDefault="00145952" w:rsidP="00145952">
            <w:pPr>
              <w:rPr>
                <w:ins w:id="125" w:author="Beck, Desiree A." w:date="2015-10-03T22:15:00Z"/>
                <w:szCs w:val="22"/>
              </w:rPr>
            </w:pPr>
            <w:ins w:id="126" w:author="Beck, Desiree A." w:date="2015-10-03T22:15:00Z">
              <w:r w:rsidRPr="008B2787">
                <w:rPr>
                  <w:szCs w:val="22"/>
                </w:rPr>
                <w:t>This diagram icon indicates an enumeration.</w:t>
              </w:r>
            </w:ins>
          </w:p>
        </w:tc>
      </w:tr>
      <w:tr w:rsidR="00145952" w14:paraId="30DC7C1F" w14:textId="77777777" w:rsidTr="00145952">
        <w:trPr>
          <w:trHeight w:val="611"/>
          <w:jc w:val="center"/>
          <w:ins w:id="127" w:author="Beck, Desiree A." w:date="2015-10-03T22:15:00Z"/>
        </w:trPr>
        <w:tc>
          <w:tcPr>
            <w:tcW w:w="2065" w:type="dxa"/>
            <w:tcMar>
              <w:top w:w="0" w:type="dxa"/>
              <w:left w:w="108" w:type="dxa"/>
              <w:bottom w:w="0" w:type="dxa"/>
              <w:right w:w="108" w:type="dxa"/>
            </w:tcMar>
            <w:vAlign w:val="center"/>
          </w:tcPr>
          <w:p w14:paraId="47ECD71B" w14:textId="77777777" w:rsidR="00145952" w:rsidRDefault="00145952" w:rsidP="00145952">
            <w:pPr>
              <w:jc w:val="center"/>
              <w:rPr>
                <w:ins w:id="128" w:author="Beck, Desiree A." w:date="2015-10-03T22:15:00Z"/>
              </w:rPr>
            </w:pPr>
            <w:ins w:id="129" w:author="Beck, Desiree A." w:date="2015-10-03T22:15:00Z">
              <w:r w:rsidRPr="008B2787">
                <w:rPr>
                  <w:noProof/>
                  <w:szCs w:val="22"/>
                </w:rPr>
                <w:drawing>
                  <wp:inline distT="0" distB="0" distL="0" distR="0" wp14:anchorId="52D303C6" wp14:editId="0444A88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ins>
          </w:p>
        </w:tc>
        <w:tc>
          <w:tcPr>
            <w:tcW w:w="4770" w:type="dxa"/>
            <w:tcMar>
              <w:top w:w="0" w:type="dxa"/>
              <w:left w:w="108" w:type="dxa"/>
              <w:bottom w:w="0" w:type="dxa"/>
              <w:right w:w="108" w:type="dxa"/>
            </w:tcMar>
            <w:vAlign w:val="center"/>
          </w:tcPr>
          <w:p w14:paraId="64050D4F" w14:textId="77777777" w:rsidR="00145952" w:rsidRPr="008B2787" w:rsidRDefault="00145952" w:rsidP="00145952">
            <w:pPr>
              <w:rPr>
                <w:ins w:id="130" w:author="Beck, Desiree A." w:date="2015-10-03T22:15:00Z"/>
                <w:szCs w:val="22"/>
              </w:rPr>
            </w:pPr>
            <w:ins w:id="131" w:author="Beck, Desiree A." w:date="2015-10-03T22:15:00Z">
              <w:r w:rsidRPr="008B2787">
                <w:rPr>
                  <w:szCs w:val="22"/>
                </w:rPr>
                <w:t>This diagram icon indicates a data type.</w:t>
              </w:r>
              <w:r w:rsidRPr="00974896">
                <w:rPr>
                  <w:noProof/>
                </w:rPr>
                <w:t xml:space="preserve"> </w:t>
              </w:r>
            </w:ins>
          </w:p>
        </w:tc>
      </w:tr>
      <w:tr w:rsidR="00145952" w14:paraId="239ACD95" w14:textId="77777777" w:rsidTr="00145952">
        <w:trPr>
          <w:trHeight w:val="611"/>
          <w:jc w:val="center"/>
          <w:ins w:id="132" w:author="Beck, Desiree A." w:date="2015-10-03T22:15:00Z"/>
        </w:trPr>
        <w:tc>
          <w:tcPr>
            <w:tcW w:w="2065" w:type="dxa"/>
            <w:tcMar>
              <w:top w:w="0" w:type="dxa"/>
              <w:left w:w="108" w:type="dxa"/>
              <w:bottom w:w="0" w:type="dxa"/>
              <w:right w:w="108" w:type="dxa"/>
            </w:tcMar>
            <w:vAlign w:val="center"/>
          </w:tcPr>
          <w:p w14:paraId="159284BC" w14:textId="77777777" w:rsidR="00145952" w:rsidRDefault="00145952" w:rsidP="00145952">
            <w:pPr>
              <w:jc w:val="center"/>
              <w:rPr>
                <w:ins w:id="133" w:author="Beck, Desiree A." w:date="2015-10-03T22:15:00Z"/>
                <w:rFonts w:ascii="Times New Roman" w:hAnsi="Times New Roman"/>
                <w:noProof/>
              </w:rPr>
            </w:pPr>
            <w:ins w:id="134" w:author="Beck, Desiree A." w:date="2015-10-03T22:15:00Z">
              <w:r>
                <w:object w:dxaOrig="270" w:dyaOrig="195" w14:anchorId="7F574156">
                  <v:shape id="_x0000_i1026" type="#_x0000_t75" style="width:14.25pt;height:14.25pt" o:ole="">
                    <v:imagedata r:id="rId29" o:title=""/>
                  </v:shape>
                  <o:OLEObject Type="Embed" ProgID="PBrush" ShapeID="_x0000_i1026" DrawAspect="Content" ObjectID="_1505464581" r:id="rId30"/>
                </w:object>
              </w:r>
            </w:ins>
          </w:p>
        </w:tc>
        <w:tc>
          <w:tcPr>
            <w:tcW w:w="4770" w:type="dxa"/>
            <w:tcMar>
              <w:top w:w="0" w:type="dxa"/>
              <w:left w:w="108" w:type="dxa"/>
              <w:bottom w:w="0" w:type="dxa"/>
              <w:right w:w="108" w:type="dxa"/>
            </w:tcMar>
            <w:vAlign w:val="center"/>
          </w:tcPr>
          <w:p w14:paraId="30FAE11C" w14:textId="77777777" w:rsidR="00145952" w:rsidRPr="008B2787" w:rsidRDefault="00145952" w:rsidP="00145952">
            <w:pPr>
              <w:rPr>
                <w:ins w:id="135" w:author="Beck, Desiree A." w:date="2015-10-03T22:15:00Z"/>
                <w:szCs w:val="22"/>
              </w:rPr>
            </w:pPr>
            <w:ins w:id="136" w:author="Beck, Desiree A." w:date="2015-10-03T22:15:00Z">
              <w:r w:rsidRPr="008B2787">
                <w:rPr>
                  <w:szCs w:val="22"/>
                </w:rPr>
                <w:t>This decorator icon indicates an attribute of a class.  The green circle means its visibility is public.  If the circle is red or yellow, it means its visibility is private or protected.</w:t>
              </w:r>
            </w:ins>
          </w:p>
        </w:tc>
      </w:tr>
      <w:tr w:rsidR="00145952" w14:paraId="0FE59D08" w14:textId="77777777" w:rsidTr="00145952">
        <w:trPr>
          <w:trHeight w:val="611"/>
          <w:jc w:val="center"/>
          <w:ins w:id="137" w:author="Beck, Desiree A." w:date="2015-10-03T22:15:00Z"/>
        </w:trPr>
        <w:tc>
          <w:tcPr>
            <w:tcW w:w="2065" w:type="dxa"/>
            <w:tcMar>
              <w:top w:w="0" w:type="dxa"/>
              <w:left w:w="108" w:type="dxa"/>
              <w:bottom w:w="0" w:type="dxa"/>
              <w:right w:w="108" w:type="dxa"/>
            </w:tcMar>
            <w:vAlign w:val="center"/>
          </w:tcPr>
          <w:p w14:paraId="04CDA1E0" w14:textId="77777777" w:rsidR="00145952" w:rsidRDefault="00145952" w:rsidP="00145952">
            <w:pPr>
              <w:jc w:val="center"/>
              <w:rPr>
                <w:ins w:id="138" w:author="Beck, Desiree A." w:date="2015-10-03T22:15:00Z"/>
                <w:rFonts w:ascii="Times New Roman" w:hAnsi="Times New Roman"/>
                <w:noProof/>
              </w:rPr>
            </w:pPr>
            <w:ins w:id="139" w:author="Beck, Desiree A." w:date="2015-10-03T22:15:00Z">
              <w:r>
                <w:object w:dxaOrig="210" w:dyaOrig="150" w14:anchorId="51726CAA">
                  <v:shape id="_x0000_i1027" type="#_x0000_t75" style="width:14.25pt;height:14.25pt" o:ole="">
                    <v:imagedata r:id="rId31" o:title=""/>
                  </v:shape>
                  <o:OLEObject Type="Embed" ProgID="PBrush" ShapeID="_x0000_i1027" DrawAspect="Content" ObjectID="_1505464582" r:id="rId32"/>
                </w:object>
              </w:r>
            </w:ins>
          </w:p>
        </w:tc>
        <w:tc>
          <w:tcPr>
            <w:tcW w:w="4770" w:type="dxa"/>
            <w:tcMar>
              <w:top w:w="0" w:type="dxa"/>
              <w:left w:w="108" w:type="dxa"/>
              <w:bottom w:w="0" w:type="dxa"/>
              <w:right w:w="108" w:type="dxa"/>
            </w:tcMar>
            <w:vAlign w:val="center"/>
          </w:tcPr>
          <w:p w14:paraId="5FC7D28F" w14:textId="77777777" w:rsidR="00145952" w:rsidRPr="008B2787" w:rsidRDefault="00145952" w:rsidP="00145952">
            <w:pPr>
              <w:rPr>
                <w:ins w:id="140" w:author="Beck, Desiree A." w:date="2015-10-03T22:15:00Z"/>
                <w:szCs w:val="22"/>
              </w:rPr>
            </w:pPr>
            <w:ins w:id="141" w:author="Beck, Desiree A." w:date="2015-10-03T22:15:00Z">
              <w:r w:rsidRPr="008B2787">
                <w:rPr>
                  <w:szCs w:val="22"/>
                </w:rPr>
                <w:t>This decorator icon indicates an enumeration literal.</w:t>
              </w:r>
            </w:ins>
          </w:p>
        </w:tc>
      </w:tr>
      <w:tr w:rsidR="00145952" w14:paraId="0FC3E30A" w14:textId="77777777" w:rsidTr="00145952">
        <w:trPr>
          <w:trHeight w:val="620"/>
          <w:jc w:val="center"/>
          <w:ins w:id="142" w:author="Beck, Desiree A." w:date="2015-10-03T22:15:00Z"/>
        </w:trPr>
        <w:tc>
          <w:tcPr>
            <w:tcW w:w="2065" w:type="dxa"/>
            <w:tcMar>
              <w:top w:w="0" w:type="dxa"/>
              <w:left w:w="108" w:type="dxa"/>
              <w:bottom w:w="0" w:type="dxa"/>
              <w:right w:w="108" w:type="dxa"/>
            </w:tcMar>
            <w:vAlign w:val="center"/>
          </w:tcPr>
          <w:p w14:paraId="76C5F0A7" w14:textId="77777777" w:rsidR="00145952" w:rsidRDefault="00145952" w:rsidP="00145952">
            <w:pPr>
              <w:jc w:val="center"/>
              <w:rPr>
                <w:ins w:id="143" w:author="Beck, Desiree A." w:date="2015-10-03T22:15:00Z"/>
              </w:rPr>
            </w:pPr>
            <w:ins w:id="144" w:author="Beck, Desiree A." w:date="2015-10-03T22:15:00Z">
              <w:r>
                <w:rPr>
                  <w:noProof/>
                </w:rPr>
                <mc:AlternateContent>
                  <mc:Choice Requires="wps">
                    <w:drawing>
                      <wp:anchor distT="0" distB="0" distL="114300" distR="114300" simplePos="0" relativeHeight="251659264" behindDoc="0" locked="0" layoutInCell="1" allowOverlap="1" wp14:anchorId="59024EEF" wp14:editId="489B056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0678E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ins>
          </w:p>
        </w:tc>
        <w:tc>
          <w:tcPr>
            <w:tcW w:w="4770" w:type="dxa"/>
            <w:tcMar>
              <w:top w:w="0" w:type="dxa"/>
              <w:left w:w="108" w:type="dxa"/>
              <w:bottom w:w="0" w:type="dxa"/>
              <w:right w:w="108" w:type="dxa"/>
            </w:tcMar>
            <w:vAlign w:val="center"/>
          </w:tcPr>
          <w:p w14:paraId="22AE3214" w14:textId="77777777" w:rsidR="00145952" w:rsidRPr="008B2787" w:rsidRDefault="00145952" w:rsidP="00145952">
            <w:pPr>
              <w:rPr>
                <w:ins w:id="145" w:author="Beck, Desiree A." w:date="2015-10-03T22:15:00Z"/>
                <w:szCs w:val="22"/>
              </w:rPr>
            </w:pPr>
            <w:ins w:id="146" w:author="Beck, Desiree A." w:date="2015-10-03T22:15:00Z">
              <w:r w:rsidRPr="008B2787">
                <w:rPr>
                  <w:szCs w:val="22"/>
                </w:rPr>
                <w:t>This arrow type indicates a directed association relationship.</w:t>
              </w:r>
            </w:ins>
          </w:p>
        </w:tc>
      </w:tr>
      <w:tr w:rsidR="00145952" w14:paraId="17194C59" w14:textId="77777777" w:rsidTr="00145952">
        <w:trPr>
          <w:trHeight w:val="620"/>
          <w:jc w:val="center"/>
          <w:ins w:id="147" w:author="Beck, Desiree A." w:date="2015-10-03T22:15:00Z"/>
        </w:trPr>
        <w:tc>
          <w:tcPr>
            <w:tcW w:w="2065" w:type="dxa"/>
            <w:tcMar>
              <w:top w:w="0" w:type="dxa"/>
              <w:left w:w="108" w:type="dxa"/>
              <w:bottom w:w="0" w:type="dxa"/>
              <w:right w:w="108" w:type="dxa"/>
            </w:tcMar>
            <w:vAlign w:val="center"/>
          </w:tcPr>
          <w:p w14:paraId="68E9ABD4" w14:textId="77777777" w:rsidR="00145952" w:rsidRDefault="00145952" w:rsidP="00145952">
            <w:pPr>
              <w:jc w:val="center"/>
              <w:rPr>
                <w:ins w:id="148" w:author="Beck, Desiree A." w:date="2015-10-03T22:15:00Z"/>
              </w:rPr>
            </w:pPr>
            <w:ins w:id="149" w:author="Beck, Desiree A." w:date="2015-10-03T22:15:00Z">
              <w:r w:rsidRPr="00FD2389">
                <w:rPr>
                  <w:color w:val="000000" w:themeColor="text1"/>
                </w:rPr>
                <w:object w:dxaOrig="1140" w:dyaOrig="780" w14:anchorId="2DBF894E">
                  <v:shape id="_x0000_i1028" type="#_x0000_t75" style="width:57.75pt;height:35.25pt" o:ole="">
                    <v:imagedata r:id="rId33" o:title=""/>
                  </v:shape>
                  <o:OLEObject Type="Embed" ProgID="PBrush" ShapeID="_x0000_i1028" DrawAspect="Content" ObjectID="_1505464583" r:id="rId34"/>
                </w:object>
              </w:r>
            </w:ins>
          </w:p>
        </w:tc>
        <w:tc>
          <w:tcPr>
            <w:tcW w:w="4770" w:type="dxa"/>
            <w:tcMar>
              <w:top w:w="0" w:type="dxa"/>
              <w:left w:w="108" w:type="dxa"/>
              <w:bottom w:w="0" w:type="dxa"/>
              <w:right w:w="108" w:type="dxa"/>
            </w:tcMar>
            <w:vAlign w:val="center"/>
          </w:tcPr>
          <w:p w14:paraId="6771E2DE" w14:textId="77777777" w:rsidR="00145952" w:rsidRPr="008B2787" w:rsidRDefault="00145952" w:rsidP="00145952">
            <w:pPr>
              <w:rPr>
                <w:ins w:id="150" w:author="Beck, Desiree A." w:date="2015-10-03T22:15:00Z"/>
                <w:szCs w:val="22"/>
              </w:rPr>
            </w:pPr>
            <w:ins w:id="151" w:author="Beck, Desiree A." w:date="2015-10-03T22:15:00Z">
              <w:r w:rsidRPr="008B2787">
                <w:rPr>
                  <w:szCs w:val="22"/>
                </w:rPr>
                <w:t xml:space="preserve">This arrow type indicates a generalization relationship.  </w:t>
              </w:r>
            </w:ins>
          </w:p>
        </w:tc>
      </w:tr>
    </w:tbl>
    <w:p w14:paraId="63AD3576" w14:textId="0FD7C4E8" w:rsidR="00A8391F" w:rsidRDefault="0085079E">
      <w:pPr>
        <w:jc w:val="center"/>
        <w:rPr>
          <w:color w:val="FF0000"/>
        </w:rPr>
      </w:pPr>
      <w:del w:id="152" w:author="Beck, Desiree A." w:date="2015-10-03T22:15:00Z">
        <w:r w:rsidDel="00145952">
          <w:delText>Table 1-1 needs to be c &amp; p here</w:delText>
        </w:r>
      </w:del>
    </w:p>
    <w:p w14:paraId="06E8CE6E" w14:textId="77777777" w:rsidR="00145952" w:rsidRDefault="0085079E" w:rsidP="00145952">
      <w:pPr>
        <w:pStyle w:val="Heading4"/>
      </w:pPr>
      <w:bookmarkStart w:id="153" w:name="_Ref417296241"/>
      <w:bookmarkStart w:id="154" w:name="_Toc426119875"/>
      <w:r>
        <w:t>Color Coding</w:t>
      </w:r>
      <w:bookmarkEnd w:id="153"/>
      <w:bookmarkEnd w:id="154"/>
    </w:p>
    <w:p w14:paraId="2C440E48" w14:textId="77777777" w:rsidR="00145952" w:rsidRDefault="0085079E" w:rsidP="00145952">
      <w:pPr>
        <w:spacing w:before="80" w:after="240"/>
      </w:pPr>
      <w:r>
        <w:t xml:space="preserve">The shapes of the UML diagrams are color coded to indicate the data model associated with a class.  The colors used in the AS Object specification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00481CE5" w:rsidRPr="00481CE5">
        <w:rPr>
          <w:b/>
          <w:color w:val="0000EE"/>
        </w:rPr>
        <w:t>Figure 1</w:t>
      </w:r>
      <w:r w:rsidR="00481CE5" w:rsidRPr="00481CE5">
        <w:rPr>
          <w:b/>
          <w:color w:val="0000EE"/>
        </w:rPr>
        <w:noBreakHyphen/>
        <w:t>1</w:t>
      </w:r>
      <w:r w:rsidRPr="00F51DC8">
        <w:rPr>
          <w:b/>
          <w:color w:val="0000EE"/>
        </w:rPr>
        <w:fldChar w:fldCharType="end"/>
      </w:r>
      <w:r>
        <w:t>.</w:t>
      </w:r>
    </w:p>
    <w:p w14:paraId="49E49C19" w14:textId="77777777" w:rsidR="00145952" w:rsidRDefault="0085079E" w:rsidP="00145952">
      <w:pPr>
        <w:jc w:val="center"/>
      </w:pPr>
      <w:r>
        <w:rPr>
          <w:noProof/>
        </w:rPr>
        <w:t>[</w:t>
      </w:r>
      <w:r w:rsidRPr="00A045E3">
        <w:rPr>
          <w:noProof/>
          <w:highlight w:val="yellow"/>
        </w:rPr>
        <w:t>need diagram</w:t>
      </w:r>
      <w:r>
        <w:rPr>
          <w:noProof/>
        </w:rPr>
        <w:t>]</w:t>
      </w:r>
      <w:r w:rsidRPr="00EA2D50">
        <w:rPr>
          <w:noProof/>
        </w:rPr>
        <w:t xml:space="preserve"> </w:t>
      </w:r>
    </w:p>
    <w:p w14:paraId="624550E8" w14:textId="77777777" w:rsidR="00145952" w:rsidRPr="00CB4BF9" w:rsidRDefault="0085079E" w:rsidP="00145952">
      <w:pPr>
        <w:pStyle w:val="Caption"/>
        <w:spacing w:before="80" w:after="240"/>
        <w:rPr>
          <w:color w:val="auto"/>
          <w:sz w:val="24"/>
        </w:rPr>
      </w:pPr>
      <w:bookmarkStart w:id="155"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481CE5">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481CE5">
        <w:rPr>
          <w:noProof/>
          <w:color w:val="auto"/>
          <w:sz w:val="24"/>
        </w:rPr>
        <w:t>1</w:t>
      </w:r>
      <w:r>
        <w:rPr>
          <w:color w:val="auto"/>
          <w:sz w:val="24"/>
        </w:rPr>
        <w:fldChar w:fldCharType="end"/>
      </w:r>
      <w:bookmarkEnd w:id="155"/>
      <w:r w:rsidRPr="000C4865">
        <w:rPr>
          <w:color w:val="auto"/>
          <w:sz w:val="24"/>
        </w:rPr>
        <w:t xml:space="preserve">.  </w:t>
      </w:r>
      <w:r>
        <w:rPr>
          <w:color w:val="auto"/>
          <w:sz w:val="24"/>
        </w:rPr>
        <w:t>Data model color coding</w:t>
      </w:r>
    </w:p>
    <w:p w14:paraId="183DCEB8" w14:textId="77777777" w:rsidR="00145952" w:rsidRPr="00210E1E" w:rsidRDefault="0085079E" w:rsidP="00145952">
      <w:pPr>
        <w:pStyle w:val="Heading3"/>
      </w:pPr>
      <w:bookmarkStart w:id="156" w:name="_Toc426119876"/>
      <w:r>
        <w:t>Property Table Notation</w:t>
      </w:r>
      <w:bookmarkEnd w:id="92"/>
      <w:bookmarkEnd w:id="93"/>
      <w:bookmarkEnd w:id="94"/>
      <w:bookmarkEnd w:id="156"/>
    </w:p>
    <w:p w14:paraId="163014AE" w14:textId="6529AF37" w:rsidR="00145952" w:rsidRDefault="0085079E" w:rsidP="00145952">
      <w:pPr>
        <w:spacing w:before="80" w:after="240"/>
      </w:pPr>
      <w:r w:rsidRPr="00210E1E">
        <w:t xml:space="preserve">Throughout </w:t>
      </w:r>
      <w:r>
        <w:t>Section</w:t>
      </w:r>
      <w:del w:id="157" w:author="Beck, Desiree A." w:date="2015-10-03T22:16:00Z">
        <w:r w:rsidDel="00145952">
          <w:delText xml:space="preserve"> </w:delText>
        </w:r>
        <w:r w:rsidDel="00145952">
          <w:fldChar w:fldCharType="begin"/>
        </w:r>
        <w:r w:rsidDel="00145952">
          <w:delInstrText xml:space="preserve"> REF _Ref391372260 \r \h </w:delInstrText>
        </w:r>
        <w:r w:rsidDel="00145952">
          <w:fldChar w:fldCharType="separate"/>
        </w:r>
        <w:r w:rsidR="00481CE5" w:rsidDel="00145952">
          <w:rPr>
            <w:b/>
            <w:bCs/>
          </w:rPr>
          <w:delText>Error! Reference source not found.</w:delText>
        </w:r>
        <w:r w:rsidDel="00145952">
          <w:fldChar w:fldCharType="end"/>
        </w:r>
      </w:del>
      <w:ins w:id="158" w:author="Beck, Desiree A." w:date="2015-10-03T22:16:00Z">
        <w:r w:rsidR="00145952">
          <w:t xml:space="preserve"> </w:t>
        </w:r>
        <w:r w:rsidR="00145952" w:rsidRPr="00145952">
          <w:rPr>
            <w:b/>
            <w:color w:val="0000EE"/>
            <w:rPrChange w:id="159" w:author="Beck, Desiree A." w:date="2015-10-03T22:17:00Z">
              <w:rPr/>
            </w:rPrChange>
          </w:rPr>
          <w:fldChar w:fldCharType="begin"/>
        </w:r>
        <w:r w:rsidR="00145952" w:rsidRPr="00145952">
          <w:rPr>
            <w:b/>
            <w:color w:val="0000EE"/>
            <w:rPrChange w:id="160" w:author="Beck, Desiree A." w:date="2015-10-03T22:17:00Z">
              <w:rPr/>
            </w:rPrChange>
          </w:rPr>
          <w:instrText xml:space="preserve"> REF _Ref431638223 \r \h </w:instrText>
        </w:r>
      </w:ins>
      <w:r w:rsidR="00145952">
        <w:rPr>
          <w:b/>
          <w:color w:val="0000EE"/>
        </w:rPr>
        <w:instrText xml:space="preserve"> \* MERGEFORMAT </w:instrText>
      </w:r>
      <w:r w:rsidR="00145952" w:rsidRPr="00145952">
        <w:rPr>
          <w:b/>
          <w:color w:val="0000EE"/>
          <w:rPrChange w:id="161" w:author="Beck, Desiree A." w:date="2015-10-03T22:17:00Z">
            <w:rPr>
              <w:b/>
              <w:color w:val="0000EE"/>
            </w:rPr>
          </w:rPrChange>
        </w:rPr>
      </w:r>
      <w:r w:rsidR="00145952" w:rsidRPr="00145952">
        <w:rPr>
          <w:b/>
          <w:color w:val="0000EE"/>
          <w:rPrChange w:id="162" w:author="Beck, Desiree A." w:date="2015-10-03T22:17:00Z">
            <w:rPr/>
          </w:rPrChange>
        </w:rPr>
        <w:fldChar w:fldCharType="separate"/>
      </w:r>
      <w:ins w:id="163" w:author="Beck, Desiree A." w:date="2015-10-03T22:16:00Z">
        <w:r w:rsidR="00145952" w:rsidRPr="00145952">
          <w:rPr>
            <w:b/>
            <w:color w:val="0000EE"/>
            <w:rPrChange w:id="164" w:author="Beck, Desiree A." w:date="2015-10-03T22:17:00Z">
              <w:rPr/>
            </w:rPrChange>
          </w:rPr>
          <w:t>3</w:t>
        </w:r>
        <w:r w:rsidR="00145952" w:rsidRPr="00145952">
          <w:rPr>
            <w:b/>
            <w:color w:val="0000EE"/>
            <w:rPrChange w:id="165" w:author="Beck, Desiree A." w:date="2015-10-03T22:17:00Z">
              <w:rPr/>
            </w:rPrChange>
          </w:rPr>
          <w:fldChar w:fldCharType="end"/>
        </w:r>
      </w:ins>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AS Object data model (see Section </w:t>
      </w:r>
      <w:r w:rsidRPr="00145952">
        <w:rPr>
          <w:b/>
          <w:color w:val="0000EE"/>
          <w:rPrChange w:id="166" w:author="Beck, Desiree A." w:date="2015-10-03T22:17:00Z">
            <w:rPr/>
          </w:rPrChange>
        </w:rPr>
        <w:fldChar w:fldCharType="begin"/>
      </w:r>
      <w:r w:rsidRPr="00145952">
        <w:rPr>
          <w:b/>
          <w:color w:val="0000EE"/>
          <w:rPrChange w:id="167" w:author="Beck, Desiree A." w:date="2015-10-03T22:17:00Z">
            <w:rPr/>
          </w:rPrChange>
        </w:rPr>
        <w:instrText xml:space="preserve"> REF _Ref394486021 \r \h </w:instrText>
      </w:r>
      <w:r w:rsidR="00145952">
        <w:rPr>
          <w:b/>
          <w:color w:val="0000EE"/>
        </w:rPr>
        <w:instrText xml:space="preserve"> \* MERGEFORMAT </w:instrText>
      </w:r>
      <w:r w:rsidRPr="00145952">
        <w:rPr>
          <w:b/>
          <w:color w:val="0000EE"/>
          <w:rPrChange w:id="168" w:author="Beck, Desiree A." w:date="2015-10-03T22:17:00Z">
            <w:rPr>
              <w:b/>
              <w:color w:val="0000EE"/>
            </w:rPr>
          </w:rPrChange>
        </w:rPr>
      </w:r>
      <w:r w:rsidRPr="00145952">
        <w:rPr>
          <w:b/>
          <w:color w:val="0000EE"/>
          <w:rPrChange w:id="169" w:author="Beck, Desiree A." w:date="2015-10-03T22:17:00Z">
            <w:rPr/>
          </w:rPrChange>
        </w:rPr>
        <w:fldChar w:fldCharType="separate"/>
      </w:r>
      <w:r w:rsidR="00481CE5" w:rsidRPr="00145952">
        <w:rPr>
          <w:b/>
          <w:color w:val="0000EE"/>
          <w:rPrChange w:id="170" w:author="Beck, Desiree A." w:date="2015-10-03T22:17:00Z">
            <w:rPr/>
          </w:rPrChange>
        </w:rPr>
        <w:t>1.2.2</w:t>
      </w:r>
      <w:r w:rsidRPr="00145952">
        <w:rPr>
          <w:b/>
          <w:color w:val="0000EE"/>
          <w:rPrChange w:id="171" w:author="Beck, Desiree A." w:date="2015-10-03T22:17:00Z">
            <w:rPr/>
          </w:rPrChange>
        </w:rPr>
        <w:fldChar w:fldCharType="end"/>
      </w:r>
      <w:r>
        <w:t xml:space="preserve">).  </w:t>
      </w:r>
    </w:p>
    <w:p w14:paraId="4D9614A7" w14:textId="77777777" w:rsidR="00145952" w:rsidRDefault="0085079E" w:rsidP="0014595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1A3226A" w14:textId="77777777" w:rsidR="00145952" w:rsidRDefault="0085079E" w:rsidP="00145952">
      <w:pPr>
        <w:pStyle w:val="Heading3"/>
      </w:pPr>
      <w:bookmarkStart w:id="172" w:name="_Toc412205415"/>
      <w:bookmarkStart w:id="173" w:name="_Toc426119877"/>
      <w:r>
        <w:lastRenderedPageBreak/>
        <w:t>Property and Class Descriptions</w:t>
      </w:r>
      <w:bookmarkEnd w:id="172"/>
      <w:bookmarkEnd w:id="173"/>
    </w:p>
    <w:p w14:paraId="3A6BE485" w14:textId="77777777" w:rsidR="00145952" w:rsidRDefault="0085079E" w:rsidP="0014595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82A9C01" w14:textId="77777777" w:rsidR="00145952" w:rsidRDefault="0085079E" w:rsidP="0014595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5AFBC75" w14:textId="77777777" w:rsidR="00145952" w:rsidRDefault="0085079E" w:rsidP="00145952">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45952" w14:paraId="0BB31491" w14:textId="77777777" w:rsidTr="00145952">
        <w:tc>
          <w:tcPr>
            <w:tcW w:w="1506" w:type="dxa"/>
            <w:shd w:val="clear" w:color="auto" w:fill="BFBFBF" w:themeFill="background1" w:themeFillShade="BF"/>
            <w:vAlign w:val="center"/>
          </w:tcPr>
          <w:p w14:paraId="71DDDC7F" w14:textId="77777777" w:rsidR="00145952" w:rsidRPr="005330B0" w:rsidRDefault="0085079E" w:rsidP="00145952">
            <w:pPr>
              <w:rPr>
                <w:b/>
              </w:rPr>
            </w:pPr>
            <w:r w:rsidRPr="005330B0">
              <w:rPr>
                <w:b/>
              </w:rPr>
              <w:t>Verb</w:t>
            </w:r>
          </w:p>
        </w:tc>
        <w:tc>
          <w:tcPr>
            <w:tcW w:w="7512" w:type="dxa"/>
            <w:shd w:val="clear" w:color="auto" w:fill="BFBFBF" w:themeFill="background1" w:themeFillShade="BF"/>
            <w:vAlign w:val="center"/>
          </w:tcPr>
          <w:p w14:paraId="6760E80C" w14:textId="77777777" w:rsidR="00145952" w:rsidRPr="005330B0" w:rsidRDefault="0085079E" w:rsidP="00145952">
            <w:pPr>
              <w:rPr>
                <w:b/>
              </w:rPr>
            </w:pPr>
            <w:r>
              <w:rPr>
                <w:b/>
              </w:rPr>
              <w:t>CybOX</w:t>
            </w:r>
            <w:r w:rsidRPr="005330B0">
              <w:rPr>
                <w:b/>
              </w:rPr>
              <w:t xml:space="preserve"> Definition</w:t>
            </w:r>
          </w:p>
        </w:tc>
      </w:tr>
      <w:tr w:rsidR="00145952" w14:paraId="2B6D227D" w14:textId="77777777" w:rsidTr="00145952">
        <w:tc>
          <w:tcPr>
            <w:tcW w:w="1506" w:type="dxa"/>
            <w:vAlign w:val="center"/>
          </w:tcPr>
          <w:p w14:paraId="7028A9FB" w14:textId="77777777" w:rsidR="00145952" w:rsidRPr="00366C71" w:rsidRDefault="0085079E" w:rsidP="00145952">
            <w:pPr>
              <w:rPr>
                <w:u w:val="single"/>
              </w:rPr>
            </w:pPr>
            <w:r w:rsidRPr="00366C71">
              <w:rPr>
                <w:u w:val="single"/>
              </w:rPr>
              <w:t>capture</w:t>
            </w:r>
            <w:r>
              <w:rPr>
                <w:u w:val="single"/>
              </w:rPr>
              <w:t>s</w:t>
            </w:r>
          </w:p>
        </w:tc>
        <w:tc>
          <w:tcPr>
            <w:tcW w:w="7512" w:type="dxa"/>
            <w:vAlign w:val="center"/>
          </w:tcPr>
          <w:p w14:paraId="630E01EF" w14:textId="77777777" w:rsidR="00145952" w:rsidRDefault="0085079E" w:rsidP="00145952">
            <w:r>
              <w:t xml:space="preserve">Used to record and preserve information without implying anything about the structure of a class or property.  Often used for properties that encompass general content.  This is the least precise of the three verbs.  </w:t>
            </w:r>
          </w:p>
        </w:tc>
      </w:tr>
      <w:tr w:rsidR="00145952" w14:paraId="417A75E5" w14:textId="77777777" w:rsidTr="00145952">
        <w:tc>
          <w:tcPr>
            <w:tcW w:w="1506" w:type="dxa"/>
            <w:vAlign w:val="center"/>
          </w:tcPr>
          <w:p w14:paraId="14D0E822" w14:textId="77777777" w:rsidR="00145952" w:rsidRDefault="00145952" w:rsidP="00145952"/>
        </w:tc>
        <w:tc>
          <w:tcPr>
            <w:tcW w:w="7512" w:type="dxa"/>
            <w:vAlign w:val="center"/>
          </w:tcPr>
          <w:p w14:paraId="2D662836" w14:textId="77777777" w:rsidR="00145952" w:rsidRDefault="0085079E" w:rsidP="00145952">
            <w:r w:rsidRPr="00B67328">
              <w:rPr>
                <w:i/>
              </w:rPr>
              <w:t>Examples</w:t>
            </w:r>
            <w:r>
              <w:t>:</w:t>
            </w:r>
          </w:p>
          <w:p w14:paraId="43215A83" w14:textId="77777777" w:rsidR="00145952" w:rsidRDefault="0085079E" w:rsidP="0014595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719A2496" w14:textId="77777777" w:rsidR="00145952" w:rsidRPr="00484328" w:rsidRDefault="0085079E" w:rsidP="0014595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45952" w14:paraId="0E1761F7" w14:textId="77777777" w:rsidTr="00145952">
        <w:tc>
          <w:tcPr>
            <w:tcW w:w="1506" w:type="dxa"/>
            <w:vAlign w:val="center"/>
          </w:tcPr>
          <w:p w14:paraId="12099F25" w14:textId="77777777" w:rsidR="00145952" w:rsidRPr="00366C71" w:rsidRDefault="0085079E" w:rsidP="00145952">
            <w:pPr>
              <w:rPr>
                <w:u w:val="single"/>
              </w:rPr>
            </w:pPr>
            <w:r w:rsidRPr="00366C71">
              <w:rPr>
                <w:u w:val="single"/>
              </w:rPr>
              <w:t>characterize</w:t>
            </w:r>
            <w:r>
              <w:rPr>
                <w:u w:val="single"/>
              </w:rPr>
              <w:t>s</w:t>
            </w:r>
          </w:p>
        </w:tc>
        <w:tc>
          <w:tcPr>
            <w:tcW w:w="7512" w:type="dxa"/>
            <w:vAlign w:val="center"/>
          </w:tcPr>
          <w:p w14:paraId="162B16D3" w14:textId="77777777" w:rsidR="00145952" w:rsidRPr="005330B0" w:rsidRDefault="0085079E" w:rsidP="00145952">
            <w:r>
              <w:t>Describes the distinctive nature or features of a class or property.  Often used to describe classes and properties that themselves comprise one or more other properties.</w:t>
            </w:r>
          </w:p>
        </w:tc>
      </w:tr>
      <w:tr w:rsidR="00145952" w14:paraId="2E49935D" w14:textId="77777777" w:rsidTr="00145952">
        <w:trPr>
          <w:cantSplit/>
        </w:trPr>
        <w:tc>
          <w:tcPr>
            <w:tcW w:w="1506" w:type="dxa"/>
            <w:vAlign w:val="center"/>
          </w:tcPr>
          <w:p w14:paraId="3215F4E2" w14:textId="77777777" w:rsidR="00145952" w:rsidRPr="00DD38CD" w:rsidRDefault="00145952" w:rsidP="00145952"/>
        </w:tc>
        <w:tc>
          <w:tcPr>
            <w:tcW w:w="7512" w:type="dxa"/>
            <w:vAlign w:val="center"/>
          </w:tcPr>
          <w:p w14:paraId="0F6045C4" w14:textId="77777777" w:rsidR="00145952" w:rsidRDefault="0085079E" w:rsidP="00145952">
            <w:r w:rsidRPr="00B67328">
              <w:rPr>
                <w:i/>
              </w:rPr>
              <w:t>Example</w:t>
            </w:r>
            <w:r>
              <w:rPr>
                <w:i/>
              </w:rPr>
              <w:t>s</w:t>
            </w:r>
            <w:r>
              <w:t>:</w:t>
            </w:r>
          </w:p>
          <w:p w14:paraId="7B612480" w14:textId="77777777" w:rsidR="00145952" w:rsidRPr="00B03613" w:rsidRDefault="0085079E" w:rsidP="0014595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8C23A76" w14:textId="77777777" w:rsidR="00145952" w:rsidRPr="00EC3C28" w:rsidRDefault="0085079E" w:rsidP="0014595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45952" w14:paraId="7A72F543" w14:textId="77777777" w:rsidTr="00145952">
        <w:tc>
          <w:tcPr>
            <w:tcW w:w="1506" w:type="dxa"/>
            <w:vAlign w:val="center"/>
          </w:tcPr>
          <w:p w14:paraId="57A73019" w14:textId="77777777" w:rsidR="00145952" w:rsidRPr="00366C71" w:rsidRDefault="0085079E" w:rsidP="00145952">
            <w:pPr>
              <w:rPr>
                <w:u w:val="single"/>
              </w:rPr>
            </w:pPr>
            <w:r w:rsidRPr="00366C71">
              <w:rPr>
                <w:u w:val="single"/>
              </w:rPr>
              <w:t>specif</w:t>
            </w:r>
            <w:r>
              <w:rPr>
                <w:u w:val="single"/>
              </w:rPr>
              <w:t>ies</w:t>
            </w:r>
          </w:p>
        </w:tc>
        <w:tc>
          <w:tcPr>
            <w:tcW w:w="7512" w:type="dxa"/>
            <w:vAlign w:val="center"/>
          </w:tcPr>
          <w:p w14:paraId="43ED1CB4" w14:textId="77777777" w:rsidR="00145952" w:rsidRPr="00DD38CD" w:rsidRDefault="0085079E" w:rsidP="0014595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45952" w14:paraId="667DF0AE" w14:textId="77777777" w:rsidTr="00145952">
        <w:tc>
          <w:tcPr>
            <w:tcW w:w="1506" w:type="dxa"/>
            <w:vAlign w:val="center"/>
          </w:tcPr>
          <w:p w14:paraId="2737FD4F" w14:textId="77777777" w:rsidR="00145952" w:rsidRPr="00D3144C" w:rsidRDefault="00145952" w:rsidP="00145952"/>
        </w:tc>
        <w:tc>
          <w:tcPr>
            <w:tcW w:w="7512" w:type="dxa"/>
            <w:vAlign w:val="center"/>
          </w:tcPr>
          <w:p w14:paraId="29FD7DD1" w14:textId="77777777" w:rsidR="00145952" w:rsidRDefault="0085079E" w:rsidP="00145952">
            <w:r w:rsidRPr="00B67328">
              <w:rPr>
                <w:i/>
              </w:rPr>
              <w:t>Example</w:t>
            </w:r>
            <w:r>
              <w:t>:</w:t>
            </w:r>
          </w:p>
          <w:p w14:paraId="7CD084A7" w14:textId="77777777" w:rsidR="00145952" w:rsidRPr="00926591" w:rsidRDefault="0085079E" w:rsidP="0014595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887205A" w14:textId="77777777" w:rsidR="00145952" w:rsidRDefault="0085079E" w:rsidP="00145952">
      <w:pPr>
        <w:pStyle w:val="Heading2"/>
      </w:pPr>
      <w:bookmarkStart w:id="174" w:name="_Ref428537349"/>
      <w:bookmarkStart w:id="175" w:name="_Toc427275785"/>
      <w:r>
        <w:t>Terminology</w:t>
      </w:r>
      <w:bookmarkEnd w:id="174"/>
      <w:bookmarkEnd w:id="175"/>
    </w:p>
    <w:p w14:paraId="42F0C7B4" w14:textId="30F89699" w:rsidR="00145952" w:rsidRDefault="0085079E" w:rsidP="0014595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del w:id="176" w:author="Beck, Desiree A." w:date="2015-10-03T22:18:00Z">
        <w:r w:rsidDel="00145952">
          <w:delText xml:space="preserve"> </w:delText>
        </w:r>
        <w:r w:rsidDel="00145952">
          <w:fldChar w:fldCharType="begin"/>
        </w:r>
        <w:r w:rsidDel="00145952">
          <w:delInstrText xml:space="preserve"> REF rfc2119 \h </w:delInstrText>
        </w:r>
        <w:r w:rsidDel="00145952">
          <w:fldChar w:fldCharType="separate"/>
        </w:r>
        <w:r w:rsidR="00481CE5" w:rsidDel="00145952">
          <w:rPr>
            <w:b/>
            <w:bCs/>
          </w:rPr>
          <w:delText>Error! Reference source not found.</w:delText>
        </w:r>
        <w:r w:rsidDel="00145952">
          <w:fldChar w:fldCharType="end"/>
        </w:r>
      </w:del>
      <w:ins w:id="177" w:author="Beck, Desiree A." w:date="2015-10-03T22:18:00Z">
        <w:r w:rsidR="00145952">
          <w:t xml:space="preserve"> </w:t>
        </w:r>
      </w:ins>
      <w:ins w:id="178" w:author="Beck, Desiree A." w:date="2015-10-03T22:19:00Z">
        <w:r w:rsidR="00145952" w:rsidRPr="00145952">
          <w:rPr>
            <w:b/>
            <w:rPrChange w:id="179" w:author="Beck, Desiree A." w:date="2015-10-03T22:19:00Z">
              <w:rPr/>
            </w:rPrChange>
          </w:rPr>
          <w:fldChar w:fldCharType="begin"/>
        </w:r>
        <w:r w:rsidR="00145952" w:rsidRPr="00145952">
          <w:rPr>
            <w:b/>
            <w:rPrChange w:id="180" w:author="Beck, Desiree A." w:date="2015-10-03T22:19:00Z">
              <w:rPr/>
            </w:rPrChange>
          </w:rPr>
          <w:instrText xml:space="preserve"> HYPERLINK  \l "rfc2119" </w:instrText>
        </w:r>
        <w:r w:rsidR="00145952" w:rsidRPr="00145952">
          <w:rPr>
            <w:b/>
            <w:rPrChange w:id="181" w:author="Beck, Desiree A." w:date="2015-10-03T22:19:00Z">
              <w:rPr/>
            </w:rPrChange>
          </w:rPr>
          <w:fldChar w:fldCharType="separate"/>
        </w:r>
        <w:r w:rsidR="00145952" w:rsidRPr="00145952">
          <w:rPr>
            <w:rStyle w:val="Hyperlink"/>
            <w:b/>
            <w:rPrChange w:id="182" w:author="Beck, Desiree A." w:date="2015-10-03T22:19:00Z">
              <w:rPr>
                <w:rStyle w:val="Hyperlink"/>
              </w:rPr>
            </w:rPrChange>
          </w:rPr>
          <w:t>[RFC2119]</w:t>
        </w:r>
        <w:r w:rsidR="00145952" w:rsidRPr="00145952">
          <w:rPr>
            <w:b/>
            <w:rPrChange w:id="183" w:author="Beck, Desiree A." w:date="2015-10-03T22:19:00Z">
              <w:rPr/>
            </w:rPrChange>
          </w:rPr>
          <w:fldChar w:fldCharType="end"/>
        </w:r>
      </w:ins>
      <w:r>
        <w:t>.</w:t>
      </w:r>
    </w:p>
    <w:p w14:paraId="2A2A2846" w14:textId="77777777" w:rsidR="00145952" w:rsidRDefault="0085079E" w:rsidP="00145952">
      <w:pPr>
        <w:pStyle w:val="Heading2"/>
      </w:pPr>
      <w:bookmarkStart w:id="184" w:name="_Ref7502892"/>
      <w:bookmarkStart w:id="185" w:name="_Toc12011611"/>
      <w:bookmarkStart w:id="186" w:name="_Toc85472894"/>
      <w:bookmarkStart w:id="187" w:name="_Toc287332008"/>
      <w:bookmarkStart w:id="188" w:name="_Toc427275786"/>
      <w:r>
        <w:lastRenderedPageBreak/>
        <w:t>Normative</w:t>
      </w:r>
      <w:bookmarkEnd w:id="184"/>
      <w:bookmarkEnd w:id="185"/>
      <w:r>
        <w:t xml:space="preserve"> References</w:t>
      </w:r>
      <w:bookmarkEnd w:id="186"/>
      <w:bookmarkEnd w:id="187"/>
      <w:bookmarkEnd w:id="188"/>
    </w:p>
    <w:p w14:paraId="2E57BDC7" w14:textId="77777777" w:rsidR="00145952" w:rsidDel="00145952" w:rsidRDefault="0085079E" w:rsidP="00145952">
      <w:pPr>
        <w:pStyle w:val="Ref"/>
        <w:rPr>
          <w:del w:id="189" w:author="Beck, Desiree A." w:date="2015-10-03T22:19:00Z"/>
        </w:rPr>
      </w:pPr>
      <w:r>
        <w:rPr>
          <w:rStyle w:val="Refterm"/>
        </w:rPr>
        <w:t>[</w:t>
      </w:r>
      <w:bookmarkStart w:id="190" w:name="rfc2119"/>
      <w:r>
        <w:rPr>
          <w:rStyle w:val="Refterm"/>
        </w:rPr>
        <w:t>RFC2119</w:t>
      </w:r>
      <w:bookmarkEnd w:id="19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718458B" w14:textId="65195B7C" w:rsidR="00145952" w:rsidDel="00145952" w:rsidRDefault="0085079E" w:rsidP="00145952">
      <w:pPr>
        <w:pStyle w:val="Heading2"/>
        <w:rPr>
          <w:del w:id="191" w:author="Beck, Desiree A." w:date="2015-10-03T22:19:00Z"/>
        </w:rPr>
      </w:pPr>
      <w:bookmarkStart w:id="192" w:name="_Toc85472895"/>
      <w:bookmarkStart w:id="193" w:name="_Toc287332009"/>
      <w:bookmarkStart w:id="194" w:name="_Toc427275787"/>
      <w:del w:id="195" w:author="Beck, Desiree A." w:date="2015-10-03T22:19:00Z">
        <w:r w:rsidDel="00145952">
          <w:delText>Non-Normative References</w:delText>
        </w:r>
        <w:bookmarkEnd w:id="192"/>
        <w:bookmarkEnd w:id="193"/>
        <w:bookmarkEnd w:id="194"/>
      </w:del>
    </w:p>
    <w:p w14:paraId="7930E5EC" w14:textId="77777777" w:rsidR="00A8391F" w:rsidRDefault="0085079E">
      <w:pPr>
        <w:pStyle w:val="Ref"/>
        <w:pPrChange w:id="196" w:author="Beck, Desiree A." w:date="2015-10-03T22:19:00Z">
          <w:pPr/>
        </w:pPrChange>
      </w:pPr>
      <w:r>
        <w:br w:type="page"/>
      </w:r>
    </w:p>
    <w:p w14:paraId="63F17576" w14:textId="77777777" w:rsidR="00145952" w:rsidRDefault="0085079E" w:rsidP="00145952">
      <w:pPr>
        <w:pStyle w:val="Heading1"/>
      </w:pPr>
      <w:bookmarkStart w:id="197" w:name="_Ref428537380"/>
      <w:r>
        <w:lastRenderedPageBreak/>
        <w:t>Background Information</w:t>
      </w:r>
      <w:bookmarkEnd w:id="197"/>
    </w:p>
    <w:p w14:paraId="41340AE8" w14:textId="5D2C7646" w:rsidR="00145952" w:rsidRDefault="0085079E" w:rsidP="00145952">
      <w:r>
        <w:t>In this section, we provide high level information about the AS Object data model that is necessary to fully understand the specification details given in Section</w:t>
      </w:r>
      <w:del w:id="198" w:author="Beck, Desiree A." w:date="2015-10-03T22:19:00Z">
        <w:r w:rsidDel="00145952">
          <w:delText xml:space="preserve"> </w:delText>
        </w:r>
        <w:r w:rsidDel="00145952">
          <w:fldChar w:fldCharType="begin"/>
        </w:r>
        <w:r w:rsidDel="00145952">
          <w:delInstrText xml:space="preserve"> REF _Ref390076669 \r \h </w:delInstrText>
        </w:r>
        <w:r w:rsidDel="00145952">
          <w:fldChar w:fldCharType="separate"/>
        </w:r>
        <w:r w:rsidR="00481CE5" w:rsidDel="00145952">
          <w:rPr>
            <w:b/>
            <w:bCs/>
          </w:rPr>
          <w:delText>Error! Reference source not found.</w:delText>
        </w:r>
        <w:r w:rsidDel="00145952">
          <w:fldChar w:fldCharType="end"/>
        </w:r>
      </w:del>
      <w:ins w:id="199" w:author="Beck, Desiree A." w:date="2015-10-03T22:19:00Z">
        <w:r w:rsidR="00145952">
          <w:t xml:space="preserve"> </w:t>
        </w:r>
        <w:r w:rsidR="00145952" w:rsidRPr="00145952">
          <w:rPr>
            <w:b/>
            <w:color w:val="0000EE"/>
            <w:rPrChange w:id="200" w:author="Beck, Desiree A." w:date="2015-10-03T22:19:00Z">
              <w:rPr/>
            </w:rPrChange>
          </w:rPr>
          <w:fldChar w:fldCharType="begin"/>
        </w:r>
        <w:r w:rsidR="00145952" w:rsidRPr="00145952">
          <w:rPr>
            <w:b/>
            <w:color w:val="0000EE"/>
            <w:rPrChange w:id="201" w:author="Beck, Desiree A." w:date="2015-10-03T22:19:00Z">
              <w:rPr/>
            </w:rPrChange>
          </w:rPr>
          <w:instrText xml:space="preserve"> REF _Ref431638223 \r \h </w:instrText>
        </w:r>
      </w:ins>
      <w:r w:rsidR="00145952">
        <w:rPr>
          <w:b/>
          <w:color w:val="0000EE"/>
        </w:rPr>
        <w:instrText xml:space="preserve"> \* MERGEFORMAT </w:instrText>
      </w:r>
      <w:r w:rsidR="00145952" w:rsidRPr="00145952">
        <w:rPr>
          <w:b/>
          <w:color w:val="0000EE"/>
          <w:rPrChange w:id="202" w:author="Beck, Desiree A." w:date="2015-10-03T22:19:00Z">
            <w:rPr>
              <w:b/>
              <w:color w:val="0000EE"/>
            </w:rPr>
          </w:rPrChange>
        </w:rPr>
      </w:r>
      <w:r w:rsidR="00145952" w:rsidRPr="00145952">
        <w:rPr>
          <w:b/>
          <w:color w:val="0000EE"/>
          <w:rPrChange w:id="203" w:author="Beck, Desiree A." w:date="2015-10-03T22:19:00Z">
            <w:rPr/>
          </w:rPrChange>
        </w:rPr>
        <w:fldChar w:fldCharType="separate"/>
      </w:r>
      <w:ins w:id="204" w:author="Beck, Desiree A." w:date="2015-10-03T22:19:00Z">
        <w:r w:rsidR="00145952" w:rsidRPr="00145952">
          <w:rPr>
            <w:b/>
            <w:color w:val="0000EE"/>
            <w:rPrChange w:id="205" w:author="Beck, Desiree A." w:date="2015-10-03T22:19:00Z">
              <w:rPr/>
            </w:rPrChange>
          </w:rPr>
          <w:t>3</w:t>
        </w:r>
        <w:r w:rsidR="00145952" w:rsidRPr="00145952">
          <w:rPr>
            <w:b/>
            <w:color w:val="0000EE"/>
            <w:rPrChange w:id="206" w:author="Beck, Desiree A." w:date="2015-10-03T22:19:00Z">
              <w:rPr/>
            </w:rPrChange>
          </w:rPr>
          <w:fldChar w:fldCharType="end"/>
        </w:r>
      </w:ins>
      <w:r>
        <w:t>.</w:t>
      </w:r>
    </w:p>
    <w:p w14:paraId="0493345C" w14:textId="77777777" w:rsidR="00145952" w:rsidRDefault="0085079E" w:rsidP="00145952">
      <w:pPr>
        <w:pStyle w:val="Heading2"/>
        <w:tabs>
          <w:tab w:val="num" w:pos="864"/>
        </w:tabs>
        <w:spacing w:before="360" w:after="60"/>
        <w:ind w:left="720"/>
      </w:pPr>
      <w:bookmarkStart w:id="207" w:name="_Toc426119879"/>
      <w:r>
        <w:t>Cyber Observables</w:t>
      </w:r>
      <w:bookmarkEnd w:id="207"/>
    </w:p>
    <w:p w14:paraId="1E4C6B3D" w14:textId="77777777" w:rsidR="00145952" w:rsidRDefault="0085079E" w:rsidP="0014595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4BAD760" w14:textId="77777777" w:rsidR="00145952" w:rsidRDefault="0085079E" w:rsidP="0014595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EE5845F" w14:textId="77777777" w:rsidR="00145952" w:rsidRDefault="0085079E" w:rsidP="00145952">
      <w:pPr>
        <w:pStyle w:val="Heading2"/>
        <w:tabs>
          <w:tab w:val="num" w:pos="864"/>
        </w:tabs>
        <w:spacing w:before="360" w:after="60"/>
        <w:ind w:left="720"/>
      </w:pPr>
      <w:bookmarkStart w:id="208" w:name="_Toc287332011"/>
      <w:bookmarkStart w:id="209" w:name="_Toc409437263"/>
      <w:r>
        <w:t>Objects</w:t>
      </w:r>
    </w:p>
    <w:p w14:paraId="06140C27" w14:textId="77777777" w:rsidR="00145952" w:rsidRDefault="0085079E" w:rsidP="0014595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A22ED43" w14:textId="77777777" w:rsidR="00A8391F" w:rsidRDefault="00A8391F">
      <w:pPr>
        <w:sectPr w:rsidR="00A8391F">
          <w:footerReference w:type="default" r:id="rId36"/>
          <w:pgSz w:w="12240" w:h="15840"/>
          <w:pgMar w:top="1440" w:right="1440" w:bottom="1440" w:left="1440" w:header="720" w:footer="720" w:gutter="0"/>
          <w:cols w:space="720"/>
        </w:sectPr>
      </w:pPr>
    </w:p>
    <w:p w14:paraId="38F50CEA" w14:textId="77777777" w:rsidR="00A8391F" w:rsidRDefault="0085079E">
      <w:pPr>
        <w:pStyle w:val="Heading1"/>
      </w:pPr>
      <w:bookmarkStart w:id="214" w:name="_Ref431638223"/>
      <w:r>
        <w:lastRenderedPageBreak/>
        <w:t>Data Model</w:t>
      </w:r>
      <w:bookmarkEnd w:id="214"/>
    </w:p>
    <w:p w14:paraId="2BFD443A" w14:textId="77777777" w:rsidR="00A8391F" w:rsidRDefault="0085079E">
      <w:pPr>
        <w:pStyle w:val="Heading2"/>
      </w:pPr>
      <w:r>
        <w:t>ASObjectType Class</w:t>
      </w:r>
    </w:p>
    <w:p w14:paraId="2E2F2908" w14:textId="77777777" w:rsidR="00A8391F" w:rsidRDefault="0085079E">
      <w:pPr>
        <w:pStyle w:val="basicparagraph"/>
        <w:contextualSpacing w:val="0"/>
      </w:pPr>
      <w:r>
        <w:t>The ASObjectType class is intended to characterize an autonomous system (AS).</w:t>
      </w:r>
    </w:p>
    <w:p w14:paraId="6245E814" w14:textId="51BC3157" w:rsidR="00A8391F" w:rsidRDefault="0085079E">
      <w:pPr>
        <w:pStyle w:val="basicparagraph"/>
        <w:contextualSpacing w:val="0"/>
      </w:pPr>
      <w:r>
        <w:t xml:space="preserve">The property table of the </w:t>
      </w:r>
      <w:r>
        <w:rPr>
          <w:rFonts w:ascii="Courier New" w:eastAsia="Courier New" w:hAnsi="Courier New" w:cs="Courier New"/>
        </w:rPr>
        <w:t>ASObjectType</w:t>
      </w:r>
      <w:r>
        <w:t xml:space="preserve"> class is given in </w:t>
      </w:r>
      <w:del w:id="215" w:author="Beck, Desiree A." w:date="2015-10-03T22:20:00Z">
        <w:r w:rsidRPr="00145952" w:rsidDel="00145952">
          <w:rPr>
            <w:b/>
            <w:color w:val="0000EE"/>
            <w:rPrChange w:id="216" w:author="Beck, Desiree A." w:date="2015-10-03T22:20:00Z">
              <w:rPr/>
            </w:rPrChange>
          </w:rPr>
          <w:delText>???</w:delText>
        </w:r>
      </w:del>
      <w:ins w:id="217" w:author="Beck, Desiree A." w:date="2015-10-03T22:20:00Z">
        <w:r w:rsidR="00145952" w:rsidRPr="00145952">
          <w:rPr>
            <w:b/>
            <w:color w:val="0000EE"/>
            <w:rPrChange w:id="218" w:author="Beck, Desiree A." w:date="2015-10-03T22:20:00Z">
              <w:rPr/>
            </w:rPrChange>
          </w:rPr>
          <w:fldChar w:fldCharType="begin"/>
        </w:r>
        <w:r w:rsidR="00145952" w:rsidRPr="00145952">
          <w:rPr>
            <w:b/>
            <w:color w:val="0000EE"/>
            <w:rPrChange w:id="219" w:author="Beck, Desiree A." w:date="2015-10-03T22:20:00Z">
              <w:rPr/>
            </w:rPrChange>
          </w:rPr>
          <w:instrText xml:space="preserve"> REF _Ref431674159 \h </w:instrText>
        </w:r>
      </w:ins>
      <w:r w:rsidR="00145952">
        <w:rPr>
          <w:b/>
          <w:color w:val="0000EE"/>
        </w:rPr>
        <w:instrText xml:space="preserve"> \* MERGEFORMAT </w:instrText>
      </w:r>
      <w:r w:rsidR="00145952" w:rsidRPr="00145952">
        <w:rPr>
          <w:b/>
          <w:color w:val="0000EE"/>
          <w:rPrChange w:id="220" w:author="Beck, Desiree A." w:date="2015-10-03T22:20:00Z">
            <w:rPr>
              <w:b/>
              <w:color w:val="0000EE"/>
            </w:rPr>
          </w:rPrChange>
        </w:rPr>
      </w:r>
      <w:r w:rsidR="00145952" w:rsidRPr="00145952">
        <w:rPr>
          <w:b/>
          <w:color w:val="0000EE"/>
          <w:rPrChange w:id="221" w:author="Beck, Desiree A." w:date="2015-10-03T22:20:00Z">
            <w:rPr/>
          </w:rPrChange>
        </w:rPr>
        <w:fldChar w:fldCharType="separate"/>
      </w:r>
      <w:ins w:id="222" w:author="Beck, Desiree A." w:date="2015-10-03T22:20:00Z">
        <w:r w:rsidR="00145952" w:rsidRPr="00145952">
          <w:rPr>
            <w:b/>
            <w:color w:val="0000EE"/>
            <w:rPrChange w:id="223" w:author="Beck, Desiree A." w:date="2015-10-03T22:20:00Z">
              <w:rPr/>
            </w:rPrChange>
          </w:rPr>
          <w:t xml:space="preserve">Table </w:t>
        </w:r>
        <w:r w:rsidR="00145952" w:rsidRPr="00145952">
          <w:rPr>
            <w:b/>
            <w:noProof/>
            <w:color w:val="0000EE"/>
            <w:rPrChange w:id="224" w:author="Beck, Desiree A." w:date="2015-10-03T22:20:00Z">
              <w:rPr>
                <w:noProof/>
              </w:rPr>
            </w:rPrChange>
          </w:rPr>
          <w:t>3</w:t>
        </w:r>
        <w:r w:rsidR="00145952" w:rsidRPr="00145952">
          <w:rPr>
            <w:b/>
            <w:color w:val="0000EE"/>
            <w:rPrChange w:id="225" w:author="Beck, Desiree A." w:date="2015-10-03T22:20:00Z">
              <w:rPr/>
            </w:rPrChange>
          </w:rPr>
          <w:noBreakHyphen/>
        </w:r>
        <w:r w:rsidR="00145952" w:rsidRPr="00145952">
          <w:rPr>
            <w:b/>
            <w:noProof/>
            <w:color w:val="0000EE"/>
            <w:rPrChange w:id="226" w:author="Beck, Desiree A." w:date="2015-10-03T22:20:00Z">
              <w:rPr>
                <w:noProof/>
              </w:rPr>
            </w:rPrChange>
          </w:rPr>
          <w:t>1</w:t>
        </w:r>
        <w:r w:rsidR="00145952" w:rsidRPr="00145952">
          <w:rPr>
            <w:b/>
            <w:color w:val="0000EE"/>
            <w:rPrChange w:id="227" w:author="Beck, Desiree A." w:date="2015-10-03T22:20:00Z">
              <w:rPr/>
            </w:rPrChange>
          </w:rPr>
          <w:fldChar w:fldCharType="end"/>
        </w:r>
      </w:ins>
      <w:r>
        <w:t>.</w:t>
      </w:r>
    </w:p>
    <w:p w14:paraId="2EE52EBE" w14:textId="3BBDB038" w:rsidR="00A8391F" w:rsidRDefault="0085079E">
      <w:pPr>
        <w:pStyle w:val="tablecaption"/>
        <w:jc w:val="center"/>
      </w:pPr>
      <w:bookmarkStart w:id="228" w:name="_Ref431674159"/>
      <w:r>
        <w:t xml:space="preserve">Table </w:t>
      </w:r>
      <w:fldSimple w:instr=" STYLEREF 1 \s ">
        <w:r w:rsidR="00481CE5">
          <w:rPr>
            <w:noProof/>
          </w:rPr>
          <w:t>3</w:t>
        </w:r>
      </w:fldSimple>
      <w:r>
        <w:noBreakHyphen/>
      </w:r>
      <w:fldSimple w:instr=" SEQ Table \* ARABIC \s 1 ">
        <w:r w:rsidR="00481CE5">
          <w:rPr>
            <w:noProof/>
          </w:rPr>
          <w:t>1</w:t>
        </w:r>
      </w:fldSimple>
      <w:bookmarkEnd w:id="228"/>
      <w:ins w:id="229" w:author="Beck, Desiree A." w:date="2015-10-03T22:20:00Z">
        <w:r w:rsidR="00145952">
          <w:t xml:space="preserve">. </w:t>
        </w:r>
      </w:ins>
      <w:r>
        <w:t xml:space="preserve">Properties of the </w:t>
      </w:r>
      <w:r>
        <w:rPr>
          <w:rFonts w:ascii="Courier New" w:eastAsia="Courier New" w:hAnsi="Courier New" w:cs="Courier New"/>
        </w:rPr>
        <w:t>ASObjectType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Change w:id="230" w:author="Beck, Desiree A." w:date="2015-10-03T22:21:00Z">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PrChange>
      </w:tblPr>
      <w:tblGrid>
        <w:gridCol w:w="2880"/>
        <w:gridCol w:w="4590"/>
        <w:gridCol w:w="1260"/>
        <w:gridCol w:w="4230"/>
        <w:tblGridChange w:id="231">
          <w:tblGrid>
            <w:gridCol w:w="3853"/>
            <w:gridCol w:w="3853"/>
            <w:gridCol w:w="1400"/>
            <w:gridCol w:w="3854"/>
          </w:tblGrid>
        </w:tblGridChange>
      </w:tblGrid>
      <w:tr w:rsidR="00A8391F" w14:paraId="5FDEBFB6" w14:textId="77777777" w:rsidTr="00145952">
        <w:trPr>
          <w:jc w:val="center"/>
          <w:trPrChange w:id="232" w:author="Beck, Desiree A." w:date="2015-10-03T22:21:00Z">
            <w:trPr>
              <w:jc w:val="center"/>
            </w:trPr>
          </w:trPrChange>
        </w:trPr>
        <w:tc>
          <w:tcPr>
            <w:tcW w:w="2880" w:type="dxa"/>
            <w:shd w:val="clear" w:color="auto" w:fill="BFBFBF"/>
            <w:tcMar>
              <w:top w:w="100" w:type="dxa"/>
              <w:left w:w="100" w:type="dxa"/>
              <w:bottom w:w="100" w:type="dxa"/>
              <w:right w:w="100" w:type="dxa"/>
            </w:tcMar>
            <w:tcPrChange w:id="233" w:author="Beck, Desiree A." w:date="2015-10-03T22:21:00Z">
              <w:tcPr>
                <w:tcW w:w="3853" w:type="dxa"/>
                <w:shd w:val="clear" w:color="auto" w:fill="BFBFBF"/>
                <w:tcMar>
                  <w:top w:w="100" w:type="dxa"/>
                  <w:left w:w="100" w:type="dxa"/>
                  <w:bottom w:w="100" w:type="dxa"/>
                  <w:right w:w="100" w:type="dxa"/>
                </w:tcMar>
              </w:tcPr>
            </w:tcPrChange>
          </w:tcPr>
          <w:p w14:paraId="293F02F2" w14:textId="77777777" w:rsidR="00A8391F" w:rsidRDefault="0085079E">
            <w:pPr>
              <w:rPr>
                <w:b/>
                <w:color w:val="000000"/>
              </w:rPr>
            </w:pPr>
            <w:r>
              <w:rPr>
                <w:b/>
                <w:color w:val="000000"/>
              </w:rPr>
              <w:t>Name</w:t>
            </w:r>
          </w:p>
        </w:tc>
        <w:tc>
          <w:tcPr>
            <w:tcW w:w="4590" w:type="dxa"/>
            <w:shd w:val="clear" w:color="auto" w:fill="BFBFBF"/>
            <w:tcMar>
              <w:top w:w="100" w:type="dxa"/>
              <w:left w:w="100" w:type="dxa"/>
              <w:bottom w:w="100" w:type="dxa"/>
              <w:right w:w="100" w:type="dxa"/>
            </w:tcMar>
            <w:tcPrChange w:id="234" w:author="Beck, Desiree A." w:date="2015-10-03T22:21:00Z">
              <w:tcPr>
                <w:tcW w:w="3853" w:type="dxa"/>
                <w:shd w:val="clear" w:color="auto" w:fill="BFBFBF"/>
                <w:tcMar>
                  <w:top w:w="100" w:type="dxa"/>
                  <w:left w:w="100" w:type="dxa"/>
                  <w:bottom w:w="100" w:type="dxa"/>
                  <w:right w:w="100" w:type="dxa"/>
                </w:tcMar>
              </w:tcPr>
            </w:tcPrChange>
          </w:tcPr>
          <w:p w14:paraId="7160C22C" w14:textId="77777777" w:rsidR="00A8391F" w:rsidRDefault="0085079E">
            <w:pPr>
              <w:rPr>
                <w:b/>
                <w:color w:val="000000"/>
              </w:rPr>
            </w:pPr>
            <w:r>
              <w:rPr>
                <w:b/>
                <w:color w:val="000000"/>
              </w:rPr>
              <w:t>Type</w:t>
            </w:r>
          </w:p>
        </w:tc>
        <w:tc>
          <w:tcPr>
            <w:tcW w:w="1260" w:type="dxa"/>
            <w:shd w:val="clear" w:color="auto" w:fill="BFBFBF"/>
            <w:tcMar>
              <w:top w:w="100" w:type="dxa"/>
              <w:left w:w="100" w:type="dxa"/>
              <w:bottom w:w="100" w:type="dxa"/>
              <w:right w:w="100" w:type="dxa"/>
            </w:tcMar>
            <w:tcPrChange w:id="235" w:author="Beck, Desiree A." w:date="2015-10-03T22:21:00Z">
              <w:tcPr>
                <w:tcW w:w="1400" w:type="dxa"/>
                <w:shd w:val="clear" w:color="auto" w:fill="BFBFBF"/>
                <w:tcMar>
                  <w:top w:w="100" w:type="dxa"/>
                  <w:left w:w="100" w:type="dxa"/>
                  <w:bottom w:w="100" w:type="dxa"/>
                  <w:right w:w="100" w:type="dxa"/>
                </w:tcMar>
              </w:tcPr>
            </w:tcPrChange>
          </w:tcPr>
          <w:p w14:paraId="2805FE08" w14:textId="77777777" w:rsidR="00A8391F" w:rsidRDefault="0085079E">
            <w:pPr>
              <w:jc w:val="center"/>
              <w:rPr>
                <w:b/>
                <w:color w:val="000000"/>
              </w:rPr>
            </w:pPr>
            <w:r>
              <w:rPr>
                <w:b/>
                <w:color w:val="000000"/>
              </w:rPr>
              <w:t>Multiplicity</w:t>
            </w:r>
          </w:p>
        </w:tc>
        <w:tc>
          <w:tcPr>
            <w:tcW w:w="4230" w:type="dxa"/>
            <w:shd w:val="clear" w:color="auto" w:fill="BFBFBF"/>
            <w:tcMar>
              <w:top w:w="100" w:type="dxa"/>
              <w:left w:w="100" w:type="dxa"/>
              <w:bottom w:w="100" w:type="dxa"/>
              <w:right w:w="100" w:type="dxa"/>
            </w:tcMar>
            <w:tcPrChange w:id="236" w:author="Beck, Desiree A." w:date="2015-10-03T22:21:00Z">
              <w:tcPr>
                <w:tcW w:w="3854" w:type="dxa"/>
                <w:shd w:val="clear" w:color="auto" w:fill="BFBFBF"/>
                <w:tcMar>
                  <w:top w:w="100" w:type="dxa"/>
                  <w:left w:w="100" w:type="dxa"/>
                  <w:bottom w:w="100" w:type="dxa"/>
                  <w:right w:w="100" w:type="dxa"/>
                </w:tcMar>
              </w:tcPr>
            </w:tcPrChange>
          </w:tcPr>
          <w:p w14:paraId="08EF500D" w14:textId="77777777" w:rsidR="00A8391F" w:rsidRDefault="0085079E">
            <w:pPr>
              <w:rPr>
                <w:b/>
                <w:color w:val="000000"/>
              </w:rPr>
            </w:pPr>
            <w:r>
              <w:rPr>
                <w:b/>
                <w:color w:val="000000"/>
              </w:rPr>
              <w:t>Description</w:t>
            </w:r>
          </w:p>
        </w:tc>
      </w:tr>
      <w:tr w:rsidR="00A8391F" w14:paraId="60BD4756" w14:textId="77777777" w:rsidTr="00145952">
        <w:trPr>
          <w:jc w:val="center"/>
          <w:trPrChange w:id="237" w:author="Beck, Desiree A." w:date="2015-10-03T22:21:00Z">
            <w:trPr>
              <w:jc w:val="center"/>
            </w:trPr>
          </w:trPrChange>
        </w:trPr>
        <w:tc>
          <w:tcPr>
            <w:tcW w:w="2880" w:type="dxa"/>
            <w:shd w:val="clear" w:color="auto" w:fill="FFFFFF"/>
            <w:tcMar>
              <w:top w:w="100" w:type="dxa"/>
              <w:left w:w="100" w:type="dxa"/>
              <w:bottom w:w="100" w:type="dxa"/>
              <w:right w:w="100" w:type="dxa"/>
            </w:tcMar>
            <w:vAlign w:val="center"/>
            <w:tcPrChange w:id="238" w:author="Beck, Desiree A." w:date="2015-10-03T22:21:00Z">
              <w:tcPr>
                <w:tcW w:w="3853" w:type="dxa"/>
                <w:shd w:val="clear" w:color="auto" w:fill="FFFFFF"/>
                <w:tcMar>
                  <w:top w:w="100" w:type="dxa"/>
                  <w:left w:w="100" w:type="dxa"/>
                  <w:bottom w:w="100" w:type="dxa"/>
                  <w:right w:w="100" w:type="dxa"/>
                </w:tcMar>
                <w:vAlign w:val="center"/>
              </w:tcPr>
            </w:tcPrChange>
          </w:tcPr>
          <w:p w14:paraId="7F6DA3C5" w14:textId="77777777" w:rsidR="00A8391F" w:rsidRDefault="0085079E">
            <w:r>
              <w:rPr>
                <w:b/>
              </w:rPr>
              <w:t>Number</w:t>
            </w:r>
          </w:p>
        </w:tc>
        <w:tc>
          <w:tcPr>
            <w:tcW w:w="4590" w:type="dxa"/>
            <w:shd w:val="clear" w:color="auto" w:fill="FFFFFF"/>
            <w:tcMar>
              <w:top w:w="100" w:type="dxa"/>
              <w:left w:w="100" w:type="dxa"/>
              <w:bottom w:w="100" w:type="dxa"/>
              <w:right w:w="100" w:type="dxa"/>
            </w:tcMar>
            <w:vAlign w:val="center"/>
            <w:tcPrChange w:id="239" w:author="Beck, Desiree A." w:date="2015-10-03T22:21:00Z">
              <w:tcPr>
                <w:tcW w:w="3853" w:type="dxa"/>
                <w:shd w:val="clear" w:color="auto" w:fill="FFFFFF"/>
                <w:tcMar>
                  <w:top w:w="100" w:type="dxa"/>
                  <w:left w:w="100" w:type="dxa"/>
                  <w:bottom w:w="100" w:type="dxa"/>
                  <w:right w:w="100" w:type="dxa"/>
                </w:tcMar>
                <w:vAlign w:val="center"/>
              </w:tcPr>
            </w:tcPrChange>
          </w:tcPr>
          <w:p w14:paraId="73949227" w14:textId="77777777" w:rsidR="00145952" w:rsidRDefault="0085079E">
            <w:pPr>
              <w:rPr>
                <w:ins w:id="240" w:author="Beck, Desiree A." w:date="2015-10-03T22:21:00Z"/>
                <w:rFonts w:ascii="Courier New" w:eastAsia="Courier New" w:hAnsi="Courier New" w:cs="Courier New"/>
              </w:rPr>
            </w:pPr>
            <w:r>
              <w:rPr>
                <w:rFonts w:ascii="Courier New" w:eastAsia="Courier New" w:hAnsi="Courier New" w:cs="Courier New"/>
              </w:rPr>
              <w:t>cyboxCommon:</w:t>
            </w:r>
          </w:p>
          <w:p w14:paraId="2C30CA08" w14:textId="25B7C6A6" w:rsidR="00A8391F" w:rsidRDefault="0085079E">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Change w:id="241" w:author="Beck, Desiree A." w:date="2015-10-03T22:21:00Z">
              <w:tcPr>
                <w:tcW w:w="1400" w:type="dxa"/>
                <w:shd w:val="clear" w:color="auto" w:fill="FFFFFF"/>
                <w:tcMar>
                  <w:top w:w="100" w:type="dxa"/>
                  <w:left w:w="100" w:type="dxa"/>
                  <w:bottom w:w="100" w:type="dxa"/>
                  <w:right w:w="100" w:type="dxa"/>
                </w:tcMar>
                <w:vAlign w:val="center"/>
              </w:tcPr>
            </w:tcPrChange>
          </w:tcPr>
          <w:p w14:paraId="66C36C58" w14:textId="77777777" w:rsidR="00A8391F" w:rsidRDefault="0085079E">
            <w:pPr>
              <w:jc w:val="center"/>
            </w:pPr>
            <w:r>
              <w:t>0..1</w:t>
            </w:r>
          </w:p>
        </w:tc>
        <w:tc>
          <w:tcPr>
            <w:tcW w:w="4230" w:type="dxa"/>
            <w:shd w:val="clear" w:color="auto" w:fill="FFFFFF"/>
            <w:tcMar>
              <w:top w:w="100" w:type="dxa"/>
              <w:left w:w="100" w:type="dxa"/>
              <w:bottom w:w="100" w:type="dxa"/>
              <w:right w:w="100" w:type="dxa"/>
            </w:tcMar>
            <w:tcPrChange w:id="242" w:author="Beck, Desiree A." w:date="2015-10-03T22:21:00Z">
              <w:tcPr>
                <w:tcW w:w="3854" w:type="dxa"/>
                <w:shd w:val="clear" w:color="auto" w:fill="FFFFFF"/>
                <w:tcMar>
                  <w:top w:w="100" w:type="dxa"/>
                  <w:left w:w="100" w:type="dxa"/>
                  <w:bottom w:w="100" w:type="dxa"/>
                  <w:right w:w="100" w:type="dxa"/>
                </w:tcMar>
              </w:tcPr>
            </w:tcPrChange>
          </w:tcPr>
          <w:p w14:paraId="72206B32" w14:textId="77777777" w:rsidR="00A8391F" w:rsidRDefault="0085079E">
            <w:r>
              <w:t xml:space="preserve">The </w:t>
            </w:r>
            <w:r w:rsidRPr="00145952">
              <w:rPr>
                <w:rFonts w:ascii="Courier New" w:hAnsi="Courier New" w:cs="Courier New"/>
                <w:rPrChange w:id="243" w:author="Beck, Desiree A." w:date="2015-10-03T22:21:00Z">
                  <w:rPr/>
                </w:rPrChange>
              </w:rPr>
              <w:t>Number</w:t>
            </w:r>
            <w:r>
              <w:t xml:space="preserve"> property specifies the number assigned to the autonomous system (AS). Such assignments are typically performed by a regional internet registry (RIR).</w:t>
            </w:r>
          </w:p>
        </w:tc>
      </w:tr>
      <w:tr w:rsidR="00A8391F" w14:paraId="32534DC6" w14:textId="77777777" w:rsidTr="00145952">
        <w:trPr>
          <w:jc w:val="center"/>
          <w:trPrChange w:id="244" w:author="Beck, Desiree A." w:date="2015-10-03T22:21:00Z">
            <w:trPr>
              <w:jc w:val="center"/>
            </w:trPr>
          </w:trPrChange>
        </w:trPr>
        <w:tc>
          <w:tcPr>
            <w:tcW w:w="2880" w:type="dxa"/>
            <w:shd w:val="clear" w:color="auto" w:fill="FFFFFF"/>
            <w:tcMar>
              <w:top w:w="100" w:type="dxa"/>
              <w:left w:w="100" w:type="dxa"/>
              <w:bottom w:w="100" w:type="dxa"/>
              <w:right w:w="100" w:type="dxa"/>
            </w:tcMar>
            <w:vAlign w:val="center"/>
            <w:tcPrChange w:id="245" w:author="Beck, Desiree A." w:date="2015-10-03T22:21:00Z">
              <w:tcPr>
                <w:tcW w:w="3853" w:type="dxa"/>
                <w:shd w:val="clear" w:color="auto" w:fill="FFFFFF"/>
                <w:tcMar>
                  <w:top w:w="100" w:type="dxa"/>
                  <w:left w:w="100" w:type="dxa"/>
                  <w:bottom w:w="100" w:type="dxa"/>
                  <w:right w:w="100" w:type="dxa"/>
                </w:tcMar>
                <w:vAlign w:val="center"/>
              </w:tcPr>
            </w:tcPrChange>
          </w:tcPr>
          <w:p w14:paraId="586696EA" w14:textId="77777777" w:rsidR="00A8391F" w:rsidRDefault="0085079E">
            <w:r>
              <w:rPr>
                <w:b/>
              </w:rPr>
              <w:t>Name</w:t>
            </w:r>
          </w:p>
        </w:tc>
        <w:tc>
          <w:tcPr>
            <w:tcW w:w="4590" w:type="dxa"/>
            <w:shd w:val="clear" w:color="auto" w:fill="FFFFFF"/>
            <w:tcMar>
              <w:top w:w="100" w:type="dxa"/>
              <w:left w:w="100" w:type="dxa"/>
              <w:bottom w:w="100" w:type="dxa"/>
              <w:right w:w="100" w:type="dxa"/>
            </w:tcMar>
            <w:vAlign w:val="center"/>
            <w:tcPrChange w:id="246" w:author="Beck, Desiree A." w:date="2015-10-03T22:21:00Z">
              <w:tcPr>
                <w:tcW w:w="3853" w:type="dxa"/>
                <w:shd w:val="clear" w:color="auto" w:fill="FFFFFF"/>
                <w:tcMar>
                  <w:top w:w="100" w:type="dxa"/>
                  <w:left w:w="100" w:type="dxa"/>
                  <w:bottom w:w="100" w:type="dxa"/>
                  <w:right w:w="100" w:type="dxa"/>
                </w:tcMar>
                <w:vAlign w:val="center"/>
              </w:tcPr>
            </w:tcPrChange>
          </w:tcPr>
          <w:p w14:paraId="164C981D" w14:textId="77777777" w:rsidR="00145952" w:rsidRDefault="0085079E">
            <w:pPr>
              <w:rPr>
                <w:ins w:id="247" w:author="Beck, Desiree A." w:date="2015-10-03T22:21:00Z"/>
                <w:rFonts w:ascii="Courier New" w:eastAsia="Courier New" w:hAnsi="Courier New" w:cs="Courier New"/>
              </w:rPr>
            </w:pPr>
            <w:r>
              <w:rPr>
                <w:rFonts w:ascii="Courier New" w:eastAsia="Courier New" w:hAnsi="Courier New" w:cs="Courier New"/>
              </w:rPr>
              <w:t>cyboxCommon:</w:t>
            </w:r>
          </w:p>
          <w:p w14:paraId="72B885B1" w14:textId="137440CB" w:rsidR="00A8391F" w:rsidRDefault="0085079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Change w:id="248" w:author="Beck, Desiree A." w:date="2015-10-03T22:21:00Z">
              <w:tcPr>
                <w:tcW w:w="1400" w:type="dxa"/>
                <w:shd w:val="clear" w:color="auto" w:fill="FFFFFF"/>
                <w:tcMar>
                  <w:top w:w="100" w:type="dxa"/>
                  <w:left w:w="100" w:type="dxa"/>
                  <w:bottom w:w="100" w:type="dxa"/>
                  <w:right w:w="100" w:type="dxa"/>
                </w:tcMar>
                <w:vAlign w:val="center"/>
              </w:tcPr>
            </w:tcPrChange>
          </w:tcPr>
          <w:p w14:paraId="2BEDCCB7" w14:textId="77777777" w:rsidR="00A8391F" w:rsidRDefault="0085079E">
            <w:pPr>
              <w:jc w:val="center"/>
            </w:pPr>
            <w:r>
              <w:t>0..1</w:t>
            </w:r>
          </w:p>
        </w:tc>
        <w:tc>
          <w:tcPr>
            <w:tcW w:w="4230" w:type="dxa"/>
            <w:shd w:val="clear" w:color="auto" w:fill="FFFFFF"/>
            <w:tcMar>
              <w:top w:w="100" w:type="dxa"/>
              <w:left w:w="100" w:type="dxa"/>
              <w:bottom w:w="100" w:type="dxa"/>
              <w:right w:w="100" w:type="dxa"/>
            </w:tcMar>
            <w:tcPrChange w:id="249" w:author="Beck, Desiree A." w:date="2015-10-03T22:21:00Z">
              <w:tcPr>
                <w:tcW w:w="3854" w:type="dxa"/>
                <w:shd w:val="clear" w:color="auto" w:fill="FFFFFF"/>
                <w:tcMar>
                  <w:top w:w="100" w:type="dxa"/>
                  <w:left w:w="100" w:type="dxa"/>
                  <w:bottom w:w="100" w:type="dxa"/>
                  <w:right w:w="100" w:type="dxa"/>
                </w:tcMar>
              </w:tcPr>
            </w:tcPrChange>
          </w:tcPr>
          <w:p w14:paraId="5CD3543B" w14:textId="77777777" w:rsidR="00A8391F" w:rsidRDefault="0085079E">
            <w:r>
              <w:t xml:space="preserve">The </w:t>
            </w:r>
            <w:r w:rsidRPr="00145952">
              <w:rPr>
                <w:rFonts w:ascii="Courier New" w:hAnsi="Courier New" w:cs="Courier New"/>
                <w:rPrChange w:id="250" w:author="Beck, Desiree A." w:date="2015-10-03T22:21:00Z">
                  <w:rPr/>
                </w:rPrChange>
              </w:rPr>
              <w:t>Name</w:t>
            </w:r>
            <w:r>
              <w:t xml:space="preserve"> property specifies the name of the autonomous system (AS).</w:t>
            </w:r>
          </w:p>
        </w:tc>
      </w:tr>
      <w:tr w:rsidR="00A8391F" w14:paraId="05B72538" w14:textId="77777777" w:rsidTr="00145952">
        <w:trPr>
          <w:jc w:val="center"/>
          <w:trPrChange w:id="251" w:author="Beck, Desiree A." w:date="2015-10-03T22:21:00Z">
            <w:trPr>
              <w:jc w:val="center"/>
            </w:trPr>
          </w:trPrChange>
        </w:trPr>
        <w:tc>
          <w:tcPr>
            <w:tcW w:w="2880" w:type="dxa"/>
            <w:shd w:val="clear" w:color="auto" w:fill="FFFFFF"/>
            <w:tcMar>
              <w:top w:w="100" w:type="dxa"/>
              <w:left w:w="100" w:type="dxa"/>
              <w:bottom w:w="100" w:type="dxa"/>
              <w:right w:w="100" w:type="dxa"/>
            </w:tcMar>
            <w:vAlign w:val="center"/>
            <w:tcPrChange w:id="252" w:author="Beck, Desiree A." w:date="2015-10-03T22:21:00Z">
              <w:tcPr>
                <w:tcW w:w="3853" w:type="dxa"/>
                <w:shd w:val="clear" w:color="auto" w:fill="FFFFFF"/>
                <w:tcMar>
                  <w:top w:w="100" w:type="dxa"/>
                  <w:left w:w="100" w:type="dxa"/>
                  <w:bottom w:w="100" w:type="dxa"/>
                  <w:right w:w="100" w:type="dxa"/>
                </w:tcMar>
                <w:vAlign w:val="center"/>
              </w:tcPr>
            </w:tcPrChange>
          </w:tcPr>
          <w:p w14:paraId="40DB85D0" w14:textId="77777777" w:rsidR="00A8391F" w:rsidRDefault="0085079E">
            <w:r>
              <w:rPr>
                <w:b/>
              </w:rPr>
              <w:t>Handle</w:t>
            </w:r>
          </w:p>
        </w:tc>
        <w:tc>
          <w:tcPr>
            <w:tcW w:w="4590" w:type="dxa"/>
            <w:shd w:val="clear" w:color="auto" w:fill="FFFFFF"/>
            <w:tcMar>
              <w:top w:w="100" w:type="dxa"/>
              <w:left w:w="100" w:type="dxa"/>
              <w:bottom w:w="100" w:type="dxa"/>
              <w:right w:w="100" w:type="dxa"/>
            </w:tcMar>
            <w:vAlign w:val="center"/>
            <w:tcPrChange w:id="253" w:author="Beck, Desiree A." w:date="2015-10-03T22:21:00Z">
              <w:tcPr>
                <w:tcW w:w="3853" w:type="dxa"/>
                <w:shd w:val="clear" w:color="auto" w:fill="FFFFFF"/>
                <w:tcMar>
                  <w:top w:w="100" w:type="dxa"/>
                  <w:left w:w="100" w:type="dxa"/>
                  <w:bottom w:w="100" w:type="dxa"/>
                  <w:right w:w="100" w:type="dxa"/>
                </w:tcMar>
                <w:vAlign w:val="center"/>
              </w:tcPr>
            </w:tcPrChange>
          </w:tcPr>
          <w:p w14:paraId="6DE65E52" w14:textId="77777777" w:rsidR="00145952" w:rsidRDefault="0085079E">
            <w:pPr>
              <w:rPr>
                <w:ins w:id="254" w:author="Beck, Desiree A." w:date="2015-10-03T22:21:00Z"/>
                <w:rFonts w:ascii="Courier New" w:eastAsia="Courier New" w:hAnsi="Courier New" w:cs="Courier New"/>
              </w:rPr>
            </w:pPr>
            <w:r>
              <w:rPr>
                <w:rFonts w:ascii="Courier New" w:eastAsia="Courier New" w:hAnsi="Courier New" w:cs="Courier New"/>
              </w:rPr>
              <w:t>cyboxCommon:</w:t>
            </w:r>
          </w:p>
          <w:p w14:paraId="40A95115" w14:textId="39BD60EE" w:rsidR="00A8391F" w:rsidRDefault="0085079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Change w:id="255" w:author="Beck, Desiree A." w:date="2015-10-03T22:21:00Z">
              <w:tcPr>
                <w:tcW w:w="1400" w:type="dxa"/>
                <w:shd w:val="clear" w:color="auto" w:fill="FFFFFF"/>
                <w:tcMar>
                  <w:top w:w="100" w:type="dxa"/>
                  <w:left w:w="100" w:type="dxa"/>
                  <w:bottom w:w="100" w:type="dxa"/>
                  <w:right w:w="100" w:type="dxa"/>
                </w:tcMar>
                <w:vAlign w:val="center"/>
              </w:tcPr>
            </w:tcPrChange>
          </w:tcPr>
          <w:p w14:paraId="3A986846" w14:textId="77777777" w:rsidR="00A8391F" w:rsidRDefault="0085079E">
            <w:pPr>
              <w:jc w:val="center"/>
            </w:pPr>
            <w:r>
              <w:t>0..1</w:t>
            </w:r>
          </w:p>
        </w:tc>
        <w:tc>
          <w:tcPr>
            <w:tcW w:w="4230" w:type="dxa"/>
            <w:shd w:val="clear" w:color="auto" w:fill="FFFFFF"/>
            <w:tcMar>
              <w:top w:w="100" w:type="dxa"/>
              <w:left w:w="100" w:type="dxa"/>
              <w:bottom w:w="100" w:type="dxa"/>
              <w:right w:w="100" w:type="dxa"/>
            </w:tcMar>
            <w:tcPrChange w:id="256" w:author="Beck, Desiree A." w:date="2015-10-03T22:21:00Z">
              <w:tcPr>
                <w:tcW w:w="3854" w:type="dxa"/>
                <w:shd w:val="clear" w:color="auto" w:fill="FFFFFF"/>
                <w:tcMar>
                  <w:top w:w="100" w:type="dxa"/>
                  <w:left w:w="100" w:type="dxa"/>
                  <w:bottom w:w="100" w:type="dxa"/>
                  <w:right w:w="100" w:type="dxa"/>
                </w:tcMar>
              </w:tcPr>
            </w:tcPrChange>
          </w:tcPr>
          <w:p w14:paraId="03E51083" w14:textId="77777777" w:rsidR="00A8391F" w:rsidRDefault="0085079E">
            <w:r>
              <w:t xml:space="preserve">The </w:t>
            </w:r>
            <w:r w:rsidRPr="00145952">
              <w:rPr>
                <w:rFonts w:ascii="Courier New" w:hAnsi="Courier New" w:cs="Courier New"/>
                <w:rPrChange w:id="257" w:author="Beck, Desiree A." w:date="2015-10-03T22:21:00Z">
                  <w:rPr/>
                </w:rPrChange>
              </w:rPr>
              <w:t>Handle</w:t>
            </w:r>
            <w:r>
              <w:t xml:space="preserve"> property specifies the handle for the autonomous system (AS), which is typically the AS number prepended with the string 'AS'.</w:t>
            </w:r>
          </w:p>
        </w:tc>
      </w:tr>
      <w:tr w:rsidR="00A8391F" w14:paraId="3A7C478E" w14:textId="77777777" w:rsidTr="00145952">
        <w:trPr>
          <w:jc w:val="center"/>
          <w:trPrChange w:id="258" w:author="Beck, Desiree A." w:date="2015-10-03T22:21:00Z">
            <w:trPr>
              <w:jc w:val="center"/>
            </w:trPr>
          </w:trPrChange>
        </w:trPr>
        <w:tc>
          <w:tcPr>
            <w:tcW w:w="2880" w:type="dxa"/>
            <w:shd w:val="clear" w:color="auto" w:fill="FFFFFF"/>
            <w:tcMar>
              <w:top w:w="100" w:type="dxa"/>
              <w:left w:w="100" w:type="dxa"/>
              <w:bottom w:w="100" w:type="dxa"/>
              <w:right w:w="100" w:type="dxa"/>
            </w:tcMar>
            <w:vAlign w:val="center"/>
            <w:tcPrChange w:id="259" w:author="Beck, Desiree A." w:date="2015-10-03T22:21:00Z">
              <w:tcPr>
                <w:tcW w:w="3853" w:type="dxa"/>
                <w:shd w:val="clear" w:color="auto" w:fill="FFFFFF"/>
                <w:tcMar>
                  <w:top w:w="100" w:type="dxa"/>
                  <w:left w:w="100" w:type="dxa"/>
                  <w:bottom w:w="100" w:type="dxa"/>
                  <w:right w:w="100" w:type="dxa"/>
                </w:tcMar>
                <w:vAlign w:val="center"/>
              </w:tcPr>
            </w:tcPrChange>
          </w:tcPr>
          <w:p w14:paraId="5E1B8E96" w14:textId="77777777" w:rsidR="00A8391F" w:rsidRDefault="0085079E">
            <w:r>
              <w:rPr>
                <w:b/>
              </w:rPr>
              <w:t>Regional_Internet_Registry</w:t>
            </w:r>
          </w:p>
        </w:tc>
        <w:tc>
          <w:tcPr>
            <w:tcW w:w="4590" w:type="dxa"/>
            <w:shd w:val="clear" w:color="auto" w:fill="FFFFFF"/>
            <w:tcMar>
              <w:top w:w="100" w:type="dxa"/>
              <w:left w:w="100" w:type="dxa"/>
              <w:bottom w:w="100" w:type="dxa"/>
              <w:right w:w="100" w:type="dxa"/>
            </w:tcMar>
            <w:vAlign w:val="center"/>
            <w:tcPrChange w:id="260" w:author="Beck, Desiree A." w:date="2015-10-03T22:21:00Z">
              <w:tcPr>
                <w:tcW w:w="3853" w:type="dxa"/>
                <w:shd w:val="clear" w:color="auto" w:fill="FFFFFF"/>
                <w:tcMar>
                  <w:top w:w="100" w:type="dxa"/>
                  <w:left w:w="100" w:type="dxa"/>
                  <w:bottom w:w="100" w:type="dxa"/>
                  <w:right w:w="100" w:type="dxa"/>
                </w:tcMar>
                <w:vAlign w:val="center"/>
              </w:tcPr>
            </w:tcPrChange>
          </w:tcPr>
          <w:p w14:paraId="623A0800" w14:textId="77777777" w:rsidR="00A8391F" w:rsidRDefault="0085079E">
            <w:r>
              <w:rPr>
                <w:rFonts w:ascii="Courier New" w:eastAsia="Courier New" w:hAnsi="Courier New" w:cs="Courier New"/>
              </w:rPr>
              <w:t>cyboxCommon:RegionalRegistryType</w:t>
            </w:r>
          </w:p>
        </w:tc>
        <w:tc>
          <w:tcPr>
            <w:tcW w:w="1260" w:type="dxa"/>
            <w:shd w:val="clear" w:color="auto" w:fill="FFFFFF"/>
            <w:tcMar>
              <w:top w:w="100" w:type="dxa"/>
              <w:left w:w="100" w:type="dxa"/>
              <w:bottom w:w="100" w:type="dxa"/>
              <w:right w:w="100" w:type="dxa"/>
            </w:tcMar>
            <w:vAlign w:val="center"/>
            <w:tcPrChange w:id="261" w:author="Beck, Desiree A." w:date="2015-10-03T22:21:00Z">
              <w:tcPr>
                <w:tcW w:w="1400" w:type="dxa"/>
                <w:shd w:val="clear" w:color="auto" w:fill="FFFFFF"/>
                <w:tcMar>
                  <w:top w:w="100" w:type="dxa"/>
                  <w:left w:w="100" w:type="dxa"/>
                  <w:bottom w:w="100" w:type="dxa"/>
                  <w:right w:w="100" w:type="dxa"/>
                </w:tcMar>
                <w:vAlign w:val="center"/>
              </w:tcPr>
            </w:tcPrChange>
          </w:tcPr>
          <w:p w14:paraId="6751DD56" w14:textId="77777777" w:rsidR="00A8391F" w:rsidRDefault="0085079E">
            <w:pPr>
              <w:jc w:val="center"/>
            </w:pPr>
            <w:r>
              <w:t>0..1</w:t>
            </w:r>
          </w:p>
        </w:tc>
        <w:tc>
          <w:tcPr>
            <w:tcW w:w="4230" w:type="dxa"/>
            <w:shd w:val="clear" w:color="auto" w:fill="FFFFFF"/>
            <w:tcMar>
              <w:top w:w="100" w:type="dxa"/>
              <w:left w:w="100" w:type="dxa"/>
              <w:bottom w:w="100" w:type="dxa"/>
              <w:right w:w="100" w:type="dxa"/>
            </w:tcMar>
            <w:tcPrChange w:id="262" w:author="Beck, Desiree A." w:date="2015-10-03T22:21:00Z">
              <w:tcPr>
                <w:tcW w:w="3854" w:type="dxa"/>
                <w:shd w:val="clear" w:color="auto" w:fill="FFFFFF"/>
                <w:tcMar>
                  <w:top w:w="100" w:type="dxa"/>
                  <w:left w:w="100" w:type="dxa"/>
                  <w:bottom w:w="100" w:type="dxa"/>
                  <w:right w:w="100" w:type="dxa"/>
                </w:tcMar>
              </w:tcPr>
            </w:tcPrChange>
          </w:tcPr>
          <w:p w14:paraId="4AA51750" w14:textId="77777777" w:rsidR="00A8391F" w:rsidRDefault="0085079E">
            <w:r>
              <w:t xml:space="preserve">The </w:t>
            </w:r>
            <w:r w:rsidRPr="00145952">
              <w:rPr>
                <w:rFonts w:ascii="Courier New" w:hAnsi="Courier New" w:cs="Courier New"/>
                <w:rPrChange w:id="263" w:author="Beck, Desiree A." w:date="2015-10-03T22:21:00Z">
                  <w:rPr/>
                </w:rPrChange>
              </w:rPr>
              <w:t>Regional_Internet_Registry</w:t>
            </w:r>
            <w:r>
              <w:t xml:space="preserve"> property specifies the name of the regional internet registry (RIR) that assigned the number to the autonomous system (AS).</w:t>
            </w:r>
          </w:p>
        </w:tc>
      </w:tr>
    </w:tbl>
    <w:p w14:paraId="4CD1F737" w14:textId="77777777" w:rsidR="00A8391F" w:rsidRDefault="00A8391F"/>
    <w:p w14:paraId="2E05D0A6" w14:textId="77777777" w:rsidR="00A8391F" w:rsidRDefault="00A8391F">
      <w:pPr>
        <w:sectPr w:rsidR="00A8391F">
          <w:footerReference w:type="default" r:id="rId37"/>
          <w:pgSz w:w="15840" w:h="12240"/>
          <w:pgMar w:top="1440" w:right="1440" w:bottom="1440" w:left="1440" w:header="720" w:footer="720" w:gutter="0"/>
          <w:cols w:space="720"/>
        </w:sectPr>
      </w:pPr>
    </w:p>
    <w:p w14:paraId="302237B6" w14:textId="77777777" w:rsidR="00145952" w:rsidRDefault="0085079E" w:rsidP="00145952">
      <w:pPr>
        <w:pStyle w:val="Heading1"/>
      </w:pPr>
      <w:bookmarkStart w:id="270" w:name="_Ref428537416"/>
      <w:r w:rsidRPr="00FD22AC">
        <w:lastRenderedPageBreak/>
        <w:t>Conformance</w:t>
      </w:r>
      <w:bookmarkEnd w:id="208"/>
      <w:bookmarkEnd w:id="209"/>
      <w:bookmarkEnd w:id="270"/>
    </w:p>
    <w:p w14:paraId="2BC01EEE" w14:textId="77777777" w:rsidR="00145952" w:rsidRDefault="00145952" w:rsidP="00145952"/>
    <w:p w14:paraId="046F53D3" w14:textId="77777777" w:rsidR="00145952" w:rsidRDefault="0085079E" w:rsidP="00145952">
      <w:r>
        <w:t>Implementations have discretion over which parts (components, properties, extensions, controlled vocabularies, etc.) of CybOX they implement (e.g., Observable/Object).</w:t>
      </w:r>
    </w:p>
    <w:p w14:paraId="3DEF8471" w14:textId="77777777" w:rsidR="00145952" w:rsidRDefault="0085079E" w:rsidP="00145952">
      <w:r>
        <w:t xml:space="preserve"> </w:t>
      </w:r>
    </w:p>
    <w:p w14:paraId="28B8C522" w14:textId="77777777" w:rsidR="00145952" w:rsidRDefault="0085079E" w:rsidP="0014595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36F7A46" w14:textId="77777777" w:rsidR="00145952" w:rsidRDefault="0085079E" w:rsidP="00145952">
      <w:r>
        <w:t xml:space="preserve"> </w:t>
      </w:r>
    </w:p>
    <w:p w14:paraId="76B2AFDC" w14:textId="77777777" w:rsidR="00145952" w:rsidRDefault="0085079E" w:rsidP="0014595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011825C" w14:textId="77777777" w:rsidR="00145952" w:rsidRDefault="0085079E" w:rsidP="00145952">
      <w:r>
        <w:t xml:space="preserve"> </w:t>
      </w:r>
    </w:p>
    <w:p w14:paraId="7AC2CB93" w14:textId="77777777" w:rsidR="00145952" w:rsidRPr="00E304F9" w:rsidRDefault="0085079E" w:rsidP="00145952">
      <w:r>
        <w:t>The conformance section of this document is intentionally broad and attempts to reiterate what already exists in this document.</w:t>
      </w:r>
    </w:p>
    <w:p w14:paraId="1E08C389" w14:textId="77777777" w:rsidR="00145952" w:rsidRDefault="0085079E" w:rsidP="00145952">
      <w:pPr>
        <w:pStyle w:val="AppendixHeading1"/>
      </w:pPr>
      <w:bookmarkStart w:id="271" w:name="_Toc85472897"/>
      <w:bookmarkStart w:id="272" w:name="_Toc287332012"/>
      <w:bookmarkStart w:id="273" w:name="_Toc409437264"/>
      <w:r>
        <w:lastRenderedPageBreak/>
        <w:t>Acknowledgments</w:t>
      </w:r>
      <w:bookmarkEnd w:id="271"/>
      <w:bookmarkEnd w:id="272"/>
      <w:bookmarkEnd w:id="273"/>
    </w:p>
    <w:p w14:paraId="51421F6F" w14:textId="77777777" w:rsidR="00145952" w:rsidRDefault="0085079E">
      <w:pPr>
        <w:spacing w:after="240"/>
        <w:pPrChange w:id="274" w:author="Beck, Desiree A." w:date="2015-10-03T22:22:00Z">
          <w:pPr/>
        </w:pPrChange>
      </w:pPr>
      <w:r>
        <w:t>The following individuals have participated in the creation of this specification and are gratefully acknowledged:</w:t>
      </w:r>
    </w:p>
    <w:p w14:paraId="70BCB5CB" w14:textId="77777777" w:rsidR="00145952" w:rsidRDefault="0085079E" w:rsidP="00145952">
      <w:pPr>
        <w:pStyle w:val="Titlepageinfo"/>
      </w:pPr>
      <w:r>
        <w:t>Participants:</w:t>
      </w:r>
      <w:r>
        <w:fldChar w:fldCharType="begin"/>
      </w:r>
      <w:r>
        <w:instrText xml:space="preserve"> MACROBUTTON  </w:instrText>
      </w:r>
      <w:r>
        <w:fldChar w:fldCharType="end"/>
      </w:r>
    </w:p>
    <w:p w14:paraId="12973019" w14:textId="77777777" w:rsidR="00145952" w:rsidRDefault="0085079E" w:rsidP="00145952">
      <w:pPr>
        <w:pStyle w:val="Contributor"/>
      </w:pPr>
      <w:r>
        <w:t>Dean Thompson, Australia and New Zealand Banking Group (ANZ Bank)</w:t>
      </w:r>
    </w:p>
    <w:p w14:paraId="4D1CF298" w14:textId="77777777" w:rsidR="00145952" w:rsidRDefault="0085079E" w:rsidP="00145952">
      <w:pPr>
        <w:pStyle w:val="Contributor"/>
      </w:pPr>
      <w:r>
        <w:t>Bret Jordan, Blue Coat Systems, Inc.</w:t>
      </w:r>
    </w:p>
    <w:p w14:paraId="6A937DF1" w14:textId="77777777" w:rsidR="00145952" w:rsidRDefault="0085079E" w:rsidP="00145952">
      <w:pPr>
        <w:pStyle w:val="Contributor"/>
      </w:pPr>
      <w:r>
        <w:t>Adnan Baykal, Center for Internet Security (CIS)</w:t>
      </w:r>
    </w:p>
    <w:p w14:paraId="375386C1" w14:textId="77777777" w:rsidR="00145952" w:rsidRDefault="0085079E" w:rsidP="00145952">
      <w:pPr>
        <w:pStyle w:val="Contributor"/>
      </w:pPr>
      <w:r>
        <w:t>Liron Schiff, Comilion (mobile) Ltd.</w:t>
      </w:r>
    </w:p>
    <w:p w14:paraId="1A656BCA" w14:textId="77777777" w:rsidR="00145952" w:rsidRDefault="0085079E" w:rsidP="00145952">
      <w:pPr>
        <w:pStyle w:val="Contributor"/>
      </w:pPr>
      <w:r>
        <w:t>Jane Ginn, Cyber Threat Intelligence Network, Inc. (CTIN)</w:t>
      </w:r>
    </w:p>
    <w:p w14:paraId="3FE4D769" w14:textId="77777777" w:rsidR="00145952" w:rsidRDefault="0085079E" w:rsidP="00145952">
      <w:pPr>
        <w:pStyle w:val="Contributor"/>
      </w:pPr>
      <w:r>
        <w:t>Richard Struse, DHS Office of Cybersecurity and Communications (CS&amp;C)</w:t>
      </w:r>
    </w:p>
    <w:p w14:paraId="4928A55F" w14:textId="77777777" w:rsidR="00145952" w:rsidRDefault="0085079E" w:rsidP="00145952">
      <w:pPr>
        <w:pStyle w:val="Contributor"/>
      </w:pPr>
      <w:r>
        <w:t>Ryusuke Masuoka, Fujitsu Limited</w:t>
      </w:r>
    </w:p>
    <w:p w14:paraId="375CF944" w14:textId="77777777" w:rsidR="00145952" w:rsidRDefault="0085079E" w:rsidP="00145952">
      <w:pPr>
        <w:pStyle w:val="Contributor"/>
      </w:pPr>
      <w:r>
        <w:t>Eric Burger, Georgetown University</w:t>
      </w:r>
    </w:p>
    <w:p w14:paraId="04D371AF" w14:textId="77777777" w:rsidR="00145952" w:rsidRDefault="0085079E" w:rsidP="00145952">
      <w:pPr>
        <w:pStyle w:val="Contributor"/>
      </w:pPr>
      <w:r>
        <w:t>Jason Keirstead, IBM</w:t>
      </w:r>
    </w:p>
    <w:p w14:paraId="3EBD0118" w14:textId="77777777" w:rsidR="00145952" w:rsidRDefault="0085079E" w:rsidP="00145952">
      <w:pPr>
        <w:pStyle w:val="Contributor"/>
      </w:pPr>
      <w:r>
        <w:t>Paul Martini, iboss, Inc.</w:t>
      </w:r>
    </w:p>
    <w:p w14:paraId="73DFCA3C" w14:textId="77777777" w:rsidR="00145952" w:rsidRDefault="0085079E" w:rsidP="00145952">
      <w:pPr>
        <w:pStyle w:val="Contributor"/>
      </w:pPr>
      <w:r>
        <w:t>Jerome Athias, Individual</w:t>
      </w:r>
    </w:p>
    <w:p w14:paraId="6B5E5BCD" w14:textId="77777777" w:rsidR="00145952" w:rsidRDefault="0085079E" w:rsidP="00145952">
      <w:pPr>
        <w:pStyle w:val="Contributor"/>
      </w:pPr>
      <w:r>
        <w:t>Sanjiv Kalkar, Individual</w:t>
      </w:r>
    </w:p>
    <w:p w14:paraId="1DF4B8FE" w14:textId="77777777" w:rsidR="00145952" w:rsidRDefault="0085079E" w:rsidP="00145952">
      <w:pPr>
        <w:pStyle w:val="Contributor"/>
      </w:pPr>
      <w:r>
        <w:t>Terry MacDonald, Individual</w:t>
      </w:r>
    </w:p>
    <w:p w14:paraId="5069A2F1" w14:textId="77777777" w:rsidR="00145952" w:rsidRDefault="0085079E" w:rsidP="00145952">
      <w:pPr>
        <w:pStyle w:val="Contributor"/>
      </w:pPr>
      <w:r>
        <w:t>Alex Pinto, Individual</w:t>
      </w:r>
    </w:p>
    <w:p w14:paraId="7F9CDA01" w14:textId="77777777" w:rsidR="00145952" w:rsidRDefault="0085079E" w:rsidP="00145952">
      <w:pPr>
        <w:pStyle w:val="Contributor"/>
      </w:pPr>
      <w:r>
        <w:t>Patrick Maroney, Integrated Networking Technologies, Inc.</w:t>
      </w:r>
    </w:p>
    <w:p w14:paraId="3F644C21" w14:textId="77777777" w:rsidR="00145952" w:rsidRDefault="0085079E" w:rsidP="00145952">
      <w:pPr>
        <w:pStyle w:val="Contributor"/>
      </w:pPr>
      <w:r>
        <w:t>Wouter Bolsterlee, Intelworks BV</w:t>
      </w:r>
    </w:p>
    <w:p w14:paraId="05C959E5" w14:textId="77777777" w:rsidR="00145952" w:rsidRDefault="0085079E" w:rsidP="00145952">
      <w:pPr>
        <w:pStyle w:val="Contributor"/>
      </w:pPr>
      <w:r>
        <w:t>Joep Gommers, Intelworks BV</w:t>
      </w:r>
    </w:p>
    <w:p w14:paraId="188A59BF" w14:textId="77777777" w:rsidR="00145952" w:rsidRDefault="0085079E" w:rsidP="00145952">
      <w:pPr>
        <w:pStyle w:val="Contributor"/>
      </w:pPr>
      <w:r>
        <w:t>Sergey Polzunov, Intelworks BV</w:t>
      </w:r>
    </w:p>
    <w:p w14:paraId="0EA1A6AB" w14:textId="77777777" w:rsidR="00145952" w:rsidRDefault="0085079E" w:rsidP="00145952">
      <w:pPr>
        <w:pStyle w:val="Contributor"/>
      </w:pPr>
      <w:r>
        <w:t>Rutger Prins, Intelworks BV</w:t>
      </w:r>
    </w:p>
    <w:p w14:paraId="6A839D06" w14:textId="77777777" w:rsidR="00145952" w:rsidRDefault="0085079E" w:rsidP="00145952">
      <w:pPr>
        <w:pStyle w:val="Contributor"/>
      </w:pPr>
      <w:r>
        <w:t>Andrei Sîrghi, Intelworks BV</w:t>
      </w:r>
    </w:p>
    <w:p w14:paraId="562BE424" w14:textId="77777777" w:rsidR="00145952" w:rsidRDefault="0085079E" w:rsidP="00145952">
      <w:pPr>
        <w:pStyle w:val="Contributor"/>
      </w:pPr>
      <w:r>
        <w:t>Jonathan Baker, MITRE Corporation</w:t>
      </w:r>
    </w:p>
    <w:p w14:paraId="6CDC27AB" w14:textId="77777777" w:rsidR="00145952" w:rsidRDefault="0085079E" w:rsidP="00145952">
      <w:pPr>
        <w:pStyle w:val="Contributor"/>
      </w:pPr>
      <w:r>
        <w:t>Sean Barnum, MITRE Corporation</w:t>
      </w:r>
    </w:p>
    <w:p w14:paraId="54EACF38" w14:textId="77777777" w:rsidR="00145952" w:rsidRDefault="0085079E" w:rsidP="00145952">
      <w:pPr>
        <w:pStyle w:val="Contributor"/>
      </w:pPr>
      <w:r>
        <w:t>Mark Davidson, MITRE Corporation</w:t>
      </w:r>
    </w:p>
    <w:p w14:paraId="4F1C7A2C" w14:textId="77777777" w:rsidR="00145952" w:rsidRDefault="0085079E" w:rsidP="00145952">
      <w:pPr>
        <w:pStyle w:val="Contributor"/>
      </w:pPr>
      <w:r>
        <w:t>Ivan Kirillov, MITRE Corporation</w:t>
      </w:r>
    </w:p>
    <w:p w14:paraId="1287DA3B" w14:textId="77777777" w:rsidR="00145952" w:rsidRDefault="0085079E" w:rsidP="00145952">
      <w:pPr>
        <w:pStyle w:val="Contributor"/>
      </w:pPr>
      <w:r>
        <w:t>John Wunder, MITRE Corporation</w:t>
      </w:r>
    </w:p>
    <w:p w14:paraId="00CBC0A9" w14:textId="77777777" w:rsidR="00145952" w:rsidRDefault="0085079E" w:rsidP="00145952">
      <w:pPr>
        <w:pStyle w:val="Contributor"/>
      </w:pPr>
      <w:r>
        <w:t>Mike Boyle, National Security Agency</w:t>
      </w:r>
    </w:p>
    <w:p w14:paraId="23AAC1DA" w14:textId="77777777" w:rsidR="00145952" w:rsidRDefault="0085079E" w:rsidP="00145952">
      <w:pPr>
        <w:pStyle w:val="Contributor"/>
      </w:pPr>
      <w:r>
        <w:t>Jessica Fitzgerald-McKay, National Security Agency</w:t>
      </w:r>
    </w:p>
    <w:p w14:paraId="68DB9359" w14:textId="77777777" w:rsidR="00145952" w:rsidRDefault="0085079E" w:rsidP="00145952">
      <w:pPr>
        <w:pStyle w:val="Contributor"/>
      </w:pPr>
      <w:r>
        <w:t>Takahiro Kakumaru, NEC Corporation</w:t>
      </w:r>
    </w:p>
    <w:p w14:paraId="4AB0A9CA" w14:textId="77777777" w:rsidR="00145952" w:rsidRDefault="0085079E" w:rsidP="00145952">
      <w:pPr>
        <w:pStyle w:val="Contributor"/>
      </w:pPr>
      <w:r>
        <w:t>John-Mark Gurney, New Context Services, Inc.</w:t>
      </w:r>
    </w:p>
    <w:p w14:paraId="766E947A" w14:textId="77777777" w:rsidR="00145952" w:rsidRDefault="0085079E" w:rsidP="00145952">
      <w:pPr>
        <w:pStyle w:val="Contributor"/>
      </w:pPr>
      <w:r>
        <w:t>Christian Hunt, New Context Services, Inc.</w:t>
      </w:r>
    </w:p>
    <w:p w14:paraId="0B431452" w14:textId="77777777" w:rsidR="00145952" w:rsidRDefault="0085079E" w:rsidP="00145952">
      <w:pPr>
        <w:pStyle w:val="Contributor"/>
      </w:pPr>
      <w:r>
        <w:t>Andrew Storms, New Context Services, Inc.</w:t>
      </w:r>
    </w:p>
    <w:p w14:paraId="276F34FA" w14:textId="77777777" w:rsidR="00145952" w:rsidRDefault="0085079E" w:rsidP="00145952">
      <w:pPr>
        <w:pStyle w:val="Contributor"/>
      </w:pPr>
      <w:r>
        <w:t>Igor Baikalov, Securonix</w:t>
      </w:r>
    </w:p>
    <w:p w14:paraId="70503495" w14:textId="77777777" w:rsidR="00145952" w:rsidRDefault="0085079E" w:rsidP="00145952">
      <w:pPr>
        <w:pStyle w:val="Contributor"/>
      </w:pPr>
      <w:r>
        <w:t>Bernd Grobauer, Siemens AG</w:t>
      </w:r>
    </w:p>
    <w:p w14:paraId="4FFE2932" w14:textId="77777777" w:rsidR="00145952" w:rsidRDefault="0085079E" w:rsidP="00145952">
      <w:pPr>
        <w:pStyle w:val="Contributor"/>
      </w:pPr>
      <w:r>
        <w:t>John Anderson, Soltra</w:t>
      </w:r>
    </w:p>
    <w:p w14:paraId="647F40BF" w14:textId="77777777" w:rsidR="00145952" w:rsidRDefault="0085079E" w:rsidP="00145952">
      <w:pPr>
        <w:pStyle w:val="Contributor"/>
      </w:pPr>
      <w:r>
        <w:t>Trey Darley, Soltra</w:t>
      </w:r>
    </w:p>
    <w:p w14:paraId="00E3DA93" w14:textId="77777777" w:rsidR="00145952" w:rsidRDefault="0085079E" w:rsidP="00145952">
      <w:pPr>
        <w:pStyle w:val="Contributor"/>
      </w:pPr>
      <w:r>
        <w:t>Paul Dion, Soltra</w:t>
      </w:r>
    </w:p>
    <w:p w14:paraId="4044DE31" w14:textId="77777777" w:rsidR="00145952" w:rsidRDefault="0085079E" w:rsidP="00145952">
      <w:pPr>
        <w:pStyle w:val="Contributor"/>
      </w:pPr>
      <w:r>
        <w:t>Brandon Hanes, Soltra</w:t>
      </w:r>
    </w:p>
    <w:p w14:paraId="2D0CDEC3" w14:textId="77777777" w:rsidR="00145952" w:rsidRDefault="0085079E" w:rsidP="00145952">
      <w:pPr>
        <w:pStyle w:val="Contributor"/>
      </w:pPr>
      <w:r>
        <w:t>Ali Khan, Soltra</w:t>
      </w:r>
    </w:p>
    <w:p w14:paraId="61CA9F6D" w14:textId="77777777" w:rsidR="00145952" w:rsidRDefault="00145952" w:rsidP="00145952">
      <w:pPr>
        <w:pStyle w:val="Contributor"/>
      </w:pPr>
    </w:p>
    <w:p w14:paraId="35530877" w14:textId="77777777" w:rsidR="00145952" w:rsidRDefault="0085079E" w:rsidP="00145952">
      <w:pPr>
        <w:pStyle w:val="Contributor"/>
      </w:pPr>
      <w:r>
        <w:t>The authors would also like to thank the larger CybOX Community for its input and help in reviewing this document.</w:t>
      </w:r>
    </w:p>
    <w:p w14:paraId="4D789E56" w14:textId="77777777" w:rsidR="00145952" w:rsidRPr="00C76CAA" w:rsidRDefault="00145952" w:rsidP="00145952"/>
    <w:p w14:paraId="275F32AB" w14:textId="77777777" w:rsidR="00145952" w:rsidRDefault="0085079E" w:rsidP="00145952">
      <w:pPr>
        <w:pStyle w:val="AppendixHeading1"/>
      </w:pPr>
      <w:bookmarkStart w:id="275" w:name="_Toc85472898"/>
      <w:bookmarkStart w:id="276" w:name="_Toc287332014"/>
      <w:bookmarkStart w:id="277" w:name="_Toc409437269"/>
      <w:r>
        <w:lastRenderedPageBreak/>
        <w:t>Revision History</w:t>
      </w:r>
      <w:bookmarkEnd w:id="275"/>
      <w:bookmarkEnd w:id="276"/>
      <w:bookmarkEnd w:id="2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145952" w14:paraId="2E8F37FD" w14:textId="77777777" w:rsidTr="00145952">
        <w:tc>
          <w:tcPr>
            <w:tcW w:w="1548" w:type="dxa"/>
          </w:tcPr>
          <w:p w14:paraId="0A279368" w14:textId="77777777" w:rsidR="00145952" w:rsidRPr="00C7321D" w:rsidRDefault="0085079E" w:rsidP="00145952">
            <w:pPr>
              <w:jc w:val="center"/>
              <w:rPr>
                <w:b/>
              </w:rPr>
            </w:pPr>
            <w:r w:rsidRPr="00C7321D">
              <w:rPr>
                <w:b/>
              </w:rPr>
              <w:t>Revision</w:t>
            </w:r>
          </w:p>
        </w:tc>
        <w:tc>
          <w:tcPr>
            <w:tcW w:w="1620" w:type="dxa"/>
          </w:tcPr>
          <w:p w14:paraId="2B4EA29F" w14:textId="77777777" w:rsidR="00145952" w:rsidRPr="00C7321D" w:rsidRDefault="0085079E" w:rsidP="00145952">
            <w:pPr>
              <w:jc w:val="center"/>
              <w:rPr>
                <w:b/>
              </w:rPr>
            </w:pPr>
            <w:r w:rsidRPr="00C7321D">
              <w:rPr>
                <w:b/>
              </w:rPr>
              <w:t>Date</w:t>
            </w:r>
          </w:p>
        </w:tc>
        <w:tc>
          <w:tcPr>
            <w:tcW w:w="1620" w:type="dxa"/>
          </w:tcPr>
          <w:p w14:paraId="02C17D31" w14:textId="77777777" w:rsidR="00145952" w:rsidRPr="00C7321D" w:rsidRDefault="0085079E" w:rsidP="00145952">
            <w:pPr>
              <w:jc w:val="center"/>
              <w:rPr>
                <w:b/>
              </w:rPr>
            </w:pPr>
            <w:r w:rsidRPr="00C7321D">
              <w:rPr>
                <w:b/>
              </w:rPr>
              <w:t>Editor</w:t>
            </w:r>
          </w:p>
        </w:tc>
        <w:tc>
          <w:tcPr>
            <w:tcW w:w="4788" w:type="dxa"/>
          </w:tcPr>
          <w:p w14:paraId="53EC6298" w14:textId="77777777" w:rsidR="00145952" w:rsidRPr="00C7321D" w:rsidRDefault="0085079E" w:rsidP="00145952">
            <w:pPr>
              <w:rPr>
                <w:b/>
              </w:rPr>
            </w:pPr>
            <w:r w:rsidRPr="00C7321D">
              <w:rPr>
                <w:b/>
              </w:rPr>
              <w:t>Changes Made</w:t>
            </w:r>
          </w:p>
        </w:tc>
      </w:tr>
      <w:tr w:rsidR="00145952" w14:paraId="75083502" w14:textId="77777777" w:rsidTr="00145952">
        <w:tc>
          <w:tcPr>
            <w:tcW w:w="1548" w:type="dxa"/>
          </w:tcPr>
          <w:p w14:paraId="4763BC6D" w14:textId="77777777" w:rsidR="00145952" w:rsidRDefault="0085079E" w:rsidP="00145952">
            <w:r>
              <w:t>wd01</w:t>
            </w:r>
          </w:p>
        </w:tc>
        <w:tc>
          <w:tcPr>
            <w:tcW w:w="1620" w:type="dxa"/>
          </w:tcPr>
          <w:p w14:paraId="5840816E" w14:textId="77777777" w:rsidR="00145952" w:rsidRDefault="0085079E" w:rsidP="00145952">
            <w:r>
              <w:t>28 August 2015</w:t>
            </w:r>
          </w:p>
        </w:tc>
        <w:tc>
          <w:tcPr>
            <w:tcW w:w="1620" w:type="dxa"/>
          </w:tcPr>
          <w:p w14:paraId="3DB23F04" w14:textId="77777777" w:rsidR="00145952" w:rsidRDefault="0085079E" w:rsidP="00145952">
            <w:r>
              <w:t>Desiree Beck Trey Darley Ivan Kirillov Rich Piazza</w:t>
            </w:r>
          </w:p>
        </w:tc>
        <w:tc>
          <w:tcPr>
            <w:tcW w:w="4788" w:type="dxa"/>
          </w:tcPr>
          <w:p w14:paraId="7A283F10" w14:textId="77777777" w:rsidR="00145952" w:rsidRDefault="0085079E" w:rsidP="00145952">
            <w:r>
              <w:t>Initial transfer to OASIS template</w:t>
            </w:r>
          </w:p>
        </w:tc>
      </w:tr>
    </w:tbl>
    <w:p w14:paraId="56E672A7" w14:textId="77777777" w:rsidR="00145952" w:rsidRPr="003129C6" w:rsidRDefault="00145952" w:rsidP="00145952"/>
    <w:sectPr w:rsidR="00145952" w:rsidRPr="003129C6" w:rsidSect="0014595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eck, Desiree A." w:date="2015-10-03T22:24:00Z" w:initials="BDA">
    <w:p w14:paraId="428C8790" w14:textId="070908F3" w:rsidR="00145952" w:rsidRDefault="00145952">
      <w:pPr>
        <w:pStyle w:val="CommentText"/>
      </w:pPr>
      <w:r>
        <w:rPr>
          <w:rStyle w:val="CommentReference"/>
        </w:rPr>
        <w:annotationRef/>
      </w:r>
      <w:r>
        <w:t>Need to change date here and in the footer.</w:t>
      </w:r>
    </w:p>
  </w:comment>
  <w:comment w:id="38" w:author="Beck, Desiree A." w:date="2015-10-03T12:23:00Z" w:initials="BDA">
    <w:p w14:paraId="17F8B520" w14:textId="2CF3B114" w:rsidR="00145952" w:rsidRDefault="00145952">
      <w:pPr>
        <w:pStyle w:val="CommentText"/>
      </w:pPr>
      <w:r>
        <w:rPr>
          <w:rStyle w:val="CommentReference"/>
        </w:rPr>
        <w:annotationRef/>
      </w:r>
      <w:r>
        <w:t>There aren’t 94 object data models – aren’t they parts 7 thorugh 94, which would be 88? All data models = 93 (overview doc isn’t a data model).</w:t>
      </w:r>
    </w:p>
  </w:comment>
  <w:comment w:id="42" w:author="Beck, Desiree A." w:date="2015-10-04T11:49:00Z" w:initials="BDA">
    <w:p w14:paraId="37FC29C1" w14:textId="584C0C65" w:rsidR="00747AA0" w:rsidRDefault="00747AA0">
      <w:pPr>
        <w:pStyle w:val="CommentText"/>
      </w:pPr>
      <w:r>
        <w:rPr>
          <w:rStyle w:val="CommentReference"/>
        </w:rPr>
        <w:annotationRef/>
      </w:r>
      <w:r>
        <w:t>Most docs will not have non-normative references.</w:t>
      </w:r>
      <w:bookmarkStart w:id="44" w:name="_GoBack"/>
      <w:bookmarkEnd w:id="44"/>
    </w:p>
  </w:comment>
  <w:comment w:id="55" w:author="Beck, Desiree A." w:date="2015-10-03T12:22:00Z" w:initials="BDA">
    <w:p w14:paraId="5BFF42DE" w14:textId="77777777" w:rsidR="00145952" w:rsidRDefault="00145952">
      <w:pPr>
        <w:pStyle w:val="CommentText"/>
      </w:pPr>
      <w:r>
        <w:rPr>
          <w:rStyle w:val="CommentReference"/>
        </w:rPr>
        <w:annotationRef/>
      </w:r>
      <w:r>
        <w:t>Updating field codes results in some errors for undefined codes. When they are corrected, the color should be set to the custom color above and made bold face.</w:t>
      </w:r>
    </w:p>
  </w:comment>
  <w:comment w:id="68" w:author="Beck, Desiree A." w:date="2015-10-03T12:32:00Z" w:initials="BDA">
    <w:p w14:paraId="4BA16547" w14:textId="5908438B" w:rsidR="00145952" w:rsidRDefault="00145952">
      <w:pPr>
        <w:pStyle w:val="CommentText"/>
      </w:pPr>
      <w:r>
        <w:rPr>
          <w:rStyle w:val="CommentReference"/>
        </w:rPr>
        <w:annotationRef/>
      </w:r>
      <w:r>
        <w:t>Remove sub-bullets and remove extra spaces; change paragraph spaces to 12 pt after each paragraph.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8C8790" w15:done="0"/>
  <w15:commentEx w15:paraId="17F8B520" w15:done="0"/>
  <w15:commentEx w15:paraId="37FC29C1" w15:done="0"/>
  <w15:commentEx w15:paraId="5BFF42DE" w15:done="0"/>
  <w15:commentEx w15:paraId="4BA165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DC424D" w14:textId="77777777" w:rsidR="00145952" w:rsidRDefault="00145952">
      <w:r>
        <w:separator/>
      </w:r>
    </w:p>
  </w:endnote>
  <w:endnote w:type="continuationSeparator" w:id="0">
    <w:p w14:paraId="7C0699F3" w14:textId="77777777" w:rsidR="00145952" w:rsidRDefault="00145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B8C6E" w14:textId="6CB2050E" w:rsidR="00145952" w:rsidRPr="00195F88" w:rsidRDefault="00145952"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ins w:id="210" w:author="Beck, Desiree A." w:date="2015-10-03T22:23:00Z">
      <w:r>
        <w:rPr>
          <w:sz w:val="16"/>
          <w:szCs w:val="16"/>
          <w:lang w:val="en-US"/>
        </w:rPr>
        <w:t>-as-object</w:t>
      </w:r>
    </w:ins>
    <w:del w:id="211" w:author="Beck, Desiree A." w:date="2015-10-03T22:23:00Z">
      <w:r w:rsidRPr="009608FD" w:rsidDel="00145952">
        <w:rPr>
          <w:sz w:val="16"/>
          <w:szCs w:val="16"/>
        </w:rPr>
        <w:delText>1-overview</w:delText>
      </w:r>
    </w:del>
    <w:r>
      <w:rPr>
        <w:sz w:val="16"/>
        <w:szCs w:val="16"/>
      </w:rPr>
      <w:tab/>
      <w:t>Working Draft 01</w:t>
    </w:r>
    <w:r>
      <w:rPr>
        <w:sz w:val="16"/>
        <w:szCs w:val="16"/>
      </w:rPr>
      <w:tab/>
    </w:r>
    <w:del w:id="212" w:author="Beck, Desiree A." w:date="2015-10-04T11:48:00Z">
      <w:r w:rsidDel="00747AA0">
        <w:rPr>
          <w:sz w:val="16"/>
          <w:szCs w:val="16"/>
          <w:lang w:val="en-US"/>
        </w:rPr>
        <w:delText>13 August</w:delText>
      </w:r>
    </w:del>
    <w:ins w:id="213" w:author="Beck, Desiree A." w:date="2015-10-04T11:48:00Z">
      <w:r w:rsidR="00747AA0">
        <w:rPr>
          <w:sz w:val="16"/>
          <w:szCs w:val="16"/>
          <w:lang w:val="en-US"/>
        </w:rPr>
        <w:t>03 October</w:t>
      </w:r>
    </w:ins>
    <w:r>
      <w:rPr>
        <w:sz w:val="16"/>
        <w:szCs w:val="16"/>
      </w:rPr>
      <w:t xml:space="preserve"> </w:t>
    </w:r>
    <w:r>
      <w:rPr>
        <w:sz w:val="16"/>
        <w:szCs w:val="16"/>
        <w:lang w:val="en-US"/>
      </w:rPr>
      <w:t>2015</w:t>
    </w:r>
  </w:p>
  <w:p w14:paraId="79B728BB" w14:textId="77777777" w:rsidR="00145952" w:rsidRPr="00195F88" w:rsidRDefault="00145952"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47AA0">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47AA0">
      <w:rPr>
        <w:rStyle w:val="PageNumber"/>
        <w:noProof/>
        <w:sz w:val="16"/>
        <w:szCs w:val="16"/>
      </w:rPr>
      <w:t>13</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9F323" w14:textId="2B2EA852" w:rsidR="00145952" w:rsidRPr="00195F88" w:rsidRDefault="00145952" w:rsidP="00145952">
    <w:pPr>
      <w:pStyle w:val="Footer"/>
      <w:tabs>
        <w:tab w:val="clear" w:pos="4320"/>
        <w:tab w:val="clear" w:pos="8640"/>
        <w:tab w:val="center" w:pos="4680"/>
        <w:tab w:val="right" w:pos="9360"/>
      </w:tabs>
      <w:rPr>
        <w:sz w:val="16"/>
        <w:szCs w:val="16"/>
        <w:lang w:val="en-US"/>
      </w:rPr>
    </w:pPr>
    <w:r w:rsidRPr="009608FD">
      <w:rPr>
        <w:sz w:val="16"/>
        <w:szCs w:val="16"/>
      </w:rPr>
      <w:t>cybox-2.1.1-wd01-part</w:t>
    </w:r>
    <w:ins w:id="264" w:author="Beck, Desiree A." w:date="2015-10-03T22:22:00Z">
      <w:r>
        <w:rPr>
          <w:sz w:val="16"/>
          <w:szCs w:val="16"/>
          <w:lang w:val="en-US"/>
        </w:rPr>
        <w:t>x9</w:t>
      </w:r>
    </w:ins>
    <w:del w:id="265" w:author="Beck, Desiree A." w:date="2015-10-03T22:22:00Z">
      <w:r w:rsidRPr="009608FD" w:rsidDel="00145952">
        <w:rPr>
          <w:sz w:val="16"/>
          <w:szCs w:val="16"/>
        </w:rPr>
        <w:delText>1</w:delText>
      </w:r>
    </w:del>
    <w:r w:rsidRPr="009608FD">
      <w:rPr>
        <w:sz w:val="16"/>
        <w:szCs w:val="16"/>
      </w:rPr>
      <w:t>-</w:t>
    </w:r>
    <w:del w:id="266" w:author="Beck, Desiree A." w:date="2015-10-03T22:23:00Z">
      <w:r w:rsidRPr="009608FD" w:rsidDel="00145952">
        <w:rPr>
          <w:sz w:val="16"/>
          <w:szCs w:val="16"/>
        </w:rPr>
        <w:delText>overview</w:delText>
      </w:r>
    </w:del>
    <w:ins w:id="267" w:author="Beck, Desiree A." w:date="2015-10-03T22:23:00Z">
      <w:r>
        <w:rPr>
          <w:sz w:val="16"/>
          <w:szCs w:val="16"/>
          <w:lang w:val="en-US"/>
        </w:rPr>
        <w:t>as-object</w:t>
      </w:r>
    </w:ins>
    <w:r>
      <w:rPr>
        <w:sz w:val="16"/>
        <w:szCs w:val="16"/>
      </w:rPr>
      <w:tab/>
      <w:t>Working Draft 01</w:t>
    </w:r>
    <w:r>
      <w:rPr>
        <w:sz w:val="16"/>
        <w:szCs w:val="16"/>
      </w:rPr>
      <w:tab/>
    </w:r>
    <w:del w:id="268" w:author="Beck, Desiree A." w:date="2015-10-04T11:48:00Z">
      <w:r w:rsidDel="00747AA0">
        <w:rPr>
          <w:sz w:val="16"/>
          <w:szCs w:val="16"/>
          <w:lang w:val="en-US"/>
        </w:rPr>
        <w:delText>13 August</w:delText>
      </w:r>
    </w:del>
    <w:ins w:id="269" w:author="Beck, Desiree A." w:date="2015-10-04T11:48:00Z">
      <w:r w:rsidR="00747AA0">
        <w:rPr>
          <w:sz w:val="16"/>
          <w:szCs w:val="16"/>
          <w:lang w:val="en-US"/>
        </w:rPr>
        <w:t>03 October</w:t>
      </w:r>
    </w:ins>
    <w:r>
      <w:rPr>
        <w:sz w:val="16"/>
        <w:szCs w:val="16"/>
      </w:rPr>
      <w:t xml:space="preserve"> </w:t>
    </w:r>
    <w:r>
      <w:rPr>
        <w:sz w:val="16"/>
        <w:szCs w:val="16"/>
        <w:lang w:val="en-US"/>
      </w:rPr>
      <w:t>2015</w:t>
    </w:r>
  </w:p>
  <w:p w14:paraId="6E9153F1" w14:textId="77777777" w:rsidR="00145952" w:rsidRPr="00195F88" w:rsidRDefault="00145952"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47AA0">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47AA0">
      <w:rPr>
        <w:rStyle w:val="PageNumber"/>
        <w:noProof/>
        <w:sz w:val="16"/>
        <w:szCs w:val="16"/>
      </w:rPr>
      <w:t>13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BAB411" w14:textId="77777777" w:rsidR="00145952" w:rsidRPr="00195F88" w:rsidRDefault="00145952" w:rsidP="0014595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99AD494" w14:textId="77777777" w:rsidR="00145952" w:rsidRPr="00195F88" w:rsidRDefault="00145952" w:rsidP="0014595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3DA1AE4" w14:textId="77777777" w:rsidR="00145952" w:rsidRDefault="00145952"/>
    <w:p w14:paraId="71467098" w14:textId="77777777" w:rsidR="00145952" w:rsidRDefault="00145952">
      <w:r>
        <w:separator/>
      </w:r>
    </w:p>
  </w:footnote>
  <w:footnote w:type="continuationSeparator" w:id="0">
    <w:p w14:paraId="48117711" w14:textId="77777777" w:rsidR="00145952" w:rsidRDefault="001459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36BC0"/>
    <w:multiLevelType w:val="hybridMultilevel"/>
    <w:tmpl w:val="F092A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F141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8391F"/>
    <w:rsid w:val="00145952"/>
    <w:rsid w:val="001F610C"/>
    <w:rsid w:val="00481CE5"/>
    <w:rsid w:val="00747AA0"/>
    <w:rsid w:val="0085079E"/>
    <w:rsid w:val="00851BF7"/>
    <w:rsid w:val="00A44A21"/>
    <w:rsid w:val="00A8391F"/>
    <w:rsid w:val="00BA09DF"/>
    <w:rsid w:val="00BB7D5A"/>
    <w:rsid w:val="00E21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4995F02"/>
  <w15:docId w15:val="{FA95AFB9-645F-4DD5-AC0B-26D4868F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50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ikirillov@mitre.org"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dhs.gov/office-cybersecurity-and-communications"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www.mitre.org/"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ichard.Struse@HQ.DHS.GOV"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trey@soltra.com" TargetMode="External"/><Relationship Id="rId23" Type="http://schemas.openxmlformats.org/officeDocument/2006/relationships/hyperlink" Target="https://www.oasis-open.org/policies-guidelines/tc-process" TargetMode="Externa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s://www.oasis-open.org/committees/cti" TargetMode="External"/><Relationship Id="rId19" Type="http://schemas.openxmlformats.org/officeDocument/2006/relationships/hyperlink" Target="mailto:ikirillov@mitre.org" TargetMode="External"/><Relationship Id="rId31"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76DA50B-537D-41B8-9319-12F67E8A3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13</Pages>
  <Words>4019</Words>
  <Characters>22909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word_docs/AS_Object.docx</vt:lpstr>
    </vt:vector>
  </TitlesOfParts>
  <Company/>
  <LinksUpToDate>false</LinksUpToDate>
  <CharactersWithSpaces>26875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word_docs/AS_Object.docx</dc:title>
  <dc:subject/>
  <dc:creator>Piazza, Rich</dc:creator>
  <cp:keywords/>
  <dc:description/>
  <cp:lastModifiedBy>Beck, Desiree A.</cp:lastModifiedBy>
  <cp:revision>9</cp:revision>
  <dcterms:created xsi:type="dcterms:W3CDTF">2015-09-28T16:42:00Z</dcterms:created>
  <dcterms:modified xsi:type="dcterms:W3CDTF">2015-10-04T15:49:00Z</dcterms:modified>
</cp:coreProperties>
</file>