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5A3C60" w14:textId="77777777" w:rsidR="00C71349" w:rsidRPr="00CE06CB" w:rsidRDefault="00037049" w:rsidP="008C100C">
      <w:pPr>
        <w:pStyle w:val="Title"/>
        <w:rPr>
          <w:sz w:val="28"/>
          <w:szCs w:val="28"/>
        </w:rPr>
      </w:pPr>
      <w:r>
        <w:rPr>
          <w:sz w:val="28"/>
          <w:szCs w:val="28"/>
        </w:rPr>
        <w:t>CybOX</w:t>
      </w:r>
      <w:r w:rsidRPr="00037049">
        <w:rPr>
          <w:sz w:val="28"/>
          <w:szCs w:val="28"/>
          <w:vertAlign w:val="superscript"/>
        </w:rPr>
        <w:t>TM</w:t>
      </w:r>
      <w:r>
        <w:rPr>
          <w:sz w:val="28"/>
          <w:szCs w:val="28"/>
        </w:rPr>
        <w:t xml:space="preserve"> Version 2.</w:t>
      </w:r>
      <w:r w:rsidR="009740DD" w:rsidRPr="009740DD">
        <w:rPr>
          <w:sz w:val="28"/>
          <w:szCs w:val="28"/>
        </w:rPr>
        <w:t>1.1 XML Binding Specification Version 1.0</w:t>
      </w:r>
    </w:p>
    <w:p w14:paraId="4DCAE20D"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B4EE8E2" w14:textId="77777777" w:rsidR="00E01912" w:rsidRDefault="00037049" w:rsidP="00E01912">
      <w:pPr>
        <w:pStyle w:val="Subtitle"/>
        <w:rPr>
          <w:sz w:val="24"/>
          <w:szCs w:val="24"/>
        </w:rPr>
      </w:pPr>
      <w:bookmarkStart w:id="0" w:name="_Toc85472892"/>
      <w:r>
        <w:rPr>
          <w:sz w:val="24"/>
          <w:szCs w:val="24"/>
        </w:rPr>
        <w:t>13 May 2016</w:t>
      </w:r>
    </w:p>
    <w:p w14:paraId="1D490FFA" w14:textId="77777777" w:rsidR="00D17F06" w:rsidRDefault="00D17F06" w:rsidP="00D17F06">
      <w:pPr>
        <w:pStyle w:val="Titlepageinfo"/>
      </w:pPr>
      <w:r>
        <w:t>Technical Committee:</w:t>
      </w:r>
    </w:p>
    <w:p w14:paraId="16F6B6A0" w14:textId="77777777" w:rsidR="00D17F06" w:rsidRDefault="00143B8B" w:rsidP="00D17F06">
      <w:pPr>
        <w:pStyle w:val="Titlepageinfodescription"/>
      </w:pPr>
      <w:hyperlink r:id="rId8" w:history="1">
        <w:r w:rsidR="009740DD">
          <w:rPr>
            <w:rStyle w:val="Hyperlink"/>
          </w:rPr>
          <w:t>OASIS Cyber Threat Intelligence (CTI) TC</w:t>
        </w:r>
      </w:hyperlink>
    </w:p>
    <w:p w14:paraId="11C8D292" w14:textId="77777777" w:rsidR="00D17F06" w:rsidRDefault="009740DD" w:rsidP="00D17F06">
      <w:pPr>
        <w:pStyle w:val="Titlepageinfo"/>
      </w:pPr>
      <w:r>
        <w:t>Chair</w:t>
      </w:r>
      <w:r w:rsidR="00D17F06">
        <w:t>:</w:t>
      </w:r>
    </w:p>
    <w:p w14:paraId="6042F897" w14:textId="77777777" w:rsidR="008F61FB" w:rsidRDefault="009740DD" w:rsidP="006B65C7">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44792A0" w14:textId="77777777" w:rsidR="00D17F06" w:rsidRDefault="00D17F06" w:rsidP="00D17F06">
      <w:pPr>
        <w:pStyle w:val="Titlepageinfo"/>
      </w:pPr>
      <w:r>
        <w:t>Editors:</w:t>
      </w:r>
    </w:p>
    <w:p w14:paraId="5B4B63F1" w14:textId="77777777" w:rsidR="006049D3" w:rsidRPr="00960D49" w:rsidRDefault="006049D3" w:rsidP="006049D3">
      <w:pPr>
        <w:pStyle w:val="Contributor"/>
      </w:pPr>
      <w:r>
        <w:t>Trey Darley</w:t>
      </w:r>
      <w:r w:rsidRPr="00960D49">
        <w:t xml:space="preserve"> (</w:t>
      </w:r>
      <w:hyperlink r:id="rId11" w:history="1">
        <w:r>
          <w:rPr>
            <w:rStyle w:val="Hyperlink"/>
          </w:rPr>
          <w:t>trey@soltra.com</w:t>
        </w:r>
      </w:hyperlink>
      <w:r w:rsidRPr="00960D49">
        <w:t xml:space="preserve">), </w:t>
      </w:r>
      <w:hyperlink r:id="rId12" w:history="1">
        <w:r>
          <w:rPr>
            <w:rStyle w:val="Hyperlink"/>
          </w:rPr>
          <w:t>Soltra</w:t>
        </w:r>
      </w:hyperlink>
    </w:p>
    <w:p w14:paraId="7645EDA3" w14:textId="77777777" w:rsidR="006049D3" w:rsidRDefault="006049D3" w:rsidP="006049D3">
      <w:pPr>
        <w:pStyle w:val="Contributor"/>
        <w:rPr>
          <w:rStyle w:val="Hyperlink"/>
        </w:rPr>
      </w:pPr>
      <w:r>
        <w:t>Ivan Kirillov</w:t>
      </w:r>
      <w:r w:rsidRPr="00960D49">
        <w:t xml:space="preserve"> (</w:t>
      </w:r>
      <w:hyperlink r:id="rId13" w:history="1">
        <w:r>
          <w:rPr>
            <w:rStyle w:val="Hyperlink"/>
          </w:rPr>
          <w:t>ikirillov@mitre.org</w:t>
        </w:r>
      </w:hyperlink>
      <w:r w:rsidRPr="00960D49">
        <w:t xml:space="preserve">), </w:t>
      </w:r>
      <w:hyperlink r:id="rId14" w:history="1">
        <w:r>
          <w:rPr>
            <w:rStyle w:val="Hyperlink"/>
          </w:rPr>
          <w:t>MITRE Corporation</w:t>
        </w:r>
      </w:hyperlink>
    </w:p>
    <w:p w14:paraId="1397D8E1" w14:textId="77777777" w:rsidR="009740DD" w:rsidRDefault="009740DD" w:rsidP="009740DD">
      <w:pPr>
        <w:pStyle w:val="Contributor"/>
      </w:pPr>
      <w:r>
        <w:t>Rich Piazza (</w:t>
      </w:r>
      <w:hyperlink r:id="rId15" w:history="1">
        <w:r w:rsidRPr="00C138A4">
          <w:rPr>
            <w:rStyle w:val="Hyperlink"/>
          </w:rPr>
          <w:t>rpiazza@mitre.org</w:t>
        </w:r>
      </w:hyperlink>
      <w:r>
        <w:t xml:space="preserve">), </w:t>
      </w:r>
      <w:hyperlink r:id="rId16" w:history="1">
        <w:r>
          <w:rPr>
            <w:rStyle w:val="Hyperlink"/>
          </w:rPr>
          <w:t>MITRE Corporation</w:t>
        </w:r>
      </w:hyperlink>
    </w:p>
    <w:p w14:paraId="4367D8A6" w14:textId="77777777" w:rsidR="006B65C7" w:rsidRDefault="006B65C7" w:rsidP="006B65C7">
      <w:pPr>
        <w:pStyle w:val="Titlepageinfo"/>
      </w:pPr>
      <w:r>
        <w:t>Additional artifacts:</w:t>
      </w:r>
    </w:p>
    <w:p w14:paraId="01EF38E4"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1663B79" w14:textId="77777777" w:rsidR="006B65C7" w:rsidRDefault="006B65C7" w:rsidP="0023482D">
      <w:pPr>
        <w:pStyle w:val="RelatedWork"/>
      </w:pPr>
      <w:r>
        <w:t>XML schemas:</w:t>
      </w:r>
      <w:r>
        <w:rPr>
          <w:rStyle w:val="Hyperlink"/>
        </w:rPr>
        <w:t xml:space="preserve"> </w:t>
      </w:r>
      <w:r>
        <w:t>(list file names or directory name)</w:t>
      </w:r>
    </w:p>
    <w:p w14:paraId="5A047716" w14:textId="77777777" w:rsidR="006B65C7" w:rsidRDefault="006B65C7" w:rsidP="0023482D">
      <w:pPr>
        <w:pStyle w:val="RelatedWork"/>
      </w:pPr>
      <w:r>
        <w:t>Other parts (</w:t>
      </w:r>
      <w:r w:rsidRPr="00033041">
        <w:t>list title</w:t>
      </w:r>
      <w:r>
        <w:t>s and/or file names)</w:t>
      </w:r>
    </w:p>
    <w:p w14:paraId="78596792" w14:textId="77777777" w:rsidR="00D17F06" w:rsidRDefault="00D17F06" w:rsidP="00D17F06">
      <w:pPr>
        <w:pStyle w:val="Titlepageinfo"/>
      </w:pPr>
      <w:r>
        <w:t>Related work:</w:t>
      </w:r>
    </w:p>
    <w:p w14:paraId="18E7516A" w14:textId="77777777" w:rsidR="00D17F06" w:rsidRPr="004C4D7C" w:rsidRDefault="00D17F06" w:rsidP="00D17F06">
      <w:pPr>
        <w:pStyle w:val="Titlepageinfodescription"/>
      </w:pPr>
      <w:r>
        <w:t>This specification is related to:</w:t>
      </w:r>
    </w:p>
    <w:p w14:paraId="7D2B0F45" w14:textId="77777777" w:rsidR="008F61FB" w:rsidRDefault="00037049" w:rsidP="0023482D">
      <w:pPr>
        <w:pStyle w:val="RelatedWork"/>
      </w:pPr>
      <w:r>
        <w:rPr>
          <w:i/>
        </w:rPr>
        <w:t>CybOX</w:t>
      </w:r>
      <w:r w:rsidR="009740DD" w:rsidRPr="009740DD">
        <w:rPr>
          <w:i/>
        </w:rPr>
        <w:t xml:space="preserve"> Version 2.1</w:t>
      </w:r>
      <w:r>
        <w:rPr>
          <w:i/>
        </w:rPr>
        <w:t>.1</w:t>
      </w:r>
      <w:r w:rsidR="009740DD">
        <w:t xml:space="preserve"> Work in progress.</w:t>
      </w:r>
    </w:p>
    <w:p w14:paraId="77F5BA02" w14:textId="77777777" w:rsidR="00D17F06" w:rsidRDefault="00D17F06" w:rsidP="00D17F06">
      <w:pPr>
        <w:pStyle w:val="Titlepageinfo"/>
      </w:pPr>
      <w:r>
        <w:t>Declared XML namespaces:</w:t>
      </w:r>
    </w:p>
    <w:p w14:paraId="28EDC6F4" w14:textId="77777777" w:rsidR="00D17F06" w:rsidRDefault="007D079E" w:rsidP="00D56563">
      <w:pPr>
        <w:pStyle w:val="RelatedWork"/>
      </w:pPr>
      <w:r>
        <w:t xml:space="preserve">list namespaces </w:t>
      </w:r>
      <w:r w:rsidR="006B65C7">
        <w:t>declared within this specification</w:t>
      </w:r>
    </w:p>
    <w:p w14:paraId="44F64B98" w14:textId="77777777" w:rsidR="00735E3A" w:rsidRDefault="00735E3A" w:rsidP="00735E3A">
      <w:pPr>
        <w:pStyle w:val="Titlepageinfo"/>
      </w:pPr>
      <w:r>
        <w:t>Abstract:</w:t>
      </w:r>
    </w:p>
    <w:p w14:paraId="37BECE9A" w14:textId="77777777" w:rsidR="00735E3A" w:rsidRDefault="009740DD" w:rsidP="00735E3A">
      <w:pPr>
        <w:pStyle w:val="Abstract"/>
      </w:pPr>
      <w:r>
        <w:t xml:space="preserve">This specification describes XML bindings for </w:t>
      </w:r>
      <w:r w:rsidR="00037049">
        <w:t xml:space="preserve">CybOX Version </w:t>
      </w:r>
      <w:r>
        <w:t>2.</w:t>
      </w:r>
      <w:r w:rsidR="00037049">
        <w:t>1.</w:t>
      </w:r>
      <w:r>
        <w:t>1</w:t>
      </w:r>
    </w:p>
    <w:p w14:paraId="2E08AF41" w14:textId="77777777" w:rsidR="00544386" w:rsidRDefault="00544386" w:rsidP="00544386">
      <w:pPr>
        <w:pStyle w:val="Titlepageinfo"/>
      </w:pPr>
      <w:r>
        <w:t>Status:</w:t>
      </w:r>
    </w:p>
    <w:p w14:paraId="1E382B21"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BDB54A5" w14:textId="77777777" w:rsidR="001057D2" w:rsidRDefault="001057D2" w:rsidP="001057D2">
      <w:pPr>
        <w:pStyle w:val="Titlepageinfo"/>
      </w:pPr>
      <w:r>
        <w:t>URI pattern</w:t>
      </w:r>
      <w:r w:rsidR="00CA025D">
        <w:t>s</w:t>
      </w:r>
      <w:r>
        <w:t>:</w:t>
      </w:r>
    </w:p>
    <w:p w14:paraId="584B3EF7" w14:textId="317D51E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B0A30">
        <w:rPr>
          <w:rStyle w:val="Hyperlink"/>
          <w:color w:val="auto"/>
        </w:rPr>
        <w:t>cti</w:t>
      </w:r>
      <w:r w:rsidR="001057D2" w:rsidRPr="00CA025D">
        <w:rPr>
          <w:rStyle w:val="Hyperlink"/>
          <w:color w:val="auto"/>
        </w:rPr>
        <w:t>/</w:t>
      </w:r>
      <w:r w:rsidR="00B51568">
        <w:rPr>
          <w:rStyle w:val="Hyperlink"/>
          <w:color w:val="auto"/>
        </w:rPr>
        <w:t>cybox</w:t>
      </w:r>
      <w:r w:rsidR="006B0A30" w:rsidRPr="006B0A30">
        <w:rPr>
          <w:rStyle w:val="Hyperlink"/>
          <w:color w:val="auto"/>
        </w:rPr>
        <w:t>-</w:t>
      </w:r>
      <w:r w:rsidR="00B51568">
        <w:rPr>
          <w:rStyle w:val="Hyperlink"/>
          <w:color w:val="auto"/>
        </w:rPr>
        <w:t>2.1</w:t>
      </w:r>
      <w:r w:rsidR="006B0A30" w:rsidRPr="006B0A30">
        <w:rPr>
          <w:rStyle w:val="Hyperlink"/>
          <w:color w:val="auto"/>
        </w:rPr>
        <w:t>.1-xml-binding</w:t>
      </w:r>
      <w:r w:rsidR="001057D2" w:rsidRPr="00CA025D">
        <w:rPr>
          <w:rStyle w:val="Hyperlink"/>
          <w:color w:val="auto"/>
        </w:rPr>
        <w:t>/v1.0/csd01/</w:t>
      </w:r>
      <w:r w:rsidR="006B0A30" w:rsidRPr="006B0A30">
        <w:rPr>
          <w:rStyle w:val="Hyperlink"/>
          <w:color w:val="auto"/>
        </w:rPr>
        <w:t>stix-1.2.1-xml-binding</w:t>
      </w:r>
      <w:r w:rsidR="001057D2" w:rsidRPr="00CA025D">
        <w:rPr>
          <w:rStyle w:val="Hyperlink"/>
          <w:color w:val="auto"/>
        </w:rPr>
        <w:t>-v1.0-csd01.doc</w:t>
      </w:r>
      <w:r w:rsidR="00EF4226">
        <w:rPr>
          <w:rStyle w:val="Hyperlink"/>
          <w:color w:val="auto"/>
        </w:rPr>
        <w:t>x</w:t>
      </w:r>
    </w:p>
    <w:p w14:paraId="59BB81D7"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6B0A30" w:rsidRPr="00CA025D">
        <w:rPr>
          <w:rStyle w:val="Hyperlink"/>
          <w:color w:val="auto"/>
        </w:rPr>
        <w:t>http://docs.oasis-open.org/</w:t>
      </w:r>
      <w:r w:rsidR="006B0A30">
        <w:rPr>
          <w:rStyle w:val="Hyperlink"/>
          <w:color w:val="auto"/>
        </w:rPr>
        <w:t>cti</w:t>
      </w:r>
      <w:r w:rsidR="006B0A30" w:rsidRPr="00CA025D">
        <w:rPr>
          <w:rStyle w:val="Hyperlink"/>
          <w:color w:val="auto"/>
        </w:rPr>
        <w:t>/</w:t>
      </w:r>
      <w:r w:rsidR="006B0A30" w:rsidRPr="006B0A30">
        <w:rPr>
          <w:rStyle w:val="Hyperlink"/>
          <w:color w:val="auto"/>
        </w:rPr>
        <w:t>stix-1.2.1-xml-binding</w:t>
      </w:r>
      <w:r w:rsidR="006B0A30" w:rsidRPr="00CA025D">
        <w:rPr>
          <w:rStyle w:val="Hyperlink"/>
          <w:color w:val="auto"/>
        </w:rPr>
        <w:t>/v1.0/</w:t>
      </w:r>
      <w:r w:rsidR="006B0A30" w:rsidRPr="006B0A30">
        <w:rPr>
          <w:rStyle w:val="Hyperlink"/>
          <w:color w:val="auto"/>
        </w:rPr>
        <w:t>stix-1.2.1-xml-binding</w:t>
      </w:r>
      <w:r w:rsidR="006B0A30">
        <w:rPr>
          <w:rStyle w:val="Hyperlink"/>
          <w:color w:val="auto"/>
        </w:rPr>
        <w:t>-v1.0</w:t>
      </w:r>
      <w:r w:rsidR="006B0A30" w:rsidRPr="00CA025D">
        <w:rPr>
          <w:rStyle w:val="Hyperlink"/>
          <w:color w:val="auto"/>
        </w:rPr>
        <w:t>.doc</w:t>
      </w:r>
      <w:r w:rsidR="006B0A30">
        <w:rPr>
          <w:rStyle w:val="Hyperlink"/>
          <w:color w:val="auto"/>
        </w:rPr>
        <w:t>x</w:t>
      </w:r>
    </w:p>
    <w:p w14:paraId="0970F578" w14:textId="77777777" w:rsidR="00544386" w:rsidRDefault="001057D2" w:rsidP="001057D2">
      <w:pPr>
        <w:pStyle w:val="Abstract"/>
      </w:pPr>
      <w:r>
        <w:t>(Managed by OASIS TC Administration; please don’t modify.)</w:t>
      </w:r>
    </w:p>
    <w:p w14:paraId="4D85A056" w14:textId="77777777" w:rsidR="006E4329" w:rsidRDefault="006E4329" w:rsidP="00544386">
      <w:pPr>
        <w:pStyle w:val="Abstract"/>
      </w:pPr>
    </w:p>
    <w:p w14:paraId="1A64CF5F" w14:textId="77777777" w:rsidR="001E392A" w:rsidRDefault="001E392A" w:rsidP="00544386">
      <w:pPr>
        <w:pStyle w:val="Abstract"/>
      </w:pPr>
    </w:p>
    <w:p w14:paraId="287437F8" w14:textId="60C07F5B" w:rsidR="006E4329" w:rsidRPr="00852E10" w:rsidRDefault="001847BD" w:rsidP="006E4329">
      <w:r>
        <w:t>Copyright © OASIS Open</w:t>
      </w:r>
      <w:r w:rsidR="00D142A8">
        <w:t xml:space="preserve"> 201</w:t>
      </w:r>
      <w:r w:rsidR="00B51568">
        <w:t>6</w:t>
      </w:r>
      <w:r w:rsidR="006E4329" w:rsidRPr="00852E10">
        <w:t>. All Rights Reserved.</w:t>
      </w:r>
    </w:p>
    <w:p w14:paraId="0D93F160"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0" w:history="1">
        <w:r w:rsidRPr="001847BD">
          <w:rPr>
            <w:rStyle w:val="Hyperlink"/>
          </w:rPr>
          <w:t>Policy</w:t>
        </w:r>
      </w:hyperlink>
      <w:r w:rsidRPr="00852E10">
        <w:t xml:space="preserve"> may be found at the OASIS website.</w:t>
      </w:r>
    </w:p>
    <w:p w14:paraId="7F9F9FE7"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w:t>
      </w:r>
      <w:r w:rsidRPr="00852E10">
        <w:lastRenderedPageBreak/>
        <w:t>Committee (in which case the rules applicable to copyrights, as set forth in the OASIS IPR Policy, must be followed) or as required to translate it into languages other than English.</w:t>
      </w:r>
    </w:p>
    <w:p w14:paraId="29C64B51" w14:textId="77777777" w:rsidR="006E4329" w:rsidRDefault="006E4329" w:rsidP="006E4329">
      <w:r w:rsidRPr="00852E10">
        <w:t>The limited permissions granted above are perpetual and will not be revoked by OASIS or its successors or assigns.</w:t>
      </w:r>
    </w:p>
    <w:p w14:paraId="37443991" w14:textId="02D4E701" w:rsidR="001E392A" w:rsidRDefault="001E392A"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F4BDF1E" w14:textId="77777777" w:rsidR="00143B8B" w:rsidRPr="00960D49" w:rsidRDefault="00143B8B" w:rsidP="00143B8B">
      <w:pPr>
        <w:rPr>
          <w:szCs w:val="20"/>
        </w:rPr>
      </w:pPr>
      <w:r>
        <w:t>Portions copyright © United States Government 2012-2016.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CAEB0AF" w14:textId="77777777" w:rsidR="00143B8B" w:rsidRPr="00143B8B" w:rsidRDefault="00143B8B" w:rsidP="006E4329">
      <w:pPr>
        <w:rPr>
          <w:b/>
          <w:szCs w:val="20"/>
        </w:rPr>
      </w:pPr>
    </w:p>
    <w:p w14:paraId="4F615308" w14:textId="77777777" w:rsidR="001847BD" w:rsidRPr="00852E10" w:rsidRDefault="001847BD" w:rsidP="001847BD">
      <w:pPr>
        <w:pStyle w:val="Notices"/>
      </w:pPr>
      <w:r>
        <w:lastRenderedPageBreak/>
        <w:t>Table of Contents</w:t>
      </w:r>
    </w:p>
    <w:p w14:paraId="0E0EFE34" w14:textId="6AFC7349" w:rsidR="0097496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51328261" w:history="1">
        <w:r w:rsidR="00974968" w:rsidRPr="00554DF2">
          <w:rPr>
            <w:rStyle w:val="Hyperlink"/>
            <w:noProof/>
          </w:rPr>
          <w:t>1</w:t>
        </w:r>
        <w:r w:rsidR="00974968">
          <w:rPr>
            <w:rFonts w:asciiTheme="minorHAnsi" w:eastAsiaTheme="minorEastAsia" w:hAnsiTheme="minorHAnsi" w:cstheme="minorBidi"/>
            <w:noProof/>
            <w:sz w:val="22"/>
            <w:szCs w:val="22"/>
          </w:rPr>
          <w:tab/>
        </w:r>
        <w:r w:rsidR="00974968" w:rsidRPr="00554DF2">
          <w:rPr>
            <w:rStyle w:val="Hyperlink"/>
            <w:noProof/>
          </w:rPr>
          <w:t>Introduction</w:t>
        </w:r>
        <w:r w:rsidR="00974968">
          <w:rPr>
            <w:noProof/>
            <w:webHidden/>
          </w:rPr>
          <w:tab/>
        </w:r>
        <w:r w:rsidR="00974968">
          <w:rPr>
            <w:noProof/>
            <w:webHidden/>
          </w:rPr>
          <w:fldChar w:fldCharType="begin"/>
        </w:r>
        <w:r w:rsidR="00974968">
          <w:rPr>
            <w:noProof/>
            <w:webHidden/>
          </w:rPr>
          <w:instrText xml:space="preserve"> PAGEREF _Toc451328261 \h </w:instrText>
        </w:r>
        <w:r w:rsidR="00974968">
          <w:rPr>
            <w:noProof/>
            <w:webHidden/>
          </w:rPr>
        </w:r>
        <w:r w:rsidR="00974968">
          <w:rPr>
            <w:noProof/>
            <w:webHidden/>
          </w:rPr>
          <w:fldChar w:fldCharType="separate"/>
        </w:r>
        <w:r w:rsidR="00974968">
          <w:rPr>
            <w:noProof/>
            <w:webHidden/>
          </w:rPr>
          <w:t>4</w:t>
        </w:r>
        <w:r w:rsidR="00974968">
          <w:rPr>
            <w:noProof/>
            <w:webHidden/>
          </w:rPr>
          <w:fldChar w:fldCharType="end"/>
        </w:r>
      </w:hyperlink>
    </w:p>
    <w:p w14:paraId="703ACABC" w14:textId="0CE22465"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62" w:history="1">
        <w:r w:rsidRPr="00554DF2">
          <w:rPr>
            <w:rStyle w:val="Hyperlink"/>
            <w:noProof/>
          </w:rPr>
          <w:t>1.1 Document Conventions</w:t>
        </w:r>
        <w:r>
          <w:rPr>
            <w:noProof/>
            <w:webHidden/>
          </w:rPr>
          <w:tab/>
        </w:r>
        <w:r>
          <w:rPr>
            <w:noProof/>
            <w:webHidden/>
          </w:rPr>
          <w:fldChar w:fldCharType="begin"/>
        </w:r>
        <w:r>
          <w:rPr>
            <w:noProof/>
            <w:webHidden/>
          </w:rPr>
          <w:instrText xml:space="preserve"> PAGEREF _Toc451328262 \h </w:instrText>
        </w:r>
        <w:r>
          <w:rPr>
            <w:noProof/>
            <w:webHidden/>
          </w:rPr>
        </w:r>
        <w:r>
          <w:rPr>
            <w:noProof/>
            <w:webHidden/>
          </w:rPr>
          <w:fldChar w:fldCharType="separate"/>
        </w:r>
        <w:r>
          <w:rPr>
            <w:noProof/>
            <w:webHidden/>
          </w:rPr>
          <w:t>4</w:t>
        </w:r>
        <w:r>
          <w:rPr>
            <w:noProof/>
            <w:webHidden/>
          </w:rPr>
          <w:fldChar w:fldCharType="end"/>
        </w:r>
      </w:hyperlink>
    </w:p>
    <w:p w14:paraId="1A8070D5" w14:textId="29BF0C2E" w:rsidR="00974968" w:rsidRDefault="00974968">
      <w:pPr>
        <w:pStyle w:val="TOC3"/>
        <w:tabs>
          <w:tab w:val="right" w:leader="dot" w:pos="9350"/>
        </w:tabs>
        <w:rPr>
          <w:rFonts w:asciiTheme="minorHAnsi" w:eastAsiaTheme="minorEastAsia" w:hAnsiTheme="minorHAnsi" w:cstheme="minorBidi"/>
          <w:noProof/>
          <w:sz w:val="22"/>
          <w:szCs w:val="22"/>
        </w:rPr>
      </w:pPr>
      <w:hyperlink w:anchor="_Toc451328263" w:history="1">
        <w:r w:rsidRPr="00554DF2">
          <w:rPr>
            <w:rStyle w:val="Hyperlink"/>
            <w:noProof/>
          </w:rPr>
          <w:t>1.1.1 Fonts</w:t>
        </w:r>
        <w:r>
          <w:rPr>
            <w:noProof/>
            <w:webHidden/>
          </w:rPr>
          <w:tab/>
        </w:r>
        <w:r>
          <w:rPr>
            <w:noProof/>
            <w:webHidden/>
          </w:rPr>
          <w:fldChar w:fldCharType="begin"/>
        </w:r>
        <w:r>
          <w:rPr>
            <w:noProof/>
            <w:webHidden/>
          </w:rPr>
          <w:instrText xml:space="preserve"> PAGEREF _Toc451328263 \h </w:instrText>
        </w:r>
        <w:r>
          <w:rPr>
            <w:noProof/>
            <w:webHidden/>
          </w:rPr>
        </w:r>
        <w:r>
          <w:rPr>
            <w:noProof/>
            <w:webHidden/>
          </w:rPr>
          <w:fldChar w:fldCharType="separate"/>
        </w:r>
        <w:r>
          <w:rPr>
            <w:noProof/>
            <w:webHidden/>
          </w:rPr>
          <w:t>4</w:t>
        </w:r>
        <w:r>
          <w:rPr>
            <w:noProof/>
            <w:webHidden/>
          </w:rPr>
          <w:fldChar w:fldCharType="end"/>
        </w:r>
      </w:hyperlink>
    </w:p>
    <w:p w14:paraId="4C754976" w14:textId="5C44247D" w:rsidR="00974968" w:rsidRDefault="00974968">
      <w:pPr>
        <w:pStyle w:val="TOC3"/>
        <w:tabs>
          <w:tab w:val="right" w:leader="dot" w:pos="9350"/>
        </w:tabs>
        <w:rPr>
          <w:rFonts w:asciiTheme="minorHAnsi" w:eastAsiaTheme="minorEastAsia" w:hAnsiTheme="minorHAnsi" w:cstheme="minorBidi"/>
          <w:noProof/>
          <w:sz w:val="22"/>
          <w:szCs w:val="22"/>
        </w:rPr>
      </w:pPr>
      <w:hyperlink w:anchor="_Toc451328264" w:history="1">
        <w:r w:rsidRPr="00554DF2">
          <w:rPr>
            <w:rStyle w:val="Hyperlink"/>
            <w:noProof/>
          </w:rPr>
          <w:t>1.1.2 XML Namespaces</w:t>
        </w:r>
        <w:r>
          <w:rPr>
            <w:noProof/>
            <w:webHidden/>
          </w:rPr>
          <w:tab/>
        </w:r>
        <w:r>
          <w:rPr>
            <w:noProof/>
            <w:webHidden/>
          </w:rPr>
          <w:fldChar w:fldCharType="begin"/>
        </w:r>
        <w:r>
          <w:rPr>
            <w:noProof/>
            <w:webHidden/>
          </w:rPr>
          <w:instrText xml:space="preserve"> PAGEREF _Toc451328264 \h </w:instrText>
        </w:r>
        <w:r>
          <w:rPr>
            <w:noProof/>
            <w:webHidden/>
          </w:rPr>
        </w:r>
        <w:r>
          <w:rPr>
            <w:noProof/>
            <w:webHidden/>
          </w:rPr>
          <w:fldChar w:fldCharType="separate"/>
        </w:r>
        <w:r>
          <w:rPr>
            <w:noProof/>
            <w:webHidden/>
          </w:rPr>
          <w:t>4</w:t>
        </w:r>
        <w:r>
          <w:rPr>
            <w:noProof/>
            <w:webHidden/>
          </w:rPr>
          <w:fldChar w:fldCharType="end"/>
        </w:r>
      </w:hyperlink>
    </w:p>
    <w:p w14:paraId="4A90028B" w14:textId="73BAD33E" w:rsidR="00974968" w:rsidRDefault="00974968">
      <w:pPr>
        <w:pStyle w:val="TOC3"/>
        <w:tabs>
          <w:tab w:val="right" w:leader="dot" w:pos="9350"/>
        </w:tabs>
        <w:rPr>
          <w:rFonts w:asciiTheme="minorHAnsi" w:eastAsiaTheme="minorEastAsia" w:hAnsiTheme="minorHAnsi" w:cstheme="minorBidi"/>
          <w:noProof/>
          <w:sz w:val="22"/>
          <w:szCs w:val="22"/>
        </w:rPr>
      </w:pPr>
      <w:hyperlink w:anchor="_Toc451328265" w:history="1">
        <w:r w:rsidRPr="00554DF2">
          <w:rPr>
            <w:rStyle w:val="Hyperlink"/>
            <w:noProof/>
          </w:rPr>
          <w:t>1.1.3 UML Diagram Icons and Arrow Types</w:t>
        </w:r>
        <w:r>
          <w:rPr>
            <w:noProof/>
            <w:webHidden/>
          </w:rPr>
          <w:tab/>
        </w:r>
        <w:r>
          <w:rPr>
            <w:noProof/>
            <w:webHidden/>
          </w:rPr>
          <w:fldChar w:fldCharType="begin"/>
        </w:r>
        <w:r>
          <w:rPr>
            <w:noProof/>
            <w:webHidden/>
          </w:rPr>
          <w:instrText xml:space="preserve"> PAGEREF _Toc451328265 \h </w:instrText>
        </w:r>
        <w:r>
          <w:rPr>
            <w:noProof/>
            <w:webHidden/>
          </w:rPr>
        </w:r>
        <w:r>
          <w:rPr>
            <w:noProof/>
            <w:webHidden/>
          </w:rPr>
          <w:fldChar w:fldCharType="separate"/>
        </w:r>
        <w:r>
          <w:rPr>
            <w:noProof/>
            <w:webHidden/>
          </w:rPr>
          <w:t>4</w:t>
        </w:r>
        <w:r>
          <w:rPr>
            <w:noProof/>
            <w:webHidden/>
          </w:rPr>
          <w:fldChar w:fldCharType="end"/>
        </w:r>
      </w:hyperlink>
    </w:p>
    <w:p w14:paraId="11BE5DB3" w14:textId="0C3B4BA3" w:rsidR="00974968" w:rsidRDefault="00974968">
      <w:pPr>
        <w:pStyle w:val="TOC3"/>
        <w:tabs>
          <w:tab w:val="right" w:leader="dot" w:pos="9350"/>
        </w:tabs>
        <w:rPr>
          <w:rFonts w:asciiTheme="minorHAnsi" w:eastAsiaTheme="minorEastAsia" w:hAnsiTheme="minorHAnsi" w:cstheme="minorBidi"/>
          <w:noProof/>
          <w:sz w:val="22"/>
          <w:szCs w:val="22"/>
        </w:rPr>
      </w:pPr>
      <w:hyperlink w:anchor="_Toc451328266" w:history="1">
        <w:r w:rsidRPr="00554DF2">
          <w:rPr>
            <w:rStyle w:val="Hyperlink"/>
            <w:noProof/>
          </w:rPr>
          <w:t>1.1.4 XSD Examples</w:t>
        </w:r>
        <w:r>
          <w:rPr>
            <w:noProof/>
            <w:webHidden/>
          </w:rPr>
          <w:tab/>
        </w:r>
        <w:r>
          <w:rPr>
            <w:noProof/>
            <w:webHidden/>
          </w:rPr>
          <w:fldChar w:fldCharType="begin"/>
        </w:r>
        <w:r>
          <w:rPr>
            <w:noProof/>
            <w:webHidden/>
          </w:rPr>
          <w:instrText xml:space="preserve"> PAGEREF _Toc451328266 \h </w:instrText>
        </w:r>
        <w:r>
          <w:rPr>
            <w:noProof/>
            <w:webHidden/>
          </w:rPr>
        </w:r>
        <w:r>
          <w:rPr>
            <w:noProof/>
            <w:webHidden/>
          </w:rPr>
          <w:fldChar w:fldCharType="separate"/>
        </w:r>
        <w:r>
          <w:rPr>
            <w:noProof/>
            <w:webHidden/>
          </w:rPr>
          <w:t>5</w:t>
        </w:r>
        <w:r>
          <w:rPr>
            <w:noProof/>
            <w:webHidden/>
          </w:rPr>
          <w:fldChar w:fldCharType="end"/>
        </w:r>
      </w:hyperlink>
    </w:p>
    <w:p w14:paraId="4F1D4F47" w14:textId="69401FD5"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67" w:history="1">
        <w:r w:rsidRPr="00554DF2">
          <w:rPr>
            <w:rStyle w:val="Hyperlink"/>
            <w:noProof/>
          </w:rPr>
          <w:t>1.2 Terminology</w:t>
        </w:r>
        <w:r>
          <w:rPr>
            <w:noProof/>
            <w:webHidden/>
          </w:rPr>
          <w:tab/>
        </w:r>
        <w:r>
          <w:rPr>
            <w:noProof/>
            <w:webHidden/>
          </w:rPr>
          <w:fldChar w:fldCharType="begin"/>
        </w:r>
        <w:r>
          <w:rPr>
            <w:noProof/>
            <w:webHidden/>
          </w:rPr>
          <w:instrText xml:space="preserve"> PAGEREF _Toc451328267 \h </w:instrText>
        </w:r>
        <w:r>
          <w:rPr>
            <w:noProof/>
            <w:webHidden/>
          </w:rPr>
        </w:r>
        <w:r>
          <w:rPr>
            <w:noProof/>
            <w:webHidden/>
          </w:rPr>
          <w:fldChar w:fldCharType="separate"/>
        </w:r>
        <w:r>
          <w:rPr>
            <w:noProof/>
            <w:webHidden/>
          </w:rPr>
          <w:t>5</w:t>
        </w:r>
        <w:r>
          <w:rPr>
            <w:noProof/>
            <w:webHidden/>
          </w:rPr>
          <w:fldChar w:fldCharType="end"/>
        </w:r>
      </w:hyperlink>
    </w:p>
    <w:p w14:paraId="327739ED" w14:textId="3238B687"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68" w:history="1">
        <w:r w:rsidRPr="00554DF2">
          <w:rPr>
            <w:rStyle w:val="Hyperlink"/>
            <w:noProof/>
          </w:rPr>
          <w:t>1.3 Normative References</w:t>
        </w:r>
        <w:r>
          <w:rPr>
            <w:noProof/>
            <w:webHidden/>
          </w:rPr>
          <w:tab/>
        </w:r>
        <w:r>
          <w:rPr>
            <w:noProof/>
            <w:webHidden/>
          </w:rPr>
          <w:fldChar w:fldCharType="begin"/>
        </w:r>
        <w:r>
          <w:rPr>
            <w:noProof/>
            <w:webHidden/>
          </w:rPr>
          <w:instrText xml:space="preserve"> PAGEREF _Toc451328268 \h </w:instrText>
        </w:r>
        <w:r>
          <w:rPr>
            <w:noProof/>
            <w:webHidden/>
          </w:rPr>
        </w:r>
        <w:r>
          <w:rPr>
            <w:noProof/>
            <w:webHidden/>
          </w:rPr>
          <w:fldChar w:fldCharType="separate"/>
        </w:r>
        <w:r>
          <w:rPr>
            <w:noProof/>
            <w:webHidden/>
          </w:rPr>
          <w:t>5</w:t>
        </w:r>
        <w:r>
          <w:rPr>
            <w:noProof/>
            <w:webHidden/>
          </w:rPr>
          <w:fldChar w:fldCharType="end"/>
        </w:r>
      </w:hyperlink>
    </w:p>
    <w:p w14:paraId="22F5F87D" w14:textId="22E8971F" w:rsidR="00974968" w:rsidRDefault="00974968">
      <w:pPr>
        <w:pStyle w:val="TOC1"/>
        <w:rPr>
          <w:rFonts w:asciiTheme="minorHAnsi" w:eastAsiaTheme="minorEastAsia" w:hAnsiTheme="minorHAnsi" w:cstheme="minorBidi"/>
          <w:noProof/>
          <w:sz w:val="22"/>
          <w:szCs w:val="22"/>
        </w:rPr>
      </w:pPr>
      <w:hyperlink w:anchor="_Toc451328269" w:history="1">
        <w:r w:rsidRPr="00554DF2">
          <w:rPr>
            <w:rStyle w:val="Hyperlink"/>
            <w:noProof/>
          </w:rPr>
          <w:t>2</w:t>
        </w:r>
        <w:r>
          <w:rPr>
            <w:rFonts w:asciiTheme="minorHAnsi" w:eastAsiaTheme="minorEastAsia" w:hAnsiTheme="minorHAnsi" w:cstheme="minorBidi"/>
            <w:noProof/>
            <w:sz w:val="22"/>
            <w:szCs w:val="22"/>
          </w:rPr>
          <w:tab/>
        </w:r>
        <w:r w:rsidRPr="00554DF2">
          <w:rPr>
            <w:rStyle w:val="Hyperlink"/>
            <w:noProof/>
          </w:rPr>
          <w:t>Binding Rules</w:t>
        </w:r>
        <w:r>
          <w:rPr>
            <w:noProof/>
            <w:webHidden/>
          </w:rPr>
          <w:tab/>
        </w:r>
        <w:r>
          <w:rPr>
            <w:noProof/>
            <w:webHidden/>
          </w:rPr>
          <w:fldChar w:fldCharType="begin"/>
        </w:r>
        <w:r>
          <w:rPr>
            <w:noProof/>
            <w:webHidden/>
          </w:rPr>
          <w:instrText xml:space="preserve"> PAGEREF _Toc451328269 \h </w:instrText>
        </w:r>
        <w:r>
          <w:rPr>
            <w:noProof/>
            <w:webHidden/>
          </w:rPr>
        </w:r>
        <w:r>
          <w:rPr>
            <w:noProof/>
            <w:webHidden/>
          </w:rPr>
          <w:fldChar w:fldCharType="separate"/>
        </w:r>
        <w:r>
          <w:rPr>
            <w:noProof/>
            <w:webHidden/>
          </w:rPr>
          <w:t>6</w:t>
        </w:r>
        <w:r>
          <w:rPr>
            <w:noProof/>
            <w:webHidden/>
          </w:rPr>
          <w:fldChar w:fldCharType="end"/>
        </w:r>
      </w:hyperlink>
    </w:p>
    <w:p w14:paraId="514AA083" w14:textId="113BD151"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0" w:history="1">
        <w:r w:rsidRPr="00554DF2">
          <w:rPr>
            <w:rStyle w:val="Hyperlink"/>
            <w:noProof/>
          </w:rPr>
          <w:t>2.1 UML Packages</w:t>
        </w:r>
        <w:r>
          <w:rPr>
            <w:noProof/>
            <w:webHidden/>
          </w:rPr>
          <w:tab/>
        </w:r>
        <w:r>
          <w:rPr>
            <w:noProof/>
            <w:webHidden/>
          </w:rPr>
          <w:fldChar w:fldCharType="begin"/>
        </w:r>
        <w:r>
          <w:rPr>
            <w:noProof/>
            <w:webHidden/>
          </w:rPr>
          <w:instrText xml:space="preserve"> PAGEREF _Toc451328270 \h </w:instrText>
        </w:r>
        <w:r>
          <w:rPr>
            <w:noProof/>
            <w:webHidden/>
          </w:rPr>
        </w:r>
        <w:r>
          <w:rPr>
            <w:noProof/>
            <w:webHidden/>
          </w:rPr>
          <w:fldChar w:fldCharType="separate"/>
        </w:r>
        <w:r>
          <w:rPr>
            <w:noProof/>
            <w:webHidden/>
          </w:rPr>
          <w:t>6</w:t>
        </w:r>
        <w:r>
          <w:rPr>
            <w:noProof/>
            <w:webHidden/>
          </w:rPr>
          <w:fldChar w:fldCharType="end"/>
        </w:r>
      </w:hyperlink>
    </w:p>
    <w:p w14:paraId="36FC97E8" w14:textId="62678D15"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1" w:history="1">
        <w:r w:rsidRPr="00554DF2">
          <w:rPr>
            <w:rStyle w:val="Hyperlink"/>
            <w:noProof/>
          </w:rPr>
          <w:t>2.2 UML Classes</w:t>
        </w:r>
        <w:r>
          <w:rPr>
            <w:noProof/>
            <w:webHidden/>
          </w:rPr>
          <w:tab/>
        </w:r>
        <w:r>
          <w:rPr>
            <w:noProof/>
            <w:webHidden/>
          </w:rPr>
          <w:fldChar w:fldCharType="begin"/>
        </w:r>
        <w:r>
          <w:rPr>
            <w:noProof/>
            <w:webHidden/>
          </w:rPr>
          <w:instrText xml:space="preserve"> PAGEREF _Toc451328271 \h </w:instrText>
        </w:r>
        <w:r>
          <w:rPr>
            <w:noProof/>
            <w:webHidden/>
          </w:rPr>
        </w:r>
        <w:r>
          <w:rPr>
            <w:noProof/>
            <w:webHidden/>
          </w:rPr>
          <w:fldChar w:fldCharType="separate"/>
        </w:r>
        <w:r>
          <w:rPr>
            <w:noProof/>
            <w:webHidden/>
          </w:rPr>
          <w:t>6</w:t>
        </w:r>
        <w:r>
          <w:rPr>
            <w:noProof/>
            <w:webHidden/>
          </w:rPr>
          <w:fldChar w:fldCharType="end"/>
        </w:r>
      </w:hyperlink>
    </w:p>
    <w:p w14:paraId="135C82B7" w14:textId="1CDDEB3B"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2" w:history="1">
        <w:r w:rsidRPr="00554DF2">
          <w:rPr>
            <w:rStyle w:val="Hyperlink"/>
            <w:noProof/>
          </w:rPr>
          <w:t>2.3 UML Attributes and Associations</w:t>
        </w:r>
        <w:r>
          <w:rPr>
            <w:noProof/>
            <w:webHidden/>
          </w:rPr>
          <w:tab/>
        </w:r>
        <w:r>
          <w:rPr>
            <w:noProof/>
            <w:webHidden/>
          </w:rPr>
          <w:fldChar w:fldCharType="begin"/>
        </w:r>
        <w:r>
          <w:rPr>
            <w:noProof/>
            <w:webHidden/>
          </w:rPr>
          <w:instrText xml:space="preserve"> PAGEREF _Toc451328272 \h </w:instrText>
        </w:r>
        <w:r>
          <w:rPr>
            <w:noProof/>
            <w:webHidden/>
          </w:rPr>
        </w:r>
        <w:r>
          <w:rPr>
            <w:noProof/>
            <w:webHidden/>
          </w:rPr>
          <w:fldChar w:fldCharType="separate"/>
        </w:r>
        <w:r>
          <w:rPr>
            <w:noProof/>
            <w:webHidden/>
          </w:rPr>
          <w:t>8</w:t>
        </w:r>
        <w:r>
          <w:rPr>
            <w:noProof/>
            <w:webHidden/>
          </w:rPr>
          <w:fldChar w:fldCharType="end"/>
        </w:r>
      </w:hyperlink>
    </w:p>
    <w:p w14:paraId="5F0F5B61" w14:textId="5FB61637"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3" w:history="1">
        <w:r w:rsidRPr="00554DF2">
          <w:rPr>
            <w:rStyle w:val="Hyperlink"/>
            <w:noProof/>
          </w:rPr>
          <w:t>2.4 UML Stereotypes</w:t>
        </w:r>
        <w:r>
          <w:rPr>
            <w:noProof/>
            <w:webHidden/>
          </w:rPr>
          <w:tab/>
        </w:r>
        <w:r>
          <w:rPr>
            <w:noProof/>
            <w:webHidden/>
          </w:rPr>
          <w:fldChar w:fldCharType="begin"/>
        </w:r>
        <w:r>
          <w:rPr>
            <w:noProof/>
            <w:webHidden/>
          </w:rPr>
          <w:instrText xml:space="preserve"> PAGEREF _Toc451328273 \h </w:instrText>
        </w:r>
        <w:r>
          <w:rPr>
            <w:noProof/>
            <w:webHidden/>
          </w:rPr>
        </w:r>
        <w:r>
          <w:rPr>
            <w:noProof/>
            <w:webHidden/>
          </w:rPr>
          <w:fldChar w:fldCharType="separate"/>
        </w:r>
        <w:r>
          <w:rPr>
            <w:noProof/>
            <w:webHidden/>
          </w:rPr>
          <w:t>10</w:t>
        </w:r>
        <w:r>
          <w:rPr>
            <w:noProof/>
            <w:webHidden/>
          </w:rPr>
          <w:fldChar w:fldCharType="end"/>
        </w:r>
      </w:hyperlink>
    </w:p>
    <w:p w14:paraId="6B317B37" w14:textId="053BB5D2"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4" w:history="1">
        <w:r w:rsidRPr="00554DF2">
          <w:rPr>
            <w:rStyle w:val="Hyperlink"/>
            <w:noProof/>
          </w:rPr>
          <w:t>2.5 UML Data Types</w:t>
        </w:r>
        <w:r>
          <w:rPr>
            <w:noProof/>
            <w:webHidden/>
          </w:rPr>
          <w:tab/>
        </w:r>
        <w:r>
          <w:rPr>
            <w:noProof/>
            <w:webHidden/>
          </w:rPr>
          <w:fldChar w:fldCharType="begin"/>
        </w:r>
        <w:r>
          <w:rPr>
            <w:noProof/>
            <w:webHidden/>
          </w:rPr>
          <w:instrText xml:space="preserve"> PAGEREF _Toc451328274 \h </w:instrText>
        </w:r>
        <w:r>
          <w:rPr>
            <w:noProof/>
            <w:webHidden/>
          </w:rPr>
        </w:r>
        <w:r>
          <w:rPr>
            <w:noProof/>
            <w:webHidden/>
          </w:rPr>
          <w:fldChar w:fldCharType="separate"/>
        </w:r>
        <w:r>
          <w:rPr>
            <w:noProof/>
            <w:webHidden/>
          </w:rPr>
          <w:t>10</w:t>
        </w:r>
        <w:r>
          <w:rPr>
            <w:noProof/>
            <w:webHidden/>
          </w:rPr>
          <w:fldChar w:fldCharType="end"/>
        </w:r>
      </w:hyperlink>
    </w:p>
    <w:p w14:paraId="6450EB28" w14:textId="4A4D429C"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5" w:history="1">
        <w:r w:rsidRPr="00554DF2">
          <w:rPr>
            <w:rStyle w:val="Hyperlink"/>
            <w:noProof/>
          </w:rPr>
          <w:t>2.6 UML Enumerations</w:t>
        </w:r>
        <w:r>
          <w:rPr>
            <w:noProof/>
            <w:webHidden/>
          </w:rPr>
          <w:tab/>
        </w:r>
        <w:r>
          <w:rPr>
            <w:noProof/>
            <w:webHidden/>
          </w:rPr>
          <w:fldChar w:fldCharType="begin"/>
        </w:r>
        <w:r>
          <w:rPr>
            <w:noProof/>
            <w:webHidden/>
          </w:rPr>
          <w:instrText xml:space="preserve"> PAGEREF _Toc451328275 \h </w:instrText>
        </w:r>
        <w:r>
          <w:rPr>
            <w:noProof/>
            <w:webHidden/>
          </w:rPr>
        </w:r>
        <w:r>
          <w:rPr>
            <w:noProof/>
            <w:webHidden/>
          </w:rPr>
          <w:fldChar w:fldCharType="separate"/>
        </w:r>
        <w:r>
          <w:rPr>
            <w:noProof/>
            <w:webHidden/>
          </w:rPr>
          <w:t>12</w:t>
        </w:r>
        <w:r>
          <w:rPr>
            <w:noProof/>
            <w:webHidden/>
          </w:rPr>
          <w:fldChar w:fldCharType="end"/>
        </w:r>
      </w:hyperlink>
    </w:p>
    <w:p w14:paraId="0F5A593E" w14:textId="1C02FF2C"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6" w:history="1">
        <w:r w:rsidRPr="00554DF2">
          <w:rPr>
            <w:rStyle w:val="Hyperlink"/>
            <w:noProof/>
          </w:rPr>
          <w:t>2.7 Controlled Vocabularies</w:t>
        </w:r>
        <w:r>
          <w:rPr>
            <w:noProof/>
            <w:webHidden/>
          </w:rPr>
          <w:tab/>
        </w:r>
        <w:r>
          <w:rPr>
            <w:noProof/>
            <w:webHidden/>
          </w:rPr>
          <w:fldChar w:fldCharType="begin"/>
        </w:r>
        <w:r>
          <w:rPr>
            <w:noProof/>
            <w:webHidden/>
          </w:rPr>
          <w:instrText xml:space="preserve"> PAGEREF _Toc451328276 \h </w:instrText>
        </w:r>
        <w:r>
          <w:rPr>
            <w:noProof/>
            <w:webHidden/>
          </w:rPr>
        </w:r>
        <w:r>
          <w:rPr>
            <w:noProof/>
            <w:webHidden/>
          </w:rPr>
          <w:fldChar w:fldCharType="separate"/>
        </w:r>
        <w:r>
          <w:rPr>
            <w:noProof/>
            <w:webHidden/>
          </w:rPr>
          <w:t>13</w:t>
        </w:r>
        <w:r>
          <w:rPr>
            <w:noProof/>
            <w:webHidden/>
          </w:rPr>
          <w:fldChar w:fldCharType="end"/>
        </w:r>
      </w:hyperlink>
    </w:p>
    <w:p w14:paraId="181E4EBB" w14:textId="52D21610" w:rsidR="00974968" w:rsidRDefault="00974968">
      <w:pPr>
        <w:pStyle w:val="TOC1"/>
        <w:rPr>
          <w:rFonts w:asciiTheme="minorHAnsi" w:eastAsiaTheme="minorEastAsia" w:hAnsiTheme="minorHAnsi" w:cstheme="minorBidi"/>
          <w:noProof/>
          <w:sz w:val="22"/>
          <w:szCs w:val="22"/>
        </w:rPr>
      </w:pPr>
      <w:hyperlink w:anchor="_Toc451328277" w:history="1">
        <w:r w:rsidRPr="00554DF2">
          <w:rPr>
            <w:rStyle w:val="Hyperlink"/>
            <w:noProof/>
          </w:rPr>
          <w:t>3</w:t>
        </w:r>
        <w:r>
          <w:rPr>
            <w:rFonts w:asciiTheme="minorHAnsi" w:eastAsiaTheme="minorEastAsia" w:hAnsiTheme="minorHAnsi" w:cstheme="minorBidi"/>
            <w:noProof/>
            <w:sz w:val="22"/>
            <w:szCs w:val="22"/>
          </w:rPr>
          <w:tab/>
        </w:r>
        <w:r w:rsidRPr="00554DF2">
          <w:rPr>
            <w:rStyle w:val="Hyperlink"/>
            <w:noProof/>
          </w:rPr>
          <w:t>Relationships to the CybOX 2.1.1 XML Schemas</w:t>
        </w:r>
        <w:r>
          <w:rPr>
            <w:noProof/>
            <w:webHidden/>
          </w:rPr>
          <w:tab/>
        </w:r>
        <w:r>
          <w:rPr>
            <w:noProof/>
            <w:webHidden/>
          </w:rPr>
          <w:fldChar w:fldCharType="begin"/>
        </w:r>
        <w:r>
          <w:rPr>
            <w:noProof/>
            <w:webHidden/>
          </w:rPr>
          <w:instrText xml:space="preserve"> PAGEREF _Toc451328277 \h </w:instrText>
        </w:r>
        <w:r>
          <w:rPr>
            <w:noProof/>
            <w:webHidden/>
          </w:rPr>
        </w:r>
        <w:r>
          <w:rPr>
            <w:noProof/>
            <w:webHidden/>
          </w:rPr>
          <w:fldChar w:fldCharType="separate"/>
        </w:r>
        <w:r>
          <w:rPr>
            <w:noProof/>
            <w:webHidden/>
          </w:rPr>
          <w:t>16</w:t>
        </w:r>
        <w:r>
          <w:rPr>
            <w:noProof/>
            <w:webHidden/>
          </w:rPr>
          <w:fldChar w:fldCharType="end"/>
        </w:r>
      </w:hyperlink>
    </w:p>
    <w:p w14:paraId="5DBF200B" w14:textId="75417353"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8" w:history="1">
        <w:r w:rsidRPr="00554DF2">
          <w:rPr>
            <w:rStyle w:val="Hyperlink"/>
            <w:noProof/>
          </w:rPr>
          <w:t>3.1 UML Package to XML Namespace Name Mapping</w:t>
        </w:r>
        <w:r>
          <w:rPr>
            <w:noProof/>
            <w:webHidden/>
          </w:rPr>
          <w:tab/>
        </w:r>
        <w:r>
          <w:rPr>
            <w:noProof/>
            <w:webHidden/>
          </w:rPr>
          <w:fldChar w:fldCharType="begin"/>
        </w:r>
        <w:r>
          <w:rPr>
            <w:noProof/>
            <w:webHidden/>
          </w:rPr>
          <w:instrText xml:space="preserve"> PAGEREF _Toc451328278 \h </w:instrText>
        </w:r>
        <w:r>
          <w:rPr>
            <w:noProof/>
            <w:webHidden/>
          </w:rPr>
        </w:r>
        <w:r>
          <w:rPr>
            <w:noProof/>
            <w:webHidden/>
          </w:rPr>
          <w:fldChar w:fldCharType="separate"/>
        </w:r>
        <w:r>
          <w:rPr>
            <w:noProof/>
            <w:webHidden/>
          </w:rPr>
          <w:t>16</w:t>
        </w:r>
        <w:r>
          <w:rPr>
            <w:noProof/>
            <w:webHidden/>
          </w:rPr>
          <w:fldChar w:fldCharType="end"/>
        </w:r>
      </w:hyperlink>
    </w:p>
    <w:p w14:paraId="083D241C" w14:textId="497E4AB2"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79" w:history="1">
        <w:r w:rsidRPr="00554DF2">
          <w:rPr>
            <w:rStyle w:val="Hyperlink"/>
            <w:noProof/>
          </w:rPr>
          <w:t>3.2 UML Abstract Classes</w:t>
        </w:r>
        <w:r>
          <w:rPr>
            <w:noProof/>
            <w:webHidden/>
          </w:rPr>
          <w:tab/>
        </w:r>
        <w:r>
          <w:rPr>
            <w:noProof/>
            <w:webHidden/>
          </w:rPr>
          <w:fldChar w:fldCharType="begin"/>
        </w:r>
        <w:r>
          <w:rPr>
            <w:noProof/>
            <w:webHidden/>
          </w:rPr>
          <w:instrText xml:space="preserve"> PAGEREF _Toc451328279 \h </w:instrText>
        </w:r>
        <w:r>
          <w:rPr>
            <w:noProof/>
            <w:webHidden/>
          </w:rPr>
        </w:r>
        <w:r>
          <w:rPr>
            <w:noProof/>
            <w:webHidden/>
          </w:rPr>
          <w:fldChar w:fldCharType="separate"/>
        </w:r>
        <w:r>
          <w:rPr>
            <w:noProof/>
            <w:webHidden/>
          </w:rPr>
          <w:t>16</w:t>
        </w:r>
        <w:r>
          <w:rPr>
            <w:noProof/>
            <w:webHidden/>
          </w:rPr>
          <w:fldChar w:fldCharType="end"/>
        </w:r>
      </w:hyperlink>
    </w:p>
    <w:p w14:paraId="2C9EFF0B" w14:textId="4139632C"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80" w:history="1">
        <w:r w:rsidRPr="00554DF2">
          <w:rPr>
            <w:rStyle w:val="Hyperlink"/>
            <w:noProof/>
          </w:rPr>
          <w:t>3.3 Using XSD Data Types</w:t>
        </w:r>
        <w:r>
          <w:rPr>
            <w:noProof/>
            <w:webHidden/>
          </w:rPr>
          <w:tab/>
        </w:r>
        <w:r>
          <w:rPr>
            <w:noProof/>
            <w:webHidden/>
          </w:rPr>
          <w:fldChar w:fldCharType="begin"/>
        </w:r>
        <w:r>
          <w:rPr>
            <w:noProof/>
            <w:webHidden/>
          </w:rPr>
          <w:instrText xml:space="preserve"> PAGEREF _Toc451328280 \h </w:instrText>
        </w:r>
        <w:r>
          <w:rPr>
            <w:noProof/>
            <w:webHidden/>
          </w:rPr>
        </w:r>
        <w:r>
          <w:rPr>
            <w:noProof/>
            <w:webHidden/>
          </w:rPr>
          <w:fldChar w:fldCharType="separate"/>
        </w:r>
        <w:r>
          <w:rPr>
            <w:noProof/>
            <w:webHidden/>
          </w:rPr>
          <w:t>17</w:t>
        </w:r>
        <w:r>
          <w:rPr>
            <w:noProof/>
            <w:webHidden/>
          </w:rPr>
          <w:fldChar w:fldCharType="end"/>
        </w:r>
      </w:hyperlink>
    </w:p>
    <w:p w14:paraId="6AAB1DAA" w14:textId="39C3DCA5"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81" w:history="1">
        <w:r w:rsidRPr="00554DF2">
          <w:rPr>
            <w:rStyle w:val="Hyperlink"/>
            <w:noProof/>
          </w:rPr>
          <w:t>3.4 Extensions and Externally Defined Data Models</w:t>
        </w:r>
        <w:r>
          <w:rPr>
            <w:noProof/>
            <w:webHidden/>
          </w:rPr>
          <w:tab/>
        </w:r>
        <w:r>
          <w:rPr>
            <w:noProof/>
            <w:webHidden/>
          </w:rPr>
          <w:fldChar w:fldCharType="begin"/>
        </w:r>
        <w:r>
          <w:rPr>
            <w:noProof/>
            <w:webHidden/>
          </w:rPr>
          <w:instrText xml:space="preserve"> PAGEREF _Toc451328281 \h </w:instrText>
        </w:r>
        <w:r>
          <w:rPr>
            <w:noProof/>
            <w:webHidden/>
          </w:rPr>
        </w:r>
        <w:r>
          <w:rPr>
            <w:noProof/>
            <w:webHidden/>
          </w:rPr>
          <w:fldChar w:fldCharType="separate"/>
        </w:r>
        <w:r>
          <w:rPr>
            <w:noProof/>
            <w:webHidden/>
          </w:rPr>
          <w:t>18</w:t>
        </w:r>
        <w:r>
          <w:rPr>
            <w:noProof/>
            <w:webHidden/>
          </w:rPr>
          <w:fldChar w:fldCharType="end"/>
        </w:r>
      </w:hyperlink>
    </w:p>
    <w:p w14:paraId="419DE656" w14:textId="5BBAE064" w:rsidR="00974968" w:rsidRDefault="00974968">
      <w:pPr>
        <w:pStyle w:val="TOC2"/>
        <w:tabs>
          <w:tab w:val="right" w:leader="dot" w:pos="9350"/>
        </w:tabs>
        <w:rPr>
          <w:rFonts w:asciiTheme="minorHAnsi" w:eastAsiaTheme="minorEastAsia" w:hAnsiTheme="minorHAnsi" w:cstheme="minorBidi"/>
          <w:noProof/>
          <w:sz w:val="22"/>
          <w:szCs w:val="22"/>
        </w:rPr>
      </w:pPr>
      <w:hyperlink w:anchor="_Toc451328282" w:history="1">
        <w:r w:rsidRPr="00554DF2">
          <w:rPr>
            <w:rStyle w:val="Hyperlink"/>
            <w:noProof/>
          </w:rPr>
          <w:t>3.5 XSD attributeGroups</w:t>
        </w:r>
        <w:r>
          <w:rPr>
            <w:noProof/>
            <w:webHidden/>
          </w:rPr>
          <w:tab/>
        </w:r>
        <w:r>
          <w:rPr>
            <w:noProof/>
            <w:webHidden/>
          </w:rPr>
          <w:fldChar w:fldCharType="begin"/>
        </w:r>
        <w:r>
          <w:rPr>
            <w:noProof/>
            <w:webHidden/>
          </w:rPr>
          <w:instrText xml:space="preserve"> PAGEREF _Toc451328282 \h </w:instrText>
        </w:r>
        <w:r>
          <w:rPr>
            <w:noProof/>
            <w:webHidden/>
          </w:rPr>
        </w:r>
        <w:r>
          <w:rPr>
            <w:noProof/>
            <w:webHidden/>
          </w:rPr>
          <w:fldChar w:fldCharType="separate"/>
        </w:r>
        <w:r>
          <w:rPr>
            <w:noProof/>
            <w:webHidden/>
          </w:rPr>
          <w:t>19</w:t>
        </w:r>
        <w:r>
          <w:rPr>
            <w:noProof/>
            <w:webHidden/>
          </w:rPr>
          <w:fldChar w:fldCharType="end"/>
        </w:r>
      </w:hyperlink>
    </w:p>
    <w:p w14:paraId="619A5A71" w14:textId="7B13F9EF" w:rsidR="00974968" w:rsidRDefault="00974968">
      <w:pPr>
        <w:pStyle w:val="TOC1"/>
        <w:rPr>
          <w:rFonts w:asciiTheme="minorHAnsi" w:eastAsiaTheme="minorEastAsia" w:hAnsiTheme="minorHAnsi" w:cstheme="minorBidi"/>
          <w:noProof/>
          <w:sz w:val="22"/>
          <w:szCs w:val="22"/>
        </w:rPr>
      </w:pPr>
      <w:hyperlink w:anchor="_Toc451328283" w:history="1">
        <w:r w:rsidRPr="00554DF2">
          <w:rPr>
            <w:rStyle w:val="Hyperlink"/>
            <w:noProof/>
          </w:rPr>
          <w:t>4</w:t>
        </w:r>
        <w:r>
          <w:rPr>
            <w:rFonts w:asciiTheme="minorHAnsi" w:eastAsiaTheme="minorEastAsia" w:hAnsiTheme="minorHAnsi" w:cstheme="minorBidi"/>
            <w:noProof/>
            <w:sz w:val="22"/>
            <w:szCs w:val="22"/>
          </w:rPr>
          <w:tab/>
        </w:r>
        <w:r w:rsidRPr="00554DF2">
          <w:rPr>
            <w:rStyle w:val="Hyperlink"/>
            <w:noProof/>
          </w:rPr>
          <w:t>Conformance</w:t>
        </w:r>
        <w:r>
          <w:rPr>
            <w:noProof/>
            <w:webHidden/>
          </w:rPr>
          <w:tab/>
        </w:r>
        <w:r>
          <w:rPr>
            <w:noProof/>
            <w:webHidden/>
          </w:rPr>
          <w:fldChar w:fldCharType="begin"/>
        </w:r>
        <w:r>
          <w:rPr>
            <w:noProof/>
            <w:webHidden/>
          </w:rPr>
          <w:instrText xml:space="preserve"> PAGEREF _Toc451328283 \h </w:instrText>
        </w:r>
        <w:r>
          <w:rPr>
            <w:noProof/>
            <w:webHidden/>
          </w:rPr>
        </w:r>
        <w:r>
          <w:rPr>
            <w:noProof/>
            <w:webHidden/>
          </w:rPr>
          <w:fldChar w:fldCharType="separate"/>
        </w:r>
        <w:r>
          <w:rPr>
            <w:noProof/>
            <w:webHidden/>
          </w:rPr>
          <w:t>22</w:t>
        </w:r>
        <w:r>
          <w:rPr>
            <w:noProof/>
            <w:webHidden/>
          </w:rPr>
          <w:fldChar w:fldCharType="end"/>
        </w:r>
      </w:hyperlink>
    </w:p>
    <w:p w14:paraId="798C7BC9" w14:textId="0D79F48A" w:rsidR="00974968" w:rsidRDefault="00974968">
      <w:pPr>
        <w:pStyle w:val="TOC1"/>
        <w:rPr>
          <w:rFonts w:asciiTheme="minorHAnsi" w:eastAsiaTheme="minorEastAsia" w:hAnsiTheme="minorHAnsi" w:cstheme="minorBidi"/>
          <w:noProof/>
          <w:sz w:val="22"/>
          <w:szCs w:val="22"/>
        </w:rPr>
      </w:pPr>
      <w:hyperlink w:anchor="_Toc451328284" w:history="1">
        <w:r w:rsidRPr="00554DF2">
          <w:rPr>
            <w:rStyle w:val="Hyperlink"/>
            <w:noProof/>
          </w:rPr>
          <w:t>Appendix A. Acknowledgments</w:t>
        </w:r>
        <w:r>
          <w:rPr>
            <w:noProof/>
            <w:webHidden/>
          </w:rPr>
          <w:tab/>
        </w:r>
        <w:r>
          <w:rPr>
            <w:noProof/>
            <w:webHidden/>
          </w:rPr>
          <w:fldChar w:fldCharType="begin"/>
        </w:r>
        <w:r>
          <w:rPr>
            <w:noProof/>
            <w:webHidden/>
          </w:rPr>
          <w:instrText xml:space="preserve"> PAGEREF _Toc451328284 \h </w:instrText>
        </w:r>
        <w:r>
          <w:rPr>
            <w:noProof/>
            <w:webHidden/>
          </w:rPr>
        </w:r>
        <w:r>
          <w:rPr>
            <w:noProof/>
            <w:webHidden/>
          </w:rPr>
          <w:fldChar w:fldCharType="separate"/>
        </w:r>
        <w:r>
          <w:rPr>
            <w:noProof/>
            <w:webHidden/>
          </w:rPr>
          <w:t>23</w:t>
        </w:r>
        <w:r>
          <w:rPr>
            <w:noProof/>
            <w:webHidden/>
          </w:rPr>
          <w:fldChar w:fldCharType="end"/>
        </w:r>
      </w:hyperlink>
    </w:p>
    <w:p w14:paraId="1D75CCF3" w14:textId="6089157A" w:rsidR="00974968" w:rsidRDefault="00974968">
      <w:pPr>
        <w:pStyle w:val="TOC1"/>
        <w:rPr>
          <w:rFonts w:asciiTheme="minorHAnsi" w:eastAsiaTheme="minorEastAsia" w:hAnsiTheme="minorHAnsi" w:cstheme="minorBidi"/>
          <w:noProof/>
          <w:sz w:val="22"/>
          <w:szCs w:val="22"/>
        </w:rPr>
      </w:pPr>
      <w:hyperlink w:anchor="_Toc451328285" w:history="1">
        <w:r w:rsidRPr="00554DF2">
          <w:rPr>
            <w:rStyle w:val="Hyperlink"/>
            <w:noProof/>
          </w:rPr>
          <w:t>Appendix B. Revision History</w:t>
        </w:r>
        <w:r>
          <w:rPr>
            <w:noProof/>
            <w:webHidden/>
          </w:rPr>
          <w:tab/>
        </w:r>
        <w:r>
          <w:rPr>
            <w:noProof/>
            <w:webHidden/>
          </w:rPr>
          <w:fldChar w:fldCharType="begin"/>
        </w:r>
        <w:r>
          <w:rPr>
            <w:noProof/>
            <w:webHidden/>
          </w:rPr>
          <w:instrText xml:space="preserve"> PAGEREF _Toc451328285 \h </w:instrText>
        </w:r>
        <w:r>
          <w:rPr>
            <w:noProof/>
            <w:webHidden/>
          </w:rPr>
        </w:r>
        <w:r>
          <w:rPr>
            <w:noProof/>
            <w:webHidden/>
          </w:rPr>
          <w:fldChar w:fldCharType="separate"/>
        </w:r>
        <w:r>
          <w:rPr>
            <w:noProof/>
            <w:webHidden/>
          </w:rPr>
          <w:t>27</w:t>
        </w:r>
        <w:r>
          <w:rPr>
            <w:noProof/>
            <w:webHidden/>
          </w:rPr>
          <w:fldChar w:fldCharType="end"/>
        </w:r>
      </w:hyperlink>
    </w:p>
    <w:p w14:paraId="51F7953A" w14:textId="5914CD26" w:rsidR="006E4329" w:rsidRDefault="0012387E" w:rsidP="00544386">
      <w:pPr>
        <w:pStyle w:val="Abstract"/>
      </w:pPr>
      <w:r>
        <w:rPr>
          <w:szCs w:val="24"/>
        </w:rPr>
        <w:fldChar w:fldCharType="end"/>
      </w:r>
    </w:p>
    <w:p w14:paraId="2224A7B7" w14:textId="77777777" w:rsidR="00903BE1" w:rsidRDefault="00903BE1" w:rsidP="00E01912">
      <w:pPr>
        <w:sectPr w:rsidR="00903BE1" w:rsidSect="00903BE1">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720" w:left="1440" w:header="720" w:footer="720" w:gutter="0"/>
          <w:cols w:space="720"/>
          <w:docGrid w:linePitch="360"/>
        </w:sectPr>
      </w:pPr>
      <w:bookmarkStart w:id="1" w:name="_Toc287332006"/>
    </w:p>
    <w:p w14:paraId="7342E28E" w14:textId="77777777" w:rsidR="00C71349" w:rsidRPr="00C52EFC" w:rsidRDefault="00177DED" w:rsidP="0076113A">
      <w:pPr>
        <w:pStyle w:val="Heading1"/>
      </w:pPr>
      <w:bookmarkStart w:id="2" w:name="_Toc451328261"/>
      <w:r>
        <w:lastRenderedPageBreak/>
        <w:t>Introduction</w:t>
      </w:r>
      <w:bookmarkEnd w:id="0"/>
      <w:bookmarkEnd w:id="1"/>
      <w:bookmarkEnd w:id="2"/>
    </w:p>
    <w:p w14:paraId="1EDE7DA8" w14:textId="77777777" w:rsidR="007B25D1" w:rsidRDefault="007B25D1" w:rsidP="007B25D1">
      <w:pPr>
        <w:autoSpaceDE w:val="0"/>
        <w:autoSpaceDN w:val="0"/>
        <w:adjustRightInd w:val="0"/>
        <w:spacing w:after="240"/>
        <w:ind w:right="-270"/>
      </w:pPr>
      <w:r w:rsidRPr="00B92F54">
        <w:t xml:space="preserve">The Cyber Observable </w:t>
      </w:r>
      <w:r>
        <w:t>Ex</w:t>
      </w:r>
      <w:r w:rsidRPr="00B92F54">
        <w:t>pression (CybOX</w:t>
      </w:r>
      <w:r>
        <w:t>™</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E41E7E" w14:textId="69ECEB91" w:rsidR="007B25D1" w:rsidRDefault="007B25D1" w:rsidP="007B25D1">
      <w:pPr>
        <w:spacing w:before="0" w:after="240"/>
        <w:rPr>
          <w:rFonts w:cs="Arial"/>
          <w:szCs w:val="20"/>
        </w:rPr>
      </w:pPr>
      <w:r>
        <w:t xml:space="preserve">This document defines a binding of this </w:t>
      </w:r>
      <w:r w:rsidRPr="00BB1D34">
        <w:rPr>
          <w:rFonts w:cs="Arial"/>
          <w:szCs w:val="20"/>
        </w:rPr>
        <w:t>i</w:t>
      </w:r>
      <w:r>
        <w:rPr>
          <w:rFonts w:cs="Arial"/>
          <w:szCs w:val="20"/>
        </w:rPr>
        <w:t>mplementation-agnostic specification to an XML implementation, by describing binding rules to convert the UML formalism to a series of XML schemas – one for each data model</w:t>
      </w:r>
      <w:r w:rsidR="00974968">
        <w:rPr>
          <w:rFonts w:cs="Arial"/>
          <w:szCs w:val="20"/>
        </w:rPr>
        <w:t xml:space="preserve"> that make up the CybOX UML model</w:t>
      </w:r>
      <w:r>
        <w:rPr>
          <w:rFonts w:cs="Arial"/>
          <w:szCs w:val="20"/>
        </w:rPr>
        <w:t>.</w:t>
      </w:r>
    </w:p>
    <w:p w14:paraId="49727A46" w14:textId="64FCF7D1" w:rsidR="007B25D1" w:rsidRDefault="007B25D1" w:rsidP="007B25D1">
      <w:pPr>
        <w:spacing w:before="0" w:after="240"/>
        <w:rPr>
          <w:b/>
          <w:color w:val="0000EE"/>
        </w:rPr>
      </w:pPr>
      <w:r>
        <w:rPr>
          <w:rFonts w:cs="Arial"/>
          <w:szCs w:val="20"/>
        </w:rPr>
        <w:t xml:space="preserve">In Section </w:t>
      </w:r>
      <w:r w:rsidR="008E2695" w:rsidRPr="00974968">
        <w:rPr>
          <w:rFonts w:cs="Arial"/>
          <w:b/>
          <w:color w:val="0000EE"/>
          <w:szCs w:val="20"/>
        </w:rPr>
        <w:fldChar w:fldCharType="begin"/>
      </w:r>
      <w:r w:rsidR="008E2695" w:rsidRPr="00974968">
        <w:rPr>
          <w:rFonts w:cs="Arial"/>
          <w:b/>
          <w:color w:val="0000EE"/>
          <w:szCs w:val="20"/>
        </w:rPr>
        <w:instrText xml:space="preserve"> REF _Ref436912835 \r \h </w:instrText>
      </w:r>
      <w:r w:rsidR="008E2695" w:rsidRPr="00974968">
        <w:rPr>
          <w:rFonts w:cs="Arial"/>
          <w:b/>
          <w:color w:val="0000EE"/>
          <w:szCs w:val="20"/>
        </w:rPr>
      </w:r>
      <w:r w:rsidR="008E2695" w:rsidRPr="00974968">
        <w:rPr>
          <w:rFonts w:cs="Arial"/>
          <w:b/>
          <w:color w:val="0000EE"/>
          <w:szCs w:val="20"/>
        </w:rPr>
        <w:instrText xml:space="preserve"> \* MERGEFORMAT </w:instrText>
      </w:r>
      <w:r w:rsidR="008E2695" w:rsidRPr="00974968">
        <w:rPr>
          <w:rFonts w:cs="Arial"/>
          <w:b/>
          <w:color w:val="0000EE"/>
          <w:szCs w:val="20"/>
        </w:rPr>
        <w:fldChar w:fldCharType="separate"/>
      </w:r>
      <w:r w:rsidR="008E2695" w:rsidRPr="00974968">
        <w:rPr>
          <w:rFonts w:cs="Arial"/>
          <w:b/>
          <w:color w:val="0000EE"/>
          <w:szCs w:val="20"/>
        </w:rPr>
        <w:t>2</w:t>
      </w:r>
      <w:r w:rsidR="008E2695" w:rsidRPr="00974968">
        <w:rPr>
          <w:rFonts w:cs="Arial"/>
          <w:b/>
          <w:color w:val="0000EE"/>
          <w:szCs w:val="20"/>
        </w:rPr>
        <w:fldChar w:fldCharType="end"/>
      </w:r>
      <w:r>
        <w:rPr>
          <w:rFonts w:cs="Arial"/>
          <w:szCs w:val="20"/>
        </w:rPr>
        <w:t xml:space="preserve">, we define a binding rule for each concept in UML that was used in the </w:t>
      </w:r>
      <w:r w:rsidR="00974968">
        <w:rPr>
          <w:rFonts w:cs="Arial"/>
          <w:szCs w:val="20"/>
        </w:rPr>
        <w:t>CybOX</w:t>
      </w:r>
      <w:r>
        <w:rPr>
          <w:rFonts w:cs="Arial"/>
          <w:szCs w:val="20"/>
        </w:rPr>
        <w:t xml:space="preserve"> specification.  Because the </w:t>
      </w:r>
      <w:r w:rsidR="00974968">
        <w:rPr>
          <w:rFonts w:cs="Arial"/>
          <w:szCs w:val="20"/>
        </w:rPr>
        <w:t>CybOX</w:t>
      </w:r>
      <w:r>
        <w:rPr>
          <w:rFonts w:cs="Arial"/>
          <w:szCs w:val="20"/>
        </w:rPr>
        <w:t xml:space="preserve"> XML schema were developed before the UML model, Section </w:t>
      </w:r>
      <w:r w:rsidR="008E2695" w:rsidRPr="008E2695">
        <w:rPr>
          <w:rFonts w:cs="Arial"/>
          <w:b/>
          <w:color w:val="0000EE"/>
          <w:szCs w:val="20"/>
        </w:rPr>
        <w:fldChar w:fldCharType="begin"/>
      </w:r>
      <w:r w:rsidR="008E2695" w:rsidRPr="008E2695">
        <w:rPr>
          <w:rFonts w:cs="Arial"/>
          <w:b/>
          <w:color w:val="0000EE"/>
          <w:szCs w:val="20"/>
        </w:rPr>
        <w:instrText xml:space="preserve"> REF _Ref451258824 \r \h </w:instrText>
      </w:r>
      <w:r w:rsidR="008E2695" w:rsidRPr="008E2695">
        <w:rPr>
          <w:rFonts w:cs="Arial"/>
          <w:b/>
          <w:color w:val="0000EE"/>
          <w:szCs w:val="20"/>
        </w:rPr>
      </w:r>
      <w:r w:rsidR="008E2695" w:rsidRPr="008E2695">
        <w:rPr>
          <w:rFonts w:cs="Arial"/>
          <w:b/>
          <w:color w:val="0000EE"/>
          <w:szCs w:val="20"/>
        </w:rPr>
        <w:instrText xml:space="preserve"> \* MERGEFORMAT </w:instrText>
      </w:r>
      <w:r w:rsidR="008E2695" w:rsidRPr="008E2695">
        <w:rPr>
          <w:rFonts w:cs="Arial"/>
          <w:b/>
          <w:color w:val="0000EE"/>
          <w:szCs w:val="20"/>
        </w:rPr>
        <w:fldChar w:fldCharType="separate"/>
      </w:r>
      <w:r w:rsidR="008E2695" w:rsidRPr="008E2695">
        <w:rPr>
          <w:rFonts w:cs="Arial"/>
          <w:b/>
          <w:color w:val="0000EE"/>
          <w:szCs w:val="20"/>
        </w:rPr>
        <w:t>3</w:t>
      </w:r>
      <w:r w:rsidR="008E2695" w:rsidRPr="008E2695">
        <w:rPr>
          <w:rFonts w:cs="Arial"/>
          <w:b/>
          <w:color w:val="0000EE"/>
          <w:szCs w:val="20"/>
        </w:rPr>
        <w:fldChar w:fldCharType="end"/>
      </w:r>
      <w:r>
        <w:rPr>
          <w:rFonts w:cs="Arial"/>
          <w:szCs w:val="20"/>
        </w:rPr>
        <w:t xml:space="preserve"> is used to describe design choices that impact the UML model and have implications for the binding rules, especially exceptions to those rules that can be found in the official CybOX XML </w:t>
      </w:r>
      <w:hyperlink w:anchor="additional_artifacts" w:history="1">
        <w:r w:rsidRPr="00F77F49">
          <w:rPr>
            <w:rStyle w:val="Hyperlink"/>
            <w:rFonts w:cs="Arial"/>
            <w:b/>
            <w:szCs w:val="20"/>
          </w:rPr>
          <w:t>schemas</w:t>
        </w:r>
      </w:hyperlink>
      <w:r>
        <w:rPr>
          <w:rFonts w:cs="Arial"/>
          <w:szCs w:val="20"/>
        </w:rPr>
        <w:t>.</w:t>
      </w:r>
      <w:r w:rsidRPr="008D6D31">
        <w:t xml:space="preserve"> </w:t>
      </w:r>
      <w:r>
        <w:t xml:space="preserve">Conformance information can be found in Section </w:t>
      </w:r>
      <w:r w:rsidR="008E2695" w:rsidRPr="008E2695">
        <w:rPr>
          <w:b/>
          <w:color w:val="0000EE"/>
        </w:rPr>
        <w:fldChar w:fldCharType="begin"/>
      </w:r>
      <w:r w:rsidR="008E2695" w:rsidRPr="008E2695">
        <w:rPr>
          <w:b/>
          <w:color w:val="0000EE"/>
        </w:rPr>
        <w:instrText xml:space="preserve"> REF _Ref451258834 \r \h </w:instrText>
      </w:r>
      <w:r w:rsidR="008E2695" w:rsidRPr="008E2695">
        <w:rPr>
          <w:b/>
          <w:color w:val="0000EE"/>
        </w:rPr>
      </w:r>
      <w:r w:rsidR="008E2695" w:rsidRPr="008E2695">
        <w:rPr>
          <w:b/>
          <w:color w:val="0000EE"/>
        </w:rPr>
        <w:instrText xml:space="preserve"> \* MERGEFORMAT </w:instrText>
      </w:r>
      <w:r w:rsidR="008E2695" w:rsidRPr="008E2695">
        <w:rPr>
          <w:b/>
          <w:color w:val="0000EE"/>
        </w:rPr>
        <w:fldChar w:fldCharType="separate"/>
      </w:r>
      <w:r w:rsidR="008E2695" w:rsidRPr="008E2695">
        <w:rPr>
          <w:b/>
          <w:color w:val="0000EE"/>
        </w:rPr>
        <w:t>4</w:t>
      </w:r>
      <w:r w:rsidR="008E2695" w:rsidRPr="008E2695">
        <w:rPr>
          <w:b/>
          <w:color w:val="0000EE"/>
        </w:rPr>
        <w:fldChar w:fldCharType="end"/>
      </w:r>
      <w:r>
        <w:rPr>
          <w:b/>
          <w:color w:val="0000EE"/>
        </w:rPr>
        <w:t>.</w:t>
      </w:r>
    </w:p>
    <w:p w14:paraId="47C9B99A" w14:textId="4419F127" w:rsidR="007B25D1" w:rsidRDefault="007B25D1" w:rsidP="007B25D1">
      <w:pPr>
        <w:spacing w:before="0" w:after="240"/>
        <w:rPr>
          <w:rFonts w:ascii="Calibri" w:hAnsi="Calibri"/>
          <w:sz w:val="22"/>
          <w:szCs w:val="22"/>
        </w:rPr>
      </w:pPr>
      <w:r>
        <w:t xml:space="preserve">This document identifies the XML schemas that are part of this OASIS product and describes how the UML models were generated for </w:t>
      </w:r>
      <w:r w:rsidR="00974968">
        <w:t>CybOX</w:t>
      </w:r>
      <w:r>
        <w:t xml:space="preserve">. The XML schemas were developed previously to the UML model and are officially defined as the normative XML schema definition for </w:t>
      </w:r>
      <w:r w:rsidR="00974968">
        <w:t>CybOX</w:t>
      </w:r>
      <w:r>
        <w:t xml:space="preserve"> </w:t>
      </w:r>
      <w:r w:rsidR="00974968">
        <w:t>2.1</w:t>
      </w:r>
      <w:r>
        <w:t xml:space="preserve">.1.  The rest of this document is informative only – as it describes a possible process to create the XSD models from the UML models. </w:t>
      </w:r>
      <w:r>
        <w:rPr>
          <w:rFonts w:cs="Arial"/>
          <w:szCs w:val="20"/>
        </w:rPr>
        <w:t xml:space="preserve">As the text below is informative, any words used that are coincidently defined in </w:t>
      </w:r>
      <w:hyperlink w:anchor="rfc2119" w:history="1">
        <w:r w:rsidRPr="006259C4">
          <w:rPr>
            <w:rStyle w:val="Hyperlink"/>
            <w:b/>
          </w:rPr>
          <w:t>RFC</w:t>
        </w:r>
        <w:r w:rsidRPr="006259C4">
          <w:rPr>
            <w:rStyle w:val="Hyperlink"/>
            <w:b/>
          </w:rPr>
          <w:t>2</w:t>
        </w:r>
        <w:r w:rsidRPr="006259C4">
          <w:rPr>
            <w:rStyle w:val="Hyperlink"/>
            <w:b/>
          </w:rPr>
          <w:t>119</w:t>
        </w:r>
      </w:hyperlink>
      <w:r>
        <w:rPr>
          <w:rStyle w:val="Refterm"/>
          <w:color w:val="0000EE"/>
        </w:rPr>
        <w:t xml:space="preserve"> </w:t>
      </w:r>
      <w:r>
        <w:rPr>
          <w:rStyle w:val="Refterm"/>
          <w:b w:val="0"/>
        </w:rPr>
        <w:t>should be read as only having their usual English meaning.</w:t>
      </w:r>
    </w:p>
    <w:p w14:paraId="0E311165" w14:textId="77777777" w:rsidR="004C1B80" w:rsidRDefault="004C1B80" w:rsidP="004C1B80">
      <w:pPr>
        <w:pStyle w:val="Heading2"/>
        <w:numPr>
          <w:ilvl w:val="1"/>
          <w:numId w:val="2"/>
        </w:numPr>
        <w:tabs>
          <w:tab w:val="num" w:pos="864"/>
        </w:tabs>
        <w:spacing w:before="360" w:after="60"/>
        <w:ind w:left="720" w:hanging="720"/>
      </w:pPr>
      <w:bookmarkStart w:id="3" w:name="_Ref394437867"/>
      <w:bookmarkStart w:id="4" w:name="_Toc426101877"/>
      <w:bookmarkStart w:id="5" w:name="_Toc429572709"/>
      <w:bookmarkStart w:id="6" w:name="_Toc450824649"/>
      <w:bookmarkStart w:id="7" w:name="_Toc451328262"/>
      <w:r>
        <w:t>Document Conventions</w:t>
      </w:r>
      <w:bookmarkEnd w:id="3"/>
      <w:bookmarkEnd w:id="4"/>
      <w:bookmarkEnd w:id="5"/>
      <w:bookmarkEnd w:id="6"/>
      <w:bookmarkEnd w:id="7"/>
    </w:p>
    <w:p w14:paraId="0B75039F" w14:textId="77777777" w:rsidR="004C1B80" w:rsidRDefault="004C1B80" w:rsidP="004C1B80">
      <w:r>
        <w:t>The following conventions are used in this document.</w:t>
      </w:r>
    </w:p>
    <w:p w14:paraId="23189985" w14:textId="77777777" w:rsidR="004C1B80" w:rsidRDefault="004C1B80" w:rsidP="004C1B80">
      <w:pPr>
        <w:pStyle w:val="Heading3"/>
        <w:numPr>
          <w:ilvl w:val="2"/>
          <w:numId w:val="2"/>
        </w:numPr>
        <w:tabs>
          <w:tab w:val="num" w:pos="720"/>
          <w:tab w:val="left" w:pos="900"/>
        </w:tabs>
        <w:spacing w:before="360" w:after="60"/>
      </w:pPr>
      <w:bookmarkStart w:id="8" w:name="_Toc389570603"/>
      <w:bookmarkStart w:id="9" w:name="_Toc389581073"/>
      <w:bookmarkStart w:id="10" w:name="_Toc426101879"/>
      <w:bookmarkStart w:id="11" w:name="_Toc429572710"/>
      <w:bookmarkStart w:id="12" w:name="_Toc450824650"/>
      <w:bookmarkStart w:id="13" w:name="_Toc451328263"/>
      <w:r>
        <w:t>Fonts</w:t>
      </w:r>
      <w:bookmarkEnd w:id="8"/>
      <w:bookmarkEnd w:id="9"/>
      <w:bookmarkEnd w:id="10"/>
      <w:bookmarkEnd w:id="11"/>
      <w:bookmarkEnd w:id="12"/>
      <w:bookmarkEnd w:id="13"/>
    </w:p>
    <w:p w14:paraId="01C643FC" w14:textId="77777777" w:rsidR="004C1B80" w:rsidRPr="00D43BB2" w:rsidRDefault="004C1B80" w:rsidP="004C1B80">
      <w:pPr>
        <w:pStyle w:val="Default"/>
        <w:spacing w:after="240"/>
        <w:rPr>
          <w:rFonts w:ascii="Arial" w:hAnsi="Arial"/>
          <w:sz w:val="20"/>
          <w:szCs w:val="22"/>
        </w:rPr>
      </w:pPr>
      <w:r w:rsidRPr="00D43BB2">
        <w:rPr>
          <w:rFonts w:ascii="Arial" w:hAnsi="Arial"/>
          <w:sz w:val="20"/>
          <w:szCs w:val="22"/>
        </w:rPr>
        <w:t xml:space="preserve">The following font and font style conventions are used in the document: </w:t>
      </w:r>
    </w:p>
    <w:p w14:paraId="2E2AC4A8" w14:textId="5511834D"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 xml:space="preserve">Capitalization is used for </w:t>
      </w:r>
      <w:r w:rsidR="000D34BD">
        <w:rPr>
          <w:rFonts w:ascii="Arial" w:hAnsi="Arial"/>
          <w:sz w:val="20"/>
        </w:rPr>
        <w:t>CybOX</w:t>
      </w:r>
      <w:r w:rsidRPr="00D43BB2">
        <w:rPr>
          <w:rFonts w:ascii="Arial" w:hAnsi="Arial"/>
          <w:sz w:val="20"/>
        </w:rPr>
        <w:t xml:space="preserve"> high level concepts</w:t>
      </w:r>
      <w:r>
        <w:rPr>
          <w:rFonts w:ascii="Arial" w:hAnsi="Arial"/>
          <w:sz w:val="20"/>
        </w:rPr>
        <w:t>.</w:t>
      </w:r>
    </w:p>
    <w:p w14:paraId="39C73E05" w14:textId="7CF73AFB" w:rsidR="004C1B80" w:rsidRPr="007363FA" w:rsidRDefault="004C1B80" w:rsidP="004C1B80">
      <w:pPr>
        <w:pStyle w:val="Default"/>
        <w:spacing w:after="240"/>
        <w:ind w:left="720"/>
        <w:rPr>
          <w:sz w:val="22"/>
          <w:szCs w:val="22"/>
        </w:rPr>
      </w:pPr>
      <w:r w:rsidRPr="00D43BB2">
        <w:rPr>
          <w:rFonts w:ascii="Arial" w:hAnsi="Arial"/>
          <w:sz w:val="20"/>
          <w:u w:val="single"/>
        </w:rPr>
        <w:t>Examples</w:t>
      </w:r>
      <w:r w:rsidRPr="00D43BB2">
        <w:rPr>
          <w:rFonts w:ascii="Arial" w:hAnsi="Arial"/>
          <w:sz w:val="20"/>
        </w:rPr>
        <w:t xml:space="preserve">: </w:t>
      </w:r>
      <w:r w:rsidR="00974968">
        <w:rPr>
          <w:rFonts w:ascii="Arial" w:hAnsi="Arial"/>
          <w:sz w:val="20"/>
        </w:rPr>
        <w:t>Event, Object, Action</w:t>
      </w:r>
    </w:p>
    <w:p w14:paraId="2BA32042" w14:textId="77777777" w:rsidR="004C1B80" w:rsidRPr="007363FA" w:rsidRDefault="004C1B80" w:rsidP="004C1B80">
      <w:pPr>
        <w:pStyle w:val="Default"/>
        <w:numPr>
          <w:ilvl w:val="0"/>
          <w:numId w:val="7"/>
        </w:numPr>
        <w:spacing w:after="240"/>
        <w:ind w:left="720"/>
        <w:rPr>
          <w:sz w:val="22"/>
          <w:szCs w:val="22"/>
        </w:rPr>
      </w:pPr>
      <w:r w:rsidRPr="00D43BB2">
        <w:rPr>
          <w:rFonts w:ascii="Arial" w:hAnsi="Arial"/>
          <w:sz w:val="20"/>
        </w:rPr>
        <w:t>The</w:t>
      </w:r>
      <w:r w:rsidRPr="00D43BB2">
        <w:rPr>
          <w:rFonts w:ascii="Arial" w:hAnsi="Arial" w:cs="Courier New"/>
          <w:sz w:val="20"/>
        </w:rPr>
        <w:t xml:space="preserve"> </w:t>
      </w:r>
      <w:r w:rsidRPr="00D43BB2">
        <w:rPr>
          <w:rFonts w:ascii="Courier New" w:hAnsi="Courier New" w:cs="Courier New"/>
          <w:sz w:val="20"/>
        </w:rPr>
        <w:t>Courier</w:t>
      </w:r>
      <w:r w:rsidRPr="00D43BB2">
        <w:rPr>
          <w:rFonts w:ascii="Arial" w:hAnsi="Arial" w:cs="Courier New"/>
          <w:sz w:val="20"/>
        </w:rPr>
        <w:t xml:space="preserve"> </w:t>
      </w:r>
      <w:r w:rsidRPr="00D43BB2">
        <w:rPr>
          <w:rFonts w:ascii="Courier New" w:hAnsi="Courier New" w:cs="Courier New"/>
          <w:sz w:val="20"/>
        </w:rPr>
        <w:t>New</w:t>
      </w:r>
      <w:r w:rsidRPr="00D43BB2">
        <w:rPr>
          <w:rFonts w:ascii="Arial" w:hAnsi="Arial" w:cs="Courier New"/>
          <w:sz w:val="20"/>
        </w:rPr>
        <w:t xml:space="preserve"> </w:t>
      </w:r>
      <w:r w:rsidRPr="00D43BB2">
        <w:rPr>
          <w:rFonts w:ascii="Arial" w:hAnsi="Arial"/>
          <w:sz w:val="20"/>
        </w:rPr>
        <w:t>font</w:t>
      </w:r>
      <w:r w:rsidRPr="00D43BB2">
        <w:rPr>
          <w:rFonts w:ascii="Arial" w:hAnsi="Arial"/>
          <w:sz w:val="20"/>
          <w:szCs w:val="22"/>
        </w:rPr>
        <w:t xml:space="preserve"> is used for writing </w:t>
      </w:r>
      <w:r>
        <w:rPr>
          <w:rFonts w:ascii="Arial" w:hAnsi="Arial"/>
          <w:sz w:val="20"/>
          <w:szCs w:val="22"/>
        </w:rPr>
        <w:t>XSD</w:t>
      </w:r>
      <w:r w:rsidRPr="00D43BB2">
        <w:rPr>
          <w:rFonts w:ascii="Arial" w:hAnsi="Arial"/>
          <w:sz w:val="20"/>
          <w:szCs w:val="22"/>
        </w:rPr>
        <w:t xml:space="preserve"> </w:t>
      </w:r>
      <w:r>
        <w:rPr>
          <w:rFonts w:ascii="Arial" w:hAnsi="Arial"/>
          <w:sz w:val="20"/>
          <w:szCs w:val="22"/>
        </w:rPr>
        <w:t xml:space="preserve">and UML </w:t>
      </w:r>
      <w:r w:rsidRPr="00D43BB2">
        <w:rPr>
          <w:rFonts w:ascii="Arial" w:hAnsi="Arial"/>
          <w:sz w:val="20"/>
          <w:szCs w:val="22"/>
        </w:rPr>
        <w:t xml:space="preserve">objects. </w:t>
      </w:r>
    </w:p>
    <w:p w14:paraId="2C1940AC" w14:textId="397FBD6A" w:rsidR="004C1B80" w:rsidRPr="00D82500" w:rsidRDefault="004C1B80" w:rsidP="00D82500">
      <w:pPr>
        <w:pStyle w:val="HTMLPreformatted"/>
        <w:ind w:left="720"/>
        <w:rPr>
          <w:rFonts w:ascii="Courier New" w:eastAsia="Times New Roman" w:hAnsi="Courier New" w:cs="Courier New"/>
        </w:rPr>
      </w:pPr>
      <w:r w:rsidRPr="00D43BB2">
        <w:rPr>
          <w:rFonts w:ascii="Arial" w:hAnsi="Arial"/>
          <w:u w:val="single"/>
        </w:rPr>
        <w:t>Examples</w:t>
      </w:r>
      <w:r w:rsidRPr="00D43BB2">
        <w:rPr>
          <w:rFonts w:ascii="Arial" w:hAnsi="Arial"/>
        </w:rPr>
        <w:t xml:space="preserve">: </w:t>
      </w:r>
      <w:r w:rsidRPr="008D6D31">
        <w:rPr>
          <w:rFonts w:ascii="Courier New" w:hAnsi="Courier New" w:cs="Courier New"/>
        </w:rPr>
        <w:t>xs:complexType, xs:string</w:t>
      </w:r>
      <w:r>
        <w:rPr>
          <w:rFonts w:ascii="Courier New" w:hAnsi="Courier New" w:cs="Courier New"/>
        </w:rPr>
        <w:t xml:space="preserve">, </w:t>
      </w:r>
      <w:r w:rsidR="00D82500" w:rsidRPr="00D82500">
        <w:rPr>
          <w:rFonts w:ascii="Courier New" w:eastAsia="Times New Roman" w:hAnsi="Courier New" w:cs="Courier New"/>
        </w:rPr>
        <w:t>AddressObj:AddressObjectType</w:t>
      </w:r>
    </w:p>
    <w:p w14:paraId="5FD2BEE7" w14:textId="77777777" w:rsidR="004C1B80" w:rsidRDefault="004C1B80" w:rsidP="004C1B80">
      <w:pPr>
        <w:pStyle w:val="Heading3"/>
        <w:numPr>
          <w:ilvl w:val="2"/>
          <w:numId w:val="2"/>
        </w:numPr>
        <w:tabs>
          <w:tab w:val="num" w:pos="720"/>
          <w:tab w:val="left" w:pos="900"/>
        </w:tabs>
        <w:spacing w:before="360" w:after="60"/>
      </w:pPr>
      <w:bookmarkStart w:id="14" w:name="_Toc450824651"/>
      <w:bookmarkStart w:id="15" w:name="_Toc451328264"/>
      <w:r>
        <w:t>XML Namespaces</w:t>
      </w:r>
      <w:bookmarkEnd w:id="14"/>
      <w:bookmarkEnd w:id="15"/>
    </w:p>
    <w:p w14:paraId="32F29B81" w14:textId="5D50DBB5" w:rsidR="004C1B80" w:rsidRPr="00FD48D7" w:rsidRDefault="004C1B80" w:rsidP="004C1B80">
      <w:pPr>
        <w:spacing w:line="259" w:lineRule="auto"/>
        <w:rPr>
          <w:rFonts w:cs="Arial"/>
        </w:rPr>
      </w:pPr>
      <w:r w:rsidRPr="00BB1D34">
        <w:rPr>
          <w:szCs w:val="20"/>
        </w:rPr>
        <w:t xml:space="preserve">Each </w:t>
      </w:r>
      <w:r w:rsidR="000D34BD">
        <w:rPr>
          <w:szCs w:val="20"/>
        </w:rPr>
        <w:t>CybOX</w:t>
      </w:r>
      <w:r w:rsidRPr="00BB1D34">
        <w:rPr>
          <w:szCs w:val="20"/>
        </w:rPr>
        <w:t xml:space="preserve"> data model is captured </w:t>
      </w:r>
      <w:r>
        <w:rPr>
          <w:szCs w:val="20"/>
        </w:rPr>
        <w:t xml:space="preserve">in a different XML schema, related to the UML </w:t>
      </w:r>
      <w:r w:rsidRPr="00BB1D34">
        <w:rPr>
          <w:szCs w:val="20"/>
        </w:rPr>
        <w:t>packages</w:t>
      </w:r>
      <w:r>
        <w:rPr>
          <w:szCs w:val="20"/>
        </w:rPr>
        <w:t xml:space="preserve"> which</w:t>
      </w:r>
      <w:r w:rsidRPr="00BB1D34">
        <w:rPr>
          <w:szCs w:val="20"/>
        </w:rPr>
        <w:t xml:space="preserve"> together compose the full </w:t>
      </w:r>
      <w:r w:rsidR="000D34BD">
        <w:rPr>
          <w:szCs w:val="20"/>
        </w:rPr>
        <w:t>CybOX</w:t>
      </w:r>
      <w:r w:rsidRPr="00BB1D34">
        <w:rPr>
          <w:szCs w:val="20"/>
        </w:rPr>
        <w:t xml:space="preserve"> UML model.  The </w:t>
      </w:r>
      <w:r w:rsidR="000D34BD">
        <w:rPr>
          <w:szCs w:val="20"/>
        </w:rPr>
        <w:t>CybOX</w:t>
      </w:r>
      <w:r w:rsidRPr="00BB1D34">
        <w:rPr>
          <w:szCs w:val="20"/>
        </w:rPr>
        <w:t xml:space="preserve"> XSD specification has namespaces which correspond to the UML packages.  To refer to a particular </w:t>
      </w:r>
      <w:r>
        <w:rPr>
          <w:szCs w:val="20"/>
        </w:rPr>
        <w:t>type</w:t>
      </w:r>
      <w:r w:rsidRPr="00BB1D34">
        <w:rPr>
          <w:szCs w:val="20"/>
        </w:rPr>
        <w:t xml:space="preserve"> of a specific </w:t>
      </w:r>
      <w:r>
        <w:rPr>
          <w:szCs w:val="20"/>
        </w:rPr>
        <w:t>XML schema</w:t>
      </w:r>
      <w:r w:rsidRPr="00BB1D34">
        <w:rPr>
          <w:szCs w:val="20"/>
        </w:rPr>
        <w:t xml:space="preserve">, we use the format </w:t>
      </w:r>
      <w:r>
        <w:rPr>
          <w:rFonts w:ascii="Courier New" w:hAnsi="Courier New" w:cs="Courier New"/>
          <w:szCs w:val="20"/>
        </w:rPr>
        <w:t>namespace:type</w:t>
      </w:r>
      <w:r w:rsidRPr="00BB1D34">
        <w:rPr>
          <w:szCs w:val="20"/>
        </w:rPr>
        <w:t xml:space="preserve">, where </w:t>
      </w:r>
      <w:r w:rsidRPr="005A654F">
        <w:rPr>
          <w:rFonts w:ascii="Courier New" w:hAnsi="Courier New" w:cs="Courier New"/>
          <w:szCs w:val="20"/>
        </w:rPr>
        <w:t>namespace</w:t>
      </w:r>
      <w:r w:rsidRPr="00BB1D34">
        <w:rPr>
          <w:szCs w:val="20"/>
        </w:rPr>
        <w:t xml:space="preserve"> corresponds to the appropriate </w:t>
      </w:r>
      <w:r>
        <w:rPr>
          <w:szCs w:val="20"/>
        </w:rPr>
        <w:t>XML namespace</w:t>
      </w:r>
      <w:r w:rsidRPr="00BB1D34">
        <w:rPr>
          <w:szCs w:val="20"/>
        </w:rPr>
        <w:t>.</w:t>
      </w:r>
      <w:r>
        <w:rPr>
          <w:szCs w:val="20"/>
        </w:rPr>
        <w:t xml:space="preserve">  Likewise, we use the format </w:t>
      </w:r>
      <w:r w:rsidRPr="00FD48D7">
        <w:rPr>
          <w:rFonts w:ascii="Courier New" w:hAnsi="Courier New" w:cs="Courier New"/>
          <w:szCs w:val="20"/>
        </w:rPr>
        <w:t>package-name:class</w:t>
      </w:r>
      <w:r>
        <w:rPr>
          <w:rFonts w:ascii="Courier New" w:hAnsi="Courier New" w:cs="Courier New"/>
          <w:szCs w:val="20"/>
        </w:rPr>
        <w:t xml:space="preserve"> </w:t>
      </w:r>
      <w:r>
        <w:rPr>
          <w:rFonts w:cs="Arial"/>
          <w:szCs w:val="20"/>
        </w:rPr>
        <w:t>for UML classes.</w:t>
      </w:r>
    </w:p>
    <w:p w14:paraId="204479CF" w14:textId="77777777" w:rsidR="004C1B80" w:rsidRPr="00BB1D34" w:rsidRDefault="004C1B80" w:rsidP="004C1B80">
      <w:pPr>
        <w:pStyle w:val="Heading3"/>
        <w:numPr>
          <w:ilvl w:val="2"/>
          <w:numId w:val="2"/>
        </w:numPr>
      </w:pPr>
      <w:bookmarkStart w:id="16" w:name="_Toc429676489"/>
      <w:bookmarkStart w:id="17" w:name="_Toc450824652"/>
      <w:bookmarkStart w:id="18" w:name="_Toc451328265"/>
      <w:r w:rsidRPr="00BB1D34">
        <w:t>UML Diagram Icons and Arrow Types</w:t>
      </w:r>
      <w:bookmarkEnd w:id="16"/>
      <w:bookmarkEnd w:id="17"/>
      <w:bookmarkEnd w:id="18"/>
    </w:p>
    <w:p w14:paraId="7E01BAC9" w14:textId="77777777" w:rsidR="004C1B80" w:rsidRPr="00BB1D34" w:rsidRDefault="004C1B80" w:rsidP="004C1B80">
      <w:pPr>
        <w:spacing w:line="259" w:lineRule="auto"/>
      </w:pPr>
      <w:r w:rsidRPr="00BB1D34">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BB1D34">
        <w:rPr>
          <w:b/>
          <w:color w:val="0000EE"/>
        </w:rPr>
        <w:fldChar w:fldCharType="begin"/>
      </w:r>
      <w:r w:rsidRPr="00BB1D34">
        <w:rPr>
          <w:b/>
          <w:color w:val="0000EE"/>
        </w:rPr>
        <w:instrText xml:space="preserve"> REF _Ref418259228 \h  \* MERGEFORMAT </w:instrText>
      </w:r>
      <w:r w:rsidRPr="00BB1D34">
        <w:rPr>
          <w:b/>
          <w:color w:val="0000EE"/>
        </w:rPr>
      </w:r>
      <w:r w:rsidRPr="00BB1D34">
        <w:rPr>
          <w:b/>
          <w:color w:val="0000EE"/>
        </w:rPr>
        <w:fldChar w:fldCharType="separate"/>
      </w:r>
      <w:r w:rsidRPr="00BB1D34">
        <w:rPr>
          <w:b/>
          <w:color w:val="0000EE"/>
        </w:rPr>
        <w:t xml:space="preserve">Table </w:t>
      </w:r>
      <w:r w:rsidRPr="00BB1D34">
        <w:rPr>
          <w:b/>
          <w:noProof/>
          <w:color w:val="0000EE"/>
        </w:rPr>
        <w:t>1</w:t>
      </w:r>
      <w:r w:rsidRPr="00BB1D34">
        <w:rPr>
          <w:b/>
          <w:noProof/>
          <w:color w:val="0000EE"/>
        </w:rPr>
        <w:noBreakHyphen/>
        <w:t>1</w:t>
      </w:r>
      <w:r w:rsidRPr="00BB1D34">
        <w:rPr>
          <w:b/>
          <w:color w:val="0000EE"/>
        </w:rPr>
        <w:fldChar w:fldCharType="end"/>
      </w:r>
      <w:r w:rsidRPr="00BB1D34">
        <w:t>.</w:t>
      </w:r>
      <w:bookmarkStart w:id="19" w:name="_Ref397637630"/>
      <w:bookmarkStart w:id="20" w:name="_Ref418197702"/>
    </w:p>
    <w:p w14:paraId="2367A0E4" w14:textId="77777777" w:rsidR="004C1B80" w:rsidRPr="00BB1D34" w:rsidRDefault="004C1B80" w:rsidP="00C047DB">
      <w:pPr>
        <w:pStyle w:val="Caption"/>
      </w:pPr>
      <w:bookmarkStart w:id="21" w:name="_Ref418259228"/>
      <w:r w:rsidRPr="00BB1D34">
        <w:t xml:space="preserve">Table </w:t>
      </w:r>
      <w:r w:rsidR="00143B8B">
        <w:fldChar w:fldCharType="begin"/>
      </w:r>
      <w:r w:rsidR="00143B8B">
        <w:instrText xml:space="preserve"> STYLEREF 1 \s </w:instrText>
      </w:r>
      <w:r w:rsidR="00143B8B">
        <w:fldChar w:fldCharType="separate"/>
      </w:r>
      <w:r>
        <w:rPr>
          <w:noProof/>
        </w:rPr>
        <w:t>1</w:t>
      </w:r>
      <w:r w:rsidR="00143B8B">
        <w:rPr>
          <w:noProof/>
        </w:rPr>
        <w:fldChar w:fldCharType="end"/>
      </w:r>
      <w:r>
        <w:noBreakHyphen/>
      </w:r>
      <w:r w:rsidR="00143B8B">
        <w:fldChar w:fldCharType="begin"/>
      </w:r>
      <w:r w:rsidR="00143B8B">
        <w:instrText xml:space="preserve"> SEQ Table \* ARABIC \s 1 </w:instrText>
      </w:r>
      <w:r w:rsidR="00143B8B">
        <w:fldChar w:fldCharType="separate"/>
      </w:r>
      <w:r>
        <w:rPr>
          <w:noProof/>
        </w:rPr>
        <w:t>1</w:t>
      </w:r>
      <w:r w:rsidR="00143B8B">
        <w:rPr>
          <w:noProof/>
        </w:rPr>
        <w:fldChar w:fldCharType="end"/>
      </w:r>
      <w:bookmarkEnd w:id="19"/>
      <w:bookmarkEnd w:id="21"/>
      <w:r w:rsidRPr="00BB1D34">
        <w:t>.  UML diagram icons</w:t>
      </w:r>
      <w:bookmarkEnd w:id="20"/>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C1B80" w:rsidRPr="00BB1D34" w14:paraId="66ED5766" w14:textId="77777777" w:rsidTr="000D34BD">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599405A5" w14:textId="77777777" w:rsidR="004C1B80" w:rsidRPr="00BB1D34" w:rsidRDefault="004C1B80" w:rsidP="000D34BD">
            <w:pPr>
              <w:keepNext/>
              <w:keepLines/>
              <w:spacing w:line="259" w:lineRule="auto"/>
              <w:rPr>
                <w:b/>
                <w:bCs/>
              </w:rPr>
            </w:pPr>
            <w:r w:rsidRPr="00BB1D34">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EA97B56" w14:textId="77777777" w:rsidR="004C1B80" w:rsidRPr="00BB1D34" w:rsidRDefault="004C1B80" w:rsidP="000D34BD">
            <w:pPr>
              <w:keepNext/>
              <w:keepLines/>
              <w:spacing w:line="259" w:lineRule="auto"/>
              <w:rPr>
                <w:b/>
                <w:bCs/>
                <w:szCs w:val="20"/>
              </w:rPr>
            </w:pPr>
            <w:r w:rsidRPr="00BB1D34">
              <w:rPr>
                <w:b/>
              </w:rPr>
              <w:t>Description</w:t>
            </w:r>
          </w:p>
        </w:tc>
      </w:tr>
      <w:tr w:rsidR="004C1B80" w:rsidRPr="00BB1D34" w14:paraId="5849480C" w14:textId="77777777" w:rsidTr="000D34BD">
        <w:trPr>
          <w:cantSplit/>
          <w:trHeight w:val="611"/>
          <w:jc w:val="center"/>
        </w:trPr>
        <w:tc>
          <w:tcPr>
            <w:tcW w:w="2065" w:type="dxa"/>
            <w:tcMar>
              <w:top w:w="0" w:type="dxa"/>
              <w:left w:w="108" w:type="dxa"/>
              <w:bottom w:w="0" w:type="dxa"/>
              <w:right w:w="108" w:type="dxa"/>
            </w:tcMar>
            <w:vAlign w:val="center"/>
          </w:tcPr>
          <w:p w14:paraId="3A3ED6FF" w14:textId="77777777" w:rsidR="004C1B80" w:rsidRPr="00BB1D34" w:rsidRDefault="004C1B80" w:rsidP="000D34BD">
            <w:pPr>
              <w:keepNext/>
              <w:keepLines/>
              <w:spacing w:line="259" w:lineRule="auto"/>
              <w:jc w:val="center"/>
              <w:rPr>
                <w:noProof/>
                <w:szCs w:val="20"/>
              </w:rPr>
            </w:pPr>
            <w:r w:rsidRPr="00BB1D34">
              <w:rPr>
                <w:noProof/>
                <w:szCs w:val="20"/>
              </w:rPr>
              <w:drawing>
                <wp:inline distT="0" distB="0" distL="0" distR="0" wp14:anchorId="6BC3C986" wp14:editId="5117043A">
                  <wp:extent cx="201295" cy="2317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7CAC08B" w14:textId="77777777" w:rsidR="004C1B80" w:rsidRPr="00BB1D34" w:rsidRDefault="004C1B80" w:rsidP="000D34BD">
            <w:pPr>
              <w:keepNext/>
              <w:keepLines/>
              <w:spacing w:line="259" w:lineRule="auto"/>
              <w:rPr>
                <w:szCs w:val="20"/>
              </w:rPr>
            </w:pPr>
            <w:r w:rsidRPr="00BB1D34">
              <w:rPr>
                <w:szCs w:val="20"/>
              </w:rPr>
              <w:t>This diagram icon indicates a class.  If the name is in italics,</w:t>
            </w:r>
            <w:r w:rsidRPr="00BB1D34">
              <w:rPr>
                <w:noProof/>
                <w:szCs w:val="20"/>
              </w:rPr>
              <w:t xml:space="preserve"> </w:t>
            </w:r>
            <w:r w:rsidRPr="00BB1D34">
              <w:rPr>
                <w:szCs w:val="20"/>
              </w:rPr>
              <w:t>it is an abstract class.</w:t>
            </w:r>
          </w:p>
        </w:tc>
      </w:tr>
      <w:tr w:rsidR="004C1B80" w:rsidRPr="00BB1D34" w14:paraId="515D7BAA" w14:textId="77777777" w:rsidTr="000D34BD">
        <w:trPr>
          <w:cantSplit/>
          <w:trHeight w:val="611"/>
          <w:jc w:val="center"/>
        </w:trPr>
        <w:tc>
          <w:tcPr>
            <w:tcW w:w="2065" w:type="dxa"/>
            <w:tcMar>
              <w:top w:w="0" w:type="dxa"/>
              <w:left w:w="108" w:type="dxa"/>
              <w:bottom w:w="0" w:type="dxa"/>
              <w:right w:w="108" w:type="dxa"/>
            </w:tcMar>
            <w:vAlign w:val="center"/>
          </w:tcPr>
          <w:p w14:paraId="0E5DCD01" w14:textId="77777777" w:rsidR="004C1B80" w:rsidRPr="00BB1D34" w:rsidRDefault="004C1B80" w:rsidP="000D34BD">
            <w:pPr>
              <w:spacing w:line="259" w:lineRule="auto"/>
              <w:jc w:val="center"/>
              <w:rPr>
                <w:noProof/>
                <w:szCs w:val="20"/>
              </w:rPr>
            </w:pPr>
            <w:r w:rsidRPr="00BB1D34">
              <w:object w:dxaOrig="225" w:dyaOrig="180" w14:anchorId="356B7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8" o:title=""/>
                </v:shape>
                <o:OLEObject Type="Embed" ProgID="PBrush" ShapeID="_x0000_i1025" DrawAspect="Content" ObjectID="_1525077759" r:id="rId29"/>
              </w:object>
            </w:r>
          </w:p>
        </w:tc>
        <w:tc>
          <w:tcPr>
            <w:tcW w:w="4770" w:type="dxa"/>
            <w:tcMar>
              <w:top w:w="0" w:type="dxa"/>
              <w:left w:w="108" w:type="dxa"/>
              <w:bottom w:w="0" w:type="dxa"/>
              <w:right w:w="108" w:type="dxa"/>
            </w:tcMar>
            <w:vAlign w:val="center"/>
          </w:tcPr>
          <w:p w14:paraId="3F8E4E45" w14:textId="77777777" w:rsidR="004C1B80" w:rsidRPr="00BB1D34" w:rsidRDefault="004C1B80" w:rsidP="000D34BD">
            <w:pPr>
              <w:spacing w:line="259" w:lineRule="auto"/>
              <w:rPr>
                <w:szCs w:val="20"/>
              </w:rPr>
            </w:pPr>
            <w:r w:rsidRPr="00BB1D34">
              <w:rPr>
                <w:szCs w:val="20"/>
              </w:rPr>
              <w:t>This diagram icon indicates an enumeration.</w:t>
            </w:r>
          </w:p>
        </w:tc>
      </w:tr>
      <w:tr w:rsidR="004C1B80" w:rsidRPr="00BB1D34" w14:paraId="20E71FB8" w14:textId="77777777" w:rsidTr="000D34BD">
        <w:trPr>
          <w:cantSplit/>
          <w:trHeight w:val="611"/>
          <w:jc w:val="center"/>
        </w:trPr>
        <w:tc>
          <w:tcPr>
            <w:tcW w:w="2065" w:type="dxa"/>
            <w:tcMar>
              <w:top w:w="0" w:type="dxa"/>
              <w:left w:w="108" w:type="dxa"/>
              <w:bottom w:w="0" w:type="dxa"/>
              <w:right w:w="108" w:type="dxa"/>
            </w:tcMar>
            <w:vAlign w:val="center"/>
          </w:tcPr>
          <w:p w14:paraId="0A5E175B" w14:textId="77777777" w:rsidR="004C1B80" w:rsidRPr="00BB1D34" w:rsidRDefault="004C1B80" w:rsidP="000D34BD">
            <w:pPr>
              <w:spacing w:line="259" w:lineRule="auto"/>
              <w:jc w:val="center"/>
            </w:pPr>
            <w:r w:rsidRPr="00BB1D34">
              <w:rPr>
                <w:noProof/>
              </w:rPr>
              <w:drawing>
                <wp:inline distT="0" distB="0" distL="0" distR="0" wp14:anchorId="7B0A0A4C" wp14:editId="4B39EEA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B2B56E" w14:textId="77777777" w:rsidR="004C1B80" w:rsidRPr="00BB1D34" w:rsidRDefault="004C1B80" w:rsidP="000D34BD">
            <w:pPr>
              <w:spacing w:line="259" w:lineRule="auto"/>
              <w:rPr>
                <w:szCs w:val="20"/>
              </w:rPr>
            </w:pPr>
            <w:r w:rsidRPr="00BB1D34">
              <w:rPr>
                <w:szCs w:val="20"/>
              </w:rPr>
              <w:t>This diagram icon indicates a data type.</w:t>
            </w:r>
            <w:r w:rsidRPr="00BB1D34">
              <w:rPr>
                <w:noProof/>
                <w:szCs w:val="20"/>
              </w:rPr>
              <w:t xml:space="preserve"> </w:t>
            </w:r>
          </w:p>
        </w:tc>
      </w:tr>
      <w:tr w:rsidR="004C1B80" w:rsidRPr="00BB1D34" w14:paraId="73F11DBB" w14:textId="77777777" w:rsidTr="000D34BD">
        <w:trPr>
          <w:cantSplit/>
          <w:trHeight w:val="611"/>
          <w:jc w:val="center"/>
        </w:trPr>
        <w:tc>
          <w:tcPr>
            <w:tcW w:w="2065" w:type="dxa"/>
            <w:tcMar>
              <w:top w:w="0" w:type="dxa"/>
              <w:left w:w="108" w:type="dxa"/>
              <w:bottom w:w="0" w:type="dxa"/>
              <w:right w:w="108" w:type="dxa"/>
            </w:tcMar>
            <w:vAlign w:val="center"/>
          </w:tcPr>
          <w:p w14:paraId="5DB898C1" w14:textId="77777777" w:rsidR="004C1B80" w:rsidRPr="00BB1D34" w:rsidRDefault="004C1B80" w:rsidP="000D34BD">
            <w:pPr>
              <w:spacing w:line="259" w:lineRule="auto"/>
              <w:jc w:val="center"/>
              <w:rPr>
                <w:noProof/>
                <w:szCs w:val="20"/>
              </w:rPr>
            </w:pPr>
            <w:r w:rsidRPr="00BB1D34">
              <w:object w:dxaOrig="270" w:dyaOrig="195" w14:anchorId="7655D564">
                <v:shape id="_x0000_i1026" type="#_x0000_t75" style="width:14.25pt;height:14.25pt" o:ole="">
                  <v:imagedata r:id="rId31" o:title=""/>
                </v:shape>
                <o:OLEObject Type="Embed" ProgID="PBrush" ShapeID="_x0000_i1026" DrawAspect="Content" ObjectID="_1525077760" r:id="rId32"/>
              </w:object>
            </w:r>
          </w:p>
        </w:tc>
        <w:tc>
          <w:tcPr>
            <w:tcW w:w="4770" w:type="dxa"/>
            <w:tcMar>
              <w:top w:w="0" w:type="dxa"/>
              <w:left w:w="108" w:type="dxa"/>
              <w:bottom w:w="0" w:type="dxa"/>
              <w:right w:w="108" w:type="dxa"/>
            </w:tcMar>
            <w:vAlign w:val="center"/>
          </w:tcPr>
          <w:p w14:paraId="0DC905D3" w14:textId="77777777" w:rsidR="004C1B80" w:rsidRPr="00BB1D34" w:rsidRDefault="004C1B80" w:rsidP="000D34BD">
            <w:pPr>
              <w:spacing w:line="259" w:lineRule="auto"/>
              <w:rPr>
                <w:szCs w:val="20"/>
              </w:rPr>
            </w:pPr>
            <w:r w:rsidRPr="00BB1D34">
              <w:rPr>
                <w:szCs w:val="20"/>
              </w:rPr>
              <w:t>This decorator icon indicates an attribute of a class.  The green circle means its visibility is public.  If the circle is red or yellow, it means its visibility is private or protected.</w:t>
            </w:r>
          </w:p>
        </w:tc>
      </w:tr>
      <w:tr w:rsidR="004C1B80" w:rsidRPr="00BB1D34" w14:paraId="1016E464" w14:textId="77777777" w:rsidTr="000D34BD">
        <w:trPr>
          <w:cantSplit/>
          <w:trHeight w:val="611"/>
          <w:jc w:val="center"/>
        </w:trPr>
        <w:tc>
          <w:tcPr>
            <w:tcW w:w="2065" w:type="dxa"/>
            <w:tcMar>
              <w:top w:w="0" w:type="dxa"/>
              <w:left w:w="108" w:type="dxa"/>
              <w:bottom w:w="0" w:type="dxa"/>
              <w:right w:w="108" w:type="dxa"/>
            </w:tcMar>
            <w:vAlign w:val="center"/>
          </w:tcPr>
          <w:p w14:paraId="040E83FA" w14:textId="77777777" w:rsidR="004C1B80" w:rsidRPr="00BB1D34" w:rsidRDefault="004C1B80" w:rsidP="000D34BD">
            <w:pPr>
              <w:spacing w:line="259" w:lineRule="auto"/>
              <w:jc w:val="center"/>
              <w:rPr>
                <w:noProof/>
                <w:szCs w:val="20"/>
              </w:rPr>
            </w:pPr>
            <w:r w:rsidRPr="00BB1D34">
              <w:object w:dxaOrig="210" w:dyaOrig="150" w14:anchorId="55E849C0">
                <v:shape id="_x0000_i1027" type="#_x0000_t75" style="width:14.25pt;height:14.25pt" o:ole="">
                  <v:imagedata r:id="rId33" o:title=""/>
                </v:shape>
                <o:OLEObject Type="Embed" ProgID="PBrush" ShapeID="_x0000_i1027" DrawAspect="Content" ObjectID="_1525077761" r:id="rId34"/>
              </w:object>
            </w:r>
          </w:p>
        </w:tc>
        <w:tc>
          <w:tcPr>
            <w:tcW w:w="4770" w:type="dxa"/>
            <w:tcMar>
              <w:top w:w="0" w:type="dxa"/>
              <w:left w:w="108" w:type="dxa"/>
              <w:bottom w:w="0" w:type="dxa"/>
              <w:right w:w="108" w:type="dxa"/>
            </w:tcMar>
            <w:vAlign w:val="center"/>
          </w:tcPr>
          <w:p w14:paraId="3BE9B6CF" w14:textId="77777777" w:rsidR="004C1B80" w:rsidRPr="00BB1D34" w:rsidRDefault="004C1B80" w:rsidP="000D34BD">
            <w:pPr>
              <w:spacing w:line="259" w:lineRule="auto"/>
              <w:rPr>
                <w:szCs w:val="20"/>
              </w:rPr>
            </w:pPr>
            <w:r w:rsidRPr="00BB1D34">
              <w:rPr>
                <w:szCs w:val="20"/>
              </w:rPr>
              <w:t>This decorator icon indicates an enumeration literal.</w:t>
            </w:r>
          </w:p>
        </w:tc>
      </w:tr>
      <w:tr w:rsidR="004C1B80" w:rsidRPr="00BB1D34" w14:paraId="667AEA15" w14:textId="77777777" w:rsidTr="000D34BD">
        <w:trPr>
          <w:cantSplit/>
          <w:trHeight w:val="620"/>
          <w:jc w:val="center"/>
        </w:trPr>
        <w:tc>
          <w:tcPr>
            <w:tcW w:w="2065" w:type="dxa"/>
            <w:tcMar>
              <w:top w:w="0" w:type="dxa"/>
              <w:left w:w="108" w:type="dxa"/>
              <w:bottom w:w="0" w:type="dxa"/>
              <w:right w:w="108" w:type="dxa"/>
            </w:tcMar>
            <w:vAlign w:val="center"/>
          </w:tcPr>
          <w:p w14:paraId="594484DA" w14:textId="77777777" w:rsidR="004C1B80" w:rsidRPr="00BB1D34" w:rsidRDefault="004C1B80" w:rsidP="000D34BD">
            <w:pPr>
              <w:spacing w:line="259" w:lineRule="auto"/>
              <w:jc w:val="center"/>
            </w:pPr>
            <w:r w:rsidRPr="00BB1D34">
              <w:rPr>
                <w:noProof/>
              </w:rPr>
              <mc:AlternateContent>
                <mc:Choice Requires="wps">
                  <w:drawing>
                    <wp:anchor distT="0" distB="0" distL="114300" distR="114300" simplePos="0" relativeHeight="251659264" behindDoc="0" locked="0" layoutInCell="1" allowOverlap="1" wp14:anchorId="08859659" wp14:editId="07E59CB7">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D4B2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4A985B3" w14:textId="77777777" w:rsidR="004C1B80" w:rsidRPr="00BB1D34" w:rsidRDefault="004C1B80" w:rsidP="000D34BD">
            <w:pPr>
              <w:spacing w:line="259" w:lineRule="auto"/>
              <w:rPr>
                <w:szCs w:val="20"/>
              </w:rPr>
            </w:pPr>
            <w:r w:rsidRPr="00BB1D34">
              <w:rPr>
                <w:szCs w:val="20"/>
              </w:rPr>
              <w:t>This arrow type indicates a directed association relationship.</w:t>
            </w:r>
          </w:p>
        </w:tc>
      </w:tr>
      <w:tr w:rsidR="004C1B80" w:rsidRPr="00BB1D34" w14:paraId="2C30EB68" w14:textId="77777777" w:rsidTr="000D34BD">
        <w:trPr>
          <w:cantSplit/>
          <w:trHeight w:val="620"/>
          <w:jc w:val="center"/>
        </w:trPr>
        <w:tc>
          <w:tcPr>
            <w:tcW w:w="2065" w:type="dxa"/>
            <w:tcMar>
              <w:top w:w="0" w:type="dxa"/>
              <w:left w:w="108" w:type="dxa"/>
              <w:bottom w:w="0" w:type="dxa"/>
              <w:right w:w="108" w:type="dxa"/>
            </w:tcMar>
            <w:vAlign w:val="center"/>
          </w:tcPr>
          <w:p w14:paraId="14732177" w14:textId="77777777" w:rsidR="004C1B80" w:rsidRPr="00BB1D34" w:rsidRDefault="004C1B80" w:rsidP="000D34BD">
            <w:pPr>
              <w:spacing w:line="259" w:lineRule="auto"/>
              <w:jc w:val="center"/>
            </w:pPr>
            <w:r w:rsidRPr="00BB1D34">
              <w:rPr>
                <w:color w:val="000000" w:themeColor="text1"/>
              </w:rPr>
              <w:object w:dxaOrig="1140" w:dyaOrig="780" w14:anchorId="4B621E4B">
                <v:shape id="_x0000_i1028" type="#_x0000_t75" style="width:57.75pt;height:35.25pt" o:ole="">
                  <v:imagedata r:id="rId35" o:title=""/>
                </v:shape>
                <o:OLEObject Type="Embed" ProgID="PBrush" ShapeID="_x0000_i1028" DrawAspect="Content" ObjectID="_1525077762" r:id="rId36"/>
              </w:object>
            </w:r>
          </w:p>
        </w:tc>
        <w:tc>
          <w:tcPr>
            <w:tcW w:w="4770" w:type="dxa"/>
            <w:tcMar>
              <w:top w:w="0" w:type="dxa"/>
              <w:left w:w="108" w:type="dxa"/>
              <w:bottom w:w="0" w:type="dxa"/>
              <w:right w:w="108" w:type="dxa"/>
            </w:tcMar>
            <w:vAlign w:val="center"/>
          </w:tcPr>
          <w:p w14:paraId="1FD7930C" w14:textId="77777777" w:rsidR="004C1B80" w:rsidRPr="00BB1D34" w:rsidRDefault="004C1B80" w:rsidP="000D34BD">
            <w:pPr>
              <w:spacing w:line="259" w:lineRule="auto"/>
              <w:rPr>
                <w:szCs w:val="20"/>
              </w:rPr>
            </w:pPr>
            <w:r w:rsidRPr="00BB1D34">
              <w:rPr>
                <w:szCs w:val="20"/>
              </w:rPr>
              <w:t xml:space="preserve">This arrow type indicates a generalization relationship.  </w:t>
            </w:r>
          </w:p>
        </w:tc>
      </w:tr>
    </w:tbl>
    <w:p w14:paraId="51BACF45" w14:textId="77777777" w:rsidR="004C1B80" w:rsidRDefault="004C1B80" w:rsidP="008C100C"/>
    <w:p w14:paraId="6ED0F91D" w14:textId="77777777" w:rsidR="004C1B80" w:rsidRPr="00BB1D34" w:rsidRDefault="004C1B80" w:rsidP="004C1B80">
      <w:pPr>
        <w:pStyle w:val="Heading3"/>
        <w:numPr>
          <w:ilvl w:val="2"/>
          <w:numId w:val="2"/>
        </w:numPr>
      </w:pPr>
      <w:bookmarkStart w:id="22" w:name="_Toc450824654"/>
      <w:bookmarkStart w:id="23" w:name="_Toc85472893"/>
      <w:bookmarkStart w:id="24" w:name="_Toc287332007"/>
      <w:bookmarkStart w:id="25" w:name="_Toc451328266"/>
      <w:r w:rsidRPr="00BB1D34">
        <w:t>XSD Examples</w:t>
      </w:r>
      <w:bookmarkEnd w:id="22"/>
      <w:bookmarkEnd w:id="25"/>
    </w:p>
    <w:p w14:paraId="61F1CC50" w14:textId="77777777" w:rsidR="004C1B80" w:rsidRDefault="004C1B80" w:rsidP="004C1B80">
      <w:pPr>
        <w:spacing w:line="259" w:lineRule="auto"/>
      </w:pPr>
      <w:r>
        <w:t>T</w:t>
      </w:r>
      <w:r w:rsidRPr="00BB1D34">
        <w:t>o improve readability</w:t>
      </w:r>
      <w:r>
        <w:t xml:space="preserve">, some </w:t>
      </w:r>
      <w:r w:rsidRPr="00BB1D34">
        <w:t xml:space="preserve">XML in examples </w:t>
      </w:r>
      <w:r>
        <w:t>was</w:t>
      </w:r>
      <w:r w:rsidRPr="00BB1D34">
        <w:t xml:space="preserve"> altered from the actual X</w:t>
      </w:r>
      <w:r>
        <w:t>ML</w:t>
      </w:r>
      <w:r w:rsidRPr="00BB1D34">
        <w:t xml:space="preserve"> schemas.</w:t>
      </w:r>
    </w:p>
    <w:p w14:paraId="0B8C13E0" w14:textId="77777777" w:rsidR="00C71349" w:rsidRDefault="00C02DEC" w:rsidP="00A710C8">
      <w:pPr>
        <w:pStyle w:val="Heading2"/>
      </w:pPr>
      <w:bookmarkStart w:id="26" w:name="_Toc451328267"/>
      <w:r>
        <w:t>Terminology</w:t>
      </w:r>
      <w:bookmarkEnd w:id="23"/>
      <w:bookmarkEnd w:id="24"/>
      <w:bookmarkEnd w:id="26"/>
    </w:p>
    <w:p w14:paraId="17E32A21"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00D3FED9" w14:textId="77777777" w:rsidR="00C02DEC" w:rsidRDefault="00C02DEC" w:rsidP="00A710C8">
      <w:pPr>
        <w:pStyle w:val="Heading2"/>
      </w:pPr>
      <w:bookmarkStart w:id="27" w:name="_Ref7502892"/>
      <w:bookmarkStart w:id="28" w:name="_Toc12011611"/>
      <w:bookmarkStart w:id="29" w:name="_Toc85472894"/>
      <w:bookmarkStart w:id="30" w:name="_Toc287332008"/>
      <w:bookmarkStart w:id="31" w:name="_Toc451328268"/>
      <w:r>
        <w:t>Normative</w:t>
      </w:r>
      <w:bookmarkEnd w:id="27"/>
      <w:bookmarkEnd w:id="28"/>
      <w:r>
        <w:t xml:space="preserve"> References</w:t>
      </w:r>
      <w:bookmarkEnd w:id="29"/>
      <w:bookmarkEnd w:id="30"/>
      <w:bookmarkEnd w:id="31"/>
    </w:p>
    <w:p w14:paraId="5FE4698D" w14:textId="77777777" w:rsidR="00C02DEC" w:rsidRDefault="00C02DEC" w:rsidP="00AE0702">
      <w:pPr>
        <w:pStyle w:val="Ref"/>
      </w:pPr>
      <w:bookmarkStart w:id="32" w:name="RFC2119"/>
      <w:r>
        <w:rPr>
          <w:rStyle w:val="Refterm"/>
        </w:rPr>
        <w:t>[RFC2119]</w:t>
      </w:r>
      <w:bookmarkEnd w:id="32"/>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14:paraId="12A4D40E" w14:textId="06A4B221" w:rsidR="00D5207A" w:rsidRPr="00960D49" w:rsidRDefault="00D5207A" w:rsidP="00960D49">
      <w:pPr>
        <w:pStyle w:val="Ref"/>
        <w:rPr>
          <w:rFonts w:cs="Arial"/>
          <w:szCs w:val="20"/>
        </w:rPr>
      </w:pPr>
    </w:p>
    <w:p w14:paraId="02C3B5C7" w14:textId="77777777" w:rsidR="004C1B80" w:rsidRDefault="004C1B80" w:rsidP="004C1B80">
      <w:pPr>
        <w:pStyle w:val="Heading1"/>
        <w:numPr>
          <w:ilvl w:val="0"/>
          <w:numId w:val="2"/>
        </w:numPr>
        <w:spacing w:line="259" w:lineRule="auto"/>
      </w:pPr>
      <w:bookmarkStart w:id="33" w:name="_Ref436912835"/>
      <w:bookmarkStart w:id="34" w:name="_Toc450824655"/>
      <w:bookmarkStart w:id="35" w:name="_Toc450824656"/>
      <w:bookmarkStart w:id="36" w:name="_Toc287332011"/>
      <w:bookmarkStart w:id="37" w:name="_Toc451328269"/>
      <w:r>
        <w:t>Binding Rules</w:t>
      </w:r>
      <w:bookmarkEnd w:id="33"/>
      <w:bookmarkEnd w:id="34"/>
      <w:bookmarkEnd w:id="37"/>
    </w:p>
    <w:p w14:paraId="4E87C486" w14:textId="77777777" w:rsidR="004C1B80" w:rsidRPr="00E969C6" w:rsidRDefault="004C1B80" w:rsidP="004C1B80">
      <w:pPr>
        <w:pStyle w:val="Heading2"/>
        <w:numPr>
          <w:ilvl w:val="1"/>
          <w:numId w:val="2"/>
        </w:numPr>
      </w:pPr>
      <w:bookmarkStart w:id="38" w:name="_Toc451328270"/>
      <w:r w:rsidRPr="00E969C6">
        <w:t>UML Packages</w:t>
      </w:r>
      <w:bookmarkEnd w:id="35"/>
      <w:bookmarkEnd w:id="38"/>
    </w:p>
    <w:p w14:paraId="498B1E19" w14:textId="722D5401" w:rsidR="004C1B80" w:rsidRDefault="004C1B80" w:rsidP="004C1B80">
      <w:pPr>
        <w:spacing w:after="240" w:line="259" w:lineRule="auto"/>
      </w:pPr>
      <w:r>
        <w:rPr>
          <w:rFonts w:cs="Arial"/>
          <w:noProof/>
          <w:szCs w:val="20"/>
        </w:rPr>
        <mc:AlternateContent>
          <mc:Choice Requires="wps">
            <w:drawing>
              <wp:anchor distT="0" distB="0" distL="114300" distR="114300" simplePos="0" relativeHeight="251662336" behindDoc="0" locked="0" layoutInCell="1" allowOverlap="1" wp14:anchorId="7AAF61B4" wp14:editId="7206AFEE">
                <wp:simplePos x="0" y="0"/>
                <wp:positionH relativeFrom="column">
                  <wp:posOffset>9525</wp:posOffset>
                </wp:positionH>
                <wp:positionV relativeFrom="paragraph">
                  <wp:posOffset>1378585</wp:posOffset>
                </wp:positionV>
                <wp:extent cx="6686550" cy="18478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6686550"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245F96" w14:textId="77777777" w:rsidR="00974968" w:rsidRPr="005A654F" w:rsidRDefault="00974968"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4968" w:rsidRDefault="00974968"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4968" w:rsidRPr="000046EB" w:rsidRDefault="00974968"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4968" w:rsidRPr="00634F28" w:rsidRDefault="00974968"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E023BD" w:rsidRPr="00E023BD" w:rsidRDefault="00974968"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sidR="00E023BD">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7A4874FC" w:rsidR="00974968" w:rsidRDefault="00974968"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sidR="00E023BD">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78E2DBAE" w:rsidR="00974968" w:rsidRDefault="00974968"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51A8DA64"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F61B4" id="_x0000_t202" coordsize="21600,21600" o:spt="202" path="m,l,21600r21600,l21600,xe">
                <v:stroke joinstyle="miter"/>
                <v:path gradientshapeok="t" o:connecttype="rect"/>
              </v:shapetype>
              <v:shape id="Text Box 19" o:spid="_x0000_s1026" type="#_x0000_t202" style="position:absolute;margin-left:.75pt;margin-top:108.55pt;width:526.5pt;height:1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" fillcolor="white [3201]" strokeweight=".5pt">
                <v:textbox>
                  <w:txbxContent>
                    <w:p w14:paraId="78245F96" w14:textId="77777777" w:rsidR="00974968" w:rsidRPr="005A654F" w:rsidRDefault="00974968" w:rsidP="004C1B80">
                      <w:pPr>
                        <w:spacing w:line="259" w:lineRule="auto"/>
                        <w:rPr>
                          <w:rFonts w:cs="Arial"/>
                          <w:szCs w:val="20"/>
                        </w:rPr>
                      </w:pPr>
                      <w:r w:rsidRPr="00BB1D34">
                        <w:rPr>
                          <w:rFonts w:cs="Arial"/>
                          <w:b/>
                          <w:szCs w:val="20"/>
                        </w:rPr>
                        <w:t>Binding Rule 1:</w:t>
                      </w:r>
                      <w:r>
                        <w:rPr>
                          <w:rFonts w:cs="Arial"/>
                          <w:b/>
                          <w:szCs w:val="20"/>
                        </w:rPr>
                        <w:t xml:space="preserve"> </w:t>
                      </w:r>
                      <w:r>
                        <w:rPr>
                          <w:rFonts w:cs="Arial"/>
                          <w:szCs w:val="20"/>
                        </w:rPr>
                        <w:t>The XML binding for a UML Package is an XSD schema with its own namespace.</w:t>
                      </w:r>
                    </w:p>
                    <w:p w14:paraId="2673F77A" w14:textId="77777777" w:rsidR="00974968" w:rsidRDefault="00974968" w:rsidP="004C1B80">
                      <w:pPr>
                        <w:pStyle w:val="ListParagraph"/>
                        <w:numPr>
                          <w:ilvl w:val="0"/>
                          <w:numId w:val="11"/>
                        </w:numPr>
                        <w:rPr>
                          <w:rFonts w:ascii="Arial" w:hAnsi="Arial" w:cs="Arial"/>
                          <w:sz w:val="20"/>
                          <w:szCs w:val="20"/>
                        </w:rPr>
                      </w:pPr>
                      <w:r w:rsidRPr="00E969C6">
                        <w:rPr>
                          <w:rFonts w:ascii="Arial" w:hAnsi="Arial" w:cs="Arial"/>
                          <w:sz w:val="20"/>
                          <w:szCs w:val="20"/>
                        </w:rPr>
                        <w:t xml:space="preserve">Each package </w:t>
                      </w:r>
                      <w:r>
                        <w:rPr>
                          <w:rFonts w:ascii="Arial" w:hAnsi="Arial" w:cs="Arial"/>
                          <w:sz w:val="20"/>
                          <w:szCs w:val="20"/>
                        </w:rPr>
                        <w:t>should correspond to a separate XSD schema in a separate file.</w:t>
                      </w:r>
                    </w:p>
                    <w:p w14:paraId="49E9D212"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 xml:space="preserve">The mapping from namespace name to package name is found in Section </w:t>
                      </w:r>
                      <w:r>
                        <w:rPr>
                          <w:rFonts w:ascii="Arial" w:hAnsi="Arial" w:cs="Arial"/>
                          <w:sz w:val="20"/>
                          <w:szCs w:val="20"/>
                        </w:rPr>
                        <w:fldChar w:fldCharType="begin"/>
                      </w:r>
                      <w:r>
                        <w:rPr>
                          <w:rFonts w:ascii="Arial" w:hAnsi="Arial" w:cs="Arial"/>
                          <w:sz w:val="20"/>
                          <w:szCs w:val="20"/>
                        </w:rPr>
                        <w:instrText xml:space="preserve"> REF _Ref436740127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3.1</w:t>
                      </w:r>
                      <w:r>
                        <w:rPr>
                          <w:rFonts w:ascii="Arial" w:hAnsi="Arial" w:cs="Arial"/>
                          <w:sz w:val="20"/>
                          <w:szCs w:val="20"/>
                        </w:rPr>
                        <w:fldChar w:fldCharType="end"/>
                      </w:r>
                      <w:r>
                        <w:rPr>
                          <w:rFonts w:ascii="Arial" w:hAnsi="Arial" w:cs="Arial"/>
                          <w:sz w:val="20"/>
                          <w:szCs w:val="20"/>
                        </w:rPr>
                        <w:t>.</w:t>
                      </w:r>
                    </w:p>
                    <w:p w14:paraId="2A2CD2B5" w14:textId="77777777" w:rsidR="00974968" w:rsidRDefault="00974968" w:rsidP="004C1B80">
                      <w:pPr>
                        <w:pStyle w:val="ListParagraph"/>
                        <w:numPr>
                          <w:ilvl w:val="0"/>
                          <w:numId w:val="11"/>
                        </w:numPr>
                        <w:rPr>
                          <w:rFonts w:ascii="Arial" w:hAnsi="Arial" w:cs="Arial"/>
                          <w:sz w:val="20"/>
                          <w:szCs w:val="20"/>
                        </w:rPr>
                      </w:pPr>
                      <w:r>
                        <w:rPr>
                          <w:rFonts w:ascii="Arial" w:hAnsi="Arial" w:cs="Arial"/>
                          <w:sz w:val="20"/>
                          <w:szCs w:val="20"/>
                        </w:rPr>
                        <w:t>The target namespace of that schema must be declared as follows:</w:t>
                      </w:r>
                    </w:p>
                    <w:p w14:paraId="149C3F40" w14:textId="65100208" w:rsidR="00974968" w:rsidRPr="000046EB" w:rsidRDefault="00974968" w:rsidP="004C1B80">
                      <w:pPr>
                        <w:pStyle w:val="ListParagraph"/>
                        <w:numPr>
                          <w:ilvl w:val="1"/>
                          <w:numId w:val="11"/>
                        </w:numPr>
                        <w:rPr>
                          <w:rFonts w:ascii="Courier New" w:hAnsi="Courier New" w:cs="Courier New"/>
                          <w:sz w:val="20"/>
                          <w:szCs w:val="20"/>
                        </w:rPr>
                      </w:pPr>
                      <w:r w:rsidRPr="001D27AA">
                        <w:rPr>
                          <w:rFonts w:ascii="Courier New" w:hAnsi="Courier New" w:cs="Courier New"/>
                          <w:sz w:val="20"/>
                          <w:szCs w:val="20"/>
                        </w:rPr>
                        <w:t>targetNamespace=</w:t>
                      </w:r>
                      <w:r w:rsidRPr="000046EB">
                        <w:rPr>
                          <w:rFonts w:ascii="Courier New" w:hAnsi="Courier New" w:cs="Courier New"/>
                          <w:sz w:val="20"/>
                          <w:szCs w:val="20"/>
                        </w:rPr>
                        <w:t>http://docs.oasis-open.org/cti/ns/</w:t>
                      </w:r>
                      <w:r>
                        <w:rPr>
                          <w:rFonts w:ascii="Courier New" w:hAnsi="Courier New" w:cs="Courier New"/>
                          <w:sz w:val="20"/>
                          <w:szCs w:val="20"/>
                        </w:rPr>
                        <w:t>cybox</w:t>
                      </w:r>
                      <w:r w:rsidRPr="000046EB">
                        <w:rPr>
                          <w:rFonts w:ascii="Arial" w:hAnsi="Arial" w:cs="Arial"/>
                          <w:i/>
                          <w:sz w:val="20"/>
                          <w:szCs w:val="20"/>
                        </w:rPr>
                        <w:t>/&lt;namespace-name&gt;</w:t>
                      </w:r>
                      <w:r>
                        <w:rPr>
                          <w:rFonts w:ascii="Courier New" w:hAnsi="Courier New" w:cs="Courier New"/>
                          <w:sz w:val="20"/>
                          <w:szCs w:val="20"/>
                        </w:rPr>
                        <w:t>-2</w:t>
                      </w:r>
                    </w:p>
                    <w:p w14:paraId="49333764" w14:textId="77777777" w:rsidR="00974968" w:rsidRPr="00634F28" w:rsidRDefault="00974968" w:rsidP="004C1B80">
                      <w:pPr>
                        <w:pStyle w:val="ListParagraph"/>
                        <w:numPr>
                          <w:ilvl w:val="0"/>
                          <w:numId w:val="11"/>
                        </w:numPr>
                        <w:rPr>
                          <w:rFonts w:ascii="Arial" w:hAnsi="Arial" w:cs="Arial"/>
                          <w:sz w:val="20"/>
                          <w:szCs w:val="20"/>
                        </w:rPr>
                      </w:pPr>
                      <w:r>
                        <w:rPr>
                          <w:rFonts w:ascii="Arial" w:hAnsi="Arial" w:cs="Arial"/>
                          <w:sz w:val="20"/>
                          <w:szCs w:val="20"/>
                        </w:rPr>
                        <w:t>The prefix name must be declared.  The package name and prefix name are the same.</w:t>
                      </w:r>
                    </w:p>
                    <w:p w14:paraId="48BCE068" w14:textId="77777777" w:rsidR="00E023BD" w:rsidRPr="00E023BD" w:rsidRDefault="00974968" w:rsidP="004C1B80">
                      <w:pPr>
                        <w:pStyle w:val="ListParagraph"/>
                        <w:numPr>
                          <w:ilvl w:val="1"/>
                          <w:numId w:val="11"/>
                        </w:numPr>
                        <w:rPr>
                          <w:rFonts w:ascii="Arial" w:hAnsi="Arial" w:cs="Arial"/>
                          <w:sz w:val="20"/>
                          <w:szCs w:val="20"/>
                        </w:rPr>
                      </w:pPr>
                      <w:r w:rsidRPr="00634F28">
                        <w:rPr>
                          <w:rFonts w:ascii="Courier New" w:hAnsi="Courier New" w:cs="Courier New"/>
                          <w:sz w:val="20"/>
                          <w:szCs w:val="20"/>
                        </w:rPr>
                        <w:t>xmlns:</w:t>
                      </w:r>
                      <w:r>
                        <w:rPr>
                          <w:rFonts w:ascii="Arial" w:hAnsi="Arial" w:cs="Arial"/>
                          <w:sz w:val="20"/>
                          <w:szCs w:val="20"/>
                        </w:rPr>
                        <w:t>&lt;</w:t>
                      </w:r>
                      <w:r w:rsidR="00E023BD">
                        <w:rPr>
                          <w:rFonts w:ascii="Arial" w:hAnsi="Arial" w:cs="Arial"/>
                          <w:i/>
                          <w:sz w:val="20"/>
                          <w:szCs w:val="20"/>
                        </w:rPr>
                        <w:t>namespace-prefix</w:t>
                      </w:r>
                      <w:r>
                        <w:rPr>
                          <w:rFonts w:ascii="Arial" w:hAnsi="Arial" w:cs="Arial"/>
                          <w:sz w:val="20"/>
                          <w:szCs w:val="20"/>
                        </w:rPr>
                        <w:t>&gt;</w:t>
                      </w:r>
                      <w:r w:rsidRPr="00634F28">
                        <w:rPr>
                          <w:rFonts w:ascii="Courier New" w:hAnsi="Courier New" w:cs="Courier New"/>
                          <w:sz w:val="20"/>
                          <w:szCs w:val="20"/>
                        </w:rPr>
                        <w:t>=</w:t>
                      </w:r>
                    </w:p>
                    <w:p w14:paraId="4CE0D98F" w14:textId="7A4874FC" w:rsidR="00974968" w:rsidRDefault="00974968" w:rsidP="00E023BD">
                      <w:pPr>
                        <w:pStyle w:val="ListParagraph"/>
                        <w:ind w:left="1440" w:firstLine="720"/>
                        <w:rPr>
                          <w:rFonts w:ascii="Arial" w:hAnsi="Arial" w:cs="Arial"/>
                          <w:sz w:val="20"/>
                          <w:szCs w:val="20"/>
                        </w:rPr>
                      </w:pPr>
                      <w:r w:rsidRPr="00634F28">
                        <w:rPr>
                          <w:rFonts w:ascii="Courier New" w:hAnsi="Courier New" w:cs="Courier New"/>
                          <w:sz w:val="20"/>
                          <w:szCs w:val="20"/>
                        </w:rPr>
                        <w:t>"http://docs.oasis-open.org/cti/ns/</w:t>
                      </w:r>
                      <w:r w:rsidR="00E023BD">
                        <w:rPr>
                          <w:rFonts w:ascii="Courier New" w:hAnsi="Courier New" w:cs="Courier New"/>
                          <w:sz w:val="20"/>
                          <w:szCs w:val="20"/>
                        </w:rPr>
                        <w:t>cybox</w:t>
                      </w:r>
                      <w:r w:rsidRPr="00634F28">
                        <w:rPr>
                          <w:rFonts w:ascii="Courier New" w:hAnsi="Courier New" w:cs="Courier New"/>
                          <w:sz w:val="20"/>
                          <w:szCs w:val="20"/>
                        </w:rPr>
                        <w:t>/&lt;</w:t>
                      </w:r>
                      <w:r>
                        <w:rPr>
                          <w:rFonts w:ascii="Arial" w:hAnsi="Arial" w:cs="Arial"/>
                          <w:i/>
                          <w:sz w:val="20"/>
                          <w:szCs w:val="20"/>
                        </w:rPr>
                        <w:t>namepsace</w:t>
                      </w:r>
                      <w:r w:rsidRPr="00634F28">
                        <w:rPr>
                          <w:rFonts w:ascii="Arial" w:hAnsi="Arial" w:cs="Arial"/>
                          <w:i/>
                          <w:sz w:val="20"/>
                          <w:szCs w:val="20"/>
                        </w:rPr>
                        <w:t>-name</w:t>
                      </w:r>
                      <w:r>
                        <w:rPr>
                          <w:rFonts w:ascii="Arial" w:hAnsi="Arial" w:cs="Arial"/>
                          <w:sz w:val="20"/>
                          <w:szCs w:val="20"/>
                        </w:rPr>
                        <w:t>&gt;</w:t>
                      </w:r>
                      <w:r>
                        <w:rPr>
                          <w:rFonts w:ascii="Courier New" w:hAnsi="Courier New" w:cs="Courier New"/>
                          <w:sz w:val="20"/>
                          <w:szCs w:val="20"/>
                        </w:rPr>
                        <w:t>-2”</w:t>
                      </w:r>
                    </w:p>
                    <w:p w14:paraId="690721CE" w14:textId="78E2DBAE" w:rsidR="00974968" w:rsidRDefault="00974968" w:rsidP="004C1B80">
                      <w:pPr>
                        <w:pStyle w:val="ListParagraph"/>
                        <w:numPr>
                          <w:ilvl w:val="0"/>
                          <w:numId w:val="11"/>
                        </w:numPr>
                        <w:ind w:left="1080"/>
                        <w:rPr>
                          <w:rFonts w:ascii="Arial" w:hAnsi="Arial" w:cs="Arial"/>
                          <w:sz w:val="20"/>
                          <w:szCs w:val="20"/>
                        </w:rPr>
                      </w:pPr>
                      <w:r>
                        <w:rPr>
                          <w:rFonts w:ascii="Arial" w:hAnsi="Arial" w:cs="Arial"/>
                          <w:sz w:val="20"/>
                          <w:szCs w:val="20"/>
                        </w:rPr>
                        <w:t xml:space="preserve">Other XML schemas of the CybOX model must be imported as needed, using the </w:t>
                      </w:r>
                      <w:r w:rsidRPr="006E7930">
                        <w:rPr>
                          <w:rFonts w:ascii="Courier New" w:hAnsi="Courier New" w:cs="Courier New"/>
                          <w:sz w:val="20"/>
                          <w:szCs w:val="20"/>
                        </w:rPr>
                        <w:t>xs:import</w:t>
                      </w:r>
                      <w:r>
                        <w:rPr>
                          <w:rFonts w:ascii="Arial" w:hAnsi="Arial" w:cs="Arial"/>
                          <w:sz w:val="20"/>
                          <w:szCs w:val="20"/>
                        </w:rPr>
                        <w:t xml:space="preserve"> syntax.  The namespace prefix of any imported schema must also be specified.</w:t>
                      </w:r>
                    </w:p>
                    <w:p w14:paraId="51A8DA64" w14:textId="77777777" w:rsidR="00974968" w:rsidRDefault="00974968" w:rsidP="004C1B80"/>
                  </w:txbxContent>
                </v:textbox>
              </v:shape>
            </w:pict>
          </mc:Fallback>
        </mc:AlternateContent>
      </w:r>
      <w:r>
        <w:rPr>
          <w:rFonts w:cs="Arial"/>
          <w:szCs w:val="20"/>
        </w:rPr>
        <w:t xml:space="preserve">A UML </w:t>
      </w:r>
      <w:r w:rsidRPr="005A654F">
        <w:rPr>
          <w:rFonts w:cs="Arial"/>
          <w:i/>
          <w:szCs w:val="20"/>
        </w:rPr>
        <w:t>package</w:t>
      </w:r>
      <w:r w:rsidRPr="00BB1D34">
        <w:rPr>
          <w:rFonts w:cs="Arial"/>
          <w:szCs w:val="20"/>
        </w:rPr>
        <w:t xml:space="preserve"> is a concept that is useful for reducing the complexity of a data model by focusing on one aspect at a time.  In addition, it allows for the scoping of </w:t>
      </w:r>
      <w:r w:rsidR="000D34BD">
        <w:rPr>
          <w:rFonts w:cs="Arial"/>
          <w:szCs w:val="20"/>
        </w:rPr>
        <w:t xml:space="preserve">the </w:t>
      </w:r>
      <w:r w:rsidRPr="00BB1D34">
        <w:rPr>
          <w:rFonts w:cs="Arial"/>
          <w:szCs w:val="20"/>
        </w:rPr>
        <w:t xml:space="preserve">names used.  The concept of a namespace in XSD is similar. </w:t>
      </w:r>
      <w:r w:rsidR="000D34BD">
        <w:rPr>
          <w:rFonts w:cs="Arial"/>
          <w:szCs w:val="20"/>
        </w:rPr>
        <w:t>Each of the eighty-eight CybOX objects that have been define is</w:t>
      </w:r>
      <w:r w:rsidRPr="00BB1D34">
        <w:rPr>
          <w:rFonts w:cs="Arial"/>
          <w:szCs w:val="20"/>
        </w:rPr>
        <w:t xml:space="preserve"> represented using an individual UML package.  Other UML packages correspond to the overarching data models in </w:t>
      </w:r>
      <w:r w:rsidR="000D34BD">
        <w:rPr>
          <w:rFonts w:cs="Arial"/>
          <w:szCs w:val="20"/>
        </w:rPr>
        <w:t>CybOX</w:t>
      </w:r>
      <w:r w:rsidRPr="00BB1D34">
        <w:rPr>
          <w:rFonts w:cs="Arial"/>
          <w:szCs w:val="20"/>
        </w:rPr>
        <w:t xml:space="preserve">, such as </w:t>
      </w:r>
      <w:r>
        <w:rPr>
          <w:rFonts w:cs="Arial"/>
          <w:szCs w:val="20"/>
        </w:rPr>
        <w:t>C</w:t>
      </w:r>
      <w:r w:rsidRPr="00BB1D34">
        <w:rPr>
          <w:rFonts w:cs="Arial"/>
          <w:szCs w:val="20"/>
        </w:rPr>
        <w:t xml:space="preserve">ore and </w:t>
      </w:r>
      <w:r>
        <w:rPr>
          <w:rFonts w:cs="Arial"/>
          <w:szCs w:val="20"/>
        </w:rPr>
        <w:t>C</w:t>
      </w:r>
      <w:r w:rsidRPr="00BB1D34">
        <w:rPr>
          <w:rFonts w:cs="Arial"/>
          <w:szCs w:val="20"/>
        </w:rPr>
        <w:t xml:space="preserve">ommon.  </w:t>
      </w:r>
      <w:r w:rsidRPr="00BB1D34">
        <w:t xml:space="preserve">The use of multiple packages allows the </w:t>
      </w:r>
      <w:r w:rsidR="000D34BD">
        <w:t>CybOX</w:t>
      </w:r>
      <w:r w:rsidRPr="00BB1D34">
        <w:t xml:space="preserve"> data model to be modular: all of the </w:t>
      </w:r>
      <w:r w:rsidR="000D34BD">
        <w:t>CybOX</w:t>
      </w:r>
      <w:r w:rsidRPr="00BB1D34">
        <w:t xml:space="preserve"> components are defined in separate package</w:t>
      </w:r>
      <w:r>
        <w:t>s</w:t>
      </w:r>
      <w:r w:rsidRPr="00BB1D34">
        <w:t xml:space="preserve"> rather than in one large package to limit interdependence between </w:t>
      </w:r>
      <w:r w:rsidR="000D34BD">
        <w:t>CybOX</w:t>
      </w:r>
      <w:r w:rsidRPr="00BB1D34">
        <w:t xml:space="preserve"> components.</w:t>
      </w:r>
      <w:r>
        <w:t xml:space="preserve">  In XML, this corresponds to separate XML schemas, each with their own namespace.</w:t>
      </w:r>
    </w:p>
    <w:p w14:paraId="790E819E" w14:textId="77777777" w:rsidR="004C1B80" w:rsidRDefault="004C1B80" w:rsidP="004C1B80">
      <w:pPr>
        <w:spacing w:after="240" w:line="259" w:lineRule="auto"/>
      </w:pPr>
    </w:p>
    <w:p w14:paraId="3C8F70C0" w14:textId="77777777" w:rsidR="004C1B80" w:rsidRDefault="004C1B80" w:rsidP="004C1B80">
      <w:pPr>
        <w:spacing w:after="240" w:line="259" w:lineRule="auto"/>
      </w:pPr>
    </w:p>
    <w:p w14:paraId="65E55462" w14:textId="77777777" w:rsidR="004C1B80" w:rsidRDefault="004C1B80" w:rsidP="004C1B80">
      <w:pPr>
        <w:spacing w:after="240" w:line="259" w:lineRule="auto"/>
      </w:pPr>
    </w:p>
    <w:p w14:paraId="29E31D41" w14:textId="77777777" w:rsidR="004C1B80" w:rsidRDefault="004C1B80" w:rsidP="004C1B80">
      <w:pPr>
        <w:spacing w:after="240" w:line="259" w:lineRule="auto"/>
      </w:pPr>
    </w:p>
    <w:p w14:paraId="08E5FE70" w14:textId="77777777" w:rsidR="004C1B80" w:rsidRDefault="004C1B80" w:rsidP="004C1B80">
      <w:pPr>
        <w:spacing w:after="240" w:line="259" w:lineRule="auto"/>
      </w:pPr>
    </w:p>
    <w:p w14:paraId="2225E198" w14:textId="08CA7F48" w:rsidR="004C1B80" w:rsidRDefault="004C1B80" w:rsidP="004C1B80">
      <w:pPr>
        <w:spacing w:before="360" w:after="240" w:line="259" w:lineRule="auto"/>
      </w:pPr>
    </w:p>
    <w:p w14:paraId="224C41E3" w14:textId="77777777" w:rsidR="004C1B80" w:rsidRPr="00E969C6" w:rsidRDefault="004C1B80" w:rsidP="004C1B80">
      <w:pPr>
        <w:pStyle w:val="Heading2"/>
        <w:numPr>
          <w:ilvl w:val="1"/>
          <w:numId w:val="2"/>
        </w:numPr>
      </w:pPr>
      <w:bookmarkStart w:id="39" w:name="_Toc450824657"/>
      <w:bookmarkStart w:id="40" w:name="_Toc451328271"/>
      <w:r w:rsidRPr="00E969C6">
        <w:t>UML Classes</w:t>
      </w:r>
      <w:bookmarkEnd w:id="39"/>
      <w:bookmarkEnd w:id="40"/>
    </w:p>
    <w:p w14:paraId="628867BF" w14:textId="77777777" w:rsidR="004C1B80" w:rsidRDefault="004C1B80" w:rsidP="004C1B80">
      <w:pPr>
        <w:spacing w:line="259" w:lineRule="auto"/>
        <w:rPr>
          <w:rFonts w:cs="Arial"/>
          <w:szCs w:val="20"/>
        </w:rPr>
      </w:pPr>
      <w:r w:rsidRPr="00BB1D34">
        <w:rPr>
          <w:rFonts w:cs="Arial"/>
          <w:szCs w:val="20"/>
        </w:rPr>
        <w:t xml:space="preserve">A </w:t>
      </w:r>
      <w:r w:rsidRPr="00BB1D34">
        <w:rPr>
          <w:rFonts w:cs="Arial"/>
          <w:i/>
          <w:szCs w:val="20"/>
        </w:rPr>
        <w:t>class</w:t>
      </w:r>
      <w:r w:rsidRPr="00BB1D34">
        <w:rPr>
          <w:rFonts w:cs="Arial"/>
          <w:szCs w:val="20"/>
        </w:rPr>
        <w:t xml:space="preserve"> in UML corresponds to</w:t>
      </w:r>
      <w:r w:rsidRPr="00BB1D34">
        <w:rPr>
          <w:szCs w:val="20"/>
        </w:rPr>
        <w:t xml:space="preserve"> </w:t>
      </w:r>
      <w:r w:rsidRPr="00EE7B3F">
        <w:rPr>
          <w:rFonts w:ascii="Courier New" w:hAnsi="Courier New" w:cs="Courier New"/>
          <w:szCs w:val="20"/>
        </w:rPr>
        <w:t>xs:complexType</w:t>
      </w:r>
      <w:r w:rsidRPr="00BB1D34">
        <w:rPr>
          <w:szCs w:val="20"/>
        </w:rPr>
        <w:t xml:space="preserve"> </w:t>
      </w:r>
      <w:r w:rsidRPr="00BB1D34">
        <w:rPr>
          <w:rFonts w:cs="Arial"/>
          <w:szCs w:val="20"/>
        </w:rPr>
        <w:t xml:space="preserve">in XSD.  In UML, classes are related to each other using </w:t>
      </w:r>
      <w:r w:rsidRPr="00BB1D34">
        <w:rPr>
          <w:rFonts w:cs="Arial"/>
          <w:i/>
          <w:szCs w:val="20"/>
        </w:rPr>
        <w:t>generalization</w:t>
      </w:r>
      <w:r w:rsidRPr="00BB1D34">
        <w:rPr>
          <w:rFonts w:cs="Arial"/>
          <w:szCs w:val="20"/>
        </w:rPr>
        <w:t>, which indicates that one is derived from the other.  In XSD</w:t>
      </w:r>
      <w:r>
        <w:rPr>
          <w:rFonts w:cs="Arial"/>
          <w:szCs w:val="20"/>
        </w:rPr>
        <w:t>, generalization</w:t>
      </w:r>
      <w:r w:rsidRPr="00BB1D34">
        <w:rPr>
          <w:rFonts w:cs="Arial"/>
          <w:szCs w:val="20"/>
        </w:rPr>
        <w:t xml:space="preserve"> corresponds to an </w:t>
      </w:r>
      <w:r w:rsidRPr="00BB1D34">
        <w:rPr>
          <w:rFonts w:cs="Arial"/>
          <w:i/>
          <w:szCs w:val="20"/>
        </w:rPr>
        <w:t>extension</w:t>
      </w:r>
      <w:r w:rsidRPr="00BB1D34">
        <w:rPr>
          <w:rFonts w:cs="Arial"/>
          <w:szCs w:val="20"/>
        </w:rPr>
        <w:t xml:space="preserve"> of the type.</w:t>
      </w:r>
    </w:p>
    <w:p w14:paraId="2600F2C4"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3360" behindDoc="0" locked="0" layoutInCell="1" allowOverlap="1" wp14:anchorId="13850743" wp14:editId="717463DD">
                <wp:simplePos x="0" y="0"/>
                <wp:positionH relativeFrom="column">
                  <wp:posOffset>9525</wp:posOffset>
                </wp:positionH>
                <wp:positionV relativeFrom="paragraph">
                  <wp:posOffset>87630</wp:posOffset>
                </wp:positionV>
                <wp:extent cx="5972175" cy="2066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972175" cy="2066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59923" w14:textId="77777777" w:rsidR="00974968" w:rsidRDefault="00974968"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58494DC9" w14:textId="77777777" w:rsidR="00974968" w:rsidRPr="006E7930" w:rsidRDefault="00974968"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0F39EE0A" w14:textId="3EF737EC" w:rsidR="00974968" w:rsidRPr="00116F14" w:rsidRDefault="00974968"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sidRPr="008E2695">
                              <w:rPr>
                                <w:rFonts w:ascii="Arial" w:hAnsi="Arial" w:cs="Arial"/>
                                <w:b/>
                                <w:color w:val="0000EE"/>
                                <w:sz w:val="20"/>
                                <w:szCs w:val="20"/>
                              </w:rPr>
                            </w:r>
                            <w:r>
                              <w:rPr>
                                <w:rFonts w:ascii="Arial" w:hAnsi="Arial" w:cs="Arial"/>
                                <w:b/>
                                <w:color w:val="0000EE"/>
                                <w:sz w:val="20"/>
                                <w:szCs w:val="20"/>
                              </w:rPr>
                              <w:instrText xml:space="preserve"> \* MERGEFORMAT </w:instrText>
                            </w:r>
                            <w:r w:rsidRPr="008E2695">
                              <w:rPr>
                                <w:rFonts w:ascii="Arial" w:hAnsi="Arial" w:cs="Arial"/>
                                <w:b/>
                                <w:color w:val="0000EE"/>
                                <w:sz w:val="20"/>
                                <w:szCs w:val="20"/>
                              </w:rPr>
                              <w:fldChar w:fldCharType="separate"/>
                            </w:r>
                            <w:r w:rsidRPr="008E2695">
                              <w:rPr>
                                <w:rFonts w:ascii="Arial" w:hAnsi="Arial" w:cs="Arial"/>
                                <w:b/>
                                <w:color w:val="0000EE"/>
                                <w:sz w:val="20"/>
                                <w:szCs w:val="20"/>
                              </w:rPr>
                              <w:t>3.</w:t>
                            </w:r>
                            <w:r w:rsidRPr="008E2695">
                              <w:rPr>
                                <w:rFonts w:ascii="Arial" w:hAnsi="Arial" w:cs="Arial"/>
                                <w:b/>
                                <w:color w:val="0000EE"/>
                                <w:sz w:val="20"/>
                                <w:szCs w:val="20"/>
                              </w:rPr>
                              <w:t>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7777777" w:rsidR="00974968" w:rsidRPr="0059031D" w:rsidRDefault="00974968"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58FFC62F"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0743" id="Text Box 20" o:spid="_x0000_s1027" type="#_x0000_t202" style="position:absolute;margin-left:.75pt;margin-top:6.9pt;width:470.25pt;height:1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" fillcolor="white [3201]" strokeweight=".5pt">
                <v:textbox>
                  <w:txbxContent>
                    <w:p w14:paraId="01459923" w14:textId="77777777" w:rsidR="00974968" w:rsidRDefault="00974968" w:rsidP="004C1B80">
                      <w:pPr>
                        <w:spacing w:line="259" w:lineRule="auto"/>
                        <w:rPr>
                          <w:rFonts w:cs="Arial"/>
                          <w:szCs w:val="20"/>
                        </w:rPr>
                      </w:pPr>
                      <w:r>
                        <w:rPr>
                          <w:rFonts w:cs="Arial"/>
                          <w:b/>
                          <w:szCs w:val="20"/>
                        </w:rPr>
                        <w:t>Binding Rule 2</w:t>
                      </w:r>
                      <w:r w:rsidRPr="00BB1D34">
                        <w:rPr>
                          <w:rFonts w:cs="Arial"/>
                          <w:b/>
                          <w:szCs w:val="20"/>
                        </w:rPr>
                        <w:t>:</w:t>
                      </w:r>
                      <w:r w:rsidRPr="00BB1D34">
                        <w:rPr>
                          <w:rFonts w:cs="Arial"/>
                          <w:szCs w:val="20"/>
                        </w:rPr>
                        <w:t xml:space="preserve">  The XML binding for a UML class is a</w:t>
                      </w:r>
                      <w:r>
                        <w:rPr>
                          <w:rFonts w:cs="Arial"/>
                          <w:szCs w:val="20"/>
                        </w:rPr>
                        <w:t>n</w:t>
                      </w:r>
                      <w:r w:rsidRPr="00BB1D34">
                        <w:rPr>
                          <w:rFonts w:cs="Arial"/>
                          <w:szCs w:val="20"/>
                        </w:rPr>
                        <w:t xml:space="preserve"> XSD complex type.</w:t>
                      </w:r>
                    </w:p>
                    <w:p w14:paraId="66107355"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The names of </w:t>
                      </w:r>
                      <w:r>
                        <w:rPr>
                          <w:rFonts w:ascii="Arial" w:hAnsi="Arial" w:cs="Arial"/>
                          <w:sz w:val="20"/>
                          <w:szCs w:val="20"/>
                        </w:rPr>
                        <w:t xml:space="preserve">an XSD </w:t>
                      </w:r>
                      <w:r w:rsidRPr="0043595B">
                        <w:rPr>
                          <w:rFonts w:ascii="Arial" w:hAnsi="Arial" w:cs="Arial"/>
                          <w:sz w:val="20"/>
                          <w:szCs w:val="20"/>
                        </w:rPr>
                        <w:t>compl</w:t>
                      </w:r>
                      <w:r>
                        <w:rPr>
                          <w:rFonts w:ascii="Arial" w:hAnsi="Arial" w:cs="Arial"/>
                          <w:sz w:val="20"/>
                          <w:szCs w:val="20"/>
                        </w:rPr>
                        <w:t>ex t</w:t>
                      </w:r>
                      <w:r w:rsidRPr="0043595B">
                        <w:rPr>
                          <w:rFonts w:ascii="Arial" w:hAnsi="Arial" w:cs="Arial"/>
                          <w:sz w:val="20"/>
                          <w:szCs w:val="20"/>
                        </w:rPr>
                        <w:t xml:space="preserve">ype in the </w:t>
                      </w:r>
                      <w:r>
                        <w:rPr>
                          <w:rFonts w:ascii="Arial" w:hAnsi="Arial" w:cs="Arial"/>
                          <w:sz w:val="20"/>
                          <w:szCs w:val="20"/>
                        </w:rPr>
                        <w:t>XML</w:t>
                      </w:r>
                      <w:r w:rsidRPr="0043595B">
                        <w:rPr>
                          <w:rFonts w:ascii="Arial" w:hAnsi="Arial" w:cs="Arial"/>
                          <w:sz w:val="20"/>
                          <w:szCs w:val="20"/>
                        </w:rPr>
                        <w:t xml:space="preserve"> schema </w:t>
                      </w:r>
                      <w:r>
                        <w:rPr>
                          <w:rFonts w:ascii="Arial" w:hAnsi="Arial" w:cs="Arial"/>
                          <w:sz w:val="20"/>
                          <w:szCs w:val="20"/>
                        </w:rPr>
                        <w:t xml:space="preserve">must </w:t>
                      </w:r>
                      <w:r w:rsidRPr="0043595B">
                        <w:rPr>
                          <w:rFonts w:ascii="Arial" w:hAnsi="Arial" w:cs="Arial"/>
                          <w:sz w:val="20"/>
                          <w:szCs w:val="20"/>
                        </w:rPr>
                        <w:t>have the same name as the corresponding</w:t>
                      </w:r>
                      <w:r>
                        <w:rPr>
                          <w:rFonts w:ascii="Arial" w:hAnsi="Arial" w:cs="Arial"/>
                          <w:sz w:val="20"/>
                          <w:szCs w:val="20"/>
                        </w:rPr>
                        <w:t xml:space="preserve"> class in the UML model</w:t>
                      </w:r>
                      <w:r w:rsidRPr="0043595B">
                        <w:rPr>
                          <w:rFonts w:ascii="Arial" w:hAnsi="Arial" w:cs="Arial"/>
                          <w:sz w:val="20"/>
                          <w:szCs w:val="20"/>
                        </w:rPr>
                        <w:t>.  Specifically, both have the “Type” suffix.</w:t>
                      </w:r>
                    </w:p>
                    <w:p w14:paraId="202576BF" w14:textId="77777777" w:rsidR="00974968" w:rsidRPr="0043595B" w:rsidRDefault="00974968" w:rsidP="004C1B80">
                      <w:pPr>
                        <w:pStyle w:val="ListParagraph"/>
                        <w:numPr>
                          <w:ilvl w:val="0"/>
                          <w:numId w:val="12"/>
                        </w:numPr>
                        <w:rPr>
                          <w:rFonts w:ascii="Arial" w:hAnsi="Arial" w:cs="Arial"/>
                          <w:sz w:val="20"/>
                          <w:szCs w:val="20"/>
                        </w:rPr>
                      </w:pPr>
                      <w:r w:rsidRPr="0043595B">
                        <w:rPr>
                          <w:rFonts w:ascii="Arial" w:hAnsi="Arial" w:cs="Arial"/>
                          <w:sz w:val="20"/>
                          <w:szCs w:val="20"/>
                        </w:rPr>
                        <w:t xml:space="preserve">In both formalisms, the classes/types are related from the more specific to the more general.   If the class has a generalization, then the </w:t>
                      </w:r>
                      <w:r>
                        <w:rPr>
                          <w:rFonts w:ascii="Arial" w:hAnsi="Arial" w:cs="Arial"/>
                          <w:sz w:val="20"/>
                          <w:szCs w:val="20"/>
                        </w:rPr>
                        <w:t>corresponding complex type</w:t>
                      </w:r>
                      <w:r w:rsidRPr="0043595B">
                        <w:rPr>
                          <w:rFonts w:ascii="Arial" w:hAnsi="Arial" w:cs="Arial"/>
                          <w:sz w:val="20"/>
                          <w:szCs w:val="20"/>
                        </w:rPr>
                        <w:t xml:space="preserve"> is specified using the </w:t>
                      </w:r>
                      <w:r w:rsidRPr="0043595B">
                        <w:rPr>
                          <w:rFonts w:ascii="Courier New" w:hAnsi="Courier New" w:cs="Courier New"/>
                          <w:sz w:val="20"/>
                          <w:szCs w:val="20"/>
                        </w:rPr>
                        <w:t>xs:extension</w:t>
                      </w:r>
                      <w:r w:rsidRPr="0043595B">
                        <w:rPr>
                          <w:rFonts w:ascii="Arial" w:hAnsi="Arial" w:cs="Arial"/>
                          <w:sz w:val="20"/>
                          <w:szCs w:val="20"/>
                        </w:rPr>
                        <w:t xml:space="preserve"> syntax.  </w:t>
                      </w:r>
                    </w:p>
                    <w:p w14:paraId="58494DC9" w14:textId="77777777" w:rsidR="00974968" w:rsidRPr="006E7930" w:rsidRDefault="00974968" w:rsidP="004C1B80">
                      <w:pPr>
                        <w:pStyle w:val="ListParagraph"/>
                        <w:numPr>
                          <w:ilvl w:val="0"/>
                          <w:numId w:val="12"/>
                        </w:numPr>
                        <w:rPr>
                          <w:rFonts w:cs="Arial"/>
                          <w:sz w:val="20"/>
                          <w:szCs w:val="20"/>
                        </w:rPr>
                      </w:pPr>
                      <w:r w:rsidRPr="0059031D">
                        <w:rPr>
                          <w:rFonts w:ascii="Arial" w:hAnsi="Arial" w:cs="Arial"/>
                          <w:sz w:val="20"/>
                          <w:szCs w:val="20"/>
                        </w:rPr>
                        <w:t>Complex</w:t>
                      </w:r>
                      <w:r>
                        <w:rPr>
                          <w:rFonts w:ascii="Arial" w:hAnsi="Arial" w:cs="Arial"/>
                          <w:sz w:val="20"/>
                          <w:szCs w:val="20"/>
                        </w:rPr>
                        <w:t xml:space="preserve"> types that are extensions of other complex types must use the </w:t>
                      </w:r>
                      <w:r w:rsidRPr="0059031D">
                        <w:rPr>
                          <w:rFonts w:ascii="Courier New" w:hAnsi="Courier New" w:cs="Courier New"/>
                          <w:sz w:val="20"/>
                          <w:szCs w:val="20"/>
                        </w:rPr>
                        <w:t>xs:complexContent</w:t>
                      </w:r>
                      <w:r>
                        <w:rPr>
                          <w:rFonts w:ascii="Arial" w:hAnsi="Arial" w:cs="Arial"/>
                          <w:sz w:val="20"/>
                          <w:szCs w:val="20"/>
                        </w:rPr>
                        <w:t xml:space="preserve"> syntax, as shown in the example below.</w:t>
                      </w:r>
                    </w:p>
                    <w:p w14:paraId="0F39EE0A" w14:textId="3EF737EC" w:rsidR="00974968" w:rsidRPr="00116F14" w:rsidRDefault="00974968" w:rsidP="004C1B80">
                      <w:pPr>
                        <w:pStyle w:val="ListParagraph"/>
                        <w:numPr>
                          <w:ilvl w:val="0"/>
                          <w:numId w:val="12"/>
                        </w:numPr>
                        <w:rPr>
                          <w:rFonts w:cs="Arial"/>
                          <w:sz w:val="20"/>
                          <w:szCs w:val="20"/>
                        </w:rPr>
                      </w:pPr>
                      <w:r>
                        <w:rPr>
                          <w:rFonts w:ascii="Arial" w:hAnsi="Arial" w:cs="Arial"/>
                          <w:sz w:val="20"/>
                          <w:szCs w:val="20"/>
                        </w:rPr>
                        <w:t xml:space="preserve">Certain XSD complex types should be declared as abstract.  See Section </w:t>
                      </w:r>
                      <w:r w:rsidRPr="008E2695">
                        <w:rPr>
                          <w:rFonts w:ascii="Arial" w:hAnsi="Arial" w:cs="Arial"/>
                          <w:b/>
                          <w:color w:val="0000EE"/>
                          <w:sz w:val="20"/>
                          <w:szCs w:val="20"/>
                        </w:rPr>
                        <w:fldChar w:fldCharType="begin"/>
                      </w:r>
                      <w:r w:rsidRPr="008E2695">
                        <w:rPr>
                          <w:rFonts w:ascii="Arial" w:hAnsi="Arial" w:cs="Arial"/>
                          <w:b/>
                          <w:color w:val="0000EE"/>
                          <w:sz w:val="20"/>
                          <w:szCs w:val="20"/>
                        </w:rPr>
                        <w:instrText xml:space="preserve"> REF _Ref451259111 \r \h </w:instrText>
                      </w:r>
                      <w:r w:rsidRPr="008E2695">
                        <w:rPr>
                          <w:rFonts w:ascii="Arial" w:hAnsi="Arial" w:cs="Arial"/>
                          <w:b/>
                          <w:color w:val="0000EE"/>
                          <w:sz w:val="20"/>
                          <w:szCs w:val="20"/>
                        </w:rPr>
                      </w:r>
                      <w:r>
                        <w:rPr>
                          <w:rFonts w:ascii="Arial" w:hAnsi="Arial" w:cs="Arial"/>
                          <w:b/>
                          <w:color w:val="0000EE"/>
                          <w:sz w:val="20"/>
                          <w:szCs w:val="20"/>
                        </w:rPr>
                        <w:instrText xml:space="preserve"> \* MERGEFORMAT </w:instrText>
                      </w:r>
                      <w:r w:rsidRPr="008E2695">
                        <w:rPr>
                          <w:rFonts w:ascii="Arial" w:hAnsi="Arial" w:cs="Arial"/>
                          <w:b/>
                          <w:color w:val="0000EE"/>
                          <w:sz w:val="20"/>
                          <w:szCs w:val="20"/>
                        </w:rPr>
                        <w:fldChar w:fldCharType="separate"/>
                      </w:r>
                      <w:r w:rsidRPr="008E2695">
                        <w:rPr>
                          <w:rFonts w:ascii="Arial" w:hAnsi="Arial" w:cs="Arial"/>
                          <w:b/>
                          <w:color w:val="0000EE"/>
                          <w:sz w:val="20"/>
                          <w:szCs w:val="20"/>
                        </w:rPr>
                        <w:t>3.</w:t>
                      </w:r>
                      <w:r w:rsidRPr="008E2695">
                        <w:rPr>
                          <w:rFonts w:ascii="Arial" w:hAnsi="Arial" w:cs="Arial"/>
                          <w:b/>
                          <w:color w:val="0000EE"/>
                          <w:sz w:val="20"/>
                          <w:szCs w:val="20"/>
                        </w:rPr>
                        <w:t>2</w:t>
                      </w:r>
                      <w:r w:rsidRPr="008E2695">
                        <w:rPr>
                          <w:rFonts w:ascii="Arial" w:hAnsi="Arial" w:cs="Arial"/>
                          <w:b/>
                          <w:color w:val="0000EE"/>
                          <w:sz w:val="20"/>
                          <w:szCs w:val="20"/>
                        </w:rPr>
                        <w:fldChar w:fldCharType="end"/>
                      </w:r>
                      <w:r>
                        <w:rPr>
                          <w:rFonts w:ascii="Arial" w:hAnsi="Arial" w:cs="Arial"/>
                          <w:sz w:val="20"/>
                          <w:szCs w:val="20"/>
                        </w:rPr>
                        <w:t xml:space="preserve"> for guidance.</w:t>
                      </w:r>
                    </w:p>
                    <w:p w14:paraId="3C6DBD31" w14:textId="77777777" w:rsidR="00974968" w:rsidRPr="0059031D" w:rsidRDefault="00974968" w:rsidP="004C1B80">
                      <w:pPr>
                        <w:pStyle w:val="ListParagraph"/>
                        <w:numPr>
                          <w:ilvl w:val="0"/>
                          <w:numId w:val="12"/>
                        </w:numPr>
                        <w:rPr>
                          <w:rFonts w:cs="Arial"/>
                          <w:sz w:val="20"/>
                          <w:szCs w:val="20"/>
                        </w:rPr>
                      </w:pPr>
                      <w:r>
                        <w:rPr>
                          <w:rFonts w:ascii="Arial" w:hAnsi="Arial" w:cs="Arial"/>
                          <w:sz w:val="20"/>
                          <w:szCs w:val="20"/>
                        </w:rPr>
                        <w:t xml:space="preserve">All </w:t>
                      </w:r>
                      <w:r w:rsidRPr="00116F14">
                        <w:rPr>
                          <w:rFonts w:ascii="Courier New" w:hAnsi="Courier New" w:cs="Courier New"/>
                          <w:sz w:val="20"/>
                          <w:szCs w:val="20"/>
                        </w:rPr>
                        <w:t>xs:element</w:t>
                      </w:r>
                      <w:r>
                        <w:rPr>
                          <w:rFonts w:ascii="Arial" w:hAnsi="Arial" w:cs="Arial"/>
                          <w:sz w:val="20"/>
                          <w:szCs w:val="20"/>
                        </w:rPr>
                        <w:t xml:space="preserve"> syntax must be enclosed within the </w:t>
                      </w:r>
                      <w:r w:rsidRPr="00116F14">
                        <w:rPr>
                          <w:rFonts w:ascii="Courier New" w:hAnsi="Courier New" w:cs="Courier New"/>
                          <w:sz w:val="20"/>
                          <w:szCs w:val="20"/>
                        </w:rPr>
                        <w:t>xs:sequence</w:t>
                      </w:r>
                      <w:r>
                        <w:rPr>
                          <w:rFonts w:ascii="Arial" w:hAnsi="Arial" w:cs="Arial"/>
                          <w:sz w:val="20"/>
                          <w:szCs w:val="20"/>
                        </w:rPr>
                        <w:t xml:space="preserve"> syntax.  </w:t>
                      </w:r>
                    </w:p>
                    <w:p w14:paraId="58FFC62F" w14:textId="77777777" w:rsidR="00974968" w:rsidRDefault="00974968" w:rsidP="004C1B80"/>
                  </w:txbxContent>
                </v:textbox>
              </v:shape>
            </w:pict>
          </mc:Fallback>
        </mc:AlternateContent>
      </w:r>
    </w:p>
    <w:p w14:paraId="0D6DFDA8" w14:textId="77777777" w:rsidR="004C1B80" w:rsidRDefault="004C1B80" w:rsidP="004C1B80">
      <w:pPr>
        <w:spacing w:line="259" w:lineRule="auto"/>
        <w:rPr>
          <w:rFonts w:cs="Arial"/>
          <w:szCs w:val="20"/>
        </w:rPr>
      </w:pPr>
    </w:p>
    <w:p w14:paraId="4FA8CF33" w14:textId="77777777" w:rsidR="004C1B80" w:rsidRDefault="004C1B80" w:rsidP="004C1B80">
      <w:pPr>
        <w:spacing w:line="259" w:lineRule="auto"/>
        <w:rPr>
          <w:rFonts w:cs="Arial"/>
          <w:szCs w:val="20"/>
        </w:rPr>
      </w:pPr>
    </w:p>
    <w:p w14:paraId="1A21C813" w14:textId="77777777" w:rsidR="004C1B80" w:rsidRDefault="004C1B80" w:rsidP="004C1B80">
      <w:pPr>
        <w:spacing w:line="259" w:lineRule="auto"/>
        <w:rPr>
          <w:rFonts w:cs="Arial"/>
          <w:szCs w:val="20"/>
        </w:rPr>
      </w:pPr>
    </w:p>
    <w:p w14:paraId="1D052DA3" w14:textId="77777777" w:rsidR="004C1B80" w:rsidRDefault="004C1B80" w:rsidP="004C1B80">
      <w:pPr>
        <w:spacing w:line="259" w:lineRule="auto"/>
        <w:rPr>
          <w:rFonts w:cs="Arial"/>
          <w:szCs w:val="20"/>
        </w:rPr>
      </w:pPr>
    </w:p>
    <w:p w14:paraId="6AB48A8C" w14:textId="77777777" w:rsidR="004C1B80" w:rsidRDefault="004C1B80" w:rsidP="004C1B80">
      <w:pPr>
        <w:spacing w:line="259" w:lineRule="auto"/>
        <w:rPr>
          <w:rFonts w:cs="Arial"/>
          <w:szCs w:val="20"/>
        </w:rPr>
      </w:pPr>
    </w:p>
    <w:p w14:paraId="2B340FE0" w14:textId="77777777" w:rsidR="004C1B80" w:rsidRDefault="004C1B80" w:rsidP="004C1B80">
      <w:pPr>
        <w:spacing w:line="259" w:lineRule="auto"/>
        <w:rPr>
          <w:rFonts w:cs="Arial"/>
          <w:szCs w:val="20"/>
        </w:rPr>
      </w:pPr>
    </w:p>
    <w:p w14:paraId="0751D740" w14:textId="77777777" w:rsidR="004C1B80" w:rsidRDefault="004C1B80" w:rsidP="004C1B80">
      <w:pPr>
        <w:spacing w:line="259" w:lineRule="auto"/>
        <w:rPr>
          <w:rFonts w:cs="Arial"/>
          <w:szCs w:val="20"/>
        </w:rPr>
      </w:pPr>
    </w:p>
    <w:p w14:paraId="69BB61AD" w14:textId="77777777" w:rsidR="004C1B80" w:rsidRDefault="004C1B80" w:rsidP="004C1B80">
      <w:pPr>
        <w:spacing w:line="259" w:lineRule="auto"/>
        <w:rPr>
          <w:rFonts w:cs="Arial"/>
          <w:szCs w:val="20"/>
        </w:rPr>
      </w:pPr>
    </w:p>
    <w:p w14:paraId="549F293A" w14:textId="77777777" w:rsidR="004C1B80" w:rsidRDefault="004C1B80" w:rsidP="004C1B80">
      <w:pPr>
        <w:spacing w:line="259" w:lineRule="auto"/>
        <w:rPr>
          <w:rFonts w:cs="Arial"/>
          <w:szCs w:val="20"/>
        </w:rPr>
      </w:pPr>
    </w:p>
    <w:p w14:paraId="78FD67D0" w14:textId="77777777" w:rsidR="004C1B80" w:rsidRDefault="004C1B80" w:rsidP="004C1B80">
      <w:pPr>
        <w:spacing w:before="0" w:after="0"/>
        <w:rPr>
          <w:rFonts w:cs="Arial"/>
          <w:szCs w:val="20"/>
        </w:rPr>
      </w:pPr>
      <w:r>
        <w:rPr>
          <w:rFonts w:cs="Arial"/>
          <w:szCs w:val="20"/>
        </w:rPr>
        <w:br w:type="page"/>
      </w:r>
    </w:p>
    <w:p w14:paraId="24CB4C97" w14:textId="77777777" w:rsidR="00CA074C" w:rsidRPr="00BB1D34" w:rsidRDefault="00CA074C" w:rsidP="00CA074C">
      <w:pPr>
        <w:spacing w:line="259" w:lineRule="auto"/>
        <w:rPr>
          <w:szCs w:val="20"/>
        </w:rPr>
      </w:pPr>
      <w:bookmarkStart w:id="41" w:name="_Ref436655158"/>
      <w:r w:rsidRPr="00BB1D34">
        <w:rPr>
          <w:rFonts w:cs="Arial"/>
          <w:szCs w:val="20"/>
        </w:rPr>
        <w:t>Here is a generalization relationship from the UML model</w:t>
      </w:r>
      <w:r w:rsidRPr="00BB1D34">
        <w:rPr>
          <w:szCs w:val="20"/>
        </w:rPr>
        <w:t>:</w:t>
      </w:r>
    </w:p>
    <w:p w14:paraId="6CAD5D03" w14:textId="77777777" w:rsidR="00C047DB" w:rsidRDefault="00CA074C" w:rsidP="00C047DB">
      <w:pPr>
        <w:keepNext/>
        <w:spacing w:line="259" w:lineRule="auto"/>
        <w:jc w:val="center"/>
      </w:pPr>
      <w:r w:rsidRPr="00E12DA3">
        <w:rPr>
          <w:noProof/>
        </w:rPr>
        <w:drawing>
          <wp:inline distT="0" distB="0" distL="0" distR="0" wp14:anchorId="03532E1B" wp14:editId="291C75E3">
            <wp:extent cx="3209925" cy="148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9925" cy="1485900"/>
                    </a:xfrm>
                    <a:prstGeom prst="rect">
                      <a:avLst/>
                    </a:prstGeom>
                  </pic:spPr>
                </pic:pic>
              </a:graphicData>
            </a:graphic>
          </wp:inline>
        </w:drawing>
      </w:r>
    </w:p>
    <w:p w14:paraId="264605B0" w14:textId="09AFC946" w:rsidR="00CA074C" w:rsidRPr="00BB1D34" w:rsidRDefault="00C047DB" w:rsidP="00C047DB">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UML Generalization</w:t>
      </w:r>
    </w:p>
    <w:p w14:paraId="6754F9B1" w14:textId="77777777" w:rsidR="00CA074C" w:rsidRPr="00BB1D34" w:rsidRDefault="00CA074C" w:rsidP="00CA074C">
      <w:pPr>
        <w:spacing w:line="259" w:lineRule="auto"/>
        <w:rPr>
          <w:rFonts w:cs="Arial"/>
          <w:szCs w:val="20"/>
        </w:rPr>
      </w:pPr>
      <w:r w:rsidRPr="00BB1D34">
        <w:rPr>
          <w:rFonts w:cs="Arial"/>
          <w:szCs w:val="20"/>
        </w:rPr>
        <w:t>Here is the equivalent definition from the XSD:</w:t>
      </w:r>
    </w:p>
    <w:p w14:paraId="41FBE374"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E12DA3">
        <w:rPr>
          <w:rFonts w:ascii="Courier New" w:hAnsi="Courier New" w:cs="Courier New"/>
          <w:szCs w:val="20"/>
        </w:rPr>
        <w:t>&lt;xs:compl</w:t>
      </w:r>
      <w:r>
        <w:rPr>
          <w:rFonts w:ascii="Courier New" w:hAnsi="Courier New" w:cs="Courier New"/>
          <w:szCs w:val="20"/>
        </w:rPr>
        <w:t>exType name="AccountObjectType"</w:t>
      </w:r>
      <w:r w:rsidRPr="00E12DA3">
        <w:rPr>
          <w:rFonts w:ascii="Courier New" w:hAnsi="Courier New" w:cs="Courier New"/>
          <w:szCs w:val="20"/>
        </w:rPr>
        <w:t>&gt;</w:t>
      </w:r>
    </w:p>
    <w:p w14:paraId="77519F0C"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E12DA3">
        <w:rPr>
          <w:rFonts w:ascii="Courier New" w:hAnsi="Courier New" w:cs="Courier New"/>
          <w:szCs w:val="20"/>
        </w:rPr>
        <w:t>&lt;xs:complexContent&gt;</w:t>
      </w:r>
    </w:p>
    <w:p w14:paraId="114F7B42" w14:textId="77777777" w:rsidR="00CA074C" w:rsidRPr="00E12DA3"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E12DA3">
        <w:rPr>
          <w:rFonts w:ascii="Courier New" w:hAnsi="Courier New" w:cs="Courier New"/>
          <w:szCs w:val="20"/>
        </w:rPr>
        <w:t>&lt;xs:extension base="cyboxCommon:ObjectPropertiesType"&gt;</w:t>
      </w:r>
    </w:p>
    <w:p w14:paraId="31385C08"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ab/>
      </w:r>
      <w:r w:rsidRPr="0043595B">
        <w:rPr>
          <w:rFonts w:ascii="Courier New" w:hAnsi="Courier New" w:cs="Courier New"/>
          <w:szCs w:val="20"/>
        </w:rPr>
        <w:tab/>
        <w:t>&lt;!-- snip! --&gt;</w:t>
      </w:r>
    </w:p>
    <w:p w14:paraId="5A2F7C91" w14:textId="77777777" w:rsidR="00CA074C" w:rsidRPr="0043595B"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Pr>
          <w:rFonts w:ascii="Courier New" w:hAnsi="Courier New" w:cs="Courier New"/>
          <w:szCs w:val="20"/>
        </w:rPr>
        <w:tab/>
      </w:r>
      <w:r w:rsidRPr="0043595B">
        <w:rPr>
          <w:rFonts w:ascii="Courier New" w:hAnsi="Courier New" w:cs="Courier New"/>
          <w:szCs w:val="20"/>
        </w:rPr>
        <w:t>&lt;</w:t>
      </w:r>
      <w:r>
        <w:rPr>
          <w:rFonts w:ascii="Courier New" w:hAnsi="Courier New" w:cs="Courier New"/>
          <w:szCs w:val="20"/>
        </w:rPr>
        <w:t>/</w:t>
      </w:r>
      <w:r w:rsidRPr="0043595B">
        <w:rPr>
          <w:rFonts w:ascii="Courier New" w:hAnsi="Courier New" w:cs="Courier New"/>
          <w:szCs w:val="20"/>
        </w:rPr>
        <w:t>xs:complexContent&gt;</w:t>
      </w:r>
    </w:p>
    <w:p w14:paraId="6ACAA276" w14:textId="77777777" w:rsidR="00CA074C" w:rsidRDefault="00CA074C" w:rsidP="00CA07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59" w:lineRule="auto"/>
        <w:rPr>
          <w:rFonts w:ascii="Courier New" w:hAnsi="Courier New" w:cs="Courier New"/>
          <w:szCs w:val="20"/>
        </w:rPr>
      </w:pPr>
      <w:r w:rsidRPr="0043595B">
        <w:rPr>
          <w:rFonts w:ascii="Courier New" w:hAnsi="Courier New" w:cs="Courier New"/>
          <w:szCs w:val="20"/>
        </w:rPr>
        <w:t>&lt;/xs:complexType&gt;</w:t>
      </w:r>
    </w:p>
    <w:p w14:paraId="7AC77642" w14:textId="77777777" w:rsidR="00CA074C" w:rsidRDefault="00CA074C" w:rsidP="00CA074C">
      <w:pPr>
        <w:spacing w:line="259" w:lineRule="auto"/>
        <w:rPr>
          <w:rFonts w:cs="Arial"/>
          <w:szCs w:val="20"/>
        </w:rPr>
      </w:pPr>
      <w:r>
        <w:rPr>
          <w:rFonts w:cs="Arial"/>
          <w:szCs w:val="20"/>
        </w:rPr>
        <w:t xml:space="preserve">XSD simpleTypes are </w:t>
      </w:r>
      <w:r w:rsidRPr="00BB1D34">
        <w:rPr>
          <w:rFonts w:cs="Arial"/>
          <w:szCs w:val="20"/>
        </w:rPr>
        <w:t>used to define dat</w:t>
      </w:r>
      <w:r>
        <w:rPr>
          <w:rFonts w:cs="Arial"/>
          <w:szCs w:val="20"/>
        </w:rPr>
        <w:t>a types and enumerations.  Data types and enumerations</w:t>
      </w:r>
      <w:r w:rsidRPr="00BB1D34">
        <w:rPr>
          <w:rFonts w:cs="Arial"/>
          <w:szCs w:val="20"/>
        </w:rPr>
        <w:t xml:space="preserve"> are discussed in </w:t>
      </w:r>
      <w:r>
        <w:rPr>
          <w:rFonts w:cs="Arial"/>
          <w:szCs w:val="20"/>
        </w:rPr>
        <w:t>S</w:t>
      </w:r>
      <w:r w:rsidRPr="00BB1D34">
        <w:rPr>
          <w:rFonts w:cs="Arial"/>
          <w:szCs w:val="20"/>
        </w:rPr>
        <w:t>ection</w:t>
      </w:r>
      <w:r>
        <w:rPr>
          <w:rFonts w:cs="Arial"/>
          <w:szCs w:val="20"/>
        </w:rPr>
        <w:t>s</w:t>
      </w:r>
      <w:r w:rsidRPr="00BB1D34">
        <w:rPr>
          <w:rFonts w:cs="Arial"/>
          <w:szCs w:val="20"/>
        </w:rPr>
        <w:t xml:space="preserve"> </w:t>
      </w:r>
      <w:r w:rsidRPr="001C48AB">
        <w:rPr>
          <w:rFonts w:cs="Arial"/>
          <w:b/>
          <w:color w:val="0000EE"/>
          <w:szCs w:val="20"/>
        </w:rPr>
        <w:fldChar w:fldCharType="begin"/>
      </w:r>
      <w:r w:rsidRPr="001C48AB">
        <w:rPr>
          <w:rFonts w:cs="Arial"/>
          <w:b/>
          <w:color w:val="0000EE"/>
          <w:szCs w:val="20"/>
        </w:rPr>
        <w:instrText xml:space="preserve"> REF _Ref436653903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2.4</w:t>
      </w:r>
      <w:r w:rsidRPr="001C48AB">
        <w:rPr>
          <w:rFonts w:cs="Arial"/>
          <w:b/>
          <w:color w:val="0000EE"/>
          <w:szCs w:val="20"/>
        </w:rPr>
        <w:fldChar w:fldCharType="end"/>
      </w:r>
      <w:r>
        <w:rPr>
          <w:rFonts w:cs="Arial"/>
          <w:szCs w:val="20"/>
        </w:rPr>
        <w:t xml:space="preserve"> and </w:t>
      </w:r>
      <w:r w:rsidRPr="001C48AB">
        <w:rPr>
          <w:rFonts w:cs="Arial"/>
          <w:b/>
          <w:color w:val="0000EE"/>
          <w:szCs w:val="20"/>
        </w:rPr>
        <w:fldChar w:fldCharType="begin"/>
      </w:r>
      <w:r w:rsidRPr="001C48AB">
        <w:rPr>
          <w:rFonts w:cs="Arial"/>
          <w:b/>
          <w:color w:val="0000EE"/>
          <w:szCs w:val="20"/>
        </w:rPr>
        <w:instrText xml:space="preserve"> REF _Ref436653917 \r \h </w:instrText>
      </w:r>
      <w:r>
        <w:rPr>
          <w:rFonts w:cs="Arial"/>
          <w:b/>
          <w:color w:val="0000EE"/>
          <w:szCs w:val="20"/>
        </w:rPr>
        <w:instrText xml:space="preserve"> \* MERGEFORMAT </w:instrText>
      </w:r>
      <w:r w:rsidRPr="001C48AB">
        <w:rPr>
          <w:rFonts w:cs="Arial"/>
          <w:b/>
          <w:color w:val="0000EE"/>
          <w:szCs w:val="20"/>
        </w:rPr>
      </w:r>
      <w:r w:rsidRPr="001C48AB">
        <w:rPr>
          <w:rFonts w:cs="Arial"/>
          <w:b/>
          <w:color w:val="0000EE"/>
          <w:szCs w:val="20"/>
        </w:rPr>
        <w:fldChar w:fldCharType="separate"/>
      </w:r>
      <w:r w:rsidRPr="001C48AB">
        <w:rPr>
          <w:rFonts w:cs="Arial"/>
          <w:b/>
          <w:color w:val="0000EE"/>
          <w:szCs w:val="20"/>
        </w:rPr>
        <w:t>2.5</w:t>
      </w:r>
      <w:r w:rsidRPr="001C48AB">
        <w:rPr>
          <w:rFonts w:cs="Arial"/>
          <w:b/>
          <w:color w:val="0000EE"/>
          <w:szCs w:val="20"/>
        </w:rPr>
        <w:fldChar w:fldCharType="end"/>
      </w:r>
      <w:r w:rsidRPr="00BB1D34">
        <w:rPr>
          <w:rFonts w:cs="Arial"/>
          <w:szCs w:val="20"/>
        </w:rPr>
        <w:t>, respectively.</w:t>
      </w:r>
    </w:p>
    <w:p w14:paraId="5110C9AC" w14:textId="77777777" w:rsidR="00CA074C" w:rsidRDefault="00CA074C" w:rsidP="00CA074C">
      <w:pPr>
        <w:spacing w:before="0" w:after="0"/>
        <w:rPr>
          <w:rFonts w:cs="Arial"/>
          <w:szCs w:val="20"/>
        </w:rPr>
      </w:pPr>
      <w:r>
        <w:rPr>
          <w:rFonts w:cs="Arial"/>
          <w:szCs w:val="20"/>
        </w:rPr>
        <w:br w:type="page"/>
      </w:r>
    </w:p>
    <w:p w14:paraId="0C15A387" w14:textId="77777777" w:rsidR="00CA074C" w:rsidRPr="0059031D" w:rsidRDefault="00CA074C" w:rsidP="00CA074C">
      <w:pPr>
        <w:spacing w:line="259" w:lineRule="auto"/>
        <w:rPr>
          <w:rFonts w:cs="Arial"/>
          <w:szCs w:val="20"/>
        </w:rPr>
      </w:pPr>
    </w:p>
    <w:p w14:paraId="352F35EE" w14:textId="77777777" w:rsidR="00CA074C" w:rsidRPr="00E969C6" w:rsidRDefault="00CA074C" w:rsidP="00CA074C">
      <w:pPr>
        <w:pStyle w:val="Heading2"/>
        <w:numPr>
          <w:ilvl w:val="1"/>
          <w:numId w:val="2"/>
        </w:numPr>
      </w:pPr>
      <w:bookmarkStart w:id="42" w:name="_Toc450824658"/>
      <w:bookmarkStart w:id="43" w:name="_Toc451328272"/>
      <w:r w:rsidRPr="00E969C6">
        <w:t>UML Attributes and Associations</w:t>
      </w:r>
      <w:bookmarkEnd w:id="42"/>
      <w:bookmarkEnd w:id="43"/>
    </w:p>
    <w:p w14:paraId="6F34B4AA" w14:textId="77777777" w:rsidR="00CA074C" w:rsidRPr="00BB1D34" w:rsidRDefault="00CA074C" w:rsidP="00CA074C">
      <w:pPr>
        <w:spacing w:line="259" w:lineRule="auto"/>
        <w:rPr>
          <w:rFonts w:cs="Arial"/>
          <w:szCs w:val="20"/>
        </w:rPr>
      </w:pPr>
      <w:r w:rsidRPr="00BB1D34">
        <w:rPr>
          <w:rFonts w:cs="Arial"/>
          <w:szCs w:val="20"/>
        </w:rPr>
        <w:t xml:space="preserve">UML </w:t>
      </w:r>
      <w:r w:rsidRPr="0043595B">
        <w:rPr>
          <w:rFonts w:cs="Arial"/>
          <w:i/>
          <w:szCs w:val="20"/>
        </w:rPr>
        <w:t>attributes</w:t>
      </w:r>
      <w:r w:rsidRPr="00BB1D34">
        <w:rPr>
          <w:rFonts w:cs="Arial"/>
          <w:szCs w:val="20"/>
        </w:rPr>
        <w:t xml:space="preserve"> are associated with UML classes.  A UML attribute A can be thought of as a </w:t>
      </w:r>
      <w:r w:rsidRPr="00BB1D34">
        <w:rPr>
          <w:rFonts w:cs="Arial"/>
          <w:i/>
          <w:szCs w:val="20"/>
        </w:rPr>
        <w:t>property</w:t>
      </w:r>
      <w:r w:rsidRPr="00BB1D34">
        <w:rPr>
          <w:rFonts w:cs="Arial"/>
          <w:szCs w:val="20"/>
        </w:rPr>
        <w:t xml:space="preserve"> of UML class B. A UML attribute has various facets:</w:t>
      </w:r>
    </w:p>
    <w:p w14:paraId="5403C95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Type - can be a UML data type or a UML class </w:t>
      </w:r>
    </w:p>
    <w:p w14:paraId="30507B9B" w14:textId="77777777" w:rsidR="00CA074C" w:rsidRPr="00BB1D34" w:rsidRDefault="00CA074C" w:rsidP="00CA074C">
      <w:pPr>
        <w:pStyle w:val="ListParagraph"/>
        <w:numPr>
          <w:ilvl w:val="0"/>
          <w:numId w:val="8"/>
        </w:numPr>
        <w:rPr>
          <w:rFonts w:ascii="Arial" w:hAnsi="Arial" w:cs="Arial"/>
          <w:sz w:val="20"/>
          <w:szCs w:val="20"/>
        </w:rPr>
      </w:pPr>
      <w:r w:rsidRPr="00BB1D34">
        <w:rPr>
          <w:rFonts w:ascii="Arial" w:hAnsi="Arial" w:cs="Arial"/>
          <w:sz w:val="20"/>
          <w:szCs w:val="20"/>
        </w:rPr>
        <w:t xml:space="preserve">Multiplicity - indicates how many objects are allowed in the attribute.  </w:t>
      </w:r>
    </w:p>
    <w:p w14:paraId="1AA2B118" w14:textId="77777777" w:rsidR="00CA074C" w:rsidRDefault="00CA074C" w:rsidP="00CA074C">
      <w:pPr>
        <w:pStyle w:val="ListParagraph"/>
        <w:numPr>
          <w:ilvl w:val="0"/>
          <w:numId w:val="8"/>
        </w:numPr>
        <w:rPr>
          <w:rFonts w:ascii="Arial" w:hAnsi="Arial" w:cs="Arial"/>
          <w:sz w:val="20"/>
          <w:szCs w:val="20"/>
        </w:rPr>
      </w:pPr>
      <w:r>
        <w:rPr>
          <w:rFonts w:cs="Arial"/>
          <w:noProof/>
          <w:szCs w:val="20"/>
        </w:rPr>
        <mc:AlternateContent>
          <mc:Choice Requires="wps">
            <w:drawing>
              <wp:anchor distT="0" distB="0" distL="114300" distR="114300" simplePos="0" relativeHeight="251670528" behindDoc="0" locked="0" layoutInCell="1" allowOverlap="1" wp14:anchorId="43E34229" wp14:editId="1731F302">
                <wp:simplePos x="0" y="0"/>
                <wp:positionH relativeFrom="column">
                  <wp:posOffset>-47625</wp:posOffset>
                </wp:positionH>
                <wp:positionV relativeFrom="paragraph">
                  <wp:posOffset>415925</wp:posOffset>
                </wp:positionV>
                <wp:extent cx="6267450" cy="27908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267450" cy="2790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CBFC0C" w14:textId="77777777" w:rsidR="00974968" w:rsidRPr="00E61B80" w:rsidRDefault="00974968"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E023BD" w:rsidRPr="00E023BD">
                              <w:rPr>
                                <w:rFonts w:eastAsia="Calibri" w:cs="Arial"/>
                                <w:b/>
                                <w:color w:val="0000EE"/>
                                <w:szCs w:val="20"/>
                              </w:rPr>
                              <w:fldChar w:fldCharType="begin"/>
                            </w:r>
                            <w:r w:rsidR="00E023BD" w:rsidRPr="00E023BD">
                              <w:rPr>
                                <w:rFonts w:eastAsia="Calibri" w:cs="Arial"/>
                                <w:b/>
                                <w:color w:val="0000EE"/>
                                <w:szCs w:val="20"/>
                              </w:rPr>
                              <w:instrText xml:space="preserve"> REF _Ref417202734 \h </w:instrText>
                            </w:r>
                            <w:r w:rsidR="00E023BD" w:rsidRPr="00E023BD">
                              <w:rPr>
                                <w:rFonts w:eastAsia="Calibri" w:cs="Arial"/>
                                <w:b/>
                                <w:color w:val="0000EE"/>
                                <w:szCs w:val="20"/>
                              </w:rPr>
                            </w:r>
                            <w:r w:rsidR="00E023BD" w:rsidRPr="00E023BD">
                              <w:rPr>
                                <w:rFonts w:eastAsia="Calibri" w:cs="Arial"/>
                                <w:b/>
                                <w:color w:val="0000EE"/>
                                <w:szCs w:val="20"/>
                              </w:rPr>
                              <w:instrText xml:space="preserve"> \* MERGEFORMAT </w:instrText>
                            </w:r>
                            <w:r w:rsidR="00E023BD" w:rsidRPr="00E023BD">
                              <w:rPr>
                                <w:rFonts w:eastAsia="Calibri" w:cs="Arial"/>
                                <w:b/>
                                <w:color w:val="0000EE"/>
                                <w:szCs w:val="20"/>
                              </w:rPr>
                              <w:fldChar w:fldCharType="separate"/>
                            </w:r>
                            <w:r w:rsidR="00E023BD" w:rsidRPr="00E023BD">
                              <w:rPr>
                                <w:b/>
                                <w:color w:val="0000EE"/>
                              </w:rPr>
                              <w:t xml:space="preserve">Table </w:t>
                            </w:r>
                            <w:r w:rsidR="00E023BD" w:rsidRPr="00E023BD">
                              <w:rPr>
                                <w:b/>
                                <w:noProof/>
                                <w:color w:val="0000EE"/>
                              </w:rPr>
                              <w:t>3</w:t>
                            </w:r>
                            <w:r w:rsidR="00E023BD" w:rsidRPr="00E023BD">
                              <w:rPr>
                                <w:b/>
                                <w:color w:val="0000EE"/>
                              </w:rPr>
                              <w:noBreakHyphen/>
                            </w:r>
                            <w:r w:rsidR="00E023BD" w:rsidRPr="00E023BD">
                              <w:rPr>
                                <w:b/>
                                <w:noProof/>
                                <w:color w:val="0000EE"/>
                              </w:rPr>
                              <w:t>2</w:t>
                            </w:r>
                            <w:r w:rsidR="00E023BD" w:rsidRPr="00E023BD">
                              <w:rPr>
                                <w:rFonts w:eastAsia="Calibri" w:cs="Arial"/>
                                <w:b/>
                                <w:color w:val="0000EE"/>
                                <w:szCs w:val="20"/>
                              </w:rPr>
                              <w:fldChar w:fldCharType="end"/>
                            </w:r>
                            <w:r w:rsidRPr="00720947">
                              <w:rPr>
                                <w:rFonts w:eastAsia="Calibri" w:cs="Arial"/>
                                <w:szCs w:val="20"/>
                              </w:rPr>
                              <w:t>.</w:t>
                            </w:r>
                          </w:p>
                          <w:p w14:paraId="7C4C3B1A" w14:textId="77777777" w:rsidR="00974968" w:rsidRPr="008438E5"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4968"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4968" w:rsidRPr="008438E5" w:rsidRDefault="00974968"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4968" w:rsidRDefault="00974968" w:rsidP="00CA07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4229" id="Text Box 21" o:spid="_x0000_s1028" type="#_x0000_t202" style="position:absolute;left:0;text-align:left;margin-left:-3.75pt;margin-top:32.75pt;width:493.5pt;height:21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" fillcolor="white [3201]" strokeweight=".5pt">
                <v:textbox>
                  <w:txbxContent>
                    <w:p w14:paraId="22CBFC0C" w14:textId="77777777" w:rsidR="00974968" w:rsidRPr="00E61B80" w:rsidRDefault="00974968" w:rsidP="00CA074C">
                      <w:pPr>
                        <w:spacing w:before="0" w:after="160" w:line="259" w:lineRule="auto"/>
                        <w:rPr>
                          <w:rFonts w:eastAsia="Calibri" w:cs="Arial"/>
                          <w:b/>
                          <w:szCs w:val="20"/>
                        </w:rPr>
                      </w:pPr>
                      <w:r w:rsidRPr="00E61B80">
                        <w:rPr>
                          <w:rFonts w:eastAsia="Calibri" w:cs="Arial"/>
                          <w:b/>
                          <w:szCs w:val="20"/>
                        </w:rPr>
                        <w:t xml:space="preserve">Binding Rule 3:  </w:t>
                      </w:r>
                      <w:r w:rsidRPr="00E61B80">
                        <w:rPr>
                          <w:rFonts w:eastAsia="Calibri" w:cs="Arial"/>
                          <w:szCs w:val="20"/>
                        </w:rPr>
                        <w:t>The XML binding for a UML attribute is an XSD element or an XSD attribute.</w:t>
                      </w:r>
                    </w:p>
                    <w:p w14:paraId="0691149B" w14:textId="7777777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capitalization of the UML attribute’s name determines </w:t>
                      </w:r>
                      <w:r>
                        <w:rPr>
                          <w:rFonts w:eastAsia="Calibri" w:cs="Arial"/>
                          <w:szCs w:val="20"/>
                        </w:rPr>
                        <w:t>whether</w:t>
                      </w:r>
                      <w:r w:rsidRPr="00720947">
                        <w:rPr>
                          <w:rFonts w:eastAsia="Calibri" w:cs="Arial"/>
                          <w:szCs w:val="20"/>
                        </w:rPr>
                        <w:t xml:space="preserve"> an XSD attribute or XSD element is used.  The name itself </w:t>
                      </w:r>
                      <w:r>
                        <w:rPr>
                          <w:rFonts w:eastAsia="Calibri" w:cs="Arial"/>
                          <w:szCs w:val="20"/>
                        </w:rPr>
                        <w:t>must</w:t>
                      </w:r>
                      <w:r w:rsidRPr="00720947">
                        <w:rPr>
                          <w:rFonts w:eastAsia="Calibri" w:cs="Arial"/>
                          <w:szCs w:val="20"/>
                        </w:rPr>
                        <w:t xml:space="preserve"> remain the same, including capitalization.</w:t>
                      </w:r>
                    </w:p>
                    <w:p w14:paraId="06D03349" w14:textId="5CD4AA07" w:rsidR="00974968" w:rsidRPr="00720947"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 xml:space="preserve">The type of the XSD element is either the XSD complex type that corresponds to the UML class of the UML attribute or an XSD simple type that corresponds to a UML data type of the UML attribute.  The correspondences of UML data types to predefined XSD data types from the </w:t>
                      </w:r>
                      <w:r w:rsidRPr="001C23CC">
                        <w:rPr>
                          <w:rFonts w:eastAsia="Calibri" w:cs="Arial"/>
                          <w:szCs w:val="20"/>
                        </w:rPr>
                        <w:t>xs</w:t>
                      </w:r>
                      <w:r w:rsidRPr="00720947">
                        <w:rPr>
                          <w:rFonts w:eastAsia="Calibri" w:cs="Arial"/>
                          <w:szCs w:val="20"/>
                        </w:rPr>
                        <w:t xml:space="preserve"> namespace is given in </w:t>
                      </w:r>
                      <w:r w:rsidR="00E023BD" w:rsidRPr="00E023BD">
                        <w:rPr>
                          <w:rFonts w:eastAsia="Calibri" w:cs="Arial"/>
                          <w:b/>
                          <w:color w:val="0000EE"/>
                          <w:szCs w:val="20"/>
                        </w:rPr>
                        <w:fldChar w:fldCharType="begin"/>
                      </w:r>
                      <w:r w:rsidR="00E023BD" w:rsidRPr="00E023BD">
                        <w:rPr>
                          <w:rFonts w:eastAsia="Calibri" w:cs="Arial"/>
                          <w:b/>
                          <w:color w:val="0000EE"/>
                          <w:szCs w:val="20"/>
                        </w:rPr>
                        <w:instrText xml:space="preserve"> REF _Ref417202734 \h </w:instrText>
                      </w:r>
                      <w:r w:rsidR="00E023BD" w:rsidRPr="00E023BD">
                        <w:rPr>
                          <w:rFonts w:eastAsia="Calibri" w:cs="Arial"/>
                          <w:b/>
                          <w:color w:val="0000EE"/>
                          <w:szCs w:val="20"/>
                        </w:rPr>
                      </w:r>
                      <w:r w:rsidR="00E023BD" w:rsidRPr="00E023BD">
                        <w:rPr>
                          <w:rFonts w:eastAsia="Calibri" w:cs="Arial"/>
                          <w:b/>
                          <w:color w:val="0000EE"/>
                          <w:szCs w:val="20"/>
                        </w:rPr>
                        <w:instrText xml:space="preserve"> \* MERGEFORMAT </w:instrText>
                      </w:r>
                      <w:r w:rsidR="00E023BD" w:rsidRPr="00E023BD">
                        <w:rPr>
                          <w:rFonts w:eastAsia="Calibri" w:cs="Arial"/>
                          <w:b/>
                          <w:color w:val="0000EE"/>
                          <w:szCs w:val="20"/>
                        </w:rPr>
                        <w:fldChar w:fldCharType="separate"/>
                      </w:r>
                      <w:r w:rsidR="00E023BD" w:rsidRPr="00E023BD">
                        <w:rPr>
                          <w:b/>
                          <w:color w:val="0000EE"/>
                        </w:rPr>
                        <w:t xml:space="preserve">Table </w:t>
                      </w:r>
                      <w:r w:rsidR="00E023BD" w:rsidRPr="00E023BD">
                        <w:rPr>
                          <w:b/>
                          <w:noProof/>
                          <w:color w:val="0000EE"/>
                        </w:rPr>
                        <w:t>3</w:t>
                      </w:r>
                      <w:r w:rsidR="00E023BD" w:rsidRPr="00E023BD">
                        <w:rPr>
                          <w:b/>
                          <w:color w:val="0000EE"/>
                        </w:rPr>
                        <w:noBreakHyphen/>
                      </w:r>
                      <w:r w:rsidR="00E023BD" w:rsidRPr="00E023BD">
                        <w:rPr>
                          <w:b/>
                          <w:noProof/>
                          <w:color w:val="0000EE"/>
                        </w:rPr>
                        <w:t>2</w:t>
                      </w:r>
                      <w:r w:rsidR="00E023BD" w:rsidRPr="00E023BD">
                        <w:rPr>
                          <w:rFonts w:eastAsia="Calibri" w:cs="Arial"/>
                          <w:b/>
                          <w:color w:val="0000EE"/>
                          <w:szCs w:val="20"/>
                        </w:rPr>
                        <w:fldChar w:fldCharType="end"/>
                      </w:r>
                      <w:r w:rsidRPr="00720947">
                        <w:rPr>
                          <w:rFonts w:eastAsia="Calibri" w:cs="Arial"/>
                          <w:szCs w:val="20"/>
                        </w:rPr>
                        <w:t>.</w:t>
                      </w:r>
                    </w:p>
                    <w:p w14:paraId="7C4C3B1A" w14:textId="77777777" w:rsidR="00974968" w:rsidRPr="008438E5" w:rsidRDefault="00974968" w:rsidP="00CA074C">
                      <w:pPr>
                        <w:numPr>
                          <w:ilvl w:val="0"/>
                          <w:numId w:val="13"/>
                        </w:numPr>
                        <w:spacing w:before="0" w:after="160" w:line="259" w:lineRule="auto"/>
                        <w:contextualSpacing/>
                        <w:rPr>
                          <w:rFonts w:eastAsia="Calibri" w:cs="Arial"/>
                          <w:szCs w:val="20"/>
                        </w:rPr>
                      </w:pPr>
                      <w:r w:rsidRPr="00720947">
                        <w:rPr>
                          <w:rFonts w:eastAsia="Calibri" w:cs="Arial"/>
                          <w:szCs w:val="20"/>
                        </w:rPr>
                        <w:t>If the type of the UML attribute is</w:t>
                      </w:r>
                      <w:r>
                        <w:rPr>
                          <w:rFonts w:eastAsia="Calibri" w:cs="Arial"/>
                          <w:szCs w:val="20"/>
                        </w:rPr>
                        <w:t xml:space="preserve"> </w:t>
                      </w:r>
                      <w:r>
                        <w:rPr>
                          <w:rFonts w:ascii="Courier New" w:eastAsia="Calibri" w:hAnsi="Courier New" w:cs="Courier New"/>
                          <w:szCs w:val="20"/>
                        </w:rPr>
                        <w:t>cybox</w:t>
                      </w:r>
                      <w:r w:rsidRPr="00AB517A">
                        <w:rPr>
                          <w:rFonts w:ascii="Courier New" w:eastAsia="Calibri" w:hAnsi="Courier New" w:cs="Courier New"/>
                          <w:szCs w:val="20"/>
                        </w:rPr>
                        <w:t>Common:VocabularyStringType</w:t>
                      </w:r>
                      <w:r>
                        <w:rPr>
                          <w:rFonts w:eastAsia="Calibri" w:cs="Arial"/>
                          <w:szCs w:val="20"/>
                        </w:rPr>
                        <w:t xml:space="preserve">, then the type of the corresponding XSD element must be </w:t>
                      </w:r>
                      <w:r>
                        <w:rPr>
                          <w:rFonts w:ascii="Courier New" w:eastAsia="Calibri" w:hAnsi="Courier New" w:cs="Courier New"/>
                          <w:szCs w:val="20"/>
                        </w:rPr>
                        <w:t>cybox::</w:t>
                      </w:r>
                      <w:r w:rsidRPr="00AB517A">
                        <w:rPr>
                          <w:rFonts w:ascii="Courier New" w:eastAsia="Calibri" w:hAnsi="Courier New" w:cs="Courier New"/>
                          <w:szCs w:val="20"/>
                        </w:rPr>
                        <w:t>Common:ControlledVocabularyStringType</w:t>
                      </w:r>
                      <w:r>
                        <w:rPr>
                          <w:rFonts w:eastAsia="Calibri" w:cs="Arial"/>
                          <w:szCs w:val="20"/>
                        </w:rPr>
                        <w:t xml:space="preserve">. </w:t>
                      </w:r>
                    </w:p>
                    <w:p w14:paraId="55C480A8"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Order of the elements</w:t>
                      </w:r>
                      <w:r>
                        <w:rPr>
                          <w:rFonts w:eastAsia="Calibri" w:cs="Arial"/>
                          <w:szCs w:val="20"/>
                        </w:rPr>
                        <w:t xml:space="preserve"> within the </w:t>
                      </w:r>
                      <w:r w:rsidRPr="00116F14">
                        <w:rPr>
                          <w:rFonts w:ascii="Courier New" w:eastAsia="Calibri" w:hAnsi="Courier New" w:cs="Courier New"/>
                          <w:szCs w:val="20"/>
                        </w:rPr>
                        <w:t>xs:sequence</w:t>
                      </w:r>
                      <w:r>
                        <w:rPr>
                          <w:rFonts w:eastAsia="Calibri" w:cs="Arial"/>
                          <w:szCs w:val="20"/>
                        </w:rPr>
                        <w:t xml:space="preserve"> tags is important, and must conform to the order as they appear in the </w:t>
                      </w:r>
                      <w:hyperlink w:anchor="related_work" w:history="1">
                        <w:r w:rsidRPr="001C23CC">
                          <w:rPr>
                            <w:rStyle w:val="Hyperlink"/>
                            <w:rFonts w:eastAsia="Calibri" w:cs="Arial"/>
                            <w:b/>
                            <w:szCs w:val="20"/>
                          </w:rPr>
                          <w:t>specification document</w:t>
                        </w:r>
                      </w:hyperlink>
                      <w:r>
                        <w:rPr>
                          <w:rFonts w:eastAsia="Calibri" w:cs="Arial"/>
                          <w:szCs w:val="20"/>
                        </w:rPr>
                        <w:t xml:space="preserve"> tables.  </w:t>
                      </w:r>
                    </w:p>
                    <w:p w14:paraId="6E88860B" w14:textId="77777777" w:rsidR="00974968" w:rsidRPr="008438E5"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The multiplicity of an XSD attribute is implicitly always 0..1</w:t>
                      </w:r>
                      <w:r>
                        <w:rPr>
                          <w:rFonts w:eastAsia="Calibri" w:cs="Arial"/>
                          <w:szCs w:val="20"/>
                        </w:rPr>
                        <w:t>.</w:t>
                      </w:r>
                    </w:p>
                    <w:p w14:paraId="068B4C1C" w14:textId="77777777" w:rsidR="00974968" w:rsidRDefault="00974968" w:rsidP="00CA074C">
                      <w:pPr>
                        <w:numPr>
                          <w:ilvl w:val="0"/>
                          <w:numId w:val="13"/>
                        </w:numPr>
                        <w:spacing w:before="0" w:after="160" w:line="259" w:lineRule="auto"/>
                        <w:contextualSpacing/>
                        <w:rPr>
                          <w:rFonts w:eastAsia="Calibri" w:cs="Arial"/>
                          <w:szCs w:val="20"/>
                        </w:rPr>
                      </w:pPr>
                      <w:r w:rsidRPr="008438E5">
                        <w:rPr>
                          <w:rFonts w:eastAsia="Calibri" w:cs="Arial"/>
                          <w:szCs w:val="20"/>
                        </w:rPr>
                        <w:t xml:space="preserve">The multiplicity of an XSD element is derived using the mapping in </w:t>
                      </w:r>
                      <w:r w:rsidRPr="00E61B80">
                        <w:rPr>
                          <w:rFonts w:eastAsia="Calibri" w:cs="Arial"/>
                          <w:b/>
                          <w:color w:val="0000EE"/>
                          <w:szCs w:val="20"/>
                        </w:rPr>
                        <w:fldChar w:fldCharType="begin"/>
                      </w:r>
                      <w:r w:rsidRPr="00E61B80">
                        <w:rPr>
                          <w:rFonts w:eastAsia="Calibri" w:cs="Arial"/>
                          <w:b/>
                          <w:color w:val="0000EE"/>
                          <w:szCs w:val="20"/>
                        </w:rPr>
                        <w:instrText xml:space="preserve"> REF _Ref436655158 \h  \* MERGEFORMAT </w:instrText>
                      </w:r>
                      <w:r w:rsidRPr="00E61B80">
                        <w:rPr>
                          <w:rFonts w:eastAsia="Calibri" w:cs="Arial"/>
                          <w:b/>
                          <w:color w:val="0000EE"/>
                          <w:szCs w:val="20"/>
                        </w:rPr>
                      </w:r>
                      <w:r w:rsidRPr="00E61B80">
                        <w:rPr>
                          <w:rFonts w:eastAsia="Calibri" w:cs="Arial"/>
                          <w:b/>
                          <w:color w:val="0000EE"/>
                          <w:szCs w:val="20"/>
                        </w:rPr>
                        <w:fldChar w:fldCharType="separate"/>
                      </w:r>
                      <w:r w:rsidRPr="00E61B80">
                        <w:rPr>
                          <w:rFonts w:eastAsia="Calibri" w:cs="Arial"/>
                          <w:b/>
                          <w:color w:val="0000EE"/>
                          <w:szCs w:val="20"/>
                        </w:rPr>
                        <w:t>Table 2</w:t>
                      </w:r>
                      <w:r w:rsidRPr="00E61B80">
                        <w:rPr>
                          <w:rFonts w:eastAsia="Calibri" w:cs="Arial"/>
                          <w:b/>
                          <w:color w:val="0000EE"/>
                          <w:szCs w:val="20"/>
                        </w:rPr>
                        <w:noBreakHyphen/>
                        <w:t>1</w:t>
                      </w:r>
                      <w:r w:rsidRPr="00E61B80">
                        <w:rPr>
                          <w:rFonts w:eastAsia="Calibri" w:cs="Arial"/>
                          <w:b/>
                          <w:color w:val="0000EE"/>
                          <w:szCs w:val="20"/>
                        </w:rPr>
                        <w:fldChar w:fldCharType="end"/>
                      </w:r>
                      <w:r w:rsidRPr="008438E5">
                        <w:rPr>
                          <w:rFonts w:eastAsia="Calibri" w:cs="Arial"/>
                          <w:szCs w:val="20"/>
                        </w:rPr>
                        <w:t xml:space="preserve">. Because of default values, either minOccurs or maxOccurs can be omitted (as indicated by </w:t>
                      </w:r>
                      <w:r w:rsidRPr="00E61B80">
                        <w:rPr>
                          <w:rFonts w:eastAsia="Calibri" w:cs="Arial"/>
                          <w:szCs w:val="20"/>
                        </w:rPr>
                        <w:t>italics</w:t>
                      </w:r>
                      <w:r w:rsidRPr="008438E5">
                        <w:rPr>
                          <w:rFonts w:eastAsia="Calibri" w:cs="Arial"/>
                          <w:szCs w:val="20"/>
                        </w:rPr>
                        <w:t>).</w:t>
                      </w:r>
                    </w:p>
                    <w:p w14:paraId="28F3883E" w14:textId="77777777" w:rsidR="00974968" w:rsidRPr="008438E5" w:rsidRDefault="00974968" w:rsidP="00CA074C">
                      <w:pPr>
                        <w:numPr>
                          <w:ilvl w:val="0"/>
                          <w:numId w:val="13"/>
                        </w:numPr>
                        <w:spacing w:before="0" w:after="160" w:line="259" w:lineRule="auto"/>
                        <w:contextualSpacing/>
                        <w:rPr>
                          <w:rFonts w:eastAsia="Calibri" w:cs="Arial"/>
                          <w:szCs w:val="20"/>
                        </w:rPr>
                      </w:pPr>
                      <w:r>
                        <w:rPr>
                          <w:rFonts w:eastAsia="Calibri" w:cs="Arial"/>
                          <w:szCs w:val="20"/>
                        </w:rPr>
                        <w:t>Some UML attributes define a default value.  That value should be specified using the default XSD attribute “default”.</w:t>
                      </w:r>
                    </w:p>
                    <w:p w14:paraId="21BE8399" w14:textId="77777777" w:rsidR="00974968" w:rsidRDefault="00974968" w:rsidP="00CA074C"/>
                  </w:txbxContent>
                </v:textbox>
              </v:shape>
            </w:pict>
          </mc:Fallback>
        </mc:AlternateContent>
      </w:r>
      <w:r w:rsidRPr="00BB1D34">
        <w:rPr>
          <w:rFonts w:ascii="Arial" w:hAnsi="Arial" w:cs="Arial"/>
          <w:sz w:val="20"/>
          <w:szCs w:val="20"/>
        </w:rPr>
        <w:t xml:space="preserve">Aggregation – </w:t>
      </w:r>
      <w:r>
        <w:rPr>
          <w:rFonts w:ascii="Arial" w:hAnsi="Arial" w:cs="Arial"/>
          <w:sz w:val="20"/>
          <w:szCs w:val="20"/>
        </w:rPr>
        <w:t>indicates whether</w:t>
      </w:r>
      <w:r w:rsidRPr="00BB1D34">
        <w:rPr>
          <w:rFonts w:ascii="Arial" w:hAnsi="Arial" w:cs="Arial"/>
          <w:sz w:val="20"/>
          <w:szCs w:val="20"/>
        </w:rPr>
        <w:t xml:space="preserve"> the object </w:t>
      </w:r>
      <w:r>
        <w:rPr>
          <w:rFonts w:ascii="Arial" w:hAnsi="Arial" w:cs="Arial"/>
          <w:sz w:val="20"/>
          <w:szCs w:val="20"/>
        </w:rPr>
        <w:t xml:space="preserve">is </w:t>
      </w:r>
      <w:r w:rsidRPr="00BB1D34">
        <w:rPr>
          <w:rFonts w:ascii="Arial" w:hAnsi="Arial" w:cs="Arial"/>
          <w:sz w:val="20"/>
          <w:szCs w:val="20"/>
        </w:rPr>
        <w:t>a part of (or owned</w:t>
      </w:r>
      <w:r>
        <w:rPr>
          <w:rFonts w:ascii="Arial" w:hAnsi="Arial" w:cs="Arial"/>
          <w:sz w:val="20"/>
          <w:szCs w:val="20"/>
        </w:rPr>
        <w:t xml:space="preserve"> by</w:t>
      </w:r>
      <w:r w:rsidRPr="00BB1D34">
        <w:rPr>
          <w:rFonts w:ascii="Arial" w:hAnsi="Arial" w:cs="Arial"/>
          <w:sz w:val="20"/>
          <w:szCs w:val="20"/>
        </w:rPr>
        <w:t xml:space="preserve">) another object, or </w:t>
      </w:r>
      <w:r>
        <w:rPr>
          <w:rFonts w:ascii="Arial" w:hAnsi="Arial" w:cs="Arial"/>
          <w:sz w:val="20"/>
          <w:szCs w:val="20"/>
        </w:rPr>
        <w:t xml:space="preserve">whether it </w:t>
      </w:r>
      <w:r w:rsidRPr="00BB1D34">
        <w:rPr>
          <w:rFonts w:ascii="Arial" w:hAnsi="Arial" w:cs="Arial"/>
          <w:sz w:val="20"/>
          <w:szCs w:val="20"/>
        </w:rPr>
        <w:t>can exist in various contexts</w:t>
      </w:r>
      <w:r>
        <w:rPr>
          <w:rStyle w:val="EndnoteReference"/>
          <w:rFonts w:ascii="Arial" w:hAnsi="Arial" w:cs="Arial"/>
          <w:sz w:val="20"/>
          <w:szCs w:val="20"/>
        </w:rPr>
        <w:endnoteReference w:id="1"/>
      </w:r>
      <w:r w:rsidRPr="00BB1D34">
        <w:rPr>
          <w:rFonts w:ascii="Arial" w:hAnsi="Arial" w:cs="Arial"/>
          <w:sz w:val="20"/>
          <w:szCs w:val="20"/>
        </w:rPr>
        <w:t>.</w:t>
      </w:r>
    </w:p>
    <w:p w14:paraId="6E7099A4" w14:textId="77777777" w:rsidR="00CA074C" w:rsidRDefault="00CA074C" w:rsidP="00CA074C">
      <w:pPr>
        <w:rPr>
          <w:rFonts w:cs="Arial"/>
          <w:szCs w:val="20"/>
        </w:rPr>
      </w:pPr>
    </w:p>
    <w:p w14:paraId="70C3240F" w14:textId="77777777" w:rsidR="00CA074C" w:rsidRDefault="00CA074C" w:rsidP="00CA074C">
      <w:pPr>
        <w:rPr>
          <w:rFonts w:cs="Arial"/>
          <w:szCs w:val="20"/>
        </w:rPr>
      </w:pPr>
    </w:p>
    <w:p w14:paraId="094B3A7B" w14:textId="77777777" w:rsidR="00CA074C" w:rsidRDefault="00CA074C" w:rsidP="00CA074C">
      <w:pPr>
        <w:rPr>
          <w:rFonts w:cs="Arial"/>
          <w:szCs w:val="20"/>
        </w:rPr>
      </w:pPr>
    </w:p>
    <w:p w14:paraId="260F2ADF" w14:textId="77777777" w:rsidR="00CA074C" w:rsidRDefault="00CA074C" w:rsidP="00CA074C">
      <w:pPr>
        <w:rPr>
          <w:rFonts w:cs="Arial"/>
          <w:szCs w:val="20"/>
        </w:rPr>
      </w:pPr>
    </w:p>
    <w:p w14:paraId="2EEC6A9B" w14:textId="77777777" w:rsidR="00CA074C" w:rsidRDefault="00CA074C" w:rsidP="00CA074C">
      <w:pPr>
        <w:rPr>
          <w:rFonts w:cs="Arial"/>
          <w:szCs w:val="20"/>
        </w:rPr>
      </w:pPr>
    </w:p>
    <w:p w14:paraId="3EC27BA0" w14:textId="77777777" w:rsidR="00CA074C" w:rsidRDefault="00CA074C" w:rsidP="00CA074C">
      <w:pPr>
        <w:rPr>
          <w:rFonts w:cs="Arial"/>
          <w:szCs w:val="20"/>
        </w:rPr>
      </w:pPr>
    </w:p>
    <w:p w14:paraId="460D6F42" w14:textId="77777777" w:rsidR="00CA074C" w:rsidRDefault="00CA074C" w:rsidP="00CA074C">
      <w:pPr>
        <w:rPr>
          <w:rFonts w:cs="Arial"/>
          <w:szCs w:val="20"/>
        </w:rPr>
      </w:pPr>
    </w:p>
    <w:p w14:paraId="0C72116B" w14:textId="77777777" w:rsidR="00CA074C" w:rsidRDefault="00CA074C" w:rsidP="00CA074C">
      <w:pPr>
        <w:rPr>
          <w:rFonts w:cs="Arial"/>
          <w:szCs w:val="20"/>
        </w:rPr>
      </w:pPr>
    </w:p>
    <w:p w14:paraId="0F12F291" w14:textId="77777777" w:rsidR="00CA074C" w:rsidRDefault="00CA074C" w:rsidP="00CA074C">
      <w:pPr>
        <w:rPr>
          <w:rFonts w:cs="Arial"/>
          <w:szCs w:val="20"/>
        </w:rPr>
      </w:pPr>
    </w:p>
    <w:p w14:paraId="64F05D18" w14:textId="77777777" w:rsidR="00CA074C" w:rsidRDefault="00CA074C" w:rsidP="00CA074C">
      <w:pPr>
        <w:rPr>
          <w:rFonts w:cs="Arial"/>
          <w:szCs w:val="20"/>
        </w:rPr>
      </w:pPr>
    </w:p>
    <w:p w14:paraId="7430594D" w14:textId="77777777" w:rsidR="00CA074C" w:rsidRDefault="00CA074C" w:rsidP="00CA074C">
      <w:pPr>
        <w:rPr>
          <w:rFonts w:cs="Arial"/>
          <w:szCs w:val="20"/>
        </w:rPr>
      </w:pPr>
    </w:p>
    <w:p w14:paraId="7DDEDB46" w14:textId="77777777" w:rsidR="00CA074C" w:rsidRDefault="00CA074C" w:rsidP="00CA074C">
      <w:pPr>
        <w:rPr>
          <w:rFonts w:cs="Arial"/>
          <w:szCs w:val="20"/>
        </w:rPr>
      </w:pPr>
    </w:p>
    <w:p w14:paraId="698F19D1" w14:textId="77777777" w:rsidR="00CA074C" w:rsidRPr="008438E5" w:rsidRDefault="00CA074C" w:rsidP="00CA074C">
      <w:pPr>
        <w:rPr>
          <w:rFonts w:cs="Arial"/>
          <w:szCs w:val="20"/>
        </w:rPr>
      </w:pPr>
    </w:p>
    <w:p w14:paraId="31DE5DD7" w14:textId="77777777" w:rsidR="00CA074C" w:rsidRDefault="00CA074C" w:rsidP="00C047DB">
      <w:pPr>
        <w:pStyle w:val="Caption"/>
      </w:pPr>
    </w:p>
    <w:p w14:paraId="6FB34823" w14:textId="77777777" w:rsidR="00DF6D63" w:rsidRDefault="00DF6D63" w:rsidP="00C047DB">
      <w:pPr>
        <w:pStyle w:val="Caption"/>
      </w:pPr>
    </w:p>
    <w:p w14:paraId="3691A7E1" w14:textId="2068CDFE" w:rsidR="004C1B80" w:rsidRPr="00CA074C" w:rsidRDefault="004C1B80" w:rsidP="00C047DB">
      <w:pPr>
        <w:pStyle w:val="Caption"/>
      </w:pPr>
      <w:r w:rsidRPr="00CA074C">
        <w:t xml:space="preserve">Table </w:t>
      </w:r>
      <w:r w:rsidR="00143B8B">
        <w:fldChar w:fldCharType="begin"/>
      </w:r>
      <w:r w:rsidR="00143B8B">
        <w:instrText xml:space="preserve"> STYLEREF 1 \s </w:instrText>
      </w:r>
      <w:r w:rsidR="00143B8B">
        <w:fldChar w:fldCharType="separate"/>
      </w:r>
      <w:r w:rsidRPr="00CA074C">
        <w:rPr>
          <w:noProof/>
        </w:rPr>
        <w:t>2</w:t>
      </w:r>
      <w:r w:rsidR="00143B8B">
        <w:rPr>
          <w:noProof/>
        </w:rPr>
        <w:fldChar w:fldCharType="end"/>
      </w:r>
      <w:r w:rsidRPr="00CA074C">
        <w:noBreakHyphen/>
      </w:r>
      <w:r w:rsidR="00143B8B">
        <w:fldChar w:fldCharType="begin"/>
      </w:r>
      <w:r w:rsidR="00143B8B">
        <w:instrText xml:space="preserve"> SEQ Table \* ARABIC \s 1 </w:instrText>
      </w:r>
      <w:r w:rsidR="00143B8B">
        <w:fldChar w:fldCharType="separate"/>
      </w:r>
      <w:r w:rsidRPr="00CA074C">
        <w:rPr>
          <w:noProof/>
        </w:rPr>
        <w:t>1</w:t>
      </w:r>
      <w:r w:rsidR="00143B8B">
        <w:rPr>
          <w:noProof/>
        </w:rPr>
        <w:fldChar w:fldCharType="end"/>
      </w:r>
      <w:bookmarkEnd w:id="41"/>
      <w:r w:rsidRPr="00CA074C">
        <w:t>: Multiplicity Mapping</w:t>
      </w:r>
    </w:p>
    <w:tbl>
      <w:tblPr>
        <w:tblStyle w:val="TableGrid"/>
        <w:tblW w:w="0" w:type="auto"/>
        <w:jc w:val="center"/>
        <w:tblLook w:val="04A0" w:firstRow="1" w:lastRow="0" w:firstColumn="1" w:lastColumn="0" w:noHBand="0" w:noVBand="1"/>
      </w:tblPr>
      <w:tblGrid>
        <w:gridCol w:w="2155"/>
        <w:gridCol w:w="3330"/>
      </w:tblGrid>
      <w:tr w:rsidR="004C1B80" w14:paraId="1AF7A126" w14:textId="77777777" w:rsidTr="000D34BD">
        <w:trPr>
          <w:jc w:val="center"/>
        </w:trPr>
        <w:tc>
          <w:tcPr>
            <w:tcW w:w="2155" w:type="dxa"/>
            <w:shd w:val="clear" w:color="auto" w:fill="BFBFBF" w:themeFill="background1" w:themeFillShade="BF"/>
            <w:vAlign w:val="center"/>
          </w:tcPr>
          <w:p w14:paraId="0CE227FA"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UML Multiplicity</w:t>
            </w:r>
          </w:p>
        </w:tc>
        <w:tc>
          <w:tcPr>
            <w:tcW w:w="3330" w:type="dxa"/>
            <w:shd w:val="clear" w:color="auto" w:fill="BFBFBF" w:themeFill="background1" w:themeFillShade="BF"/>
            <w:vAlign w:val="center"/>
          </w:tcPr>
          <w:p w14:paraId="5B244F00" w14:textId="77777777" w:rsidR="004C1B80" w:rsidRPr="007045A5" w:rsidRDefault="004C1B80" w:rsidP="000D34BD">
            <w:pPr>
              <w:pStyle w:val="ListParagraph"/>
              <w:ind w:left="0"/>
              <w:rPr>
                <w:rFonts w:ascii="Arial" w:hAnsi="Arial" w:cs="Arial"/>
                <w:b/>
                <w:sz w:val="20"/>
                <w:szCs w:val="20"/>
              </w:rPr>
            </w:pPr>
            <w:r w:rsidRPr="007045A5">
              <w:rPr>
                <w:rFonts w:ascii="Arial" w:hAnsi="Arial" w:cs="Arial"/>
                <w:b/>
                <w:sz w:val="20"/>
                <w:szCs w:val="20"/>
              </w:rPr>
              <w:t>XSD minOccurs and maxOccurs</w:t>
            </w:r>
          </w:p>
        </w:tc>
      </w:tr>
      <w:tr w:rsidR="004C1B80" w14:paraId="70BCC838" w14:textId="77777777" w:rsidTr="000D34BD">
        <w:trPr>
          <w:trHeight w:val="360"/>
          <w:jc w:val="center"/>
        </w:trPr>
        <w:tc>
          <w:tcPr>
            <w:tcW w:w="2155" w:type="dxa"/>
            <w:vAlign w:val="center"/>
          </w:tcPr>
          <w:p w14:paraId="28EDE2BB"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491FF50D"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minOccurs=”1”</w:t>
            </w:r>
          </w:p>
          <w:p w14:paraId="6A08DABF"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7AEC6CBD" w14:textId="77777777" w:rsidTr="000D34BD">
        <w:trPr>
          <w:trHeight w:val="360"/>
          <w:jc w:val="center"/>
        </w:trPr>
        <w:tc>
          <w:tcPr>
            <w:tcW w:w="2155" w:type="dxa"/>
            <w:vAlign w:val="center"/>
          </w:tcPr>
          <w:p w14:paraId="155A0FB2" w14:textId="77777777" w:rsidR="004C1B80" w:rsidRDefault="004C1B80" w:rsidP="000D34BD">
            <w:pPr>
              <w:pStyle w:val="ListParagraph"/>
              <w:ind w:left="0"/>
              <w:rPr>
                <w:rFonts w:ascii="Arial" w:hAnsi="Arial" w:cs="Arial"/>
                <w:sz w:val="20"/>
                <w:szCs w:val="20"/>
              </w:rPr>
            </w:pPr>
            <w:r>
              <w:rPr>
                <w:rFonts w:ascii="Arial" w:hAnsi="Arial" w:cs="Arial"/>
                <w:sz w:val="20"/>
                <w:szCs w:val="20"/>
              </w:rPr>
              <w:t>0..*</w:t>
            </w:r>
          </w:p>
        </w:tc>
        <w:tc>
          <w:tcPr>
            <w:tcW w:w="3330" w:type="dxa"/>
            <w:vAlign w:val="center"/>
          </w:tcPr>
          <w:p w14:paraId="3B18E32D" w14:textId="77777777" w:rsidR="004C1B80" w:rsidRPr="007045A5" w:rsidRDefault="004C1B80" w:rsidP="000D34BD">
            <w:pPr>
              <w:pStyle w:val="ListParagraph"/>
              <w:ind w:left="0"/>
              <w:rPr>
                <w:rFonts w:ascii="Arial" w:hAnsi="Arial" w:cs="Arial"/>
                <w:sz w:val="20"/>
                <w:szCs w:val="20"/>
              </w:rPr>
            </w:pPr>
            <w:r w:rsidRPr="007045A5">
              <w:rPr>
                <w:rFonts w:ascii="Arial" w:hAnsi="Arial" w:cs="Arial"/>
                <w:sz w:val="20"/>
                <w:szCs w:val="20"/>
              </w:rPr>
              <w:t>minOccurs=”0”</w:t>
            </w:r>
          </w:p>
          <w:p w14:paraId="44D00213" w14:textId="77777777" w:rsidR="004C1B80" w:rsidRPr="007045A5" w:rsidRDefault="004C1B80" w:rsidP="000D34BD">
            <w:pPr>
              <w:pStyle w:val="ListParagraph"/>
              <w:ind w:left="0"/>
              <w:rPr>
                <w:rFonts w:ascii="Arial" w:hAnsi="Arial" w:cs="Arial"/>
                <w:sz w:val="20"/>
                <w:szCs w:val="20"/>
              </w:rPr>
            </w:pPr>
            <w:r>
              <w:rPr>
                <w:rFonts w:ascii="Arial" w:hAnsi="Arial" w:cs="Arial"/>
                <w:sz w:val="20"/>
                <w:szCs w:val="20"/>
              </w:rPr>
              <w:t>maxOccurs=”unbounded”</w:t>
            </w:r>
          </w:p>
        </w:tc>
      </w:tr>
      <w:tr w:rsidR="004C1B80" w14:paraId="3E665B99" w14:textId="77777777" w:rsidTr="000D34BD">
        <w:trPr>
          <w:trHeight w:val="360"/>
          <w:jc w:val="center"/>
        </w:trPr>
        <w:tc>
          <w:tcPr>
            <w:tcW w:w="2155" w:type="dxa"/>
            <w:vAlign w:val="center"/>
          </w:tcPr>
          <w:p w14:paraId="5B1486B2" w14:textId="77777777" w:rsidR="004C1B80" w:rsidRDefault="004C1B80" w:rsidP="000D34BD">
            <w:pPr>
              <w:pStyle w:val="ListParagraph"/>
              <w:ind w:left="0"/>
              <w:rPr>
                <w:rFonts w:ascii="Arial" w:hAnsi="Arial" w:cs="Arial"/>
                <w:sz w:val="20"/>
                <w:szCs w:val="20"/>
              </w:rPr>
            </w:pPr>
            <w:r>
              <w:rPr>
                <w:rFonts w:ascii="Arial" w:hAnsi="Arial" w:cs="Arial"/>
                <w:sz w:val="20"/>
                <w:szCs w:val="20"/>
              </w:rPr>
              <w:t>0..1</w:t>
            </w:r>
          </w:p>
        </w:tc>
        <w:tc>
          <w:tcPr>
            <w:tcW w:w="3330" w:type="dxa"/>
            <w:vAlign w:val="center"/>
          </w:tcPr>
          <w:p w14:paraId="3D803434" w14:textId="77777777" w:rsidR="004C1B80" w:rsidRDefault="004C1B80" w:rsidP="000D34BD">
            <w:pPr>
              <w:pStyle w:val="ListParagraph"/>
              <w:ind w:left="0"/>
              <w:rPr>
                <w:rFonts w:ascii="Arial" w:hAnsi="Arial" w:cs="Arial"/>
                <w:sz w:val="20"/>
                <w:szCs w:val="20"/>
              </w:rPr>
            </w:pPr>
            <w:r>
              <w:rPr>
                <w:rFonts w:ascii="Arial" w:hAnsi="Arial" w:cs="Arial"/>
                <w:sz w:val="20"/>
                <w:szCs w:val="20"/>
              </w:rPr>
              <w:t>minOccurs=”0”</w:t>
            </w:r>
          </w:p>
          <w:p w14:paraId="7A5F8B0D"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maxOccurs=”1”</w:t>
            </w:r>
          </w:p>
        </w:tc>
      </w:tr>
      <w:tr w:rsidR="004C1B80" w14:paraId="01FF486F" w14:textId="77777777" w:rsidTr="000D34BD">
        <w:trPr>
          <w:trHeight w:val="360"/>
          <w:jc w:val="center"/>
        </w:trPr>
        <w:tc>
          <w:tcPr>
            <w:tcW w:w="2155" w:type="dxa"/>
            <w:vAlign w:val="center"/>
          </w:tcPr>
          <w:p w14:paraId="77D4C961" w14:textId="77777777" w:rsidR="004C1B80" w:rsidRDefault="004C1B80" w:rsidP="000D34BD">
            <w:pPr>
              <w:pStyle w:val="ListParagraph"/>
              <w:ind w:left="0"/>
              <w:rPr>
                <w:rFonts w:ascii="Arial" w:hAnsi="Arial" w:cs="Arial"/>
                <w:sz w:val="20"/>
                <w:szCs w:val="20"/>
              </w:rPr>
            </w:pPr>
            <w:r>
              <w:rPr>
                <w:rFonts w:ascii="Arial" w:hAnsi="Arial" w:cs="Arial"/>
                <w:sz w:val="20"/>
                <w:szCs w:val="20"/>
              </w:rPr>
              <w:t>1..*</w:t>
            </w:r>
          </w:p>
        </w:tc>
        <w:tc>
          <w:tcPr>
            <w:tcW w:w="3330" w:type="dxa"/>
            <w:vAlign w:val="center"/>
          </w:tcPr>
          <w:p w14:paraId="393E9569" w14:textId="77777777" w:rsidR="004C1B80" w:rsidRPr="007045A5" w:rsidRDefault="004C1B80" w:rsidP="000D34BD">
            <w:pPr>
              <w:pStyle w:val="ListParagraph"/>
              <w:ind w:left="0"/>
              <w:rPr>
                <w:rFonts w:ascii="Arial" w:hAnsi="Arial" w:cs="Arial"/>
                <w:i/>
                <w:sz w:val="20"/>
                <w:szCs w:val="20"/>
              </w:rPr>
            </w:pPr>
            <w:r w:rsidRPr="007045A5">
              <w:rPr>
                <w:rFonts w:ascii="Arial" w:hAnsi="Arial" w:cs="Arial"/>
                <w:i/>
                <w:sz w:val="20"/>
                <w:szCs w:val="20"/>
              </w:rPr>
              <w:t>minOccurs=”1”</w:t>
            </w:r>
          </w:p>
          <w:p w14:paraId="30F6AAB2" w14:textId="77777777" w:rsidR="004C1B80" w:rsidRDefault="004C1B80" w:rsidP="000D34BD">
            <w:pPr>
              <w:pStyle w:val="ListParagraph"/>
              <w:ind w:left="0"/>
              <w:rPr>
                <w:rFonts w:ascii="Arial" w:hAnsi="Arial" w:cs="Arial"/>
                <w:sz w:val="20"/>
                <w:szCs w:val="20"/>
              </w:rPr>
            </w:pPr>
            <w:r>
              <w:rPr>
                <w:rFonts w:ascii="Arial" w:hAnsi="Arial" w:cs="Arial"/>
                <w:sz w:val="20"/>
                <w:szCs w:val="20"/>
              </w:rPr>
              <w:t>maxOccurs=”unbounded”</w:t>
            </w:r>
          </w:p>
        </w:tc>
      </w:tr>
    </w:tbl>
    <w:p w14:paraId="398A6EAA" w14:textId="77777777" w:rsidR="004C1B80" w:rsidRDefault="004C1B80" w:rsidP="004C1B80">
      <w:pPr>
        <w:pStyle w:val="ListParagraph"/>
        <w:rPr>
          <w:rFonts w:ascii="Arial" w:hAnsi="Arial" w:cs="Arial"/>
          <w:sz w:val="20"/>
          <w:szCs w:val="20"/>
        </w:rPr>
      </w:pPr>
    </w:p>
    <w:p w14:paraId="0EC44D46" w14:textId="77777777" w:rsidR="004C1B80" w:rsidRPr="00BB1D34" w:rsidRDefault="004C1B80" w:rsidP="004C1B80">
      <w:pPr>
        <w:spacing w:line="259" w:lineRule="auto"/>
        <w:rPr>
          <w:rFonts w:cs="Arial"/>
          <w:szCs w:val="20"/>
        </w:rPr>
      </w:pPr>
      <w:r w:rsidRPr="00BB1D34">
        <w:rPr>
          <w:rFonts w:cs="Arial"/>
          <w:szCs w:val="20"/>
        </w:rPr>
        <w:t>Examples of UML attributes of a UML class are shown in the following diagram:</w:t>
      </w:r>
    </w:p>
    <w:p w14:paraId="1BD534EC" w14:textId="1574E230" w:rsidR="004C1B80" w:rsidRPr="00BB1D34" w:rsidRDefault="00CA074C" w:rsidP="004C1B80">
      <w:pPr>
        <w:keepNext/>
        <w:spacing w:line="259" w:lineRule="auto"/>
        <w:jc w:val="center"/>
      </w:pPr>
      <w:r w:rsidRPr="00CA074C">
        <w:rPr>
          <w:noProof/>
        </w:rPr>
        <w:drawing>
          <wp:inline distT="0" distB="0" distL="0" distR="0" wp14:anchorId="62ED3AF3" wp14:editId="1D6185F3">
            <wp:extent cx="594360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727960"/>
                    </a:xfrm>
                    <a:prstGeom prst="rect">
                      <a:avLst/>
                    </a:prstGeom>
                  </pic:spPr>
                </pic:pic>
              </a:graphicData>
            </a:graphic>
          </wp:inline>
        </w:drawing>
      </w:r>
    </w:p>
    <w:p w14:paraId="5D5C07F1" w14:textId="0B6EE2A2" w:rsidR="004C1B80" w:rsidRPr="00773E41" w:rsidRDefault="004C1B80" w:rsidP="00C047DB">
      <w:pPr>
        <w:pStyle w:val="Caption"/>
      </w:pPr>
      <w:bookmarkStart w:id="44" w:name="_Ref436229998"/>
      <w:r w:rsidRPr="00773E41">
        <w:t xml:space="preserve">Figure </w:t>
      </w:r>
      <w:r w:rsidR="00C047DB">
        <w:fldChar w:fldCharType="begin"/>
      </w:r>
      <w:r w:rsidR="00C047DB">
        <w:instrText xml:space="preserve"> STYLEREF 1 \s </w:instrText>
      </w:r>
      <w:r w:rsidR="00C047DB">
        <w:fldChar w:fldCharType="separate"/>
      </w:r>
      <w:r w:rsidR="00C047DB">
        <w:rPr>
          <w:noProof/>
        </w:rPr>
        <w:t>2</w:t>
      </w:r>
      <w:r w:rsidR="00C047DB">
        <w:fldChar w:fldCharType="end"/>
      </w:r>
      <w:r w:rsidR="00C047DB">
        <w:noBreakHyphen/>
      </w:r>
      <w:r w:rsidR="00C047DB">
        <w:fldChar w:fldCharType="begin"/>
      </w:r>
      <w:r w:rsidR="00C047DB">
        <w:instrText xml:space="preserve"> SEQ Figure \* ARABIC \s 1 </w:instrText>
      </w:r>
      <w:r w:rsidR="00C047DB">
        <w:fldChar w:fldCharType="separate"/>
      </w:r>
      <w:r w:rsidR="00C047DB">
        <w:rPr>
          <w:noProof/>
        </w:rPr>
        <w:t>2</w:t>
      </w:r>
      <w:r w:rsidR="00C047DB">
        <w:fldChar w:fldCharType="end"/>
      </w:r>
      <w:bookmarkEnd w:id="44"/>
      <w:r w:rsidRPr="00773E41">
        <w:t xml:space="preserve">. UML </w:t>
      </w:r>
      <w:r w:rsidR="00CA074C">
        <w:t>ObjectType</w:t>
      </w:r>
      <w:r w:rsidRPr="00773E41">
        <w:t xml:space="preserve"> class</w:t>
      </w:r>
    </w:p>
    <w:p w14:paraId="2EA989F5" w14:textId="507DABE2" w:rsidR="004C1B80" w:rsidRPr="00BB1D34" w:rsidRDefault="004C1B80" w:rsidP="004C1B80">
      <w:pPr>
        <w:spacing w:line="259" w:lineRule="auto"/>
        <w:rPr>
          <w:rFonts w:cs="Arial"/>
          <w:szCs w:val="20"/>
        </w:rPr>
      </w:pPr>
      <w:r w:rsidRPr="00BB1D34">
        <w:rPr>
          <w:rFonts w:cs="Arial"/>
          <w:szCs w:val="20"/>
        </w:rPr>
        <w:t>Here is the equivalent definition from the XSD:</w:t>
      </w:r>
    </w:p>
    <w:p w14:paraId="0A81CCE7" w14:textId="77777777"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 name="ObjectType"&gt;</w:t>
      </w:r>
    </w:p>
    <w:p w14:paraId="7EB4FE84" w14:textId="61C26DB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28BE51B0"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&lt;xs:element name="State"</w:t>
      </w:r>
    </w:p>
    <w:p w14:paraId="06DA3FC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t>t</w:t>
      </w:r>
      <w:r w:rsidR="00CA074C" w:rsidRPr="00CA074C">
        <w:rPr>
          <w:rFonts w:ascii="Courier New" w:hAnsi="Courier New" w:cs="Courier New"/>
          <w:szCs w:val="20"/>
        </w:rPr>
        <w:t>ype="cyboxCommon:ControlledVocabularyStringType"</w:t>
      </w:r>
    </w:p>
    <w:p w14:paraId="0094FCED" w14:textId="4C5CFAD2"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1440"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 maxOccurs="1"&gt;</w:t>
      </w:r>
    </w:p>
    <w:p w14:paraId="4053C8C2" w14:textId="24FEC3E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5B681AC3"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name="Description" </w:t>
      </w:r>
    </w:p>
    <w:p w14:paraId="2FB68CDF" w14:textId="7E01B81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type="cyboxCommon:StructuredTextType" minOccurs="0"&gt;</w:t>
      </w:r>
      <w:r w:rsidR="00CA074C" w:rsidRPr="00CA074C">
        <w:rPr>
          <w:rFonts w:ascii="Courier New" w:hAnsi="Courier New" w:cs="Courier New"/>
          <w:szCs w:val="20"/>
        </w:rPr>
        <w:tab/>
      </w:r>
    </w:p>
    <w:p w14:paraId="09470CC6" w14:textId="472B757B"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6EB3BF09"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name="Properties" </w:t>
      </w:r>
    </w:p>
    <w:p w14:paraId="597C5FC8" w14:textId="448FE60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type="cyboxCommon:ObjectPropertiesType" minOccurs="0"&gt;</w:t>
      </w:r>
      <w:r w:rsidR="00CA074C" w:rsidRPr="00CA074C">
        <w:rPr>
          <w:rFonts w:ascii="Courier New" w:hAnsi="Courier New" w:cs="Courier New"/>
          <w:szCs w:val="20"/>
        </w:rPr>
        <w:tab/>
      </w:r>
    </w:p>
    <w:p w14:paraId="13736BFA" w14:textId="19B3568E"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3919A9A9" w14:textId="77777777" w:rsidR="00206483"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r>
      <w:r w:rsidRPr="00CA074C">
        <w:rPr>
          <w:rFonts w:ascii="Courier New" w:hAnsi="Courier New" w:cs="Courier New"/>
          <w:szCs w:val="20"/>
        </w:rPr>
        <w:tab/>
        <w:t xml:space="preserve">&lt;xs:element name="Domain_Specific_Object_Properties" </w:t>
      </w:r>
    </w:p>
    <w:p w14:paraId="127EC84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type="cybox:DomainSpecificObjectPropertiesType" </w:t>
      </w:r>
    </w:p>
    <w:p w14:paraId="04BF9716" w14:textId="6250AA4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4513C783" w14:textId="043B7A7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10314E68"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name="Location" </w:t>
      </w:r>
    </w:p>
    <w:p w14:paraId="091AF6E4" w14:textId="1BDD0905"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type="cyboxCommon:LocationType" minOccurs="0"&gt;</w:t>
      </w:r>
    </w:p>
    <w:p w14:paraId="6A7E3BB4" w14:textId="06B15C63"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FE1342B"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name="Related_Objects" </w:t>
      </w:r>
    </w:p>
    <w:p w14:paraId="2760316D" w14:textId="52DEBF2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type="cybox:RelatedObjectsType" minOccurs="0"&gt;</w:t>
      </w:r>
      <w:r w:rsidR="00CA074C" w:rsidRPr="00CA074C">
        <w:rPr>
          <w:rFonts w:ascii="Courier New" w:hAnsi="Courier New" w:cs="Courier New"/>
          <w:szCs w:val="20"/>
        </w:rPr>
        <w:tab/>
      </w:r>
    </w:p>
    <w:p w14:paraId="3054F9F7" w14:textId="5A47884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7E9B1E22"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name="Defined_Effect" </w:t>
      </w:r>
    </w:p>
    <w:p w14:paraId="47064AA1" w14:textId="2E20159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type="cybox:DefinedEffectType" minOccurs="0"&gt;</w:t>
      </w:r>
    </w:p>
    <w:p w14:paraId="345D48C8" w14:textId="33A53646"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47CBBE87" w14:textId="77777777" w:rsidR="00206483"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 xml:space="preserve">&lt;xs:element name="Discovery_Method" </w:t>
      </w:r>
    </w:p>
    <w:p w14:paraId="3AFD9B8C" w14:textId="1FA07F0A"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type="cyboxCommon:MeasureSourceType" minOccurs="0"&gt;</w:t>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r w:rsidR="00CA074C" w:rsidRPr="00CA074C">
        <w:rPr>
          <w:rFonts w:ascii="Courier New" w:hAnsi="Courier New" w:cs="Courier New"/>
          <w:szCs w:val="20"/>
        </w:rPr>
        <w:tab/>
      </w:r>
    </w:p>
    <w:p w14:paraId="2E451577" w14:textId="5ECE263D"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CA074C" w:rsidRPr="00CA074C">
        <w:rPr>
          <w:rFonts w:ascii="Courier New" w:hAnsi="Courier New" w:cs="Courier New"/>
          <w:szCs w:val="20"/>
        </w:rPr>
        <w:t>&lt;/xs:element&gt;</w:t>
      </w:r>
    </w:p>
    <w:p w14:paraId="2B553446" w14:textId="51B75390"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&lt;/xs:sequence&gt;</w:t>
      </w:r>
    </w:p>
    <w:p w14:paraId="10BA2B2A" w14:textId="17ED4971"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 type="xs:QName"</w:t>
      </w:r>
      <w:r>
        <w:rPr>
          <w:rFonts w:ascii="Courier New" w:hAnsi="Courier New" w:cs="Courier New"/>
          <w:szCs w:val="20"/>
        </w:rPr>
        <w:t>/</w:t>
      </w:r>
      <w:r w:rsidR="00CA074C" w:rsidRPr="00CA074C">
        <w:rPr>
          <w:rFonts w:ascii="Courier New" w:hAnsi="Courier New" w:cs="Courier New"/>
          <w:szCs w:val="20"/>
        </w:rPr>
        <w:t>&gt;</w:t>
      </w:r>
    </w:p>
    <w:p w14:paraId="5116A12E" w14:textId="65C41924" w:rsidR="00CA074C" w:rsidRPr="00CA074C" w:rsidRDefault="00206483"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00CA074C" w:rsidRPr="00CA074C">
        <w:rPr>
          <w:rFonts w:ascii="Courier New" w:hAnsi="Courier New" w:cs="Courier New"/>
          <w:szCs w:val="20"/>
        </w:rPr>
        <w:t>&lt;xs:attribute name="idref" type="xs:QName"</w:t>
      </w:r>
      <w:r>
        <w:rPr>
          <w:rFonts w:ascii="Courier New" w:hAnsi="Courier New" w:cs="Courier New"/>
          <w:szCs w:val="20"/>
        </w:rPr>
        <w:t>/</w:t>
      </w:r>
      <w:r w:rsidR="00CA074C" w:rsidRPr="00CA074C">
        <w:rPr>
          <w:rFonts w:ascii="Courier New" w:hAnsi="Courier New" w:cs="Courier New"/>
          <w:szCs w:val="20"/>
        </w:rPr>
        <w:t>&gt;</w:t>
      </w:r>
    </w:p>
    <w:p w14:paraId="71FA23CF" w14:textId="63DBFFB5"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ab/>
        <w:t>&lt;xs:attribute name="has_changed" type="xs:boolean"</w:t>
      </w:r>
      <w:r w:rsidR="00206483">
        <w:rPr>
          <w:rFonts w:ascii="Courier New" w:hAnsi="Courier New" w:cs="Courier New"/>
          <w:szCs w:val="20"/>
        </w:rPr>
        <w:t>/</w:t>
      </w:r>
      <w:r w:rsidRPr="00CA074C">
        <w:rPr>
          <w:rFonts w:ascii="Courier New" w:hAnsi="Courier New" w:cs="Courier New"/>
          <w:szCs w:val="20"/>
        </w:rPr>
        <w:t>&gt;</w:t>
      </w:r>
    </w:p>
    <w:p w14:paraId="5DF20A0E" w14:textId="77777777" w:rsidR="00821C4B" w:rsidRDefault="00821C4B"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p>
    <w:p w14:paraId="243CAA1F" w14:textId="4366E87E" w:rsidR="00CA074C" w:rsidRPr="00CA074C" w:rsidRDefault="00CA074C" w:rsidP="00206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CA074C">
        <w:rPr>
          <w:rFonts w:ascii="Courier New" w:hAnsi="Courier New" w:cs="Courier New"/>
          <w:szCs w:val="20"/>
        </w:rPr>
        <w:t>&lt;/xs:complexType&gt;</w:t>
      </w:r>
    </w:p>
    <w:p w14:paraId="0D8D1463" w14:textId="26118E03" w:rsidR="004C1B80" w:rsidRPr="00F55326" w:rsidRDefault="004C1B80" w:rsidP="004C1B80">
      <w:pPr>
        <w:spacing w:before="0" w:after="0" w:line="259" w:lineRule="auto"/>
        <w:ind w:right="-806"/>
        <w:rPr>
          <w:rFonts w:cs="Courier New"/>
          <w:szCs w:val="20"/>
        </w:rPr>
      </w:pPr>
    </w:p>
    <w:p w14:paraId="3E54A593" w14:textId="559801E2" w:rsidR="00B67ABA" w:rsidRDefault="00B67ABA" w:rsidP="004C1B80">
      <w:pPr>
        <w:pStyle w:val="Heading2"/>
        <w:numPr>
          <w:ilvl w:val="1"/>
          <w:numId w:val="2"/>
        </w:numPr>
      </w:pPr>
      <w:bookmarkStart w:id="45" w:name="_Ref436653903"/>
      <w:bookmarkStart w:id="46" w:name="_Ref436654187"/>
      <w:bookmarkStart w:id="47" w:name="_Ref436654192"/>
      <w:bookmarkStart w:id="48" w:name="_Toc450824659"/>
      <w:bookmarkStart w:id="49" w:name="_Toc451328273"/>
      <w:r>
        <w:t>UML Stereotypes</w:t>
      </w:r>
      <w:bookmarkEnd w:id="49"/>
    </w:p>
    <w:p w14:paraId="438D22F4" w14:textId="7F07CC5F" w:rsidR="00B67ABA" w:rsidRDefault="00B67ABA" w:rsidP="00B67ABA">
      <w:pPr>
        <w:rPr>
          <w:rFonts w:cs="Arial"/>
          <w:szCs w:val="20"/>
        </w:rPr>
      </w:pPr>
      <w:r>
        <w:t xml:space="preserve">&lt;&lt;choice&gt;&gt; was the one UML stereotype that was created for the CybOX 2.1.1 UML model.  This is to specify a concept similar to specialization in UML, without introducing UML interfaces or anonymous UML classes.   Anonymous UML classes are used when the class will not be directly referred to elsewhere in the UML model, therefore no name is necessary.  The choice stereotype corresponds to </w:t>
      </w:r>
      <w:r w:rsidR="00920B25">
        <w:t xml:space="preserve">the </w:t>
      </w:r>
      <w:r w:rsidRPr="00B67ABA">
        <w:rPr>
          <w:rFonts w:ascii="Courier New" w:hAnsi="Courier New" w:cs="Courier New"/>
        </w:rPr>
        <w:t>xs:choice</w:t>
      </w:r>
      <w:r>
        <w:t xml:space="preserve"> </w:t>
      </w:r>
      <w:r w:rsidR="00920B25">
        <w:t xml:space="preserve">syntax </w:t>
      </w:r>
      <w:r w:rsidRPr="00BB1D34">
        <w:rPr>
          <w:rFonts w:cs="Arial"/>
          <w:szCs w:val="20"/>
        </w:rPr>
        <w:t>in XSD</w:t>
      </w:r>
      <w:r>
        <w:rPr>
          <w:rFonts w:cs="Arial"/>
          <w:szCs w:val="20"/>
        </w:rPr>
        <w:t>.</w:t>
      </w:r>
    </w:p>
    <w:p w14:paraId="73F9F061" w14:textId="77777777" w:rsidR="00C047DB" w:rsidRDefault="00B67ABA" w:rsidP="00C047DB">
      <w:pPr>
        <w:keepNext/>
      </w:pPr>
      <w:r w:rsidRPr="00B67ABA">
        <w:drawing>
          <wp:inline distT="0" distB="0" distL="0" distR="0" wp14:anchorId="5C401F04" wp14:editId="5704A3E8">
            <wp:extent cx="6747465"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52111" cy="1029408"/>
                    </a:xfrm>
                    <a:prstGeom prst="rect">
                      <a:avLst/>
                    </a:prstGeom>
                  </pic:spPr>
                </pic:pic>
              </a:graphicData>
            </a:graphic>
          </wp:inline>
        </w:drawing>
      </w:r>
    </w:p>
    <w:p w14:paraId="60FDCCF1" w14:textId="4EB5E910" w:rsidR="00B67ABA" w:rsidRPr="00B67ABA" w:rsidRDefault="00C047DB" w:rsidP="00C047DB">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  UML Stereotype</w:t>
      </w:r>
    </w:p>
    <w:p w14:paraId="4E0032FD" w14:textId="763B89F5" w:rsidR="0025248A" w:rsidRDefault="0025248A" w:rsidP="0025248A">
      <w:r>
        <w:rPr>
          <w:noProof/>
        </w:rPr>
        <mc:AlternateContent>
          <mc:Choice Requires="wps">
            <w:drawing>
              <wp:anchor distT="0" distB="0" distL="114300" distR="114300" simplePos="0" relativeHeight="251672576" behindDoc="0" locked="0" layoutInCell="1" allowOverlap="1" wp14:anchorId="652869EC" wp14:editId="6DE9C27C">
                <wp:simplePos x="0" y="0"/>
                <wp:positionH relativeFrom="column">
                  <wp:posOffset>-85725</wp:posOffset>
                </wp:positionH>
                <wp:positionV relativeFrom="paragraph">
                  <wp:posOffset>47625</wp:posOffset>
                </wp:positionV>
                <wp:extent cx="6629400" cy="17335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6629400" cy="1733550"/>
                        </a:xfrm>
                        <a:prstGeom prst="rect">
                          <a:avLst/>
                        </a:prstGeom>
                        <a:solidFill>
                          <a:schemeClr val="lt1"/>
                        </a:solidFill>
                        <a:ln w="6350">
                          <a:solidFill>
                            <a:prstClr val="black"/>
                          </a:solidFill>
                        </a:ln>
                      </wps:spPr>
                      <wps:txbx>
                        <w:txbxContent>
                          <w:p w14:paraId="36A83D9B" w14:textId="4FE259E3" w:rsidR="00974968" w:rsidRDefault="00974968">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w:t>
                            </w:r>
                            <w:r w:rsidR="00920B25">
                              <w:t xml:space="preserve">the </w:t>
                            </w:r>
                            <w:r w:rsidRPr="00205A5F">
                              <w:rPr>
                                <w:rFonts w:ascii="Courier New" w:hAnsi="Courier New" w:cs="Courier New"/>
                              </w:rPr>
                              <w:t>xs:choice</w:t>
                            </w:r>
                            <w:r>
                              <w:t xml:space="preserve"> </w:t>
                            </w:r>
                            <w:r w:rsidR="00920B25">
                              <w:t xml:space="preserve">construct </w:t>
                            </w:r>
                            <w:r>
                              <w:t xml:space="preserve">in XSD.  </w:t>
                            </w:r>
                          </w:p>
                          <w:p w14:paraId="3245DBF9" w14:textId="00D5200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4F194605"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syntax.  The </w:t>
                            </w:r>
                            <w:r w:rsidRPr="00205A5F">
                              <w:rPr>
                                <w:rFonts w:ascii="Courier New" w:hAnsi="Courier New" w:cs="Courier New"/>
                                <w:sz w:val="20"/>
                                <w:szCs w:val="20"/>
                              </w:rPr>
                              <w:t>xs:choice</w:t>
                            </w:r>
                            <w:r w:rsidRPr="00C07E88">
                              <w:rPr>
                                <w:rFonts w:ascii="Arial" w:hAnsi="Arial" w:cs="Arial"/>
                                <w:sz w:val="20"/>
                                <w:szCs w:val="20"/>
                              </w:rPr>
                              <w:t xml:space="preserve"> syntax </w:t>
                            </w:r>
                            <w:r w:rsidR="00920B25">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sidR="00920B25">
                              <w:rPr>
                                <w:rFonts w:ascii="Arial" w:eastAsia="Calibri" w:hAnsi="Arial" w:cs="Arial"/>
                                <w:sz w:val="20"/>
                                <w:szCs w:val="20"/>
                              </w:rPr>
                              <w:t>d</w:t>
                            </w:r>
                            <w:r w:rsidRPr="00C07E88">
                              <w:rPr>
                                <w:rFonts w:ascii="Arial" w:eastAsia="Calibri" w:hAnsi="Arial" w:cs="Arial"/>
                                <w:sz w:val="20"/>
                                <w:szCs w:val="20"/>
                              </w:rPr>
                              <w:t xml:space="preserve"> in the order among the </w:t>
                            </w:r>
                            <w:r w:rsidR="00920B25">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w:t>
                              </w:r>
                              <w:r w:rsidRPr="00C07E88">
                                <w:rPr>
                                  <w:rStyle w:val="Hyperlink"/>
                                  <w:rFonts w:ascii="Arial" w:eastAsia="Calibri" w:hAnsi="Arial" w:cs="Arial"/>
                                  <w:b/>
                                  <w:sz w:val="20"/>
                                  <w:szCs w:val="20"/>
                                </w:rPr>
                                <w:t>c</w:t>
                              </w:r>
                              <w:r w:rsidRPr="00C07E88">
                                <w:rPr>
                                  <w:rStyle w:val="Hyperlink"/>
                                  <w:rFonts w:ascii="Arial" w:eastAsia="Calibri" w:hAnsi="Arial" w:cs="Arial"/>
                                  <w:b/>
                                  <w:sz w:val="20"/>
                                  <w:szCs w:val="20"/>
                                </w:rPr>
                                <w:t>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4968" w:rsidRPr="00C07E88" w:rsidRDefault="00974968"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69EC" id="Text Box 12" o:spid="_x0000_s1029" type="#_x0000_t202" style="position:absolute;margin-left:-6.75pt;margin-top:3.75pt;width:522pt;height:1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" fillcolor="white [3201]" strokeweight=".5pt">
                <v:textbox>
                  <w:txbxContent>
                    <w:p w14:paraId="36A83D9B" w14:textId="4FE259E3" w:rsidR="00974968" w:rsidRDefault="00974968">
                      <w:r w:rsidRPr="008E2695">
                        <w:rPr>
                          <w:b/>
                        </w:rPr>
                        <w:t xml:space="preserve">Binding Rule 4: </w:t>
                      </w:r>
                      <w:r>
                        <w:t xml:space="preserve"> The XML binding for a UML class that is associated with the </w:t>
                      </w:r>
                      <w:r w:rsidRPr="00205A5F">
                        <w:rPr>
                          <w:rFonts w:ascii="Courier New" w:hAnsi="Courier New" w:cs="Courier New"/>
                        </w:rPr>
                        <w:t>&lt;&lt;choice&gt;&gt;</w:t>
                      </w:r>
                      <w:r>
                        <w:t xml:space="preserve"> UML stereotype, called the choice class, correspond to </w:t>
                      </w:r>
                      <w:r w:rsidR="00920B25">
                        <w:t xml:space="preserve">the </w:t>
                      </w:r>
                      <w:r w:rsidRPr="00205A5F">
                        <w:rPr>
                          <w:rFonts w:ascii="Courier New" w:hAnsi="Courier New" w:cs="Courier New"/>
                        </w:rPr>
                        <w:t>xs:choice</w:t>
                      </w:r>
                      <w:r>
                        <w:t xml:space="preserve"> </w:t>
                      </w:r>
                      <w:r w:rsidR="00920B25">
                        <w:t xml:space="preserve">construct </w:t>
                      </w:r>
                      <w:r>
                        <w:t xml:space="preserve">in XSD.  </w:t>
                      </w:r>
                    </w:p>
                    <w:p w14:paraId="3245DBF9" w14:textId="00D5200A"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All such classes have an association named “</w:t>
                      </w:r>
                      <w:r w:rsidRPr="00205A5F">
                        <w:rPr>
                          <w:rFonts w:ascii="Courier New" w:hAnsi="Courier New" w:cs="Courier New"/>
                          <w:sz w:val="20"/>
                          <w:szCs w:val="20"/>
                        </w:rPr>
                        <w:t>Has_Choice</w:t>
                      </w:r>
                      <w:r w:rsidRPr="00C07E88">
                        <w:rPr>
                          <w:rFonts w:ascii="Arial" w:hAnsi="Arial" w:cs="Arial"/>
                          <w:sz w:val="20"/>
                          <w:szCs w:val="20"/>
                        </w:rPr>
                        <w:t>” from another UML class in the model, called the parent class.</w:t>
                      </w:r>
                    </w:p>
                    <w:p w14:paraId="00531D6A" w14:textId="4F194605" w:rsidR="00974968" w:rsidRPr="00C07E88" w:rsidRDefault="00974968" w:rsidP="0025248A">
                      <w:pPr>
                        <w:pStyle w:val="ListParagraph"/>
                        <w:numPr>
                          <w:ilvl w:val="0"/>
                          <w:numId w:val="20"/>
                        </w:numPr>
                        <w:rPr>
                          <w:rFonts w:ascii="Arial" w:hAnsi="Arial" w:cs="Arial"/>
                          <w:sz w:val="20"/>
                          <w:szCs w:val="20"/>
                        </w:rPr>
                      </w:pPr>
                      <w:r w:rsidRPr="00C07E88">
                        <w:rPr>
                          <w:rFonts w:ascii="Arial" w:hAnsi="Arial" w:cs="Arial"/>
                          <w:sz w:val="20"/>
                          <w:szCs w:val="20"/>
                        </w:rPr>
                        <w:t xml:space="preserve">The UML attributes of the choice type become </w:t>
                      </w:r>
                      <w:r w:rsidRPr="00205A5F">
                        <w:rPr>
                          <w:rFonts w:ascii="Courier New" w:hAnsi="Courier New" w:cs="Courier New"/>
                          <w:sz w:val="20"/>
                          <w:szCs w:val="20"/>
                        </w:rPr>
                        <w:t>xs:elements</w:t>
                      </w:r>
                      <w:r w:rsidRPr="00C07E88">
                        <w:rPr>
                          <w:rFonts w:ascii="Arial" w:hAnsi="Arial" w:cs="Arial"/>
                          <w:sz w:val="20"/>
                          <w:szCs w:val="20"/>
                        </w:rPr>
                        <w:t xml:space="preserve"> in the parent class, surrounded by the </w:t>
                      </w:r>
                      <w:r w:rsidRPr="00920B25">
                        <w:rPr>
                          <w:rFonts w:ascii="Courier New" w:hAnsi="Courier New" w:cs="Courier New"/>
                          <w:sz w:val="20"/>
                          <w:szCs w:val="20"/>
                        </w:rPr>
                        <w:t>xs:choice</w:t>
                      </w:r>
                      <w:r w:rsidRPr="00C07E88">
                        <w:rPr>
                          <w:rFonts w:ascii="Arial" w:hAnsi="Arial" w:cs="Arial"/>
                          <w:sz w:val="20"/>
                          <w:szCs w:val="20"/>
                        </w:rPr>
                        <w:t xml:space="preserve"> syntax.  The </w:t>
                      </w:r>
                      <w:r w:rsidRPr="00205A5F">
                        <w:rPr>
                          <w:rFonts w:ascii="Courier New" w:hAnsi="Courier New" w:cs="Courier New"/>
                          <w:sz w:val="20"/>
                          <w:szCs w:val="20"/>
                        </w:rPr>
                        <w:t>xs:choice</w:t>
                      </w:r>
                      <w:r w:rsidRPr="00C07E88">
                        <w:rPr>
                          <w:rFonts w:ascii="Arial" w:hAnsi="Arial" w:cs="Arial"/>
                          <w:sz w:val="20"/>
                          <w:szCs w:val="20"/>
                        </w:rPr>
                        <w:t xml:space="preserve"> syntax </w:t>
                      </w:r>
                      <w:r w:rsidR="00920B25">
                        <w:rPr>
                          <w:rFonts w:ascii="Arial" w:hAnsi="Arial" w:cs="Arial"/>
                          <w:sz w:val="20"/>
                          <w:szCs w:val="20"/>
                        </w:rPr>
                        <w:t>replaces</w:t>
                      </w:r>
                      <w:r w:rsidRPr="00C07E88">
                        <w:rPr>
                          <w:rFonts w:ascii="Arial" w:hAnsi="Arial" w:cs="Arial"/>
                          <w:sz w:val="20"/>
                          <w:szCs w:val="20"/>
                        </w:rPr>
                        <w:t xml:space="preserve"> the “</w:t>
                      </w:r>
                      <w:r w:rsidRPr="00205A5F">
                        <w:rPr>
                          <w:rFonts w:ascii="Courier New" w:hAnsi="Courier New" w:cs="Courier New"/>
                          <w:sz w:val="20"/>
                          <w:szCs w:val="20"/>
                        </w:rPr>
                        <w:t>Has_Choice</w:t>
                      </w:r>
                      <w:r w:rsidRPr="00C07E88">
                        <w:rPr>
                          <w:rFonts w:ascii="Arial" w:hAnsi="Arial" w:cs="Arial"/>
                          <w:sz w:val="20"/>
                          <w:szCs w:val="20"/>
                        </w:rPr>
                        <w:t xml:space="preserve">” property, </w:t>
                      </w:r>
                      <w:r w:rsidRPr="00C07E88">
                        <w:rPr>
                          <w:rFonts w:ascii="Arial" w:eastAsia="Calibri" w:hAnsi="Arial" w:cs="Arial"/>
                          <w:sz w:val="20"/>
                          <w:szCs w:val="20"/>
                        </w:rPr>
                        <w:t>and must be place</w:t>
                      </w:r>
                      <w:r w:rsidR="00920B25">
                        <w:rPr>
                          <w:rFonts w:ascii="Arial" w:eastAsia="Calibri" w:hAnsi="Arial" w:cs="Arial"/>
                          <w:sz w:val="20"/>
                          <w:szCs w:val="20"/>
                        </w:rPr>
                        <w:t>d</w:t>
                      </w:r>
                      <w:r w:rsidRPr="00C07E88">
                        <w:rPr>
                          <w:rFonts w:ascii="Arial" w:eastAsia="Calibri" w:hAnsi="Arial" w:cs="Arial"/>
                          <w:sz w:val="20"/>
                          <w:szCs w:val="20"/>
                        </w:rPr>
                        <w:t xml:space="preserve"> in the order among the </w:t>
                      </w:r>
                      <w:r w:rsidR="00920B25">
                        <w:rPr>
                          <w:rFonts w:ascii="Arial" w:eastAsia="Calibri" w:hAnsi="Arial" w:cs="Arial"/>
                          <w:sz w:val="20"/>
                          <w:szCs w:val="20"/>
                        </w:rPr>
                        <w:t>xs:elements</w:t>
                      </w:r>
                      <w:r w:rsidRPr="00C07E88">
                        <w:rPr>
                          <w:rFonts w:ascii="Arial" w:eastAsia="Calibri" w:hAnsi="Arial" w:cs="Arial"/>
                          <w:sz w:val="20"/>
                          <w:szCs w:val="20"/>
                        </w:rPr>
                        <w:t xml:space="preserve"> where the “</w:t>
                      </w:r>
                      <w:r w:rsidRPr="00205A5F">
                        <w:rPr>
                          <w:rFonts w:ascii="Courier New" w:eastAsia="Calibri" w:hAnsi="Courier New" w:cs="Courier New"/>
                          <w:sz w:val="20"/>
                          <w:szCs w:val="20"/>
                        </w:rPr>
                        <w:t>Has_Choice</w:t>
                      </w:r>
                      <w:r w:rsidRPr="00C07E88">
                        <w:rPr>
                          <w:rFonts w:ascii="Arial" w:eastAsia="Calibri" w:hAnsi="Arial" w:cs="Arial"/>
                          <w:sz w:val="20"/>
                          <w:szCs w:val="20"/>
                        </w:rPr>
                        <w:t xml:space="preserve">” property appears in the </w:t>
                      </w:r>
                      <w:hyperlink w:anchor="related_work" w:history="1">
                        <w:r w:rsidRPr="00C07E88">
                          <w:rPr>
                            <w:rStyle w:val="Hyperlink"/>
                            <w:rFonts w:ascii="Arial" w:eastAsia="Calibri" w:hAnsi="Arial" w:cs="Arial"/>
                            <w:b/>
                            <w:sz w:val="20"/>
                            <w:szCs w:val="20"/>
                          </w:rPr>
                          <w:t>specifi</w:t>
                        </w:r>
                        <w:r w:rsidRPr="00C07E88">
                          <w:rPr>
                            <w:rStyle w:val="Hyperlink"/>
                            <w:rFonts w:ascii="Arial" w:eastAsia="Calibri" w:hAnsi="Arial" w:cs="Arial"/>
                            <w:b/>
                            <w:sz w:val="20"/>
                            <w:szCs w:val="20"/>
                          </w:rPr>
                          <w:t>c</w:t>
                        </w:r>
                        <w:r w:rsidRPr="00C07E88">
                          <w:rPr>
                            <w:rStyle w:val="Hyperlink"/>
                            <w:rFonts w:ascii="Arial" w:eastAsia="Calibri" w:hAnsi="Arial" w:cs="Arial"/>
                            <w:b/>
                            <w:sz w:val="20"/>
                            <w:szCs w:val="20"/>
                          </w:rPr>
                          <w:t>ation document</w:t>
                        </w:r>
                      </w:hyperlink>
                      <w:r w:rsidRPr="00C07E88">
                        <w:rPr>
                          <w:rFonts w:ascii="Arial" w:eastAsia="Calibri" w:hAnsi="Arial" w:cs="Arial"/>
                          <w:sz w:val="20"/>
                          <w:szCs w:val="20"/>
                        </w:rPr>
                        <w:t xml:space="preserve"> tables</w:t>
                      </w:r>
                      <w:r>
                        <w:rPr>
                          <w:rFonts w:ascii="Arial" w:eastAsia="Calibri" w:hAnsi="Arial" w:cs="Arial"/>
                          <w:sz w:val="20"/>
                          <w:szCs w:val="20"/>
                        </w:rPr>
                        <w:t>, unless “</w:t>
                      </w:r>
                      <w:r w:rsidRPr="00205A5F">
                        <w:rPr>
                          <w:rFonts w:ascii="Courier New" w:eastAsia="Calibri" w:hAnsi="Courier New" w:cs="Courier New"/>
                          <w:sz w:val="20"/>
                          <w:szCs w:val="20"/>
                        </w:rPr>
                        <w:t>Has_Choice</w:t>
                      </w:r>
                      <w:r w:rsidRPr="00205A5F">
                        <w:rPr>
                          <w:rFonts w:ascii="Arial" w:eastAsia="Calibri" w:hAnsi="Arial" w:cs="Arial"/>
                          <w:sz w:val="20"/>
                          <w:szCs w:val="20"/>
                        </w:rPr>
                        <w:t>”</w:t>
                      </w:r>
                      <w:r>
                        <w:rPr>
                          <w:rFonts w:ascii="Arial" w:eastAsia="Calibri" w:hAnsi="Arial" w:cs="Arial"/>
                          <w:sz w:val="20"/>
                          <w:szCs w:val="20"/>
                        </w:rPr>
                        <w:t xml:space="preserve"> is the only property.</w:t>
                      </w:r>
                    </w:p>
                    <w:p w14:paraId="31E99A0A" w14:textId="23BF540B" w:rsidR="00974968" w:rsidRPr="00C07E88" w:rsidRDefault="00974968" w:rsidP="0025248A">
                      <w:pPr>
                        <w:pStyle w:val="ListParagraph"/>
                        <w:numPr>
                          <w:ilvl w:val="0"/>
                          <w:numId w:val="20"/>
                        </w:numPr>
                        <w:rPr>
                          <w:rFonts w:ascii="Arial" w:hAnsi="Arial" w:cs="Arial"/>
                          <w:sz w:val="20"/>
                          <w:szCs w:val="20"/>
                        </w:rPr>
                      </w:pPr>
                      <w:r w:rsidRPr="00C07E88">
                        <w:rPr>
                          <w:rFonts w:ascii="Arial" w:eastAsia="Calibri" w:hAnsi="Arial" w:cs="Arial"/>
                          <w:sz w:val="20"/>
                          <w:szCs w:val="20"/>
                        </w:rPr>
                        <w:t>The choice class does not need to be bound to any additional XSD syntax.</w:t>
                      </w:r>
                    </w:p>
                  </w:txbxContent>
                </v:textbox>
              </v:shape>
            </w:pict>
          </mc:Fallback>
        </mc:AlternateContent>
      </w:r>
    </w:p>
    <w:p w14:paraId="7934C18C" w14:textId="2E542A57" w:rsidR="0025248A" w:rsidRDefault="0025248A" w:rsidP="0025248A"/>
    <w:p w14:paraId="6DE909DE" w14:textId="6903416C" w:rsidR="0025248A" w:rsidRDefault="0025248A" w:rsidP="0025248A"/>
    <w:p w14:paraId="3CF1C6E4" w14:textId="5696ACE6" w:rsidR="0025248A" w:rsidRDefault="0025248A" w:rsidP="0025248A"/>
    <w:p w14:paraId="6D73D961" w14:textId="1FB6FBE6" w:rsidR="0025248A" w:rsidRDefault="0025248A" w:rsidP="0025248A"/>
    <w:p w14:paraId="49EA73F5" w14:textId="09EFABC1" w:rsidR="0025248A" w:rsidRDefault="0025248A" w:rsidP="0025248A"/>
    <w:p w14:paraId="4A9CB778" w14:textId="71C578D6" w:rsidR="0025248A" w:rsidRDefault="0025248A" w:rsidP="0025248A"/>
    <w:p w14:paraId="3FB9AAC5" w14:textId="0CD095C6" w:rsidR="0025248A" w:rsidRDefault="0025248A" w:rsidP="0025248A"/>
    <w:p w14:paraId="390E79E3" w14:textId="77DCCE2E" w:rsidR="0025248A" w:rsidRDefault="0025248A" w:rsidP="0025248A"/>
    <w:p w14:paraId="5D23A976" w14:textId="77777777" w:rsidR="00205A5F" w:rsidRDefault="00205A5F"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1EC08A7" w14:textId="73217386" w:rsid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Here is the equivalent definition from the XSD:</w:t>
      </w:r>
    </w:p>
    <w:p w14:paraId="67939351" w14:textId="77777777" w:rsidR="00920B25" w:rsidRPr="00920B25" w:rsidRDefault="00920B25"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BEDD557" w14:textId="19DF988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 name="SocketAddressObjectType"&gt;</w:t>
      </w:r>
    </w:p>
    <w:p w14:paraId="4B8DFA35" w14:textId="07D7700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20C4AABB" w14:textId="10402B2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 base="cyboxCommon:ObjectPropertiesType"&gt;</w:t>
      </w:r>
    </w:p>
    <w:p w14:paraId="33D69BDB" w14:textId="18AD56EC"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4B25E4D1" w14:textId="29551C2B"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54A48319"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63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name="IP_Address" </w:t>
      </w:r>
    </w:p>
    <w:p w14:paraId="4B71B903" w14:textId="6954B550"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type="AddressObj:AddressObjectType" </w:t>
      </w:r>
    </w:p>
    <w:p w14:paraId="07C811FA" w14:textId="47EF61C9"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200BDAD" w14:textId="77777777"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name="Hostname" </w:t>
      </w:r>
    </w:p>
    <w:p w14:paraId="64408DCB" w14:textId="087B3CEC"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type="HostnameObj:HostnameObjectType" </w:t>
      </w:r>
    </w:p>
    <w:p w14:paraId="07B09238" w14:textId="192A9674"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ind w:left="54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r w:rsidRPr="00C07E88">
        <w:rPr>
          <w:rFonts w:ascii="Courier New" w:hAnsi="Courier New" w:cs="Courier New"/>
          <w:szCs w:val="20"/>
        </w:rPr>
        <w:tab/>
      </w:r>
      <w:r w:rsidRPr="00C07E88">
        <w:rPr>
          <w:rFonts w:ascii="Courier New" w:hAnsi="Courier New" w:cs="Courier New"/>
          <w:szCs w:val="20"/>
        </w:rPr>
        <w:tab/>
      </w:r>
      <w:r w:rsidRPr="00C07E88">
        <w:rPr>
          <w:rFonts w:ascii="Courier New" w:hAnsi="Courier New" w:cs="Courier New"/>
          <w:szCs w:val="20"/>
        </w:rPr>
        <w:tab/>
      </w:r>
    </w:p>
    <w:p w14:paraId="1BE6299D" w14:textId="25C20D98"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&lt;/xs:choice&gt;</w:t>
      </w:r>
    </w:p>
    <w:p w14:paraId="25EBF629" w14:textId="7620235A" w:rsid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 xml:space="preserve">&lt;xs:element name="Port" type="PortObj:PortObjectType" </w:t>
      </w:r>
    </w:p>
    <w:p w14:paraId="6A86AAB0" w14:textId="3112DA9E"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minOccurs="0"</w:t>
      </w:r>
      <w:r>
        <w:rPr>
          <w:rFonts w:ascii="Courier New" w:hAnsi="Courier New" w:cs="Courier New"/>
          <w:szCs w:val="20"/>
        </w:rPr>
        <w:t>/</w:t>
      </w:r>
      <w:r w:rsidRPr="00C07E88">
        <w:rPr>
          <w:rFonts w:ascii="Courier New" w:hAnsi="Courier New" w:cs="Courier New"/>
          <w:szCs w:val="20"/>
        </w:rPr>
        <w:t>&gt;</w:t>
      </w:r>
    </w:p>
    <w:p w14:paraId="4B4F05D1" w14:textId="0A4E883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&lt;/xs:sequence&gt;</w:t>
      </w:r>
    </w:p>
    <w:p w14:paraId="319F01A3" w14:textId="6541E76A"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C07E88">
        <w:rPr>
          <w:rFonts w:ascii="Courier New" w:hAnsi="Courier New" w:cs="Courier New"/>
          <w:szCs w:val="20"/>
        </w:rPr>
        <w:t>&lt;/xs:extension&gt;</w:t>
      </w:r>
    </w:p>
    <w:p w14:paraId="3C0E9478" w14:textId="3424623D"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C07E88">
        <w:rPr>
          <w:rFonts w:ascii="Courier New" w:hAnsi="Courier New" w:cs="Courier New"/>
          <w:szCs w:val="20"/>
        </w:rPr>
        <w:t>&lt;/xs:complexContent&gt;</w:t>
      </w:r>
    </w:p>
    <w:p w14:paraId="166299A9" w14:textId="15FD58F1" w:rsidR="00C07E88" w:rsidRPr="00C07E88" w:rsidRDefault="00C07E88" w:rsidP="00C07E88">
      <w:pPr>
        <w:tabs>
          <w:tab w:val="left" w:pos="540"/>
          <w:tab w:val="left" w:pos="1080"/>
          <w:tab w:val="left" w:pos="1620"/>
          <w:tab w:val="left" w:pos="2160"/>
          <w:tab w:val="left" w:pos="2700"/>
          <w:tab w:val="left" w:pos="4140"/>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C07E88">
        <w:rPr>
          <w:rFonts w:ascii="Courier New" w:hAnsi="Courier New" w:cs="Courier New"/>
          <w:szCs w:val="20"/>
        </w:rPr>
        <w:t>&lt;/xs:complexType&gt;</w:t>
      </w:r>
    </w:p>
    <w:p w14:paraId="6CDEC4CD" w14:textId="77777777" w:rsidR="00C07E88" w:rsidRDefault="00C07E88" w:rsidP="0025248A"/>
    <w:p w14:paraId="7853D2AF" w14:textId="7A91FF68" w:rsidR="004C1B80" w:rsidRPr="00E969C6" w:rsidRDefault="004C1B80" w:rsidP="004C1B80">
      <w:pPr>
        <w:pStyle w:val="Heading2"/>
        <w:numPr>
          <w:ilvl w:val="1"/>
          <w:numId w:val="2"/>
        </w:numPr>
      </w:pPr>
      <w:bookmarkStart w:id="50" w:name="_Toc451328274"/>
      <w:r w:rsidRPr="00E969C6">
        <w:t>UML Data Types</w:t>
      </w:r>
      <w:bookmarkEnd w:id="45"/>
      <w:bookmarkEnd w:id="46"/>
      <w:bookmarkEnd w:id="47"/>
      <w:bookmarkEnd w:id="48"/>
      <w:bookmarkEnd w:id="50"/>
    </w:p>
    <w:p w14:paraId="42C670AC" w14:textId="77777777" w:rsidR="004C1B80" w:rsidRPr="00BB1D34" w:rsidRDefault="004C1B80" w:rsidP="004C1B80">
      <w:pPr>
        <w:spacing w:after="240" w:line="259" w:lineRule="auto"/>
        <w:rPr>
          <w:rFonts w:cs="Arial"/>
          <w:szCs w:val="20"/>
        </w:rPr>
      </w:pPr>
      <w:r w:rsidRPr="00BB1D34">
        <w:rPr>
          <w:rFonts w:cs="Arial"/>
          <w:szCs w:val="20"/>
        </w:rPr>
        <w:t xml:space="preserve">As stated in the UML 2.4.1 specification (ref), UML </w:t>
      </w:r>
      <w:r w:rsidRPr="000436DF">
        <w:rPr>
          <w:rFonts w:cs="Arial"/>
          <w:i/>
          <w:szCs w:val="20"/>
        </w:rPr>
        <w:t>data types</w:t>
      </w:r>
      <w:r w:rsidRPr="00BB1D34">
        <w:rPr>
          <w:rFonts w:cs="Arial"/>
          <w:szCs w:val="20"/>
        </w:rPr>
        <w:t xml:space="preserve"> are similar to UML classes, but have</w:t>
      </w:r>
      <w:r>
        <w:rPr>
          <w:rFonts w:cs="Arial"/>
          <w:szCs w:val="20"/>
        </w:rPr>
        <w:t xml:space="preserve"> an</w:t>
      </w:r>
      <w:r w:rsidRPr="00BB1D34">
        <w:rPr>
          <w:rFonts w:cs="Arial"/>
          <w:szCs w:val="20"/>
        </w:rPr>
        <w:t xml:space="preserve"> important difference:</w:t>
      </w:r>
    </w:p>
    <w:p w14:paraId="51DD3BF1" w14:textId="77777777" w:rsidR="004C1B80" w:rsidRPr="00BB1D34" w:rsidRDefault="004C1B80" w:rsidP="004C1B80">
      <w:pPr>
        <w:spacing w:after="240" w:line="259" w:lineRule="auto"/>
        <w:ind w:left="720" w:right="900"/>
        <w:rPr>
          <w:rFonts w:cs="Arial"/>
          <w:szCs w:val="20"/>
        </w:rPr>
      </w:pPr>
      <w:r w:rsidRPr="00BB1D34">
        <w:rPr>
          <w:rFonts w:cs="Arial"/>
          <w:szCs w:val="20"/>
        </w:rPr>
        <w:t>“A data type is a special kind of classifier, similar to a class. It differs from a class in that instances of a data type are identified only by their value</w:t>
      </w:r>
      <w:r w:rsidRPr="00BB1D34">
        <w:rPr>
          <w:rFonts w:cs="Arial"/>
          <w:i/>
          <w:szCs w:val="20"/>
        </w:rPr>
        <w:t>. All copies of an instance of a data type and any instances of that data type with the same value are considered to be equal instances</w:t>
      </w:r>
      <w:r w:rsidRPr="00BB1D34">
        <w:rPr>
          <w:rFonts w:cs="Arial"/>
          <w:szCs w:val="20"/>
        </w:rPr>
        <w:t xml:space="preserve"> (ed. emphasis added).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p>
    <w:p w14:paraId="2F517501" w14:textId="79F31957" w:rsidR="004C1B80" w:rsidRDefault="004C1B80" w:rsidP="004C1B80">
      <w:pPr>
        <w:spacing w:line="259" w:lineRule="auto"/>
        <w:rPr>
          <w:rFonts w:cs="Arial"/>
          <w:szCs w:val="20"/>
        </w:rPr>
      </w:pPr>
      <w:r w:rsidRPr="00BB1D34">
        <w:rPr>
          <w:rFonts w:cs="Arial"/>
          <w:szCs w:val="20"/>
        </w:rPr>
        <w:t xml:space="preserve">Because </w:t>
      </w:r>
      <w:r w:rsidR="00920B25">
        <w:rPr>
          <w:rFonts w:cs="Arial"/>
          <w:szCs w:val="20"/>
        </w:rPr>
        <w:t xml:space="preserve">some of the basic </w:t>
      </w:r>
      <w:r w:rsidRPr="00BB1D34">
        <w:rPr>
          <w:rFonts w:cs="Arial"/>
          <w:szCs w:val="20"/>
        </w:rPr>
        <w:t xml:space="preserve">UML data types are used in various data models in addition to </w:t>
      </w:r>
      <w:r w:rsidR="000D34BD">
        <w:rPr>
          <w:rFonts w:cs="Arial"/>
          <w:szCs w:val="20"/>
        </w:rPr>
        <w:t>CybOX</w:t>
      </w:r>
      <w:r w:rsidRPr="00BB1D34">
        <w:rPr>
          <w:rFonts w:cs="Arial"/>
          <w:szCs w:val="20"/>
        </w:rPr>
        <w:t xml:space="preserve">, we introduced a separate UML package, basicDataTypes, to hold most of the </w:t>
      </w:r>
      <w:r w:rsidR="00915787">
        <w:rPr>
          <w:rFonts w:cs="Arial"/>
          <w:szCs w:val="20"/>
        </w:rPr>
        <w:t xml:space="preserve">basic </w:t>
      </w:r>
      <w:r w:rsidRPr="00BB1D34">
        <w:rPr>
          <w:rFonts w:cs="Arial"/>
          <w:szCs w:val="20"/>
        </w:rPr>
        <w:t>UML data types.</w:t>
      </w:r>
      <w:r w:rsidR="00445119">
        <w:rPr>
          <w:rFonts w:cs="Arial"/>
          <w:szCs w:val="20"/>
        </w:rPr>
        <w:t xml:space="preserve">  See </w:t>
      </w:r>
      <w:r w:rsidR="00445119" w:rsidRPr="00445119">
        <w:rPr>
          <w:rFonts w:cs="Arial"/>
          <w:b/>
          <w:color w:val="0000EE"/>
          <w:szCs w:val="20"/>
        </w:rPr>
        <w:fldChar w:fldCharType="begin"/>
      </w:r>
      <w:r w:rsidR="00445119" w:rsidRPr="00445119">
        <w:rPr>
          <w:rFonts w:cs="Arial"/>
          <w:b/>
          <w:color w:val="0000EE"/>
          <w:szCs w:val="20"/>
        </w:rPr>
        <w:instrText xml:space="preserve"> REF _Ref417202734 \h </w:instrText>
      </w:r>
      <w:r w:rsidR="00445119" w:rsidRPr="00445119">
        <w:rPr>
          <w:rFonts w:cs="Arial"/>
          <w:b/>
          <w:color w:val="0000EE"/>
          <w:szCs w:val="20"/>
        </w:rPr>
      </w:r>
      <w:r w:rsidR="00445119">
        <w:rPr>
          <w:rFonts w:cs="Arial"/>
          <w:b/>
          <w:color w:val="0000EE"/>
          <w:szCs w:val="20"/>
        </w:rPr>
        <w:instrText xml:space="preserve"> \* MERGEFORMAT </w:instrText>
      </w:r>
      <w:r w:rsidR="00445119" w:rsidRPr="00445119">
        <w:rPr>
          <w:rFonts w:cs="Arial"/>
          <w:b/>
          <w:color w:val="0000EE"/>
          <w:szCs w:val="20"/>
        </w:rPr>
        <w:fldChar w:fldCharType="separate"/>
      </w:r>
      <w:r w:rsidR="00445119" w:rsidRPr="00445119">
        <w:rPr>
          <w:b/>
          <w:color w:val="0000EE"/>
        </w:rPr>
        <w:t xml:space="preserve">Table </w:t>
      </w:r>
      <w:r w:rsidR="00445119" w:rsidRPr="00445119">
        <w:rPr>
          <w:b/>
          <w:noProof/>
          <w:color w:val="0000EE"/>
        </w:rPr>
        <w:t>3</w:t>
      </w:r>
      <w:r w:rsidR="00445119" w:rsidRPr="00445119">
        <w:rPr>
          <w:b/>
          <w:color w:val="0000EE"/>
        </w:rPr>
        <w:noBreakHyphen/>
      </w:r>
      <w:r w:rsidR="00445119" w:rsidRPr="00445119">
        <w:rPr>
          <w:b/>
          <w:noProof/>
          <w:color w:val="0000EE"/>
        </w:rPr>
        <w:t>2</w:t>
      </w:r>
      <w:r w:rsidR="00445119" w:rsidRPr="00445119">
        <w:rPr>
          <w:rFonts w:cs="Arial"/>
          <w:b/>
          <w:color w:val="0000EE"/>
          <w:szCs w:val="20"/>
        </w:rPr>
        <w:fldChar w:fldCharType="end"/>
      </w:r>
      <w:r w:rsidR="00445119">
        <w:rPr>
          <w:rFonts w:cs="Arial"/>
          <w:szCs w:val="20"/>
        </w:rPr>
        <w:t>.</w:t>
      </w:r>
    </w:p>
    <w:p w14:paraId="5E8260F5" w14:textId="15277FC9" w:rsidR="00920B25" w:rsidRDefault="00920B25" w:rsidP="004C1B80">
      <w:pPr>
        <w:spacing w:line="259" w:lineRule="auto"/>
        <w:rPr>
          <w:rFonts w:cs="Arial"/>
          <w:szCs w:val="20"/>
        </w:rPr>
      </w:pPr>
      <w:r>
        <w:rPr>
          <w:rFonts w:cs="Arial"/>
          <w:szCs w:val="20"/>
        </w:rPr>
        <w:t xml:space="preserve">Other UML Data Types are used to define properties that can contain either an enumeration literal or a simple string. </w:t>
      </w:r>
    </w:p>
    <w:p w14:paraId="6D946E11"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8480" behindDoc="0" locked="0" layoutInCell="1" allowOverlap="1" wp14:anchorId="3026692A" wp14:editId="791A830B">
                <wp:simplePos x="0" y="0"/>
                <wp:positionH relativeFrom="column">
                  <wp:posOffset>-38100</wp:posOffset>
                </wp:positionH>
                <wp:positionV relativeFrom="paragraph">
                  <wp:posOffset>92075</wp:posOffset>
                </wp:positionV>
                <wp:extent cx="5972175" cy="41910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5972175" cy="419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14C751" w14:textId="28D74629" w:rsidR="00974968" w:rsidRPr="00E61B80" w:rsidRDefault="00974968"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4968" w:rsidRPr="008438E5"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4968"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4968" w:rsidRDefault="00974968" w:rsidP="00614E84">
                            <w:pPr>
                              <w:spacing w:before="0" w:after="160" w:line="259" w:lineRule="auto"/>
                              <w:ind w:left="720"/>
                              <w:contextualSpacing/>
                              <w:rPr>
                                <w:rFonts w:eastAsia="Calibri" w:cs="Arial"/>
                                <w:szCs w:val="20"/>
                              </w:rPr>
                            </w:pPr>
                          </w:p>
                          <w:p w14:paraId="505CEFE9" w14:textId="5A4718E6" w:rsidR="00974968" w:rsidRDefault="00974968"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4968" w:rsidRDefault="00974968"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4968" w:rsidRDefault="00974968"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4968" w:rsidRPr="008328D4" w:rsidRDefault="00974968"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26692A" id="Text Box 22" o:spid="_x0000_s1030" type="#_x0000_t202" style="position:absolute;margin-left:-3pt;margin-top:7.25pt;width:470.25pt;height:3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" fillcolor="white [3201]" strokeweight=".5pt">
                <v:textbox>
                  <w:txbxContent>
                    <w:p w14:paraId="6E14C751" w14:textId="28D74629" w:rsidR="00974968" w:rsidRPr="00E61B80" w:rsidRDefault="00974968" w:rsidP="004C1B80">
                      <w:pPr>
                        <w:spacing w:before="0" w:after="160" w:line="259" w:lineRule="auto"/>
                        <w:rPr>
                          <w:rFonts w:eastAsia="Calibri" w:cs="Arial"/>
                          <w:szCs w:val="20"/>
                        </w:rPr>
                      </w:pPr>
                      <w:r>
                        <w:rPr>
                          <w:rFonts w:eastAsia="Calibri" w:cs="Arial"/>
                          <w:b/>
                          <w:szCs w:val="20"/>
                        </w:rPr>
                        <w:t>Binding Rule 5</w:t>
                      </w:r>
                      <w:r w:rsidRPr="00E61B80">
                        <w:rPr>
                          <w:rFonts w:eastAsia="Calibri" w:cs="Arial"/>
                          <w:szCs w:val="20"/>
                        </w:rPr>
                        <w:t>: The XML binding for a UML data type corresponds to an XSD simple type</w:t>
                      </w:r>
                      <w:r>
                        <w:rPr>
                          <w:rFonts w:eastAsia="Calibri" w:cs="Arial"/>
                          <w:szCs w:val="20"/>
                        </w:rPr>
                        <w:t>.</w:t>
                      </w:r>
                    </w:p>
                    <w:p w14:paraId="2E2F67BC" w14:textId="77777777" w:rsidR="00974968" w:rsidRPr="008438E5"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the common basic data types defined in the UML model, there exists a corresponding predefined XSD simple type defined in the xs namespace.  </w:t>
                      </w:r>
                      <w:r>
                        <w:rPr>
                          <w:rFonts w:eastAsia="Calibri" w:cs="Arial"/>
                          <w:szCs w:val="20"/>
                        </w:rPr>
                        <w:t>Because these are predefined, they need to be explicitly defined in the implementation, except for the use of the xs namespace</w:t>
                      </w:r>
                      <w:r w:rsidRPr="008438E5">
                        <w:rPr>
                          <w:rFonts w:eastAsia="Calibri" w:cs="Arial"/>
                          <w:szCs w:val="20"/>
                        </w:rPr>
                        <w:t>.</w:t>
                      </w:r>
                    </w:p>
                    <w:p w14:paraId="277FC1D6" w14:textId="6988E5A8" w:rsidR="00974968" w:rsidRDefault="00974968" w:rsidP="004C1B80">
                      <w:pPr>
                        <w:numPr>
                          <w:ilvl w:val="0"/>
                          <w:numId w:val="14"/>
                        </w:numPr>
                        <w:spacing w:before="0" w:after="160" w:line="259" w:lineRule="auto"/>
                        <w:contextualSpacing/>
                        <w:rPr>
                          <w:rFonts w:eastAsia="Calibri" w:cs="Arial"/>
                          <w:szCs w:val="20"/>
                        </w:rPr>
                      </w:pPr>
                      <w:r w:rsidRPr="008438E5">
                        <w:rPr>
                          <w:rFonts w:eastAsia="Calibri" w:cs="Arial"/>
                          <w:szCs w:val="20"/>
                        </w:rPr>
                        <w:t xml:space="preserve">For UML data types that </w:t>
                      </w:r>
                      <w:r>
                        <w:rPr>
                          <w:rFonts w:eastAsia="Calibri" w:cs="Arial"/>
                          <w:szCs w:val="20"/>
                        </w:rPr>
                        <w:t>are associated with a corresponding UML enumeration (i.e., they have the same name except the enumeration’s name has an “Enum” suffix), the following template is used to create the XSD complex type:</w:t>
                      </w:r>
                    </w:p>
                    <w:p w14:paraId="7A5D2E50" w14:textId="77777777" w:rsidR="00974968" w:rsidRDefault="00974968" w:rsidP="00614E84">
                      <w:pPr>
                        <w:spacing w:before="0" w:after="160" w:line="259" w:lineRule="auto"/>
                        <w:ind w:left="720"/>
                        <w:contextualSpacing/>
                        <w:rPr>
                          <w:rFonts w:eastAsia="Calibri" w:cs="Arial"/>
                          <w:szCs w:val="20"/>
                        </w:rPr>
                      </w:pPr>
                    </w:p>
                    <w:p w14:paraId="505CEFE9" w14:textId="5A4718E6" w:rsidR="00974968" w:rsidRDefault="00974968" w:rsidP="00614E84">
                      <w:pPr>
                        <w:spacing w:before="0" w:after="160" w:line="259" w:lineRule="auto"/>
                        <w:ind w:left="720"/>
                        <w:contextualSpacing/>
                        <w:rPr>
                          <w:rFonts w:eastAsia="Calibri" w:cs="Arial"/>
                          <w:szCs w:val="20"/>
                        </w:rPr>
                      </w:pPr>
                      <w:r w:rsidRPr="00614E84">
                        <w:rPr>
                          <w:rFonts w:ascii="Courier New" w:eastAsia="Calibri" w:hAnsi="Courier New" w:cs="Courier New"/>
                          <w:szCs w:val="20"/>
                        </w:rPr>
                        <w:t>&lt;xs:complexType name=</w:t>
                      </w:r>
                      <w:r>
                        <w:rPr>
                          <w:rFonts w:ascii="Courier New" w:eastAsia="Calibri" w:hAnsi="Courier New" w:cs="Courier New"/>
                          <w:szCs w:val="20"/>
                        </w:rPr>
                        <w:t>”</w:t>
                      </w:r>
                      <w:r w:rsidRPr="00614E84">
                        <w:rPr>
                          <w:rFonts w:eastAsia="Calibri" w:cs="Arial"/>
                          <w:i/>
                          <w:szCs w:val="20"/>
                        </w:rPr>
                        <w:t>data type name</w:t>
                      </w:r>
                      <w:r>
                        <w:rPr>
                          <w:rFonts w:eastAsia="Calibri" w:cs="Arial"/>
                          <w:i/>
                          <w:szCs w:val="20"/>
                        </w:rPr>
                        <w:t>”</w:t>
                      </w:r>
                    </w:p>
                    <w:p w14:paraId="56FC91B4" w14:textId="2696386C" w:rsidR="00974968" w:rsidRDefault="00974968" w:rsidP="00614E84">
                      <w:pPr>
                        <w:spacing w:before="0" w:after="160" w:line="259" w:lineRule="auto"/>
                        <w:ind w:left="720"/>
                        <w:contextualSpacing/>
                        <w:rPr>
                          <w:rFonts w:ascii="Courier New" w:eastAsia="Calibri" w:hAnsi="Courier New" w:cs="Courier New"/>
                          <w:szCs w:val="20"/>
                        </w:rPr>
                      </w:pPr>
                      <w:r>
                        <w:rPr>
                          <w:rFonts w:eastAsia="Calibri" w:cs="Arial"/>
                          <w:szCs w:val="20"/>
                        </w:rPr>
                        <w:tab/>
                      </w:r>
                      <w:r>
                        <w:rPr>
                          <w:rFonts w:ascii="Courier New" w:eastAsia="Calibri" w:hAnsi="Courier New" w:cs="Courier New"/>
                          <w:szCs w:val="20"/>
                        </w:rPr>
                        <w:t>&lt;xs:simpleContent&gt;</w:t>
                      </w:r>
                    </w:p>
                    <w:p w14:paraId="7CD1CF47"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eastAsia="Calibri" w:hAnsi="Courier New" w:cs="Courier New"/>
                          <w:szCs w:val="20"/>
                        </w:rPr>
                        <w:tab/>
                      </w:r>
                      <w:r>
                        <w:rPr>
                          <w:rFonts w:ascii="Courier New" w:eastAsia="Calibri" w:hAnsi="Courier New" w:cs="Courier New"/>
                          <w:szCs w:val="20"/>
                        </w:rPr>
                        <w:tab/>
                      </w:r>
                      <w:r w:rsidRPr="002E6404">
                        <w:rPr>
                          <w:rFonts w:ascii="Courier New" w:hAnsi="Courier New" w:cs="Courier New"/>
                          <w:szCs w:val="20"/>
                        </w:rPr>
                        <w:t>&lt;xs:restriction base="cyboxCommon:BaseObjectPropertyType"&gt;</w:t>
                      </w:r>
                    </w:p>
                    <w:p w14:paraId="1809CFBB"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&lt;xs:simpleType&gt;</w:t>
                      </w:r>
                    </w:p>
                    <w:p w14:paraId="6BFF40C7" w14:textId="7C26E085"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&lt;xs:union memberTypes=</w:t>
                      </w:r>
                      <w:r>
                        <w:rPr>
                          <w:rFonts w:ascii="Courier New" w:hAnsi="Courier New" w:cs="Courier New"/>
                          <w:szCs w:val="20"/>
                        </w:rPr>
                        <w:t>”</w:t>
                      </w:r>
                      <w:r w:rsidRPr="00614E84">
                        <w:rPr>
                          <w:rFonts w:eastAsia="Calibri" w:cs="Arial"/>
                          <w:i/>
                          <w:szCs w:val="20"/>
                        </w:rPr>
                        <w:t>data type name</w:t>
                      </w:r>
                      <w:r w:rsidRPr="00614E84">
                        <w:rPr>
                          <w:rFonts w:ascii="Courier New" w:eastAsia="Calibri" w:hAnsi="Courier New" w:cs="Courier New"/>
                          <w:szCs w:val="20"/>
                        </w:rPr>
                        <w:t>Enum</w:t>
                      </w:r>
                      <w:r>
                        <w:rPr>
                          <w:rFonts w:ascii="Courier New" w:eastAsia="Calibri" w:hAnsi="Courier New" w:cs="Courier New"/>
                          <w:szCs w:val="20"/>
                        </w:rPr>
                        <w:t>,</w:t>
                      </w:r>
                    </w:p>
                    <w:p w14:paraId="7A80546F" w14:textId="10838A0A" w:rsidR="00974968" w:rsidRDefault="00974968" w:rsidP="00614E84">
                      <w:pPr>
                        <w:spacing w:before="0" w:after="160" w:line="259" w:lineRule="auto"/>
                        <w:ind w:left="720"/>
                        <w:contextualSpacing/>
                        <w:rPr>
                          <w:rFonts w:ascii="Courier New" w:eastAsia="Calibri" w:hAnsi="Courier New" w:cs="Courier New"/>
                          <w:szCs w:val="20"/>
                        </w:rPr>
                      </w:pPr>
                      <w:r>
                        <w:rPr>
                          <w:rFonts w:ascii="Courier New" w:eastAsia="Calibri" w:hAnsi="Courier New" w:cs="Courier New"/>
                          <w:szCs w:val="20"/>
                        </w:rPr>
                        <w:t xml:space="preserve">                                               xs:string”/&gt;</w:t>
                      </w:r>
                    </w:p>
                    <w:p w14:paraId="193F7AFF" w14:textId="7F0AAC3A"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 xml:space="preserve">&lt;xs:attribute name="datatype" </w:t>
                      </w:r>
                    </w:p>
                    <w:p w14:paraId="335E4BD9" w14:textId="77777777" w:rsidR="00974968"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Pr="002E6404">
                        <w:rPr>
                          <w:rFonts w:ascii="Courier New" w:hAnsi="Courier New" w:cs="Courier New"/>
                          <w:szCs w:val="20"/>
                        </w:rPr>
                        <w:t xml:space="preserve">type="cyboxCommon:DatatypeEnum" </w:t>
                      </w:r>
                    </w:p>
                    <w:p w14:paraId="43909B0C"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fixed="string"&gt;</w:t>
                      </w:r>
                    </w:p>
                    <w:p w14:paraId="1D9905AF"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&lt;/xs:attribute&gt;</w:t>
                      </w:r>
                    </w:p>
                    <w:p w14:paraId="127BDAC0"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E6404">
                        <w:rPr>
                          <w:rFonts w:ascii="Courier New" w:hAnsi="Courier New" w:cs="Courier New"/>
                          <w:szCs w:val="20"/>
                        </w:rPr>
                        <w:t>&lt;/xs:restriction&gt;</w:t>
                      </w:r>
                    </w:p>
                    <w:p w14:paraId="3483B8DD" w14:textId="77777777" w:rsidR="00974968" w:rsidRPr="002E6404" w:rsidRDefault="00974968"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E6404">
                        <w:rPr>
                          <w:rFonts w:ascii="Courier New" w:hAnsi="Courier New" w:cs="Courier New"/>
                          <w:szCs w:val="20"/>
                        </w:rPr>
                        <w:t>&lt;/xs:simpleContent&gt;</w:t>
                      </w:r>
                    </w:p>
                    <w:p w14:paraId="37529F95" w14:textId="5730CD85" w:rsidR="00974968" w:rsidRDefault="00974968" w:rsidP="00614E84">
                      <w:pPr>
                        <w:spacing w:before="0" w:after="160" w:line="259" w:lineRule="auto"/>
                        <w:ind w:left="720"/>
                        <w:contextualSpacing/>
                        <w:rPr>
                          <w:rFonts w:ascii="Courier New" w:hAnsi="Courier New" w:cs="Courier New"/>
                          <w:szCs w:val="20"/>
                        </w:rPr>
                      </w:pPr>
                      <w:r w:rsidRPr="002E6404">
                        <w:rPr>
                          <w:rFonts w:ascii="Courier New" w:hAnsi="Courier New" w:cs="Courier New"/>
                          <w:szCs w:val="20"/>
                        </w:rPr>
                        <w:t>&lt;/xs:complexType&gt;</w:t>
                      </w:r>
                    </w:p>
                    <w:p w14:paraId="4514C421" w14:textId="7744F936" w:rsidR="00974968" w:rsidRPr="008328D4" w:rsidRDefault="00974968" w:rsidP="004C1B80">
                      <w:pPr>
                        <w:pStyle w:val="ListParagraph"/>
                        <w:numPr>
                          <w:ilvl w:val="0"/>
                          <w:numId w:val="18"/>
                        </w:numPr>
                        <w:ind w:left="720"/>
                        <w:rPr>
                          <w:rFonts w:ascii="Arial" w:eastAsia="Calibri" w:hAnsi="Arial" w:cs="Arial"/>
                          <w:sz w:val="20"/>
                          <w:szCs w:val="20"/>
                        </w:rPr>
                      </w:pPr>
                      <w:r w:rsidRPr="008328D4">
                        <w:rPr>
                          <w:rFonts w:ascii="Arial" w:eastAsia="Calibri" w:hAnsi="Arial" w:cs="Arial"/>
                          <w:sz w:val="20"/>
                          <w:szCs w:val="20"/>
                        </w:rPr>
                        <w:t xml:space="preserve">For UML data types that are </w:t>
                      </w:r>
                      <w:r w:rsidRPr="008328D4">
                        <w:rPr>
                          <w:rFonts w:ascii="Arial" w:eastAsia="Calibri" w:hAnsi="Arial" w:cs="Arial"/>
                          <w:i/>
                          <w:sz w:val="20"/>
                          <w:szCs w:val="20"/>
                        </w:rPr>
                        <w:t>not</w:t>
                      </w:r>
                      <w:r>
                        <w:rPr>
                          <w:rFonts w:ascii="Arial" w:eastAsia="Calibri" w:hAnsi="Arial" w:cs="Arial"/>
                          <w:sz w:val="20"/>
                          <w:szCs w:val="20"/>
                        </w:rPr>
                        <w:t xml:space="preserve"> </w:t>
                      </w:r>
                      <w:r w:rsidRPr="008328D4">
                        <w:rPr>
                          <w:rFonts w:ascii="Arial" w:eastAsia="Calibri" w:hAnsi="Arial" w:cs="Arial"/>
                          <w:sz w:val="20"/>
                          <w:szCs w:val="20"/>
                        </w:rPr>
                        <w:t>associated with a corresponding UML enumeration</w:t>
                      </w:r>
                      <w:r>
                        <w:rPr>
                          <w:rFonts w:ascii="Arial" w:eastAsia="Calibri" w:hAnsi="Arial" w:cs="Arial"/>
                          <w:sz w:val="20"/>
                          <w:szCs w:val="20"/>
                        </w:rPr>
                        <w:t xml:space="preserve">, the template is the same, except the </w:t>
                      </w:r>
                      <w:r w:rsidRPr="008328D4">
                        <w:rPr>
                          <w:rFonts w:ascii="Courier New" w:eastAsia="Calibri" w:hAnsi="Courier New" w:cs="Courier New"/>
                          <w:sz w:val="20"/>
                          <w:szCs w:val="20"/>
                        </w:rPr>
                        <w:t>xs:union</w:t>
                      </w:r>
                      <w:r>
                        <w:rPr>
                          <w:rFonts w:ascii="Arial" w:eastAsia="Calibri" w:hAnsi="Arial" w:cs="Arial"/>
                          <w:sz w:val="20"/>
                          <w:szCs w:val="20"/>
                        </w:rPr>
                        <w:t xml:space="preserve"> contains only </w:t>
                      </w:r>
                      <w:r w:rsidRPr="008328D4">
                        <w:rPr>
                          <w:rFonts w:ascii="Courier New" w:eastAsia="Calibri" w:hAnsi="Courier New" w:cs="Courier New"/>
                          <w:sz w:val="20"/>
                          <w:szCs w:val="20"/>
                        </w:rPr>
                        <w:t>xs:string</w:t>
                      </w:r>
                    </w:p>
                  </w:txbxContent>
                </v:textbox>
              </v:shape>
            </w:pict>
          </mc:Fallback>
        </mc:AlternateContent>
      </w:r>
    </w:p>
    <w:p w14:paraId="724F7317" w14:textId="77777777" w:rsidR="004C1B80" w:rsidRDefault="004C1B80" w:rsidP="004C1B80">
      <w:pPr>
        <w:spacing w:line="259" w:lineRule="auto"/>
        <w:rPr>
          <w:rFonts w:cs="Arial"/>
          <w:szCs w:val="20"/>
        </w:rPr>
      </w:pPr>
    </w:p>
    <w:p w14:paraId="6CFF2F5D" w14:textId="77777777" w:rsidR="004C1B80" w:rsidRDefault="004C1B80" w:rsidP="004C1B80">
      <w:pPr>
        <w:spacing w:line="259" w:lineRule="auto"/>
        <w:rPr>
          <w:rFonts w:cs="Arial"/>
          <w:szCs w:val="20"/>
        </w:rPr>
      </w:pPr>
    </w:p>
    <w:p w14:paraId="14C9064A" w14:textId="77777777" w:rsidR="004C1B80" w:rsidRDefault="004C1B80" w:rsidP="004C1B80">
      <w:pPr>
        <w:spacing w:line="259" w:lineRule="auto"/>
        <w:rPr>
          <w:rFonts w:cs="Arial"/>
          <w:szCs w:val="20"/>
        </w:rPr>
      </w:pPr>
    </w:p>
    <w:p w14:paraId="7F02EFF7" w14:textId="77777777" w:rsidR="004C1B80" w:rsidRDefault="004C1B80" w:rsidP="004C1B80">
      <w:pPr>
        <w:spacing w:line="259" w:lineRule="auto"/>
        <w:rPr>
          <w:rFonts w:cs="Arial"/>
          <w:szCs w:val="20"/>
        </w:rPr>
      </w:pPr>
    </w:p>
    <w:p w14:paraId="2EBCC194" w14:textId="77777777" w:rsidR="004C1B80" w:rsidRDefault="004C1B80" w:rsidP="004C1B80">
      <w:pPr>
        <w:spacing w:line="259" w:lineRule="auto"/>
        <w:rPr>
          <w:rFonts w:cs="Arial"/>
          <w:szCs w:val="20"/>
        </w:rPr>
      </w:pPr>
    </w:p>
    <w:p w14:paraId="1A5B2582" w14:textId="77777777" w:rsidR="004C1B80" w:rsidRDefault="004C1B80" w:rsidP="004C1B80">
      <w:pPr>
        <w:spacing w:line="259" w:lineRule="auto"/>
        <w:rPr>
          <w:rFonts w:cs="Arial"/>
          <w:szCs w:val="20"/>
        </w:rPr>
      </w:pPr>
    </w:p>
    <w:p w14:paraId="35BA9E6E" w14:textId="77777777" w:rsidR="004C1B80" w:rsidRDefault="004C1B80" w:rsidP="004C1B80">
      <w:pPr>
        <w:spacing w:line="259" w:lineRule="auto"/>
        <w:rPr>
          <w:rFonts w:cs="Arial"/>
          <w:szCs w:val="20"/>
        </w:rPr>
      </w:pPr>
    </w:p>
    <w:p w14:paraId="535CB043" w14:textId="77777777" w:rsidR="004C1B80" w:rsidRDefault="004C1B80" w:rsidP="004C1B80">
      <w:pPr>
        <w:spacing w:line="259" w:lineRule="auto"/>
        <w:rPr>
          <w:rFonts w:cs="Arial"/>
          <w:szCs w:val="20"/>
        </w:rPr>
      </w:pPr>
    </w:p>
    <w:p w14:paraId="25E2CD10" w14:textId="77777777" w:rsidR="004C1B80" w:rsidRDefault="004C1B80" w:rsidP="004C1B80">
      <w:pPr>
        <w:spacing w:line="259" w:lineRule="auto"/>
        <w:rPr>
          <w:rFonts w:cs="Arial"/>
          <w:szCs w:val="20"/>
        </w:rPr>
      </w:pPr>
    </w:p>
    <w:p w14:paraId="08E1A6AC" w14:textId="77777777" w:rsidR="004C1B80" w:rsidRDefault="004C1B80" w:rsidP="004C1B80">
      <w:pPr>
        <w:spacing w:line="259" w:lineRule="auto"/>
        <w:rPr>
          <w:rFonts w:cs="Arial"/>
          <w:szCs w:val="20"/>
        </w:rPr>
      </w:pPr>
    </w:p>
    <w:p w14:paraId="53C3CF61" w14:textId="77777777" w:rsidR="004C1B80" w:rsidRDefault="004C1B80" w:rsidP="004C1B80">
      <w:pPr>
        <w:spacing w:line="259" w:lineRule="auto"/>
        <w:rPr>
          <w:rFonts w:cs="Arial"/>
          <w:szCs w:val="20"/>
        </w:rPr>
      </w:pPr>
    </w:p>
    <w:p w14:paraId="54A0720E"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6221EF5B"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36CC9DA"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5EEADFC"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6230453"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72C0E5F"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532D98A8"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96F3CF6"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EF07E80" w14:textId="77777777"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0B73C837" w14:textId="4EBB22A1" w:rsidR="00614E8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7C2C5FB7" w14:textId="11001621"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4B5DB034" w14:textId="032E7112"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27B476C3" w14:textId="10B95389"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30C678E0" w14:textId="594D736E" w:rsidR="008328D4" w:rsidRDefault="008328D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p>
    <w:p w14:paraId="1CA9E73F" w14:textId="77777777" w:rsidR="00C047DB" w:rsidRDefault="009612E2" w:rsidP="00C047D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center"/>
      </w:pPr>
      <w:r w:rsidRPr="009612E2">
        <w:rPr>
          <w:rFonts w:cs="Arial"/>
          <w:szCs w:val="20"/>
        </w:rPr>
        <w:drawing>
          <wp:inline distT="0" distB="0" distL="0" distR="0" wp14:anchorId="2ADFAF22" wp14:editId="624E69C4">
            <wp:extent cx="2943225" cy="742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43225" cy="742950"/>
                    </a:xfrm>
                    <a:prstGeom prst="rect">
                      <a:avLst/>
                    </a:prstGeom>
                  </pic:spPr>
                </pic:pic>
              </a:graphicData>
            </a:graphic>
          </wp:inline>
        </w:drawing>
      </w:r>
    </w:p>
    <w:p w14:paraId="306954C7" w14:textId="591EC737" w:rsidR="009612E2" w:rsidRDefault="00C047DB" w:rsidP="00C047DB">
      <w:pPr>
        <w:pStyle w:val="Caption"/>
        <w:rPr>
          <w:rFonts w:cs="Arial"/>
        </w:rP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4</w:t>
      </w:r>
      <w:r>
        <w:fldChar w:fldCharType="end"/>
      </w:r>
      <w:r>
        <w:t>.  UML Data Types</w:t>
      </w:r>
    </w:p>
    <w:p w14:paraId="5CBB77F2" w14:textId="0A41350D" w:rsidR="009612E2" w:rsidRDefault="00445119"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A</w:t>
      </w:r>
      <w:r w:rsidR="009612E2">
        <w:rPr>
          <w:rFonts w:cs="Arial"/>
          <w:szCs w:val="20"/>
        </w:rPr>
        <w:t>n example of using this template:</w:t>
      </w:r>
    </w:p>
    <w:p w14:paraId="21A04469" w14:textId="77777777" w:rsidR="009612E2"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p>
    <w:p w14:paraId="27CD60DC" w14:textId="3CDDBCC9" w:rsidR="009612E2"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The DiskObject package contains a UML data type named DiskType, and a corresponding UML enumeration named DiskTypeEnum.  </w:t>
      </w:r>
      <w:r w:rsidR="009612E2">
        <w:rPr>
          <w:rFonts w:cs="Arial"/>
          <w:szCs w:val="20"/>
        </w:rPr>
        <w:t>The existence of these two UML artifacts is represented in the XML schema using the following XSD complex type.</w:t>
      </w:r>
    </w:p>
    <w:p w14:paraId="431ECDB1" w14:textId="120A14D1" w:rsidR="00614E84" w:rsidRPr="00614E84" w:rsidRDefault="009612E2"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cs="Arial"/>
          <w:szCs w:val="20"/>
        </w:rPr>
      </w:pPr>
      <w:r>
        <w:rPr>
          <w:rFonts w:cs="Arial"/>
          <w:szCs w:val="20"/>
        </w:rPr>
        <w:t xml:space="preserve"> </w:t>
      </w:r>
    </w:p>
    <w:p w14:paraId="2CF219A0" w14:textId="7835CDA3" w:rsidR="002E6404" w:rsidRPr="002E6404" w:rsidRDefault="002E640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 name="DiskType"&gt;</w:t>
      </w:r>
    </w:p>
    <w:p w14:paraId="5ECDE511" w14:textId="2A1EB19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1BD9A421" w14:textId="39D60324"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 base="cyboxCommon:BaseObjectPropertyType"&gt;</w:t>
      </w:r>
    </w:p>
    <w:p w14:paraId="077A4F7F" w14:textId="5806F56F"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26C077C"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&lt;xs:union memberTypes="DiskObj:DiskTypeEnum </w:t>
      </w:r>
    </w:p>
    <w:p w14:paraId="7A4875E1" w14:textId="1D383BF2"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xs:string"/&gt;</w:t>
      </w:r>
    </w:p>
    <w:p w14:paraId="48DF222A" w14:textId="30270BEB"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&lt;/xs:simpleType&gt;</w:t>
      </w:r>
    </w:p>
    <w:p w14:paraId="0A152167"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 xml:space="preserve">&lt;xs:attribute name="datatype" </w:t>
      </w:r>
    </w:p>
    <w:p w14:paraId="195D0D85" w14:textId="77777777" w:rsidR="00614E8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t xml:space="preserve">      </w:t>
      </w:r>
      <w:r w:rsidR="002E6404" w:rsidRPr="002E6404">
        <w:rPr>
          <w:rFonts w:ascii="Courier New" w:hAnsi="Courier New" w:cs="Courier New"/>
          <w:szCs w:val="20"/>
        </w:rPr>
        <w:t xml:space="preserve">type="cyboxCommon:DatatypeEnum" </w:t>
      </w:r>
    </w:p>
    <w:p w14:paraId="4167527B" w14:textId="42F10C3B" w:rsidR="002E6404" w:rsidRPr="002E6404" w:rsidRDefault="00614E84" w:rsidP="00614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fixed="string"&gt;</w:t>
      </w:r>
    </w:p>
    <w:p w14:paraId="33D40BEE" w14:textId="44BDBF93"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&lt;/xs:attribute&gt;</w:t>
      </w:r>
    </w:p>
    <w:p w14:paraId="68DA7BBB" w14:textId="4A75978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002E6404" w:rsidRPr="002E6404">
        <w:rPr>
          <w:rFonts w:ascii="Courier New" w:hAnsi="Courier New" w:cs="Courier New"/>
          <w:szCs w:val="20"/>
        </w:rPr>
        <w:t>&lt;/xs:restriction&gt;</w:t>
      </w:r>
    </w:p>
    <w:p w14:paraId="20C99FB5" w14:textId="7823400A" w:rsidR="002E6404" w:rsidRPr="002E6404" w:rsidRDefault="00614E8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002E6404" w:rsidRPr="002E6404">
        <w:rPr>
          <w:rFonts w:ascii="Courier New" w:hAnsi="Courier New" w:cs="Courier New"/>
          <w:szCs w:val="20"/>
        </w:rPr>
        <w:t>&lt;/xs:simpleContent&gt;</w:t>
      </w:r>
    </w:p>
    <w:p w14:paraId="7200B65F" w14:textId="6DABEC0B" w:rsidR="002E6404" w:rsidRPr="002E6404" w:rsidRDefault="002E6404" w:rsidP="002E6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E6404">
        <w:rPr>
          <w:rFonts w:ascii="Courier New" w:hAnsi="Courier New" w:cs="Courier New"/>
          <w:szCs w:val="20"/>
        </w:rPr>
        <w:t>&lt;/xs:complexType&gt;</w:t>
      </w:r>
    </w:p>
    <w:p w14:paraId="72271F1B" w14:textId="777DC732" w:rsidR="002E6404" w:rsidRDefault="009612E2" w:rsidP="004C1B80">
      <w:pPr>
        <w:spacing w:line="259" w:lineRule="auto"/>
        <w:rPr>
          <w:rFonts w:cs="Arial"/>
          <w:szCs w:val="20"/>
        </w:rPr>
      </w:pPr>
      <w:r>
        <w:rPr>
          <w:rFonts w:cs="Arial"/>
          <w:szCs w:val="20"/>
        </w:rPr>
        <w:t>The XSD syntax for the UML enumeration is covered in the next section.</w:t>
      </w:r>
    </w:p>
    <w:p w14:paraId="378A1625" w14:textId="5999CFA0" w:rsidR="002D4832" w:rsidRDefault="002D4832" w:rsidP="002D4832">
      <w:pPr>
        <w:pStyle w:val="HTMLPreformatted"/>
      </w:pPr>
      <w:bookmarkStart w:id="51" w:name="_Ref436653917"/>
      <w:bookmarkStart w:id="52" w:name="_Toc450824660"/>
      <w:r>
        <w:rPr>
          <w:rFonts w:ascii="Arial" w:hAnsi="Arial" w:cs="Arial"/>
        </w:rPr>
        <w:t xml:space="preserve">The </w:t>
      </w:r>
      <w:r w:rsidRPr="002D4832">
        <w:rPr>
          <w:rFonts w:ascii="Courier New" w:hAnsi="Courier New" w:cs="Courier New"/>
        </w:rPr>
        <w:t>BaseObjectPropertyGroup</w:t>
      </w:r>
      <w:r w:rsidRPr="002D4832">
        <w:rPr>
          <w:rFonts w:ascii="Arial" w:hAnsi="Arial" w:cs="Arial"/>
        </w:rPr>
        <w:t xml:space="preserve"> and </w:t>
      </w:r>
      <w:r w:rsidRPr="002D4832">
        <w:rPr>
          <w:rFonts w:ascii="Courier New" w:hAnsi="Courier New" w:cs="Courier New"/>
        </w:rPr>
        <w:t>PatternFieldGroup</w:t>
      </w:r>
      <w:r w:rsidRPr="002D4832">
        <w:rPr>
          <w:rFonts w:ascii="Arial" w:hAnsi="Arial" w:cs="Arial"/>
        </w:rPr>
        <w:t xml:space="preserve"> UML data types </w:t>
      </w:r>
      <w:r>
        <w:rPr>
          <w:rFonts w:ascii="Arial" w:hAnsi="Arial" w:cs="Arial"/>
        </w:rPr>
        <w:t xml:space="preserve">are </w:t>
      </w:r>
      <w:r w:rsidRPr="002D4832">
        <w:rPr>
          <w:rFonts w:ascii="Arial" w:hAnsi="Arial" w:cs="Arial"/>
        </w:rPr>
        <w:t>special cases</w:t>
      </w:r>
      <w:r>
        <w:rPr>
          <w:rFonts w:ascii="Arial" w:hAnsi="Arial" w:cs="Arial"/>
        </w:rPr>
        <w:t>, which are covered in Section 3.5.</w:t>
      </w:r>
      <w:r w:rsidRPr="00E969C6">
        <w:t xml:space="preserve"> </w:t>
      </w:r>
    </w:p>
    <w:p w14:paraId="745A8C85" w14:textId="60CD1ACD" w:rsidR="004C1B80" w:rsidRPr="00E969C6" w:rsidRDefault="004C1B80" w:rsidP="004C1B80">
      <w:pPr>
        <w:pStyle w:val="Heading2"/>
        <w:numPr>
          <w:ilvl w:val="1"/>
          <w:numId w:val="2"/>
        </w:numPr>
      </w:pPr>
      <w:bookmarkStart w:id="53" w:name="_Toc451328275"/>
      <w:r w:rsidRPr="00E969C6">
        <w:t>UML Enumerations</w:t>
      </w:r>
      <w:bookmarkEnd w:id="51"/>
      <w:bookmarkEnd w:id="52"/>
      <w:bookmarkEnd w:id="53"/>
    </w:p>
    <w:p w14:paraId="50CDB1B7" w14:textId="736A67E1" w:rsidR="004C1B80" w:rsidRDefault="004C1B80" w:rsidP="004C1B80">
      <w:pPr>
        <w:spacing w:after="240" w:line="259" w:lineRule="auto"/>
        <w:rPr>
          <w:rFonts w:cs="Arial"/>
          <w:szCs w:val="20"/>
        </w:rPr>
      </w:pPr>
      <w:r w:rsidRPr="00BB1D34">
        <w:rPr>
          <w:rFonts w:cs="Arial"/>
          <w:szCs w:val="20"/>
        </w:rPr>
        <w:t xml:space="preserve">UML </w:t>
      </w:r>
      <w:r w:rsidRPr="000436DF">
        <w:rPr>
          <w:rFonts w:cs="Arial"/>
          <w:i/>
          <w:szCs w:val="20"/>
        </w:rPr>
        <w:t>enumerations</w:t>
      </w:r>
      <w:r w:rsidRPr="00BB1D34">
        <w:rPr>
          <w:rFonts w:cs="Arial"/>
          <w:szCs w:val="20"/>
        </w:rPr>
        <w:t xml:space="preserve"> are extension</w:t>
      </w:r>
      <w:r>
        <w:rPr>
          <w:rFonts w:cs="Arial"/>
          <w:szCs w:val="20"/>
        </w:rPr>
        <w:t>s</w:t>
      </w:r>
      <w:r w:rsidRPr="00BB1D34">
        <w:rPr>
          <w:rFonts w:cs="Arial"/>
          <w:szCs w:val="20"/>
        </w:rPr>
        <w:t xml:space="preserve"> to the concept of UML data types.  </w:t>
      </w:r>
      <w:r>
        <w:rPr>
          <w:rFonts w:cs="Arial"/>
          <w:szCs w:val="20"/>
        </w:rPr>
        <w:t>An enumeration</w:t>
      </w:r>
      <w:r w:rsidRPr="00BB1D34">
        <w:rPr>
          <w:rFonts w:cs="Arial"/>
          <w:szCs w:val="20"/>
        </w:rPr>
        <w:t xml:space="preserve"> defines a complete collection of user-defined </w:t>
      </w:r>
      <w:r w:rsidRPr="00BB1D34">
        <w:rPr>
          <w:rFonts w:cs="Arial"/>
          <w:i/>
          <w:szCs w:val="20"/>
        </w:rPr>
        <w:t>literals</w:t>
      </w:r>
      <w:r w:rsidRPr="00BB1D34">
        <w:rPr>
          <w:rFonts w:cs="Arial"/>
          <w:szCs w:val="20"/>
        </w:rPr>
        <w:t xml:space="preserve"> </w:t>
      </w:r>
      <w:r>
        <w:rPr>
          <w:rFonts w:cs="Arial"/>
          <w:szCs w:val="20"/>
        </w:rPr>
        <w:t>that</w:t>
      </w:r>
      <w:r w:rsidRPr="00BB1D34">
        <w:rPr>
          <w:rFonts w:cs="Arial"/>
          <w:szCs w:val="20"/>
        </w:rPr>
        <w:t xml:space="preserve"> are members of a set with partic</w:t>
      </w:r>
      <w:r>
        <w:rPr>
          <w:rFonts w:cs="Arial"/>
          <w:szCs w:val="20"/>
        </w:rPr>
        <w:t xml:space="preserve">ular semantics (e.g., </w:t>
      </w:r>
      <w:r w:rsidR="00445119">
        <w:rPr>
          <w:rFonts w:cs="Arial"/>
          <w:szCs w:val="20"/>
        </w:rPr>
        <w:t>type of disks</w:t>
      </w:r>
      <w:r w:rsidRPr="00BB1D34">
        <w:rPr>
          <w:rFonts w:cs="Arial"/>
          <w:szCs w:val="20"/>
        </w:rPr>
        <w:t>).</w:t>
      </w:r>
    </w:p>
    <w:p w14:paraId="7E27ACCB" w14:textId="77777777" w:rsidR="004C1B80" w:rsidRDefault="004C1B80" w:rsidP="004C1B80">
      <w:pPr>
        <w:spacing w:line="259" w:lineRule="auto"/>
        <w:rPr>
          <w:rFonts w:cs="Arial"/>
          <w:szCs w:val="20"/>
        </w:rPr>
      </w:pPr>
    </w:p>
    <w:p w14:paraId="531CD67D" w14:textId="77777777" w:rsidR="004C1B80" w:rsidRDefault="004C1B80" w:rsidP="004C1B80">
      <w:pPr>
        <w:spacing w:line="259" w:lineRule="auto"/>
        <w:rPr>
          <w:rFonts w:cs="Arial"/>
          <w:szCs w:val="20"/>
        </w:rPr>
      </w:pPr>
    </w:p>
    <w:p w14:paraId="145D653C" w14:textId="77777777" w:rsidR="004C1B80" w:rsidRDefault="004C1B80" w:rsidP="004C1B80">
      <w:pPr>
        <w:spacing w:line="259" w:lineRule="auto"/>
        <w:rPr>
          <w:rFonts w:cs="Arial"/>
          <w:szCs w:val="20"/>
        </w:rPr>
      </w:pPr>
      <w:r>
        <w:rPr>
          <w:rFonts w:cs="Arial"/>
          <w:noProof/>
          <w:szCs w:val="20"/>
        </w:rPr>
        <mc:AlternateContent>
          <mc:Choice Requires="wps">
            <w:drawing>
              <wp:anchor distT="0" distB="0" distL="114300" distR="114300" simplePos="0" relativeHeight="251665408" behindDoc="0" locked="0" layoutInCell="1" allowOverlap="1" wp14:anchorId="48645BF0" wp14:editId="4D27D144">
                <wp:simplePos x="0" y="0"/>
                <wp:positionH relativeFrom="column">
                  <wp:posOffset>-66675</wp:posOffset>
                </wp:positionH>
                <wp:positionV relativeFrom="paragraph">
                  <wp:posOffset>-495300</wp:posOffset>
                </wp:positionV>
                <wp:extent cx="6276975" cy="13716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62769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5F3BD0" w14:textId="60FD8D90" w:rsidR="00974968" w:rsidRDefault="00974968"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11867B13" w14:textId="084C490B"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645BF0" id="Text Box 23" o:spid="_x0000_s1031" type="#_x0000_t202" style="position:absolute;margin-left:-5.25pt;margin-top:-39pt;width:494.25pt;height:10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" fillcolor="white [3201]" strokeweight=".5pt">
                <v:textbox>
                  <w:txbxContent>
                    <w:p w14:paraId="655F3BD0" w14:textId="60FD8D90" w:rsidR="00974968" w:rsidRDefault="00974968" w:rsidP="004C1B80">
                      <w:pPr>
                        <w:spacing w:line="259" w:lineRule="auto"/>
                        <w:rPr>
                          <w:rFonts w:cs="Arial"/>
                          <w:szCs w:val="20"/>
                        </w:rPr>
                      </w:pPr>
                      <w:r>
                        <w:rPr>
                          <w:rFonts w:cs="Arial"/>
                          <w:b/>
                          <w:szCs w:val="20"/>
                        </w:rPr>
                        <w:t>Binding Rule 6</w:t>
                      </w:r>
                      <w:r w:rsidRPr="00BB1D34">
                        <w:rPr>
                          <w:rFonts w:cs="Arial"/>
                          <w:b/>
                          <w:szCs w:val="20"/>
                        </w:rPr>
                        <w:t>:</w:t>
                      </w:r>
                      <w:r w:rsidRPr="00BB1D34">
                        <w:rPr>
                          <w:rFonts w:cs="Arial"/>
                          <w:szCs w:val="20"/>
                        </w:rPr>
                        <w:t xml:space="preserve"> </w:t>
                      </w:r>
                      <w:r>
                        <w:rPr>
                          <w:rFonts w:cs="Arial"/>
                          <w:szCs w:val="20"/>
                        </w:rPr>
                        <w:t xml:space="preserve">The XML binding for a UML enumeration is an XSD simple type using the </w:t>
                      </w:r>
                      <w:r w:rsidRPr="001D229C">
                        <w:rPr>
                          <w:rFonts w:ascii="Courier New" w:hAnsi="Courier New" w:cs="Courier New"/>
                          <w:szCs w:val="20"/>
                        </w:rPr>
                        <w:t>xs:enumeration</w:t>
                      </w:r>
                      <w:r>
                        <w:rPr>
                          <w:rFonts w:cs="Arial"/>
                          <w:szCs w:val="20"/>
                        </w:rPr>
                        <w:t xml:space="preserve"> syntax.</w:t>
                      </w:r>
                    </w:p>
                    <w:p w14:paraId="11867B13" w14:textId="084C490B"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i/>
                          <w:sz w:val="20"/>
                          <w:szCs w:val="20"/>
                        </w:rPr>
                        <w:t xml:space="preserve">This binding rule only applies to UML enumerations not used to model </w:t>
                      </w:r>
                      <w:r>
                        <w:rPr>
                          <w:rFonts w:ascii="Arial" w:hAnsi="Arial" w:cs="Arial"/>
                          <w:i/>
                          <w:sz w:val="20"/>
                          <w:szCs w:val="20"/>
                        </w:rPr>
                        <w:t>CybOX</w:t>
                      </w:r>
                      <w:r w:rsidRPr="001D229C">
                        <w:rPr>
                          <w:rFonts w:ascii="Arial" w:hAnsi="Arial" w:cs="Arial"/>
                          <w:i/>
                          <w:sz w:val="20"/>
                          <w:szCs w:val="20"/>
                        </w:rPr>
                        <w:t xml:space="preserve"> Controlled Vocabularies</w:t>
                      </w:r>
                      <w:r>
                        <w:rPr>
                          <w:rFonts w:ascii="Arial" w:hAnsi="Arial" w:cs="Arial"/>
                          <w:sz w:val="20"/>
                          <w:szCs w:val="20"/>
                        </w:rPr>
                        <w:t>.</w:t>
                      </w:r>
                    </w:p>
                    <w:p w14:paraId="6F2C3994" w14:textId="77777777" w:rsidR="00974968" w:rsidRPr="001D229C" w:rsidRDefault="00974968" w:rsidP="004C1B80">
                      <w:pPr>
                        <w:pStyle w:val="ListParagraph"/>
                        <w:numPr>
                          <w:ilvl w:val="0"/>
                          <w:numId w:val="15"/>
                        </w:numPr>
                        <w:rPr>
                          <w:rFonts w:ascii="Arial" w:hAnsi="Arial" w:cs="Arial"/>
                          <w:sz w:val="20"/>
                          <w:szCs w:val="20"/>
                        </w:rPr>
                      </w:pPr>
                      <w:r w:rsidRPr="001D229C">
                        <w:rPr>
                          <w:rFonts w:ascii="Arial" w:hAnsi="Arial" w:cs="Arial"/>
                          <w:sz w:val="20"/>
                          <w:szCs w:val="20"/>
                        </w:rPr>
                        <w:t xml:space="preserve">Introduce a XSD simple type, whose base type is an </w:t>
                      </w:r>
                      <w:r w:rsidRPr="001D229C">
                        <w:rPr>
                          <w:rFonts w:ascii="Courier New" w:hAnsi="Courier New" w:cs="Courier New"/>
                          <w:sz w:val="20"/>
                          <w:szCs w:val="20"/>
                        </w:rPr>
                        <w:t>xs:restriction</w:t>
                      </w:r>
                      <w:r w:rsidRPr="001D229C">
                        <w:rPr>
                          <w:rFonts w:ascii="Arial" w:hAnsi="Arial" w:cs="Arial"/>
                          <w:sz w:val="20"/>
                          <w:szCs w:val="20"/>
                        </w:rPr>
                        <w:t xml:space="preserve"> of </w:t>
                      </w:r>
                      <w:r w:rsidRPr="001D229C">
                        <w:rPr>
                          <w:rFonts w:ascii="Courier New" w:hAnsi="Courier New" w:cs="Courier New"/>
                          <w:sz w:val="20"/>
                          <w:szCs w:val="20"/>
                        </w:rPr>
                        <w:t>xs:string</w:t>
                      </w:r>
                      <w:r w:rsidRPr="001D229C">
                        <w:rPr>
                          <w:rFonts w:ascii="Arial" w:hAnsi="Arial" w:cs="Arial"/>
                          <w:sz w:val="20"/>
                          <w:szCs w:val="20"/>
                        </w:rPr>
                        <w:t>.  For each UML enumeration literal introduce a</w:t>
                      </w:r>
                      <w:r>
                        <w:rPr>
                          <w:rFonts w:ascii="Arial" w:hAnsi="Arial" w:cs="Arial"/>
                          <w:sz w:val="20"/>
                          <w:szCs w:val="20"/>
                        </w:rPr>
                        <w:t xml:space="preserve">n </w:t>
                      </w:r>
                      <w:r w:rsidRPr="001D229C">
                        <w:rPr>
                          <w:rFonts w:ascii="Courier New" w:hAnsi="Courier New" w:cs="Courier New"/>
                          <w:sz w:val="20"/>
                          <w:szCs w:val="20"/>
                        </w:rPr>
                        <w:t>xs:enumeration</w:t>
                      </w:r>
                      <w:r w:rsidRPr="001D229C">
                        <w:rPr>
                          <w:rFonts w:ascii="Arial" w:hAnsi="Arial" w:cs="Arial"/>
                          <w:sz w:val="20"/>
                          <w:szCs w:val="20"/>
                        </w:rPr>
                        <w:t xml:space="preserve"> whose </w:t>
                      </w:r>
                      <w:r w:rsidRPr="00EF75C7">
                        <w:rPr>
                          <w:rFonts w:ascii="Courier New" w:hAnsi="Courier New" w:cs="Courier New"/>
                          <w:sz w:val="20"/>
                          <w:szCs w:val="20"/>
                        </w:rPr>
                        <w:t>value</w:t>
                      </w:r>
                      <w:r w:rsidRPr="001D229C">
                        <w:rPr>
                          <w:rFonts w:ascii="Arial" w:hAnsi="Arial" w:cs="Arial"/>
                          <w:sz w:val="20"/>
                          <w:szCs w:val="20"/>
                        </w:rPr>
                        <w:t xml:space="preserve"> attribute corresponds to the name of the UML enumeration literal.</w:t>
                      </w:r>
                    </w:p>
                    <w:p w14:paraId="0EA9CD04" w14:textId="77777777" w:rsidR="00974968" w:rsidRDefault="00974968" w:rsidP="004C1B80"/>
                  </w:txbxContent>
                </v:textbox>
              </v:shape>
            </w:pict>
          </mc:Fallback>
        </mc:AlternateContent>
      </w:r>
    </w:p>
    <w:p w14:paraId="5E0170E2" w14:textId="77777777" w:rsidR="004C1B80" w:rsidRDefault="004C1B80" w:rsidP="004C1B80">
      <w:pPr>
        <w:spacing w:line="259" w:lineRule="auto"/>
        <w:rPr>
          <w:rFonts w:cs="Arial"/>
          <w:szCs w:val="20"/>
        </w:rPr>
      </w:pPr>
    </w:p>
    <w:p w14:paraId="78546FE1" w14:textId="77777777" w:rsidR="004C1B80" w:rsidRDefault="004C1B80" w:rsidP="004C1B80">
      <w:pPr>
        <w:spacing w:line="259" w:lineRule="auto"/>
        <w:rPr>
          <w:rFonts w:cs="Arial"/>
          <w:szCs w:val="20"/>
        </w:rPr>
      </w:pPr>
    </w:p>
    <w:p w14:paraId="5A550C83" w14:textId="77777777" w:rsidR="004C1B80" w:rsidRDefault="004C1B80" w:rsidP="004C1B80">
      <w:pPr>
        <w:spacing w:line="259" w:lineRule="auto"/>
        <w:rPr>
          <w:rFonts w:cs="Arial"/>
          <w:szCs w:val="20"/>
        </w:rPr>
      </w:pPr>
    </w:p>
    <w:p w14:paraId="0BCDEE83" w14:textId="77777777" w:rsidR="004C1B80" w:rsidRDefault="004C1B80" w:rsidP="004C1B80">
      <w:pPr>
        <w:spacing w:line="259" w:lineRule="auto"/>
        <w:rPr>
          <w:rFonts w:cs="Arial"/>
          <w:szCs w:val="20"/>
        </w:rPr>
      </w:pPr>
    </w:p>
    <w:p w14:paraId="7643C0CC" w14:textId="77777777" w:rsidR="004C1B80" w:rsidRDefault="004C1B80" w:rsidP="004C1B80">
      <w:pPr>
        <w:keepNext/>
        <w:keepLines/>
        <w:spacing w:line="259" w:lineRule="auto"/>
        <w:rPr>
          <w:rFonts w:cs="Arial"/>
          <w:szCs w:val="20"/>
        </w:rPr>
      </w:pPr>
      <w:r w:rsidRPr="00BB1D34">
        <w:rPr>
          <w:rFonts w:cs="Arial"/>
          <w:szCs w:val="20"/>
        </w:rPr>
        <w:t>The following UML diagram specifies a UML enumeration:</w:t>
      </w:r>
    </w:p>
    <w:p w14:paraId="02EDAFAE" w14:textId="77777777" w:rsidR="00C047DB" w:rsidRDefault="009612E2" w:rsidP="00C047DB">
      <w:pPr>
        <w:keepNext/>
        <w:keepLines/>
        <w:spacing w:line="259" w:lineRule="auto"/>
        <w:jc w:val="center"/>
      </w:pPr>
      <w:r w:rsidRPr="009612E2">
        <w:rPr>
          <w:noProof/>
        </w:rPr>
        <w:drawing>
          <wp:inline distT="0" distB="0" distL="0" distR="0" wp14:anchorId="25D5BEC4" wp14:editId="140421C0">
            <wp:extent cx="324802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48025" cy="1352550"/>
                    </a:xfrm>
                    <a:prstGeom prst="rect">
                      <a:avLst/>
                    </a:prstGeom>
                  </pic:spPr>
                </pic:pic>
              </a:graphicData>
            </a:graphic>
          </wp:inline>
        </w:drawing>
      </w:r>
    </w:p>
    <w:p w14:paraId="20484E91" w14:textId="465041AC" w:rsidR="004C1B80" w:rsidRPr="00BB1D34" w:rsidRDefault="00C047DB" w:rsidP="00C047DB">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5</w:t>
      </w:r>
      <w:r>
        <w:fldChar w:fldCharType="end"/>
      </w:r>
      <w:r>
        <w:t>. UML Enumeration</w:t>
      </w:r>
    </w:p>
    <w:p w14:paraId="10FADF47" w14:textId="77777777" w:rsidR="004C1B80" w:rsidRPr="00BB1D34" w:rsidRDefault="004C1B80" w:rsidP="004C1B80">
      <w:pPr>
        <w:spacing w:line="259" w:lineRule="auto"/>
        <w:rPr>
          <w:rFonts w:cs="Arial"/>
          <w:szCs w:val="20"/>
        </w:rPr>
      </w:pPr>
      <w:r w:rsidRPr="00BB1D34">
        <w:rPr>
          <w:rFonts w:cs="Arial"/>
          <w:szCs w:val="20"/>
        </w:rPr>
        <w:t>This would be represented in XSD as:</w:t>
      </w:r>
    </w:p>
    <w:p w14:paraId="79FE55CA" w14:textId="339D8382"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 name="DiskTypeEnum"&gt;</w:t>
      </w:r>
    </w:p>
    <w:p w14:paraId="2D2E13A1" w14:textId="61598FBF"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 base="xs:string"&gt;</w:t>
      </w:r>
    </w:p>
    <w:p w14:paraId="5BB3DB08" w14:textId="551AC29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value="Removable"</w:t>
      </w:r>
      <w:r>
        <w:rPr>
          <w:rFonts w:ascii="Courier New" w:hAnsi="Courier New" w:cs="Courier New"/>
          <w:szCs w:val="20"/>
        </w:rPr>
        <w:t>/</w:t>
      </w:r>
      <w:r w:rsidRPr="009612E2">
        <w:rPr>
          <w:rFonts w:ascii="Courier New" w:hAnsi="Courier New" w:cs="Courier New"/>
          <w:szCs w:val="20"/>
        </w:rPr>
        <w:t>&gt;</w:t>
      </w:r>
    </w:p>
    <w:p w14:paraId="603A22C1" w14:textId="044C95C3"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value="Fixed"&gt;</w:t>
      </w:r>
      <w:r w:rsidRPr="009612E2">
        <w:rPr>
          <w:rFonts w:ascii="Courier New" w:hAnsi="Courier New" w:cs="Courier New"/>
          <w:szCs w:val="20"/>
        </w:rPr>
        <w:tab/>
      </w:r>
      <w:r w:rsidRPr="009612E2">
        <w:rPr>
          <w:rFonts w:ascii="Courier New" w:hAnsi="Courier New" w:cs="Courier New"/>
          <w:szCs w:val="20"/>
        </w:rPr>
        <w:tab/>
      </w:r>
    </w:p>
    <w:p w14:paraId="07D2B1D8" w14:textId="60B9CEC9"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value="Remote"&gt;</w:t>
      </w:r>
      <w:r w:rsidRPr="009612E2">
        <w:rPr>
          <w:rFonts w:ascii="Courier New" w:hAnsi="Courier New" w:cs="Courier New"/>
          <w:szCs w:val="20"/>
        </w:rPr>
        <w:tab/>
      </w:r>
    </w:p>
    <w:p w14:paraId="27FF8B67" w14:textId="0AE30326"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value="CDRom"&gt;</w:t>
      </w:r>
      <w:r w:rsidRPr="009612E2">
        <w:rPr>
          <w:rFonts w:ascii="Courier New" w:hAnsi="Courier New" w:cs="Courier New"/>
          <w:szCs w:val="20"/>
        </w:rPr>
        <w:tab/>
      </w:r>
      <w:r w:rsidRPr="009612E2">
        <w:rPr>
          <w:rFonts w:ascii="Courier New" w:hAnsi="Courier New" w:cs="Courier New"/>
          <w:szCs w:val="20"/>
        </w:rPr>
        <w:tab/>
      </w:r>
    </w:p>
    <w:p w14:paraId="1193A558" w14:textId="0BCD094B"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9612E2">
        <w:rPr>
          <w:rFonts w:ascii="Courier New" w:hAnsi="Courier New" w:cs="Courier New"/>
          <w:szCs w:val="20"/>
        </w:rPr>
        <w:t>&lt;xs:enumeration value="RAMDisk"&gt;</w:t>
      </w:r>
    </w:p>
    <w:p w14:paraId="3EF307B5" w14:textId="062964A5"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9612E2">
        <w:rPr>
          <w:rFonts w:ascii="Courier New" w:hAnsi="Courier New" w:cs="Courier New"/>
          <w:szCs w:val="20"/>
        </w:rPr>
        <w:t>&lt;/xs:restriction&gt;</w:t>
      </w:r>
    </w:p>
    <w:p w14:paraId="0C7B6EB8" w14:textId="0FFA5321" w:rsidR="009612E2" w:rsidRPr="009612E2" w:rsidRDefault="009612E2" w:rsidP="00961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9612E2">
        <w:rPr>
          <w:rFonts w:ascii="Courier New" w:hAnsi="Courier New" w:cs="Courier New"/>
          <w:szCs w:val="20"/>
        </w:rPr>
        <w:t>&lt;/xs:simpleType&gt;</w:t>
      </w:r>
    </w:p>
    <w:p w14:paraId="0581BA59" w14:textId="4259C73F" w:rsidR="004C1B80" w:rsidRPr="00BB1D34" w:rsidRDefault="004C1B80" w:rsidP="004C1B80">
      <w:pPr>
        <w:pStyle w:val="tabbed"/>
      </w:pPr>
    </w:p>
    <w:p w14:paraId="5CD6A087" w14:textId="1EE9CD94" w:rsidR="004C1B80" w:rsidRPr="00BB1D34" w:rsidRDefault="004C1B80" w:rsidP="004C1B80">
      <w:pPr>
        <w:spacing w:after="240" w:line="259" w:lineRule="auto"/>
        <w:rPr>
          <w:rFonts w:cs="Arial"/>
          <w:szCs w:val="20"/>
        </w:rPr>
      </w:pPr>
      <w:r>
        <w:rPr>
          <w:rFonts w:cs="Arial"/>
          <w:szCs w:val="20"/>
        </w:rPr>
        <w:t>Most</w:t>
      </w:r>
      <w:r w:rsidRPr="00BB1D34">
        <w:rPr>
          <w:rFonts w:cs="Arial"/>
          <w:szCs w:val="20"/>
        </w:rPr>
        <w:t xml:space="preserve"> enumerations used in </w:t>
      </w:r>
      <w:r w:rsidR="000D34BD">
        <w:rPr>
          <w:rFonts w:cs="Arial"/>
          <w:szCs w:val="20"/>
        </w:rPr>
        <w:t>CybOX</w:t>
      </w:r>
      <w:r w:rsidRPr="00BB1D34">
        <w:rPr>
          <w:rFonts w:cs="Arial"/>
          <w:szCs w:val="20"/>
        </w:rPr>
        <w:t xml:space="preserve"> are for default vocabularies.  </w:t>
      </w:r>
      <w:r>
        <w:rPr>
          <w:rFonts w:cs="Arial"/>
          <w:szCs w:val="20"/>
        </w:rPr>
        <w:t>In the S</w:t>
      </w:r>
      <w:r w:rsidRPr="00BB1D34">
        <w:rPr>
          <w:rFonts w:cs="Arial"/>
          <w:szCs w:val="20"/>
        </w:rPr>
        <w:t xml:space="preserve">ection </w:t>
      </w:r>
      <w:r w:rsidRPr="00126BDD">
        <w:rPr>
          <w:rFonts w:cs="Arial"/>
          <w:b/>
          <w:color w:val="0000EE"/>
          <w:szCs w:val="20"/>
        </w:rPr>
        <w:fldChar w:fldCharType="begin"/>
      </w:r>
      <w:r w:rsidRPr="00126BDD">
        <w:rPr>
          <w:rFonts w:cs="Arial"/>
          <w:b/>
          <w:color w:val="0000EE"/>
          <w:szCs w:val="20"/>
        </w:rPr>
        <w:instrText xml:space="preserve"> REF _Ref436655833 \r \h </w:instrText>
      </w:r>
      <w:r>
        <w:rPr>
          <w:rFonts w:cs="Arial"/>
          <w:b/>
          <w:color w:val="0000EE"/>
          <w:szCs w:val="20"/>
        </w:rPr>
        <w:instrText xml:space="preserve"> \* MERGEFORMAT </w:instrText>
      </w:r>
      <w:r w:rsidRPr="00126BDD">
        <w:rPr>
          <w:rFonts w:cs="Arial"/>
          <w:b/>
          <w:color w:val="0000EE"/>
          <w:szCs w:val="20"/>
        </w:rPr>
      </w:r>
      <w:r w:rsidRPr="00126BDD">
        <w:rPr>
          <w:rFonts w:cs="Arial"/>
          <w:b/>
          <w:color w:val="0000EE"/>
          <w:szCs w:val="20"/>
        </w:rPr>
        <w:fldChar w:fldCharType="separate"/>
      </w:r>
      <w:r w:rsidRPr="00126BDD">
        <w:rPr>
          <w:rFonts w:cs="Arial"/>
          <w:b/>
          <w:color w:val="0000EE"/>
          <w:szCs w:val="20"/>
        </w:rPr>
        <w:t>2.7</w:t>
      </w:r>
      <w:r w:rsidRPr="00126BDD">
        <w:rPr>
          <w:rFonts w:cs="Arial"/>
          <w:b/>
          <w:color w:val="0000EE"/>
          <w:szCs w:val="20"/>
        </w:rPr>
        <w:fldChar w:fldCharType="end"/>
      </w:r>
      <w:r>
        <w:rPr>
          <w:rFonts w:cs="Arial"/>
          <w:b/>
          <w:color w:val="0000EE"/>
          <w:szCs w:val="20"/>
        </w:rPr>
        <w:t>,</w:t>
      </w:r>
      <w:r>
        <w:rPr>
          <w:rFonts w:cs="Arial"/>
          <w:szCs w:val="20"/>
        </w:rPr>
        <w:t xml:space="preserve"> we provide a full</w:t>
      </w:r>
      <w:r w:rsidRPr="00BB1D34">
        <w:rPr>
          <w:rFonts w:cs="Arial"/>
          <w:szCs w:val="20"/>
        </w:rPr>
        <w:t xml:space="preserve"> description of the XML binding of default vocabularies.</w:t>
      </w:r>
    </w:p>
    <w:p w14:paraId="308FE702" w14:textId="77777777" w:rsidR="004C1B80" w:rsidRPr="00E969C6" w:rsidRDefault="004C1B80" w:rsidP="004C1B80">
      <w:pPr>
        <w:pStyle w:val="Heading2"/>
        <w:numPr>
          <w:ilvl w:val="1"/>
          <w:numId w:val="2"/>
        </w:numPr>
      </w:pPr>
      <w:bookmarkStart w:id="54" w:name="_Ref436655825"/>
      <w:bookmarkStart w:id="55" w:name="_Ref436655833"/>
      <w:bookmarkStart w:id="56" w:name="_Toc450824662"/>
      <w:bookmarkStart w:id="57" w:name="_Toc451328276"/>
      <w:r w:rsidRPr="00E969C6">
        <w:t>Controlled Vocabularies</w:t>
      </w:r>
      <w:bookmarkEnd w:id="54"/>
      <w:bookmarkEnd w:id="55"/>
      <w:bookmarkEnd w:id="56"/>
      <w:bookmarkEnd w:id="57"/>
    </w:p>
    <w:p w14:paraId="1B9DF64B" w14:textId="1727DC7B" w:rsidR="004C1B80" w:rsidRDefault="004C1B80" w:rsidP="004C1B80">
      <w:pPr>
        <w:spacing w:line="259" w:lineRule="auto"/>
      </w:pPr>
      <w:r w:rsidRPr="00BB1D34">
        <w:t xml:space="preserve">The </w:t>
      </w:r>
      <w:r>
        <w:t xml:space="preserve">binding rule for the </w:t>
      </w:r>
      <w:r w:rsidRPr="00BB1D34">
        <w:t xml:space="preserve">UML model </w:t>
      </w:r>
      <w:r>
        <w:t xml:space="preserve">of </w:t>
      </w:r>
      <w:r w:rsidR="000D34BD">
        <w:t>CybOX</w:t>
      </w:r>
      <w:r w:rsidRPr="00BB1D34">
        <w:t xml:space="preserve"> Controlled Vocabularies </w:t>
      </w:r>
      <w:r>
        <w:t>is significantly</w:t>
      </w:r>
      <w:r w:rsidRPr="00BB1D34">
        <w:t xml:space="preserve"> </w:t>
      </w:r>
      <w:r>
        <w:t xml:space="preserve">more complex </w:t>
      </w:r>
      <w:r w:rsidRPr="00BB1D34">
        <w:t xml:space="preserve">from the </w:t>
      </w:r>
      <w:r>
        <w:t>previously described rules.  The binding rule produces a</w:t>
      </w:r>
      <w:r w:rsidRPr="00BB1D34">
        <w:t xml:space="preserve"> semantically equivalent</w:t>
      </w:r>
      <w:r>
        <w:t xml:space="preserve"> XSD model, but syntactically, it differs significantly</w:t>
      </w:r>
      <w:r w:rsidRPr="00BB1D34">
        <w:t xml:space="preserve">.  This </w:t>
      </w:r>
      <w:r>
        <w:t>is</w:t>
      </w:r>
      <w:r w:rsidRPr="00BB1D34">
        <w:t xml:space="preserve"> caused by certain mismatches of the semantics of UML classes, UML data types and U</w:t>
      </w:r>
      <w:r>
        <w:t>ML enumerations and XSD complex types, XSD simple t</w:t>
      </w:r>
      <w:r w:rsidRPr="00BB1D34">
        <w:t xml:space="preserve">ypes and XSD enumerations.  </w:t>
      </w:r>
    </w:p>
    <w:p w14:paraId="407ABBCA" w14:textId="77777777" w:rsidR="00C047DB" w:rsidRDefault="00915787" w:rsidP="00C047DB">
      <w:pPr>
        <w:keepNext/>
        <w:spacing w:line="259" w:lineRule="auto"/>
      </w:pPr>
      <w:r w:rsidRPr="00915787">
        <w:drawing>
          <wp:inline distT="0" distB="0" distL="0" distR="0" wp14:anchorId="1249E312" wp14:editId="206C029E">
            <wp:extent cx="5943600" cy="5154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5154930"/>
                    </a:xfrm>
                    <a:prstGeom prst="rect">
                      <a:avLst/>
                    </a:prstGeom>
                  </pic:spPr>
                </pic:pic>
              </a:graphicData>
            </a:graphic>
          </wp:inline>
        </w:drawing>
      </w:r>
    </w:p>
    <w:p w14:paraId="6F421B32" w14:textId="3BFDF22D" w:rsidR="00915787" w:rsidRPr="00BB1D34" w:rsidRDefault="00C047DB" w:rsidP="00C047DB">
      <w:pPr>
        <w:pStyle w:val="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6</w:t>
      </w:r>
      <w:r>
        <w:fldChar w:fldCharType="end"/>
      </w:r>
      <w:r>
        <w:t>.  CybOX Controlled Vocabulary UML Model</w:t>
      </w:r>
    </w:p>
    <w:p w14:paraId="15FE686D" w14:textId="77777777" w:rsidR="004C1B80" w:rsidRPr="00BB1D34" w:rsidRDefault="004C1B80" w:rsidP="004C1B80">
      <w:pPr>
        <w:spacing w:line="259" w:lineRule="auto"/>
      </w:pPr>
      <w:r w:rsidRPr="00BB1D34">
        <w:t>The specification for controlled vocabularies is as follows, and all data model</w:t>
      </w:r>
      <w:r>
        <w:t xml:space="preserve"> implementations must</w:t>
      </w:r>
      <w:r w:rsidRPr="00BB1D34">
        <w:t xml:space="preserve"> allow for all of these use cases:</w:t>
      </w:r>
    </w:p>
    <w:p w14:paraId="5BF8D485" w14:textId="413CF97D"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Leverage a formally defined default vocabulary.</w:t>
      </w:r>
      <w:r w:rsidRPr="00BB1D34">
        <w:rPr>
          <w:rFonts w:ascii="Arial" w:hAnsi="Arial"/>
          <w:sz w:val="20"/>
        </w:rPr>
        <w:t xml:space="preserve"> A collection of default vocabularies and associated enumerations that are based on input from the </w:t>
      </w:r>
      <w:r w:rsidR="000D34BD">
        <w:rPr>
          <w:rFonts w:ascii="Arial" w:hAnsi="Arial"/>
          <w:sz w:val="20"/>
        </w:rPr>
        <w:t>CybOX</w:t>
      </w:r>
      <w:r w:rsidRPr="00BB1D34">
        <w:rPr>
          <w:rFonts w:ascii="Arial" w:hAnsi="Arial"/>
          <w:sz w:val="20"/>
        </w:rPr>
        <w:t xml:space="preserve"> community.</w:t>
      </w:r>
    </w:p>
    <w:p w14:paraId="73FDD19F" w14:textId="265CCDB6"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 xml:space="preserve">Formally define </w:t>
      </w:r>
      <w:r>
        <w:rPr>
          <w:rFonts w:ascii="Arial" w:hAnsi="Arial"/>
          <w:sz w:val="20"/>
          <w:u w:val="single"/>
        </w:rPr>
        <w:t xml:space="preserve">and leverage </w:t>
      </w:r>
      <w:r w:rsidRPr="00BB1D34">
        <w:rPr>
          <w:rFonts w:ascii="Arial" w:hAnsi="Arial"/>
          <w:sz w:val="20"/>
          <w:u w:val="single"/>
        </w:rPr>
        <w:t>a custom vocabulary.</w:t>
      </w:r>
      <w:r w:rsidRPr="00BB1D34">
        <w:rPr>
          <w:rFonts w:ascii="Arial" w:hAnsi="Arial"/>
          <w:sz w:val="20"/>
        </w:rPr>
        <w:t xml:space="preserve"> Producers and consumers agree upon a common vocabulary that they use in the sharing of </w:t>
      </w:r>
      <w:r w:rsidR="000D34BD">
        <w:rPr>
          <w:rFonts w:ascii="Arial" w:hAnsi="Arial"/>
          <w:sz w:val="20"/>
        </w:rPr>
        <w:t>CybOX</w:t>
      </w:r>
      <w:r w:rsidRPr="00BB1D34">
        <w:rPr>
          <w:rFonts w:ascii="Arial" w:hAnsi="Arial"/>
          <w:sz w:val="20"/>
        </w:rPr>
        <w:t xml:space="preserve"> documents.</w:t>
      </w:r>
    </w:p>
    <w:p w14:paraId="6B5FC2C3" w14:textId="77777777" w:rsidR="004C1B80" w:rsidRPr="00BB1D34" w:rsidRDefault="004C1B80" w:rsidP="004C1B80">
      <w:pPr>
        <w:pStyle w:val="ListParagraph"/>
        <w:numPr>
          <w:ilvl w:val="0"/>
          <w:numId w:val="9"/>
        </w:numPr>
        <w:spacing w:after="120"/>
        <w:contextualSpacing w:val="0"/>
        <w:rPr>
          <w:rFonts w:ascii="Arial" w:hAnsi="Arial"/>
          <w:sz w:val="20"/>
        </w:rPr>
      </w:pPr>
      <w:r w:rsidRPr="00BB1D34">
        <w:rPr>
          <w:rFonts w:ascii="Arial" w:hAnsi="Arial"/>
          <w:sz w:val="20"/>
          <w:u w:val="single"/>
        </w:rPr>
        <w:t>Reference an externally-defined, custom vocabulary.</w:t>
      </w:r>
      <w:r w:rsidRPr="00BB1D34">
        <w:rPr>
          <w:rFonts w:ascii="Arial" w:hAnsi="Arial"/>
          <w:sz w:val="20"/>
        </w:rPr>
        <w:t xml:space="preserve"> Externally-defined vocabularies that have been explicitly defined by standards organizations. </w:t>
      </w:r>
    </w:p>
    <w:p w14:paraId="53BF925F" w14:textId="64B95DD4" w:rsidR="004C1B80" w:rsidRDefault="004C1B80" w:rsidP="004C1B80">
      <w:pPr>
        <w:pStyle w:val="ListParagraph"/>
        <w:numPr>
          <w:ilvl w:val="0"/>
          <w:numId w:val="9"/>
        </w:numPr>
        <w:spacing w:after="240"/>
        <w:contextualSpacing w:val="0"/>
        <w:rPr>
          <w:rFonts w:ascii="Arial" w:hAnsi="Arial"/>
          <w:sz w:val="20"/>
        </w:rPr>
      </w:pPr>
      <w:r w:rsidRPr="00BB1D34">
        <w:rPr>
          <w:rFonts w:ascii="Arial" w:hAnsi="Arial"/>
          <w:sz w:val="20"/>
          <w:u w:val="single"/>
        </w:rPr>
        <w:t>Choose an arbitrary and unconstrained value</w:t>
      </w:r>
      <w:r w:rsidRPr="00BB1D34">
        <w:rPr>
          <w:rFonts w:ascii="Arial" w:hAnsi="Arial"/>
          <w:sz w:val="20"/>
        </w:rPr>
        <w:t>.  A free-form string.</w:t>
      </w:r>
    </w:p>
    <w:p w14:paraId="36517365" w14:textId="7C1C5A74" w:rsidR="00EA2B23" w:rsidRDefault="00EA2B23" w:rsidP="004C1B80">
      <w:pPr>
        <w:pStyle w:val="ListParagraph"/>
        <w:numPr>
          <w:ilvl w:val="0"/>
          <w:numId w:val="9"/>
        </w:numPr>
        <w:spacing w:after="240"/>
        <w:contextualSpacing w:val="0"/>
        <w:rPr>
          <w:rFonts w:ascii="Arial" w:hAnsi="Arial"/>
          <w:sz w:val="20"/>
        </w:rPr>
      </w:pPr>
      <w:r>
        <w:rPr>
          <w:rFonts w:ascii="Arial" w:hAnsi="Arial"/>
          <w:sz w:val="20"/>
          <w:u w:val="single"/>
        </w:rPr>
        <w:t>Use a pattern</w:t>
      </w:r>
    </w:p>
    <w:p w14:paraId="689023BC" w14:textId="60EB7825" w:rsidR="00F852E9" w:rsidRPr="00F852E9" w:rsidRDefault="00EA2B23" w:rsidP="00F852E9">
      <w:pPr>
        <w:spacing w:after="240"/>
      </w:pPr>
      <w:r>
        <w:rPr>
          <w:rFonts w:cs="Courier New"/>
          <w:b/>
          <w:noProof/>
        </w:rPr>
        <mc:AlternateContent>
          <mc:Choice Requires="wps">
            <w:drawing>
              <wp:anchor distT="0" distB="0" distL="114300" distR="114300" simplePos="0" relativeHeight="251667456" behindDoc="0" locked="0" layoutInCell="1" allowOverlap="1" wp14:anchorId="385478E9" wp14:editId="31F5BEF6">
                <wp:simplePos x="0" y="0"/>
                <wp:positionH relativeFrom="column">
                  <wp:posOffset>-466725</wp:posOffset>
                </wp:positionH>
                <wp:positionV relativeFrom="paragraph">
                  <wp:posOffset>377190</wp:posOffset>
                </wp:positionV>
                <wp:extent cx="6743700" cy="30861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6743700" cy="3086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AE835F" w14:textId="1E5A8F7F" w:rsidR="00974968" w:rsidRPr="00BB1D34" w:rsidRDefault="00974968"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 xml:space="preserve">supported by UML data types </w:t>
                            </w:r>
                            <w:r w:rsidR="00EA2B23">
                              <w:rPr>
                                <w:rFonts w:cs="Courier New"/>
                              </w:rPr>
                              <w:t xml:space="preserve">cyboxCommon:PatternFieldGroup, </w:t>
                            </w:r>
                            <w:r>
                              <w:rPr>
                                <w:rFonts w:cs="Courier New"/>
                              </w:rPr>
                              <w:t>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4968" w:rsidRPr="00BB1D34" w:rsidRDefault="00974968" w:rsidP="004C1B80">
                            <w:pPr>
                              <w:spacing w:after="0" w:line="259" w:lineRule="auto"/>
                              <w:rPr>
                                <w:rFonts w:cs="Courier New"/>
                              </w:rPr>
                            </w:pPr>
                          </w:p>
                          <w:p w14:paraId="1E965C14" w14:textId="6EC36C76" w:rsidR="00974968" w:rsidRPr="00BB1D34" w:rsidRDefault="00974968"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7777777" w:rsidR="00974968" w:rsidRPr="00BB1D34" w:rsidRDefault="00974968" w:rsidP="004C1B80">
                            <w:pPr>
                              <w:pStyle w:val="ListParagraph"/>
                              <w:numPr>
                                <w:ilvl w:val="0"/>
                                <w:numId w:val="10"/>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7045B98B" w14:textId="16303B67" w:rsidR="00974968" w:rsidRDefault="00974968" w:rsidP="004C1B80">
                            <w:pPr>
                              <w:pStyle w:val="ListParagraph"/>
                              <w:numPr>
                                <w:ilvl w:val="0"/>
                                <w:numId w:val="10"/>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Pr>
                                <w:rFonts w:ascii="Arial" w:hAnsi="Arial" w:cs="Courier New"/>
                                <w:sz w:val="20"/>
                              </w:rPr>
                              <w:t>cybox</w:t>
                            </w:r>
                            <w:r w:rsidRPr="00BB1D34">
                              <w:rPr>
                                <w:rFonts w:ascii="Arial" w:hAnsi="Arial" w:cs="Courier New"/>
                                <w:sz w:val="20"/>
                              </w:rPr>
                              <w:t>Common:ControlledVocabularyStringType</w:t>
                            </w:r>
                          </w:p>
                          <w:p w14:paraId="3DEC007C" w14:textId="77777777"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21DB599C" w14:textId="77777777"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syntax.</w:t>
                            </w:r>
                          </w:p>
                          <w:p w14:paraId="770970DD" w14:textId="77777777" w:rsidR="00974968" w:rsidRDefault="00974968" w:rsidP="004C1B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478E9" id="Text Box 25" o:spid="_x0000_s1032" type="#_x0000_t202" style="position:absolute;margin-left:-36.75pt;margin-top:29.7pt;width:531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" fillcolor="white [3201]" strokeweight=".5pt">
                <v:textbox>
                  <w:txbxContent>
                    <w:p w14:paraId="10AE835F" w14:textId="1E5A8F7F" w:rsidR="00974968" w:rsidRPr="00BB1D34" w:rsidRDefault="00974968" w:rsidP="004C1B80">
                      <w:pPr>
                        <w:spacing w:after="0" w:line="259" w:lineRule="auto"/>
                        <w:rPr>
                          <w:rFonts w:cs="Courier New"/>
                        </w:rPr>
                      </w:pPr>
                      <w:r w:rsidRPr="00BB1D34">
                        <w:rPr>
                          <w:rFonts w:cs="Courier New"/>
                          <w:b/>
                        </w:rPr>
                        <w:t>Binding Rule 7a:</w:t>
                      </w:r>
                      <w:r w:rsidRPr="00BB1D34">
                        <w:rPr>
                          <w:rFonts w:cs="Courier New"/>
                        </w:rPr>
                        <w:t xml:space="preserve"> In</w:t>
                      </w:r>
                      <w:r>
                        <w:rPr>
                          <w:rFonts w:cs="Courier New"/>
                        </w:rPr>
                        <w:t>troduce an XSD complex type cybox</w:t>
                      </w:r>
                      <w:r w:rsidRPr="00BB1D34">
                        <w:rPr>
                          <w:rFonts w:cs="Courier New"/>
                        </w:rPr>
                        <w:t xml:space="preserve">Common:ControlledVocabularyStringType, to encapsulate all of the use cases </w:t>
                      </w:r>
                      <w:r>
                        <w:rPr>
                          <w:rFonts w:cs="Courier New"/>
                        </w:rPr>
                        <w:t xml:space="preserve">supported by UML data types </w:t>
                      </w:r>
                      <w:r w:rsidR="00EA2B23">
                        <w:rPr>
                          <w:rFonts w:cs="Courier New"/>
                        </w:rPr>
                        <w:t xml:space="preserve">cyboxCommon:PatternFieldGroup, </w:t>
                      </w:r>
                      <w:r>
                        <w:rPr>
                          <w:rFonts w:cs="Courier New"/>
                        </w:rPr>
                        <w:t>cybox</w:t>
                      </w:r>
                      <w:r w:rsidRPr="00BB1D34">
                        <w:rPr>
                          <w:rFonts w:cs="Courier New"/>
                        </w:rPr>
                        <w:t>C</w:t>
                      </w:r>
                      <w:r>
                        <w:rPr>
                          <w:rFonts w:cs="Courier New"/>
                        </w:rPr>
                        <w:t>ommon:VocabularyStringType, cybox</w:t>
                      </w:r>
                      <w:r w:rsidRPr="00BB1D34">
                        <w:rPr>
                          <w:rFonts w:cs="Courier New"/>
                        </w:rPr>
                        <w:t>Common:Unenfor</w:t>
                      </w:r>
                      <w:r>
                        <w:rPr>
                          <w:rFonts w:cs="Courier New"/>
                        </w:rPr>
                        <w:t>cedVocabularyStringType and cybox</w:t>
                      </w:r>
                      <w:r w:rsidRPr="00BB1D34">
                        <w:rPr>
                          <w:rFonts w:cs="Courier New"/>
                        </w:rPr>
                        <w:t>Common:ControlledVocabularyStringType.</w:t>
                      </w:r>
                      <w:r>
                        <w:rPr>
                          <w:rFonts w:cs="Courier New"/>
                        </w:rPr>
                        <w:t xml:space="preserve"> </w:t>
                      </w:r>
                      <w:r w:rsidRPr="0028333D">
                        <w:rPr>
                          <w:rFonts w:cs="Courier New"/>
                        </w:rPr>
                        <w:t xml:space="preserve">Add XSD attributes for </w:t>
                      </w:r>
                      <w:r w:rsidRPr="00EA2B23">
                        <w:rPr>
                          <w:rFonts w:ascii="Courier New" w:hAnsi="Courier New" w:cs="Courier New"/>
                        </w:rPr>
                        <w:t>vocab_name</w:t>
                      </w:r>
                      <w:r w:rsidRPr="0028333D">
                        <w:rPr>
                          <w:rFonts w:cs="Courier New"/>
                        </w:rPr>
                        <w:t xml:space="preserve"> and </w:t>
                      </w:r>
                      <w:r w:rsidRPr="00EA2B23">
                        <w:rPr>
                          <w:rFonts w:ascii="Courier New" w:hAnsi="Courier New" w:cs="Courier New"/>
                        </w:rPr>
                        <w:t>vocab_references</w:t>
                      </w:r>
                      <w:r w:rsidRPr="0028333D">
                        <w:rPr>
                          <w:rFonts w:cs="Courier New"/>
                        </w:rPr>
                        <w:t xml:space="preserve"> as shown in the example.</w:t>
                      </w:r>
                    </w:p>
                    <w:p w14:paraId="11F27C47" w14:textId="77777777" w:rsidR="00974968" w:rsidRPr="00BB1D34" w:rsidRDefault="00974968" w:rsidP="004C1B80">
                      <w:pPr>
                        <w:spacing w:after="0" w:line="259" w:lineRule="auto"/>
                        <w:rPr>
                          <w:rFonts w:cs="Courier New"/>
                        </w:rPr>
                      </w:pPr>
                    </w:p>
                    <w:p w14:paraId="1E965C14" w14:textId="6EC36C76" w:rsidR="00974968" w:rsidRPr="00BB1D34" w:rsidRDefault="00974968" w:rsidP="004C1B80">
                      <w:pPr>
                        <w:spacing w:after="0" w:line="259" w:lineRule="auto"/>
                        <w:rPr>
                          <w:rFonts w:cs="Courier New"/>
                        </w:rPr>
                      </w:pPr>
                      <w:r w:rsidRPr="00BB1D34">
                        <w:rPr>
                          <w:rFonts w:cs="Courier New"/>
                          <w:b/>
                        </w:rPr>
                        <w:t>BindingRule 7b:</w:t>
                      </w:r>
                      <w:r w:rsidRPr="00BB1D34">
                        <w:rPr>
                          <w:rFonts w:cs="Courier New"/>
                        </w:rPr>
                        <w:t xml:space="preserve"> For each UML enumeration defined in the UM</w:t>
                      </w:r>
                      <w:r>
                        <w:rPr>
                          <w:rFonts w:cs="Courier New"/>
                        </w:rPr>
                        <w:t xml:space="preserve">L package </w:t>
                      </w:r>
                      <w:r w:rsidRPr="00EA2B23">
                        <w:rPr>
                          <w:rFonts w:ascii="Courier New" w:hAnsi="Courier New" w:cs="Courier New"/>
                        </w:rPr>
                        <w:t>cyboxVocabs</w:t>
                      </w:r>
                      <w:r>
                        <w:rPr>
                          <w:rFonts w:cs="Courier New"/>
                        </w:rPr>
                        <w:t>:</w:t>
                      </w:r>
                    </w:p>
                    <w:p w14:paraId="09572C28" w14:textId="77777777" w:rsidR="00974968" w:rsidRPr="00BB1D34" w:rsidRDefault="00974968" w:rsidP="004C1B80">
                      <w:pPr>
                        <w:pStyle w:val="ListParagraph"/>
                        <w:numPr>
                          <w:ilvl w:val="0"/>
                          <w:numId w:val="10"/>
                        </w:numPr>
                        <w:spacing w:after="0"/>
                        <w:rPr>
                          <w:rFonts w:ascii="Arial" w:hAnsi="Arial" w:cs="Courier New"/>
                          <w:sz w:val="20"/>
                        </w:rPr>
                      </w:pPr>
                      <w:r w:rsidRPr="00BB1D34">
                        <w:rPr>
                          <w:rFonts w:ascii="Arial" w:hAnsi="Arial" w:cs="Courier New"/>
                          <w:sz w:val="20"/>
                        </w:rPr>
                        <w:t xml:space="preserve">Introduce one XSD simpleType, which is a XSD restriction of </w:t>
                      </w:r>
                      <w:r w:rsidRPr="00E37954">
                        <w:rPr>
                          <w:rFonts w:ascii="Courier New" w:hAnsi="Courier New" w:cs="Courier New"/>
                          <w:sz w:val="20"/>
                        </w:rPr>
                        <w:t>xs:string</w:t>
                      </w:r>
                      <w:r w:rsidRPr="00BB1D34">
                        <w:rPr>
                          <w:rFonts w:ascii="Arial" w:hAnsi="Arial" w:cs="Courier New"/>
                          <w:sz w:val="20"/>
                        </w:rPr>
                        <w:t xml:space="preserve">, and contains </w:t>
                      </w:r>
                      <w:r>
                        <w:rPr>
                          <w:rFonts w:ascii="Arial" w:hAnsi="Arial" w:cs="Courier New"/>
                          <w:sz w:val="20"/>
                        </w:rPr>
                        <w:t>an enumeration element</w:t>
                      </w:r>
                      <w:r w:rsidRPr="00BB1D34">
                        <w:rPr>
                          <w:rFonts w:ascii="Arial" w:hAnsi="Arial" w:cs="Courier New"/>
                          <w:sz w:val="20"/>
                        </w:rPr>
                        <w:t xml:space="preserve"> for each enumeration l</w:t>
                      </w:r>
                      <w:r>
                        <w:rPr>
                          <w:rFonts w:ascii="Arial" w:hAnsi="Arial" w:cs="Courier New"/>
                          <w:sz w:val="20"/>
                        </w:rPr>
                        <w:t xml:space="preserve">iteral from the UML enumeration using the </w:t>
                      </w:r>
                      <w:r w:rsidRPr="00E37954">
                        <w:rPr>
                          <w:rFonts w:ascii="Courier New" w:hAnsi="Courier New" w:cs="Courier New"/>
                          <w:sz w:val="20"/>
                        </w:rPr>
                        <w:t>xs:enumeration</w:t>
                      </w:r>
                      <w:r>
                        <w:rPr>
                          <w:rFonts w:ascii="Arial" w:hAnsi="Arial" w:cs="Courier New"/>
                          <w:sz w:val="20"/>
                        </w:rPr>
                        <w:t xml:space="preserve"> syntax. The name of this type is formed by replacing “Vocab” in the UML enumeration name by “Enum”.</w:t>
                      </w:r>
                    </w:p>
                    <w:p w14:paraId="7045B98B" w14:textId="16303B67" w:rsidR="00974968" w:rsidRDefault="00974968" w:rsidP="004C1B80">
                      <w:pPr>
                        <w:pStyle w:val="ListParagraph"/>
                        <w:numPr>
                          <w:ilvl w:val="0"/>
                          <w:numId w:val="10"/>
                        </w:numPr>
                        <w:spacing w:after="0"/>
                        <w:rPr>
                          <w:rFonts w:ascii="Arial" w:hAnsi="Arial" w:cs="Courier New"/>
                          <w:sz w:val="20"/>
                        </w:rPr>
                      </w:pPr>
                      <w:r>
                        <w:rPr>
                          <w:rFonts w:ascii="Arial" w:hAnsi="Arial" w:cs="Courier New"/>
                          <w:sz w:val="20"/>
                        </w:rPr>
                        <w:t>Introduce one XSD complexType of the same name as the UML enumeration.</w:t>
                      </w:r>
                      <w:r w:rsidRPr="00BB1D34">
                        <w:rPr>
                          <w:rFonts w:ascii="Arial" w:hAnsi="Arial" w:cs="Courier New"/>
                          <w:sz w:val="20"/>
                        </w:rPr>
                        <w:t xml:space="preserve"> </w:t>
                      </w:r>
                      <w:r>
                        <w:rPr>
                          <w:rFonts w:ascii="Arial" w:hAnsi="Arial" w:cs="Courier New"/>
                          <w:sz w:val="20"/>
                        </w:rPr>
                        <w:t xml:space="preserve">Use the </w:t>
                      </w:r>
                      <w:r w:rsidRPr="00EF6FCD">
                        <w:rPr>
                          <w:rFonts w:ascii="Courier New" w:hAnsi="Courier New" w:cs="Courier New"/>
                          <w:sz w:val="20"/>
                        </w:rPr>
                        <w:t>xs:simple</w:t>
                      </w:r>
                      <w:r>
                        <w:rPr>
                          <w:rFonts w:ascii="Courier New" w:hAnsi="Courier New" w:cs="Courier New"/>
                          <w:sz w:val="20"/>
                        </w:rPr>
                        <w:t>Content</w:t>
                      </w:r>
                      <w:r>
                        <w:rPr>
                          <w:rFonts w:ascii="Arial" w:hAnsi="Arial" w:cs="Courier New"/>
                          <w:sz w:val="20"/>
                        </w:rPr>
                        <w:t xml:space="preserve"> tag, with</w:t>
                      </w:r>
                      <w:r w:rsidRPr="00BB1D34">
                        <w:rPr>
                          <w:rFonts w:ascii="Arial" w:hAnsi="Arial" w:cs="Courier New"/>
                          <w:sz w:val="20"/>
                        </w:rPr>
                        <w:t xml:space="preserve"> a XSD </w:t>
                      </w:r>
                      <w:r w:rsidRPr="00EF6FCD">
                        <w:rPr>
                          <w:rFonts w:ascii="Arial" w:hAnsi="Arial" w:cs="Courier New"/>
                          <w:i/>
                          <w:sz w:val="20"/>
                        </w:rPr>
                        <w:t>restriction</w:t>
                      </w:r>
                      <w:r w:rsidRPr="00BB1D34">
                        <w:rPr>
                          <w:rFonts w:ascii="Arial" w:hAnsi="Arial" w:cs="Courier New"/>
                          <w:sz w:val="20"/>
                        </w:rPr>
                        <w:t xml:space="preserve"> of the </w:t>
                      </w:r>
                      <w:r>
                        <w:rPr>
                          <w:rFonts w:ascii="Arial" w:hAnsi="Arial" w:cs="Courier New"/>
                          <w:sz w:val="20"/>
                        </w:rPr>
                        <w:t xml:space="preserve">XSD </w:t>
                      </w:r>
                      <w:r w:rsidRPr="00BB1D34">
                        <w:rPr>
                          <w:rFonts w:ascii="Arial" w:hAnsi="Arial" w:cs="Courier New"/>
                          <w:sz w:val="20"/>
                        </w:rPr>
                        <w:t>complex</w:t>
                      </w:r>
                      <w:r>
                        <w:rPr>
                          <w:rFonts w:ascii="Arial" w:hAnsi="Arial" w:cs="Courier New"/>
                          <w:sz w:val="20"/>
                        </w:rPr>
                        <w:t xml:space="preserve"> t</w:t>
                      </w:r>
                      <w:r w:rsidRPr="00BB1D34">
                        <w:rPr>
                          <w:rFonts w:ascii="Arial" w:hAnsi="Arial" w:cs="Courier New"/>
                          <w:sz w:val="20"/>
                        </w:rPr>
                        <w:t xml:space="preserve">ype </w:t>
                      </w:r>
                      <w:r>
                        <w:rPr>
                          <w:rFonts w:ascii="Arial" w:hAnsi="Arial" w:cs="Courier New"/>
                          <w:sz w:val="20"/>
                        </w:rPr>
                        <w:t>cybox</w:t>
                      </w:r>
                      <w:r w:rsidRPr="00BB1D34">
                        <w:rPr>
                          <w:rFonts w:ascii="Arial" w:hAnsi="Arial" w:cs="Courier New"/>
                          <w:sz w:val="20"/>
                        </w:rPr>
                        <w:t>Common:ControlledVocabularyStringType</w:t>
                      </w:r>
                    </w:p>
                    <w:p w14:paraId="3DEC007C" w14:textId="77777777"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Within the XSD restriction add an XSD simple type, that includes using the </w:t>
                      </w:r>
                      <w:r w:rsidRPr="00EF6FCD">
                        <w:rPr>
                          <w:rFonts w:ascii="Courier New" w:hAnsi="Courier New" w:cs="Courier New"/>
                          <w:sz w:val="20"/>
                        </w:rPr>
                        <w:t>xs:union</w:t>
                      </w:r>
                      <w:r>
                        <w:rPr>
                          <w:rFonts w:ascii="Arial" w:hAnsi="Arial" w:cs="Courier New"/>
                          <w:sz w:val="20"/>
                        </w:rPr>
                        <w:t xml:space="preserve"> syntax to include the Enum type introduced previously.</w:t>
                      </w:r>
                    </w:p>
                    <w:p w14:paraId="21DB599C" w14:textId="77777777" w:rsidR="00974968" w:rsidRDefault="00974968" w:rsidP="004C1B80">
                      <w:pPr>
                        <w:pStyle w:val="ListParagraph"/>
                        <w:numPr>
                          <w:ilvl w:val="1"/>
                          <w:numId w:val="10"/>
                        </w:numPr>
                        <w:spacing w:after="0"/>
                        <w:rPr>
                          <w:rFonts w:ascii="Arial" w:hAnsi="Arial" w:cs="Courier New"/>
                          <w:sz w:val="20"/>
                        </w:rPr>
                      </w:pPr>
                      <w:r>
                        <w:rPr>
                          <w:rFonts w:ascii="Arial" w:hAnsi="Arial" w:cs="Courier New"/>
                          <w:sz w:val="20"/>
                        </w:rPr>
                        <w:t xml:space="preserve">For documentation purposes, you can add </w:t>
                      </w:r>
                      <w:r w:rsidRPr="00EA2B23">
                        <w:rPr>
                          <w:rFonts w:ascii="Courier New" w:hAnsi="Courier New" w:cs="Courier New"/>
                          <w:sz w:val="20"/>
                        </w:rPr>
                        <w:t>vocab_name</w:t>
                      </w:r>
                      <w:r>
                        <w:rPr>
                          <w:rFonts w:ascii="Arial" w:hAnsi="Arial" w:cs="Courier New"/>
                          <w:sz w:val="20"/>
                        </w:rPr>
                        <w:t xml:space="preserve"> and </w:t>
                      </w:r>
                      <w:r w:rsidRPr="00EA2B23">
                        <w:rPr>
                          <w:rFonts w:ascii="Courier New" w:hAnsi="Courier New" w:cs="Courier New"/>
                          <w:sz w:val="20"/>
                        </w:rPr>
                        <w:t>vocab_reference</w:t>
                      </w:r>
                      <w:r>
                        <w:rPr>
                          <w:rFonts w:ascii="Arial" w:hAnsi="Arial" w:cs="Courier New"/>
                          <w:sz w:val="20"/>
                        </w:rPr>
                        <w:t xml:space="preserve"> attributes using the </w:t>
                      </w:r>
                      <w:r w:rsidRPr="0028333D">
                        <w:rPr>
                          <w:rFonts w:ascii="Courier New" w:hAnsi="Courier New" w:cs="Courier New"/>
                          <w:sz w:val="20"/>
                        </w:rPr>
                        <w:t>fixed</w:t>
                      </w:r>
                      <w:r>
                        <w:rPr>
                          <w:rFonts w:ascii="Arial" w:hAnsi="Arial" w:cs="Courier New"/>
                          <w:sz w:val="20"/>
                        </w:rPr>
                        <w:t xml:space="preserve"> syntax.</w:t>
                      </w:r>
                    </w:p>
                    <w:p w14:paraId="770970DD" w14:textId="77777777" w:rsidR="00974968" w:rsidRDefault="00974968" w:rsidP="004C1B80"/>
                  </w:txbxContent>
                </v:textbox>
              </v:shape>
            </w:pict>
          </mc:Fallback>
        </mc:AlternateContent>
      </w:r>
    </w:p>
    <w:p w14:paraId="42F289B1" w14:textId="64674EC6" w:rsidR="00F852E9" w:rsidRPr="00F852E9" w:rsidRDefault="00F852E9" w:rsidP="00F852E9">
      <w:pPr>
        <w:spacing w:after="240"/>
      </w:pPr>
    </w:p>
    <w:p w14:paraId="775F3720" w14:textId="75586760" w:rsidR="004C1B80" w:rsidRDefault="004C1B80" w:rsidP="004C1B80">
      <w:pPr>
        <w:spacing w:after="0" w:line="259" w:lineRule="auto"/>
        <w:rPr>
          <w:rFonts w:cs="Courier New"/>
          <w:b/>
        </w:rPr>
      </w:pPr>
    </w:p>
    <w:p w14:paraId="1AD2C70E" w14:textId="292CDF9A" w:rsidR="004C1B80" w:rsidRDefault="004C1B80" w:rsidP="004C1B80">
      <w:pPr>
        <w:spacing w:after="0" w:line="259" w:lineRule="auto"/>
        <w:rPr>
          <w:rFonts w:cs="Courier New"/>
          <w:b/>
        </w:rPr>
      </w:pPr>
    </w:p>
    <w:p w14:paraId="232B2474" w14:textId="1ACDB6D3" w:rsidR="004C1B80" w:rsidRDefault="004C1B80" w:rsidP="004C1B80">
      <w:pPr>
        <w:spacing w:after="0" w:line="259" w:lineRule="auto"/>
        <w:rPr>
          <w:rFonts w:cs="Courier New"/>
          <w:b/>
        </w:rPr>
      </w:pPr>
    </w:p>
    <w:p w14:paraId="49222ABD" w14:textId="77777777" w:rsidR="004C1B80" w:rsidRDefault="004C1B80" w:rsidP="004C1B80">
      <w:pPr>
        <w:spacing w:after="0" w:line="259" w:lineRule="auto"/>
        <w:rPr>
          <w:rFonts w:cs="Courier New"/>
          <w:b/>
        </w:rPr>
      </w:pPr>
    </w:p>
    <w:p w14:paraId="3ECE8221" w14:textId="77777777" w:rsidR="004C1B80" w:rsidRDefault="004C1B80" w:rsidP="004C1B80">
      <w:pPr>
        <w:spacing w:after="0" w:line="259" w:lineRule="auto"/>
        <w:rPr>
          <w:rFonts w:cs="Courier New"/>
          <w:b/>
        </w:rPr>
      </w:pPr>
    </w:p>
    <w:p w14:paraId="1363144B" w14:textId="77777777" w:rsidR="004C1B80" w:rsidRDefault="004C1B80" w:rsidP="004C1B80">
      <w:pPr>
        <w:spacing w:after="0" w:line="259" w:lineRule="auto"/>
        <w:rPr>
          <w:rFonts w:cs="Courier New"/>
          <w:b/>
        </w:rPr>
      </w:pPr>
    </w:p>
    <w:p w14:paraId="5B0E2EBA" w14:textId="77777777" w:rsidR="004C1B80" w:rsidRDefault="004C1B80" w:rsidP="004C1B80">
      <w:pPr>
        <w:spacing w:after="0" w:line="259" w:lineRule="auto"/>
        <w:rPr>
          <w:rFonts w:cs="Courier New"/>
          <w:b/>
        </w:rPr>
      </w:pPr>
    </w:p>
    <w:p w14:paraId="4A23793A" w14:textId="77777777" w:rsidR="004C1B80" w:rsidRDefault="004C1B80" w:rsidP="004C1B80">
      <w:pPr>
        <w:spacing w:after="0" w:line="259" w:lineRule="auto"/>
        <w:rPr>
          <w:rFonts w:cs="Courier New"/>
          <w:b/>
        </w:rPr>
      </w:pPr>
    </w:p>
    <w:p w14:paraId="4DEE6FE0" w14:textId="77777777" w:rsidR="004C1B80" w:rsidRDefault="004C1B80" w:rsidP="004C1B80">
      <w:pPr>
        <w:spacing w:after="0" w:line="259" w:lineRule="auto"/>
        <w:rPr>
          <w:rFonts w:cs="Courier New"/>
          <w:b/>
        </w:rPr>
      </w:pPr>
    </w:p>
    <w:p w14:paraId="4F46BAFE" w14:textId="77777777" w:rsidR="004C1B80" w:rsidRDefault="004C1B80" w:rsidP="004C1B80">
      <w:pPr>
        <w:spacing w:after="0" w:line="259" w:lineRule="auto"/>
        <w:rPr>
          <w:rFonts w:cs="Courier New"/>
          <w:b/>
        </w:rPr>
      </w:pPr>
    </w:p>
    <w:p w14:paraId="67807B36" w14:textId="77777777" w:rsidR="004C1B80" w:rsidRDefault="004C1B80" w:rsidP="004C1B80">
      <w:pPr>
        <w:spacing w:after="0" w:line="259" w:lineRule="auto"/>
        <w:rPr>
          <w:rFonts w:cs="Courier New"/>
          <w:b/>
        </w:rPr>
      </w:pPr>
    </w:p>
    <w:p w14:paraId="4703B7C2" w14:textId="77777777" w:rsidR="004C1B80" w:rsidRDefault="004C1B80" w:rsidP="004C1B80">
      <w:pPr>
        <w:spacing w:after="0" w:line="259" w:lineRule="auto"/>
        <w:rPr>
          <w:rFonts w:cs="Courier New"/>
          <w:b/>
        </w:rPr>
      </w:pPr>
    </w:p>
    <w:p w14:paraId="74AD71F4" w14:textId="77777777" w:rsidR="004C1B80" w:rsidRDefault="004C1B80" w:rsidP="004C1B80">
      <w:pPr>
        <w:spacing w:after="0" w:line="259" w:lineRule="auto"/>
        <w:rPr>
          <w:rFonts w:cs="Courier New"/>
          <w:b/>
        </w:rPr>
      </w:pPr>
    </w:p>
    <w:p w14:paraId="3CF98DBC" w14:textId="77777777" w:rsidR="004C1B80" w:rsidRDefault="004C1B80" w:rsidP="004C1B80">
      <w:pPr>
        <w:spacing w:after="0" w:line="259" w:lineRule="auto"/>
        <w:rPr>
          <w:rFonts w:cs="Courier New"/>
          <w:b/>
        </w:rPr>
      </w:pPr>
    </w:p>
    <w:p w14:paraId="4CBF34F2" w14:textId="77777777" w:rsidR="004C1B80" w:rsidRPr="00EF6FCD" w:rsidRDefault="004C1B80" w:rsidP="004C1B80">
      <w:pPr>
        <w:pStyle w:val="ListParagraph"/>
        <w:spacing w:after="0"/>
        <w:ind w:left="2160"/>
        <w:rPr>
          <w:rFonts w:ascii="Arial" w:hAnsi="Arial" w:cs="Courier New"/>
          <w:sz w:val="20"/>
        </w:rPr>
      </w:pPr>
    </w:p>
    <w:p w14:paraId="5E5F04F9" w14:textId="20FAC2F1" w:rsidR="004C1B80" w:rsidRPr="00BB1D34" w:rsidRDefault="004C1B80" w:rsidP="004C1B80">
      <w:pPr>
        <w:spacing w:after="240" w:line="259" w:lineRule="auto"/>
      </w:pPr>
      <w:r w:rsidRPr="00BB1D34">
        <w:t xml:space="preserve">Here is the XSD for defining controlled vocabularies, using </w:t>
      </w:r>
      <w:r w:rsidR="00EA2B23" w:rsidRPr="00816A5E">
        <w:rPr>
          <w:rFonts w:ascii="Courier New" w:hAnsi="Courier New" w:cs="Courier New"/>
          <w:szCs w:val="20"/>
        </w:rPr>
        <w:t>ActionRelationshipType</w:t>
      </w:r>
      <w:r w:rsidR="00EA2B23">
        <w:rPr>
          <w:rFonts w:ascii="Courier New" w:hAnsi="Courier New" w:cs="Courier New"/>
          <w:szCs w:val="20"/>
        </w:rPr>
        <w:t>Vocab</w:t>
      </w:r>
      <w:r w:rsidRPr="00BB1D34">
        <w:t xml:space="preserve"> as the exemplar.</w:t>
      </w:r>
    </w:p>
    <w:p w14:paraId="7E4EB538" w14:textId="77777777" w:rsidR="004C1B80" w:rsidRPr="00310859" w:rsidRDefault="004C1B80" w:rsidP="004C1B80">
      <w:pPr>
        <w:pStyle w:val="tabbed"/>
      </w:pPr>
      <w:r w:rsidRPr="00310859">
        <w:t>&lt;xs:complexType name="ControlledVocabularyStringType"&gt;</w:t>
      </w:r>
    </w:p>
    <w:p w14:paraId="2C8B33B6" w14:textId="77777777" w:rsidR="004C1B80" w:rsidRPr="00310859" w:rsidRDefault="004C1B80" w:rsidP="004C1B80">
      <w:pPr>
        <w:pStyle w:val="tabbed"/>
      </w:pPr>
      <w:r>
        <w:t xml:space="preserve">    </w:t>
      </w:r>
      <w:r w:rsidRPr="00310859">
        <w:t>&lt;xs:simpleContent&gt;</w:t>
      </w:r>
    </w:p>
    <w:p w14:paraId="734B8516" w14:textId="77777777" w:rsidR="004C1B80" w:rsidRPr="00310859" w:rsidRDefault="004C1B80" w:rsidP="004C1B80">
      <w:pPr>
        <w:pStyle w:val="tabbed"/>
      </w:pPr>
      <w:r>
        <w:t xml:space="preserve">        </w:t>
      </w:r>
      <w:r w:rsidRPr="00310859">
        <w:t>&lt;xs:extension base="xs:anySimpleType"&gt;</w:t>
      </w:r>
    </w:p>
    <w:p w14:paraId="333D9122" w14:textId="77777777" w:rsidR="004C1B80" w:rsidRPr="00310859" w:rsidRDefault="004C1B80" w:rsidP="004C1B80">
      <w:pPr>
        <w:pStyle w:val="tabbed"/>
      </w:pPr>
      <w:r>
        <w:t xml:space="preserve">            </w:t>
      </w:r>
      <w:r w:rsidRPr="00310859">
        <w:t>&lt;xs:attribute name="vocab_name" type="xs:string" use="optional"/&gt;</w:t>
      </w:r>
    </w:p>
    <w:p w14:paraId="5BF58DCE" w14:textId="77777777" w:rsidR="004C1B80" w:rsidRDefault="004C1B80" w:rsidP="004C1B80">
      <w:pPr>
        <w:pStyle w:val="tabbed"/>
      </w:pPr>
      <w:r>
        <w:t xml:space="preserve">            </w:t>
      </w:r>
      <w:r w:rsidRPr="00310859">
        <w:t xml:space="preserve">&lt;xs:attribute name="vocab_reference" type="xs:anyURI" </w:t>
      </w:r>
    </w:p>
    <w:p w14:paraId="764E0A79" w14:textId="77777777" w:rsidR="004C1B80" w:rsidRPr="00310859" w:rsidRDefault="004C1B80" w:rsidP="004C1B80">
      <w:pPr>
        <w:pStyle w:val="tabbed"/>
      </w:pPr>
      <w:r>
        <w:t xml:space="preserve">                          </w:t>
      </w:r>
      <w:r w:rsidRPr="00310859">
        <w:t>use="optional"/&gt;</w:t>
      </w:r>
    </w:p>
    <w:p w14:paraId="2AF4C0B7" w14:textId="77777777" w:rsidR="004C1B80" w:rsidRPr="00310859" w:rsidRDefault="004C1B80" w:rsidP="004C1B80">
      <w:pPr>
        <w:pStyle w:val="tabbed"/>
      </w:pPr>
      <w:r>
        <w:t xml:space="preserve">        </w:t>
      </w:r>
      <w:r w:rsidRPr="00310859">
        <w:t>&lt;/xs:extension&gt;</w:t>
      </w:r>
    </w:p>
    <w:p w14:paraId="0A91F098" w14:textId="77777777" w:rsidR="004C1B80" w:rsidRPr="00310859" w:rsidRDefault="004C1B80" w:rsidP="004C1B80">
      <w:pPr>
        <w:pStyle w:val="tabbed"/>
      </w:pPr>
      <w:r>
        <w:t xml:space="preserve">     </w:t>
      </w:r>
      <w:r w:rsidRPr="00310859">
        <w:t>&lt;/xs:simpleContent&gt;</w:t>
      </w:r>
    </w:p>
    <w:p w14:paraId="1BC7AEF8" w14:textId="77777777" w:rsidR="004C1B80" w:rsidRPr="00BB1D34" w:rsidRDefault="004C1B80" w:rsidP="004C1B80">
      <w:pPr>
        <w:pStyle w:val="tabbed"/>
      </w:pPr>
      <w:r w:rsidRPr="00310859">
        <w:t>&lt;/xs:complexType&gt;</w:t>
      </w:r>
    </w:p>
    <w:p w14:paraId="569018F7" w14:textId="346197D4" w:rsidR="004C1B80" w:rsidRPr="00BB1D34" w:rsidRDefault="004C1B80" w:rsidP="004C1B80">
      <w:pPr>
        <w:spacing w:after="0" w:line="259" w:lineRule="auto"/>
        <w:rPr>
          <w:rFonts w:cs="Courier New"/>
        </w:rPr>
      </w:pPr>
      <w:r w:rsidRPr="00BB1D34">
        <w:rPr>
          <w:rFonts w:cs="Courier New"/>
        </w:rPr>
        <w:t>If a</w:t>
      </w:r>
      <w:r>
        <w:rPr>
          <w:rFonts w:cs="Courier New"/>
        </w:rPr>
        <w:t>n</w:t>
      </w:r>
      <w:r w:rsidRPr="00BB1D34">
        <w:rPr>
          <w:rFonts w:cs="Courier New"/>
        </w:rPr>
        <w:t xml:space="preserve"> XSD complex type has an XSD element that specifies some controlled vocabulary it </w:t>
      </w:r>
      <w:r>
        <w:rPr>
          <w:rFonts w:cs="Courier New"/>
        </w:rPr>
        <w:t>should</w:t>
      </w:r>
      <w:r w:rsidRPr="00BB1D34">
        <w:rPr>
          <w:rFonts w:cs="Courier New"/>
        </w:rPr>
        <w:t xml:space="preserve"> use </w:t>
      </w:r>
      <w:r w:rsidR="00816A5E">
        <w:rPr>
          <w:rFonts w:ascii="Courier New" w:hAnsi="Courier New" w:cs="Courier New"/>
        </w:rPr>
        <w:t>cybox</w:t>
      </w:r>
      <w:r w:rsidRPr="005F0D23">
        <w:rPr>
          <w:rFonts w:ascii="Courier New" w:hAnsi="Courier New" w:cs="Courier New"/>
        </w:rPr>
        <w:t>Vocabs:ControlledVocabularyStringType</w:t>
      </w:r>
      <w:r w:rsidRPr="00BB1D34">
        <w:rPr>
          <w:rFonts w:cs="Courier New"/>
        </w:rPr>
        <w:t xml:space="preserve"> as its type.  This allows contributors of </w:t>
      </w:r>
      <w:r w:rsidR="0005655D">
        <w:rPr>
          <w:rFonts w:cs="Courier New"/>
        </w:rPr>
        <w:t>CybOX</w:t>
      </w:r>
      <w:r w:rsidRPr="00BB1D34">
        <w:rPr>
          <w:rFonts w:cs="Courier New"/>
        </w:rPr>
        <w:t xml:space="preserve"> content to be able to specify values for a controlled vocabulary that satisfy </w:t>
      </w:r>
      <w:r>
        <w:rPr>
          <w:rFonts w:cs="Courier New"/>
        </w:rPr>
        <w:t xml:space="preserve">all </w:t>
      </w:r>
      <w:r w:rsidRPr="00BB1D34">
        <w:rPr>
          <w:rFonts w:cs="Courier New"/>
        </w:rPr>
        <w:t>use cases from the above specification.</w:t>
      </w:r>
    </w:p>
    <w:p w14:paraId="711A9066" w14:textId="77777777" w:rsidR="004C1B80" w:rsidRDefault="004C1B80" w:rsidP="004C1B80">
      <w:pPr>
        <w:pStyle w:val="tabbed"/>
      </w:pPr>
    </w:p>
    <w:p w14:paraId="25DCF468" w14:textId="75B90F66"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&lt;xs:simpleType name="ActionRelationshipTypeEnum-1.0"&gt; </w:t>
      </w:r>
    </w:p>
    <w:p w14:paraId="28990CB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base="xs:string"&gt;</w:t>
      </w:r>
    </w:p>
    <w:p w14:paraId="0DCDD7D1" w14:textId="5922B7E4"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value="Preceded_By"</w:t>
      </w:r>
      <w:r>
        <w:rPr>
          <w:rFonts w:ascii="Courier New" w:hAnsi="Courier New" w:cs="Courier New"/>
          <w:szCs w:val="20"/>
        </w:rPr>
        <w:t>/</w:t>
      </w:r>
      <w:r w:rsidRPr="00816A5E">
        <w:rPr>
          <w:rFonts w:ascii="Courier New" w:hAnsi="Courier New" w:cs="Courier New"/>
          <w:szCs w:val="20"/>
        </w:rPr>
        <w:t>&gt;</w:t>
      </w:r>
    </w:p>
    <w:p w14:paraId="0A0047A4" w14:textId="7E551761"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value="Followed_By"</w:t>
      </w:r>
      <w:r>
        <w:rPr>
          <w:rFonts w:ascii="Courier New" w:hAnsi="Courier New" w:cs="Courier New"/>
          <w:szCs w:val="20"/>
        </w:rPr>
        <w:t>/</w:t>
      </w:r>
      <w:r w:rsidRPr="00816A5E">
        <w:rPr>
          <w:rFonts w:ascii="Courier New" w:hAnsi="Courier New" w:cs="Courier New"/>
          <w:szCs w:val="20"/>
        </w:rPr>
        <w:t>&gt;</w:t>
      </w:r>
    </w:p>
    <w:p w14:paraId="77C67908" w14:textId="0641002B"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value="Equivalent_To"</w:t>
      </w:r>
      <w:r>
        <w:rPr>
          <w:rFonts w:ascii="Courier New" w:hAnsi="Courier New" w:cs="Courier New"/>
          <w:szCs w:val="20"/>
        </w:rPr>
        <w:t>/</w:t>
      </w:r>
      <w:r w:rsidRPr="00816A5E">
        <w:rPr>
          <w:rFonts w:ascii="Courier New" w:hAnsi="Courier New" w:cs="Courier New"/>
          <w:szCs w:val="20"/>
        </w:rPr>
        <w:t>&gt;</w:t>
      </w:r>
    </w:p>
    <w:p w14:paraId="10A94CC2" w14:textId="6B8B30F2"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value="Related_To"</w:t>
      </w:r>
      <w:r>
        <w:rPr>
          <w:rFonts w:ascii="Courier New" w:hAnsi="Courier New" w:cs="Courier New"/>
          <w:szCs w:val="20"/>
        </w:rPr>
        <w:t>/</w:t>
      </w:r>
      <w:r w:rsidRPr="00816A5E">
        <w:rPr>
          <w:rFonts w:ascii="Courier New" w:hAnsi="Courier New" w:cs="Courier New"/>
          <w:szCs w:val="20"/>
        </w:rPr>
        <w:t>&gt;</w:t>
      </w:r>
    </w:p>
    <w:p w14:paraId="49F27270" w14:textId="069B198E"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value="Dependent_On"</w:t>
      </w:r>
      <w:r>
        <w:rPr>
          <w:rFonts w:ascii="Courier New" w:hAnsi="Courier New" w:cs="Courier New"/>
          <w:szCs w:val="20"/>
        </w:rPr>
        <w:t>/</w:t>
      </w:r>
      <w:r w:rsidRPr="00816A5E">
        <w:rPr>
          <w:rFonts w:ascii="Courier New" w:hAnsi="Courier New" w:cs="Courier New"/>
          <w:szCs w:val="20"/>
        </w:rPr>
        <w:t>&gt;</w:t>
      </w:r>
    </w:p>
    <w:p w14:paraId="00B29D14" w14:textId="101CBF65"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 xml:space="preserve"> </w:t>
      </w:r>
      <w:r w:rsidRPr="00816A5E">
        <w:rPr>
          <w:rFonts w:ascii="Courier New" w:hAnsi="Courier New" w:cs="Courier New"/>
          <w:szCs w:val="20"/>
        </w:rPr>
        <w:t xml:space="preserve">   &lt;xs:enumeration value="Initiated_By"</w:t>
      </w:r>
      <w:r>
        <w:rPr>
          <w:rFonts w:ascii="Courier New" w:hAnsi="Courier New" w:cs="Courier New"/>
          <w:szCs w:val="20"/>
        </w:rPr>
        <w:t>/</w:t>
      </w:r>
      <w:r w:rsidRPr="00816A5E">
        <w:rPr>
          <w:rFonts w:ascii="Courier New" w:hAnsi="Courier New" w:cs="Courier New"/>
          <w:szCs w:val="20"/>
        </w:rPr>
        <w:t>&gt;</w:t>
      </w:r>
    </w:p>
    <w:p w14:paraId="6AAF0056" w14:textId="4E56EB43"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&lt;xs:enumeration value="Initiated"</w:t>
      </w:r>
      <w:r>
        <w:rPr>
          <w:rFonts w:ascii="Courier New" w:hAnsi="Courier New" w:cs="Courier New"/>
          <w:szCs w:val="20"/>
        </w:rPr>
        <w:t>/&gt;</w:t>
      </w:r>
      <w:r w:rsidRPr="00816A5E">
        <w:rPr>
          <w:rFonts w:ascii="Courier New" w:hAnsi="Courier New" w:cs="Courier New"/>
          <w:szCs w:val="20"/>
        </w:rPr>
        <w:t xml:space="preserve"> </w:t>
      </w:r>
    </w:p>
    <w:p w14:paraId="56ACDFD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4114644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&lt;/xs:simpleType&gt;</w:t>
      </w:r>
    </w:p>
    <w:p w14:paraId="3DFBD0D5" w14:textId="77777777" w:rsidR="004C1B80" w:rsidRPr="00BB1D34" w:rsidRDefault="004C1B80" w:rsidP="004C1B80">
      <w:pPr>
        <w:spacing w:after="0" w:line="259" w:lineRule="auto"/>
        <w:rPr>
          <w:rFonts w:cs="Courier New"/>
          <w:szCs w:val="20"/>
        </w:rPr>
      </w:pPr>
    </w:p>
    <w:p w14:paraId="5E3BFA36" w14:textId="5A859B60"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 name="Ac</w:t>
      </w:r>
      <w:r w:rsidR="00EA2B23">
        <w:rPr>
          <w:rFonts w:ascii="Courier New" w:hAnsi="Courier New" w:cs="Courier New"/>
          <w:szCs w:val="20"/>
        </w:rPr>
        <w:t>tionRelationshipTypeVocab-1.0"&gt;</w:t>
      </w:r>
    </w:p>
    <w:p w14:paraId="3DFAE51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&lt;xs:simpleContent&gt;</w:t>
      </w:r>
    </w:p>
    <w:p w14:paraId="5D33D71B"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 base="cyboxCommon:ControlledVocabularyStringType"&gt;</w:t>
      </w:r>
    </w:p>
    <w:p w14:paraId="28D01DA6"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530E1FED"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&lt;xs:union memberTypes="cyboxVocabs:ActionRelationshipTypeEnum-1.0"/&gt;</w:t>
      </w:r>
    </w:p>
    <w:p w14:paraId="5FEBB0E5"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&lt;/xs:simpleType&gt;</w:t>
      </w:r>
    </w:p>
    <w:p w14:paraId="6FEE2D4F"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name="vocab_name" type="xs:string" use="optional" fixed="CybOX Default Action-Action Relationships"/&gt;</w:t>
      </w:r>
    </w:p>
    <w:p w14:paraId="1F4D3406"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&lt;xs:attribute name="vocab_reference" type="xs:anyURI" use="optional" fixed="http://cybox.mitre.org/XMLSchema/default_vocabularies/2.1/cybox_default_vocabularies.xsd#ActionRelationshipTypeVocab-1.0"/&gt;</w:t>
      </w:r>
    </w:p>
    <w:p w14:paraId="6FD19BA0"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&lt;/xs:restriction&gt;</w:t>
      </w:r>
    </w:p>
    <w:p w14:paraId="574C33F9"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 xml:space="preserve">  &lt;/xs:simpleContent&gt;</w:t>
      </w:r>
    </w:p>
    <w:p w14:paraId="2172B233" w14:textId="77777777" w:rsidR="00816A5E" w:rsidRPr="00816A5E" w:rsidRDefault="00816A5E" w:rsidP="00816A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816A5E">
        <w:rPr>
          <w:rFonts w:ascii="Courier New" w:hAnsi="Courier New" w:cs="Courier New"/>
          <w:szCs w:val="20"/>
        </w:rPr>
        <w:t>&lt;/xs:complexType&gt;</w:t>
      </w:r>
    </w:p>
    <w:p w14:paraId="1B8BFB12" w14:textId="6266629C" w:rsidR="004C1B80" w:rsidRPr="00310859" w:rsidRDefault="004C1B80" w:rsidP="004C1B80">
      <w:pPr>
        <w:pStyle w:val="tabbed"/>
        <w:ind w:right="-450"/>
      </w:pPr>
    </w:p>
    <w:p w14:paraId="642BAD97" w14:textId="2DB10107" w:rsidR="004C1B80" w:rsidRPr="00BB1D34" w:rsidRDefault="00816A5E" w:rsidP="004C1B80">
      <w:pPr>
        <w:spacing w:after="0" w:line="259" w:lineRule="auto"/>
        <w:rPr>
          <w:rFonts w:cs="Courier New"/>
          <w:szCs w:val="20"/>
        </w:rPr>
      </w:pPr>
      <w:r>
        <w:rPr>
          <w:rFonts w:cs="Courier New"/>
          <w:noProof/>
          <w:szCs w:val="20"/>
        </w:rPr>
        <mc:AlternateContent>
          <mc:Choice Requires="wps">
            <w:drawing>
              <wp:anchor distT="0" distB="0" distL="114300" distR="114300" simplePos="0" relativeHeight="251671552" behindDoc="0" locked="0" layoutInCell="1" allowOverlap="1" wp14:anchorId="7A814481" wp14:editId="10A4C73E">
                <wp:simplePos x="0" y="0"/>
                <wp:positionH relativeFrom="column">
                  <wp:posOffset>9525</wp:posOffset>
                </wp:positionH>
                <wp:positionV relativeFrom="paragraph">
                  <wp:posOffset>106045</wp:posOffset>
                </wp:positionV>
                <wp:extent cx="6553200" cy="6667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553200" cy="666750"/>
                        </a:xfrm>
                        <a:prstGeom prst="rect">
                          <a:avLst/>
                        </a:prstGeom>
                        <a:solidFill>
                          <a:schemeClr val="lt1"/>
                        </a:solidFill>
                        <a:ln w="6350">
                          <a:solidFill>
                            <a:prstClr val="black"/>
                          </a:solidFill>
                        </a:ln>
                      </wps:spPr>
                      <wps:txbx>
                        <w:txbxContent>
                          <w:p w14:paraId="32EF06C0" w14:textId="401CAA8A" w:rsidR="00974968" w:rsidRDefault="00974968">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14481" id="Text Box 10" o:spid="_x0000_s1033" type="#_x0000_t202" style="position:absolute;margin-left:.75pt;margin-top:8.35pt;width:516pt;height:5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" fillcolor="white [3201]" strokeweight=".5pt">
                <v:textbox>
                  <w:txbxContent>
                    <w:p w14:paraId="32EF06C0" w14:textId="401CAA8A" w:rsidR="00974968" w:rsidRDefault="00974968">
                      <w:r w:rsidRPr="008E2695">
                        <w:rPr>
                          <w:b/>
                        </w:rPr>
                        <w:t>Exception 1:</w:t>
                      </w:r>
                      <w:r>
                        <w:t xml:space="preserve"> Most controlled vocabularies are defined in the </w:t>
                      </w:r>
                      <w:r w:rsidRPr="00F852E9">
                        <w:rPr>
                          <w:rFonts w:ascii="Courier New" w:hAnsi="Courier New" w:cs="Courier New"/>
                        </w:rPr>
                        <w:t>cyboxVocabs</w:t>
                      </w:r>
                      <w:r>
                        <w:t xml:space="preserve"> package.  Two exceptions are </w:t>
                      </w:r>
                      <w:r w:rsidRPr="00F852E9">
                        <w:rPr>
                          <w:rStyle w:val="qname"/>
                          <w:rFonts w:ascii="Courier New" w:hAnsi="Courier New" w:cs="Courier New"/>
                        </w:rPr>
                        <w:t>AuthenticationTokenProtectionMechanismTypeVocab-1.0</w:t>
                      </w:r>
                      <w:r>
                        <w:rPr>
                          <w:rStyle w:val="qname"/>
                        </w:rPr>
                        <w:t xml:space="preserve"> and </w:t>
                      </w:r>
                      <w:r w:rsidRPr="00F852E9">
                        <w:rPr>
                          <w:rStyle w:val="qname"/>
                          <w:rFonts w:ascii="Courier New" w:hAnsi="Courier New" w:cs="Courier New"/>
                        </w:rPr>
                        <w:t>AuthenticationTypeVocab-1.0</w:t>
                      </w:r>
                      <w:r>
                        <w:rPr>
                          <w:rStyle w:val="qname"/>
                        </w:rPr>
                        <w:t xml:space="preserve"> defined in the </w:t>
                      </w:r>
                      <w:r w:rsidRPr="00F852E9">
                        <w:rPr>
                          <w:rStyle w:val="qname"/>
                          <w:rFonts w:ascii="Courier New" w:hAnsi="Courier New" w:cs="Courier New"/>
                        </w:rPr>
                        <w:t>Account</w:t>
                      </w:r>
                      <w:r>
                        <w:rPr>
                          <w:rStyle w:val="qname"/>
                        </w:rPr>
                        <w:t xml:space="preserve"> package.</w:t>
                      </w:r>
                    </w:p>
                  </w:txbxContent>
                </v:textbox>
              </v:shape>
            </w:pict>
          </mc:Fallback>
        </mc:AlternateContent>
      </w:r>
    </w:p>
    <w:p w14:paraId="3C3AAAC3" w14:textId="43060514" w:rsidR="002B44B0" w:rsidRDefault="002B44B0" w:rsidP="002B44B0">
      <w:pPr>
        <w:pStyle w:val="Heading1"/>
        <w:numPr>
          <w:ilvl w:val="0"/>
          <w:numId w:val="2"/>
        </w:numPr>
      </w:pPr>
      <w:bookmarkStart w:id="58" w:name="_Toc450824663"/>
      <w:bookmarkStart w:id="59" w:name="_Ref451258824"/>
      <w:bookmarkStart w:id="60" w:name="_Toc451328277"/>
      <w:r>
        <w:t>Relationships to the CybOX 2.1.1 XML Schemas</w:t>
      </w:r>
      <w:bookmarkEnd w:id="58"/>
      <w:bookmarkEnd w:id="59"/>
      <w:bookmarkEnd w:id="60"/>
    </w:p>
    <w:p w14:paraId="31B5DFEB" w14:textId="176E7E2E" w:rsidR="002B44B0" w:rsidRDefault="002B44B0" w:rsidP="002B44B0">
      <w:pPr>
        <w:rPr>
          <w:rFonts w:cs="Arial"/>
          <w:szCs w:val="20"/>
        </w:rPr>
      </w:pPr>
      <w:r w:rsidRPr="00BB1D34">
        <w:rPr>
          <w:rFonts w:cs="Arial"/>
          <w:szCs w:val="20"/>
        </w:rPr>
        <w:t xml:space="preserve">The </w:t>
      </w:r>
      <w:r>
        <w:rPr>
          <w:rFonts w:cs="Arial"/>
          <w:szCs w:val="20"/>
        </w:rPr>
        <w:t>CybOX</w:t>
      </w:r>
      <w:r w:rsidRPr="00BB1D34">
        <w:rPr>
          <w:rFonts w:cs="Arial"/>
          <w:szCs w:val="20"/>
        </w:rPr>
        <w:t xml:space="preserve"> </w:t>
      </w:r>
      <w:r>
        <w:rPr>
          <w:rFonts w:cs="Arial"/>
          <w:szCs w:val="20"/>
        </w:rPr>
        <w:t>XML</w:t>
      </w:r>
      <w:r w:rsidRPr="00BB1D34">
        <w:rPr>
          <w:rFonts w:cs="Arial"/>
          <w:szCs w:val="20"/>
        </w:rPr>
        <w:t xml:space="preserve"> schema has been under development since 2012</w:t>
      </w:r>
      <w:r>
        <w:rPr>
          <w:rFonts w:cs="Arial"/>
          <w:szCs w:val="20"/>
        </w:rPr>
        <w:t xml:space="preserve"> by an ad hoc committee of interested stakeholders, led by MITRE</w:t>
      </w:r>
      <w:r w:rsidRPr="00BB1D34">
        <w:rPr>
          <w:rFonts w:cs="Arial"/>
          <w:szCs w:val="20"/>
        </w:rPr>
        <w:t xml:space="preserve">.  </w:t>
      </w:r>
      <w:r>
        <w:rPr>
          <w:rFonts w:cs="Arial"/>
          <w:szCs w:val="20"/>
        </w:rPr>
        <w:t>The binding rules discussed in the previous section are unlikely to produce identical XML schemas to those developed manually.  However, the semantics must be the same.  Some of the choices made when developing the original XML schema or the UML model might seem like exceptions to the binding rules. Additionally, the rules are not fully specified so they allow for arbitrary choices in the implementation.</w:t>
      </w:r>
    </w:p>
    <w:p w14:paraId="295C157C" w14:textId="627637F8" w:rsidR="002B44B0" w:rsidRDefault="002B44B0" w:rsidP="002B44B0">
      <w:pPr>
        <w:rPr>
          <w:rFonts w:cs="Arial"/>
          <w:szCs w:val="20"/>
        </w:rPr>
      </w:pPr>
      <w:r>
        <w:rPr>
          <w:rFonts w:cs="Arial"/>
          <w:szCs w:val="20"/>
        </w:rPr>
        <w:t xml:space="preserve">In an effort to create an XML implementation that takes these idiosyncrasies into account, we discuss them in this section. </w:t>
      </w:r>
    </w:p>
    <w:p w14:paraId="4B088027" w14:textId="77777777" w:rsidR="00F852E9" w:rsidRDefault="00F852E9" w:rsidP="00F852E9">
      <w:pPr>
        <w:pStyle w:val="Heading2"/>
        <w:numPr>
          <w:ilvl w:val="1"/>
          <w:numId w:val="2"/>
        </w:numPr>
      </w:pPr>
      <w:bookmarkStart w:id="61" w:name="_Toc450824667"/>
      <w:bookmarkStart w:id="62" w:name="_Ref436740127"/>
      <w:bookmarkStart w:id="63" w:name="_Toc450824664"/>
      <w:bookmarkStart w:id="64" w:name="_Toc451328278"/>
      <w:r>
        <w:t>UML Package to XML Namespace Name Mapping</w:t>
      </w:r>
      <w:bookmarkEnd w:id="62"/>
      <w:bookmarkEnd w:id="63"/>
      <w:bookmarkEnd w:id="64"/>
    </w:p>
    <w:p w14:paraId="1FDC2E1D" w14:textId="77777777" w:rsidR="00BE2AA4" w:rsidRPr="00D50AF0" w:rsidRDefault="00F852E9" w:rsidP="00BE2AA4">
      <w:pPr>
        <w:spacing w:after="240"/>
        <w:rPr>
          <w:rFonts w:cs="Arial"/>
        </w:rPr>
      </w:pPr>
      <w:r>
        <w:t xml:space="preserve">The names of the UML Package, the XML Namespace and XML Namespace prefix </w:t>
      </w:r>
      <w:r w:rsidR="007B32B4">
        <w:t>are a variation of each other</w:t>
      </w:r>
      <w:r>
        <w:t>.  UML package names and XML namespace prefixes often are the same.</w:t>
      </w:r>
      <w:r w:rsidR="007B32B4">
        <w:t xml:space="preserve">  </w:t>
      </w:r>
      <w:r w:rsidR="00BE2AA4">
        <w:t xml:space="preserve">All XML namespaces begin with </w:t>
      </w:r>
      <w:r w:rsidR="00BE2AA4" w:rsidRPr="00D50AF0">
        <w:rPr>
          <w:rFonts w:ascii="Courier New" w:hAnsi="Courier New" w:cs="Courier New"/>
        </w:rPr>
        <w:t>http://docs.oasis-open.org/cti/ns/</w:t>
      </w:r>
      <w:r w:rsidR="00BE2AA4">
        <w:rPr>
          <w:rFonts w:ascii="Courier New" w:hAnsi="Courier New" w:cs="Courier New"/>
        </w:rPr>
        <w:t>cybox</w:t>
      </w:r>
      <w:r w:rsidR="00BE2AA4" w:rsidRPr="00D50AF0">
        <w:rPr>
          <w:rFonts w:ascii="Courier New" w:hAnsi="Courier New" w:cs="Courier New"/>
        </w:rPr>
        <w:t>/</w:t>
      </w:r>
      <w:r w:rsidR="00BE2AA4" w:rsidRPr="00D50AF0">
        <w:rPr>
          <w:rFonts w:cs="Arial"/>
        </w:rPr>
        <w:t>and</w:t>
      </w:r>
      <w:r w:rsidR="00BE2AA4">
        <w:rPr>
          <w:rFonts w:cs="Arial"/>
        </w:rPr>
        <w:t xml:space="preserve"> have the </w:t>
      </w:r>
      <w:r w:rsidR="00BE2AA4" w:rsidRPr="00BE2AA4">
        <w:rPr>
          <w:rFonts w:cs="Arial"/>
        </w:rPr>
        <w:t>“</w:t>
      </w:r>
      <w:r w:rsidR="00BE2AA4" w:rsidRPr="00BE2AA4">
        <w:rPr>
          <w:rFonts w:ascii="Courier New" w:hAnsi="Courier New" w:cs="Courier New"/>
        </w:rPr>
        <w:t>-2</w:t>
      </w:r>
      <w:r w:rsidR="00BE2AA4">
        <w:rPr>
          <w:rFonts w:cs="Arial"/>
        </w:rPr>
        <w:t>” suffix.</w:t>
      </w:r>
    </w:p>
    <w:p w14:paraId="20294471" w14:textId="55A11287" w:rsidR="00F852E9" w:rsidRDefault="007B32B4" w:rsidP="00F852E9">
      <w:r>
        <w:t>For object packages, the general rule is as follows:</w:t>
      </w:r>
    </w:p>
    <w:p w14:paraId="1F50A182" w14:textId="50A18525" w:rsidR="007B32B4" w:rsidRDefault="007B32B4" w:rsidP="00F852E9"/>
    <w:p w14:paraId="5F7DC74A" w14:textId="44196364" w:rsidR="007B32B4" w:rsidRDefault="007B32B4" w:rsidP="007B32B4">
      <w:pPr>
        <w:ind w:left="720"/>
      </w:pPr>
      <w:r>
        <w:t>The name of the package is capitalized with the use of underscores.  The name of the XML namespace is camel-case, removing the underscores</w:t>
      </w:r>
      <w:r w:rsidR="00BE2AA4">
        <w:t>, adding the prefix “</w:t>
      </w:r>
      <w:r w:rsidR="00BE2AA4" w:rsidRPr="00BE2AA4">
        <w:rPr>
          <w:rFonts w:ascii="Courier New" w:hAnsi="Courier New" w:cs="Courier New"/>
        </w:rPr>
        <w:t>/object#</w:t>
      </w:r>
      <w:r w:rsidR="00BE2AA4" w:rsidRPr="00BE2AA4">
        <w:rPr>
          <w:rFonts w:cs="Arial"/>
        </w:rPr>
        <w:t>”</w:t>
      </w:r>
      <w:r w:rsidRPr="00BE2AA4">
        <w:rPr>
          <w:rFonts w:ascii="Courier New" w:hAnsi="Courier New" w:cs="Courier New"/>
        </w:rPr>
        <w:t>.</w:t>
      </w:r>
      <w:r>
        <w:t xml:space="preserve">  The name of the XML namespace prefix is came-case but the text “Object” is shortened to “Obj”</w:t>
      </w:r>
    </w:p>
    <w:p w14:paraId="1D4386F2" w14:textId="4ED67BF0" w:rsidR="007B32B4" w:rsidRDefault="007B32B4" w:rsidP="007B32B4">
      <w:pPr>
        <w:ind w:left="720"/>
      </w:pPr>
    </w:p>
    <w:p w14:paraId="155D8473" w14:textId="4AAA63E2" w:rsidR="007B32B4" w:rsidRDefault="007B32B4" w:rsidP="007B32B4">
      <w:pPr>
        <w:spacing w:before="0" w:after="0"/>
        <w:ind w:left="720"/>
      </w:pPr>
      <w:r>
        <w:t xml:space="preserve">Package Name:  </w:t>
      </w:r>
      <w:r w:rsidRPr="007B32B4">
        <w:rPr>
          <w:rFonts w:ascii="Courier New" w:hAnsi="Courier New" w:cs="Courier New"/>
        </w:rPr>
        <w:t>File_Object</w:t>
      </w:r>
    </w:p>
    <w:p w14:paraId="660B620C" w14:textId="6F8F00C2" w:rsidR="007B32B4" w:rsidRDefault="007B32B4" w:rsidP="007B32B4">
      <w:pPr>
        <w:pStyle w:val="HTMLPreformatted"/>
        <w:ind w:left="720"/>
        <w:rPr>
          <w:rFonts w:ascii="Courier New" w:eastAsia="Times New Roman" w:hAnsi="Courier New" w:cs="Courier New"/>
        </w:rPr>
      </w:pPr>
      <w:r w:rsidRPr="00BE2AA4">
        <w:rPr>
          <w:rFonts w:ascii="Arial" w:hAnsi="Arial" w:cs="Arial"/>
        </w:rPr>
        <w:t>XML Namespace</w:t>
      </w:r>
      <w:r>
        <w:t xml:space="preserve">: </w:t>
      </w:r>
      <w:r w:rsidRPr="00BE2AA4">
        <w:rPr>
          <w:rFonts w:ascii="Courier New" w:eastAsia="Times New Roman" w:hAnsi="Courier New" w:cs="Courier New"/>
        </w:rPr>
        <w:t>http://cybox.mitre.org/objects#FileObject-2</w:t>
      </w:r>
    </w:p>
    <w:p w14:paraId="3A8CADD7" w14:textId="7C13E1AC" w:rsidR="007B32B4" w:rsidRPr="00BE2AA4" w:rsidRDefault="00BE2AA4" w:rsidP="00BE2AA4">
      <w:pPr>
        <w:pStyle w:val="HTMLPreformatted"/>
        <w:ind w:left="720"/>
        <w:rPr>
          <w:rFonts w:ascii="Arial" w:eastAsia="Times New Roman" w:hAnsi="Arial" w:cs="Arial"/>
        </w:rPr>
      </w:pPr>
      <w:r>
        <w:rPr>
          <w:rFonts w:ascii="Arial" w:eastAsia="Times New Roman" w:hAnsi="Arial" w:cs="Arial"/>
        </w:rPr>
        <w:t xml:space="preserve">XML Namespace Prefix:  </w:t>
      </w:r>
      <w:r w:rsidRPr="00BE2AA4">
        <w:rPr>
          <w:rFonts w:ascii="Courier New" w:eastAsia="Times New Roman" w:hAnsi="Courier New" w:cs="Courier New"/>
        </w:rPr>
        <w:t>FileObj</w:t>
      </w:r>
    </w:p>
    <w:p w14:paraId="50509ECA" w14:textId="46F967AF" w:rsidR="007B32B4" w:rsidRPr="00E61545" w:rsidRDefault="007B32B4" w:rsidP="00F852E9">
      <w:r>
        <w:t>Non-object package names have the following mapping.</w:t>
      </w:r>
    </w:p>
    <w:p w14:paraId="6A336895" w14:textId="77A736A4" w:rsidR="00F852E9" w:rsidRDefault="00F852E9" w:rsidP="00C047DB">
      <w:pPr>
        <w:pStyle w:val="Caption"/>
      </w:pPr>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rsidR="00445119">
        <w:t>.</w:t>
      </w:r>
      <w:r>
        <w:t xml:space="preserve"> UML Package Names Mapping</w:t>
      </w:r>
    </w:p>
    <w:tbl>
      <w:tblPr>
        <w:tblStyle w:val="TableGrid"/>
        <w:tblW w:w="0" w:type="auto"/>
        <w:jc w:val="center"/>
        <w:tblLook w:val="04A0" w:firstRow="1" w:lastRow="0" w:firstColumn="1" w:lastColumn="0" w:noHBand="0" w:noVBand="1"/>
      </w:tblPr>
      <w:tblGrid>
        <w:gridCol w:w="3775"/>
        <w:gridCol w:w="3960"/>
      </w:tblGrid>
      <w:tr w:rsidR="00F852E9" w14:paraId="44E3E51B" w14:textId="77777777" w:rsidTr="00573E4B">
        <w:trPr>
          <w:jc w:val="center"/>
        </w:trPr>
        <w:tc>
          <w:tcPr>
            <w:tcW w:w="3775" w:type="dxa"/>
            <w:shd w:val="clear" w:color="auto" w:fill="BFBFBF" w:themeFill="background1" w:themeFillShade="BF"/>
          </w:tcPr>
          <w:p w14:paraId="51400B8C" w14:textId="77777777" w:rsidR="00F852E9" w:rsidRDefault="00F852E9" w:rsidP="00573E4B">
            <w:r>
              <w:t xml:space="preserve">UML Package/ XML Namespace Prefix  </w:t>
            </w:r>
          </w:p>
        </w:tc>
        <w:tc>
          <w:tcPr>
            <w:tcW w:w="3960" w:type="dxa"/>
            <w:shd w:val="clear" w:color="auto" w:fill="BFBFBF" w:themeFill="background1" w:themeFillShade="BF"/>
          </w:tcPr>
          <w:p w14:paraId="2107D786" w14:textId="77777777" w:rsidR="00F852E9" w:rsidRDefault="00F852E9" w:rsidP="00573E4B">
            <w:r>
              <w:t>XML Namespace</w:t>
            </w:r>
          </w:p>
        </w:tc>
      </w:tr>
      <w:tr w:rsidR="00F852E9" w14:paraId="0B8A6D8B" w14:textId="77777777" w:rsidTr="00573E4B">
        <w:trPr>
          <w:jc w:val="center"/>
        </w:trPr>
        <w:tc>
          <w:tcPr>
            <w:tcW w:w="3775" w:type="dxa"/>
          </w:tcPr>
          <w:p w14:paraId="3364DC91" w14:textId="341FA421" w:rsidR="00F852E9" w:rsidRDefault="009477A5" w:rsidP="00573E4B">
            <w:r>
              <w:t>cybox</w:t>
            </w:r>
            <w:r w:rsidR="00F852E9">
              <w:t>Common</w:t>
            </w:r>
          </w:p>
        </w:tc>
        <w:tc>
          <w:tcPr>
            <w:tcW w:w="3960" w:type="dxa"/>
          </w:tcPr>
          <w:p w14:paraId="3F6E74FA" w14:textId="77777777" w:rsidR="00F852E9" w:rsidRDefault="00F852E9" w:rsidP="00573E4B">
            <w:r>
              <w:t>common</w:t>
            </w:r>
          </w:p>
        </w:tc>
      </w:tr>
      <w:tr w:rsidR="00273377" w14:paraId="4C4C5646" w14:textId="77777777" w:rsidTr="00573E4B">
        <w:trPr>
          <w:jc w:val="center"/>
        </w:trPr>
        <w:tc>
          <w:tcPr>
            <w:tcW w:w="3775" w:type="dxa"/>
          </w:tcPr>
          <w:p w14:paraId="2E22E9E4" w14:textId="15BEB7B7" w:rsidR="00273377" w:rsidRDefault="00273377" w:rsidP="00573E4B">
            <w:r>
              <w:t>cybox</w:t>
            </w:r>
          </w:p>
        </w:tc>
        <w:tc>
          <w:tcPr>
            <w:tcW w:w="3960" w:type="dxa"/>
          </w:tcPr>
          <w:p w14:paraId="0C73A9F8" w14:textId="5312040B" w:rsidR="00273377" w:rsidRDefault="00273377" w:rsidP="00573E4B">
            <w:r>
              <w:t>core</w:t>
            </w:r>
          </w:p>
        </w:tc>
      </w:tr>
      <w:tr w:rsidR="00F852E9" w14:paraId="14FEC7A4" w14:textId="77777777" w:rsidTr="00573E4B">
        <w:trPr>
          <w:jc w:val="center"/>
        </w:trPr>
        <w:tc>
          <w:tcPr>
            <w:tcW w:w="3775" w:type="dxa"/>
          </w:tcPr>
          <w:p w14:paraId="5899355A" w14:textId="70ED7D5A" w:rsidR="00F852E9" w:rsidRDefault="009477A5" w:rsidP="00573E4B">
            <w:r>
              <w:t>cybox</w:t>
            </w:r>
            <w:r w:rsidR="00F852E9">
              <w:t>Vocabs</w:t>
            </w:r>
          </w:p>
        </w:tc>
        <w:tc>
          <w:tcPr>
            <w:tcW w:w="3960" w:type="dxa"/>
          </w:tcPr>
          <w:p w14:paraId="08A09EF5" w14:textId="77777777" w:rsidR="00F852E9" w:rsidRDefault="00F852E9" w:rsidP="00573E4B">
            <w:r>
              <w:t>vocabularies</w:t>
            </w:r>
          </w:p>
        </w:tc>
      </w:tr>
    </w:tbl>
    <w:p w14:paraId="0C7387A6" w14:textId="77777777" w:rsidR="00F852E9" w:rsidRDefault="00F852E9" w:rsidP="00F852E9"/>
    <w:p w14:paraId="55D25287" w14:textId="0059B758" w:rsidR="00F852E9" w:rsidRPr="000046EB" w:rsidRDefault="00F852E9" w:rsidP="00F852E9">
      <w:r>
        <w:t xml:space="preserve">The extensions package is discussed in Section </w:t>
      </w:r>
      <w:r w:rsidR="00A95107" w:rsidRPr="00A95107">
        <w:rPr>
          <w:b/>
          <w:color w:val="0000EE"/>
        </w:rPr>
        <w:fldChar w:fldCharType="begin"/>
      </w:r>
      <w:r w:rsidR="00A95107" w:rsidRPr="00A95107">
        <w:rPr>
          <w:b/>
          <w:color w:val="0000EE"/>
        </w:rPr>
        <w:instrText xml:space="preserve"> REF _Ref436907686 \r \h </w:instrText>
      </w:r>
      <w:r w:rsidR="00A95107" w:rsidRPr="00A95107">
        <w:rPr>
          <w:b/>
          <w:color w:val="0000EE"/>
        </w:rPr>
      </w:r>
      <w:r w:rsidR="00A95107" w:rsidRPr="00A95107">
        <w:rPr>
          <w:b/>
          <w:color w:val="0000EE"/>
        </w:rPr>
        <w:instrText xml:space="preserve"> \* MERGEFORMAT </w:instrText>
      </w:r>
      <w:r w:rsidR="00A95107" w:rsidRPr="00A95107">
        <w:rPr>
          <w:b/>
          <w:color w:val="0000EE"/>
        </w:rPr>
        <w:fldChar w:fldCharType="separate"/>
      </w:r>
      <w:r w:rsidR="00A95107" w:rsidRPr="00A95107">
        <w:rPr>
          <w:b/>
          <w:color w:val="0000EE"/>
        </w:rPr>
        <w:t>3.4</w:t>
      </w:r>
      <w:r w:rsidR="00A95107" w:rsidRPr="00A95107">
        <w:rPr>
          <w:b/>
          <w:color w:val="0000EE"/>
        </w:rPr>
        <w:fldChar w:fldCharType="end"/>
      </w:r>
      <w:r>
        <w:t>.</w:t>
      </w:r>
    </w:p>
    <w:p w14:paraId="736A5051" w14:textId="54F80A47" w:rsidR="00573E4B" w:rsidRDefault="00573E4B" w:rsidP="00573E4B">
      <w:pPr>
        <w:pStyle w:val="Heading2"/>
        <w:numPr>
          <w:ilvl w:val="1"/>
          <w:numId w:val="2"/>
        </w:numPr>
      </w:pPr>
      <w:bookmarkStart w:id="65" w:name="_Toc450824665"/>
      <w:bookmarkStart w:id="66" w:name="_Ref451259111"/>
      <w:bookmarkStart w:id="67" w:name="_Toc451328279"/>
      <w:r>
        <w:t>UML Abstract Classes</w:t>
      </w:r>
      <w:bookmarkEnd w:id="65"/>
      <w:bookmarkEnd w:id="66"/>
      <w:bookmarkEnd w:id="67"/>
    </w:p>
    <w:p w14:paraId="78DF265E" w14:textId="77777777" w:rsidR="00573E4B" w:rsidRDefault="00573E4B" w:rsidP="00573E4B">
      <w:pPr>
        <w:spacing w:before="0" w:after="240"/>
      </w:pPr>
      <w:r>
        <w:t>The following XSD complex types should be declared as abstract.</w:t>
      </w:r>
    </w:p>
    <w:p w14:paraId="23CFEC12" w14:textId="32F6CB46" w:rsidR="00573E4B" w:rsidRDefault="00573E4B" w:rsidP="00573E4B">
      <w:pPr>
        <w:spacing w:before="0" w:after="240"/>
      </w:pPr>
      <w:r>
        <w:t xml:space="preserve">From the </w:t>
      </w:r>
      <w:r w:rsidRPr="00573E4B">
        <w:rPr>
          <w:rFonts w:ascii="Courier New" w:hAnsi="Courier New" w:cs="Courier New"/>
        </w:rPr>
        <w:t>cyboxCommon</w:t>
      </w:r>
      <w:r>
        <w:t xml:space="preserve"> package:</w:t>
      </w:r>
    </w:p>
    <w:p w14:paraId="716B7C84" w14:textId="58253E61"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ToolSpecificDataType</w:t>
      </w:r>
    </w:p>
    <w:p w14:paraId="4394BF2D" w14:textId="6456381D"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ObjectPropertiesType</w:t>
      </w:r>
    </w:p>
    <w:p w14:paraId="3C76F87D" w14:textId="7BAD14F0"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BaseObjectPropertyType</w:t>
      </w:r>
    </w:p>
    <w:p w14:paraId="3B27B6C4" w14:textId="0B2FD479"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DateTimeObjectPropertyRestrictionType</w:t>
      </w:r>
    </w:p>
    <w:p w14:paraId="7D9B517E" w14:textId="23E0C006" w:rsidR="00573E4B" w:rsidRPr="00573E4B" w:rsidRDefault="00573E4B" w:rsidP="00573E4B">
      <w:pPr>
        <w:pStyle w:val="ListParagraph"/>
        <w:numPr>
          <w:ilvl w:val="0"/>
          <w:numId w:val="21"/>
        </w:numPr>
        <w:spacing w:after="240"/>
        <w:rPr>
          <w:rFonts w:ascii="Courier New" w:hAnsi="Courier New" w:cs="Courier New"/>
          <w:sz w:val="20"/>
          <w:szCs w:val="20"/>
        </w:rPr>
      </w:pPr>
      <w:r w:rsidRPr="00573E4B">
        <w:rPr>
          <w:rFonts w:ascii="Courier New" w:hAnsi="Courier New" w:cs="Courier New"/>
          <w:sz w:val="20"/>
          <w:szCs w:val="20"/>
        </w:rPr>
        <w:t>TimeObjectPropertyRestrictionType</w:t>
      </w:r>
    </w:p>
    <w:p w14:paraId="4852E564" w14:textId="21158745" w:rsidR="00573E4B" w:rsidRDefault="00573E4B" w:rsidP="00573E4B">
      <w:pPr>
        <w:spacing w:before="0" w:after="240"/>
      </w:pPr>
      <w:r>
        <w:t xml:space="preserve">From the </w:t>
      </w:r>
      <w:r w:rsidRPr="00573E4B">
        <w:rPr>
          <w:rFonts w:ascii="Courier New" w:hAnsi="Courier New" w:cs="Courier New"/>
        </w:rPr>
        <w:t>cybox</w:t>
      </w:r>
      <w:r>
        <w:t xml:space="preserve"> package:</w:t>
      </w:r>
    </w:p>
    <w:p w14:paraId="4A925C3D" w14:textId="4BBA524A" w:rsidR="00573E4B" w:rsidRP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DomainSpecificObjectPropertiesType</w:t>
      </w:r>
    </w:p>
    <w:p w14:paraId="6BE96799" w14:textId="2DD22D70" w:rsidR="00573E4B" w:rsidRDefault="00573E4B" w:rsidP="00573E4B">
      <w:pPr>
        <w:pStyle w:val="ListParagraph"/>
        <w:numPr>
          <w:ilvl w:val="0"/>
          <w:numId w:val="22"/>
        </w:numPr>
        <w:spacing w:after="240"/>
        <w:rPr>
          <w:rFonts w:ascii="Courier New" w:hAnsi="Courier New" w:cs="Courier New"/>
        </w:rPr>
      </w:pPr>
      <w:r w:rsidRPr="00573E4B">
        <w:rPr>
          <w:rFonts w:ascii="Courier New" w:hAnsi="Courier New" w:cs="Courier New"/>
        </w:rPr>
        <w:t>DefinedEffectType</w:t>
      </w:r>
    </w:p>
    <w:p w14:paraId="7325DC94" w14:textId="5E32C735" w:rsidR="00573E4B" w:rsidRPr="00573E4B" w:rsidRDefault="00573E4B" w:rsidP="00573E4B">
      <w:pPr>
        <w:spacing w:after="240"/>
        <w:rPr>
          <w:rFonts w:cs="Arial"/>
        </w:rPr>
      </w:pPr>
      <w:r>
        <w:rPr>
          <w:rFonts w:cs="Arial"/>
        </w:rPr>
        <w:t>From the object packages:</w:t>
      </w:r>
    </w:p>
    <w:p w14:paraId="743857CF" w14:textId="7E193523"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FileObj:FileAttributeType</w:t>
      </w:r>
    </w:p>
    <w:p w14:paraId="308D8A86" w14:textId="0FF431F5"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FileObj:FilePermissionsType</w:t>
      </w:r>
    </w:p>
    <w:p w14:paraId="410806EE" w14:textId="56F9300F" w:rsidR="00573E4B" w:rsidRPr="00573E4B" w:rsidRDefault="00573E4B" w:rsidP="00573E4B">
      <w:pPr>
        <w:pStyle w:val="ListParagraph"/>
        <w:numPr>
          <w:ilvl w:val="0"/>
          <w:numId w:val="23"/>
        </w:numPr>
        <w:spacing w:after="240"/>
        <w:rPr>
          <w:rFonts w:ascii="Courier New" w:hAnsi="Courier New" w:cs="Courier New"/>
          <w:sz w:val="20"/>
          <w:szCs w:val="20"/>
        </w:rPr>
      </w:pPr>
      <w:r>
        <w:rPr>
          <w:rFonts w:ascii="Courier New" w:hAnsi="Courier New" w:cs="Courier New"/>
          <w:sz w:val="20"/>
          <w:szCs w:val="20"/>
        </w:rPr>
        <w:t>ProcessObj:</w:t>
      </w:r>
      <w:r w:rsidRPr="00573E4B">
        <w:rPr>
          <w:rFonts w:ascii="Courier New" w:hAnsi="Courier New" w:cs="Courier New"/>
          <w:sz w:val="20"/>
          <w:szCs w:val="20"/>
        </w:rPr>
        <w:t>ProcessStatusType</w:t>
      </w:r>
    </w:p>
    <w:p w14:paraId="6BFEA08A" w14:textId="34C63587"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UserAccountObj:PrivilegeType</w:t>
      </w:r>
    </w:p>
    <w:p w14:paraId="2261C44C" w14:textId="7B5584E8" w:rsidR="00573E4B" w:rsidRPr="00573E4B" w:rsidRDefault="00573E4B" w:rsidP="00573E4B">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sz w:val="20"/>
          <w:szCs w:val="20"/>
        </w:rPr>
      </w:pPr>
      <w:r w:rsidRPr="00573E4B">
        <w:rPr>
          <w:rFonts w:ascii="Courier New" w:hAnsi="Courier New" w:cs="Courier New"/>
          <w:sz w:val="20"/>
          <w:szCs w:val="20"/>
        </w:rPr>
        <w:t>UserAccountObj:GroupType</w:t>
      </w:r>
    </w:p>
    <w:p w14:paraId="0A6793B6" w14:textId="7842B6CA" w:rsidR="00573E4B" w:rsidRPr="00573E4B" w:rsidRDefault="00573E4B" w:rsidP="00573E4B">
      <w:pPr>
        <w:pStyle w:val="ListParagraph"/>
        <w:numPr>
          <w:ilvl w:val="0"/>
          <w:numId w:val="23"/>
        </w:numPr>
        <w:spacing w:after="240"/>
        <w:rPr>
          <w:rFonts w:ascii="Courier New" w:hAnsi="Courier New" w:cs="Courier New"/>
          <w:sz w:val="20"/>
          <w:szCs w:val="20"/>
        </w:rPr>
      </w:pPr>
      <w:r w:rsidRPr="00573E4B">
        <w:rPr>
          <w:rFonts w:ascii="Courier New" w:hAnsi="Courier New" w:cs="Courier New"/>
          <w:sz w:val="20"/>
          <w:szCs w:val="20"/>
        </w:rPr>
        <w:t>VolumeObj:VolumeOptionsType</w:t>
      </w:r>
    </w:p>
    <w:p w14:paraId="1F13F376" w14:textId="77777777" w:rsidR="002B44B0" w:rsidRPr="00BB1D34" w:rsidRDefault="002B44B0" w:rsidP="007B25D1">
      <w:pPr>
        <w:pStyle w:val="Heading2"/>
      </w:pPr>
      <w:bookmarkStart w:id="68" w:name="_Toc450824668"/>
      <w:bookmarkStart w:id="69" w:name="_Toc451328280"/>
      <w:bookmarkEnd w:id="61"/>
      <w:r>
        <w:t>Using XSD Data Types</w:t>
      </w:r>
      <w:bookmarkEnd w:id="68"/>
      <w:bookmarkEnd w:id="69"/>
    </w:p>
    <w:p w14:paraId="5B6FCBA9" w14:textId="7C95F8B7" w:rsidR="002B44B0" w:rsidRPr="00BB1D34" w:rsidRDefault="002B44B0" w:rsidP="002B44B0">
      <w:pPr>
        <w:spacing w:after="240" w:line="259" w:lineRule="auto"/>
        <w:rPr>
          <w:rFonts w:cs="Arial"/>
          <w:szCs w:val="20"/>
        </w:rPr>
      </w:pPr>
      <w:r w:rsidRPr="00126BDD">
        <w:rPr>
          <w:rFonts w:cs="Arial"/>
          <w:b/>
          <w:color w:val="0000EE"/>
          <w:szCs w:val="20"/>
        </w:rPr>
        <w:fldChar w:fldCharType="begin"/>
      </w:r>
      <w:r w:rsidRPr="00126BDD">
        <w:rPr>
          <w:rFonts w:cs="Arial"/>
          <w:b/>
          <w:color w:val="0000EE"/>
          <w:szCs w:val="20"/>
        </w:rPr>
        <w:instrText xml:space="preserve"> REF _Ref417202734 \h  \* MERGEFORMAT </w:instrText>
      </w:r>
      <w:r w:rsidRPr="00126BDD">
        <w:rPr>
          <w:rFonts w:cs="Arial"/>
          <w:b/>
          <w:color w:val="0000EE"/>
          <w:szCs w:val="20"/>
        </w:rPr>
      </w:r>
      <w:r w:rsidRPr="00126BDD">
        <w:rPr>
          <w:rFonts w:cs="Arial"/>
          <w:b/>
          <w:color w:val="0000EE"/>
          <w:szCs w:val="20"/>
        </w:rPr>
        <w:fldChar w:fldCharType="separate"/>
      </w:r>
      <w:r w:rsidRPr="0040149B">
        <w:rPr>
          <w:rFonts w:cs="Arial"/>
          <w:b/>
          <w:noProof/>
          <w:color w:val="0000EE"/>
          <w:szCs w:val="20"/>
        </w:rPr>
        <w:t>Table</w:t>
      </w:r>
      <w:r w:rsidRPr="0040149B">
        <w:rPr>
          <w:rFonts w:cs="Arial"/>
          <w:b/>
          <w:color w:val="0000EE"/>
          <w:szCs w:val="20"/>
        </w:rPr>
        <w:t xml:space="preserve"> 3</w:t>
      </w:r>
      <w:r w:rsidRPr="0040149B">
        <w:rPr>
          <w:rFonts w:cs="Arial"/>
          <w:b/>
          <w:color w:val="0000EE"/>
          <w:szCs w:val="20"/>
        </w:rPr>
        <w:noBreakHyphen/>
        <w:t>2</w:t>
      </w:r>
      <w:r w:rsidRPr="00126BDD">
        <w:rPr>
          <w:rFonts w:cs="Arial"/>
          <w:b/>
          <w:color w:val="0000EE"/>
          <w:szCs w:val="20"/>
        </w:rPr>
        <w:fldChar w:fldCharType="end"/>
      </w:r>
      <w:r w:rsidRPr="00126BDD">
        <w:rPr>
          <w:rFonts w:cs="Arial"/>
          <w:szCs w:val="20"/>
        </w:rPr>
        <w:t xml:space="preserve"> </w:t>
      </w:r>
      <w:r>
        <w:rPr>
          <w:rFonts w:cs="Arial"/>
          <w:szCs w:val="20"/>
        </w:rPr>
        <w:t xml:space="preserve">defines a mapping between a UML data type and its equivalent XSD Data Type </w:t>
      </w:r>
      <w:r w:rsidRPr="00BB1D34">
        <w:rPr>
          <w:rFonts w:cs="Arial"/>
          <w:szCs w:val="20"/>
        </w:rPr>
        <w:t>[W3-DT]</w:t>
      </w:r>
      <w:r>
        <w:rPr>
          <w:rFonts w:cs="Arial"/>
          <w:szCs w:val="20"/>
        </w:rPr>
        <w:t xml:space="preserve"> defined in the xs namespace</w:t>
      </w:r>
      <w:r w:rsidRPr="00BB1D34">
        <w:rPr>
          <w:rFonts w:cs="Arial"/>
          <w:szCs w:val="20"/>
        </w:rPr>
        <w:t xml:space="preserve">.  </w:t>
      </w:r>
      <w:r>
        <w:rPr>
          <w:rFonts w:cs="Arial"/>
          <w:szCs w:val="20"/>
        </w:rPr>
        <w:t>Because the corresponding XSD data type has its own XSD simple type definition in the xs namespace, it is not nece</w:t>
      </w:r>
      <w:r w:rsidR="0005655D">
        <w:rPr>
          <w:rFonts w:cs="Arial"/>
          <w:szCs w:val="20"/>
        </w:rPr>
        <w:t>ssary to define them in the CybOX</w:t>
      </w:r>
      <w:r>
        <w:rPr>
          <w:rFonts w:cs="Arial"/>
          <w:szCs w:val="20"/>
        </w:rPr>
        <w:t xml:space="preserve"> XML implementation.</w:t>
      </w:r>
    </w:p>
    <w:p w14:paraId="6AE4EB68" w14:textId="77777777" w:rsidR="002B44B0" w:rsidRPr="00BB1D34" w:rsidRDefault="002B44B0" w:rsidP="00C047DB">
      <w:pPr>
        <w:pStyle w:val="Caption"/>
        <w:rPr>
          <w:b/>
        </w:rPr>
      </w:pPr>
      <w:bookmarkStart w:id="70" w:name="_Ref417202734"/>
      <w:r w:rsidRPr="00BB1D34">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2</w:t>
      </w:r>
      <w:r>
        <w:rPr>
          <w:noProof/>
        </w:rPr>
        <w:fldChar w:fldCharType="end"/>
      </w:r>
      <w:bookmarkEnd w:id="70"/>
      <w:r w:rsidRPr="00BB1D34">
        <w:t>.  Common basic data types</w:t>
      </w:r>
    </w:p>
    <w:tbl>
      <w:tblPr>
        <w:tblStyle w:val="TableGrid"/>
        <w:tblW w:w="10278" w:type="dxa"/>
        <w:jc w:val="center"/>
        <w:tblLook w:val="04A0" w:firstRow="1" w:lastRow="0" w:firstColumn="1" w:lastColumn="0" w:noHBand="0" w:noVBand="1"/>
      </w:tblPr>
      <w:tblGrid>
        <w:gridCol w:w="2507"/>
        <w:gridCol w:w="1328"/>
        <w:gridCol w:w="4752"/>
        <w:gridCol w:w="2737"/>
      </w:tblGrid>
      <w:tr w:rsidR="002B44B0" w:rsidRPr="00BB1D34" w14:paraId="12BF728C" w14:textId="77777777" w:rsidTr="007B25D1">
        <w:trPr>
          <w:jc w:val="center"/>
        </w:trPr>
        <w:tc>
          <w:tcPr>
            <w:tcW w:w="2124" w:type="dxa"/>
            <w:shd w:val="clear" w:color="auto" w:fill="BFBFBF" w:themeFill="background1" w:themeFillShade="BF"/>
            <w:vAlign w:val="center"/>
          </w:tcPr>
          <w:p w14:paraId="6B27ECE4" w14:textId="77777777" w:rsidR="002B44B0" w:rsidRPr="00BB1D34" w:rsidRDefault="002B44B0" w:rsidP="00573E4B">
            <w:pPr>
              <w:spacing w:line="259" w:lineRule="auto"/>
              <w:rPr>
                <w:rFonts w:cs="Arial"/>
                <w:b/>
              </w:rPr>
            </w:pPr>
            <w:r w:rsidRPr="00BB1D34">
              <w:rPr>
                <w:rFonts w:cs="Arial"/>
                <w:b/>
              </w:rPr>
              <w:t>UML Data Type</w:t>
            </w:r>
          </w:p>
        </w:tc>
        <w:tc>
          <w:tcPr>
            <w:tcW w:w="1142" w:type="dxa"/>
            <w:shd w:val="clear" w:color="auto" w:fill="BFBFBF" w:themeFill="background1" w:themeFillShade="BF"/>
          </w:tcPr>
          <w:p w14:paraId="75B7C742" w14:textId="77777777" w:rsidR="002B44B0" w:rsidRPr="00BB1D34" w:rsidRDefault="002B44B0" w:rsidP="00573E4B">
            <w:pPr>
              <w:spacing w:line="259" w:lineRule="auto"/>
              <w:rPr>
                <w:rFonts w:cs="Arial"/>
                <w:b/>
              </w:rPr>
            </w:pPr>
            <w:r>
              <w:rPr>
                <w:rFonts w:cs="Arial"/>
                <w:b/>
              </w:rPr>
              <w:t>Derived from BasicString</w:t>
            </w:r>
          </w:p>
        </w:tc>
        <w:tc>
          <w:tcPr>
            <w:tcW w:w="3994" w:type="dxa"/>
            <w:shd w:val="clear" w:color="auto" w:fill="BFBFBF" w:themeFill="background1" w:themeFillShade="BF"/>
            <w:vAlign w:val="center"/>
          </w:tcPr>
          <w:p w14:paraId="2664267D" w14:textId="77777777" w:rsidR="002B44B0" w:rsidRPr="00BB1D34" w:rsidRDefault="002B44B0" w:rsidP="00573E4B">
            <w:pPr>
              <w:spacing w:line="259" w:lineRule="auto"/>
              <w:rPr>
                <w:rFonts w:cs="Arial"/>
                <w:b/>
              </w:rPr>
            </w:pPr>
            <w:r w:rsidRPr="00BB1D34">
              <w:rPr>
                <w:rFonts w:cs="Arial"/>
                <w:b/>
              </w:rPr>
              <w:t>Definition</w:t>
            </w:r>
          </w:p>
        </w:tc>
        <w:tc>
          <w:tcPr>
            <w:tcW w:w="3018" w:type="dxa"/>
            <w:shd w:val="clear" w:color="auto" w:fill="BFBFBF" w:themeFill="background1" w:themeFillShade="BF"/>
            <w:vAlign w:val="center"/>
          </w:tcPr>
          <w:p w14:paraId="6B255875" w14:textId="77777777" w:rsidR="002B44B0" w:rsidRPr="00BB1D34" w:rsidRDefault="002B44B0" w:rsidP="00573E4B">
            <w:pPr>
              <w:spacing w:line="259" w:lineRule="auto"/>
              <w:rPr>
                <w:rFonts w:cs="Arial"/>
                <w:b/>
              </w:rPr>
            </w:pPr>
            <w:r w:rsidRPr="00BB1D34">
              <w:rPr>
                <w:rFonts w:cs="Arial"/>
                <w:b/>
              </w:rPr>
              <w:t>XSD Data Type</w:t>
            </w:r>
          </w:p>
        </w:tc>
      </w:tr>
      <w:tr w:rsidR="002B44B0" w:rsidRPr="00BB1D34" w14:paraId="64F351FD" w14:textId="77777777" w:rsidTr="007B25D1">
        <w:trPr>
          <w:jc w:val="center"/>
        </w:trPr>
        <w:tc>
          <w:tcPr>
            <w:tcW w:w="2124" w:type="dxa"/>
            <w:vAlign w:val="center"/>
          </w:tcPr>
          <w:p w14:paraId="559A2A04" w14:textId="77777777" w:rsidR="002B44B0" w:rsidRPr="00BB1D34" w:rsidRDefault="002B44B0" w:rsidP="00573E4B">
            <w:pPr>
              <w:spacing w:line="259" w:lineRule="auto"/>
              <w:rPr>
                <w:rFonts w:cs="Arial"/>
              </w:rPr>
            </w:pPr>
            <w:r w:rsidRPr="00BB1D34">
              <w:rPr>
                <w:rFonts w:cs="Arial"/>
              </w:rPr>
              <w:t>BasicString</w:t>
            </w:r>
          </w:p>
        </w:tc>
        <w:tc>
          <w:tcPr>
            <w:tcW w:w="1142" w:type="dxa"/>
            <w:vAlign w:val="center"/>
          </w:tcPr>
          <w:p w14:paraId="164ACE65" w14:textId="77777777" w:rsidR="002B44B0" w:rsidRPr="00BB1D34" w:rsidRDefault="002B44B0" w:rsidP="00573E4B">
            <w:pPr>
              <w:spacing w:line="259" w:lineRule="auto"/>
              <w:jc w:val="center"/>
              <w:rPr>
                <w:rFonts w:cs="Arial"/>
              </w:rPr>
            </w:pPr>
            <w:r>
              <w:rPr>
                <w:rFonts w:cs="Arial"/>
              </w:rPr>
              <w:t>n/a</w:t>
            </w:r>
          </w:p>
        </w:tc>
        <w:tc>
          <w:tcPr>
            <w:tcW w:w="3994" w:type="dxa"/>
            <w:vAlign w:val="center"/>
          </w:tcPr>
          <w:p w14:paraId="4EDCC498" w14:textId="77777777" w:rsidR="002B44B0" w:rsidRPr="00BB1D34" w:rsidRDefault="002B44B0" w:rsidP="00573E4B">
            <w:pPr>
              <w:spacing w:line="259" w:lineRule="auto"/>
              <w:rPr>
                <w:rFonts w:cs="Arial"/>
              </w:rPr>
            </w:pPr>
            <w:r w:rsidRPr="00BB1D34">
              <w:rPr>
                <w:rFonts w:cs="Arial"/>
              </w:rPr>
              <w:t xml:space="preserve">The </w:t>
            </w:r>
            <w:r w:rsidRPr="00FD7891">
              <w:rPr>
                <w:rFonts w:ascii="Courier New" w:hAnsi="Courier New" w:cs="Courier New"/>
              </w:rPr>
              <w:t>BasicString</w:t>
            </w:r>
            <w:r w:rsidRPr="00BB1D34">
              <w:rPr>
                <w:rFonts w:cs="Arial"/>
              </w:rPr>
              <w:t xml:space="preserve"> data type is a sequence of characters.  Currently, characters are defined using the UTF-8 character encoding.  The number of characters allowed is finite, but unbounded.</w:t>
            </w:r>
          </w:p>
        </w:tc>
        <w:tc>
          <w:tcPr>
            <w:tcW w:w="3018" w:type="dxa"/>
            <w:vAlign w:val="center"/>
          </w:tcPr>
          <w:p w14:paraId="066ED52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xs:string</w:t>
            </w:r>
          </w:p>
        </w:tc>
      </w:tr>
      <w:tr w:rsidR="002B44B0" w:rsidRPr="00BB1D34" w14:paraId="79A1C6DD" w14:textId="77777777" w:rsidTr="007B25D1">
        <w:trPr>
          <w:jc w:val="center"/>
        </w:trPr>
        <w:tc>
          <w:tcPr>
            <w:tcW w:w="2124" w:type="dxa"/>
            <w:vAlign w:val="center"/>
          </w:tcPr>
          <w:p w14:paraId="659D528A" w14:textId="77777777" w:rsidR="002B44B0" w:rsidRPr="00BB1D34" w:rsidRDefault="002B44B0" w:rsidP="00573E4B">
            <w:pPr>
              <w:spacing w:line="259" w:lineRule="auto"/>
              <w:rPr>
                <w:rFonts w:cs="Arial"/>
              </w:rPr>
            </w:pPr>
            <w:r w:rsidRPr="00BB1D34">
              <w:rPr>
                <w:rFonts w:cs="Arial"/>
              </w:rPr>
              <w:t>Boolean</w:t>
            </w:r>
          </w:p>
        </w:tc>
        <w:tc>
          <w:tcPr>
            <w:tcW w:w="1142" w:type="dxa"/>
            <w:vAlign w:val="center"/>
          </w:tcPr>
          <w:p w14:paraId="5F746D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108A2051" w14:textId="77777777" w:rsidR="002B44B0" w:rsidRPr="00BB1D34" w:rsidRDefault="002B44B0" w:rsidP="00573E4B">
            <w:pPr>
              <w:spacing w:line="259" w:lineRule="auto"/>
              <w:rPr>
                <w:rFonts w:cs="Arial"/>
              </w:rPr>
            </w:pPr>
            <w:r w:rsidRPr="00BB1D34">
              <w:rPr>
                <w:rFonts w:cs="Arial"/>
              </w:rPr>
              <w:t>The Boolean data type is defined with two possible literals: ‘</w:t>
            </w:r>
            <w:r w:rsidRPr="00BB1D34">
              <w:rPr>
                <w:rFonts w:cs="Arial"/>
                <w:i/>
              </w:rPr>
              <w:t>true</w:t>
            </w:r>
            <w:r w:rsidRPr="00BB1D34">
              <w:rPr>
                <w:rFonts w:cs="Arial"/>
              </w:rPr>
              <w:t>’ and ‘</w:t>
            </w:r>
            <w:r w:rsidRPr="00BB1D34">
              <w:rPr>
                <w:rFonts w:cs="Arial"/>
                <w:i/>
              </w:rPr>
              <w:t>false</w:t>
            </w:r>
            <w:r w:rsidRPr="00BB1D34">
              <w:rPr>
                <w:rFonts w:cs="Arial"/>
              </w:rPr>
              <w:t>’.</w:t>
            </w:r>
          </w:p>
        </w:tc>
        <w:tc>
          <w:tcPr>
            <w:tcW w:w="3018" w:type="dxa"/>
            <w:vAlign w:val="center"/>
          </w:tcPr>
          <w:p w14:paraId="1E067ACD"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xs:boolean</w:t>
            </w:r>
          </w:p>
        </w:tc>
      </w:tr>
      <w:tr w:rsidR="002B44B0" w:rsidRPr="00BB1D34" w14:paraId="3896AD0A" w14:textId="77777777" w:rsidTr="007B25D1">
        <w:trPr>
          <w:jc w:val="center"/>
        </w:trPr>
        <w:tc>
          <w:tcPr>
            <w:tcW w:w="2124" w:type="dxa"/>
            <w:vAlign w:val="center"/>
          </w:tcPr>
          <w:p w14:paraId="4E56F58F" w14:textId="77777777" w:rsidR="002B44B0" w:rsidRPr="00BB1D34" w:rsidRDefault="002B44B0" w:rsidP="00573E4B">
            <w:pPr>
              <w:spacing w:line="259" w:lineRule="auto"/>
              <w:rPr>
                <w:rFonts w:cs="Arial"/>
              </w:rPr>
            </w:pPr>
            <w:r w:rsidRPr="00BB1D34">
              <w:rPr>
                <w:rFonts w:cs="Arial"/>
              </w:rPr>
              <w:t>Decimal</w:t>
            </w:r>
          </w:p>
        </w:tc>
        <w:tc>
          <w:tcPr>
            <w:tcW w:w="1142" w:type="dxa"/>
            <w:vAlign w:val="center"/>
          </w:tcPr>
          <w:p w14:paraId="791750BA"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E80F159" w14:textId="77777777" w:rsidR="002B44B0" w:rsidRPr="00BB1D34" w:rsidRDefault="002B44B0" w:rsidP="00573E4B">
            <w:pPr>
              <w:spacing w:line="259" w:lineRule="auto"/>
              <w:rPr>
                <w:rFonts w:cs="Arial"/>
              </w:rPr>
            </w:pPr>
            <w:r w:rsidRPr="00BB1D34">
              <w:rPr>
                <w:rFonts w:cs="Arial"/>
              </w:rPr>
              <w:t xml:space="preserve">The Decimal data type is a sequence of decimal </w:t>
            </w:r>
            <w:r>
              <w:rPr>
                <w:rFonts w:cs="Arial"/>
              </w:rPr>
              <w:t>digits, with perhaps an interve</w:t>
            </w:r>
            <w:r w:rsidRPr="00BB1D34">
              <w:rPr>
                <w:rFonts w:cs="Arial"/>
              </w:rPr>
              <w:t>ning decimal point, “.”.  The number of digits on either side of the decimal point is finite, but unbounded.  Often used to express currency amounts.</w:t>
            </w:r>
          </w:p>
        </w:tc>
        <w:tc>
          <w:tcPr>
            <w:tcW w:w="3018" w:type="dxa"/>
            <w:vAlign w:val="center"/>
          </w:tcPr>
          <w:p w14:paraId="03B7ADE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xs:decimal</w:t>
            </w:r>
          </w:p>
        </w:tc>
      </w:tr>
      <w:tr w:rsidR="002B44B0" w:rsidRPr="00BB1D34" w14:paraId="15CB2209" w14:textId="77777777" w:rsidTr="007B25D1">
        <w:trPr>
          <w:jc w:val="center"/>
        </w:trPr>
        <w:tc>
          <w:tcPr>
            <w:tcW w:w="2124" w:type="dxa"/>
            <w:vAlign w:val="center"/>
          </w:tcPr>
          <w:p w14:paraId="07792EBB" w14:textId="77777777" w:rsidR="002B44B0" w:rsidRPr="00BB1D34" w:rsidRDefault="002B44B0" w:rsidP="00573E4B">
            <w:pPr>
              <w:spacing w:line="259" w:lineRule="auto"/>
              <w:rPr>
                <w:rFonts w:cs="Arial"/>
              </w:rPr>
            </w:pPr>
            <w:r w:rsidRPr="00BB1D34">
              <w:rPr>
                <w:rFonts w:cs="Arial"/>
              </w:rPr>
              <w:t>Integer</w:t>
            </w:r>
          </w:p>
        </w:tc>
        <w:tc>
          <w:tcPr>
            <w:tcW w:w="1142" w:type="dxa"/>
            <w:vAlign w:val="center"/>
          </w:tcPr>
          <w:p w14:paraId="4F026418"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29C6D459" w14:textId="77777777" w:rsidR="002B44B0" w:rsidRPr="007C1671" w:rsidRDefault="002B44B0" w:rsidP="00573E4B">
            <w:pPr>
              <w:spacing w:line="259" w:lineRule="auto"/>
              <w:rPr>
                <w:rFonts w:cs="Arial"/>
              </w:rPr>
            </w:pPr>
            <w:r w:rsidRPr="007C1671">
              <w:rPr>
                <w:rFonts w:cs="Arial"/>
              </w:rPr>
              <w:t>The Integer data type is a sequence of decimal digits, with perhaps a leading minus sign “-“.  The number of decimal digits allowed is finite, but unbounded.</w:t>
            </w:r>
          </w:p>
        </w:tc>
        <w:tc>
          <w:tcPr>
            <w:tcW w:w="3018" w:type="dxa"/>
            <w:vAlign w:val="center"/>
          </w:tcPr>
          <w:p w14:paraId="4BCD15D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xs:integer</w:t>
            </w:r>
          </w:p>
        </w:tc>
      </w:tr>
      <w:tr w:rsidR="002B44B0" w:rsidRPr="00BB1D34" w14:paraId="404EA1BB" w14:textId="77777777" w:rsidTr="007B25D1">
        <w:trPr>
          <w:jc w:val="center"/>
        </w:trPr>
        <w:tc>
          <w:tcPr>
            <w:tcW w:w="2124" w:type="dxa"/>
            <w:vAlign w:val="center"/>
          </w:tcPr>
          <w:p w14:paraId="2CE579B4" w14:textId="77777777" w:rsidR="002B44B0" w:rsidRPr="00BB1D34" w:rsidRDefault="002B44B0" w:rsidP="00573E4B">
            <w:pPr>
              <w:spacing w:line="259" w:lineRule="auto"/>
              <w:rPr>
                <w:rFonts w:cs="Arial"/>
              </w:rPr>
            </w:pPr>
            <w:r w:rsidRPr="00BB1D34">
              <w:rPr>
                <w:rFonts w:cs="Arial"/>
              </w:rPr>
              <w:t>NonNegativeInteger</w:t>
            </w:r>
          </w:p>
        </w:tc>
        <w:tc>
          <w:tcPr>
            <w:tcW w:w="1142" w:type="dxa"/>
            <w:vAlign w:val="center"/>
          </w:tcPr>
          <w:p w14:paraId="7A7ABE56"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51E4E22D" w14:textId="77777777" w:rsidR="002B44B0" w:rsidRPr="00BB1D34" w:rsidRDefault="002B44B0" w:rsidP="00573E4B">
            <w:pPr>
              <w:spacing w:line="259" w:lineRule="auto"/>
              <w:rPr>
                <w:rFonts w:cs="Arial"/>
              </w:rPr>
            </w:pPr>
            <w:r w:rsidRPr="00BB1D34">
              <w:rPr>
                <w:rFonts w:cs="Arial"/>
              </w:rPr>
              <w:t>The NonNegativeInteger data type is a restriction on the Integer data type such that the leading minus sign is not allowed.</w:t>
            </w:r>
          </w:p>
        </w:tc>
        <w:tc>
          <w:tcPr>
            <w:tcW w:w="3018" w:type="dxa"/>
            <w:vAlign w:val="center"/>
          </w:tcPr>
          <w:p w14:paraId="54C5B8C8"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xs:nonNegativeInteger</w:t>
            </w:r>
          </w:p>
        </w:tc>
      </w:tr>
      <w:tr w:rsidR="002B44B0" w:rsidRPr="00BB1D34" w14:paraId="35FA7C87" w14:textId="77777777" w:rsidTr="007B25D1">
        <w:trPr>
          <w:jc w:val="center"/>
        </w:trPr>
        <w:tc>
          <w:tcPr>
            <w:tcW w:w="2124" w:type="dxa"/>
            <w:vAlign w:val="center"/>
          </w:tcPr>
          <w:p w14:paraId="239F4AF1" w14:textId="77777777" w:rsidR="002B44B0" w:rsidRPr="00BB1D34" w:rsidRDefault="002B44B0" w:rsidP="00573E4B">
            <w:pPr>
              <w:spacing w:line="259" w:lineRule="auto"/>
              <w:rPr>
                <w:rFonts w:cs="Arial"/>
              </w:rPr>
            </w:pPr>
            <w:r w:rsidRPr="00BB1D34">
              <w:rPr>
                <w:rFonts w:cs="Arial"/>
              </w:rPr>
              <w:t>PositiveInteger</w:t>
            </w:r>
          </w:p>
        </w:tc>
        <w:tc>
          <w:tcPr>
            <w:tcW w:w="1142" w:type="dxa"/>
            <w:vAlign w:val="center"/>
          </w:tcPr>
          <w:p w14:paraId="310AC862" w14:textId="77777777" w:rsidR="002B44B0" w:rsidRPr="00BB1D34" w:rsidRDefault="002B44B0" w:rsidP="00573E4B">
            <w:pPr>
              <w:spacing w:line="259" w:lineRule="auto"/>
              <w:jc w:val="center"/>
              <w:rPr>
                <w:rFonts w:cs="Arial"/>
              </w:rPr>
            </w:pPr>
            <w:r>
              <w:rPr>
                <w:rFonts w:cs="Arial"/>
              </w:rPr>
              <w:t>No</w:t>
            </w:r>
          </w:p>
        </w:tc>
        <w:tc>
          <w:tcPr>
            <w:tcW w:w="3994" w:type="dxa"/>
            <w:vAlign w:val="center"/>
          </w:tcPr>
          <w:p w14:paraId="05B6205C" w14:textId="77777777" w:rsidR="002B44B0" w:rsidRPr="00BB1D34" w:rsidRDefault="002B44B0" w:rsidP="00573E4B">
            <w:pPr>
              <w:spacing w:line="259" w:lineRule="auto"/>
              <w:rPr>
                <w:rFonts w:cs="Arial"/>
              </w:rPr>
            </w:pPr>
            <w:r w:rsidRPr="00BB1D34">
              <w:rPr>
                <w:rFonts w:cs="Arial"/>
              </w:rPr>
              <w:t>The PositiveInteger data type is a restriction on the NonNegativeInteger data type that disallows zero (0).</w:t>
            </w:r>
          </w:p>
        </w:tc>
        <w:tc>
          <w:tcPr>
            <w:tcW w:w="3018" w:type="dxa"/>
            <w:vAlign w:val="center"/>
          </w:tcPr>
          <w:p w14:paraId="37042B3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xs:positiveInteger</w:t>
            </w:r>
          </w:p>
        </w:tc>
      </w:tr>
      <w:tr w:rsidR="002B44B0" w:rsidRPr="00BB1D34" w14:paraId="02AE1836" w14:textId="77777777" w:rsidTr="007B25D1">
        <w:trPr>
          <w:jc w:val="center"/>
        </w:trPr>
        <w:tc>
          <w:tcPr>
            <w:tcW w:w="2124" w:type="dxa"/>
            <w:vAlign w:val="center"/>
          </w:tcPr>
          <w:p w14:paraId="65880C93" w14:textId="77777777" w:rsidR="002B44B0" w:rsidRPr="00BB1D34" w:rsidRDefault="002B44B0" w:rsidP="00573E4B">
            <w:pPr>
              <w:spacing w:line="259" w:lineRule="auto"/>
              <w:rPr>
                <w:rFonts w:cs="Arial"/>
              </w:rPr>
            </w:pPr>
            <w:r w:rsidRPr="00BB1D34">
              <w:rPr>
                <w:rFonts w:cs="Arial"/>
              </w:rPr>
              <w:t>DateTime</w:t>
            </w:r>
          </w:p>
        </w:tc>
        <w:tc>
          <w:tcPr>
            <w:tcW w:w="1142" w:type="dxa"/>
            <w:vAlign w:val="center"/>
          </w:tcPr>
          <w:p w14:paraId="2F5752D2"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4111FF3" w14:textId="77777777" w:rsidR="002B44B0" w:rsidRPr="00BB1D34" w:rsidRDefault="002B44B0" w:rsidP="00573E4B">
            <w:pPr>
              <w:spacing w:line="259" w:lineRule="auto"/>
              <w:rPr>
                <w:rFonts w:cs="Arial"/>
              </w:rPr>
            </w:pPr>
            <w:r w:rsidRPr="00BB1D34">
              <w:rPr>
                <w:rFonts w:cs="Arial"/>
              </w:rPr>
              <w:t xml:space="preserve">The DateTime data type is a restriction on the BasicString data type such that it adheres to the standard defined in </w:t>
            </w:r>
            <w:r w:rsidRPr="00CB3779">
              <w:rPr>
                <w:rFonts w:cs="Arial"/>
                <w:color w:val="0000EE"/>
              </w:rPr>
              <w:t>http://www.iso.org/iso/home/standards/iso8601.htm</w:t>
            </w:r>
          </w:p>
        </w:tc>
        <w:tc>
          <w:tcPr>
            <w:tcW w:w="3018" w:type="dxa"/>
            <w:vAlign w:val="center"/>
          </w:tcPr>
          <w:p w14:paraId="60038910"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xs:dateTime</w:t>
            </w:r>
          </w:p>
        </w:tc>
      </w:tr>
      <w:tr w:rsidR="002B44B0" w:rsidRPr="00BB1D34" w14:paraId="315C8484" w14:textId="77777777" w:rsidTr="007B25D1">
        <w:trPr>
          <w:jc w:val="center"/>
        </w:trPr>
        <w:tc>
          <w:tcPr>
            <w:tcW w:w="2124" w:type="dxa"/>
            <w:vAlign w:val="center"/>
          </w:tcPr>
          <w:p w14:paraId="6BE38A95" w14:textId="77777777" w:rsidR="002B44B0" w:rsidRPr="00BB1D34" w:rsidRDefault="002B44B0" w:rsidP="00573E4B">
            <w:pPr>
              <w:spacing w:line="259" w:lineRule="auto"/>
              <w:rPr>
                <w:rFonts w:cs="Arial"/>
              </w:rPr>
            </w:pPr>
            <w:r w:rsidRPr="00BB1D34">
              <w:rPr>
                <w:rFonts w:cs="Arial"/>
              </w:rPr>
              <w:t>HexBinary</w:t>
            </w:r>
          </w:p>
        </w:tc>
        <w:tc>
          <w:tcPr>
            <w:tcW w:w="1142" w:type="dxa"/>
            <w:vAlign w:val="center"/>
          </w:tcPr>
          <w:p w14:paraId="13487477"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DA8A6DC" w14:textId="77777777" w:rsidR="002B44B0" w:rsidRPr="00BB1D34" w:rsidRDefault="002B44B0" w:rsidP="00573E4B">
            <w:pPr>
              <w:spacing w:line="259" w:lineRule="auto"/>
              <w:rPr>
                <w:rFonts w:cs="Arial"/>
              </w:rPr>
            </w:pPr>
            <w:r w:rsidRPr="00BB1D34">
              <w:rPr>
                <w:rFonts w:cs="Arial"/>
              </w:rPr>
              <w:t xml:space="preserve">The HexBinary data type is a restriction on the BasicString data type such that it adheres to the regular expression </w:t>
            </w:r>
            <w:r w:rsidRPr="0040149B">
              <w:rPr>
                <w:rFonts w:ascii="Courier New" w:hAnsi="Courier New" w:cs="Courier New"/>
              </w:rPr>
              <w:t>[0-9A-Fa-f]*</w:t>
            </w:r>
            <w:r w:rsidRPr="00BB1D34">
              <w:rPr>
                <w:rFonts w:cs="Arial"/>
              </w:rPr>
              <w:t>. The number of characters allowed is finite but unbounded.  The number of digits must be even in length.</w:t>
            </w:r>
          </w:p>
        </w:tc>
        <w:tc>
          <w:tcPr>
            <w:tcW w:w="3018" w:type="dxa"/>
            <w:vAlign w:val="center"/>
          </w:tcPr>
          <w:p w14:paraId="2A163784"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xs:hexBinary</w:t>
            </w:r>
          </w:p>
        </w:tc>
      </w:tr>
      <w:tr w:rsidR="002B44B0" w:rsidRPr="00BB1D34" w14:paraId="0ECB8341" w14:textId="77777777" w:rsidTr="007B25D1">
        <w:trPr>
          <w:jc w:val="center"/>
        </w:trPr>
        <w:tc>
          <w:tcPr>
            <w:tcW w:w="2124" w:type="dxa"/>
            <w:vAlign w:val="center"/>
          </w:tcPr>
          <w:p w14:paraId="45549352" w14:textId="77777777" w:rsidR="002B44B0" w:rsidRPr="00BB1D34" w:rsidRDefault="002B44B0" w:rsidP="00573E4B">
            <w:pPr>
              <w:spacing w:line="259" w:lineRule="auto"/>
              <w:rPr>
                <w:rFonts w:cs="Arial"/>
              </w:rPr>
            </w:pPr>
            <w:r w:rsidRPr="00BB1D34">
              <w:rPr>
                <w:rFonts w:cs="Arial"/>
              </w:rPr>
              <w:t>LanguageCode</w:t>
            </w:r>
          </w:p>
        </w:tc>
        <w:tc>
          <w:tcPr>
            <w:tcW w:w="1142" w:type="dxa"/>
            <w:vAlign w:val="center"/>
          </w:tcPr>
          <w:p w14:paraId="58A482AF"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3A3661DF" w14:textId="77777777" w:rsidR="002B44B0" w:rsidRPr="00BB1D34" w:rsidRDefault="002B44B0" w:rsidP="00573E4B">
            <w:pPr>
              <w:spacing w:line="259" w:lineRule="auto"/>
              <w:rPr>
                <w:rFonts w:cs="Arial"/>
              </w:rPr>
            </w:pPr>
            <w:r w:rsidRPr="00BB1D34">
              <w:rPr>
                <w:rFonts w:cs="Arial"/>
              </w:rPr>
              <w:t>The LanguageCode data type is a restriction on the BasicString data type, such that it adheres to the standard defined in [</w:t>
            </w:r>
            <w:hyperlink r:id="rId44" w:history="1">
              <w:r w:rsidRPr="00BB1D34">
                <w:rPr>
                  <w:rStyle w:val="Hyperlink"/>
                  <w:rFonts w:eastAsiaTheme="majorEastAsia" w:cs="Arial"/>
                </w:rPr>
                <w:t>RFC5646</w:t>
              </w:r>
            </w:hyperlink>
            <w:r w:rsidRPr="00BB1D34">
              <w:rPr>
                <w:rFonts w:cs="Arial"/>
              </w:rPr>
              <w:t>].</w:t>
            </w:r>
          </w:p>
        </w:tc>
        <w:tc>
          <w:tcPr>
            <w:tcW w:w="3018" w:type="dxa"/>
            <w:vAlign w:val="center"/>
          </w:tcPr>
          <w:p w14:paraId="535569DF"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xs:language</w:t>
            </w:r>
          </w:p>
        </w:tc>
      </w:tr>
      <w:tr w:rsidR="002B44B0" w:rsidRPr="00BB1D34" w14:paraId="1CFFA51C" w14:textId="77777777" w:rsidTr="007B25D1">
        <w:trPr>
          <w:jc w:val="center"/>
        </w:trPr>
        <w:tc>
          <w:tcPr>
            <w:tcW w:w="2124" w:type="dxa"/>
            <w:vAlign w:val="center"/>
          </w:tcPr>
          <w:p w14:paraId="30771607" w14:textId="77777777" w:rsidR="002B44B0" w:rsidRPr="00BB1D34" w:rsidRDefault="002B44B0" w:rsidP="00573E4B">
            <w:pPr>
              <w:spacing w:line="259" w:lineRule="auto"/>
              <w:rPr>
                <w:rFonts w:cs="Arial"/>
              </w:rPr>
            </w:pPr>
            <w:r w:rsidRPr="00BB1D34">
              <w:rPr>
                <w:rFonts w:cs="Arial"/>
              </w:rPr>
              <w:t>QualifiedName</w:t>
            </w:r>
          </w:p>
        </w:tc>
        <w:tc>
          <w:tcPr>
            <w:tcW w:w="1142" w:type="dxa"/>
            <w:vAlign w:val="center"/>
          </w:tcPr>
          <w:p w14:paraId="6394D3F9"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F94D198" w14:textId="77777777" w:rsidR="002B44B0" w:rsidRPr="00BB1D34" w:rsidRDefault="002B44B0" w:rsidP="00573E4B">
            <w:pPr>
              <w:spacing w:line="259" w:lineRule="auto"/>
              <w:rPr>
                <w:rFonts w:cs="Arial"/>
              </w:rPr>
            </w:pPr>
            <w:r w:rsidRPr="00BB1D34">
              <w:rPr>
                <w:rFonts w:cs="Arial"/>
              </w:rPr>
              <w:t>The QualifiedName data type is a restriction on the BasicString data type such that it adheres to the requirements specified in [</w:t>
            </w:r>
            <w:hyperlink r:id="rId45" w:history="1">
              <w:r w:rsidRPr="00BB1D34">
                <w:rPr>
                  <w:rStyle w:val="Hyperlink"/>
                  <w:rFonts w:eastAsiaTheme="majorEastAsia" w:cs="Arial"/>
                </w:rPr>
                <w:t>W3Name</w:t>
              </w:r>
            </w:hyperlink>
            <w:r w:rsidRPr="00BB1D34">
              <w:rPr>
                <w:rFonts w:cs="Arial"/>
              </w:rPr>
              <w:t>].</w:t>
            </w:r>
          </w:p>
        </w:tc>
        <w:tc>
          <w:tcPr>
            <w:tcW w:w="3018" w:type="dxa"/>
            <w:vAlign w:val="center"/>
          </w:tcPr>
          <w:p w14:paraId="6B39A1C3"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xs:Qname</w:t>
            </w:r>
          </w:p>
        </w:tc>
      </w:tr>
      <w:tr w:rsidR="002B44B0" w:rsidRPr="00BB1D34" w14:paraId="229B57B4" w14:textId="77777777" w:rsidTr="007B25D1">
        <w:trPr>
          <w:jc w:val="center"/>
        </w:trPr>
        <w:tc>
          <w:tcPr>
            <w:tcW w:w="2124" w:type="dxa"/>
            <w:vAlign w:val="center"/>
          </w:tcPr>
          <w:p w14:paraId="166DF2F9" w14:textId="77777777" w:rsidR="002B44B0" w:rsidRPr="00BB1D34" w:rsidRDefault="002B44B0" w:rsidP="00573E4B">
            <w:pPr>
              <w:spacing w:line="259" w:lineRule="auto"/>
              <w:rPr>
                <w:rFonts w:cs="Arial"/>
              </w:rPr>
            </w:pPr>
            <w:r w:rsidRPr="00BB1D34">
              <w:rPr>
                <w:rFonts w:cs="Arial"/>
              </w:rPr>
              <w:t>NoEmbeddedQuoteString</w:t>
            </w:r>
          </w:p>
        </w:tc>
        <w:tc>
          <w:tcPr>
            <w:tcW w:w="1142" w:type="dxa"/>
            <w:vAlign w:val="center"/>
          </w:tcPr>
          <w:p w14:paraId="130EFF1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415CFDE1" w14:textId="77777777" w:rsidR="002B44B0" w:rsidRPr="00BB1D34" w:rsidRDefault="002B44B0" w:rsidP="00573E4B">
            <w:pPr>
              <w:spacing w:line="259" w:lineRule="auto"/>
              <w:rPr>
                <w:rFonts w:cs="Arial"/>
              </w:rPr>
            </w:pPr>
            <w:r w:rsidRPr="00BB1D34">
              <w:rPr>
                <w:rFonts w:cs="Arial"/>
              </w:rPr>
              <w:t>The NoEmbeddedQuoteString data type is a restriction on the BasicString data type such that it does not include any double quote characters. This data type captures properties that were attributes in the XML model.</w:t>
            </w:r>
          </w:p>
        </w:tc>
        <w:tc>
          <w:tcPr>
            <w:tcW w:w="3018" w:type="dxa"/>
            <w:vAlign w:val="center"/>
          </w:tcPr>
          <w:p w14:paraId="2784897D" w14:textId="77777777" w:rsidR="002B44B0" w:rsidRPr="00BB1D34" w:rsidRDefault="002B44B0" w:rsidP="00573E4B">
            <w:pPr>
              <w:spacing w:line="259" w:lineRule="auto"/>
              <w:rPr>
                <w:rFonts w:cs="Arial"/>
              </w:rPr>
            </w:pPr>
            <w:r w:rsidRPr="00055C6C">
              <w:rPr>
                <w:rFonts w:ascii="Courier New" w:hAnsi="Courier New" w:cs="Courier New"/>
              </w:rPr>
              <w:t>xs:string</w:t>
            </w:r>
            <w:r w:rsidRPr="00BB1D34">
              <w:rPr>
                <w:rFonts w:cs="Arial"/>
              </w:rPr>
              <w:t xml:space="preserve">, but only used for </w:t>
            </w:r>
            <w:r>
              <w:rPr>
                <w:rFonts w:cs="Arial"/>
              </w:rPr>
              <w:t>XSD</w:t>
            </w:r>
            <w:r w:rsidRPr="00BB1D34">
              <w:rPr>
                <w:rFonts w:cs="Arial"/>
              </w:rPr>
              <w:t xml:space="preserve"> attributes</w:t>
            </w:r>
            <w:r>
              <w:rPr>
                <w:rFonts w:cs="Arial"/>
              </w:rPr>
              <w:t>, therefore it is implied</w:t>
            </w:r>
          </w:p>
        </w:tc>
      </w:tr>
      <w:tr w:rsidR="002B44B0" w:rsidRPr="00BB1D34" w14:paraId="77609F6F" w14:textId="77777777" w:rsidTr="007B25D1">
        <w:trPr>
          <w:jc w:val="center"/>
        </w:trPr>
        <w:tc>
          <w:tcPr>
            <w:tcW w:w="2124" w:type="dxa"/>
            <w:vAlign w:val="center"/>
          </w:tcPr>
          <w:p w14:paraId="3C805F52" w14:textId="77777777" w:rsidR="002B44B0" w:rsidRPr="00BB1D34" w:rsidRDefault="002B44B0" w:rsidP="00573E4B">
            <w:pPr>
              <w:spacing w:line="259" w:lineRule="auto"/>
              <w:rPr>
                <w:rFonts w:cs="Arial"/>
              </w:rPr>
            </w:pPr>
            <w:r w:rsidRPr="00BB1D34">
              <w:rPr>
                <w:rFonts w:cs="Arial"/>
              </w:rPr>
              <w:t>URI</w:t>
            </w:r>
          </w:p>
        </w:tc>
        <w:tc>
          <w:tcPr>
            <w:tcW w:w="1142" w:type="dxa"/>
            <w:vAlign w:val="center"/>
          </w:tcPr>
          <w:p w14:paraId="23D598D8" w14:textId="77777777" w:rsidR="002B44B0" w:rsidRPr="00BB1D34" w:rsidRDefault="002B44B0" w:rsidP="00573E4B">
            <w:pPr>
              <w:spacing w:line="259" w:lineRule="auto"/>
              <w:jc w:val="center"/>
              <w:rPr>
                <w:rFonts w:cs="Arial"/>
              </w:rPr>
            </w:pPr>
            <w:r>
              <w:rPr>
                <w:rFonts w:cs="Arial"/>
              </w:rPr>
              <w:t>Yes</w:t>
            </w:r>
          </w:p>
        </w:tc>
        <w:tc>
          <w:tcPr>
            <w:tcW w:w="3994" w:type="dxa"/>
            <w:vAlign w:val="center"/>
          </w:tcPr>
          <w:p w14:paraId="545557F5" w14:textId="77777777" w:rsidR="002B44B0" w:rsidRPr="00BB1D34" w:rsidRDefault="002B44B0" w:rsidP="00573E4B">
            <w:pPr>
              <w:spacing w:line="259" w:lineRule="auto"/>
              <w:rPr>
                <w:rFonts w:cs="Arial"/>
              </w:rPr>
            </w:pPr>
            <w:r w:rsidRPr="00BB1D34">
              <w:rPr>
                <w:rFonts w:cs="Arial"/>
              </w:rPr>
              <w:t xml:space="preserve">The URI data type is a restriction on the BasicString data type such that it adheres to the standard defined at </w:t>
            </w:r>
            <w:hyperlink r:id="rId46" w:history="1">
              <w:r w:rsidRPr="00BB1D34">
                <w:rPr>
                  <w:rStyle w:val="Hyperlink"/>
                  <w:rFonts w:eastAsiaTheme="majorEastAsia" w:cs="Arial"/>
                </w:rPr>
                <w:t>http://tools.ietf.org/html/rfc 3986</w:t>
              </w:r>
            </w:hyperlink>
            <w:r w:rsidRPr="00BB1D34">
              <w:rPr>
                <w:rFonts w:cs="Arial"/>
              </w:rPr>
              <w:t xml:space="preserve">.  </w:t>
            </w:r>
          </w:p>
        </w:tc>
        <w:tc>
          <w:tcPr>
            <w:tcW w:w="3018" w:type="dxa"/>
            <w:vAlign w:val="center"/>
          </w:tcPr>
          <w:p w14:paraId="691C2266" w14:textId="77777777" w:rsidR="002B44B0" w:rsidRPr="00055C6C" w:rsidRDefault="002B44B0" w:rsidP="00573E4B">
            <w:pPr>
              <w:spacing w:line="259" w:lineRule="auto"/>
              <w:rPr>
                <w:rFonts w:ascii="Courier New" w:hAnsi="Courier New" w:cs="Courier New"/>
              </w:rPr>
            </w:pPr>
            <w:r w:rsidRPr="00055C6C">
              <w:rPr>
                <w:rFonts w:ascii="Courier New" w:hAnsi="Courier New" w:cs="Courier New"/>
              </w:rPr>
              <w:t>xs:anyURI</w:t>
            </w:r>
          </w:p>
        </w:tc>
      </w:tr>
    </w:tbl>
    <w:p w14:paraId="50D1533E" w14:textId="77777777" w:rsidR="002B44B0" w:rsidRPr="00BB1D34" w:rsidRDefault="002B44B0" w:rsidP="002B44B0">
      <w:pPr>
        <w:spacing w:line="259" w:lineRule="auto"/>
        <w:rPr>
          <w:rFonts w:cs="Arial"/>
          <w:szCs w:val="20"/>
        </w:rPr>
      </w:pPr>
    </w:p>
    <w:p w14:paraId="09735D59" w14:textId="77777777" w:rsidR="002B44B0" w:rsidRPr="00BB1D34" w:rsidRDefault="002B44B0" w:rsidP="002B44B0">
      <w:pPr>
        <w:spacing w:line="259" w:lineRule="auto"/>
        <w:rPr>
          <w:rFonts w:cs="Arial"/>
          <w:szCs w:val="20"/>
        </w:rPr>
      </w:pPr>
      <w:r w:rsidRPr="00BB1D34">
        <w:rPr>
          <w:rFonts w:cs="Arial"/>
          <w:szCs w:val="20"/>
        </w:rPr>
        <w:t>Notice, that the definitions of the UML data types above are as similar a</w:t>
      </w:r>
      <w:r>
        <w:rPr>
          <w:rFonts w:cs="Arial"/>
          <w:szCs w:val="20"/>
        </w:rPr>
        <w:t>s possible to the XSD data type</w:t>
      </w:r>
      <w:r w:rsidRPr="00BB1D34">
        <w:rPr>
          <w:rFonts w:cs="Arial"/>
          <w:szCs w:val="20"/>
        </w:rPr>
        <w:t xml:space="preserve"> definitions.</w:t>
      </w:r>
    </w:p>
    <w:p w14:paraId="1391A508" w14:textId="77777777" w:rsidR="002B44B0" w:rsidRDefault="002B44B0" w:rsidP="002B44B0">
      <w:pPr>
        <w:pStyle w:val="Heading2"/>
        <w:numPr>
          <w:ilvl w:val="1"/>
          <w:numId w:val="2"/>
        </w:numPr>
      </w:pPr>
      <w:bookmarkStart w:id="71" w:name="_Ref436907686"/>
      <w:bookmarkStart w:id="72" w:name="_Toc450824672"/>
      <w:bookmarkStart w:id="73" w:name="_Toc451328281"/>
      <w:r>
        <w:t>Extensions and Externally Defined Data Models</w:t>
      </w:r>
      <w:bookmarkEnd w:id="71"/>
      <w:bookmarkEnd w:id="72"/>
      <w:bookmarkEnd w:id="73"/>
    </w:p>
    <w:p w14:paraId="5574F162" w14:textId="1484CF12" w:rsidR="002B44B0" w:rsidRDefault="002B44B0" w:rsidP="002B44B0">
      <w:pPr>
        <w:spacing w:before="0" w:after="240"/>
      </w:pPr>
      <w:r>
        <w:t xml:space="preserve">Many data models are already externally defined, so there is no need to model them directly in </w:t>
      </w:r>
      <w:r w:rsidR="0005655D">
        <w:t>CybOX</w:t>
      </w:r>
      <w:r>
        <w:t xml:space="preserve">.  Other domains do not have an established data model, but their definition is outside the scope of the </w:t>
      </w:r>
      <w:r w:rsidR="0005655D">
        <w:t>CybOX</w:t>
      </w:r>
      <w:r>
        <w:t xml:space="preserve"> data model.  In both cases, we would like to support their inclusion into </w:t>
      </w:r>
      <w:r w:rsidR="0005655D">
        <w:t>CybOX</w:t>
      </w:r>
      <w:r>
        <w:t xml:space="preserve"> instances.</w:t>
      </w:r>
    </w:p>
    <w:p w14:paraId="025D0F67" w14:textId="7E5E8CC9" w:rsidR="002B44B0" w:rsidRDefault="002B44B0" w:rsidP="002B44B0">
      <w:pPr>
        <w:spacing w:before="0" w:after="240"/>
      </w:pPr>
      <w:r>
        <w:t xml:space="preserve">The use of externally defined data models is supported by the </w:t>
      </w:r>
      <w:r w:rsidR="0005655D">
        <w:t>CybOX</w:t>
      </w:r>
      <w:r>
        <w:t xml:space="preserve"> Default Extension data model.  Extensions either provide a “connection” to these established data models, or define simple extension points when no data model exists.  These extension points usually, but not always, are realized by a simple UML class which can accommodate the domain once an established model is created or standardized. For more details, see </w:t>
      </w:r>
      <w:hyperlink w:anchor="related_work" w:history="1">
        <w:r w:rsidR="00D82500">
          <w:rPr>
            <w:rStyle w:val="Hyperlink"/>
            <w:i/>
          </w:rPr>
          <w:t>CybOX</w:t>
        </w:r>
        <w:r w:rsidRPr="00A833FD">
          <w:rPr>
            <w:rStyle w:val="Hyperlink"/>
            <w:i/>
            <w:vertAlign w:val="superscript"/>
          </w:rPr>
          <w:t>TM</w:t>
        </w:r>
        <w:r w:rsidR="00D82500">
          <w:rPr>
            <w:rStyle w:val="Hyperlink"/>
            <w:i/>
          </w:rPr>
          <w:t xml:space="preserve"> Version 2.1.1 Part 04</w:t>
        </w:r>
        <w:r w:rsidRPr="00A833FD">
          <w:rPr>
            <w:rStyle w:val="Hyperlink"/>
            <w:i/>
          </w:rPr>
          <w:t>: Default Extensions</w:t>
        </w:r>
      </w:hyperlink>
      <w:r>
        <w:t>.</w:t>
      </w:r>
    </w:p>
    <w:p w14:paraId="47248AE1" w14:textId="77777777" w:rsidR="002B44B0" w:rsidRDefault="002B44B0" w:rsidP="002B44B0">
      <w:pPr>
        <w:spacing w:after="240"/>
      </w:pPr>
      <w:r>
        <w:t>The current established externally defined data models are:</w:t>
      </w:r>
    </w:p>
    <w:p w14:paraId="5FF0B6E0" w14:textId="5061608D" w:rsidR="002B44B0" w:rsidRDefault="002B44B0" w:rsidP="00C047DB">
      <w:pPr>
        <w:pStyle w:val="Caption"/>
      </w:pPr>
      <w:r>
        <w:t xml:space="preserve">Table </w:t>
      </w:r>
      <w:r>
        <w:fldChar w:fldCharType="begin"/>
      </w:r>
      <w:r>
        <w:instrText xml:space="preserve"> STYLEREF 1 \s </w:instrText>
      </w:r>
      <w:r>
        <w:fldChar w:fldCharType="separate"/>
      </w:r>
      <w:r w:rsidR="00445119">
        <w:rPr>
          <w:noProof/>
        </w:rPr>
        <w:t>3</w:t>
      </w:r>
      <w:r>
        <w:rPr>
          <w:noProof/>
        </w:rPr>
        <w:fldChar w:fldCharType="end"/>
      </w:r>
      <w:r>
        <w:noBreakHyphen/>
      </w:r>
      <w:r>
        <w:fldChar w:fldCharType="begin"/>
      </w:r>
      <w:r>
        <w:instrText xml:space="preserve"> SEQ Table \* ARABIC \s 1 </w:instrText>
      </w:r>
      <w:r>
        <w:fldChar w:fldCharType="separate"/>
      </w:r>
      <w:r w:rsidR="00445119">
        <w:rPr>
          <w:noProof/>
        </w:rPr>
        <w:t>3</w:t>
      </w:r>
      <w:r>
        <w:rPr>
          <w:noProof/>
        </w:rPr>
        <w:fldChar w:fldCharType="end"/>
      </w:r>
      <w:r>
        <w:t>. Externally defined data models.</w:t>
      </w:r>
    </w:p>
    <w:tbl>
      <w:tblPr>
        <w:tblStyle w:val="TableGrid"/>
        <w:tblW w:w="0" w:type="auto"/>
        <w:jc w:val="center"/>
        <w:tblLook w:val="04A0" w:firstRow="1" w:lastRow="0" w:firstColumn="1" w:lastColumn="0" w:noHBand="0" w:noVBand="1"/>
      </w:tblPr>
      <w:tblGrid>
        <w:gridCol w:w="2965"/>
        <w:gridCol w:w="3060"/>
      </w:tblGrid>
      <w:tr w:rsidR="002B44B0" w14:paraId="04B722DA" w14:textId="77777777" w:rsidTr="00573E4B">
        <w:trPr>
          <w:jc w:val="center"/>
        </w:trPr>
        <w:tc>
          <w:tcPr>
            <w:tcW w:w="2965" w:type="dxa"/>
            <w:shd w:val="clear" w:color="auto" w:fill="BFBFBF" w:themeFill="background1" w:themeFillShade="BF"/>
          </w:tcPr>
          <w:p w14:paraId="30A497C0" w14:textId="77777777" w:rsidR="002B44B0" w:rsidRDefault="002B44B0" w:rsidP="00573E4B">
            <w:r>
              <w:t>Externally Defined Data Model</w:t>
            </w:r>
          </w:p>
        </w:tc>
        <w:tc>
          <w:tcPr>
            <w:tcW w:w="3060" w:type="dxa"/>
            <w:shd w:val="clear" w:color="auto" w:fill="BFBFBF" w:themeFill="background1" w:themeFillShade="BF"/>
          </w:tcPr>
          <w:p w14:paraId="355E7B90" w14:textId="77777777" w:rsidR="002B44B0" w:rsidRDefault="002B44B0" w:rsidP="00573E4B">
            <w:r>
              <w:t>Domain</w:t>
            </w:r>
          </w:p>
        </w:tc>
      </w:tr>
      <w:tr w:rsidR="002B44B0" w14:paraId="525414C6" w14:textId="77777777" w:rsidTr="00573E4B">
        <w:trPr>
          <w:jc w:val="center"/>
        </w:trPr>
        <w:tc>
          <w:tcPr>
            <w:tcW w:w="2965" w:type="dxa"/>
          </w:tcPr>
          <w:p w14:paraId="00C0A904" w14:textId="020174A5" w:rsidR="002B44B0" w:rsidRDefault="0005655D" w:rsidP="00573E4B">
            <w:r>
              <w:t>c</w:t>
            </w:r>
            <w:r w:rsidR="002B44B0">
              <w:t>pe</w:t>
            </w:r>
          </w:p>
        </w:tc>
        <w:tc>
          <w:tcPr>
            <w:tcW w:w="3060" w:type="dxa"/>
          </w:tcPr>
          <w:p w14:paraId="7A20AB2F" w14:textId="5AAEC15D" w:rsidR="002B44B0" w:rsidRDefault="00A95107" w:rsidP="00573E4B">
            <w:r>
              <w:t>Platform</w:t>
            </w:r>
          </w:p>
        </w:tc>
      </w:tr>
      <w:tr w:rsidR="002B44B0" w14:paraId="610092EC" w14:textId="77777777" w:rsidTr="00573E4B">
        <w:trPr>
          <w:jc w:val="center"/>
        </w:trPr>
        <w:tc>
          <w:tcPr>
            <w:tcW w:w="2965" w:type="dxa"/>
          </w:tcPr>
          <w:p w14:paraId="010B1197" w14:textId="77777777" w:rsidR="002B44B0" w:rsidRDefault="002B44B0" w:rsidP="00573E4B">
            <w:r>
              <w:t>oasis_ciq</w:t>
            </w:r>
          </w:p>
        </w:tc>
        <w:tc>
          <w:tcPr>
            <w:tcW w:w="3060" w:type="dxa"/>
          </w:tcPr>
          <w:p w14:paraId="20AE7D10" w14:textId="5B4D2490" w:rsidR="002B44B0" w:rsidRDefault="002B44B0" w:rsidP="00573E4B">
            <w:r>
              <w:t>Location</w:t>
            </w:r>
          </w:p>
        </w:tc>
      </w:tr>
    </w:tbl>
    <w:p w14:paraId="2054412F" w14:textId="4D664291" w:rsidR="002B44B0" w:rsidRDefault="002B44B0" w:rsidP="002B44B0">
      <w:pPr>
        <w:spacing w:before="240" w:after="240"/>
      </w:pPr>
      <w:r>
        <w:t xml:space="preserve">All of these externally defined data models use XSD as the normative definition, so it is not necessary to include any additional XSD in the </w:t>
      </w:r>
      <w:r w:rsidR="0005655D">
        <w:t>CybOX</w:t>
      </w:r>
      <w:r>
        <w:t xml:space="preserve"> XML binding.</w:t>
      </w:r>
      <w:r>
        <w:rPr>
          <w:rStyle w:val="EndnoteReference"/>
          <w:rFonts w:eastAsiaTheme="minorHAnsi"/>
        </w:rPr>
        <w:endnoteReference w:id="2"/>
      </w:r>
      <w:r>
        <w:t xml:space="preserve"> The XSD for these externally defined data models can be found in the extensions directory of the current XSD model.</w:t>
      </w:r>
    </w:p>
    <w:p w14:paraId="5B5561EB" w14:textId="1226B6F5" w:rsidR="002B44B0" w:rsidRDefault="002B44B0" w:rsidP="002B44B0">
      <w:pPr>
        <w:spacing w:after="240"/>
      </w:pPr>
      <w:r>
        <w:t>However, the extensions UML package must be implemented in XML.  The extensions packa</w:t>
      </w:r>
      <w:r w:rsidR="000E33A2">
        <w:t>ge is actually composed of two</w:t>
      </w:r>
      <w:r>
        <w:t xml:space="preserve"> sub-packages.  </w:t>
      </w:r>
      <w:r w:rsidR="000E33A2">
        <w:t>Both</w:t>
      </w:r>
      <w:r>
        <w:t xml:space="preserve"> of these sub-packages should be implemented using its own XML schema, in a separate file.  If the sub-package references an existing externally defined data model, it should use the </w:t>
      </w:r>
      <w:r w:rsidRPr="006D5F13">
        <w:rPr>
          <w:rFonts w:ascii="Courier New" w:hAnsi="Courier New" w:cs="Courier New"/>
        </w:rPr>
        <w:t>xs:import</w:t>
      </w:r>
      <w:r>
        <w:t xml:space="preserve"> syntax to include the XML schema.  </w:t>
      </w:r>
    </w:p>
    <w:p w14:paraId="3D04B04A" w14:textId="55D148BE" w:rsidR="002B44B0" w:rsidRDefault="002B44B0" w:rsidP="00C047DB">
      <w:pPr>
        <w:pStyle w:val="Caption"/>
      </w:pPr>
      <w:r>
        <w:t xml:space="preserve">Table </w:t>
      </w:r>
      <w:r>
        <w:fldChar w:fldCharType="begin"/>
      </w:r>
      <w:r>
        <w:instrText xml:space="preserve"> STYLEREF 1 \s </w:instrText>
      </w:r>
      <w:r>
        <w:fldChar w:fldCharType="separate"/>
      </w:r>
      <w:r w:rsidR="00445119">
        <w:rPr>
          <w:noProof/>
        </w:rPr>
        <w:t>3</w:t>
      </w:r>
      <w:r>
        <w:rPr>
          <w:noProof/>
        </w:rPr>
        <w:fldChar w:fldCharType="end"/>
      </w:r>
      <w:r>
        <w:noBreakHyphen/>
      </w:r>
      <w:r>
        <w:fldChar w:fldCharType="begin"/>
      </w:r>
      <w:r>
        <w:instrText xml:space="preserve"> SEQ Table \* ARABIC \s 1 </w:instrText>
      </w:r>
      <w:r>
        <w:fldChar w:fldCharType="separate"/>
      </w:r>
      <w:r w:rsidR="00445119">
        <w:rPr>
          <w:noProof/>
        </w:rPr>
        <w:t>4</w:t>
      </w:r>
      <w:r>
        <w:rPr>
          <w:noProof/>
        </w:rPr>
        <w:fldChar w:fldCharType="end"/>
      </w:r>
      <w:r>
        <w:t>: UML Extension Package Names Mapping</w:t>
      </w:r>
    </w:p>
    <w:tbl>
      <w:tblPr>
        <w:tblStyle w:val="TableGrid"/>
        <w:tblW w:w="0" w:type="auto"/>
        <w:jc w:val="center"/>
        <w:tblLook w:val="04A0" w:firstRow="1" w:lastRow="0" w:firstColumn="1" w:lastColumn="0" w:noHBand="0" w:noVBand="1"/>
      </w:tblPr>
      <w:tblGrid>
        <w:gridCol w:w="3775"/>
        <w:gridCol w:w="4140"/>
      </w:tblGrid>
      <w:tr w:rsidR="002B44B0" w14:paraId="07F44D86" w14:textId="77777777" w:rsidTr="00573E4B">
        <w:trPr>
          <w:jc w:val="center"/>
        </w:trPr>
        <w:tc>
          <w:tcPr>
            <w:tcW w:w="3775" w:type="dxa"/>
            <w:shd w:val="clear" w:color="auto" w:fill="BFBFBF" w:themeFill="background1" w:themeFillShade="BF"/>
          </w:tcPr>
          <w:p w14:paraId="77EBCEBC" w14:textId="77777777" w:rsidR="002B44B0" w:rsidRDefault="002B44B0" w:rsidP="00573E4B">
            <w:r>
              <w:t xml:space="preserve">UML Package/ XML Namespace Prefix  </w:t>
            </w:r>
          </w:p>
        </w:tc>
        <w:tc>
          <w:tcPr>
            <w:tcW w:w="4140" w:type="dxa"/>
            <w:shd w:val="clear" w:color="auto" w:fill="BFBFBF" w:themeFill="background1" w:themeFillShade="BF"/>
          </w:tcPr>
          <w:p w14:paraId="2C6709EB" w14:textId="77777777" w:rsidR="002B44B0" w:rsidRDefault="002B44B0" w:rsidP="00573E4B">
            <w:r>
              <w:t>XML Namespace</w:t>
            </w:r>
          </w:p>
        </w:tc>
      </w:tr>
      <w:tr w:rsidR="002B44B0" w14:paraId="0565217A" w14:textId="77777777" w:rsidTr="00573E4B">
        <w:trPr>
          <w:jc w:val="center"/>
        </w:trPr>
        <w:tc>
          <w:tcPr>
            <w:tcW w:w="3775" w:type="dxa"/>
          </w:tcPr>
          <w:p w14:paraId="5E5CD3FB" w14:textId="77777777" w:rsidR="002B44B0" w:rsidRDefault="002B44B0" w:rsidP="00573E4B">
            <w:r>
              <w:t>stix-ciqaddress</w:t>
            </w:r>
          </w:p>
        </w:tc>
        <w:tc>
          <w:tcPr>
            <w:tcW w:w="4140" w:type="dxa"/>
          </w:tcPr>
          <w:p w14:paraId="2A3D1BED" w14:textId="377465BD" w:rsidR="002B44B0" w:rsidRDefault="002B44B0" w:rsidP="0005655D">
            <w:r>
              <w:t>../ciq-address-3.0</w:t>
            </w:r>
          </w:p>
        </w:tc>
      </w:tr>
      <w:tr w:rsidR="002B44B0" w14:paraId="4D76AD44" w14:textId="77777777" w:rsidTr="00573E4B">
        <w:trPr>
          <w:jc w:val="center"/>
        </w:trPr>
        <w:tc>
          <w:tcPr>
            <w:tcW w:w="3775" w:type="dxa"/>
          </w:tcPr>
          <w:p w14:paraId="13C1F8A6" w14:textId="6B0560DE" w:rsidR="002B44B0" w:rsidRDefault="0005655D" w:rsidP="00573E4B">
            <w:r>
              <w:t>c</w:t>
            </w:r>
            <w:r w:rsidR="002B44B0">
              <w:t>pe</w:t>
            </w:r>
            <w:r>
              <w:t>23</w:t>
            </w:r>
          </w:p>
        </w:tc>
        <w:tc>
          <w:tcPr>
            <w:tcW w:w="4140" w:type="dxa"/>
          </w:tcPr>
          <w:p w14:paraId="136CBC0B" w14:textId="08F49900" w:rsidR="002B44B0" w:rsidRDefault="002B44B0" w:rsidP="0005655D">
            <w:r>
              <w:t>../</w:t>
            </w:r>
            <w:r w:rsidR="0005655D">
              <w:t>platform/cpe-2.3</w:t>
            </w:r>
          </w:p>
        </w:tc>
      </w:tr>
    </w:tbl>
    <w:p w14:paraId="4DF2A865" w14:textId="77777777" w:rsidR="002B44B0" w:rsidRDefault="002B44B0" w:rsidP="002B44B0"/>
    <w:p w14:paraId="71330940" w14:textId="23CB9800" w:rsidR="002B44B0" w:rsidRDefault="002B44B0" w:rsidP="002B44B0">
      <w:pPr>
        <w:rPr>
          <w:rFonts w:cs="Arial"/>
        </w:rPr>
      </w:pPr>
      <w:r>
        <w:t xml:space="preserve">All XML namespaces begin with </w:t>
      </w:r>
      <w:r w:rsidRPr="00D50AF0">
        <w:rPr>
          <w:rFonts w:ascii="Courier New" w:hAnsi="Courier New" w:cs="Courier New"/>
        </w:rPr>
        <w:t>http://docs.oasis-open.org/cti/ns/</w:t>
      </w:r>
      <w:r w:rsidR="0005655D">
        <w:rPr>
          <w:rFonts w:ascii="Courier New" w:hAnsi="Courier New" w:cs="Courier New"/>
        </w:rPr>
        <w:t>cybox</w:t>
      </w:r>
      <w:r w:rsidRPr="00D50AF0">
        <w:rPr>
          <w:rFonts w:ascii="Courier New" w:hAnsi="Courier New" w:cs="Courier New"/>
        </w:rPr>
        <w:t>/</w:t>
      </w:r>
      <w:r w:rsidRPr="00D50AF0">
        <w:rPr>
          <w:rFonts w:cs="Arial"/>
        </w:rPr>
        <w:t>and</w:t>
      </w:r>
      <w:r w:rsidR="000E33A2">
        <w:rPr>
          <w:rFonts w:cs="Arial"/>
        </w:rPr>
        <w:t xml:space="preserve"> have the </w:t>
      </w:r>
      <w:r w:rsidR="000E33A2" w:rsidRPr="000E33A2">
        <w:rPr>
          <w:rFonts w:cs="Arial"/>
        </w:rPr>
        <w:t>“</w:t>
      </w:r>
      <w:r w:rsidR="000E33A2" w:rsidRPr="000E33A2">
        <w:rPr>
          <w:rFonts w:ascii="Courier New" w:hAnsi="Courier New" w:cs="Courier New"/>
        </w:rPr>
        <w:t>-2</w:t>
      </w:r>
      <w:r>
        <w:rPr>
          <w:rFonts w:cs="Arial"/>
        </w:rPr>
        <w:t>” suffix.</w:t>
      </w:r>
    </w:p>
    <w:p w14:paraId="6C4E15A2" w14:textId="5F02A31B" w:rsidR="002B44B0" w:rsidRDefault="002D4832" w:rsidP="00FF4A81">
      <w:pPr>
        <w:pStyle w:val="Heading2"/>
      </w:pPr>
      <w:bookmarkStart w:id="74" w:name="_Toc451328282"/>
      <w:r>
        <w:t>XSD attributeGroups</w:t>
      </w:r>
      <w:bookmarkEnd w:id="74"/>
    </w:p>
    <w:p w14:paraId="42FDFCDA" w14:textId="77777777" w:rsidR="00C047DB" w:rsidRDefault="00931E7E" w:rsidP="00C047DB">
      <w:pPr>
        <w:keepNext/>
      </w:pPr>
      <w:r>
        <w:rPr>
          <w:noProof/>
        </w:rPr>
        <w:drawing>
          <wp:inline distT="0" distB="0" distL="0" distR="0" wp14:anchorId="188476E7" wp14:editId="5F96D240">
            <wp:extent cx="5943600" cy="32905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290570"/>
                    </a:xfrm>
                    <a:prstGeom prst="rect">
                      <a:avLst/>
                    </a:prstGeom>
                    <a:noFill/>
                  </pic:spPr>
                </pic:pic>
              </a:graphicData>
            </a:graphic>
          </wp:inline>
        </w:drawing>
      </w:r>
    </w:p>
    <w:p w14:paraId="58EAB066" w14:textId="00A56A71" w:rsidR="006049D3" w:rsidRDefault="00C047DB" w:rsidP="00C047DB">
      <w:pPr>
        <w:pStyle w:val="Caption"/>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Using XSD attributeGroups</w:t>
      </w:r>
    </w:p>
    <w:p w14:paraId="0A22BCE7" w14:textId="42D4A681" w:rsidR="00931E7E" w:rsidRDefault="002D4832" w:rsidP="006049D3">
      <w:r>
        <w:t xml:space="preserve">The </w:t>
      </w:r>
      <w:r w:rsidRPr="002D4832">
        <w:rPr>
          <w:rFonts w:ascii="Courier New" w:hAnsi="Courier New" w:cs="Courier New"/>
        </w:rPr>
        <w:t>BaseObjectPropertyType</w:t>
      </w:r>
      <w:r>
        <w:t xml:space="preserve"> data type is a special case, and is represented in the CybOX XML schemas using the </w:t>
      </w:r>
      <w:r w:rsidRPr="002D4832">
        <w:rPr>
          <w:rFonts w:ascii="Courier New" w:hAnsi="Courier New" w:cs="Courier New"/>
        </w:rPr>
        <w:t>xs:attributeGroup</w:t>
      </w:r>
      <w:r>
        <w:t xml:space="preserve"> syntax.  Since it is a special case, the expected XSD syntax is presented directly.</w:t>
      </w:r>
      <w:r w:rsidR="001D6A35">
        <w:t xml:space="preserve">  Notice that neither of the XSD attribute groups is an extension of any other concept, however, its default value for</w:t>
      </w:r>
      <w:r w:rsidR="000E33A2">
        <w:t xml:space="preserve"> the</w:t>
      </w:r>
      <w:r w:rsidR="001D6A35">
        <w:t xml:space="preserve"> </w:t>
      </w:r>
      <w:r w:rsidR="001D6A35" w:rsidRPr="001D6A35">
        <w:rPr>
          <w:rFonts w:ascii="Courier New" w:hAnsi="Courier New" w:cs="Courier New"/>
        </w:rPr>
        <w:t>datatype</w:t>
      </w:r>
      <w:r w:rsidR="001D6A35">
        <w:t xml:space="preserve"> attribute is </w:t>
      </w:r>
      <w:r w:rsidR="001D6A35" w:rsidRPr="001D6A35">
        <w:rPr>
          <w:rFonts w:ascii="Courier New" w:hAnsi="Courier New" w:cs="Courier New"/>
        </w:rPr>
        <w:t>string</w:t>
      </w:r>
      <w:r w:rsidR="001D6A35">
        <w:t>.</w:t>
      </w:r>
    </w:p>
    <w:p w14:paraId="40E66EF8" w14:textId="27A939B2"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 name="BaseObjectPropertyType" abstract="true"&gt;</w:t>
      </w:r>
    </w:p>
    <w:p w14:paraId="633BFE94" w14:textId="385F4A4D"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0FA24F7B" w14:textId="35EAB59A"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&lt;xs:extension base="xs:anySimpleType"&gt;</w:t>
      </w:r>
    </w:p>
    <w:p w14:paraId="60CFE1BF" w14:textId="1683F9B3"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ref="cyboxCommon:BaseObjectPropertyGroup"/&gt;</w:t>
      </w:r>
    </w:p>
    <w:p w14:paraId="221441D7" w14:textId="1BAA6A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&lt;xs:attributeGroup ref="cyboxCommon:PatternFieldGroup"/&gt;</w:t>
      </w:r>
    </w:p>
    <w:p w14:paraId="7E2EACB1" w14:textId="209853A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2D4832">
        <w:rPr>
          <w:rFonts w:ascii="Courier New" w:hAnsi="Courier New" w:cs="Courier New"/>
          <w:szCs w:val="20"/>
        </w:rPr>
        <w:t>&lt;/xs:extension&gt;</w:t>
      </w:r>
    </w:p>
    <w:p w14:paraId="5FA40F77" w14:textId="64B82FD4"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2D4832">
        <w:rPr>
          <w:rFonts w:ascii="Courier New" w:hAnsi="Courier New" w:cs="Courier New"/>
          <w:szCs w:val="20"/>
        </w:rPr>
        <w:t>&lt;/xs:simpleContent&gt;</w:t>
      </w:r>
    </w:p>
    <w:p w14:paraId="33F22A2A" w14:textId="6EEBDCD1" w:rsidR="002D4832" w:rsidRPr="002D4832" w:rsidRDefault="002D4832" w:rsidP="002D4832">
      <w:pPr>
        <w:tabs>
          <w:tab w:val="left" w:pos="540"/>
          <w:tab w:val="left" w:pos="1080"/>
          <w:tab w:val="left" w:pos="1710"/>
          <w:tab w:val="left" w:pos="234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2D4832">
        <w:rPr>
          <w:rFonts w:ascii="Courier New" w:hAnsi="Courier New" w:cs="Courier New"/>
          <w:szCs w:val="20"/>
        </w:rPr>
        <w:t>&lt;/xs:complexType&gt;</w:t>
      </w:r>
    </w:p>
    <w:p w14:paraId="1B00C619" w14:textId="284BA46B" w:rsidR="002D4832" w:rsidRDefault="002D4832" w:rsidP="006049D3"/>
    <w:p w14:paraId="3BB65562" w14:textId="7777777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name="BaseObjectPropertyGroup"&gt;</w:t>
      </w:r>
    </w:p>
    <w:p w14:paraId="68B9B36B" w14:textId="0053AA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 type="xs:QName"</w:t>
      </w:r>
      <w:r w:rsidR="006F6169">
        <w:rPr>
          <w:rFonts w:ascii="Courier New" w:hAnsi="Courier New" w:cs="Courier New"/>
          <w:szCs w:val="20"/>
        </w:rPr>
        <w:t>/</w:t>
      </w:r>
      <w:r w:rsidRPr="003B521E">
        <w:rPr>
          <w:rFonts w:ascii="Courier New" w:hAnsi="Courier New" w:cs="Courier New"/>
          <w:szCs w:val="20"/>
        </w:rPr>
        <w:t>&gt;</w:t>
      </w:r>
    </w:p>
    <w:p w14:paraId="2F8690D9" w14:textId="3DBF672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name="idref" type="xs:QName"</w:t>
      </w:r>
      <w:r w:rsidR="006F6169">
        <w:rPr>
          <w:rFonts w:ascii="Courier New" w:hAnsi="Courier New" w:cs="Courier New"/>
          <w:szCs w:val="20"/>
        </w:rPr>
        <w:t>/</w:t>
      </w:r>
      <w:r w:rsidRPr="003B521E">
        <w:rPr>
          <w:rFonts w:ascii="Courier New" w:hAnsi="Courier New" w:cs="Courier New"/>
          <w:szCs w:val="20"/>
        </w:rPr>
        <w:t>&gt;</w:t>
      </w:r>
    </w:p>
    <w:p w14:paraId="08B9CBF0"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name="datatype" type="cyboxCommon:DatatypeEnum"</w:t>
      </w:r>
    </w:p>
    <w:p w14:paraId="455A1DD9" w14:textId="5B6129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3B521E">
        <w:rPr>
          <w:rFonts w:ascii="Courier New" w:hAnsi="Courier New" w:cs="Courier New"/>
          <w:szCs w:val="20"/>
        </w:rPr>
        <w:t xml:space="preserve"> default="string"</w:t>
      </w:r>
      <w:r w:rsidR="006F6169">
        <w:rPr>
          <w:rFonts w:ascii="Courier New" w:hAnsi="Courier New" w:cs="Courier New"/>
          <w:szCs w:val="20"/>
        </w:rPr>
        <w:t>/</w:t>
      </w:r>
      <w:r w:rsidRPr="003B521E">
        <w:rPr>
          <w:rFonts w:ascii="Courier New" w:hAnsi="Courier New" w:cs="Courier New"/>
          <w:szCs w:val="20"/>
        </w:rPr>
        <w:t>&gt;</w:t>
      </w:r>
    </w:p>
    <w:p w14:paraId="56ECD79E" w14:textId="11E4440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name="appears_random" type="xs:boolean"</w:t>
      </w:r>
      <w:r w:rsidR="006F6169">
        <w:rPr>
          <w:rFonts w:ascii="Courier New" w:hAnsi="Courier New" w:cs="Courier New"/>
          <w:szCs w:val="20"/>
        </w:rPr>
        <w:t>/</w:t>
      </w:r>
      <w:r w:rsidRPr="003B521E">
        <w:rPr>
          <w:rFonts w:ascii="Courier New" w:hAnsi="Courier New" w:cs="Courier New"/>
          <w:szCs w:val="20"/>
        </w:rPr>
        <w:t>&gt;</w:t>
      </w:r>
    </w:p>
    <w:p w14:paraId="5D022877" w14:textId="20BC5002"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name="is_obfuscated" type="xs:boolean"</w:t>
      </w:r>
      <w:r w:rsidR="006F6169">
        <w:rPr>
          <w:rFonts w:ascii="Courier New" w:hAnsi="Courier New" w:cs="Courier New"/>
          <w:szCs w:val="20"/>
        </w:rPr>
        <w:t>/</w:t>
      </w:r>
      <w:r w:rsidRPr="003B521E">
        <w:rPr>
          <w:rFonts w:ascii="Courier New" w:hAnsi="Courier New" w:cs="Courier New"/>
          <w:szCs w:val="20"/>
        </w:rPr>
        <w:t>&gt;</w:t>
      </w:r>
    </w:p>
    <w:p w14:paraId="4F6D7D2D" w14:textId="201590E5"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name="obfuscation_algorithm_ref" type="xs:anyURI"</w:t>
      </w:r>
      <w:r w:rsidR="006F6169">
        <w:rPr>
          <w:rFonts w:ascii="Courier New" w:hAnsi="Courier New" w:cs="Courier New"/>
          <w:szCs w:val="20"/>
        </w:rPr>
        <w:t>/</w:t>
      </w:r>
      <w:r w:rsidRPr="003B521E">
        <w:rPr>
          <w:rFonts w:ascii="Courier New" w:hAnsi="Courier New" w:cs="Courier New"/>
          <w:szCs w:val="20"/>
        </w:rPr>
        <w:t>&gt;</w:t>
      </w:r>
    </w:p>
    <w:p w14:paraId="70ABA5D7" w14:textId="23E1588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name="is_defanged" type="xs:boolean"</w:t>
      </w:r>
      <w:r w:rsidR="006F6169">
        <w:rPr>
          <w:rFonts w:ascii="Courier New" w:hAnsi="Courier New" w:cs="Courier New"/>
          <w:szCs w:val="20"/>
        </w:rPr>
        <w:t>/</w:t>
      </w:r>
      <w:r w:rsidRPr="003B521E">
        <w:rPr>
          <w:rFonts w:ascii="Courier New" w:hAnsi="Courier New" w:cs="Courier New"/>
          <w:szCs w:val="20"/>
        </w:rPr>
        <w:t>&gt;</w:t>
      </w:r>
    </w:p>
    <w:p w14:paraId="5BD5C91A" w14:textId="1AEEE22C"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name="defanging_algorithm_ref" type="xs:anyURI"</w:t>
      </w:r>
      <w:r w:rsidR="006F6169">
        <w:rPr>
          <w:rFonts w:ascii="Courier New" w:hAnsi="Courier New" w:cs="Courier New"/>
          <w:szCs w:val="20"/>
        </w:rPr>
        <w:t>/</w:t>
      </w:r>
      <w:r w:rsidRPr="003B521E">
        <w:rPr>
          <w:rFonts w:ascii="Courier New" w:hAnsi="Courier New" w:cs="Courier New"/>
          <w:szCs w:val="20"/>
        </w:rPr>
        <w:t>&gt;</w:t>
      </w:r>
    </w:p>
    <w:p w14:paraId="17EC0161" w14:textId="20A1A6A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name="refanging_transform_type" type="xs:string"</w:t>
      </w:r>
      <w:r w:rsidR="006F6169">
        <w:rPr>
          <w:rFonts w:ascii="Courier New" w:hAnsi="Courier New" w:cs="Courier New"/>
          <w:szCs w:val="20"/>
        </w:rPr>
        <w:t>/</w:t>
      </w:r>
      <w:r w:rsidRPr="003B521E">
        <w:rPr>
          <w:rFonts w:ascii="Courier New" w:hAnsi="Courier New" w:cs="Courier New"/>
          <w:szCs w:val="20"/>
        </w:rPr>
        <w:t>&gt;</w:t>
      </w:r>
    </w:p>
    <w:p w14:paraId="53FD972A" w14:textId="4A3D69D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name="refanging_transform" type="xs:string"</w:t>
      </w:r>
      <w:r w:rsidR="006F6169">
        <w:rPr>
          <w:rFonts w:ascii="Courier New" w:hAnsi="Courier New" w:cs="Courier New"/>
          <w:szCs w:val="20"/>
        </w:rPr>
        <w:t>/</w:t>
      </w:r>
      <w:r w:rsidRPr="003B521E">
        <w:rPr>
          <w:rFonts w:ascii="Courier New" w:hAnsi="Courier New" w:cs="Courier New"/>
          <w:szCs w:val="20"/>
        </w:rPr>
        <w:t>&gt;</w:t>
      </w:r>
    </w:p>
    <w:p w14:paraId="0CD4A32C" w14:textId="0D4B5DE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name="observed_encoding" type="xs:string"</w:t>
      </w:r>
      <w:r w:rsidR="006F6169">
        <w:rPr>
          <w:rFonts w:ascii="Courier New" w:hAnsi="Courier New" w:cs="Courier New"/>
          <w:szCs w:val="20"/>
        </w:rPr>
        <w:t>/</w:t>
      </w:r>
      <w:r w:rsidRPr="003B521E">
        <w:rPr>
          <w:rFonts w:ascii="Courier New" w:hAnsi="Courier New" w:cs="Courier New"/>
          <w:szCs w:val="20"/>
        </w:rPr>
        <w:t>&gt;</w:t>
      </w:r>
    </w:p>
    <w:p w14:paraId="54847B31" w14:textId="030EC55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1238ECAB"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r>
    </w:p>
    <w:p w14:paraId="7976E715" w14:textId="55E94E1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 name="PatternFieldGroup"</w:t>
      </w:r>
      <w:r w:rsidR="006F6169">
        <w:rPr>
          <w:rFonts w:ascii="Courier New" w:hAnsi="Courier New" w:cs="Courier New"/>
          <w:szCs w:val="20"/>
        </w:rPr>
        <w:t>/</w:t>
      </w:r>
      <w:r w:rsidRPr="003B521E">
        <w:rPr>
          <w:rFonts w:ascii="Courier New" w:hAnsi="Courier New" w:cs="Courier New"/>
          <w:szCs w:val="20"/>
        </w:rPr>
        <w:t>&gt;</w:t>
      </w:r>
    </w:p>
    <w:p w14:paraId="4334D6C9" w14:textId="048BE856"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name="condition" type="cyboxCommon:ConditionTypeEnum"</w:t>
      </w:r>
      <w:r w:rsidR="006F6169">
        <w:rPr>
          <w:rFonts w:ascii="Courier New" w:hAnsi="Courier New" w:cs="Courier New"/>
          <w:szCs w:val="20"/>
        </w:rPr>
        <w:t>/</w:t>
      </w:r>
      <w:r w:rsidRPr="003B521E">
        <w:rPr>
          <w:rFonts w:ascii="Courier New" w:hAnsi="Courier New" w:cs="Courier New"/>
          <w:szCs w:val="20"/>
        </w:rPr>
        <w:t>&gt;</w:t>
      </w:r>
    </w:p>
    <w:p w14:paraId="446E15A4" w14:textId="645A58E7"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name="is_case_sensitive" type="xs:boolean" default="true"</w:t>
      </w:r>
      <w:r w:rsidR="006F6169">
        <w:rPr>
          <w:rFonts w:ascii="Courier New" w:hAnsi="Courier New" w:cs="Courier New"/>
          <w:szCs w:val="20"/>
        </w:rPr>
        <w:t>/</w:t>
      </w:r>
      <w:r w:rsidRPr="003B521E">
        <w:rPr>
          <w:rFonts w:ascii="Courier New" w:hAnsi="Courier New" w:cs="Courier New"/>
          <w:szCs w:val="20"/>
        </w:rPr>
        <w:t>&gt;</w:t>
      </w:r>
    </w:p>
    <w:p w14:paraId="3C823EF2" w14:textId="77777777" w:rsid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 xml:space="preserve">&lt;xs:attribute name="apply_condition" </w:t>
      </w:r>
    </w:p>
    <w:p w14:paraId="77835528" w14:textId="16501338"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Pr>
          <w:rFonts w:ascii="Courier New" w:hAnsi="Courier New" w:cs="Courier New"/>
          <w:szCs w:val="20"/>
        </w:rPr>
        <w:tab/>
        <w:t xml:space="preserve">   </w:t>
      </w:r>
      <w:r w:rsidRPr="003B521E">
        <w:rPr>
          <w:rFonts w:ascii="Courier New" w:hAnsi="Courier New" w:cs="Courier New"/>
          <w:szCs w:val="20"/>
        </w:rPr>
        <w:t>type="cyboxCommon:ConditionApplicationEnum" default="ANY"</w:t>
      </w:r>
      <w:r w:rsidR="006F6169">
        <w:rPr>
          <w:rFonts w:ascii="Courier New" w:hAnsi="Courier New" w:cs="Courier New"/>
          <w:szCs w:val="20"/>
        </w:rPr>
        <w:t>/</w:t>
      </w:r>
      <w:r w:rsidRPr="003B521E">
        <w:rPr>
          <w:rFonts w:ascii="Courier New" w:hAnsi="Courier New" w:cs="Courier New"/>
          <w:szCs w:val="20"/>
        </w:rPr>
        <w:t>&gt;</w:t>
      </w:r>
    </w:p>
    <w:p w14:paraId="06EE4F99" w14:textId="6AB0C9B9"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name="delimiter" type="xs:string" default="##comma##"</w:t>
      </w:r>
      <w:r w:rsidR="006F6169">
        <w:rPr>
          <w:rFonts w:ascii="Courier New" w:hAnsi="Courier New" w:cs="Courier New"/>
          <w:szCs w:val="20"/>
        </w:rPr>
        <w:t>/</w:t>
      </w:r>
      <w:r w:rsidRPr="003B521E">
        <w:rPr>
          <w:rFonts w:ascii="Courier New" w:hAnsi="Courier New" w:cs="Courier New"/>
          <w:szCs w:val="20"/>
        </w:rPr>
        <w:t>&gt;</w:t>
      </w:r>
    </w:p>
    <w:p w14:paraId="1CE00B34" w14:textId="7BF0DC12"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name="bit_mask" type="xs:hexBinary"</w:t>
      </w:r>
      <w:r w:rsidR="006F6169">
        <w:rPr>
          <w:rFonts w:ascii="Courier New" w:hAnsi="Courier New" w:cs="Courier New"/>
          <w:szCs w:val="20"/>
        </w:rPr>
        <w:t>/</w:t>
      </w:r>
      <w:r w:rsidRPr="003B521E">
        <w:rPr>
          <w:rFonts w:ascii="Courier New" w:hAnsi="Courier New" w:cs="Courier New"/>
          <w:szCs w:val="20"/>
        </w:rPr>
        <w:t>&gt;</w:t>
      </w:r>
    </w:p>
    <w:p w14:paraId="5A1A909F" w14:textId="1460E090"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name="pattern_type" type="cyboxCommon:PatternTypeEnum"</w:t>
      </w:r>
      <w:r w:rsidR="006F6169">
        <w:rPr>
          <w:rFonts w:ascii="Courier New" w:hAnsi="Courier New" w:cs="Courier New"/>
          <w:szCs w:val="20"/>
        </w:rPr>
        <w:t>/</w:t>
      </w:r>
      <w:r w:rsidRPr="003B521E">
        <w:rPr>
          <w:rFonts w:ascii="Courier New" w:hAnsi="Courier New" w:cs="Courier New"/>
          <w:szCs w:val="20"/>
        </w:rPr>
        <w:t>&gt;</w:t>
      </w:r>
    </w:p>
    <w:p w14:paraId="7E8037FB" w14:textId="7458479D"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name="regex_syntax" type="xs:string"</w:t>
      </w:r>
      <w:r w:rsidR="006F6169">
        <w:rPr>
          <w:rFonts w:ascii="Courier New" w:hAnsi="Courier New" w:cs="Courier New"/>
          <w:szCs w:val="20"/>
        </w:rPr>
        <w:t>/</w:t>
      </w:r>
      <w:r w:rsidRPr="003B521E">
        <w:rPr>
          <w:rFonts w:ascii="Courier New" w:hAnsi="Courier New" w:cs="Courier New"/>
          <w:szCs w:val="20"/>
        </w:rPr>
        <w:t>&gt;</w:t>
      </w:r>
    </w:p>
    <w:p w14:paraId="7EB40725" w14:textId="3DBD34AA"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ab/>
        <w:t>&lt;xs:attribute name="has_changed" type="xs:boolean"</w:t>
      </w:r>
      <w:r w:rsidR="006F6169">
        <w:rPr>
          <w:rFonts w:ascii="Courier New" w:hAnsi="Courier New" w:cs="Courier New"/>
          <w:szCs w:val="20"/>
        </w:rPr>
        <w:t>/</w:t>
      </w:r>
      <w:r w:rsidRPr="003B521E">
        <w:rPr>
          <w:rFonts w:ascii="Courier New" w:hAnsi="Courier New" w:cs="Courier New"/>
          <w:szCs w:val="20"/>
        </w:rPr>
        <w:t>&gt;</w:t>
      </w:r>
    </w:p>
    <w:p w14:paraId="64E575E4" w14:textId="0F955435"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3B521E">
        <w:rPr>
          <w:rFonts w:ascii="Courier New" w:hAnsi="Courier New" w:cs="Courier New"/>
          <w:szCs w:val="20"/>
        </w:rPr>
        <w:t>&lt;xs:attribute name="trend" type="xs:boolean"</w:t>
      </w:r>
      <w:r w:rsidR="006F6169">
        <w:rPr>
          <w:rFonts w:ascii="Courier New" w:hAnsi="Courier New" w:cs="Courier New"/>
          <w:szCs w:val="20"/>
        </w:rPr>
        <w:t>/</w:t>
      </w:r>
      <w:r w:rsidRPr="003B521E">
        <w:rPr>
          <w:rFonts w:ascii="Courier New" w:hAnsi="Courier New" w:cs="Courier New"/>
          <w:szCs w:val="20"/>
        </w:rPr>
        <w:t>&gt;</w:t>
      </w:r>
    </w:p>
    <w:p w14:paraId="4AF8AEB6" w14:textId="004A641F" w:rsidR="003B521E" w:rsidRPr="003B521E" w:rsidRDefault="003B521E" w:rsidP="003B521E">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3B521E">
        <w:rPr>
          <w:rFonts w:ascii="Courier New" w:hAnsi="Courier New" w:cs="Courier New"/>
          <w:szCs w:val="20"/>
        </w:rPr>
        <w:t>&lt;/xs:attributeGroup&gt;</w:t>
      </w:r>
    </w:p>
    <w:p w14:paraId="78EF6121" w14:textId="5525AB24" w:rsidR="003B521E" w:rsidRDefault="003B521E" w:rsidP="006049D3"/>
    <w:p w14:paraId="6F54F57E" w14:textId="2D540CE5" w:rsidR="006F6169" w:rsidRDefault="006F6169" w:rsidP="006F6169">
      <w:pPr>
        <w:pStyle w:val="HTMLPreformatted"/>
        <w:rPr>
          <w:rFonts w:ascii="Arial" w:hAnsi="Arial" w:cs="Arial"/>
        </w:rPr>
      </w:pPr>
      <w:r w:rsidRPr="000E33A2">
        <w:rPr>
          <w:rFonts w:ascii="Arial" w:hAnsi="Arial" w:cs="Arial"/>
        </w:rPr>
        <w:t>Another special case is the UML class</w:t>
      </w:r>
      <w:r>
        <w:t xml:space="preserve"> </w:t>
      </w:r>
      <w:r w:rsidRPr="006F6169">
        <w:rPr>
          <w:rFonts w:ascii="Courier New" w:eastAsia="Times New Roman" w:hAnsi="Courier New" w:cs="Courier New"/>
        </w:rPr>
        <w:t>AccessPermissionsGroup</w:t>
      </w:r>
      <w:r>
        <w:rPr>
          <w:rFonts w:ascii="Courier New" w:eastAsia="Times New Roman" w:hAnsi="Courier New" w:cs="Courier New"/>
        </w:rPr>
        <w:t>,</w:t>
      </w:r>
      <w:r w:rsidRPr="006F6169">
        <w:t xml:space="preserve"> </w:t>
      </w:r>
      <w:r w:rsidRPr="006F6169">
        <w:rPr>
          <w:rFonts w:ascii="Arial" w:hAnsi="Arial" w:cs="Arial"/>
        </w:rPr>
        <w:t>which is also represented in the CybOX XML schemas using the</w:t>
      </w:r>
      <w:r>
        <w:t xml:space="preserve"> </w:t>
      </w:r>
      <w:r w:rsidRPr="002D4832">
        <w:rPr>
          <w:rFonts w:ascii="Courier New" w:hAnsi="Courier New" w:cs="Courier New"/>
        </w:rPr>
        <w:t>xs:attributeGroup</w:t>
      </w:r>
      <w:r>
        <w:t xml:space="preserve"> </w:t>
      </w:r>
      <w:r w:rsidRPr="006F6169">
        <w:rPr>
          <w:rFonts w:ascii="Arial" w:hAnsi="Arial" w:cs="Arial"/>
        </w:rPr>
        <w:t>syntax</w:t>
      </w:r>
      <w:r>
        <w:rPr>
          <w:rFonts w:ascii="Arial" w:hAnsi="Arial" w:cs="Arial"/>
        </w:rPr>
        <w:t xml:space="preserve">.  </w:t>
      </w:r>
      <w:r w:rsidR="000E33A2">
        <w:rPr>
          <w:rFonts w:ascii="Arial" w:hAnsi="Arial" w:cs="Arial"/>
        </w:rPr>
        <w:t xml:space="preserve">In this case, the UML class which is a generalization of </w:t>
      </w:r>
      <w:bookmarkStart w:id="75" w:name="_GoBack"/>
      <w:r w:rsidR="000E33A2" w:rsidRPr="00596A82">
        <w:rPr>
          <w:rFonts w:ascii="Courier New" w:hAnsi="Courier New" w:cs="Courier New"/>
        </w:rPr>
        <w:t>WindowNetworkShareObjectType</w:t>
      </w:r>
      <w:bookmarkEnd w:id="75"/>
      <w:r w:rsidR="000E33A2">
        <w:rPr>
          <w:rFonts w:ascii="Arial" w:hAnsi="Arial" w:cs="Arial"/>
        </w:rPr>
        <w:t>, is implemented using the XSD attributeGroup syntax.</w:t>
      </w:r>
    </w:p>
    <w:p w14:paraId="19E21C81" w14:textId="77777777" w:rsidR="000E33A2" w:rsidRDefault="000E33A2" w:rsidP="006F6169">
      <w:pPr>
        <w:pStyle w:val="HTMLPreformatted"/>
        <w:rPr>
          <w:rFonts w:ascii="Arial" w:hAnsi="Arial" w:cs="Arial"/>
        </w:rPr>
      </w:pPr>
    </w:p>
    <w:p w14:paraId="6B6F164E" w14:textId="77777777" w:rsidR="00C047DB" w:rsidRDefault="006F6169" w:rsidP="00C047DB">
      <w:pPr>
        <w:pStyle w:val="HTMLPreformatted"/>
        <w:keepNext/>
      </w:pPr>
      <w:r w:rsidRPr="006F6169">
        <w:rPr>
          <w:rFonts w:ascii="Courier New" w:eastAsia="Times New Roman" w:hAnsi="Courier New" w:cs="Courier New"/>
        </w:rPr>
        <w:drawing>
          <wp:inline distT="0" distB="0" distL="0" distR="0" wp14:anchorId="6E10E54D" wp14:editId="6EA9B959">
            <wp:extent cx="5943600" cy="20713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071370"/>
                    </a:xfrm>
                    <a:prstGeom prst="rect">
                      <a:avLst/>
                    </a:prstGeom>
                  </pic:spPr>
                </pic:pic>
              </a:graphicData>
            </a:graphic>
          </wp:inline>
        </w:drawing>
      </w:r>
    </w:p>
    <w:p w14:paraId="4F08DA01" w14:textId="7BF35EB4" w:rsidR="006F6169" w:rsidRDefault="00C047DB" w:rsidP="00C047DB">
      <w:pPr>
        <w:pStyle w:val="Caption"/>
        <w:rPr>
          <w:rFonts w:ascii="Courier New" w:hAnsi="Courier New" w:cs="Courier New"/>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t>. UML Model for AccessPermissionsGroup</w:t>
      </w:r>
    </w:p>
    <w:p w14:paraId="78534DB6" w14:textId="3B2F6BB5" w:rsidR="006F6169" w:rsidRDefault="006F6169" w:rsidP="006F6169">
      <w:pPr>
        <w:pStyle w:val="HTMLPreformatted"/>
        <w:rPr>
          <w:rFonts w:ascii="Courier New" w:eastAsia="Times New Roman" w:hAnsi="Courier New" w:cs="Courier New"/>
        </w:rPr>
      </w:pPr>
    </w:p>
    <w:p w14:paraId="43B3457D" w14:textId="777777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 name="WindowsNetworkShareObjectType" mixed="false"&gt;</w:t>
      </w:r>
    </w:p>
    <w:p w14:paraId="69D86775" w14:textId="68E97F77"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t>&lt;xs:complexContent&gt;</w:t>
      </w:r>
    </w:p>
    <w:p w14:paraId="2E05DE21" w14:textId="3983F56F"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&lt;xs:extension base="cyboxCommon:ObjectPropertiesType"&gt;</w:t>
      </w:r>
    </w:p>
    <w:p w14:paraId="32275DAC" w14:textId="0B8D5AD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5122942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name="Current_Uses"</w:t>
      </w:r>
    </w:p>
    <w:p w14:paraId="4A2BACB4" w14:textId="4802EF98" w:rsidR="006F6169" w:rsidRDefault="006F6169" w:rsidP="006F6169">
      <w:pPr>
        <w:tabs>
          <w:tab w:val="left" w:pos="540"/>
          <w:tab w:val="left" w:pos="1080"/>
          <w:tab w:val="left" w:pos="1620"/>
          <w:tab w:val="left" w:pos="2160"/>
          <w:tab w:val="left" w:pos="28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621BB896" w14:textId="2F7AA33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064585C7"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name="Local_Path"</w:t>
      </w:r>
    </w:p>
    <w:p w14:paraId="6838ED30" w14:textId="6318E739"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24E81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name="Max_Uses"</w:t>
      </w:r>
    </w:p>
    <w:p w14:paraId="0B96F902" w14:textId="0C20FE20"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 xml:space="preserve"> </w:t>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type="cyboxCommon:NonNegativeIntegerObjectPropertyType" </w:t>
      </w:r>
    </w:p>
    <w:p w14:paraId="0B855AE8" w14:textId="67B912D6"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r w:rsidRPr="006F6169">
        <w:rPr>
          <w:rFonts w:ascii="Courier New" w:hAnsi="Courier New" w:cs="Courier New"/>
          <w:szCs w:val="20"/>
        </w:rPr>
        <w:tab/>
      </w:r>
    </w:p>
    <w:p w14:paraId="37DC61C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r>
      <w:r w:rsidRPr="006F6169">
        <w:rPr>
          <w:rFonts w:ascii="Courier New" w:hAnsi="Courier New" w:cs="Courier New"/>
          <w:szCs w:val="20"/>
        </w:rPr>
        <w:tab/>
        <w:t>&lt;xs:element name="Netname"</w:t>
      </w:r>
    </w:p>
    <w:p w14:paraId="3DB341F9" w14:textId="76C77F1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type="cyboxCommon:StringObjectPropertyType" 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2D7726D0"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&lt;xs:element name="Type"</w:t>
      </w:r>
    </w:p>
    <w:p w14:paraId="268E37DA" w14:textId="77777777" w:rsid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 xml:space="preserve">type="WinNetworkShareObj:SharedResourceType" </w:t>
      </w:r>
    </w:p>
    <w:p w14:paraId="7D55F176" w14:textId="7A96E621"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minOccurs="0"</w:t>
      </w:r>
      <w:r>
        <w:rPr>
          <w:rFonts w:ascii="Courier New" w:hAnsi="Courier New" w:cs="Courier New"/>
          <w:szCs w:val="20"/>
        </w:rPr>
        <w:t>/</w:t>
      </w:r>
      <w:r w:rsidRPr="006F6169">
        <w:rPr>
          <w:rFonts w:ascii="Courier New" w:hAnsi="Courier New" w:cs="Courier New"/>
          <w:szCs w:val="20"/>
        </w:rPr>
        <w:t>&gt;</w:t>
      </w:r>
      <w:r w:rsidRPr="006F6169">
        <w:rPr>
          <w:rFonts w:ascii="Courier New" w:hAnsi="Courier New" w:cs="Courier New"/>
          <w:szCs w:val="20"/>
        </w:rPr>
        <w:tab/>
      </w:r>
    </w:p>
    <w:p w14:paraId="651D28A9" w14:textId="4295E55A"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&lt;/xs:sequence&gt;</w:t>
      </w:r>
    </w:p>
    <w:p w14:paraId="2AADD1B5" w14:textId="46F50B2D"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&lt;xs:attributeGroup ref="WinNetworkShareObj:AccessPermissionsGroup"/&gt;</w:t>
      </w:r>
    </w:p>
    <w:p w14:paraId="6952DF53" w14:textId="6A32EE7E"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Pr>
          <w:rFonts w:ascii="Courier New" w:hAnsi="Courier New" w:cs="Courier New"/>
          <w:szCs w:val="20"/>
        </w:rPr>
        <w:tab/>
      </w:r>
      <w:r w:rsidRPr="006F6169">
        <w:rPr>
          <w:rFonts w:ascii="Courier New" w:hAnsi="Courier New" w:cs="Courier New"/>
          <w:szCs w:val="20"/>
        </w:rPr>
        <w:t>&lt;/xs:extension&gt;</w:t>
      </w:r>
    </w:p>
    <w:p w14:paraId="2B4E5370" w14:textId="04318373"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&lt;/xs:complexContent&gt;</w:t>
      </w:r>
    </w:p>
    <w:p w14:paraId="76E3B2D2" w14:textId="31A69FF4" w:rsidR="006F6169" w:rsidRPr="006F6169" w:rsidRDefault="006F6169" w:rsidP="006F6169">
      <w:pPr>
        <w:tabs>
          <w:tab w:val="left" w:pos="540"/>
          <w:tab w:val="left" w:pos="1080"/>
          <w:tab w:val="left" w:pos="1620"/>
          <w:tab w:val="left" w:pos="2160"/>
          <w:tab w:val="left" w:pos="2880"/>
          <w:tab w:val="left" w:pos="360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720"/>
        <w:rPr>
          <w:rFonts w:ascii="Courier New" w:hAnsi="Courier New" w:cs="Courier New"/>
          <w:szCs w:val="20"/>
        </w:rPr>
      </w:pPr>
      <w:r w:rsidRPr="006F6169">
        <w:rPr>
          <w:rFonts w:ascii="Courier New" w:hAnsi="Courier New" w:cs="Courier New"/>
          <w:szCs w:val="20"/>
        </w:rPr>
        <w:t>&lt;/xs:complexType&gt;</w:t>
      </w:r>
    </w:p>
    <w:p w14:paraId="2543C3D7" w14:textId="1A18F975" w:rsidR="006F6169" w:rsidRDefault="006F6169" w:rsidP="006F6169">
      <w:pPr>
        <w:pStyle w:val="HTMLPreformatted"/>
        <w:rPr>
          <w:rFonts w:ascii="Courier New" w:eastAsia="Times New Roman" w:hAnsi="Courier New" w:cs="Courier New"/>
        </w:rPr>
      </w:pPr>
    </w:p>
    <w:p w14:paraId="35B0CAF5" w14:textId="77777777"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 name="AccessPermissionsGroup"&gt;</w:t>
      </w:r>
    </w:p>
    <w:p w14:paraId="17A62082" w14:textId="6321A04A"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name="ACCESS_READ" type="xs:boolean"</w:t>
      </w:r>
      <w:r>
        <w:rPr>
          <w:rFonts w:ascii="Courier New" w:hAnsi="Courier New" w:cs="Courier New"/>
          <w:szCs w:val="20"/>
        </w:rPr>
        <w:t>/</w:t>
      </w:r>
      <w:r w:rsidRPr="006F6169">
        <w:rPr>
          <w:rFonts w:ascii="Courier New" w:hAnsi="Courier New" w:cs="Courier New"/>
          <w:szCs w:val="20"/>
        </w:rPr>
        <w:t>&gt;</w:t>
      </w:r>
    </w:p>
    <w:p w14:paraId="5B39E64E" w14:textId="60F37A1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name="ACCESS_WRITE" type="xs:boolean"</w:t>
      </w:r>
      <w:r>
        <w:rPr>
          <w:rFonts w:ascii="Courier New" w:hAnsi="Courier New" w:cs="Courier New"/>
          <w:szCs w:val="20"/>
        </w:rPr>
        <w:t>/</w:t>
      </w:r>
      <w:r w:rsidRPr="006F6169">
        <w:rPr>
          <w:rFonts w:ascii="Courier New" w:hAnsi="Courier New" w:cs="Courier New"/>
          <w:szCs w:val="20"/>
        </w:rPr>
        <w:t>&gt;</w:t>
      </w:r>
    </w:p>
    <w:p w14:paraId="0DD8D52D" w14:textId="1E5020DD"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name="ACCESS_CREATE" type="xs:boolean"</w:t>
      </w:r>
      <w:r>
        <w:rPr>
          <w:rFonts w:ascii="Courier New" w:hAnsi="Courier New" w:cs="Courier New"/>
          <w:szCs w:val="20"/>
        </w:rPr>
        <w:t>/</w:t>
      </w:r>
      <w:r w:rsidRPr="006F6169">
        <w:rPr>
          <w:rFonts w:ascii="Courier New" w:hAnsi="Courier New" w:cs="Courier New"/>
          <w:szCs w:val="20"/>
        </w:rPr>
        <w:t>&gt;</w:t>
      </w:r>
    </w:p>
    <w:p w14:paraId="499C7399" w14:textId="65A637F3"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name="ACCESS_EXEC" type="xs:boolean"</w:t>
      </w:r>
      <w:r>
        <w:rPr>
          <w:rFonts w:ascii="Courier New" w:hAnsi="Courier New" w:cs="Courier New"/>
          <w:szCs w:val="20"/>
        </w:rPr>
        <w:t>/</w:t>
      </w:r>
      <w:r w:rsidRPr="006F6169">
        <w:rPr>
          <w:rFonts w:ascii="Courier New" w:hAnsi="Courier New" w:cs="Courier New"/>
          <w:szCs w:val="20"/>
        </w:rPr>
        <w:t>&gt;</w:t>
      </w:r>
    </w:p>
    <w:p w14:paraId="22C36319" w14:textId="581C2F15"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name="ACCESS_DELETE" type="xs:boolean"</w:t>
      </w:r>
      <w:r>
        <w:rPr>
          <w:rFonts w:ascii="Courier New" w:hAnsi="Courier New" w:cs="Courier New"/>
          <w:szCs w:val="20"/>
        </w:rPr>
        <w:t>/</w:t>
      </w:r>
      <w:r w:rsidRPr="006F6169">
        <w:rPr>
          <w:rFonts w:ascii="Courier New" w:hAnsi="Courier New" w:cs="Courier New"/>
          <w:szCs w:val="20"/>
        </w:rPr>
        <w:t>&gt;</w:t>
      </w:r>
    </w:p>
    <w:p w14:paraId="07FC5433" w14:textId="631DEEAE"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name="ACCESS_ATRIB" type="xs:boolean"</w:t>
      </w:r>
      <w:r>
        <w:rPr>
          <w:rFonts w:ascii="Courier New" w:hAnsi="Courier New" w:cs="Courier New"/>
          <w:szCs w:val="20"/>
        </w:rPr>
        <w:t>/</w:t>
      </w:r>
      <w:r w:rsidRPr="006F6169">
        <w:rPr>
          <w:rFonts w:ascii="Courier New" w:hAnsi="Courier New" w:cs="Courier New"/>
          <w:szCs w:val="20"/>
        </w:rPr>
        <w:t>&gt;</w:t>
      </w:r>
    </w:p>
    <w:p w14:paraId="2CD1474A" w14:textId="4F8F1EEB"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name="ACCESS_PERM" type="xs:boolean"</w:t>
      </w:r>
      <w:r>
        <w:rPr>
          <w:rFonts w:ascii="Courier New" w:hAnsi="Courier New" w:cs="Courier New"/>
          <w:szCs w:val="20"/>
        </w:rPr>
        <w:t>/</w:t>
      </w:r>
      <w:r w:rsidRPr="006F6169">
        <w:rPr>
          <w:rFonts w:ascii="Courier New" w:hAnsi="Courier New" w:cs="Courier New"/>
          <w:szCs w:val="20"/>
        </w:rPr>
        <w:t>&gt;</w:t>
      </w:r>
    </w:p>
    <w:p w14:paraId="0AD04002" w14:textId="628859F9"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Pr>
          <w:rFonts w:ascii="Courier New" w:hAnsi="Courier New" w:cs="Courier New"/>
          <w:szCs w:val="20"/>
        </w:rPr>
        <w:tab/>
      </w:r>
      <w:r w:rsidRPr="006F6169">
        <w:rPr>
          <w:rFonts w:ascii="Courier New" w:hAnsi="Courier New" w:cs="Courier New"/>
          <w:szCs w:val="20"/>
        </w:rPr>
        <w:t>&lt;xs:attribute name="ACCESS_ALL" type="xs:boolean"</w:t>
      </w:r>
      <w:r>
        <w:rPr>
          <w:rFonts w:ascii="Courier New" w:hAnsi="Courier New" w:cs="Courier New"/>
          <w:szCs w:val="20"/>
        </w:rPr>
        <w:t>/</w:t>
      </w:r>
      <w:r w:rsidRPr="006F6169">
        <w:rPr>
          <w:rFonts w:ascii="Courier New" w:hAnsi="Courier New" w:cs="Courier New"/>
          <w:szCs w:val="20"/>
        </w:rPr>
        <w:t>&gt;</w:t>
      </w:r>
    </w:p>
    <w:p w14:paraId="747F717E" w14:textId="37C6699C" w:rsidR="006F6169" w:rsidRPr="006F6169" w:rsidRDefault="006F6169" w:rsidP="006F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6F6169">
        <w:rPr>
          <w:rFonts w:ascii="Courier New" w:hAnsi="Courier New" w:cs="Courier New"/>
          <w:szCs w:val="20"/>
        </w:rPr>
        <w:t>&lt;/xs:attributeGroup&gt;</w:t>
      </w:r>
    </w:p>
    <w:p w14:paraId="4B26C5BC" w14:textId="77777777" w:rsidR="006F6169" w:rsidRPr="006F6169" w:rsidRDefault="006F6169" w:rsidP="006F6169">
      <w:pPr>
        <w:pStyle w:val="HTMLPreformatted"/>
        <w:rPr>
          <w:rFonts w:ascii="Courier New" w:eastAsia="Times New Roman" w:hAnsi="Courier New" w:cs="Courier New"/>
        </w:rPr>
      </w:pPr>
    </w:p>
    <w:p w14:paraId="21236AA8" w14:textId="79034655" w:rsidR="006F6169" w:rsidRPr="006049D3" w:rsidRDefault="006F6169" w:rsidP="006049D3"/>
    <w:p w14:paraId="05AF8A0F" w14:textId="77777777" w:rsidR="00AE0702" w:rsidRPr="00FD22AC" w:rsidRDefault="00AE0702" w:rsidP="00FD22AC">
      <w:pPr>
        <w:pStyle w:val="Heading1"/>
      </w:pPr>
      <w:bookmarkStart w:id="76" w:name="_Ref451258834"/>
      <w:bookmarkStart w:id="77" w:name="_Toc451328283"/>
      <w:r w:rsidRPr="00FD22AC">
        <w:t>Conformance</w:t>
      </w:r>
      <w:bookmarkEnd w:id="36"/>
      <w:bookmarkEnd w:id="76"/>
      <w:bookmarkEnd w:id="77"/>
    </w:p>
    <w:p w14:paraId="3A501A65" w14:textId="77777777" w:rsidR="00C93F2E" w:rsidRDefault="00C93F2E" w:rsidP="00C93F2E">
      <w:r>
        <w:t xml:space="preserve">The last numbered section in the specification must be the Conformance section. Conformance Statements/Clauses go here.  </w:t>
      </w:r>
    </w:p>
    <w:p w14:paraId="2E117055" w14:textId="77777777" w:rsidR="00AE0702" w:rsidRPr="00AE0702" w:rsidRDefault="00C93F2E" w:rsidP="00C93F2E">
      <w:r>
        <w:t>See “</w:t>
      </w:r>
      <w:r w:rsidRPr="00E24923">
        <w:t>Guidelines to Writing Conformance Clauses</w:t>
      </w:r>
      <w:r>
        <w:t xml:space="preserve">”: </w:t>
      </w:r>
      <w:r>
        <w:br/>
      </w:r>
      <w:hyperlink r:id="rId49" w:history="1">
        <w:r w:rsidRPr="00E24923">
          <w:rPr>
            <w:rStyle w:val="Hyperlink"/>
          </w:rPr>
          <w:t>http://docs.oasis-open.org/templates/TCHandbook/ConformanceGuidelines.html</w:t>
        </w:r>
      </w:hyperlink>
      <w:r>
        <w:t>.</w:t>
      </w:r>
    </w:p>
    <w:p w14:paraId="6E0F25F9" w14:textId="77777777" w:rsidR="0052099F" w:rsidRDefault="00B80CDB" w:rsidP="00CE1F32">
      <w:pPr>
        <w:pStyle w:val="AppendixHeading1"/>
      </w:pPr>
      <w:bookmarkStart w:id="78" w:name="_Toc85472897"/>
      <w:bookmarkStart w:id="79" w:name="_Toc287332012"/>
      <w:bookmarkStart w:id="80" w:name="_Toc451328284"/>
      <w:r>
        <w:t>Acknowl</w:t>
      </w:r>
      <w:r w:rsidR="004D0E5E">
        <w:t>e</w:t>
      </w:r>
      <w:r w:rsidR="008F61FB">
        <w:t>dg</w:t>
      </w:r>
      <w:r w:rsidR="0052099F">
        <w:t>ments</w:t>
      </w:r>
      <w:bookmarkEnd w:id="78"/>
      <w:bookmarkEnd w:id="79"/>
      <w:bookmarkEnd w:id="80"/>
    </w:p>
    <w:p w14:paraId="5630AB08" w14:textId="77777777" w:rsidR="00C32606" w:rsidRDefault="00C32606" w:rsidP="00C32606">
      <w:r>
        <w:t>The following individuals have participated in the creation of this specification and are gratefully acknowledged:</w:t>
      </w:r>
    </w:p>
    <w:p w14:paraId="241E2933" w14:textId="77777777" w:rsidR="00C32606" w:rsidRDefault="00C32606" w:rsidP="00C32606">
      <w:pPr>
        <w:pStyle w:val="Titlepageinfo"/>
      </w:pPr>
      <w:r>
        <w:t>Participants:</w:t>
      </w:r>
      <w:r>
        <w:fldChar w:fldCharType="begin"/>
      </w:r>
      <w:r>
        <w:instrText xml:space="preserve"> MACROBUTTON  </w:instrText>
      </w:r>
      <w:r>
        <w:fldChar w:fldCharType="end"/>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C1B80" w:rsidRPr="0019172A" w14:paraId="485B43AE" w14:textId="77777777" w:rsidTr="000D34BD">
        <w:tc>
          <w:tcPr>
            <w:tcW w:w="5035" w:type="dxa"/>
          </w:tcPr>
          <w:p w14:paraId="3957C736" w14:textId="77777777" w:rsidR="004C1B80" w:rsidRPr="0019172A" w:rsidRDefault="004C1B80" w:rsidP="000D34BD">
            <w:pPr>
              <w:rPr>
                <w:b/>
              </w:rPr>
            </w:pPr>
            <w:r w:rsidRPr="0019172A">
              <w:rPr>
                <w:b/>
              </w:rPr>
              <w:t>Aetna</w:t>
            </w:r>
          </w:p>
          <w:p w14:paraId="77822932" w14:textId="77777777" w:rsidR="004C1B80" w:rsidRPr="0019172A" w:rsidRDefault="004C1B80" w:rsidP="000D34BD">
            <w:r w:rsidRPr="0019172A">
              <w:t xml:space="preserve">    David Crawford</w:t>
            </w:r>
          </w:p>
          <w:p w14:paraId="57736769" w14:textId="77777777" w:rsidR="004C1B80" w:rsidRPr="0019172A" w:rsidRDefault="004C1B80" w:rsidP="000D34BD">
            <w:pPr>
              <w:rPr>
                <w:b/>
                <w:color w:val="000000"/>
              </w:rPr>
            </w:pPr>
            <w:r w:rsidRPr="0019172A">
              <w:rPr>
                <w:b/>
                <w:color w:val="000000"/>
              </w:rPr>
              <w:t>AIT Austrian Institute of Technology</w:t>
            </w:r>
          </w:p>
          <w:p w14:paraId="015317EA" w14:textId="77777777" w:rsidR="004C1B80" w:rsidRPr="0019172A" w:rsidRDefault="004C1B80" w:rsidP="000D34BD">
            <w:r w:rsidRPr="0019172A">
              <w:t xml:space="preserve">    Roman Fiedler</w:t>
            </w:r>
          </w:p>
          <w:p w14:paraId="6BC92DA5" w14:textId="77777777" w:rsidR="004C1B80" w:rsidRPr="0019172A" w:rsidRDefault="004C1B80" w:rsidP="000D34BD">
            <w:r w:rsidRPr="0019172A">
              <w:t xml:space="preserve">    Florian Skopik</w:t>
            </w:r>
          </w:p>
          <w:p w14:paraId="1FE8F148" w14:textId="77777777" w:rsidR="004C1B80" w:rsidRPr="0019172A" w:rsidRDefault="004C1B80" w:rsidP="000D34BD">
            <w:pPr>
              <w:rPr>
                <w:b/>
                <w:color w:val="000000"/>
              </w:rPr>
            </w:pPr>
            <w:r w:rsidRPr="0019172A">
              <w:rPr>
                <w:b/>
                <w:color w:val="000000"/>
              </w:rPr>
              <w:t>Australia and New Zealand Banking Group (ANZ Bank)</w:t>
            </w:r>
          </w:p>
          <w:p w14:paraId="467D0A2F" w14:textId="77777777" w:rsidR="004C1B80" w:rsidRPr="0019172A" w:rsidRDefault="004C1B80" w:rsidP="000D34BD">
            <w:r w:rsidRPr="0019172A">
              <w:t xml:space="preserve">    Dean Thompson</w:t>
            </w:r>
          </w:p>
          <w:p w14:paraId="45FC7B4D" w14:textId="77777777" w:rsidR="004C1B80" w:rsidRPr="0019172A" w:rsidRDefault="004C1B80" w:rsidP="000D34BD">
            <w:pPr>
              <w:rPr>
                <w:b/>
              </w:rPr>
            </w:pPr>
            <w:r w:rsidRPr="0019172A">
              <w:rPr>
                <w:b/>
              </w:rPr>
              <w:t>Blue Coat Systems, Inc.</w:t>
            </w:r>
          </w:p>
          <w:p w14:paraId="021304BB" w14:textId="77777777" w:rsidR="004C1B80" w:rsidRPr="0019172A" w:rsidRDefault="004C1B80" w:rsidP="000D34BD">
            <w:r w:rsidRPr="0019172A">
              <w:t xml:space="preserve">    Owen Johnson</w:t>
            </w:r>
          </w:p>
          <w:p w14:paraId="2EA91F8D" w14:textId="77777777" w:rsidR="004C1B80" w:rsidRPr="0019172A" w:rsidRDefault="004C1B80" w:rsidP="000D34BD">
            <w:r w:rsidRPr="0019172A">
              <w:t xml:space="preserve">    Bret Jordan</w:t>
            </w:r>
          </w:p>
          <w:p w14:paraId="292C1EBF" w14:textId="77777777" w:rsidR="004C1B80" w:rsidRPr="0019172A" w:rsidRDefault="004C1B80" w:rsidP="000D34BD">
            <w:pPr>
              <w:rPr>
                <w:b/>
              </w:rPr>
            </w:pPr>
            <w:r w:rsidRPr="0019172A">
              <w:rPr>
                <w:b/>
              </w:rPr>
              <w:t>Century Link</w:t>
            </w:r>
          </w:p>
          <w:p w14:paraId="1CA44A8C" w14:textId="77777777" w:rsidR="004C1B80" w:rsidRPr="0019172A" w:rsidRDefault="004C1B80" w:rsidP="000D34BD">
            <w:r w:rsidRPr="0019172A">
              <w:t xml:space="preserve">    Cory Kennedy</w:t>
            </w:r>
          </w:p>
          <w:p w14:paraId="65CCA96F" w14:textId="77777777" w:rsidR="004C1B80" w:rsidRPr="0019172A" w:rsidRDefault="004C1B80" w:rsidP="000D34BD">
            <w:pPr>
              <w:rPr>
                <w:b/>
              </w:rPr>
            </w:pPr>
            <w:r w:rsidRPr="0019172A">
              <w:rPr>
                <w:b/>
              </w:rPr>
              <w:t>CIRCL</w:t>
            </w:r>
          </w:p>
          <w:p w14:paraId="778CF996" w14:textId="77777777" w:rsidR="004C1B80" w:rsidRPr="0019172A" w:rsidRDefault="004C1B80" w:rsidP="000D34BD">
            <w:r w:rsidRPr="0019172A">
              <w:rPr>
                <w:b/>
              </w:rPr>
              <w:t xml:space="preserve">    </w:t>
            </w:r>
            <w:r w:rsidRPr="0019172A">
              <w:t>Alexandre Dulaunoy</w:t>
            </w:r>
          </w:p>
          <w:p w14:paraId="764FEFC4" w14:textId="77777777" w:rsidR="004C1B80" w:rsidRPr="0019172A" w:rsidRDefault="004C1B80" w:rsidP="000D34BD">
            <w:r w:rsidRPr="0019172A">
              <w:t xml:space="preserve">    Andras Iklody    </w:t>
            </w:r>
          </w:p>
          <w:p w14:paraId="73AE3134" w14:textId="77777777" w:rsidR="004C1B80" w:rsidRPr="0019172A" w:rsidRDefault="004C1B80" w:rsidP="000D34BD">
            <w:pPr>
              <w:rPr>
                <w:color w:val="000000"/>
              </w:rPr>
            </w:pPr>
            <w:r w:rsidRPr="0019172A">
              <w:rPr>
                <w:color w:val="000000"/>
              </w:rPr>
              <w:t xml:space="preserve">    Raphaël Vinot</w:t>
            </w:r>
          </w:p>
          <w:p w14:paraId="7CA29398" w14:textId="77777777" w:rsidR="004C1B80" w:rsidRPr="0019172A" w:rsidRDefault="004C1B80" w:rsidP="000D34BD">
            <w:pPr>
              <w:rPr>
                <w:b/>
              </w:rPr>
            </w:pPr>
            <w:r w:rsidRPr="0019172A">
              <w:rPr>
                <w:b/>
              </w:rPr>
              <w:t>Citrix Systems</w:t>
            </w:r>
          </w:p>
          <w:p w14:paraId="04052A3B" w14:textId="77777777" w:rsidR="004C1B80" w:rsidRPr="0019172A" w:rsidRDefault="004C1B80" w:rsidP="000D34BD">
            <w:r w:rsidRPr="0019172A">
              <w:t xml:space="preserve">    Joey Peloquin</w:t>
            </w:r>
          </w:p>
          <w:p w14:paraId="5531BE39" w14:textId="77777777" w:rsidR="004C1B80" w:rsidRPr="0019172A" w:rsidRDefault="004C1B80" w:rsidP="000D34BD">
            <w:pPr>
              <w:rPr>
                <w:b/>
              </w:rPr>
            </w:pPr>
            <w:r w:rsidRPr="0019172A">
              <w:rPr>
                <w:b/>
              </w:rPr>
              <w:t>Dell</w:t>
            </w:r>
          </w:p>
          <w:p w14:paraId="705B71A9" w14:textId="77777777" w:rsidR="004C1B80" w:rsidRPr="0019172A" w:rsidRDefault="004C1B80" w:rsidP="000D34BD">
            <w:r w:rsidRPr="0019172A">
              <w:t xml:space="preserve">    Will Urbanski</w:t>
            </w:r>
          </w:p>
          <w:p w14:paraId="7F24623E" w14:textId="77777777" w:rsidR="004C1B80" w:rsidRPr="0019172A" w:rsidRDefault="004C1B80" w:rsidP="000D34BD">
            <w:r w:rsidRPr="0019172A">
              <w:t xml:space="preserve">    Jeff Williams</w:t>
            </w:r>
          </w:p>
          <w:p w14:paraId="31D9DC7C" w14:textId="77777777" w:rsidR="004C1B80" w:rsidRPr="0019172A" w:rsidRDefault="004C1B80" w:rsidP="000D34BD">
            <w:pPr>
              <w:rPr>
                <w:b/>
              </w:rPr>
            </w:pPr>
            <w:r w:rsidRPr="0019172A">
              <w:rPr>
                <w:b/>
              </w:rPr>
              <w:t>DTCC</w:t>
            </w:r>
          </w:p>
          <w:p w14:paraId="0DEC538C" w14:textId="77777777" w:rsidR="004C1B80" w:rsidRPr="0019172A" w:rsidRDefault="004C1B80" w:rsidP="000D34BD">
            <w:r w:rsidRPr="0019172A">
              <w:t xml:space="preserve">    Dan Brown</w:t>
            </w:r>
          </w:p>
          <w:p w14:paraId="3E4DD4D0" w14:textId="77777777" w:rsidR="004C1B80" w:rsidRPr="0019172A" w:rsidRDefault="004C1B80" w:rsidP="000D34BD">
            <w:r w:rsidRPr="0019172A">
              <w:t xml:space="preserve">    Gordon Hundley</w:t>
            </w:r>
          </w:p>
          <w:p w14:paraId="4AE9F6D2" w14:textId="77777777" w:rsidR="004C1B80" w:rsidRPr="0019172A" w:rsidRDefault="004C1B80" w:rsidP="000D34BD">
            <w:r w:rsidRPr="0019172A">
              <w:t xml:space="preserve">    Chris Koutras</w:t>
            </w:r>
          </w:p>
          <w:p w14:paraId="0CAEA62B" w14:textId="77777777" w:rsidR="004C1B80" w:rsidRPr="0019172A" w:rsidRDefault="004C1B80" w:rsidP="000D34BD">
            <w:pPr>
              <w:rPr>
                <w:b/>
              </w:rPr>
            </w:pPr>
            <w:r w:rsidRPr="0019172A">
              <w:rPr>
                <w:b/>
              </w:rPr>
              <w:t>EMC</w:t>
            </w:r>
          </w:p>
          <w:p w14:paraId="232964DD" w14:textId="77777777" w:rsidR="004C1B80" w:rsidRPr="0019172A" w:rsidRDefault="004C1B80" w:rsidP="000D34BD">
            <w:r w:rsidRPr="0019172A">
              <w:t xml:space="preserve">    Robert Griffin</w:t>
            </w:r>
          </w:p>
          <w:p w14:paraId="060F3054" w14:textId="77777777" w:rsidR="004C1B80" w:rsidRPr="0019172A" w:rsidRDefault="004C1B80" w:rsidP="000D34BD">
            <w:r w:rsidRPr="0019172A">
              <w:t xml:space="preserve">    Jeff Odom</w:t>
            </w:r>
          </w:p>
          <w:p w14:paraId="0FBDC948" w14:textId="77777777" w:rsidR="004C1B80" w:rsidRPr="0019172A" w:rsidRDefault="004C1B80" w:rsidP="000D34BD">
            <w:r w:rsidRPr="0019172A">
              <w:t xml:space="preserve">    Ravi Sharda</w:t>
            </w:r>
          </w:p>
          <w:p w14:paraId="7EDF7C8F" w14:textId="77777777" w:rsidR="004C1B80" w:rsidRPr="0019172A" w:rsidRDefault="004C1B80" w:rsidP="000D34BD">
            <w:pPr>
              <w:rPr>
                <w:b/>
                <w:color w:val="000000"/>
              </w:rPr>
            </w:pPr>
            <w:r w:rsidRPr="0019172A">
              <w:rPr>
                <w:b/>
                <w:color w:val="000000"/>
              </w:rPr>
              <w:t>Financial Services Information Sharing and Analysis Center (FS-ISAC)</w:t>
            </w:r>
          </w:p>
          <w:p w14:paraId="5EBA7CFF" w14:textId="77777777" w:rsidR="004C1B80" w:rsidRPr="0019172A" w:rsidRDefault="004C1B80" w:rsidP="000D34BD">
            <w:pPr>
              <w:rPr>
                <w:color w:val="000000"/>
              </w:rPr>
            </w:pPr>
            <w:r w:rsidRPr="0019172A">
              <w:rPr>
                <w:b/>
                <w:color w:val="000000"/>
              </w:rPr>
              <w:t xml:space="preserve">    </w:t>
            </w:r>
            <w:r w:rsidRPr="0019172A">
              <w:rPr>
                <w:color w:val="000000"/>
              </w:rPr>
              <w:t>David Eilken</w:t>
            </w:r>
          </w:p>
          <w:p w14:paraId="335A3700" w14:textId="77777777" w:rsidR="004C1B80" w:rsidRPr="0019172A" w:rsidRDefault="004C1B80" w:rsidP="000D34BD">
            <w:pPr>
              <w:rPr>
                <w:color w:val="000000"/>
              </w:rPr>
            </w:pPr>
            <w:r w:rsidRPr="0019172A">
              <w:rPr>
                <w:color w:val="000000"/>
              </w:rPr>
              <w:t xml:space="preserve">    Chris Ricard</w:t>
            </w:r>
          </w:p>
          <w:p w14:paraId="26FCD836" w14:textId="77777777" w:rsidR="004C1B80" w:rsidRPr="0019172A" w:rsidRDefault="004C1B80" w:rsidP="000D34BD">
            <w:pPr>
              <w:rPr>
                <w:b/>
                <w:color w:val="000000"/>
              </w:rPr>
            </w:pPr>
            <w:r w:rsidRPr="0019172A">
              <w:rPr>
                <w:b/>
                <w:color w:val="000000"/>
              </w:rPr>
              <w:t>Fortinet Inc.</w:t>
            </w:r>
          </w:p>
          <w:p w14:paraId="4CFF67F5" w14:textId="77777777" w:rsidR="004C1B80" w:rsidRPr="0019172A" w:rsidRDefault="004C1B80" w:rsidP="000D34BD">
            <w:pPr>
              <w:rPr>
                <w:color w:val="000000"/>
              </w:rPr>
            </w:pPr>
            <w:r w:rsidRPr="0019172A">
              <w:rPr>
                <w:color w:val="000000"/>
              </w:rPr>
              <w:t xml:space="preserve">    Gavin Chow</w:t>
            </w:r>
          </w:p>
          <w:p w14:paraId="7D4401C2" w14:textId="77777777" w:rsidR="004C1B80" w:rsidRPr="0019172A" w:rsidRDefault="004C1B80" w:rsidP="000D34BD">
            <w:pPr>
              <w:rPr>
                <w:color w:val="000000"/>
              </w:rPr>
            </w:pPr>
            <w:r w:rsidRPr="0019172A">
              <w:rPr>
                <w:color w:val="000000"/>
              </w:rPr>
              <w:t xml:space="preserve">    Kenichi Terashita</w:t>
            </w:r>
          </w:p>
          <w:p w14:paraId="350474ED" w14:textId="77777777" w:rsidR="004C1B80" w:rsidRPr="0019172A" w:rsidRDefault="004C1B80" w:rsidP="000D34BD">
            <w:pPr>
              <w:rPr>
                <w:b/>
                <w:color w:val="000000"/>
              </w:rPr>
            </w:pPr>
            <w:r w:rsidRPr="0019172A">
              <w:rPr>
                <w:b/>
                <w:color w:val="000000"/>
              </w:rPr>
              <w:t>Fujitsu Limited</w:t>
            </w:r>
          </w:p>
          <w:p w14:paraId="07066EE9" w14:textId="77777777" w:rsidR="004C1B80" w:rsidRPr="0019172A" w:rsidRDefault="004C1B80" w:rsidP="000D34BD">
            <w:pPr>
              <w:rPr>
                <w:color w:val="000000"/>
              </w:rPr>
            </w:pPr>
            <w:r w:rsidRPr="0019172A">
              <w:rPr>
                <w:color w:val="000000"/>
              </w:rPr>
              <w:t xml:space="preserve">    Neil Edwards</w:t>
            </w:r>
          </w:p>
          <w:p w14:paraId="1CD986B6" w14:textId="77777777" w:rsidR="004C1B80" w:rsidRPr="0019172A" w:rsidRDefault="004C1B80" w:rsidP="000D34BD">
            <w:pPr>
              <w:rPr>
                <w:color w:val="000000"/>
              </w:rPr>
            </w:pPr>
            <w:r w:rsidRPr="0019172A">
              <w:rPr>
                <w:color w:val="000000"/>
              </w:rPr>
              <w:t xml:space="preserve">    Frederick Hirsch</w:t>
            </w:r>
          </w:p>
          <w:p w14:paraId="6011B215" w14:textId="77777777" w:rsidR="004C1B80" w:rsidRPr="0019172A" w:rsidRDefault="004C1B80" w:rsidP="000D34BD">
            <w:pPr>
              <w:rPr>
                <w:color w:val="000000"/>
              </w:rPr>
            </w:pPr>
            <w:r w:rsidRPr="0019172A">
              <w:rPr>
                <w:color w:val="000000"/>
              </w:rPr>
              <w:t xml:space="preserve">    Ryusuke Masuoka</w:t>
            </w:r>
          </w:p>
          <w:p w14:paraId="21E9B1CA" w14:textId="77777777" w:rsidR="004C1B80" w:rsidRPr="0019172A" w:rsidRDefault="004C1B80" w:rsidP="000D34BD">
            <w:pPr>
              <w:rPr>
                <w:color w:val="000000"/>
              </w:rPr>
            </w:pPr>
            <w:r w:rsidRPr="0019172A">
              <w:rPr>
                <w:color w:val="000000"/>
              </w:rPr>
              <w:t xml:space="preserve">    Daisuke Murabayashi</w:t>
            </w:r>
          </w:p>
          <w:p w14:paraId="1D5643EA" w14:textId="77777777" w:rsidR="004C1B80" w:rsidRPr="0019172A" w:rsidRDefault="004C1B80" w:rsidP="000D34BD">
            <w:pPr>
              <w:rPr>
                <w:b/>
                <w:color w:val="000000"/>
              </w:rPr>
            </w:pPr>
            <w:r w:rsidRPr="0019172A">
              <w:rPr>
                <w:b/>
                <w:color w:val="000000"/>
              </w:rPr>
              <w:t>Google Inc.</w:t>
            </w:r>
          </w:p>
          <w:p w14:paraId="11781DF6" w14:textId="77777777" w:rsidR="004C1B80" w:rsidRPr="0019172A" w:rsidRDefault="004C1B80" w:rsidP="000D34BD">
            <w:pPr>
              <w:rPr>
                <w:color w:val="000000"/>
              </w:rPr>
            </w:pPr>
            <w:r w:rsidRPr="0019172A">
              <w:rPr>
                <w:color w:val="000000"/>
              </w:rPr>
              <w:t xml:space="preserve">    Mark Risher</w:t>
            </w:r>
          </w:p>
          <w:p w14:paraId="48221173" w14:textId="77777777" w:rsidR="004C1B80" w:rsidRPr="0019172A" w:rsidRDefault="004C1B80" w:rsidP="000D34BD">
            <w:pPr>
              <w:rPr>
                <w:b/>
                <w:color w:val="000000"/>
              </w:rPr>
            </w:pPr>
            <w:r w:rsidRPr="0019172A">
              <w:rPr>
                <w:b/>
                <w:color w:val="000000"/>
              </w:rPr>
              <w:t>Hitachi, Ltd.</w:t>
            </w:r>
          </w:p>
          <w:p w14:paraId="5E0453A0" w14:textId="77777777" w:rsidR="004C1B80" w:rsidRPr="0019172A" w:rsidRDefault="004C1B80" w:rsidP="000D34BD">
            <w:pPr>
              <w:rPr>
                <w:color w:val="000000"/>
              </w:rPr>
            </w:pPr>
            <w:r w:rsidRPr="0019172A">
              <w:rPr>
                <w:color w:val="000000"/>
              </w:rPr>
              <w:t xml:space="preserve">    Kazuo Noguchi</w:t>
            </w:r>
          </w:p>
          <w:p w14:paraId="6708FBB6" w14:textId="77777777" w:rsidR="004C1B80" w:rsidRPr="0019172A" w:rsidRDefault="004C1B80" w:rsidP="000D34BD">
            <w:pPr>
              <w:rPr>
                <w:color w:val="000000"/>
              </w:rPr>
            </w:pPr>
            <w:r w:rsidRPr="0019172A">
              <w:rPr>
                <w:color w:val="000000"/>
              </w:rPr>
              <w:t xml:space="preserve">    Akihito Sawada</w:t>
            </w:r>
          </w:p>
          <w:p w14:paraId="5EAD661C" w14:textId="77777777" w:rsidR="004C1B80" w:rsidRPr="0019172A" w:rsidRDefault="004C1B80" w:rsidP="000D34BD">
            <w:pPr>
              <w:rPr>
                <w:color w:val="000000"/>
              </w:rPr>
            </w:pPr>
            <w:r w:rsidRPr="0019172A">
              <w:rPr>
                <w:color w:val="000000"/>
              </w:rPr>
              <w:t xml:space="preserve">    Masato Terada</w:t>
            </w:r>
          </w:p>
          <w:p w14:paraId="3D3316B7" w14:textId="77777777" w:rsidR="004C1B80" w:rsidRPr="0019172A" w:rsidRDefault="004C1B80" w:rsidP="000D34BD">
            <w:pPr>
              <w:rPr>
                <w:color w:val="000000"/>
              </w:rPr>
            </w:pPr>
            <w:r w:rsidRPr="0019172A">
              <w:rPr>
                <w:b/>
                <w:color w:val="000000"/>
              </w:rPr>
              <w:t>iboss, Inc</w:t>
            </w:r>
            <w:r w:rsidRPr="0019172A">
              <w:rPr>
                <w:color w:val="000000"/>
              </w:rPr>
              <w:t>.</w:t>
            </w:r>
          </w:p>
          <w:p w14:paraId="6BFB3C73" w14:textId="77777777" w:rsidR="004C1B80" w:rsidRPr="0019172A" w:rsidRDefault="004C1B80" w:rsidP="000D34BD">
            <w:pPr>
              <w:rPr>
                <w:color w:val="000000"/>
              </w:rPr>
            </w:pPr>
            <w:r w:rsidRPr="0019172A">
              <w:rPr>
                <w:color w:val="000000"/>
              </w:rPr>
              <w:t xml:space="preserve">    Paul Martini</w:t>
            </w:r>
          </w:p>
          <w:p w14:paraId="204AFD0B" w14:textId="77777777" w:rsidR="004C1B80" w:rsidRPr="0019172A" w:rsidRDefault="004C1B80" w:rsidP="000D34BD">
            <w:pPr>
              <w:rPr>
                <w:b/>
                <w:color w:val="000000"/>
              </w:rPr>
            </w:pPr>
            <w:r w:rsidRPr="0019172A">
              <w:rPr>
                <w:b/>
                <w:color w:val="000000"/>
              </w:rPr>
              <w:t>Individual</w:t>
            </w:r>
          </w:p>
          <w:p w14:paraId="77DA4CCF" w14:textId="77777777" w:rsidR="004C1B80" w:rsidRPr="0019172A" w:rsidRDefault="004C1B80" w:rsidP="000D34BD">
            <w:pPr>
              <w:rPr>
                <w:color w:val="000000"/>
              </w:rPr>
            </w:pPr>
            <w:r w:rsidRPr="0019172A">
              <w:rPr>
                <w:color w:val="000000"/>
              </w:rPr>
              <w:t xml:space="preserve">    Jerome Athias</w:t>
            </w:r>
          </w:p>
          <w:p w14:paraId="0CC19BC9" w14:textId="77777777" w:rsidR="004C1B80" w:rsidRPr="0019172A" w:rsidRDefault="004C1B80" w:rsidP="000D34BD">
            <w:pPr>
              <w:rPr>
                <w:color w:val="000000"/>
              </w:rPr>
            </w:pPr>
            <w:r w:rsidRPr="0019172A">
              <w:rPr>
                <w:color w:val="000000"/>
              </w:rPr>
              <w:t xml:space="preserve">    Peter Brown</w:t>
            </w:r>
          </w:p>
          <w:p w14:paraId="7A8227C9" w14:textId="77777777" w:rsidR="004C1B80" w:rsidRPr="0019172A" w:rsidRDefault="004C1B80" w:rsidP="000D34BD">
            <w:pPr>
              <w:rPr>
                <w:color w:val="000000"/>
              </w:rPr>
            </w:pPr>
            <w:r w:rsidRPr="0019172A">
              <w:rPr>
                <w:color w:val="000000"/>
              </w:rPr>
              <w:t xml:space="preserve">    Elysa Jones</w:t>
            </w:r>
          </w:p>
          <w:p w14:paraId="6E3D4BF1" w14:textId="77777777" w:rsidR="004C1B80" w:rsidRPr="0019172A" w:rsidRDefault="004C1B80" w:rsidP="000D34BD">
            <w:pPr>
              <w:rPr>
                <w:color w:val="000000"/>
              </w:rPr>
            </w:pPr>
            <w:r w:rsidRPr="0019172A">
              <w:rPr>
                <w:color w:val="000000"/>
              </w:rPr>
              <w:t xml:space="preserve">    Sanjiv Kalkar</w:t>
            </w:r>
          </w:p>
          <w:p w14:paraId="40975B8E" w14:textId="77777777" w:rsidR="004C1B80" w:rsidRPr="0019172A" w:rsidRDefault="004C1B80" w:rsidP="000D34BD">
            <w:pPr>
              <w:rPr>
                <w:color w:val="000000"/>
              </w:rPr>
            </w:pPr>
            <w:r w:rsidRPr="0019172A">
              <w:rPr>
                <w:color w:val="000000"/>
              </w:rPr>
              <w:t xml:space="preserve">    Bar Lockwood</w:t>
            </w:r>
          </w:p>
          <w:p w14:paraId="09A02BEF" w14:textId="77777777" w:rsidR="004C1B80" w:rsidRPr="0019172A" w:rsidRDefault="004C1B80" w:rsidP="000D34BD">
            <w:pPr>
              <w:rPr>
                <w:color w:val="000000"/>
              </w:rPr>
            </w:pPr>
            <w:r w:rsidRPr="0019172A">
              <w:rPr>
                <w:color w:val="000000"/>
              </w:rPr>
              <w:t xml:space="preserve">    Terry MacDonald</w:t>
            </w:r>
          </w:p>
          <w:p w14:paraId="60C21F07" w14:textId="77777777" w:rsidR="004C1B80" w:rsidRPr="0019172A" w:rsidRDefault="004C1B80" w:rsidP="000D34BD">
            <w:pPr>
              <w:rPr>
                <w:color w:val="000000"/>
              </w:rPr>
            </w:pPr>
            <w:r w:rsidRPr="0019172A">
              <w:rPr>
                <w:color w:val="000000"/>
              </w:rPr>
              <w:t xml:space="preserve">    Alex Pinto</w:t>
            </w:r>
          </w:p>
          <w:p w14:paraId="122D3A05" w14:textId="77777777" w:rsidR="004C1B80" w:rsidRPr="0019172A" w:rsidRDefault="004C1B80" w:rsidP="000D34BD">
            <w:pPr>
              <w:rPr>
                <w:b/>
                <w:color w:val="000000"/>
              </w:rPr>
            </w:pPr>
            <w:r w:rsidRPr="0019172A">
              <w:rPr>
                <w:b/>
                <w:color w:val="000000"/>
              </w:rPr>
              <w:t>Intel Corporation</w:t>
            </w:r>
          </w:p>
          <w:p w14:paraId="6C178990" w14:textId="77777777" w:rsidR="004C1B80" w:rsidRPr="0019172A" w:rsidRDefault="004C1B80" w:rsidP="000D34BD">
            <w:pPr>
              <w:rPr>
                <w:color w:val="000000"/>
              </w:rPr>
            </w:pPr>
            <w:r w:rsidRPr="0019172A">
              <w:rPr>
                <w:color w:val="000000"/>
              </w:rPr>
              <w:t xml:space="preserve">    Tim Casey</w:t>
            </w:r>
          </w:p>
          <w:p w14:paraId="5E05388B" w14:textId="77777777" w:rsidR="004C1B80" w:rsidRPr="0019172A" w:rsidRDefault="004C1B80" w:rsidP="000D34BD">
            <w:pPr>
              <w:rPr>
                <w:color w:val="000000"/>
              </w:rPr>
            </w:pPr>
            <w:r w:rsidRPr="0019172A">
              <w:rPr>
                <w:color w:val="000000"/>
              </w:rPr>
              <w:t xml:space="preserve">    Kent Landfield</w:t>
            </w:r>
          </w:p>
          <w:p w14:paraId="0957279B" w14:textId="77777777" w:rsidR="004C1B80" w:rsidRPr="0019172A" w:rsidRDefault="004C1B80" w:rsidP="000D34BD">
            <w:pPr>
              <w:rPr>
                <w:b/>
                <w:color w:val="000000"/>
              </w:rPr>
            </w:pPr>
            <w:r w:rsidRPr="0019172A">
              <w:rPr>
                <w:b/>
                <w:color w:val="000000"/>
              </w:rPr>
              <w:t>JPMorgan Chase Bank, N.A.</w:t>
            </w:r>
          </w:p>
          <w:p w14:paraId="6F97297E" w14:textId="77777777" w:rsidR="004C1B80" w:rsidRPr="0019172A" w:rsidRDefault="004C1B80" w:rsidP="000D34BD">
            <w:pPr>
              <w:rPr>
                <w:color w:val="000000"/>
              </w:rPr>
            </w:pPr>
            <w:r w:rsidRPr="0019172A">
              <w:rPr>
                <w:b/>
                <w:color w:val="000000"/>
              </w:rPr>
              <w:t xml:space="preserve">    </w:t>
            </w:r>
            <w:r w:rsidRPr="0019172A">
              <w:rPr>
                <w:color w:val="000000"/>
              </w:rPr>
              <w:t>Terrence Driscoll</w:t>
            </w:r>
          </w:p>
          <w:p w14:paraId="151FABDB" w14:textId="77777777" w:rsidR="004C1B80" w:rsidRPr="0019172A" w:rsidRDefault="004C1B80" w:rsidP="000D34BD">
            <w:pPr>
              <w:rPr>
                <w:color w:val="000000"/>
              </w:rPr>
            </w:pPr>
            <w:r w:rsidRPr="0019172A">
              <w:rPr>
                <w:color w:val="000000"/>
              </w:rPr>
              <w:t xml:space="preserve">    David Laurance</w:t>
            </w:r>
          </w:p>
          <w:p w14:paraId="7B10A561" w14:textId="77777777" w:rsidR="004C1B80" w:rsidRPr="0019172A" w:rsidRDefault="004C1B80" w:rsidP="000D34BD">
            <w:pPr>
              <w:rPr>
                <w:b/>
                <w:color w:val="000000"/>
              </w:rPr>
            </w:pPr>
            <w:r w:rsidRPr="0019172A">
              <w:rPr>
                <w:b/>
                <w:color w:val="000000"/>
              </w:rPr>
              <w:t>LookingGlass</w:t>
            </w:r>
          </w:p>
          <w:p w14:paraId="48A57C9D" w14:textId="77777777" w:rsidR="004C1B80" w:rsidRPr="0019172A" w:rsidRDefault="004C1B80" w:rsidP="000D34BD">
            <w:pPr>
              <w:rPr>
                <w:color w:val="000000"/>
              </w:rPr>
            </w:pPr>
            <w:r w:rsidRPr="0019172A">
              <w:rPr>
                <w:color w:val="000000"/>
              </w:rPr>
              <w:t xml:space="preserve">    Allan Thomson</w:t>
            </w:r>
          </w:p>
          <w:p w14:paraId="0FAA6EFA" w14:textId="77777777" w:rsidR="004C1B80" w:rsidRPr="0019172A" w:rsidRDefault="004C1B80" w:rsidP="000D34BD">
            <w:pPr>
              <w:rPr>
                <w:color w:val="000000"/>
              </w:rPr>
            </w:pPr>
            <w:r w:rsidRPr="0019172A">
              <w:rPr>
                <w:color w:val="000000"/>
              </w:rPr>
              <w:t xml:space="preserve">    Lee Vorthman</w:t>
            </w:r>
          </w:p>
          <w:p w14:paraId="18701B6E" w14:textId="77777777" w:rsidR="004C1B80" w:rsidRPr="0019172A" w:rsidRDefault="004C1B80" w:rsidP="000D34BD">
            <w:pPr>
              <w:rPr>
                <w:b/>
                <w:color w:val="000000"/>
              </w:rPr>
            </w:pPr>
            <w:r w:rsidRPr="0019172A">
              <w:rPr>
                <w:b/>
                <w:color w:val="000000"/>
              </w:rPr>
              <w:t>Mitre Corporation</w:t>
            </w:r>
          </w:p>
          <w:p w14:paraId="1FD8FDB1" w14:textId="77777777" w:rsidR="004C1B80" w:rsidRPr="0019172A" w:rsidRDefault="004C1B80" w:rsidP="000D34BD">
            <w:pPr>
              <w:rPr>
                <w:color w:val="000000"/>
              </w:rPr>
            </w:pPr>
            <w:r w:rsidRPr="0019172A">
              <w:rPr>
                <w:color w:val="000000"/>
              </w:rPr>
              <w:t xml:space="preserve">    Greg Back</w:t>
            </w:r>
          </w:p>
          <w:p w14:paraId="628921A7" w14:textId="77777777" w:rsidR="004C1B80" w:rsidRPr="0019172A" w:rsidRDefault="004C1B80" w:rsidP="000D34BD">
            <w:pPr>
              <w:rPr>
                <w:color w:val="000000"/>
              </w:rPr>
            </w:pPr>
            <w:r w:rsidRPr="0019172A">
              <w:rPr>
                <w:color w:val="000000"/>
              </w:rPr>
              <w:t xml:space="preserve">    Jonathan Baker</w:t>
            </w:r>
          </w:p>
          <w:p w14:paraId="41DCDFE8" w14:textId="77777777" w:rsidR="004C1B80" w:rsidRPr="0019172A" w:rsidRDefault="004C1B80" w:rsidP="000D34BD">
            <w:pPr>
              <w:rPr>
                <w:color w:val="000000"/>
              </w:rPr>
            </w:pPr>
            <w:r w:rsidRPr="0019172A">
              <w:rPr>
                <w:color w:val="000000"/>
              </w:rPr>
              <w:t xml:space="preserve">    Sean Barnum</w:t>
            </w:r>
          </w:p>
          <w:p w14:paraId="518691C2" w14:textId="77777777" w:rsidR="004C1B80" w:rsidRPr="0019172A" w:rsidRDefault="004C1B80" w:rsidP="000D34BD">
            <w:pPr>
              <w:rPr>
                <w:color w:val="000000"/>
              </w:rPr>
            </w:pPr>
            <w:r w:rsidRPr="0019172A">
              <w:rPr>
                <w:color w:val="000000"/>
              </w:rPr>
              <w:t xml:space="preserve">    Desiree Beck</w:t>
            </w:r>
          </w:p>
          <w:p w14:paraId="3292AE72" w14:textId="77777777" w:rsidR="004C1B80" w:rsidRPr="0019172A" w:rsidRDefault="004C1B80" w:rsidP="000D34BD">
            <w:pPr>
              <w:rPr>
                <w:color w:val="000000"/>
              </w:rPr>
            </w:pPr>
            <w:r w:rsidRPr="0019172A">
              <w:rPr>
                <w:color w:val="000000"/>
              </w:rPr>
              <w:t xml:space="preserve">    Nicole Gong</w:t>
            </w:r>
          </w:p>
          <w:p w14:paraId="403B25A1" w14:textId="77777777" w:rsidR="004C1B80" w:rsidRPr="0019172A" w:rsidRDefault="004C1B80" w:rsidP="000D34BD">
            <w:pPr>
              <w:rPr>
                <w:color w:val="000000"/>
              </w:rPr>
            </w:pPr>
            <w:r w:rsidRPr="0019172A">
              <w:rPr>
                <w:color w:val="000000"/>
              </w:rPr>
              <w:t xml:space="preserve">    Jasen Jacobsen</w:t>
            </w:r>
          </w:p>
          <w:p w14:paraId="381F5FA4" w14:textId="77777777" w:rsidR="004C1B80" w:rsidRPr="0019172A" w:rsidRDefault="004C1B80" w:rsidP="000D34BD">
            <w:pPr>
              <w:rPr>
                <w:color w:val="000000"/>
              </w:rPr>
            </w:pPr>
            <w:r w:rsidRPr="0019172A">
              <w:rPr>
                <w:color w:val="000000"/>
              </w:rPr>
              <w:t xml:space="preserve">    Ivan Kirillov</w:t>
            </w:r>
          </w:p>
          <w:p w14:paraId="26A4DB5D" w14:textId="77777777" w:rsidR="004C1B80" w:rsidRPr="0019172A" w:rsidRDefault="004C1B80" w:rsidP="000D34BD">
            <w:pPr>
              <w:rPr>
                <w:color w:val="000000"/>
              </w:rPr>
            </w:pPr>
            <w:r w:rsidRPr="0019172A">
              <w:rPr>
                <w:color w:val="000000"/>
              </w:rPr>
              <w:t xml:space="preserve">    Richard Piazza</w:t>
            </w:r>
          </w:p>
          <w:p w14:paraId="1D804EE3" w14:textId="77777777" w:rsidR="004C1B80" w:rsidRPr="0019172A" w:rsidRDefault="004C1B80" w:rsidP="000D34BD">
            <w:pPr>
              <w:rPr>
                <w:color w:val="000000"/>
              </w:rPr>
            </w:pPr>
            <w:r w:rsidRPr="0019172A">
              <w:rPr>
                <w:color w:val="000000"/>
              </w:rPr>
              <w:t xml:space="preserve">    Jon Salwen</w:t>
            </w:r>
          </w:p>
          <w:p w14:paraId="5E5F149C" w14:textId="77777777" w:rsidR="004C1B80" w:rsidRPr="0019172A" w:rsidRDefault="004C1B80" w:rsidP="000D34BD">
            <w:pPr>
              <w:rPr>
                <w:color w:val="000000"/>
              </w:rPr>
            </w:pPr>
            <w:r w:rsidRPr="0019172A">
              <w:rPr>
                <w:color w:val="000000"/>
              </w:rPr>
              <w:t xml:space="preserve">    Charles Schmidt</w:t>
            </w:r>
          </w:p>
          <w:p w14:paraId="00A67CB8" w14:textId="77777777" w:rsidR="004C1B80" w:rsidRPr="0019172A" w:rsidRDefault="004C1B80" w:rsidP="000D34BD">
            <w:pPr>
              <w:rPr>
                <w:color w:val="000000"/>
              </w:rPr>
            </w:pPr>
            <w:r w:rsidRPr="0019172A">
              <w:rPr>
                <w:color w:val="000000"/>
              </w:rPr>
              <w:t xml:space="preserve">    Emmanuelle Vargas-Gonzalez</w:t>
            </w:r>
          </w:p>
          <w:p w14:paraId="0E0B3C5E" w14:textId="77777777" w:rsidR="004C1B80" w:rsidRPr="0019172A" w:rsidRDefault="004C1B80" w:rsidP="000D34BD">
            <w:pPr>
              <w:rPr>
                <w:color w:val="000000"/>
              </w:rPr>
            </w:pPr>
            <w:r w:rsidRPr="0019172A">
              <w:rPr>
                <w:color w:val="000000"/>
              </w:rPr>
              <w:t xml:space="preserve">    John Wunder</w:t>
            </w:r>
          </w:p>
          <w:p w14:paraId="6017AB5A" w14:textId="77777777" w:rsidR="004C1B80" w:rsidRPr="0019172A" w:rsidRDefault="004C1B80" w:rsidP="000D34BD">
            <w:pPr>
              <w:rPr>
                <w:b/>
                <w:color w:val="000000"/>
              </w:rPr>
            </w:pPr>
            <w:r w:rsidRPr="0019172A">
              <w:rPr>
                <w:b/>
                <w:color w:val="000000"/>
              </w:rPr>
              <w:t>National Council of ISACs (NCI)</w:t>
            </w:r>
          </w:p>
          <w:p w14:paraId="071592CC" w14:textId="77777777" w:rsidR="004C1B80" w:rsidRPr="0019172A" w:rsidRDefault="004C1B80" w:rsidP="000D34BD">
            <w:pPr>
              <w:rPr>
                <w:color w:val="000000"/>
              </w:rPr>
            </w:pPr>
            <w:r w:rsidRPr="0019172A">
              <w:rPr>
                <w:color w:val="000000"/>
              </w:rPr>
              <w:t xml:space="preserve">    Scott Algeier</w:t>
            </w:r>
          </w:p>
          <w:p w14:paraId="61AD57E7" w14:textId="77777777" w:rsidR="004C1B80" w:rsidRPr="0019172A" w:rsidRDefault="004C1B80" w:rsidP="000D34BD">
            <w:pPr>
              <w:rPr>
                <w:color w:val="000000"/>
              </w:rPr>
            </w:pPr>
            <w:r w:rsidRPr="0019172A">
              <w:rPr>
                <w:color w:val="000000"/>
              </w:rPr>
              <w:t xml:space="preserve">    Denise Anderson</w:t>
            </w:r>
          </w:p>
          <w:p w14:paraId="521210CF" w14:textId="77777777" w:rsidR="004C1B80" w:rsidRPr="0019172A" w:rsidRDefault="004C1B80" w:rsidP="000D34BD">
            <w:pPr>
              <w:rPr>
                <w:color w:val="000000"/>
              </w:rPr>
            </w:pPr>
            <w:r w:rsidRPr="0019172A">
              <w:rPr>
                <w:color w:val="000000"/>
              </w:rPr>
              <w:t xml:space="preserve">    Josh Poster</w:t>
            </w:r>
          </w:p>
          <w:p w14:paraId="1A1BB183" w14:textId="77777777" w:rsidR="004C1B80" w:rsidRPr="0019172A" w:rsidRDefault="004C1B80" w:rsidP="000D34BD">
            <w:pPr>
              <w:rPr>
                <w:b/>
                <w:color w:val="000000"/>
              </w:rPr>
            </w:pPr>
            <w:r w:rsidRPr="0019172A">
              <w:rPr>
                <w:b/>
                <w:color w:val="000000"/>
              </w:rPr>
              <w:t>NEC Corporation</w:t>
            </w:r>
          </w:p>
          <w:p w14:paraId="3375C00A" w14:textId="77777777" w:rsidR="004C1B80" w:rsidRPr="0019172A" w:rsidRDefault="004C1B80" w:rsidP="000D34BD">
            <w:pPr>
              <w:rPr>
                <w:color w:val="000000"/>
              </w:rPr>
            </w:pPr>
            <w:r w:rsidRPr="0019172A">
              <w:rPr>
                <w:color w:val="000000"/>
              </w:rPr>
              <w:t xml:space="preserve">    Takahiro Kakumaru</w:t>
            </w:r>
          </w:p>
          <w:p w14:paraId="4755041E" w14:textId="77777777" w:rsidR="004C1B80" w:rsidRPr="0019172A" w:rsidRDefault="004C1B80" w:rsidP="000D34BD">
            <w:pPr>
              <w:rPr>
                <w:b/>
                <w:color w:val="000000"/>
              </w:rPr>
            </w:pPr>
            <w:r w:rsidRPr="0019172A">
              <w:rPr>
                <w:b/>
                <w:color w:val="000000"/>
              </w:rPr>
              <w:t>North American Energy Standards Board</w:t>
            </w:r>
          </w:p>
          <w:p w14:paraId="238BCD7D" w14:textId="77777777" w:rsidR="004C1B80" w:rsidRPr="0019172A" w:rsidRDefault="004C1B80" w:rsidP="000D34BD">
            <w:pPr>
              <w:rPr>
                <w:color w:val="000000"/>
              </w:rPr>
            </w:pPr>
            <w:r w:rsidRPr="0019172A">
              <w:rPr>
                <w:color w:val="000000"/>
              </w:rPr>
              <w:t xml:space="preserve">    David Darnell</w:t>
            </w:r>
          </w:p>
          <w:p w14:paraId="4556FF0A" w14:textId="77777777" w:rsidR="004C1B80" w:rsidRPr="0019172A" w:rsidRDefault="004C1B80" w:rsidP="000D34BD">
            <w:pPr>
              <w:rPr>
                <w:b/>
                <w:color w:val="000000"/>
              </w:rPr>
            </w:pPr>
            <w:r w:rsidRPr="0019172A">
              <w:rPr>
                <w:b/>
                <w:color w:val="000000"/>
              </w:rPr>
              <w:t>Object Management Group</w:t>
            </w:r>
          </w:p>
          <w:p w14:paraId="3582F92D" w14:textId="77777777" w:rsidR="004C1B80" w:rsidRPr="0019172A" w:rsidRDefault="004C1B80" w:rsidP="000D34BD">
            <w:pPr>
              <w:rPr>
                <w:color w:val="000000"/>
              </w:rPr>
            </w:pPr>
            <w:r w:rsidRPr="0019172A">
              <w:rPr>
                <w:color w:val="000000"/>
              </w:rPr>
              <w:t xml:space="preserve">    Cory Casanave</w:t>
            </w:r>
          </w:p>
          <w:p w14:paraId="7C9E0551" w14:textId="77777777" w:rsidR="004C1B80" w:rsidRPr="0019172A" w:rsidRDefault="004C1B80" w:rsidP="000D34BD">
            <w:pPr>
              <w:rPr>
                <w:b/>
                <w:color w:val="000000"/>
              </w:rPr>
            </w:pPr>
            <w:r w:rsidRPr="0019172A">
              <w:rPr>
                <w:b/>
                <w:color w:val="000000"/>
              </w:rPr>
              <w:t>Palo Alto Networks</w:t>
            </w:r>
          </w:p>
          <w:p w14:paraId="553EE9B0" w14:textId="77777777" w:rsidR="004C1B80" w:rsidRPr="0019172A" w:rsidRDefault="004C1B80" w:rsidP="000D34BD">
            <w:pPr>
              <w:rPr>
                <w:color w:val="000000"/>
              </w:rPr>
            </w:pPr>
            <w:r w:rsidRPr="0019172A">
              <w:rPr>
                <w:color w:val="000000"/>
              </w:rPr>
              <w:t xml:space="preserve">    Vishaal Hariprasad</w:t>
            </w:r>
          </w:p>
          <w:p w14:paraId="6997E91D" w14:textId="77777777" w:rsidR="004C1B80" w:rsidRPr="0019172A" w:rsidRDefault="004C1B80" w:rsidP="000D34BD">
            <w:pPr>
              <w:rPr>
                <w:color w:val="000000"/>
              </w:rPr>
            </w:pPr>
            <w:r w:rsidRPr="0019172A">
              <w:rPr>
                <w:b/>
                <w:color w:val="000000"/>
              </w:rPr>
              <w:t>Queralt, Inc</w:t>
            </w:r>
            <w:r w:rsidRPr="0019172A">
              <w:rPr>
                <w:color w:val="000000"/>
              </w:rPr>
              <w:t>.</w:t>
            </w:r>
          </w:p>
          <w:p w14:paraId="03D6F81F" w14:textId="77777777" w:rsidR="004C1B80" w:rsidRPr="0019172A" w:rsidRDefault="004C1B80" w:rsidP="000D34BD">
            <w:pPr>
              <w:rPr>
                <w:color w:val="000000"/>
              </w:rPr>
            </w:pPr>
            <w:r w:rsidRPr="0019172A">
              <w:rPr>
                <w:color w:val="000000"/>
              </w:rPr>
              <w:t xml:space="preserve">    John Tolbert</w:t>
            </w:r>
          </w:p>
          <w:p w14:paraId="68F97707" w14:textId="77777777" w:rsidR="004C1B80" w:rsidRPr="0019172A" w:rsidRDefault="004C1B80" w:rsidP="000D34BD">
            <w:pPr>
              <w:rPr>
                <w:b/>
                <w:color w:val="000000"/>
              </w:rPr>
            </w:pPr>
            <w:r w:rsidRPr="0019172A">
              <w:rPr>
                <w:b/>
                <w:color w:val="000000"/>
              </w:rPr>
              <w:t>Resilient Systems, Inc.</w:t>
            </w:r>
          </w:p>
          <w:p w14:paraId="45584978" w14:textId="77777777" w:rsidR="004C1B80" w:rsidRPr="0019172A" w:rsidRDefault="004C1B80" w:rsidP="000D34BD">
            <w:pPr>
              <w:rPr>
                <w:color w:val="000000"/>
              </w:rPr>
            </w:pPr>
            <w:r w:rsidRPr="0019172A">
              <w:rPr>
                <w:color w:val="000000"/>
              </w:rPr>
              <w:t xml:space="preserve">    Ted Julian</w:t>
            </w:r>
          </w:p>
          <w:p w14:paraId="67075915" w14:textId="77777777" w:rsidR="004C1B80" w:rsidRPr="0019172A" w:rsidRDefault="004C1B80" w:rsidP="000D34BD">
            <w:pPr>
              <w:rPr>
                <w:b/>
                <w:color w:val="000000"/>
              </w:rPr>
            </w:pPr>
            <w:r w:rsidRPr="0019172A">
              <w:rPr>
                <w:b/>
                <w:color w:val="000000"/>
              </w:rPr>
              <w:t>Securonix</w:t>
            </w:r>
          </w:p>
          <w:p w14:paraId="1FF16854" w14:textId="77777777" w:rsidR="004C1B80" w:rsidRPr="0019172A" w:rsidRDefault="004C1B80" w:rsidP="000D34BD">
            <w:pPr>
              <w:rPr>
                <w:color w:val="000000"/>
              </w:rPr>
            </w:pPr>
            <w:r w:rsidRPr="0019172A">
              <w:rPr>
                <w:color w:val="000000"/>
              </w:rPr>
              <w:t xml:space="preserve">    Igor Baikalov</w:t>
            </w:r>
          </w:p>
          <w:p w14:paraId="0B3C0EFF" w14:textId="77777777" w:rsidR="004C1B80" w:rsidRPr="0019172A" w:rsidRDefault="004C1B80" w:rsidP="000D34BD">
            <w:pPr>
              <w:rPr>
                <w:b/>
                <w:color w:val="000000"/>
              </w:rPr>
            </w:pPr>
            <w:r w:rsidRPr="0019172A">
              <w:rPr>
                <w:b/>
                <w:color w:val="000000"/>
              </w:rPr>
              <w:t>Siemens AG</w:t>
            </w:r>
          </w:p>
          <w:p w14:paraId="1A18141F" w14:textId="77777777" w:rsidR="004C1B80" w:rsidRPr="0019172A" w:rsidRDefault="004C1B80" w:rsidP="000D34BD">
            <w:pPr>
              <w:rPr>
                <w:color w:val="000000"/>
              </w:rPr>
            </w:pPr>
            <w:r w:rsidRPr="0019172A">
              <w:rPr>
                <w:color w:val="000000"/>
              </w:rPr>
              <w:t xml:space="preserve">    Bernd Grobauer</w:t>
            </w:r>
          </w:p>
          <w:p w14:paraId="28C8A7AE" w14:textId="77777777" w:rsidR="004C1B80" w:rsidRPr="0019172A" w:rsidRDefault="004C1B80" w:rsidP="000D34BD">
            <w:pPr>
              <w:rPr>
                <w:b/>
                <w:color w:val="000000"/>
              </w:rPr>
            </w:pPr>
            <w:r w:rsidRPr="0019172A">
              <w:rPr>
                <w:b/>
                <w:color w:val="000000"/>
              </w:rPr>
              <w:t>Soltra</w:t>
            </w:r>
          </w:p>
          <w:p w14:paraId="34D57D74" w14:textId="77777777" w:rsidR="004C1B80" w:rsidRPr="0019172A" w:rsidRDefault="004C1B80" w:rsidP="000D34BD">
            <w:pPr>
              <w:rPr>
                <w:color w:val="000000"/>
              </w:rPr>
            </w:pPr>
            <w:r w:rsidRPr="0019172A">
              <w:rPr>
                <w:color w:val="000000"/>
              </w:rPr>
              <w:t xml:space="preserve">    John Anderson</w:t>
            </w:r>
          </w:p>
          <w:p w14:paraId="7D3A8A4D" w14:textId="77777777" w:rsidR="004C1B80" w:rsidRPr="0019172A" w:rsidRDefault="004C1B80" w:rsidP="000D34BD">
            <w:pPr>
              <w:rPr>
                <w:color w:val="000000"/>
              </w:rPr>
            </w:pPr>
            <w:r w:rsidRPr="0019172A">
              <w:rPr>
                <w:color w:val="000000"/>
              </w:rPr>
              <w:t xml:space="preserve">    Aishwarya Asok Kumar</w:t>
            </w:r>
          </w:p>
          <w:p w14:paraId="49D8B0E5" w14:textId="77777777" w:rsidR="004C1B80" w:rsidRPr="0019172A" w:rsidRDefault="004C1B80" w:rsidP="000D34BD">
            <w:pPr>
              <w:rPr>
                <w:color w:val="000000"/>
              </w:rPr>
            </w:pPr>
            <w:r w:rsidRPr="0019172A">
              <w:rPr>
                <w:color w:val="000000"/>
              </w:rPr>
              <w:t xml:space="preserve">    Peter Ayasse</w:t>
            </w:r>
          </w:p>
          <w:p w14:paraId="19072406" w14:textId="77777777" w:rsidR="004C1B80" w:rsidRPr="0019172A" w:rsidRDefault="004C1B80" w:rsidP="000D34BD">
            <w:pPr>
              <w:rPr>
                <w:color w:val="000000"/>
              </w:rPr>
            </w:pPr>
            <w:r w:rsidRPr="0019172A">
              <w:rPr>
                <w:color w:val="000000"/>
              </w:rPr>
              <w:t xml:space="preserve">    Jeff Beekman</w:t>
            </w:r>
          </w:p>
          <w:p w14:paraId="41FDC40F" w14:textId="77777777" w:rsidR="004C1B80" w:rsidRPr="0019172A" w:rsidRDefault="004C1B80" w:rsidP="000D34BD">
            <w:pPr>
              <w:rPr>
                <w:color w:val="000000"/>
              </w:rPr>
            </w:pPr>
            <w:r w:rsidRPr="0019172A">
              <w:rPr>
                <w:color w:val="000000"/>
              </w:rPr>
              <w:t xml:space="preserve">    Michael Butt</w:t>
            </w:r>
          </w:p>
          <w:p w14:paraId="3F575109" w14:textId="77777777" w:rsidR="004C1B80" w:rsidRPr="0019172A" w:rsidRDefault="004C1B80" w:rsidP="000D34BD">
            <w:pPr>
              <w:rPr>
                <w:color w:val="000000"/>
              </w:rPr>
            </w:pPr>
            <w:r w:rsidRPr="0019172A">
              <w:rPr>
                <w:color w:val="000000"/>
              </w:rPr>
              <w:t xml:space="preserve">    Cynthia Camacho</w:t>
            </w:r>
          </w:p>
          <w:p w14:paraId="13CC9B17" w14:textId="77777777" w:rsidR="004C1B80" w:rsidRPr="0019172A" w:rsidRDefault="004C1B80" w:rsidP="000D34BD">
            <w:pPr>
              <w:rPr>
                <w:color w:val="000000"/>
              </w:rPr>
            </w:pPr>
            <w:r w:rsidRPr="0019172A">
              <w:rPr>
                <w:color w:val="000000"/>
              </w:rPr>
              <w:t xml:space="preserve">    Aharon Chernin</w:t>
            </w:r>
          </w:p>
          <w:p w14:paraId="2B668C83" w14:textId="77777777" w:rsidR="004C1B80" w:rsidRPr="0019172A" w:rsidRDefault="004C1B80" w:rsidP="000D34BD">
            <w:pPr>
              <w:rPr>
                <w:color w:val="000000"/>
              </w:rPr>
            </w:pPr>
            <w:r w:rsidRPr="0019172A">
              <w:rPr>
                <w:color w:val="000000"/>
              </w:rPr>
              <w:t xml:space="preserve">    Mark Clancy</w:t>
            </w:r>
          </w:p>
          <w:p w14:paraId="18293830" w14:textId="77777777" w:rsidR="004C1B80" w:rsidRPr="0019172A" w:rsidRDefault="004C1B80" w:rsidP="000D34BD">
            <w:pPr>
              <w:rPr>
                <w:color w:val="000000"/>
              </w:rPr>
            </w:pPr>
            <w:r w:rsidRPr="0019172A">
              <w:rPr>
                <w:color w:val="000000"/>
              </w:rPr>
              <w:t xml:space="preserve">    Brady Cotton</w:t>
            </w:r>
          </w:p>
          <w:p w14:paraId="005D3E91" w14:textId="77777777" w:rsidR="004C1B80" w:rsidRPr="0019172A" w:rsidRDefault="004C1B80" w:rsidP="000D34BD">
            <w:pPr>
              <w:rPr>
                <w:color w:val="000000"/>
              </w:rPr>
            </w:pPr>
            <w:r w:rsidRPr="0019172A">
              <w:rPr>
                <w:color w:val="000000"/>
              </w:rPr>
              <w:t xml:space="preserve">    Trey Darley</w:t>
            </w:r>
          </w:p>
          <w:p w14:paraId="1435EBD6" w14:textId="77777777" w:rsidR="004C1B80" w:rsidRPr="0019172A" w:rsidRDefault="004C1B80" w:rsidP="000D34BD">
            <w:pPr>
              <w:rPr>
                <w:color w:val="000000"/>
              </w:rPr>
            </w:pPr>
            <w:r w:rsidRPr="0019172A">
              <w:rPr>
                <w:color w:val="000000"/>
              </w:rPr>
              <w:t xml:space="preserve">    Mark Davidson</w:t>
            </w:r>
          </w:p>
          <w:p w14:paraId="73A53C32" w14:textId="77777777" w:rsidR="004C1B80" w:rsidRPr="0019172A" w:rsidRDefault="004C1B80" w:rsidP="000D34BD">
            <w:pPr>
              <w:rPr>
                <w:color w:val="000000"/>
              </w:rPr>
            </w:pPr>
            <w:r w:rsidRPr="0019172A">
              <w:rPr>
                <w:color w:val="000000"/>
              </w:rPr>
              <w:t xml:space="preserve">    Paul Dion</w:t>
            </w:r>
          </w:p>
          <w:p w14:paraId="25032F00" w14:textId="77777777" w:rsidR="004C1B80" w:rsidRPr="0019172A" w:rsidRDefault="004C1B80" w:rsidP="000D34BD">
            <w:pPr>
              <w:rPr>
                <w:color w:val="000000"/>
              </w:rPr>
            </w:pPr>
            <w:r w:rsidRPr="0019172A">
              <w:rPr>
                <w:color w:val="000000"/>
              </w:rPr>
              <w:t xml:space="preserve">    Daniel Dye</w:t>
            </w:r>
          </w:p>
          <w:p w14:paraId="062EE127" w14:textId="77777777" w:rsidR="004C1B80" w:rsidRPr="0019172A" w:rsidRDefault="004C1B80" w:rsidP="000D34BD">
            <w:pPr>
              <w:rPr>
                <w:color w:val="000000"/>
              </w:rPr>
            </w:pPr>
            <w:r w:rsidRPr="0019172A">
              <w:rPr>
                <w:color w:val="000000"/>
              </w:rPr>
              <w:t xml:space="preserve">    Robert Hutto</w:t>
            </w:r>
          </w:p>
          <w:p w14:paraId="4F8059F4" w14:textId="77777777" w:rsidR="004C1B80" w:rsidRPr="0019172A" w:rsidRDefault="004C1B80" w:rsidP="000D34BD">
            <w:pPr>
              <w:rPr>
                <w:color w:val="000000"/>
              </w:rPr>
            </w:pPr>
            <w:r w:rsidRPr="0019172A">
              <w:rPr>
                <w:color w:val="000000"/>
              </w:rPr>
              <w:t xml:space="preserve">    Raymond Keckler</w:t>
            </w:r>
          </w:p>
          <w:p w14:paraId="0A07B5BE" w14:textId="77777777" w:rsidR="004C1B80" w:rsidRPr="0019172A" w:rsidRDefault="004C1B80" w:rsidP="000D34BD">
            <w:pPr>
              <w:rPr>
                <w:color w:val="000000"/>
              </w:rPr>
            </w:pPr>
            <w:r w:rsidRPr="0019172A">
              <w:rPr>
                <w:color w:val="000000"/>
              </w:rPr>
              <w:t xml:space="preserve">    Ali Khan</w:t>
            </w:r>
          </w:p>
          <w:p w14:paraId="64D3F42A" w14:textId="77777777" w:rsidR="004C1B80" w:rsidRPr="0019172A" w:rsidRDefault="004C1B80" w:rsidP="000D34BD">
            <w:pPr>
              <w:rPr>
                <w:color w:val="000000"/>
              </w:rPr>
            </w:pPr>
            <w:r w:rsidRPr="0019172A">
              <w:rPr>
                <w:color w:val="000000"/>
              </w:rPr>
              <w:t xml:space="preserve">    Chris Kiehl</w:t>
            </w:r>
          </w:p>
          <w:p w14:paraId="324AEDAA" w14:textId="77777777" w:rsidR="004C1B80" w:rsidRPr="0019172A" w:rsidRDefault="004C1B80" w:rsidP="000D34BD">
            <w:pPr>
              <w:rPr>
                <w:color w:val="000000"/>
              </w:rPr>
            </w:pPr>
            <w:r w:rsidRPr="0019172A">
              <w:rPr>
                <w:color w:val="000000"/>
              </w:rPr>
              <w:t xml:space="preserve">    Clayton Long</w:t>
            </w:r>
          </w:p>
          <w:p w14:paraId="7F8C56A4" w14:textId="77777777" w:rsidR="004C1B80" w:rsidRPr="0019172A" w:rsidRDefault="004C1B80" w:rsidP="000D34BD">
            <w:pPr>
              <w:rPr>
                <w:color w:val="000000"/>
              </w:rPr>
            </w:pPr>
            <w:r w:rsidRPr="0019172A">
              <w:rPr>
                <w:color w:val="000000"/>
              </w:rPr>
              <w:t xml:space="preserve">    Michael Pepin</w:t>
            </w:r>
          </w:p>
          <w:p w14:paraId="45E4C125" w14:textId="77777777" w:rsidR="004C1B80" w:rsidRPr="0019172A" w:rsidRDefault="004C1B80" w:rsidP="000D34BD">
            <w:pPr>
              <w:rPr>
                <w:color w:val="000000"/>
              </w:rPr>
            </w:pPr>
            <w:r w:rsidRPr="0019172A">
              <w:rPr>
                <w:color w:val="000000"/>
              </w:rPr>
              <w:t xml:space="preserve">    Natalie Suarez</w:t>
            </w:r>
          </w:p>
          <w:p w14:paraId="73D2941C" w14:textId="77777777" w:rsidR="004C1B80" w:rsidRPr="0019172A" w:rsidRDefault="004C1B80" w:rsidP="000D34BD">
            <w:pPr>
              <w:rPr>
                <w:color w:val="000000"/>
              </w:rPr>
            </w:pPr>
            <w:r w:rsidRPr="0019172A">
              <w:rPr>
                <w:color w:val="000000"/>
              </w:rPr>
              <w:t xml:space="preserve">    David Waters</w:t>
            </w:r>
          </w:p>
          <w:p w14:paraId="7088F70C" w14:textId="77777777" w:rsidR="004C1B80" w:rsidRPr="0019172A" w:rsidRDefault="004C1B80" w:rsidP="000D34BD">
            <w:pPr>
              <w:rPr>
                <w:color w:val="000000"/>
              </w:rPr>
            </w:pPr>
            <w:r w:rsidRPr="0019172A">
              <w:rPr>
                <w:color w:val="000000"/>
              </w:rPr>
              <w:t xml:space="preserve">    Benjamin Yates</w:t>
            </w:r>
          </w:p>
          <w:p w14:paraId="517A7162" w14:textId="77777777" w:rsidR="004C1B80" w:rsidRPr="0019172A" w:rsidRDefault="004C1B80" w:rsidP="000D34BD">
            <w:pPr>
              <w:rPr>
                <w:b/>
                <w:color w:val="000000"/>
              </w:rPr>
            </w:pPr>
            <w:r w:rsidRPr="0019172A">
              <w:rPr>
                <w:b/>
                <w:color w:val="000000"/>
              </w:rPr>
              <w:t>Symantec Corp.</w:t>
            </w:r>
          </w:p>
          <w:p w14:paraId="615C9757" w14:textId="77777777" w:rsidR="004C1B80" w:rsidRPr="0019172A" w:rsidRDefault="004C1B80" w:rsidP="000D34BD">
            <w:pPr>
              <w:rPr>
                <w:color w:val="000000"/>
              </w:rPr>
            </w:pPr>
            <w:r w:rsidRPr="0019172A">
              <w:rPr>
                <w:color w:val="000000"/>
              </w:rPr>
              <w:t xml:space="preserve">    Curtis Kostrosky</w:t>
            </w:r>
          </w:p>
          <w:p w14:paraId="3826BD2C" w14:textId="77777777" w:rsidR="004C1B80" w:rsidRPr="0019172A" w:rsidRDefault="004C1B80" w:rsidP="000D34BD">
            <w:pPr>
              <w:rPr>
                <w:b/>
                <w:color w:val="000000"/>
              </w:rPr>
            </w:pPr>
            <w:r w:rsidRPr="0019172A">
              <w:rPr>
                <w:b/>
                <w:color w:val="000000"/>
              </w:rPr>
              <w:t>The Boeing Company</w:t>
            </w:r>
          </w:p>
          <w:p w14:paraId="41340F49" w14:textId="77777777" w:rsidR="004C1B80" w:rsidRPr="0019172A" w:rsidRDefault="004C1B80" w:rsidP="000D34BD">
            <w:pPr>
              <w:rPr>
                <w:color w:val="000000"/>
              </w:rPr>
            </w:pPr>
            <w:r w:rsidRPr="0019172A">
              <w:rPr>
                <w:color w:val="000000"/>
              </w:rPr>
              <w:t xml:space="preserve">    Crystal Hayes</w:t>
            </w:r>
          </w:p>
          <w:p w14:paraId="053B363F" w14:textId="77777777" w:rsidR="004C1B80" w:rsidRPr="0019172A" w:rsidRDefault="004C1B80" w:rsidP="000D34BD">
            <w:pPr>
              <w:rPr>
                <w:b/>
                <w:color w:val="000000"/>
              </w:rPr>
            </w:pPr>
            <w:r w:rsidRPr="0019172A">
              <w:rPr>
                <w:b/>
                <w:color w:val="000000"/>
              </w:rPr>
              <w:t>ThreatQuotient, Inc.</w:t>
            </w:r>
          </w:p>
          <w:p w14:paraId="4B9CB061" w14:textId="77777777" w:rsidR="004C1B80" w:rsidRPr="0019172A" w:rsidRDefault="004C1B80" w:rsidP="000D34BD">
            <w:pPr>
              <w:rPr>
                <w:color w:val="000000"/>
              </w:rPr>
            </w:pPr>
            <w:r w:rsidRPr="0019172A">
              <w:rPr>
                <w:color w:val="000000"/>
              </w:rPr>
              <w:t xml:space="preserve">    Ryan Trost</w:t>
            </w:r>
          </w:p>
          <w:p w14:paraId="55275A7F" w14:textId="77777777" w:rsidR="004C1B80" w:rsidRPr="0019172A" w:rsidRDefault="004C1B80" w:rsidP="000D34BD">
            <w:pPr>
              <w:rPr>
                <w:b/>
                <w:color w:val="000000"/>
              </w:rPr>
            </w:pPr>
            <w:r w:rsidRPr="0019172A">
              <w:rPr>
                <w:b/>
                <w:color w:val="000000"/>
              </w:rPr>
              <w:t>U.S. Bank</w:t>
            </w:r>
          </w:p>
          <w:p w14:paraId="61C78B22" w14:textId="77777777" w:rsidR="004C1B80" w:rsidRPr="0019172A" w:rsidRDefault="004C1B80" w:rsidP="000D34BD">
            <w:pPr>
              <w:rPr>
                <w:color w:val="000000"/>
              </w:rPr>
            </w:pPr>
            <w:r w:rsidRPr="0019172A">
              <w:rPr>
                <w:color w:val="000000"/>
              </w:rPr>
              <w:t xml:space="preserve">    Mark Angel</w:t>
            </w:r>
          </w:p>
          <w:p w14:paraId="3F317EC1" w14:textId="77777777" w:rsidR="004C1B80" w:rsidRPr="0019172A" w:rsidRDefault="004C1B80" w:rsidP="000D34BD">
            <w:pPr>
              <w:rPr>
                <w:color w:val="000000"/>
              </w:rPr>
            </w:pPr>
            <w:r w:rsidRPr="0019172A">
              <w:rPr>
                <w:color w:val="000000"/>
              </w:rPr>
              <w:t xml:space="preserve">    Brad Butts</w:t>
            </w:r>
          </w:p>
          <w:p w14:paraId="68D87F10" w14:textId="77777777" w:rsidR="004C1B80" w:rsidRPr="0019172A" w:rsidRDefault="004C1B80" w:rsidP="000D34BD">
            <w:pPr>
              <w:rPr>
                <w:color w:val="000000"/>
              </w:rPr>
            </w:pPr>
            <w:r w:rsidRPr="0019172A">
              <w:rPr>
                <w:color w:val="000000"/>
              </w:rPr>
              <w:t xml:space="preserve">    Brian Fay</w:t>
            </w:r>
          </w:p>
          <w:p w14:paraId="548F778E" w14:textId="77777777" w:rsidR="004C1B80" w:rsidRPr="0019172A" w:rsidRDefault="004C1B80" w:rsidP="000D34BD">
            <w:pPr>
              <w:rPr>
                <w:color w:val="000000"/>
              </w:rPr>
            </w:pPr>
            <w:r w:rsidRPr="0019172A">
              <w:rPr>
                <w:color w:val="000000"/>
              </w:rPr>
              <w:t xml:space="preserve">    Mona Magathan</w:t>
            </w:r>
          </w:p>
          <w:p w14:paraId="1EEA6E43" w14:textId="77777777" w:rsidR="004C1B80" w:rsidRPr="0019172A" w:rsidRDefault="004C1B80" w:rsidP="000D34BD">
            <w:pPr>
              <w:rPr>
                <w:color w:val="000000"/>
              </w:rPr>
            </w:pPr>
            <w:r w:rsidRPr="0019172A">
              <w:rPr>
                <w:color w:val="000000"/>
              </w:rPr>
              <w:t xml:space="preserve">    Yevgen Sautin</w:t>
            </w:r>
          </w:p>
          <w:p w14:paraId="2294B47E" w14:textId="77777777" w:rsidR="004C1B80" w:rsidRPr="0019172A" w:rsidRDefault="004C1B80" w:rsidP="000D34BD">
            <w:pPr>
              <w:rPr>
                <w:b/>
                <w:color w:val="000000"/>
              </w:rPr>
            </w:pPr>
            <w:r w:rsidRPr="0019172A">
              <w:rPr>
                <w:b/>
                <w:color w:val="000000"/>
              </w:rPr>
              <w:t>US Department of Defense (DoD)</w:t>
            </w:r>
          </w:p>
          <w:p w14:paraId="3DDD096F" w14:textId="77777777" w:rsidR="004C1B80" w:rsidRPr="0019172A" w:rsidRDefault="004C1B80" w:rsidP="000D34BD">
            <w:pPr>
              <w:rPr>
                <w:color w:val="000000"/>
              </w:rPr>
            </w:pPr>
            <w:r w:rsidRPr="0019172A">
              <w:rPr>
                <w:color w:val="000000"/>
              </w:rPr>
              <w:t xml:space="preserve">    James Bohling</w:t>
            </w:r>
          </w:p>
          <w:p w14:paraId="63BFC1FC" w14:textId="77777777" w:rsidR="004C1B80" w:rsidRPr="0019172A" w:rsidRDefault="004C1B80" w:rsidP="000D34BD">
            <w:pPr>
              <w:rPr>
                <w:color w:val="000000"/>
              </w:rPr>
            </w:pPr>
            <w:r w:rsidRPr="0019172A">
              <w:rPr>
                <w:color w:val="000000"/>
              </w:rPr>
              <w:t xml:space="preserve">    Eoghan Casey</w:t>
            </w:r>
          </w:p>
          <w:p w14:paraId="4E81D882" w14:textId="77777777" w:rsidR="004C1B80" w:rsidRPr="0019172A" w:rsidRDefault="004C1B80" w:rsidP="000D34BD">
            <w:pPr>
              <w:rPr>
                <w:color w:val="000000"/>
              </w:rPr>
            </w:pPr>
            <w:r w:rsidRPr="0019172A">
              <w:rPr>
                <w:color w:val="000000"/>
              </w:rPr>
              <w:t xml:space="preserve">    Gary Katz</w:t>
            </w:r>
          </w:p>
          <w:p w14:paraId="665BC5A5" w14:textId="77777777" w:rsidR="004C1B80" w:rsidRPr="0019172A" w:rsidRDefault="004C1B80" w:rsidP="000D34BD">
            <w:pPr>
              <w:rPr>
                <w:color w:val="000000"/>
              </w:rPr>
            </w:pPr>
            <w:r w:rsidRPr="0019172A">
              <w:rPr>
                <w:color w:val="000000"/>
              </w:rPr>
              <w:t xml:space="preserve">    Jeffrey Mates</w:t>
            </w:r>
          </w:p>
          <w:p w14:paraId="69BA43A6" w14:textId="77777777" w:rsidR="004C1B80" w:rsidRPr="0019172A" w:rsidRDefault="004C1B80" w:rsidP="000D34BD">
            <w:pPr>
              <w:rPr>
                <w:b/>
                <w:color w:val="000000"/>
              </w:rPr>
            </w:pPr>
            <w:r w:rsidRPr="0019172A">
              <w:rPr>
                <w:b/>
                <w:color w:val="000000"/>
              </w:rPr>
              <w:t>VeriSign</w:t>
            </w:r>
          </w:p>
          <w:p w14:paraId="29C2290C" w14:textId="77777777" w:rsidR="004C1B80" w:rsidRPr="0019172A" w:rsidRDefault="004C1B80" w:rsidP="000D34BD">
            <w:pPr>
              <w:rPr>
                <w:color w:val="000000"/>
              </w:rPr>
            </w:pPr>
            <w:r w:rsidRPr="0019172A">
              <w:rPr>
                <w:color w:val="000000"/>
              </w:rPr>
              <w:t xml:space="preserve">    Robert Coderre</w:t>
            </w:r>
          </w:p>
          <w:p w14:paraId="18AD80DC" w14:textId="77777777" w:rsidR="004C1B80" w:rsidRPr="0019172A" w:rsidRDefault="004C1B80" w:rsidP="000D34BD">
            <w:pPr>
              <w:rPr>
                <w:color w:val="000000"/>
              </w:rPr>
            </w:pPr>
            <w:r w:rsidRPr="0019172A">
              <w:rPr>
                <w:color w:val="000000"/>
              </w:rPr>
              <w:t xml:space="preserve">    Kyle Maxwell</w:t>
            </w:r>
          </w:p>
          <w:p w14:paraId="5335470C" w14:textId="77777777" w:rsidR="004C1B80" w:rsidRPr="0019172A" w:rsidRDefault="004C1B80" w:rsidP="000D34BD">
            <w:pPr>
              <w:rPr>
                <w:color w:val="000000"/>
              </w:rPr>
            </w:pPr>
            <w:r w:rsidRPr="0019172A">
              <w:rPr>
                <w:color w:val="000000"/>
              </w:rPr>
              <w:t xml:space="preserve">    Eric Osterweil</w:t>
            </w:r>
          </w:p>
          <w:p w14:paraId="3DF36A01" w14:textId="77777777" w:rsidR="004C1B80" w:rsidRPr="0019172A" w:rsidRDefault="004C1B80" w:rsidP="000D34BD">
            <w:r w:rsidRPr="0019172A">
              <w:t xml:space="preserve">    </w:t>
            </w:r>
          </w:p>
        </w:tc>
        <w:tc>
          <w:tcPr>
            <w:tcW w:w="4410" w:type="dxa"/>
          </w:tcPr>
          <w:p w14:paraId="3E368F9D" w14:textId="77777777" w:rsidR="004C1B80" w:rsidRPr="0019172A" w:rsidRDefault="004C1B80" w:rsidP="000D34BD">
            <w:pPr>
              <w:rPr>
                <w:b/>
                <w:color w:val="000000"/>
              </w:rPr>
            </w:pPr>
            <w:r w:rsidRPr="0019172A">
              <w:rPr>
                <w:b/>
                <w:color w:val="000000"/>
              </w:rPr>
              <w:t>Airbus Group SAS</w:t>
            </w:r>
          </w:p>
          <w:p w14:paraId="4E305F6A" w14:textId="77777777" w:rsidR="004C1B80" w:rsidRPr="0019172A" w:rsidRDefault="004C1B80" w:rsidP="000D34BD">
            <w:r w:rsidRPr="0019172A">
              <w:t xml:space="preserve">    Joerg Eschweiler</w:t>
            </w:r>
          </w:p>
          <w:p w14:paraId="30C93622" w14:textId="77777777" w:rsidR="004C1B80" w:rsidRPr="0019172A" w:rsidRDefault="004C1B80" w:rsidP="000D34BD">
            <w:r w:rsidRPr="0019172A">
              <w:t xml:space="preserve">    Marcos Orallo</w:t>
            </w:r>
          </w:p>
          <w:p w14:paraId="322E7AEA" w14:textId="77777777" w:rsidR="004C1B80" w:rsidRPr="0019172A" w:rsidRDefault="004C1B80" w:rsidP="000D34BD">
            <w:pPr>
              <w:rPr>
                <w:b/>
                <w:color w:val="000000"/>
              </w:rPr>
            </w:pPr>
            <w:r w:rsidRPr="0019172A">
              <w:rPr>
                <w:b/>
                <w:color w:val="000000"/>
              </w:rPr>
              <w:t>Anomali</w:t>
            </w:r>
          </w:p>
          <w:p w14:paraId="3C2E1E34" w14:textId="77777777" w:rsidR="004C1B80" w:rsidRPr="0019172A" w:rsidRDefault="004C1B80" w:rsidP="000D34BD">
            <w:r w:rsidRPr="0019172A">
              <w:t xml:space="preserve">    Ryan Clough</w:t>
            </w:r>
          </w:p>
          <w:p w14:paraId="50497766" w14:textId="77777777" w:rsidR="004C1B80" w:rsidRPr="0019172A" w:rsidRDefault="004C1B80" w:rsidP="000D34BD">
            <w:r w:rsidRPr="0019172A">
              <w:t xml:space="preserve">    Wei Huang</w:t>
            </w:r>
          </w:p>
          <w:p w14:paraId="2D765AF9" w14:textId="77777777" w:rsidR="004C1B80" w:rsidRPr="0019172A" w:rsidRDefault="004C1B80" w:rsidP="000D34BD">
            <w:r w:rsidRPr="0019172A">
              <w:t xml:space="preserve">    Hugh Njemanze</w:t>
            </w:r>
          </w:p>
          <w:p w14:paraId="308CD0E9" w14:textId="77777777" w:rsidR="004C1B80" w:rsidRPr="0019172A" w:rsidRDefault="004C1B80" w:rsidP="000D34BD">
            <w:r w:rsidRPr="0019172A">
              <w:t xml:space="preserve">    Katie Pelusi</w:t>
            </w:r>
          </w:p>
          <w:p w14:paraId="253734F1" w14:textId="77777777" w:rsidR="004C1B80" w:rsidRPr="0019172A" w:rsidRDefault="004C1B80" w:rsidP="000D34BD">
            <w:r w:rsidRPr="0019172A">
              <w:t xml:space="preserve">    Aaron Shelmire</w:t>
            </w:r>
          </w:p>
          <w:p w14:paraId="51F6C12A" w14:textId="77777777" w:rsidR="004C1B80" w:rsidRPr="0019172A" w:rsidRDefault="004C1B80" w:rsidP="000D34BD">
            <w:r w:rsidRPr="0019172A">
              <w:t xml:space="preserve">    Jason Trost</w:t>
            </w:r>
          </w:p>
          <w:p w14:paraId="025D4A45" w14:textId="77777777" w:rsidR="004C1B80" w:rsidRPr="0019172A" w:rsidRDefault="004C1B80" w:rsidP="000D34BD">
            <w:pPr>
              <w:rPr>
                <w:b/>
              </w:rPr>
            </w:pPr>
            <w:r w:rsidRPr="0019172A">
              <w:rPr>
                <w:b/>
              </w:rPr>
              <w:t>Bank of America</w:t>
            </w:r>
          </w:p>
          <w:p w14:paraId="4FF6DCA8" w14:textId="77777777" w:rsidR="004C1B80" w:rsidRPr="0019172A" w:rsidRDefault="004C1B80" w:rsidP="000D34BD">
            <w:r w:rsidRPr="0019172A">
              <w:t xml:space="preserve">    Alexander Foley</w:t>
            </w:r>
          </w:p>
          <w:p w14:paraId="4C7BFD96" w14:textId="77777777" w:rsidR="004C1B80" w:rsidRPr="0019172A" w:rsidRDefault="004C1B80" w:rsidP="000D34BD">
            <w:pPr>
              <w:rPr>
                <w:b/>
                <w:color w:val="000000"/>
              </w:rPr>
            </w:pPr>
            <w:r w:rsidRPr="0019172A">
              <w:rPr>
                <w:b/>
                <w:color w:val="000000"/>
              </w:rPr>
              <w:t>Center for Internet Security (CIS)</w:t>
            </w:r>
          </w:p>
          <w:p w14:paraId="4BBC4B31" w14:textId="77777777" w:rsidR="004C1B80" w:rsidRPr="0019172A" w:rsidRDefault="004C1B80" w:rsidP="000D34BD">
            <w:r w:rsidRPr="0019172A">
              <w:t xml:space="preserve">    Sarah Kelley</w:t>
            </w:r>
          </w:p>
          <w:p w14:paraId="119D7FA1" w14:textId="77777777" w:rsidR="004C1B80" w:rsidRPr="0019172A" w:rsidRDefault="004C1B80" w:rsidP="000D34BD">
            <w:pPr>
              <w:rPr>
                <w:b/>
                <w:color w:val="000000"/>
              </w:rPr>
            </w:pPr>
            <w:r w:rsidRPr="0019172A">
              <w:rPr>
                <w:b/>
                <w:color w:val="000000"/>
              </w:rPr>
              <w:t>Check Point Software Technologies</w:t>
            </w:r>
          </w:p>
          <w:p w14:paraId="6235FB62" w14:textId="77777777" w:rsidR="004C1B80" w:rsidRPr="0019172A" w:rsidRDefault="004C1B80" w:rsidP="000D34BD">
            <w:pPr>
              <w:rPr>
                <w:color w:val="000000"/>
              </w:rPr>
            </w:pPr>
            <w:r w:rsidRPr="0019172A">
              <w:rPr>
                <w:b/>
                <w:color w:val="000000"/>
              </w:rPr>
              <w:t xml:space="preserve">    </w:t>
            </w:r>
            <w:r w:rsidRPr="0019172A">
              <w:rPr>
                <w:color w:val="000000"/>
              </w:rPr>
              <w:t>Ron Davidson</w:t>
            </w:r>
          </w:p>
          <w:p w14:paraId="4BF9CBC6" w14:textId="77777777" w:rsidR="004C1B80" w:rsidRPr="0019172A" w:rsidRDefault="004C1B80" w:rsidP="000D34BD">
            <w:pPr>
              <w:rPr>
                <w:b/>
                <w:color w:val="000000"/>
              </w:rPr>
            </w:pPr>
            <w:r w:rsidRPr="0019172A">
              <w:rPr>
                <w:b/>
                <w:color w:val="000000"/>
              </w:rPr>
              <w:t>Cisco Systems</w:t>
            </w:r>
          </w:p>
          <w:p w14:paraId="490B375B" w14:textId="77777777" w:rsidR="004C1B80" w:rsidRPr="0019172A" w:rsidRDefault="004C1B80" w:rsidP="000D34BD">
            <w:pPr>
              <w:rPr>
                <w:color w:val="000000"/>
              </w:rPr>
            </w:pPr>
            <w:r w:rsidRPr="0019172A">
              <w:rPr>
                <w:color w:val="000000"/>
              </w:rPr>
              <w:t xml:space="preserve">    Syam Appala</w:t>
            </w:r>
          </w:p>
          <w:p w14:paraId="4E578263" w14:textId="77777777" w:rsidR="004C1B80" w:rsidRPr="0019172A" w:rsidRDefault="004C1B80" w:rsidP="000D34BD">
            <w:pPr>
              <w:rPr>
                <w:color w:val="000000"/>
              </w:rPr>
            </w:pPr>
            <w:r w:rsidRPr="0019172A">
              <w:rPr>
                <w:color w:val="000000"/>
              </w:rPr>
              <w:t xml:space="preserve">    Ted Bedwell</w:t>
            </w:r>
          </w:p>
          <w:p w14:paraId="0E31F220" w14:textId="77777777" w:rsidR="004C1B80" w:rsidRPr="0019172A" w:rsidRDefault="004C1B80" w:rsidP="000D34BD">
            <w:pPr>
              <w:rPr>
                <w:color w:val="000000"/>
              </w:rPr>
            </w:pPr>
            <w:r w:rsidRPr="0019172A">
              <w:rPr>
                <w:color w:val="000000"/>
              </w:rPr>
              <w:t xml:space="preserve">    David McGrew</w:t>
            </w:r>
          </w:p>
          <w:p w14:paraId="2D226727" w14:textId="77777777" w:rsidR="004C1B80" w:rsidRPr="0019172A" w:rsidRDefault="004C1B80" w:rsidP="000D34BD">
            <w:pPr>
              <w:rPr>
                <w:color w:val="000000"/>
              </w:rPr>
            </w:pPr>
            <w:r w:rsidRPr="0019172A">
              <w:rPr>
                <w:color w:val="000000"/>
              </w:rPr>
              <w:t xml:space="preserve">    Pavan Reddy</w:t>
            </w:r>
          </w:p>
          <w:p w14:paraId="1BDC1F7B" w14:textId="77777777" w:rsidR="004C1B80" w:rsidRPr="0019172A" w:rsidRDefault="004C1B80" w:rsidP="000D34BD">
            <w:pPr>
              <w:rPr>
                <w:color w:val="000000"/>
              </w:rPr>
            </w:pPr>
            <w:r w:rsidRPr="0019172A">
              <w:rPr>
                <w:color w:val="000000"/>
              </w:rPr>
              <w:t xml:space="preserve">    Omar Santos</w:t>
            </w:r>
          </w:p>
          <w:p w14:paraId="66B08321" w14:textId="77777777" w:rsidR="004C1B80" w:rsidRPr="0019172A" w:rsidRDefault="004C1B80" w:rsidP="000D34BD">
            <w:pPr>
              <w:rPr>
                <w:color w:val="000000"/>
              </w:rPr>
            </w:pPr>
            <w:r w:rsidRPr="0019172A">
              <w:rPr>
                <w:color w:val="000000"/>
              </w:rPr>
              <w:t xml:space="preserve">    Jyoti Verma</w:t>
            </w:r>
          </w:p>
          <w:p w14:paraId="1CA373D7" w14:textId="77777777" w:rsidR="004C1B80" w:rsidRPr="0019172A" w:rsidRDefault="004C1B80" w:rsidP="000D34BD">
            <w:pPr>
              <w:rPr>
                <w:b/>
                <w:color w:val="000000"/>
              </w:rPr>
            </w:pPr>
            <w:r w:rsidRPr="0019172A">
              <w:rPr>
                <w:b/>
                <w:color w:val="000000"/>
              </w:rPr>
              <w:t>Cyber Threat Intelligence Network, Inc. (CTIN)</w:t>
            </w:r>
          </w:p>
          <w:p w14:paraId="459FB355" w14:textId="77777777" w:rsidR="004C1B80" w:rsidRPr="0019172A" w:rsidRDefault="004C1B80" w:rsidP="000D34BD">
            <w:pPr>
              <w:rPr>
                <w:color w:val="000000"/>
              </w:rPr>
            </w:pPr>
            <w:r w:rsidRPr="0019172A">
              <w:rPr>
                <w:b/>
                <w:color w:val="000000"/>
              </w:rPr>
              <w:t xml:space="preserve">    </w:t>
            </w:r>
            <w:r w:rsidRPr="0019172A">
              <w:rPr>
                <w:color w:val="000000"/>
              </w:rPr>
              <w:t>Doug DePeppe</w:t>
            </w:r>
          </w:p>
          <w:p w14:paraId="1AAF8E83" w14:textId="77777777" w:rsidR="004C1B80" w:rsidRPr="0019172A" w:rsidRDefault="004C1B80" w:rsidP="000D34BD">
            <w:pPr>
              <w:rPr>
                <w:color w:val="000000"/>
              </w:rPr>
            </w:pPr>
            <w:r w:rsidRPr="0019172A">
              <w:rPr>
                <w:color w:val="000000"/>
              </w:rPr>
              <w:t xml:space="preserve">    Jane Ginn</w:t>
            </w:r>
          </w:p>
          <w:p w14:paraId="5BFAE7C4" w14:textId="77777777" w:rsidR="004C1B80" w:rsidRPr="0019172A" w:rsidRDefault="004C1B80" w:rsidP="000D34BD">
            <w:pPr>
              <w:rPr>
                <w:color w:val="000000"/>
              </w:rPr>
            </w:pPr>
            <w:r w:rsidRPr="0019172A">
              <w:rPr>
                <w:color w:val="000000"/>
              </w:rPr>
              <w:t xml:space="preserve">    Ben Othman</w:t>
            </w:r>
          </w:p>
          <w:p w14:paraId="439A428A" w14:textId="77777777" w:rsidR="004C1B80" w:rsidRPr="0019172A" w:rsidRDefault="004C1B80" w:rsidP="000D34BD">
            <w:pPr>
              <w:rPr>
                <w:b/>
                <w:color w:val="000000"/>
              </w:rPr>
            </w:pPr>
            <w:r w:rsidRPr="0019172A">
              <w:rPr>
                <w:b/>
                <w:color w:val="000000"/>
              </w:rPr>
              <w:t>DHS Office of Cybersecurity and Communications (CS&amp;C)</w:t>
            </w:r>
          </w:p>
          <w:p w14:paraId="0FF77709" w14:textId="77777777" w:rsidR="004C1B80" w:rsidRPr="0019172A" w:rsidRDefault="004C1B80" w:rsidP="000D34BD">
            <w:pPr>
              <w:rPr>
                <w:color w:val="000000"/>
              </w:rPr>
            </w:pPr>
            <w:r w:rsidRPr="0019172A">
              <w:rPr>
                <w:b/>
                <w:color w:val="000000"/>
              </w:rPr>
              <w:t xml:space="preserve">    </w:t>
            </w:r>
            <w:r w:rsidRPr="0019172A">
              <w:rPr>
                <w:color w:val="000000"/>
              </w:rPr>
              <w:t>Richard Struse</w:t>
            </w:r>
          </w:p>
          <w:p w14:paraId="239E5203" w14:textId="77777777" w:rsidR="004C1B80" w:rsidRPr="0019172A" w:rsidRDefault="004C1B80" w:rsidP="000D34BD">
            <w:pPr>
              <w:rPr>
                <w:color w:val="000000"/>
              </w:rPr>
            </w:pPr>
            <w:r w:rsidRPr="0019172A">
              <w:rPr>
                <w:color w:val="000000"/>
              </w:rPr>
              <w:t xml:space="preserve">    Marlon Taylor</w:t>
            </w:r>
          </w:p>
          <w:p w14:paraId="0BBD0A58" w14:textId="77777777" w:rsidR="004C1B80" w:rsidRPr="0019172A" w:rsidRDefault="004C1B80" w:rsidP="000D34BD">
            <w:pPr>
              <w:rPr>
                <w:b/>
                <w:color w:val="000000"/>
              </w:rPr>
            </w:pPr>
            <w:r w:rsidRPr="0019172A">
              <w:rPr>
                <w:b/>
                <w:color w:val="000000"/>
              </w:rPr>
              <w:t>EclecticIQ</w:t>
            </w:r>
          </w:p>
          <w:p w14:paraId="6E428FDB" w14:textId="77777777" w:rsidR="004C1B80" w:rsidRPr="0019172A" w:rsidRDefault="004C1B80" w:rsidP="000D34BD">
            <w:pPr>
              <w:rPr>
                <w:color w:val="000000"/>
              </w:rPr>
            </w:pPr>
            <w:r w:rsidRPr="0019172A">
              <w:rPr>
                <w:color w:val="000000"/>
              </w:rPr>
              <w:t xml:space="preserve">    Marko Dragoljevic</w:t>
            </w:r>
          </w:p>
          <w:p w14:paraId="0A95C61D" w14:textId="77777777" w:rsidR="004C1B80" w:rsidRPr="0019172A" w:rsidRDefault="004C1B80" w:rsidP="000D34BD">
            <w:pPr>
              <w:rPr>
                <w:color w:val="000000"/>
              </w:rPr>
            </w:pPr>
            <w:r w:rsidRPr="0019172A">
              <w:rPr>
                <w:color w:val="000000"/>
              </w:rPr>
              <w:t xml:space="preserve">    Joep Gommers</w:t>
            </w:r>
          </w:p>
          <w:p w14:paraId="2EDDFC43" w14:textId="77777777" w:rsidR="004C1B80" w:rsidRPr="0019172A" w:rsidRDefault="004C1B80" w:rsidP="000D34BD">
            <w:pPr>
              <w:rPr>
                <w:color w:val="000000"/>
              </w:rPr>
            </w:pPr>
            <w:r w:rsidRPr="0019172A">
              <w:rPr>
                <w:color w:val="000000"/>
              </w:rPr>
              <w:t xml:space="preserve">    Sergey Polzunov</w:t>
            </w:r>
          </w:p>
          <w:p w14:paraId="152352E3" w14:textId="77777777" w:rsidR="004C1B80" w:rsidRPr="0019172A" w:rsidRDefault="004C1B80" w:rsidP="000D34BD">
            <w:pPr>
              <w:rPr>
                <w:color w:val="000000"/>
              </w:rPr>
            </w:pPr>
            <w:r w:rsidRPr="0019172A">
              <w:rPr>
                <w:color w:val="000000"/>
              </w:rPr>
              <w:t xml:space="preserve">    Rutger Prins</w:t>
            </w:r>
          </w:p>
          <w:p w14:paraId="072F78F4" w14:textId="77777777" w:rsidR="004C1B80" w:rsidRPr="0019172A" w:rsidRDefault="004C1B80" w:rsidP="000D34BD">
            <w:pPr>
              <w:rPr>
                <w:color w:val="000000"/>
              </w:rPr>
            </w:pPr>
            <w:r w:rsidRPr="0019172A">
              <w:rPr>
                <w:color w:val="000000"/>
              </w:rPr>
              <w:t xml:space="preserve">    Andrei Sîrghi</w:t>
            </w:r>
          </w:p>
          <w:p w14:paraId="433FDBBE" w14:textId="77777777" w:rsidR="004C1B80" w:rsidRPr="0019172A" w:rsidRDefault="004C1B80" w:rsidP="000D34BD">
            <w:pPr>
              <w:rPr>
                <w:color w:val="000000"/>
              </w:rPr>
            </w:pPr>
            <w:r w:rsidRPr="0019172A">
              <w:rPr>
                <w:color w:val="000000"/>
              </w:rPr>
              <w:t xml:space="preserve">    Raymon van der Velde</w:t>
            </w:r>
          </w:p>
          <w:p w14:paraId="03DDDD39" w14:textId="77777777" w:rsidR="004C1B80" w:rsidRPr="0019172A" w:rsidRDefault="004C1B80" w:rsidP="000D34BD">
            <w:pPr>
              <w:rPr>
                <w:b/>
                <w:color w:val="000000"/>
              </w:rPr>
            </w:pPr>
            <w:r w:rsidRPr="0019172A">
              <w:rPr>
                <w:b/>
                <w:color w:val="000000"/>
              </w:rPr>
              <w:t>eSentire, Inc.</w:t>
            </w:r>
          </w:p>
          <w:p w14:paraId="717C74F9" w14:textId="77777777" w:rsidR="004C1B80" w:rsidRPr="0019172A" w:rsidRDefault="004C1B80" w:rsidP="000D34BD">
            <w:pPr>
              <w:rPr>
                <w:color w:val="000000"/>
              </w:rPr>
            </w:pPr>
            <w:r w:rsidRPr="0019172A">
              <w:rPr>
                <w:color w:val="000000"/>
              </w:rPr>
              <w:t xml:space="preserve">    Jacob Gajek</w:t>
            </w:r>
          </w:p>
          <w:p w14:paraId="4EA0672C" w14:textId="77777777" w:rsidR="004C1B80" w:rsidRPr="0019172A" w:rsidRDefault="004C1B80" w:rsidP="000D34BD">
            <w:pPr>
              <w:rPr>
                <w:b/>
                <w:color w:val="000000"/>
              </w:rPr>
            </w:pPr>
            <w:r w:rsidRPr="0019172A">
              <w:rPr>
                <w:b/>
                <w:color w:val="000000"/>
              </w:rPr>
              <w:t>FireEye, Inc.</w:t>
            </w:r>
          </w:p>
          <w:p w14:paraId="7AA2E06B" w14:textId="77777777" w:rsidR="004C1B80" w:rsidRPr="0019172A" w:rsidRDefault="004C1B80" w:rsidP="000D34BD">
            <w:pPr>
              <w:rPr>
                <w:color w:val="000000"/>
              </w:rPr>
            </w:pPr>
            <w:r w:rsidRPr="0019172A">
              <w:rPr>
                <w:color w:val="000000"/>
              </w:rPr>
              <w:t xml:space="preserve">    Phillip Boles</w:t>
            </w:r>
          </w:p>
          <w:p w14:paraId="5588561E" w14:textId="77777777" w:rsidR="004C1B80" w:rsidRPr="0019172A" w:rsidRDefault="004C1B80" w:rsidP="000D34BD">
            <w:pPr>
              <w:rPr>
                <w:color w:val="000000"/>
              </w:rPr>
            </w:pPr>
            <w:r w:rsidRPr="0019172A">
              <w:rPr>
                <w:color w:val="000000"/>
              </w:rPr>
              <w:t xml:space="preserve">    Pavan Gorakav</w:t>
            </w:r>
          </w:p>
          <w:p w14:paraId="6A5C9071" w14:textId="77777777" w:rsidR="004C1B80" w:rsidRPr="0019172A" w:rsidRDefault="004C1B80" w:rsidP="000D34BD">
            <w:pPr>
              <w:rPr>
                <w:color w:val="000000"/>
              </w:rPr>
            </w:pPr>
            <w:r w:rsidRPr="0019172A">
              <w:rPr>
                <w:color w:val="000000"/>
              </w:rPr>
              <w:t xml:space="preserve">    Anuj Kumar</w:t>
            </w:r>
          </w:p>
          <w:p w14:paraId="7C1E2D31" w14:textId="77777777" w:rsidR="004C1B80" w:rsidRPr="0019172A" w:rsidRDefault="004C1B80" w:rsidP="000D34BD">
            <w:pPr>
              <w:rPr>
                <w:color w:val="000000"/>
              </w:rPr>
            </w:pPr>
            <w:r w:rsidRPr="0019172A">
              <w:rPr>
                <w:color w:val="000000"/>
              </w:rPr>
              <w:t xml:space="preserve">    Shyamal Pandya</w:t>
            </w:r>
          </w:p>
          <w:p w14:paraId="2CB8B174" w14:textId="77777777" w:rsidR="004C1B80" w:rsidRPr="0019172A" w:rsidRDefault="004C1B80" w:rsidP="000D34BD">
            <w:pPr>
              <w:rPr>
                <w:color w:val="000000"/>
              </w:rPr>
            </w:pPr>
            <w:r w:rsidRPr="0019172A">
              <w:rPr>
                <w:color w:val="000000"/>
              </w:rPr>
              <w:t xml:space="preserve">    Paul Patrick</w:t>
            </w:r>
          </w:p>
          <w:p w14:paraId="447C8456" w14:textId="77777777" w:rsidR="004C1B80" w:rsidRPr="0019172A" w:rsidRDefault="004C1B80" w:rsidP="000D34BD">
            <w:pPr>
              <w:rPr>
                <w:color w:val="000000"/>
              </w:rPr>
            </w:pPr>
            <w:r w:rsidRPr="0019172A">
              <w:rPr>
                <w:color w:val="000000"/>
              </w:rPr>
              <w:t xml:space="preserve">    Scott Shreve</w:t>
            </w:r>
          </w:p>
          <w:p w14:paraId="77ED9EDF" w14:textId="77777777" w:rsidR="004C1B80" w:rsidRPr="0019172A" w:rsidRDefault="004C1B80" w:rsidP="000D34BD">
            <w:pPr>
              <w:rPr>
                <w:b/>
                <w:color w:val="000000"/>
              </w:rPr>
            </w:pPr>
            <w:r w:rsidRPr="0019172A">
              <w:rPr>
                <w:b/>
                <w:color w:val="000000"/>
              </w:rPr>
              <w:t>Fox-IT</w:t>
            </w:r>
          </w:p>
          <w:p w14:paraId="71F4C3B9" w14:textId="77777777" w:rsidR="004C1B80" w:rsidRPr="0019172A" w:rsidRDefault="004C1B80" w:rsidP="000D34BD">
            <w:pPr>
              <w:rPr>
                <w:color w:val="000000"/>
              </w:rPr>
            </w:pPr>
            <w:r w:rsidRPr="0019172A">
              <w:rPr>
                <w:color w:val="000000"/>
              </w:rPr>
              <w:t xml:space="preserve">    Sarah Brown</w:t>
            </w:r>
          </w:p>
          <w:p w14:paraId="56059401" w14:textId="77777777" w:rsidR="004C1B80" w:rsidRPr="0019172A" w:rsidRDefault="004C1B80" w:rsidP="000D34BD">
            <w:pPr>
              <w:rPr>
                <w:b/>
                <w:color w:val="000000"/>
              </w:rPr>
            </w:pPr>
            <w:r w:rsidRPr="0019172A">
              <w:rPr>
                <w:b/>
                <w:color w:val="000000"/>
              </w:rPr>
              <w:t>Georgetown University</w:t>
            </w:r>
          </w:p>
          <w:p w14:paraId="2F0BD7AF" w14:textId="77777777" w:rsidR="004C1B80" w:rsidRPr="0019172A" w:rsidRDefault="004C1B80" w:rsidP="000D34BD">
            <w:pPr>
              <w:rPr>
                <w:color w:val="000000"/>
              </w:rPr>
            </w:pPr>
            <w:r w:rsidRPr="0019172A">
              <w:rPr>
                <w:color w:val="000000"/>
              </w:rPr>
              <w:t xml:space="preserve">    Eric Burger</w:t>
            </w:r>
          </w:p>
          <w:p w14:paraId="745E2EEF" w14:textId="77777777" w:rsidR="004C1B80" w:rsidRPr="0019172A" w:rsidRDefault="004C1B80" w:rsidP="000D34BD">
            <w:pPr>
              <w:rPr>
                <w:b/>
                <w:color w:val="000000"/>
              </w:rPr>
            </w:pPr>
            <w:r w:rsidRPr="0019172A">
              <w:rPr>
                <w:b/>
                <w:color w:val="000000"/>
              </w:rPr>
              <w:t>Hewlett Packard Enterprise (HPE)</w:t>
            </w:r>
          </w:p>
          <w:p w14:paraId="5C3B8946" w14:textId="77777777" w:rsidR="004C1B80" w:rsidRPr="0019172A" w:rsidRDefault="004C1B80" w:rsidP="000D34BD">
            <w:pPr>
              <w:rPr>
                <w:color w:val="000000"/>
              </w:rPr>
            </w:pPr>
            <w:r w:rsidRPr="0019172A">
              <w:rPr>
                <w:color w:val="000000"/>
              </w:rPr>
              <w:t xml:space="preserve">    Tomas Sander</w:t>
            </w:r>
          </w:p>
          <w:p w14:paraId="730E2568" w14:textId="77777777" w:rsidR="004C1B80" w:rsidRPr="0019172A" w:rsidRDefault="004C1B80" w:rsidP="000D34BD">
            <w:pPr>
              <w:rPr>
                <w:b/>
                <w:color w:val="000000"/>
              </w:rPr>
            </w:pPr>
            <w:r w:rsidRPr="0019172A">
              <w:rPr>
                <w:b/>
                <w:color w:val="000000"/>
              </w:rPr>
              <w:t>IBM</w:t>
            </w:r>
          </w:p>
          <w:p w14:paraId="00BE04F7" w14:textId="77777777" w:rsidR="004C1B80" w:rsidRPr="0019172A" w:rsidRDefault="004C1B80" w:rsidP="000D34BD">
            <w:pPr>
              <w:rPr>
                <w:color w:val="000000"/>
              </w:rPr>
            </w:pPr>
            <w:r w:rsidRPr="0019172A">
              <w:rPr>
                <w:color w:val="000000"/>
              </w:rPr>
              <w:t xml:space="preserve">    Peter Allor</w:t>
            </w:r>
          </w:p>
          <w:p w14:paraId="14D126B7" w14:textId="77777777" w:rsidR="004C1B80" w:rsidRPr="0019172A" w:rsidRDefault="004C1B80" w:rsidP="000D34BD">
            <w:pPr>
              <w:rPr>
                <w:color w:val="000000"/>
              </w:rPr>
            </w:pPr>
            <w:r w:rsidRPr="0019172A">
              <w:rPr>
                <w:color w:val="000000"/>
              </w:rPr>
              <w:t xml:space="preserve">    Eldan Ben-Haim</w:t>
            </w:r>
          </w:p>
          <w:p w14:paraId="36C6E9B0" w14:textId="77777777" w:rsidR="004C1B80" w:rsidRPr="0019172A" w:rsidRDefault="004C1B80" w:rsidP="000D34BD">
            <w:pPr>
              <w:rPr>
                <w:color w:val="000000"/>
              </w:rPr>
            </w:pPr>
            <w:r w:rsidRPr="0019172A">
              <w:rPr>
                <w:color w:val="000000"/>
              </w:rPr>
              <w:t xml:space="preserve">    Sandra Hernandez</w:t>
            </w:r>
          </w:p>
          <w:p w14:paraId="07FFD48D" w14:textId="77777777" w:rsidR="004C1B80" w:rsidRPr="0019172A" w:rsidRDefault="004C1B80" w:rsidP="000D34BD">
            <w:pPr>
              <w:rPr>
                <w:color w:val="000000"/>
              </w:rPr>
            </w:pPr>
            <w:r w:rsidRPr="0019172A">
              <w:rPr>
                <w:color w:val="000000"/>
              </w:rPr>
              <w:t xml:space="preserve">    Jason Keirstead</w:t>
            </w:r>
          </w:p>
          <w:p w14:paraId="7C89EBA7" w14:textId="77777777" w:rsidR="004C1B80" w:rsidRPr="0019172A" w:rsidRDefault="004C1B80" w:rsidP="000D34BD">
            <w:pPr>
              <w:rPr>
                <w:color w:val="000000"/>
              </w:rPr>
            </w:pPr>
            <w:r w:rsidRPr="0019172A">
              <w:rPr>
                <w:color w:val="000000"/>
              </w:rPr>
              <w:t xml:space="preserve">    John Morris</w:t>
            </w:r>
          </w:p>
          <w:p w14:paraId="52225BFB" w14:textId="77777777" w:rsidR="004C1B80" w:rsidRPr="0019172A" w:rsidRDefault="004C1B80" w:rsidP="000D34BD">
            <w:pPr>
              <w:rPr>
                <w:color w:val="000000"/>
              </w:rPr>
            </w:pPr>
            <w:r w:rsidRPr="0019172A">
              <w:rPr>
                <w:color w:val="000000"/>
              </w:rPr>
              <w:t xml:space="preserve">    Laura Rusu</w:t>
            </w:r>
          </w:p>
          <w:p w14:paraId="0B2F7ED5" w14:textId="77777777" w:rsidR="004C1B80" w:rsidRPr="0019172A" w:rsidRDefault="004C1B80" w:rsidP="000D34BD">
            <w:pPr>
              <w:rPr>
                <w:color w:val="000000"/>
              </w:rPr>
            </w:pPr>
            <w:r w:rsidRPr="0019172A">
              <w:rPr>
                <w:color w:val="000000"/>
              </w:rPr>
              <w:t xml:space="preserve">    Ron Williams</w:t>
            </w:r>
          </w:p>
          <w:p w14:paraId="38217245" w14:textId="77777777" w:rsidR="004C1B80" w:rsidRPr="0019172A" w:rsidRDefault="004C1B80" w:rsidP="000D34BD">
            <w:pPr>
              <w:rPr>
                <w:b/>
                <w:color w:val="000000"/>
              </w:rPr>
            </w:pPr>
            <w:r w:rsidRPr="0019172A">
              <w:rPr>
                <w:b/>
                <w:color w:val="000000"/>
              </w:rPr>
              <w:t>IID</w:t>
            </w:r>
          </w:p>
          <w:p w14:paraId="76298014" w14:textId="77777777" w:rsidR="004C1B80" w:rsidRPr="0019172A" w:rsidRDefault="004C1B80" w:rsidP="000D34BD">
            <w:pPr>
              <w:rPr>
                <w:color w:val="000000"/>
              </w:rPr>
            </w:pPr>
            <w:r w:rsidRPr="0019172A">
              <w:rPr>
                <w:color w:val="000000"/>
              </w:rPr>
              <w:t xml:space="preserve">    Chris Richardson</w:t>
            </w:r>
          </w:p>
          <w:p w14:paraId="31237641" w14:textId="77777777" w:rsidR="004C1B80" w:rsidRPr="0019172A" w:rsidRDefault="004C1B80" w:rsidP="000D34BD">
            <w:pPr>
              <w:rPr>
                <w:b/>
                <w:color w:val="000000"/>
              </w:rPr>
            </w:pPr>
            <w:r w:rsidRPr="0019172A">
              <w:rPr>
                <w:b/>
                <w:color w:val="000000"/>
              </w:rPr>
              <w:t>Integrated Networking Technologies, Inc.</w:t>
            </w:r>
          </w:p>
          <w:p w14:paraId="387C602C" w14:textId="77777777" w:rsidR="004C1B80" w:rsidRPr="0019172A" w:rsidRDefault="004C1B80" w:rsidP="000D34BD">
            <w:pPr>
              <w:rPr>
                <w:color w:val="000000"/>
              </w:rPr>
            </w:pPr>
            <w:r w:rsidRPr="0019172A">
              <w:rPr>
                <w:b/>
                <w:color w:val="000000"/>
              </w:rPr>
              <w:t xml:space="preserve">    </w:t>
            </w:r>
            <w:r w:rsidRPr="0019172A">
              <w:rPr>
                <w:color w:val="000000"/>
              </w:rPr>
              <w:t>Patrick Maroney</w:t>
            </w:r>
          </w:p>
          <w:p w14:paraId="1682598B" w14:textId="77777777" w:rsidR="004C1B80" w:rsidRPr="0019172A" w:rsidRDefault="004C1B80" w:rsidP="000D34BD">
            <w:pPr>
              <w:rPr>
                <w:b/>
                <w:color w:val="000000"/>
              </w:rPr>
            </w:pPr>
            <w:r w:rsidRPr="0019172A">
              <w:rPr>
                <w:b/>
                <w:color w:val="000000"/>
              </w:rPr>
              <w:t>Johns Hopkins University Applied Physics Laboratory</w:t>
            </w:r>
          </w:p>
          <w:p w14:paraId="21B1F001" w14:textId="77777777" w:rsidR="004C1B80" w:rsidRPr="0019172A" w:rsidRDefault="004C1B80" w:rsidP="000D34BD">
            <w:pPr>
              <w:rPr>
                <w:color w:val="000000"/>
              </w:rPr>
            </w:pPr>
            <w:r w:rsidRPr="0019172A">
              <w:rPr>
                <w:color w:val="000000"/>
              </w:rPr>
              <w:t xml:space="preserve">    Karin Marr</w:t>
            </w:r>
          </w:p>
          <w:p w14:paraId="42512D48" w14:textId="77777777" w:rsidR="004C1B80" w:rsidRPr="0019172A" w:rsidRDefault="004C1B80" w:rsidP="000D34BD">
            <w:pPr>
              <w:rPr>
                <w:color w:val="000000"/>
              </w:rPr>
            </w:pPr>
            <w:r w:rsidRPr="0019172A">
              <w:rPr>
                <w:color w:val="000000"/>
              </w:rPr>
              <w:t xml:space="preserve">    Julie Modlin</w:t>
            </w:r>
          </w:p>
          <w:p w14:paraId="3F42F19B" w14:textId="77777777" w:rsidR="004C1B80" w:rsidRPr="0019172A" w:rsidRDefault="004C1B80" w:rsidP="000D34BD">
            <w:pPr>
              <w:rPr>
                <w:color w:val="000000"/>
              </w:rPr>
            </w:pPr>
            <w:r w:rsidRPr="0019172A">
              <w:rPr>
                <w:color w:val="000000"/>
              </w:rPr>
              <w:t xml:space="preserve">    Mark Moss</w:t>
            </w:r>
          </w:p>
          <w:p w14:paraId="063BA7F8" w14:textId="77777777" w:rsidR="004C1B80" w:rsidRPr="0019172A" w:rsidRDefault="004C1B80" w:rsidP="000D34BD">
            <w:pPr>
              <w:rPr>
                <w:color w:val="000000"/>
              </w:rPr>
            </w:pPr>
            <w:r w:rsidRPr="0019172A">
              <w:rPr>
                <w:color w:val="000000"/>
              </w:rPr>
              <w:t xml:space="preserve">    Pamela Smith</w:t>
            </w:r>
          </w:p>
          <w:p w14:paraId="39A794B5" w14:textId="77777777" w:rsidR="004C1B80" w:rsidRPr="0019172A" w:rsidRDefault="004C1B80" w:rsidP="000D34BD">
            <w:pPr>
              <w:rPr>
                <w:b/>
                <w:color w:val="000000"/>
              </w:rPr>
            </w:pPr>
            <w:r w:rsidRPr="0019172A">
              <w:rPr>
                <w:b/>
                <w:color w:val="000000"/>
              </w:rPr>
              <w:t>Kaiser Permanente</w:t>
            </w:r>
          </w:p>
          <w:p w14:paraId="6D00C5C2" w14:textId="77777777" w:rsidR="004C1B80" w:rsidRPr="0019172A" w:rsidRDefault="004C1B80" w:rsidP="000D34BD">
            <w:pPr>
              <w:rPr>
                <w:color w:val="000000"/>
              </w:rPr>
            </w:pPr>
            <w:r w:rsidRPr="0019172A">
              <w:rPr>
                <w:color w:val="000000"/>
              </w:rPr>
              <w:t xml:space="preserve">    Russell Culpepper</w:t>
            </w:r>
          </w:p>
          <w:p w14:paraId="51AF93CB" w14:textId="77777777" w:rsidR="004C1B80" w:rsidRPr="0019172A" w:rsidRDefault="004C1B80" w:rsidP="000D34BD">
            <w:pPr>
              <w:rPr>
                <w:color w:val="000000"/>
              </w:rPr>
            </w:pPr>
            <w:r w:rsidRPr="0019172A">
              <w:rPr>
                <w:color w:val="000000"/>
              </w:rPr>
              <w:t xml:space="preserve">    Beth Pumo</w:t>
            </w:r>
          </w:p>
          <w:p w14:paraId="57C5B760" w14:textId="77777777" w:rsidR="004C1B80" w:rsidRPr="0019172A" w:rsidRDefault="004C1B80" w:rsidP="000D34BD">
            <w:pPr>
              <w:rPr>
                <w:b/>
                <w:color w:val="000000"/>
              </w:rPr>
            </w:pPr>
            <w:r w:rsidRPr="0019172A">
              <w:rPr>
                <w:b/>
                <w:color w:val="000000"/>
              </w:rPr>
              <w:t>Lumeta Corporation</w:t>
            </w:r>
          </w:p>
          <w:p w14:paraId="5718B58A" w14:textId="77777777" w:rsidR="004C1B80" w:rsidRPr="0019172A" w:rsidRDefault="004C1B80" w:rsidP="000D34BD">
            <w:pPr>
              <w:rPr>
                <w:color w:val="000000"/>
              </w:rPr>
            </w:pPr>
            <w:r w:rsidRPr="0019172A">
              <w:rPr>
                <w:color w:val="000000"/>
              </w:rPr>
              <w:t xml:space="preserve">    Brandon Hoffman</w:t>
            </w:r>
          </w:p>
          <w:p w14:paraId="69F95CE7" w14:textId="77777777" w:rsidR="004C1B80" w:rsidRPr="0019172A" w:rsidRDefault="004C1B80" w:rsidP="000D34BD">
            <w:pPr>
              <w:rPr>
                <w:b/>
                <w:color w:val="000000"/>
              </w:rPr>
            </w:pPr>
            <w:r w:rsidRPr="0019172A">
              <w:rPr>
                <w:b/>
                <w:color w:val="000000"/>
              </w:rPr>
              <w:t>MTG Management Consultants, LLC.</w:t>
            </w:r>
          </w:p>
          <w:p w14:paraId="1E6DE7BB" w14:textId="77777777" w:rsidR="004C1B80" w:rsidRPr="0019172A" w:rsidRDefault="004C1B80" w:rsidP="000D34BD">
            <w:pPr>
              <w:rPr>
                <w:color w:val="000000"/>
              </w:rPr>
            </w:pPr>
            <w:r w:rsidRPr="0019172A">
              <w:rPr>
                <w:color w:val="000000"/>
              </w:rPr>
              <w:t xml:space="preserve">    James Cabral</w:t>
            </w:r>
          </w:p>
          <w:p w14:paraId="795FB44A" w14:textId="77777777" w:rsidR="004C1B80" w:rsidRPr="0019172A" w:rsidRDefault="004C1B80" w:rsidP="000D34BD">
            <w:pPr>
              <w:rPr>
                <w:b/>
                <w:color w:val="000000"/>
              </w:rPr>
            </w:pPr>
            <w:r w:rsidRPr="0019172A">
              <w:rPr>
                <w:b/>
                <w:color w:val="000000"/>
              </w:rPr>
              <w:t>National Security Agency</w:t>
            </w:r>
          </w:p>
          <w:p w14:paraId="67948666" w14:textId="77777777" w:rsidR="004C1B80" w:rsidRPr="0019172A" w:rsidRDefault="004C1B80" w:rsidP="000D34BD">
            <w:pPr>
              <w:rPr>
                <w:color w:val="000000"/>
              </w:rPr>
            </w:pPr>
            <w:r w:rsidRPr="0019172A">
              <w:rPr>
                <w:color w:val="000000"/>
              </w:rPr>
              <w:t xml:space="preserve">    Mike Boyle</w:t>
            </w:r>
          </w:p>
          <w:p w14:paraId="47F4D949" w14:textId="77777777" w:rsidR="004C1B80" w:rsidRPr="0019172A" w:rsidRDefault="004C1B80" w:rsidP="000D34BD">
            <w:pPr>
              <w:rPr>
                <w:color w:val="000000"/>
              </w:rPr>
            </w:pPr>
            <w:r w:rsidRPr="0019172A">
              <w:rPr>
                <w:color w:val="000000"/>
              </w:rPr>
              <w:t xml:space="preserve">    Jessica Fitzgerald-McKay</w:t>
            </w:r>
          </w:p>
          <w:p w14:paraId="1740A462" w14:textId="77777777" w:rsidR="004C1B80" w:rsidRPr="0019172A" w:rsidRDefault="004C1B80" w:rsidP="000D34BD">
            <w:pPr>
              <w:rPr>
                <w:b/>
                <w:color w:val="000000"/>
              </w:rPr>
            </w:pPr>
            <w:r w:rsidRPr="0019172A">
              <w:rPr>
                <w:b/>
                <w:color w:val="000000"/>
              </w:rPr>
              <w:t>New Context Services, Inc.</w:t>
            </w:r>
          </w:p>
          <w:p w14:paraId="25EEF56E" w14:textId="77777777" w:rsidR="004C1B80" w:rsidRPr="0019172A" w:rsidRDefault="004C1B80" w:rsidP="000D34BD">
            <w:pPr>
              <w:rPr>
                <w:color w:val="000000"/>
              </w:rPr>
            </w:pPr>
            <w:r w:rsidRPr="0019172A">
              <w:rPr>
                <w:color w:val="000000"/>
              </w:rPr>
              <w:t xml:space="preserve">    John-Mark Gurney</w:t>
            </w:r>
          </w:p>
          <w:p w14:paraId="5B4A4EC8" w14:textId="77777777" w:rsidR="004C1B80" w:rsidRPr="0019172A" w:rsidRDefault="004C1B80" w:rsidP="000D34BD">
            <w:pPr>
              <w:rPr>
                <w:color w:val="000000"/>
              </w:rPr>
            </w:pPr>
            <w:r w:rsidRPr="0019172A">
              <w:rPr>
                <w:color w:val="000000"/>
              </w:rPr>
              <w:t xml:space="preserve">    Christian Hunt</w:t>
            </w:r>
          </w:p>
          <w:p w14:paraId="4CBD35FB" w14:textId="77777777" w:rsidR="004C1B80" w:rsidRPr="0019172A" w:rsidRDefault="004C1B80" w:rsidP="000D34BD">
            <w:pPr>
              <w:rPr>
                <w:color w:val="000000"/>
              </w:rPr>
            </w:pPr>
            <w:r w:rsidRPr="0019172A">
              <w:rPr>
                <w:color w:val="000000"/>
              </w:rPr>
              <w:t xml:space="preserve">    James Moler</w:t>
            </w:r>
          </w:p>
          <w:p w14:paraId="11CCCA88" w14:textId="77777777" w:rsidR="004C1B80" w:rsidRPr="0019172A" w:rsidRDefault="004C1B80" w:rsidP="000D34BD">
            <w:pPr>
              <w:rPr>
                <w:color w:val="000000"/>
              </w:rPr>
            </w:pPr>
            <w:r w:rsidRPr="0019172A">
              <w:rPr>
                <w:color w:val="000000"/>
              </w:rPr>
              <w:t xml:space="preserve">    Daniel Riedel</w:t>
            </w:r>
          </w:p>
          <w:p w14:paraId="78828FE8" w14:textId="77777777" w:rsidR="004C1B80" w:rsidRPr="0019172A" w:rsidRDefault="004C1B80" w:rsidP="000D34BD">
            <w:pPr>
              <w:rPr>
                <w:color w:val="000000"/>
              </w:rPr>
            </w:pPr>
            <w:r w:rsidRPr="0019172A">
              <w:rPr>
                <w:color w:val="000000"/>
              </w:rPr>
              <w:t xml:space="preserve">    Andrew Storms</w:t>
            </w:r>
          </w:p>
          <w:p w14:paraId="43D7A294" w14:textId="77777777" w:rsidR="004C1B80" w:rsidRPr="0019172A" w:rsidRDefault="004C1B80" w:rsidP="000D34BD">
            <w:pPr>
              <w:rPr>
                <w:b/>
                <w:color w:val="000000"/>
              </w:rPr>
            </w:pPr>
            <w:r w:rsidRPr="0019172A">
              <w:rPr>
                <w:b/>
                <w:color w:val="000000"/>
              </w:rPr>
              <w:t>OASIS</w:t>
            </w:r>
          </w:p>
          <w:p w14:paraId="4284E5CD" w14:textId="77777777" w:rsidR="004C1B80" w:rsidRPr="0019172A" w:rsidRDefault="004C1B80" w:rsidP="000D34BD">
            <w:pPr>
              <w:rPr>
                <w:color w:val="000000"/>
              </w:rPr>
            </w:pPr>
            <w:r w:rsidRPr="0019172A">
              <w:rPr>
                <w:color w:val="000000"/>
              </w:rPr>
              <w:t xml:space="preserve">    James Bryce Clark</w:t>
            </w:r>
          </w:p>
          <w:p w14:paraId="7F70C1BC" w14:textId="77777777" w:rsidR="004C1B80" w:rsidRPr="0019172A" w:rsidRDefault="004C1B80" w:rsidP="000D34BD">
            <w:pPr>
              <w:rPr>
                <w:color w:val="000000"/>
              </w:rPr>
            </w:pPr>
            <w:r w:rsidRPr="0019172A">
              <w:rPr>
                <w:color w:val="000000"/>
              </w:rPr>
              <w:t xml:space="preserve">    Robin Cover</w:t>
            </w:r>
          </w:p>
          <w:p w14:paraId="23C54874" w14:textId="77777777" w:rsidR="004C1B80" w:rsidRPr="0019172A" w:rsidRDefault="004C1B80" w:rsidP="000D34BD">
            <w:pPr>
              <w:rPr>
                <w:color w:val="000000"/>
              </w:rPr>
            </w:pPr>
            <w:r w:rsidRPr="0019172A">
              <w:rPr>
                <w:color w:val="000000"/>
              </w:rPr>
              <w:t xml:space="preserve">    Chet Ensign</w:t>
            </w:r>
          </w:p>
          <w:p w14:paraId="6279470E" w14:textId="77777777" w:rsidR="004C1B80" w:rsidRPr="0019172A" w:rsidRDefault="004C1B80" w:rsidP="000D34BD">
            <w:pPr>
              <w:rPr>
                <w:b/>
                <w:color w:val="000000"/>
              </w:rPr>
            </w:pPr>
            <w:r w:rsidRPr="0019172A">
              <w:rPr>
                <w:b/>
                <w:color w:val="000000"/>
              </w:rPr>
              <w:t>Open Identity Exchange</w:t>
            </w:r>
          </w:p>
          <w:p w14:paraId="61A7D7C6" w14:textId="77777777" w:rsidR="004C1B80" w:rsidRPr="0019172A" w:rsidRDefault="004C1B80" w:rsidP="000D34BD">
            <w:pPr>
              <w:rPr>
                <w:color w:val="000000"/>
              </w:rPr>
            </w:pPr>
            <w:r w:rsidRPr="0019172A">
              <w:rPr>
                <w:color w:val="000000"/>
              </w:rPr>
              <w:t xml:space="preserve">    Don Thibeau</w:t>
            </w:r>
          </w:p>
          <w:p w14:paraId="7F0DB226" w14:textId="77777777" w:rsidR="004C1B80" w:rsidRPr="0019172A" w:rsidRDefault="004C1B80" w:rsidP="000D34BD">
            <w:pPr>
              <w:rPr>
                <w:b/>
                <w:color w:val="000000"/>
              </w:rPr>
            </w:pPr>
            <w:r w:rsidRPr="0019172A">
              <w:rPr>
                <w:b/>
                <w:color w:val="000000"/>
              </w:rPr>
              <w:t>PhishMe Inc.</w:t>
            </w:r>
          </w:p>
          <w:p w14:paraId="4B78593C" w14:textId="77777777" w:rsidR="004C1B80" w:rsidRPr="0019172A" w:rsidRDefault="004C1B80" w:rsidP="000D34BD">
            <w:pPr>
              <w:rPr>
                <w:color w:val="000000"/>
              </w:rPr>
            </w:pPr>
            <w:r w:rsidRPr="0019172A">
              <w:rPr>
                <w:color w:val="000000"/>
              </w:rPr>
              <w:t xml:space="preserve">    Josh Larkins</w:t>
            </w:r>
          </w:p>
          <w:p w14:paraId="63042F55" w14:textId="77777777" w:rsidR="004C1B80" w:rsidRPr="0019172A" w:rsidRDefault="004C1B80" w:rsidP="000D34BD">
            <w:pPr>
              <w:rPr>
                <w:b/>
                <w:color w:val="000000"/>
              </w:rPr>
            </w:pPr>
            <w:r w:rsidRPr="0019172A">
              <w:rPr>
                <w:b/>
                <w:color w:val="000000"/>
              </w:rPr>
              <w:t>Raytheon Company-SAS</w:t>
            </w:r>
          </w:p>
          <w:p w14:paraId="3298B63B" w14:textId="77777777" w:rsidR="004C1B80" w:rsidRPr="0019172A" w:rsidRDefault="004C1B80" w:rsidP="000D34BD">
            <w:pPr>
              <w:rPr>
                <w:color w:val="000000"/>
              </w:rPr>
            </w:pPr>
            <w:r w:rsidRPr="0019172A">
              <w:rPr>
                <w:color w:val="000000"/>
              </w:rPr>
              <w:t xml:space="preserve">    Daniel Wyschogrod</w:t>
            </w:r>
          </w:p>
          <w:p w14:paraId="2793D3EC" w14:textId="77777777" w:rsidR="004C1B80" w:rsidRPr="0019172A" w:rsidRDefault="004C1B80" w:rsidP="000D34BD">
            <w:pPr>
              <w:rPr>
                <w:b/>
                <w:color w:val="000000"/>
              </w:rPr>
            </w:pPr>
            <w:r w:rsidRPr="0019172A">
              <w:rPr>
                <w:b/>
                <w:color w:val="000000"/>
              </w:rPr>
              <w:t>Retail Cyber Intelligence Sharing Center (R-CISC)</w:t>
            </w:r>
          </w:p>
          <w:p w14:paraId="6D35BA15" w14:textId="77777777" w:rsidR="004C1B80" w:rsidRPr="0019172A" w:rsidRDefault="004C1B80" w:rsidP="000D34BD">
            <w:pPr>
              <w:rPr>
                <w:color w:val="000000"/>
              </w:rPr>
            </w:pPr>
            <w:r w:rsidRPr="0019172A">
              <w:rPr>
                <w:color w:val="000000"/>
              </w:rPr>
              <w:t xml:space="preserve">    Brian Engle</w:t>
            </w:r>
          </w:p>
          <w:p w14:paraId="41309E0E" w14:textId="77777777" w:rsidR="004C1B80" w:rsidRPr="0019172A" w:rsidRDefault="004C1B80" w:rsidP="000D34BD">
            <w:pPr>
              <w:rPr>
                <w:b/>
                <w:color w:val="000000"/>
              </w:rPr>
            </w:pPr>
            <w:r w:rsidRPr="0019172A">
              <w:rPr>
                <w:b/>
                <w:color w:val="000000"/>
              </w:rPr>
              <w:t>Semper Fortis Solutions</w:t>
            </w:r>
          </w:p>
          <w:p w14:paraId="012C649E" w14:textId="77777777" w:rsidR="004C1B80" w:rsidRPr="0019172A" w:rsidRDefault="004C1B80" w:rsidP="000D34BD">
            <w:pPr>
              <w:rPr>
                <w:color w:val="000000"/>
              </w:rPr>
            </w:pPr>
            <w:r w:rsidRPr="0019172A">
              <w:rPr>
                <w:color w:val="000000"/>
              </w:rPr>
              <w:t xml:space="preserve">    Joseph Brand</w:t>
            </w:r>
          </w:p>
          <w:p w14:paraId="1F1CB999" w14:textId="77777777" w:rsidR="004C1B80" w:rsidRPr="0019172A" w:rsidRDefault="004C1B80" w:rsidP="000D34BD">
            <w:pPr>
              <w:rPr>
                <w:b/>
                <w:color w:val="000000"/>
              </w:rPr>
            </w:pPr>
            <w:r w:rsidRPr="0019172A">
              <w:rPr>
                <w:b/>
                <w:color w:val="000000"/>
              </w:rPr>
              <w:t>Splunk Inc.</w:t>
            </w:r>
          </w:p>
          <w:p w14:paraId="2C08DEE7" w14:textId="77777777" w:rsidR="004C1B80" w:rsidRPr="0019172A" w:rsidRDefault="004C1B80" w:rsidP="000D34BD">
            <w:pPr>
              <w:rPr>
                <w:color w:val="000000"/>
              </w:rPr>
            </w:pPr>
            <w:r w:rsidRPr="0019172A">
              <w:rPr>
                <w:color w:val="000000"/>
              </w:rPr>
              <w:t xml:space="preserve">    Cedric LeRoux</w:t>
            </w:r>
          </w:p>
          <w:p w14:paraId="6B5C0B5C" w14:textId="77777777" w:rsidR="004C1B80" w:rsidRPr="0019172A" w:rsidRDefault="004C1B80" w:rsidP="000D34BD">
            <w:pPr>
              <w:rPr>
                <w:color w:val="000000"/>
              </w:rPr>
            </w:pPr>
            <w:r w:rsidRPr="0019172A">
              <w:rPr>
                <w:color w:val="000000"/>
              </w:rPr>
              <w:t xml:space="preserve">    Brian Luger</w:t>
            </w:r>
          </w:p>
          <w:p w14:paraId="452CBCE6" w14:textId="77777777" w:rsidR="004C1B80" w:rsidRPr="0019172A" w:rsidRDefault="004C1B80" w:rsidP="000D34BD">
            <w:pPr>
              <w:rPr>
                <w:color w:val="000000"/>
              </w:rPr>
            </w:pPr>
            <w:r w:rsidRPr="0019172A">
              <w:rPr>
                <w:color w:val="000000"/>
              </w:rPr>
              <w:t xml:space="preserve">    Kathy Wang</w:t>
            </w:r>
          </w:p>
          <w:p w14:paraId="60579826" w14:textId="77777777" w:rsidR="004C1B80" w:rsidRPr="0019172A" w:rsidRDefault="004C1B80" w:rsidP="000D34BD">
            <w:pPr>
              <w:rPr>
                <w:b/>
                <w:color w:val="000000"/>
              </w:rPr>
            </w:pPr>
            <w:r w:rsidRPr="0019172A">
              <w:rPr>
                <w:b/>
                <w:color w:val="000000"/>
              </w:rPr>
              <w:t>TELUS</w:t>
            </w:r>
          </w:p>
          <w:p w14:paraId="1B74C66B" w14:textId="77777777" w:rsidR="004C1B80" w:rsidRPr="0019172A" w:rsidRDefault="004C1B80" w:rsidP="000D34BD">
            <w:pPr>
              <w:rPr>
                <w:color w:val="000000"/>
              </w:rPr>
            </w:pPr>
            <w:r w:rsidRPr="0019172A">
              <w:rPr>
                <w:color w:val="000000"/>
              </w:rPr>
              <w:t xml:space="preserve">    Greg Reaume</w:t>
            </w:r>
          </w:p>
          <w:p w14:paraId="69ECBDD3" w14:textId="77777777" w:rsidR="004C1B80" w:rsidRPr="0019172A" w:rsidRDefault="004C1B80" w:rsidP="000D34BD">
            <w:pPr>
              <w:rPr>
                <w:color w:val="000000"/>
              </w:rPr>
            </w:pPr>
            <w:r w:rsidRPr="0019172A">
              <w:rPr>
                <w:color w:val="000000"/>
              </w:rPr>
              <w:t xml:space="preserve">    Alan Steer</w:t>
            </w:r>
          </w:p>
          <w:p w14:paraId="3A3B4861" w14:textId="77777777" w:rsidR="004C1B80" w:rsidRPr="0019172A" w:rsidRDefault="004C1B80" w:rsidP="000D34BD">
            <w:pPr>
              <w:rPr>
                <w:b/>
                <w:color w:val="000000"/>
              </w:rPr>
            </w:pPr>
            <w:r w:rsidRPr="0019172A">
              <w:rPr>
                <w:b/>
                <w:color w:val="000000"/>
              </w:rPr>
              <w:t>Threat Intelligence Pty Ltd</w:t>
            </w:r>
          </w:p>
          <w:p w14:paraId="0F548D54" w14:textId="77777777" w:rsidR="004C1B80" w:rsidRPr="0019172A" w:rsidRDefault="004C1B80" w:rsidP="000D34BD">
            <w:pPr>
              <w:rPr>
                <w:color w:val="000000"/>
              </w:rPr>
            </w:pPr>
            <w:r w:rsidRPr="0019172A">
              <w:rPr>
                <w:color w:val="000000"/>
              </w:rPr>
              <w:t xml:space="preserve">    Tyron Miller</w:t>
            </w:r>
          </w:p>
          <w:p w14:paraId="39BE8C0F" w14:textId="77777777" w:rsidR="004C1B80" w:rsidRPr="0019172A" w:rsidRDefault="004C1B80" w:rsidP="000D34BD">
            <w:pPr>
              <w:rPr>
                <w:color w:val="000000"/>
              </w:rPr>
            </w:pPr>
            <w:r w:rsidRPr="0019172A">
              <w:rPr>
                <w:color w:val="000000"/>
              </w:rPr>
              <w:t xml:space="preserve">    Andrew van der Stock</w:t>
            </w:r>
          </w:p>
          <w:p w14:paraId="5E0FEC4C" w14:textId="77777777" w:rsidR="004C1B80" w:rsidRPr="0019172A" w:rsidRDefault="004C1B80" w:rsidP="000D34BD">
            <w:pPr>
              <w:rPr>
                <w:b/>
                <w:color w:val="000000"/>
              </w:rPr>
            </w:pPr>
            <w:r w:rsidRPr="0019172A">
              <w:rPr>
                <w:b/>
                <w:color w:val="000000"/>
              </w:rPr>
              <w:t>ThreatConnect, Inc.</w:t>
            </w:r>
          </w:p>
          <w:p w14:paraId="23E8F913" w14:textId="77777777" w:rsidR="004C1B80" w:rsidRPr="0019172A" w:rsidRDefault="004C1B80" w:rsidP="000D34BD">
            <w:pPr>
              <w:rPr>
                <w:color w:val="000000"/>
              </w:rPr>
            </w:pPr>
            <w:r w:rsidRPr="0019172A">
              <w:rPr>
                <w:color w:val="000000"/>
              </w:rPr>
              <w:t xml:space="preserve">    Wade Baker</w:t>
            </w:r>
          </w:p>
          <w:p w14:paraId="3BA82319" w14:textId="77777777" w:rsidR="004C1B80" w:rsidRPr="0019172A" w:rsidRDefault="004C1B80" w:rsidP="000D34BD">
            <w:pPr>
              <w:rPr>
                <w:color w:val="000000"/>
              </w:rPr>
            </w:pPr>
            <w:r w:rsidRPr="0019172A">
              <w:rPr>
                <w:color w:val="000000"/>
              </w:rPr>
              <w:t xml:space="preserve">    Cole Iliff</w:t>
            </w:r>
          </w:p>
          <w:p w14:paraId="3C573DB7" w14:textId="77777777" w:rsidR="004C1B80" w:rsidRPr="0019172A" w:rsidRDefault="004C1B80" w:rsidP="000D34BD">
            <w:pPr>
              <w:rPr>
                <w:color w:val="000000"/>
              </w:rPr>
            </w:pPr>
            <w:r w:rsidRPr="0019172A">
              <w:rPr>
                <w:color w:val="000000"/>
              </w:rPr>
              <w:t xml:space="preserve">    Andrew Pendergast</w:t>
            </w:r>
          </w:p>
          <w:p w14:paraId="79E761D4" w14:textId="77777777" w:rsidR="004C1B80" w:rsidRPr="0019172A" w:rsidRDefault="004C1B80" w:rsidP="000D34BD">
            <w:pPr>
              <w:rPr>
                <w:color w:val="000000"/>
              </w:rPr>
            </w:pPr>
            <w:r w:rsidRPr="0019172A">
              <w:rPr>
                <w:color w:val="000000"/>
              </w:rPr>
              <w:t xml:space="preserve">    Ben Schmoker</w:t>
            </w:r>
          </w:p>
          <w:p w14:paraId="3CA105BD" w14:textId="77777777" w:rsidR="004C1B80" w:rsidRPr="0019172A" w:rsidRDefault="004C1B80" w:rsidP="000D34BD">
            <w:pPr>
              <w:rPr>
                <w:color w:val="000000"/>
              </w:rPr>
            </w:pPr>
            <w:r w:rsidRPr="0019172A">
              <w:rPr>
                <w:color w:val="000000"/>
              </w:rPr>
              <w:t xml:space="preserve">    Jason Spies</w:t>
            </w:r>
          </w:p>
          <w:p w14:paraId="08660A17" w14:textId="77777777" w:rsidR="004C1B80" w:rsidRPr="0019172A" w:rsidRDefault="004C1B80" w:rsidP="000D34BD">
            <w:pPr>
              <w:rPr>
                <w:b/>
                <w:color w:val="000000"/>
              </w:rPr>
            </w:pPr>
            <w:r w:rsidRPr="0019172A">
              <w:rPr>
                <w:b/>
                <w:color w:val="000000"/>
              </w:rPr>
              <w:t>TruSTAR Technology</w:t>
            </w:r>
          </w:p>
          <w:p w14:paraId="4D9DD372" w14:textId="77777777" w:rsidR="004C1B80" w:rsidRPr="0019172A" w:rsidRDefault="004C1B80" w:rsidP="000D34BD">
            <w:pPr>
              <w:rPr>
                <w:color w:val="000000"/>
              </w:rPr>
            </w:pPr>
            <w:r w:rsidRPr="0019172A">
              <w:rPr>
                <w:color w:val="000000"/>
              </w:rPr>
              <w:t xml:space="preserve">    Chris Roblee</w:t>
            </w:r>
          </w:p>
          <w:p w14:paraId="3AC59402" w14:textId="77777777" w:rsidR="004C1B80" w:rsidRPr="0019172A" w:rsidRDefault="004C1B80" w:rsidP="000D34BD">
            <w:pPr>
              <w:rPr>
                <w:b/>
                <w:color w:val="000000"/>
              </w:rPr>
            </w:pPr>
            <w:r w:rsidRPr="0019172A">
              <w:rPr>
                <w:b/>
                <w:color w:val="000000"/>
              </w:rPr>
              <w:t>United Kingdom Cabinet Office</w:t>
            </w:r>
          </w:p>
          <w:p w14:paraId="48CBD12A" w14:textId="77777777" w:rsidR="004C1B80" w:rsidRPr="0019172A" w:rsidRDefault="004C1B80" w:rsidP="000D34BD">
            <w:pPr>
              <w:rPr>
                <w:color w:val="000000"/>
              </w:rPr>
            </w:pPr>
            <w:r w:rsidRPr="0019172A">
              <w:rPr>
                <w:color w:val="000000"/>
              </w:rPr>
              <w:t xml:space="preserve">    Iain Brown</w:t>
            </w:r>
          </w:p>
          <w:p w14:paraId="4E241A30" w14:textId="77777777" w:rsidR="004C1B80" w:rsidRPr="0019172A" w:rsidRDefault="004C1B80" w:rsidP="000D34BD">
            <w:pPr>
              <w:rPr>
                <w:color w:val="000000"/>
              </w:rPr>
            </w:pPr>
            <w:r w:rsidRPr="0019172A">
              <w:rPr>
                <w:color w:val="000000"/>
              </w:rPr>
              <w:t xml:space="preserve">    Adam Cooper</w:t>
            </w:r>
          </w:p>
          <w:p w14:paraId="5A0D8CC9" w14:textId="77777777" w:rsidR="004C1B80" w:rsidRPr="0019172A" w:rsidRDefault="004C1B80" w:rsidP="000D34BD">
            <w:pPr>
              <w:rPr>
                <w:color w:val="000000"/>
              </w:rPr>
            </w:pPr>
            <w:r w:rsidRPr="0019172A">
              <w:rPr>
                <w:color w:val="000000"/>
              </w:rPr>
              <w:t xml:space="preserve">    Mike McLellan</w:t>
            </w:r>
          </w:p>
          <w:p w14:paraId="54DEE3B2" w14:textId="77777777" w:rsidR="004C1B80" w:rsidRPr="0019172A" w:rsidRDefault="004C1B80" w:rsidP="000D34BD">
            <w:pPr>
              <w:rPr>
                <w:color w:val="000000"/>
              </w:rPr>
            </w:pPr>
            <w:r w:rsidRPr="0019172A">
              <w:rPr>
                <w:color w:val="000000"/>
              </w:rPr>
              <w:t xml:space="preserve">    Chris O’Brien</w:t>
            </w:r>
          </w:p>
          <w:p w14:paraId="05D1F3FE" w14:textId="77777777" w:rsidR="004C1B80" w:rsidRPr="0019172A" w:rsidRDefault="004C1B80" w:rsidP="000D34BD">
            <w:pPr>
              <w:rPr>
                <w:color w:val="000000"/>
              </w:rPr>
            </w:pPr>
            <w:r w:rsidRPr="0019172A">
              <w:rPr>
                <w:color w:val="000000"/>
              </w:rPr>
              <w:t xml:space="preserve">    James Penman</w:t>
            </w:r>
          </w:p>
          <w:p w14:paraId="6289FFF5" w14:textId="77777777" w:rsidR="004C1B80" w:rsidRPr="0019172A" w:rsidRDefault="004C1B80" w:rsidP="000D34BD">
            <w:pPr>
              <w:rPr>
                <w:color w:val="000000"/>
              </w:rPr>
            </w:pPr>
            <w:r w:rsidRPr="0019172A">
              <w:rPr>
                <w:color w:val="000000"/>
              </w:rPr>
              <w:t xml:space="preserve">    Howard Staple</w:t>
            </w:r>
          </w:p>
          <w:p w14:paraId="632D4C0B" w14:textId="77777777" w:rsidR="004C1B80" w:rsidRPr="0019172A" w:rsidRDefault="004C1B80" w:rsidP="000D34BD">
            <w:pPr>
              <w:rPr>
                <w:color w:val="000000"/>
              </w:rPr>
            </w:pPr>
            <w:r w:rsidRPr="0019172A">
              <w:rPr>
                <w:color w:val="000000"/>
              </w:rPr>
              <w:t xml:space="preserve">    Chris Taylor</w:t>
            </w:r>
          </w:p>
          <w:p w14:paraId="5BCB2D5E" w14:textId="77777777" w:rsidR="004C1B80" w:rsidRPr="0019172A" w:rsidRDefault="004C1B80" w:rsidP="000D34BD">
            <w:pPr>
              <w:rPr>
                <w:color w:val="000000"/>
              </w:rPr>
            </w:pPr>
            <w:r w:rsidRPr="0019172A">
              <w:rPr>
                <w:color w:val="000000"/>
              </w:rPr>
              <w:t xml:space="preserve">    Laurie Thomson</w:t>
            </w:r>
          </w:p>
          <w:p w14:paraId="1C985427" w14:textId="77777777" w:rsidR="004C1B80" w:rsidRPr="0019172A" w:rsidRDefault="004C1B80" w:rsidP="000D34BD">
            <w:pPr>
              <w:rPr>
                <w:color w:val="000000"/>
              </w:rPr>
            </w:pPr>
            <w:r w:rsidRPr="0019172A">
              <w:rPr>
                <w:color w:val="000000"/>
              </w:rPr>
              <w:t xml:space="preserve">    Alastair Treharne</w:t>
            </w:r>
          </w:p>
          <w:p w14:paraId="1AE13051" w14:textId="77777777" w:rsidR="004C1B80" w:rsidRPr="0019172A" w:rsidRDefault="004C1B80" w:rsidP="000D34BD">
            <w:pPr>
              <w:rPr>
                <w:color w:val="000000"/>
              </w:rPr>
            </w:pPr>
            <w:r w:rsidRPr="0019172A">
              <w:rPr>
                <w:color w:val="000000"/>
              </w:rPr>
              <w:t xml:space="preserve">    Julian White</w:t>
            </w:r>
          </w:p>
          <w:p w14:paraId="4C07463A" w14:textId="77777777" w:rsidR="004C1B80" w:rsidRPr="0019172A" w:rsidRDefault="004C1B80" w:rsidP="000D34BD">
            <w:pPr>
              <w:rPr>
                <w:color w:val="000000"/>
              </w:rPr>
            </w:pPr>
            <w:r w:rsidRPr="0019172A">
              <w:rPr>
                <w:color w:val="000000"/>
              </w:rPr>
              <w:t xml:space="preserve">    Bethany Yates</w:t>
            </w:r>
          </w:p>
          <w:p w14:paraId="4E1DFEC1" w14:textId="77777777" w:rsidR="004C1B80" w:rsidRPr="0019172A" w:rsidRDefault="004C1B80" w:rsidP="000D34BD">
            <w:pPr>
              <w:rPr>
                <w:b/>
                <w:color w:val="000000"/>
              </w:rPr>
            </w:pPr>
            <w:r w:rsidRPr="0019172A">
              <w:rPr>
                <w:b/>
                <w:color w:val="000000"/>
              </w:rPr>
              <w:t>US Department of Homeland Security</w:t>
            </w:r>
          </w:p>
          <w:p w14:paraId="6FC30A3A" w14:textId="77777777" w:rsidR="004C1B80" w:rsidRPr="0019172A" w:rsidRDefault="004C1B80" w:rsidP="000D34BD">
            <w:pPr>
              <w:rPr>
                <w:color w:val="000000"/>
              </w:rPr>
            </w:pPr>
            <w:r w:rsidRPr="0019172A">
              <w:rPr>
                <w:color w:val="000000"/>
              </w:rPr>
              <w:t xml:space="preserve">    Evette Maynard-Noel</w:t>
            </w:r>
          </w:p>
          <w:p w14:paraId="286C444A" w14:textId="77777777" w:rsidR="004C1B80" w:rsidRPr="0019172A" w:rsidRDefault="004C1B80" w:rsidP="000D34BD">
            <w:pPr>
              <w:rPr>
                <w:color w:val="000000"/>
              </w:rPr>
            </w:pPr>
            <w:r w:rsidRPr="0019172A">
              <w:rPr>
                <w:color w:val="000000"/>
              </w:rPr>
              <w:t xml:space="preserve">    Justin Stekervetz</w:t>
            </w:r>
          </w:p>
          <w:p w14:paraId="5C84900A" w14:textId="77777777" w:rsidR="004C1B80" w:rsidRPr="0019172A" w:rsidRDefault="004C1B80" w:rsidP="000D34BD">
            <w:pPr>
              <w:rPr>
                <w:b/>
                <w:color w:val="000000"/>
              </w:rPr>
            </w:pPr>
            <w:r w:rsidRPr="0019172A">
              <w:rPr>
                <w:b/>
                <w:color w:val="000000"/>
              </w:rPr>
              <w:t>ViaSat, Inc.</w:t>
            </w:r>
          </w:p>
          <w:p w14:paraId="6496C292" w14:textId="77777777" w:rsidR="004C1B80" w:rsidRPr="0019172A" w:rsidRDefault="004C1B80" w:rsidP="000D34BD">
            <w:pPr>
              <w:rPr>
                <w:color w:val="000000"/>
              </w:rPr>
            </w:pPr>
            <w:r w:rsidRPr="0019172A">
              <w:rPr>
                <w:color w:val="000000"/>
              </w:rPr>
              <w:t xml:space="preserve">    Lee Chieffalo</w:t>
            </w:r>
          </w:p>
          <w:p w14:paraId="06B34D4F" w14:textId="77777777" w:rsidR="004C1B80" w:rsidRPr="0019172A" w:rsidRDefault="004C1B80" w:rsidP="000D34BD">
            <w:pPr>
              <w:rPr>
                <w:color w:val="000000"/>
              </w:rPr>
            </w:pPr>
            <w:r w:rsidRPr="0019172A">
              <w:rPr>
                <w:color w:val="000000"/>
              </w:rPr>
              <w:t xml:space="preserve">    Wilson Figueroa</w:t>
            </w:r>
          </w:p>
          <w:p w14:paraId="27A98340" w14:textId="77777777" w:rsidR="004C1B80" w:rsidRPr="0019172A" w:rsidRDefault="004C1B80" w:rsidP="000D34BD">
            <w:pPr>
              <w:rPr>
                <w:color w:val="000000"/>
              </w:rPr>
            </w:pPr>
            <w:r w:rsidRPr="0019172A">
              <w:rPr>
                <w:color w:val="000000"/>
              </w:rPr>
              <w:t xml:space="preserve">    Andrew May</w:t>
            </w:r>
          </w:p>
          <w:p w14:paraId="2D1D06E4" w14:textId="77777777" w:rsidR="004C1B80" w:rsidRPr="0019172A" w:rsidRDefault="004C1B80" w:rsidP="000D34BD">
            <w:pPr>
              <w:rPr>
                <w:b/>
                <w:color w:val="000000"/>
              </w:rPr>
            </w:pPr>
            <w:r w:rsidRPr="0019172A">
              <w:rPr>
                <w:b/>
                <w:color w:val="000000"/>
              </w:rPr>
              <w:t>Yaana Technologies, LLC</w:t>
            </w:r>
          </w:p>
          <w:p w14:paraId="4D9E2E19" w14:textId="77777777" w:rsidR="004C1B80" w:rsidRPr="0019172A" w:rsidRDefault="004C1B80" w:rsidP="000D34BD">
            <w:r w:rsidRPr="0019172A">
              <w:rPr>
                <w:color w:val="000000"/>
              </w:rPr>
              <w:t xml:space="preserve">    Anthony Rutkowski</w:t>
            </w:r>
          </w:p>
        </w:tc>
      </w:tr>
    </w:tbl>
    <w:p w14:paraId="704058CD" w14:textId="77777777" w:rsidR="004C1B80" w:rsidRDefault="004C1B80" w:rsidP="004C1B80">
      <w:pPr>
        <w:pStyle w:val="Contributor"/>
      </w:pPr>
    </w:p>
    <w:p w14:paraId="6F9BB492" w14:textId="77777777" w:rsidR="004C1B80" w:rsidRDefault="004C1B80" w:rsidP="004C1B80">
      <w:pPr>
        <w:pStyle w:val="Contributor"/>
      </w:pPr>
      <w:r>
        <w:t>The authors would also like to thank the larger CybOX Community for its input and help in reviewing this document.</w:t>
      </w:r>
    </w:p>
    <w:p w14:paraId="4F3B0867" w14:textId="02B658C9" w:rsidR="004C1B80" w:rsidRDefault="004C1B80" w:rsidP="004C1B80">
      <w:pPr>
        <w:pStyle w:val="Contributor"/>
        <w:ind w:left="0"/>
      </w:pPr>
    </w:p>
    <w:p w14:paraId="2F3BA770" w14:textId="77777777" w:rsidR="00C76CAA" w:rsidRPr="00C76CAA" w:rsidRDefault="00C76CAA" w:rsidP="00C76CAA"/>
    <w:p w14:paraId="77876D6E" w14:textId="77777777" w:rsidR="00A05FDF" w:rsidRDefault="00A05FDF" w:rsidP="00A05FDF">
      <w:pPr>
        <w:pStyle w:val="AppendixHeading1"/>
      </w:pPr>
      <w:bookmarkStart w:id="81" w:name="_Toc85472898"/>
      <w:bookmarkStart w:id="82" w:name="_Toc287332014"/>
      <w:bookmarkStart w:id="83" w:name="_Toc451328285"/>
      <w:r>
        <w:t>Revision History</w:t>
      </w:r>
      <w:bookmarkEnd w:id="81"/>
      <w:bookmarkEnd w:id="82"/>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7F6DBCC9" w14:textId="77777777" w:rsidTr="00C7321D">
        <w:tc>
          <w:tcPr>
            <w:tcW w:w="1548" w:type="dxa"/>
          </w:tcPr>
          <w:p w14:paraId="217E16F7" w14:textId="77777777" w:rsidR="00A05FDF" w:rsidRPr="00C7321D" w:rsidRDefault="00A05FDF" w:rsidP="00C7321D">
            <w:pPr>
              <w:jc w:val="center"/>
              <w:rPr>
                <w:b/>
              </w:rPr>
            </w:pPr>
            <w:r w:rsidRPr="00C7321D">
              <w:rPr>
                <w:b/>
              </w:rPr>
              <w:t>Revision</w:t>
            </w:r>
          </w:p>
        </w:tc>
        <w:tc>
          <w:tcPr>
            <w:tcW w:w="1440" w:type="dxa"/>
          </w:tcPr>
          <w:p w14:paraId="7D43BAE6" w14:textId="77777777" w:rsidR="00A05FDF" w:rsidRPr="00C7321D" w:rsidRDefault="00A05FDF" w:rsidP="00C7321D">
            <w:pPr>
              <w:jc w:val="center"/>
              <w:rPr>
                <w:b/>
              </w:rPr>
            </w:pPr>
            <w:r w:rsidRPr="00C7321D">
              <w:rPr>
                <w:b/>
              </w:rPr>
              <w:t>Date</w:t>
            </w:r>
          </w:p>
        </w:tc>
        <w:tc>
          <w:tcPr>
            <w:tcW w:w="2160" w:type="dxa"/>
          </w:tcPr>
          <w:p w14:paraId="2A65FA19" w14:textId="77777777" w:rsidR="00A05FDF" w:rsidRPr="00C7321D" w:rsidRDefault="00A05FDF" w:rsidP="00C7321D">
            <w:pPr>
              <w:jc w:val="center"/>
              <w:rPr>
                <w:b/>
              </w:rPr>
            </w:pPr>
            <w:r w:rsidRPr="00C7321D">
              <w:rPr>
                <w:b/>
              </w:rPr>
              <w:t>Editor</w:t>
            </w:r>
          </w:p>
        </w:tc>
        <w:tc>
          <w:tcPr>
            <w:tcW w:w="4428" w:type="dxa"/>
          </w:tcPr>
          <w:p w14:paraId="25386454" w14:textId="77777777" w:rsidR="00A05FDF" w:rsidRPr="00C7321D" w:rsidRDefault="00A05FDF" w:rsidP="00AC5012">
            <w:pPr>
              <w:rPr>
                <w:b/>
              </w:rPr>
            </w:pPr>
            <w:r w:rsidRPr="00C7321D">
              <w:rPr>
                <w:b/>
              </w:rPr>
              <w:t>Changes Made</w:t>
            </w:r>
          </w:p>
        </w:tc>
      </w:tr>
      <w:tr w:rsidR="00A05FDF" w14:paraId="75FB7BE6" w14:textId="77777777" w:rsidTr="00C7321D">
        <w:tc>
          <w:tcPr>
            <w:tcW w:w="1548" w:type="dxa"/>
          </w:tcPr>
          <w:p w14:paraId="2FF055CB" w14:textId="77777777" w:rsidR="00A05FDF" w:rsidRDefault="001A7143" w:rsidP="00AC5012">
            <w:r w:rsidRPr="001A7143">
              <w:t>[Rev number]</w:t>
            </w:r>
          </w:p>
        </w:tc>
        <w:tc>
          <w:tcPr>
            <w:tcW w:w="1440" w:type="dxa"/>
          </w:tcPr>
          <w:p w14:paraId="32182071" w14:textId="77777777" w:rsidR="00A05FDF" w:rsidRDefault="00F53893" w:rsidP="00AC5012">
            <w:r w:rsidRPr="00F53893">
              <w:t>[Rev Date]</w:t>
            </w:r>
          </w:p>
        </w:tc>
        <w:tc>
          <w:tcPr>
            <w:tcW w:w="2160" w:type="dxa"/>
          </w:tcPr>
          <w:p w14:paraId="62A164C4" w14:textId="77777777" w:rsidR="00A05FDF" w:rsidRDefault="00F53893" w:rsidP="00AC5012">
            <w:r w:rsidRPr="00F53893">
              <w:t>[Modified By]</w:t>
            </w:r>
          </w:p>
        </w:tc>
        <w:tc>
          <w:tcPr>
            <w:tcW w:w="4428" w:type="dxa"/>
          </w:tcPr>
          <w:p w14:paraId="64A3AB9C" w14:textId="77777777" w:rsidR="00A05FDF" w:rsidRDefault="00F53893" w:rsidP="00AC5012">
            <w:r w:rsidRPr="00F53893">
              <w:t>[Summary of Changes]</w:t>
            </w:r>
          </w:p>
        </w:tc>
      </w:tr>
    </w:tbl>
    <w:p w14:paraId="4BCD2CE7"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D45D2B" w14:textId="77777777" w:rsidR="00974968" w:rsidRDefault="00974968" w:rsidP="008C100C">
      <w:r>
        <w:separator/>
      </w:r>
    </w:p>
    <w:p w14:paraId="43071CC7" w14:textId="77777777" w:rsidR="00974968" w:rsidRDefault="00974968" w:rsidP="008C100C"/>
    <w:p w14:paraId="02E7D630" w14:textId="77777777" w:rsidR="00974968" w:rsidRDefault="00974968" w:rsidP="008C100C"/>
    <w:p w14:paraId="1310A564" w14:textId="77777777" w:rsidR="00974968" w:rsidRDefault="00974968" w:rsidP="008C100C"/>
    <w:p w14:paraId="00A5986B" w14:textId="77777777" w:rsidR="00974968" w:rsidRDefault="00974968" w:rsidP="008C100C"/>
    <w:p w14:paraId="6BD4F5FE" w14:textId="77777777" w:rsidR="00974968" w:rsidRDefault="00974968" w:rsidP="008C100C"/>
    <w:p w14:paraId="63EE0928" w14:textId="77777777" w:rsidR="00974968" w:rsidRDefault="00974968" w:rsidP="008C100C"/>
  </w:endnote>
  <w:endnote w:type="continuationSeparator" w:id="0">
    <w:p w14:paraId="2BE019E2" w14:textId="77777777" w:rsidR="00974968" w:rsidRDefault="00974968" w:rsidP="008C100C">
      <w:r>
        <w:continuationSeparator/>
      </w:r>
    </w:p>
    <w:p w14:paraId="4F4DCFA3" w14:textId="77777777" w:rsidR="00974968" w:rsidRDefault="00974968" w:rsidP="008C100C"/>
    <w:p w14:paraId="77238690" w14:textId="77777777" w:rsidR="00974968" w:rsidRDefault="00974968" w:rsidP="008C100C"/>
    <w:p w14:paraId="28EE4729" w14:textId="77777777" w:rsidR="00974968" w:rsidRDefault="00974968" w:rsidP="008C100C"/>
    <w:p w14:paraId="582CCBAE" w14:textId="77777777" w:rsidR="00974968" w:rsidRDefault="00974968" w:rsidP="008C100C"/>
    <w:p w14:paraId="498EBF9B" w14:textId="77777777" w:rsidR="00974968" w:rsidRDefault="00974968" w:rsidP="008C100C"/>
    <w:p w14:paraId="04597EA5" w14:textId="77777777" w:rsidR="00974968" w:rsidRDefault="00974968" w:rsidP="008C100C"/>
  </w:endnote>
  <w:endnote w:id="1">
    <w:p w14:paraId="145C87F3" w14:textId="77777777" w:rsidR="00974968" w:rsidRDefault="00974968" w:rsidP="00CA074C">
      <w:pPr>
        <w:pStyle w:val="EndnoteText"/>
      </w:pPr>
      <w:r>
        <w:rPr>
          <w:rStyle w:val="EndnoteReference"/>
        </w:rPr>
        <w:endnoteRef/>
      </w:r>
      <w:r>
        <w:t xml:space="preserve"> Aggregation is not explicitly specified in the STIX UML model, so there are no binding rules associated with it. The STIX data model has a concept of embedding vs referencing, which is orthogonal to aggregation.</w:t>
      </w:r>
    </w:p>
  </w:endnote>
  <w:endnote w:id="2">
    <w:p w14:paraId="11D1CE39" w14:textId="77777777" w:rsidR="00974968" w:rsidRDefault="00974968" w:rsidP="002B44B0">
      <w:pPr>
        <w:pStyle w:val="EndnoteText"/>
      </w:pPr>
      <w:r>
        <w:rPr>
          <w:rStyle w:val="EndnoteReference"/>
        </w:rPr>
        <w:endnoteRef/>
      </w:r>
      <w:r>
        <w:t xml:space="preserve"> In fact, the STIX UML specification makes no attempt to include usable UML for these externally defined data models.  The STIX UML specification does include some UML for these data models, but they were produced simply by automatically converting the XSD schemas to UML.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2B594" w14:textId="77777777" w:rsidR="00974968" w:rsidRDefault="009749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584C8" w14:textId="0B185649" w:rsidR="00974968" w:rsidRPr="00195F88" w:rsidRDefault="00974968" w:rsidP="008F61FB">
    <w:pPr>
      <w:pStyle w:val="Footer"/>
      <w:tabs>
        <w:tab w:val="clear" w:pos="4320"/>
        <w:tab w:val="clear" w:pos="8640"/>
        <w:tab w:val="center" w:pos="4680"/>
        <w:tab w:val="right" w:pos="9360"/>
      </w:tabs>
      <w:spacing w:after="0"/>
      <w:rPr>
        <w:sz w:val="16"/>
        <w:szCs w:val="16"/>
        <w:lang w:val="en-US"/>
      </w:rPr>
    </w:pPr>
    <w:r>
      <w:rPr>
        <w:sz w:val="16"/>
        <w:szCs w:val="16"/>
      </w:rPr>
      <w:t>cybox-2.1.1</w:t>
    </w:r>
    <w:r w:rsidRPr="006B0A30">
      <w:rPr>
        <w:sz w:val="16"/>
        <w:szCs w:val="16"/>
      </w:rPr>
      <w:t>-xml-binding-v1.0-</w:t>
    </w:r>
    <w:r>
      <w:rPr>
        <w:sz w:val="16"/>
        <w:szCs w:val="16"/>
        <w:lang w:val="en-US"/>
      </w:rPr>
      <w:t>wd01</w:t>
    </w:r>
    <w:r>
      <w:rPr>
        <w:sz w:val="16"/>
        <w:szCs w:val="16"/>
      </w:rPr>
      <w:tab/>
      <w:t>Working Draft 01</w:t>
    </w:r>
    <w:r>
      <w:rPr>
        <w:sz w:val="16"/>
        <w:szCs w:val="16"/>
      </w:rPr>
      <w:tab/>
      <w:t>13 May 2016</w:t>
    </w:r>
  </w:p>
  <w:p w14:paraId="172393B2" w14:textId="41173A46" w:rsidR="00974968" w:rsidRPr="00195F88" w:rsidRDefault="0097496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6</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96A82">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96A82">
      <w:rPr>
        <w:rStyle w:val="PageNumber"/>
        <w:noProof/>
        <w:sz w:val="16"/>
        <w:szCs w:val="16"/>
      </w:rPr>
      <w:t>27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27F4A" w14:textId="77777777" w:rsidR="00974968" w:rsidRDefault="009749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0679F" w14:textId="77777777" w:rsidR="00974968" w:rsidRDefault="00974968" w:rsidP="008C100C">
      <w:r>
        <w:separator/>
      </w:r>
    </w:p>
    <w:p w14:paraId="56D40019" w14:textId="77777777" w:rsidR="00974968" w:rsidRDefault="00974968" w:rsidP="008C100C"/>
  </w:footnote>
  <w:footnote w:type="continuationSeparator" w:id="0">
    <w:p w14:paraId="197A4D8B" w14:textId="77777777" w:rsidR="00974968" w:rsidRDefault="00974968" w:rsidP="008C100C">
      <w:r>
        <w:continuationSeparator/>
      </w:r>
    </w:p>
    <w:p w14:paraId="03FD944F" w14:textId="77777777" w:rsidR="00974968" w:rsidRDefault="00974968"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2E0C6" w14:textId="77777777" w:rsidR="00974968" w:rsidRDefault="009749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14F38" w14:textId="77777777" w:rsidR="00974968" w:rsidRDefault="009749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BB8532" w14:textId="77777777" w:rsidR="00974968" w:rsidRDefault="00974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69A7B9D"/>
    <w:multiLevelType w:val="hybridMultilevel"/>
    <w:tmpl w:val="1748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E6967F9"/>
    <w:multiLevelType w:val="hybridMultilevel"/>
    <w:tmpl w:val="1F58E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03030"/>
    <w:multiLevelType w:val="hybridMultilevel"/>
    <w:tmpl w:val="CB2A9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175FD6"/>
    <w:multiLevelType w:val="hybridMultilevel"/>
    <w:tmpl w:val="9DFA2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FD36DB"/>
    <w:multiLevelType w:val="hybridMultilevel"/>
    <w:tmpl w:val="594C51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094EBB"/>
    <w:multiLevelType w:val="hybridMultilevel"/>
    <w:tmpl w:val="1EAC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0B32F3"/>
    <w:multiLevelType w:val="hybridMultilevel"/>
    <w:tmpl w:val="B7360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3E2144"/>
    <w:multiLevelType w:val="hybridMultilevel"/>
    <w:tmpl w:val="B7247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6176F"/>
    <w:multiLevelType w:val="hybridMultilevel"/>
    <w:tmpl w:val="74FE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545E9"/>
    <w:multiLevelType w:val="hybridMultilevel"/>
    <w:tmpl w:val="71C04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6A7137CB"/>
    <w:multiLevelType w:val="hybridMultilevel"/>
    <w:tmpl w:val="2CF2D0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6F569E"/>
    <w:multiLevelType w:val="hybridMultilevel"/>
    <w:tmpl w:val="456E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B390A"/>
    <w:multiLevelType w:val="hybridMultilevel"/>
    <w:tmpl w:val="ECBEB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5A086C"/>
    <w:multiLevelType w:val="hybridMultilevel"/>
    <w:tmpl w:val="ADBEE1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3111C0C"/>
    <w:multiLevelType w:val="hybridMultilevel"/>
    <w:tmpl w:val="3C3A0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73334"/>
    <w:multiLevelType w:val="hybridMultilevel"/>
    <w:tmpl w:val="3B78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14"/>
  </w:num>
  <w:num w:numId="3">
    <w:abstractNumId w:val="14"/>
  </w:num>
  <w:num w:numId="4">
    <w:abstractNumId w:val="0"/>
  </w:num>
  <w:num w:numId="5">
    <w:abstractNumId w:val="21"/>
  </w:num>
  <w:num w:numId="6">
    <w:abstractNumId w:val="10"/>
  </w:num>
  <w:num w:numId="7">
    <w:abstractNumId w:val="3"/>
  </w:num>
  <w:num w:numId="8">
    <w:abstractNumId w:val="16"/>
  </w:num>
  <w:num w:numId="9">
    <w:abstractNumId w:val="7"/>
  </w:num>
  <w:num w:numId="10">
    <w:abstractNumId w:val="6"/>
  </w:num>
  <w:num w:numId="11">
    <w:abstractNumId w:val="19"/>
  </w:num>
  <w:num w:numId="12">
    <w:abstractNumId w:val="5"/>
  </w:num>
  <w:num w:numId="13">
    <w:abstractNumId w:val="11"/>
  </w:num>
  <w:num w:numId="14">
    <w:abstractNumId w:val="4"/>
  </w:num>
  <w:num w:numId="15">
    <w:abstractNumId w:val="17"/>
  </w:num>
  <w:num w:numId="16">
    <w:abstractNumId w:val="9"/>
  </w:num>
  <w:num w:numId="17">
    <w:abstractNumId w:val="18"/>
  </w:num>
  <w:num w:numId="18">
    <w:abstractNumId w:val="15"/>
  </w:num>
  <w:num w:numId="19">
    <w:abstractNumId w:val="20"/>
  </w:num>
  <w:num w:numId="20">
    <w:abstractNumId w:val="8"/>
  </w:num>
  <w:num w:numId="21">
    <w:abstractNumId w:val="13"/>
  </w:num>
  <w:num w:numId="22">
    <w:abstractNumId w:val="2"/>
  </w:num>
  <w:num w:numId="23">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5E41"/>
    <w:rsid w:val="00037049"/>
    <w:rsid w:val="0005655D"/>
    <w:rsid w:val="00076EFC"/>
    <w:rsid w:val="00096E2D"/>
    <w:rsid w:val="000B071A"/>
    <w:rsid w:val="000C471B"/>
    <w:rsid w:val="000D34BD"/>
    <w:rsid w:val="000E28CA"/>
    <w:rsid w:val="000E33A2"/>
    <w:rsid w:val="000F36D1"/>
    <w:rsid w:val="000F3A82"/>
    <w:rsid w:val="00101FF7"/>
    <w:rsid w:val="001057D2"/>
    <w:rsid w:val="0012387E"/>
    <w:rsid w:val="00123F2F"/>
    <w:rsid w:val="00125EA7"/>
    <w:rsid w:val="00143B8B"/>
    <w:rsid w:val="00147F63"/>
    <w:rsid w:val="00155251"/>
    <w:rsid w:val="00165F54"/>
    <w:rsid w:val="00176B0C"/>
    <w:rsid w:val="00177DED"/>
    <w:rsid w:val="001847BD"/>
    <w:rsid w:val="001945A5"/>
    <w:rsid w:val="00195F88"/>
    <w:rsid w:val="001A52C9"/>
    <w:rsid w:val="001A7143"/>
    <w:rsid w:val="001B103C"/>
    <w:rsid w:val="001D1D6C"/>
    <w:rsid w:val="001D6A35"/>
    <w:rsid w:val="001E392A"/>
    <w:rsid w:val="001E46CF"/>
    <w:rsid w:val="001F05E0"/>
    <w:rsid w:val="001F2095"/>
    <w:rsid w:val="00205A5F"/>
    <w:rsid w:val="00206483"/>
    <w:rsid w:val="00225C3B"/>
    <w:rsid w:val="0023482D"/>
    <w:rsid w:val="0025248A"/>
    <w:rsid w:val="00273377"/>
    <w:rsid w:val="00273E05"/>
    <w:rsid w:val="00275FD8"/>
    <w:rsid w:val="00285F85"/>
    <w:rsid w:val="00286EC7"/>
    <w:rsid w:val="00295C45"/>
    <w:rsid w:val="002A5CA9"/>
    <w:rsid w:val="002B197B"/>
    <w:rsid w:val="002B44B0"/>
    <w:rsid w:val="002B7E99"/>
    <w:rsid w:val="002C0868"/>
    <w:rsid w:val="002D0FAE"/>
    <w:rsid w:val="002D4832"/>
    <w:rsid w:val="002E6404"/>
    <w:rsid w:val="002F793A"/>
    <w:rsid w:val="00310E8A"/>
    <w:rsid w:val="003129C6"/>
    <w:rsid w:val="00325FBA"/>
    <w:rsid w:val="003374BB"/>
    <w:rsid w:val="003423A1"/>
    <w:rsid w:val="003426DD"/>
    <w:rsid w:val="003476C1"/>
    <w:rsid w:val="00353EC5"/>
    <w:rsid w:val="003817AC"/>
    <w:rsid w:val="003A433A"/>
    <w:rsid w:val="003B0E37"/>
    <w:rsid w:val="003B521E"/>
    <w:rsid w:val="003B60FC"/>
    <w:rsid w:val="003C18EF"/>
    <w:rsid w:val="003C61EA"/>
    <w:rsid w:val="003D1945"/>
    <w:rsid w:val="003F487C"/>
    <w:rsid w:val="00401B55"/>
    <w:rsid w:val="00412A4B"/>
    <w:rsid w:val="00417AFA"/>
    <w:rsid w:val="004226B7"/>
    <w:rsid w:val="004258D4"/>
    <w:rsid w:val="00445119"/>
    <w:rsid w:val="00446E11"/>
    <w:rsid w:val="00460515"/>
    <w:rsid w:val="00463B76"/>
    <w:rsid w:val="0048683B"/>
    <w:rsid w:val="004925B5"/>
    <w:rsid w:val="004B0764"/>
    <w:rsid w:val="004B203E"/>
    <w:rsid w:val="004C1B80"/>
    <w:rsid w:val="004C1F0A"/>
    <w:rsid w:val="004C4D7C"/>
    <w:rsid w:val="004D0E5E"/>
    <w:rsid w:val="004F390D"/>
    <w:rsid w:val="005126F2"/>
    <w:rsid w:val="0051443F"/>
    <w:rsid w:val="00514964"/>
    <w:rsid w:val="0051640A"/>
    <w:rsid w:val="0052099F"/>
    <w:rsid w:val="00522E14"/>
    <w:rsid w:val="00542191"/>
    <w:rsid w:val="00544386"/>
    <w:rsid w:val="00547D8B"/>
    <w:rsid w:val="00573E4B"/>
    <w:rsid w:val="00576770"/>
    <w:rsid w:val="00590FE3"/>
    <w:rsid w:val="00596A82"/>
    <w:rsid w:val="005A293B"/>
    <w:rsid w:val="005A5E41"/>
    <w:rsid w:val="005D2EE1"/>
    <w:rsid w:val="005E2712"/>
    <w:rsid w:val="005E587C"/>
    <w:rsid w:val="006047D8"/>
    <w:rsid w:val="006049D3"/>
    <w:rsid w:val="006107FC"/>
    <w:rsid w:val="00614E84"/>
    <w:rsid w:val="00633D82"/>
    <w:rsid w:val="00643397"/>
    <w:rsid w:val="0068398A"/>
    <w:rsid w:val="006A0BE4"/>
    <w:rsid w:val="006A1B10"/>
    <w:rsid w:val="006A48F3"/>
    <w:rsid w:val="006A6A3A"/>
    <w:rsid w:val="006B0A30"/>
    <w:rsid w:val="006B65C7"/>
    <w:rsid w:val="006C787E"/>
    <w:rsid w:val="006D31DB"/>
    <w:rsid w:val="006E4329"/>
    <w:rsid w:val="006F2371"/>
    <w:rsid w:val="006F6169"/>
    <w:rsid w:val="0071217C"/>
    <w:rsid w:val="007165BD"/>
    <w:rsid w:val="00727F08"/>
    <w:rsid w:val="00735E3A"/>
    <w:rsid w:val="0074463C"/>
    <w:rsid w:val="00745446"/>
    <w:rsid w:val="00754545"/>
    <w:rsid w:val="0076113A"/>
    <w:rsid w:val="007611CD"/>
    <w:rsid w:val="0077347A"/>
    <w:rsid w:val="007816D7"/>
    <w:rsid w:val="007B25D1"/>
    <w:rsid w:val="007B32B4"/>
    <w:rsid w:val="007C2C52"/>
    <w:rsid w:val="007D079E"/>
    <w:rsid w:val="007E3373"/>
    <w:rsid w:val="007F5126"/>
    <w:rsid w:val="00806D7D"/>
    <w:rsid w:val="00816A5E"/>
    <w:rsid w:val="00821C4B"/>
    <w:rsid w:val="008328D4"/>
    <w:rsid w:val="008341CC"/>
    <w:rsid w:val="008354A2"/>
    <w:rsid w:val="00844B2F"/>
    <w:rsid w:val="00851329"/>
    <w:rsid w:val="008515B9"/>
    <w:rsid w:val="00852E10"/>
    <w:rsid w:val="008546B3"/>
    <w:rsid w:val="00860008"/>
    <w:rsid w:val="008677C6"/>
    <w:rsid w:val="00882FC4"/>
    <w:rsid w:val="00890065"/>
    <w:rsid w:val="008A6250"/>
    <w:rsid w:val="008B35FC"/>
    <w:rsid w:val="008C100C"/>
    <w:rsid w:val="008C7396"/>
    <w:rsid w:val="008D23C9"/>
    <w:rsid w:val="008D464F"/>
    <w:rsid w:val="008E2695"/>
    <w:rsid w:val="008F61FB"/>
    <w:rsid w:val="00903557"/>
    <w:rsid w:val="00903BE1"/>
    <w:rsid w:val="00915787"/>
    <w:rsid w:val="00920B25"/>
    <w:rsid w:val="00931E7E"/>
    <w:rsid w:val="00933ED8"/>
    <w:rsid w:val="009477A5"/>
    <w:rsid w:val="00951C02"/>
    <w:rsid w:val="009523EF"/>
    <w:rsid w:val="00960D49"/>
    <w:rsid w:val="009612E2"/>
    <w:rsid w:val="009738A4"/>
    <w:rsid w:val="009740DD"/>
    <w:rsid w:val="00974968"/>
    <w:rsid w:val="00995224"/>
    <w:rsid w:val="009A1CFF"/>
    <w:rsid w:val="009A44D0"/>
    <w:rsid w:val="009A4C1B"/>
    <w:rsid w:val="009A740A"/>
    <w:rsid w:val="009C7DCE"/>
    <w:rsid w:val="009E5ACB"/>
    <w:rsid w:val="009F03D2"/>
    <w:rsid w:val="00A001B9"/>
    <w:rsid w:val="00A046ED"/>
    <w:rsid w:val="00A05FDF"/>
    <w:rsid w:val="00A36268"/>
    <w:rsid w:val="00A44E81"/>
    <w:rsid w:val="00A471E7"/>
    <w:rsid w:val="00A50716"/>
    <w:rsid w:val="00A710C8"/>
    <w:rsid w:val="00A83CAA"/>
    <w:rsid w:val="00A9135E"/>
    <w:rsid w:val="00A95107"/>
    <w:rsid w:val="00AA7BD8"/>
    <w:rsid w:val="00AC5012"/>
    <w:rsid w:val="00AD0665"/>
    <w:rsid w:val="00AD0F45"/>
    <w:rsid w:val="00AD6C00"/>
    <w:rsid w:val="00AE0702"/>
    <w:rsid w:val="00AF5EEC"/>
    <w:rsid w:val="00B07128"/>
    <w:rsid w:val="00B103B8"/>
    <w:rsid w:val="00B13AF7"/>
    <w:rsid w:val="00B2415D"/>
    <w:rsid w:val="00B51568"/>
    <w:rsid w:val="00B53807"/>
    <w:rsid w:val="00B56878"/>
    <w:rsid w:val="00B569DB"/>
    <w:rsid w:val="00B62E2E"/>
    <w:rsid w:val="00B641A5"/>
    <w:rsid w:val="00B67ABA"/>
    <w:rsid w:val="00B80CDB"/>
    <w:rsid w:val="00BA2083"/>
    <w:rsid w:val="00BC439B"/>
    <w:rsid w:val="00BD5C4F"/>
    <w:rsid w:val="00BD74E8"/>
    <w:rsid w:val="00BE0637"/>
    <w:rsid w:val="00BE1CE0"/>
    <w:rsid w:val="00BE2AA4"/>
    <w:rsid w:val="00C02DEC"/>
    <w:rsid w:val="00C047DB"/>
    <w:rsid w:val="00C07E88"/>
    <w:rsid w:val="00C20C97"/>
    <w:rsid w:val="00C23558"/>
    <w:rsid w:val="00C32606"/>
    <w:rsid w:val="00C45F5B"/>
    <w:rsid w:val="00C52EFC"/>
    <w:rsid w:val="00C6111F"/>
    <w:rsid w:val="00C71349"/>
    <w:rsid w:val="00C7242E"/>
    <w:rsid w:val="00C7321D"/>
    <w:rsid w:val="00C76CAA"/>
    <w:rsid w:val="00C77916"/>
    <w:rsid w:val="00C9139F"/>
    <w:rsid w:val="00C93F2E"/>
    <w:rsid w:val="00CA025D"/>
    <w:rsid w:val="00CA074C"/>
    <w:rsid w:val="00CA2698"/>
    <w:rsid w:val="00CC5EC1"/>
    <w:rsid w:val="00CE06CB"/>
    <w:rsid w:val="00CE1F32"/>
    <w:rsid w:val="00D06421"/>
    <w:rsid w:val="00D142A8"/>
    <w:rsid w:val="00D17F06"/>
    <w:rsid w:val="00D34E24"/>
    <w:rsid w:val="00D43CB9"/>
    <w:rsid w:val="00D5207A"/>
    <w:rsid w:val="00D54431"/>
    <w:rsid w:val="00D56563"/>
    <w:rsid w:val="00D57FAD"/>
    <w:rsid w:val="00D8216B"/>
    <w:rsid w:val="00D82500"/>
    <w:rsid w:val="00D852A1"/>
    <w:rsid w:val="00DA5475"/>
    <w:rsid w:val="00DB7C1F"/>
    <w:rsid w:val="00DD73AA"/>
    <w:rsid w:val="00DE46EE"/>
    <w:rsid w:val="00DE6F0E"/>
    <w:rsid w:val="00DF1F29"/>
    <w:rsid w:val="00DF5EAF"/>
    <w:rsid w:val="00DF6D63"/>
    <w:rsid w:val="00E01912"/>
    <w:rsid w:val="00E023BD"/>
    <w:rsid w:val="00E21636"/>
    <w:rsid w:val="00E230BA"/>
    <w:rsid w:val="00E31A55"/>
    <w:rsid w:val="00E36FE1"/>
    <w:rsid w:val="00E4299F"/>
    <w:rsid w:val="00E43C11"/>
    <w:rsid w:val="00E7674F"/>
    <w:rsid w:val="00E9034C"/>
    <w:rsid w:val="00E947B6"/>
    <w:rsid w:val="00EA2B23"/>
    <w:rsid w:val="00EC1016"/>
    <w:rsid w:val="00EC4D9D"/>
    <w:rsid w:val="00EE32B1"/>
    <w:rsid w:val="00EE3C80"/>
    <w:rsid w:val="00EF4226"/>
    <w:rsid w:val="00EF5B8E"/>
    <w:rsid w:val="00F003C0"/>
    <w:rsid w:val="00F07E6A"/>
    <w:rsid w:val="00F10B93"/>
    <w:rsid w:val="00F45E0E"/>
    <w:rsid w:val="00F5240A"/>
    <w:rsid w:val="00F52CA5"/>
    <w:rsid w:val="00F53893"/>
    <w:rsid w:val="00F633FA"/>
    <w:rsid w:val="00F636FC"/>
    <w:rsid w:val="00F719DB"/>
    <w:rsid w:val="00F73874"/>
    <w:rsid w:val="00F852E9"/>
    <w:rsid w:val="00FA361D"/>
    <w:rsid w:val="00FB384A"/>
    <w:rsid w:val="00FB3A75"/>
    <w:rsid w:val="00FC5615"/>
    <w:rsid w:val="00FD22AC"/>
    <w:rsid w:val="00FD445B"/>
    <w:rsid w:val="00FE5C13"/>
    <w:rsid w:val="00FF4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2CC115A"/>
  <w15:docId w15:val="{89350FDD-29DD-4A15-B451-404F7914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C047DB"/>
    <w:pPr>
      <w:spacing w:before="120" w:after="120"/>
      <w:jc w:val="center"/>
    </w:pPr>
    <w:rPr>
      <w:bCs/>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customStyle="1" w:styleId="Heading2Char">
    <w:name w:val="Heading 2 Char"/>
    <w:aliases w:val="H2 Char"/>
    <w:basedOn w:val="DefaultParagraphFont"/>
    <w:link w:val="Heading2"/>
    <w:rsid w:val="004C1B80"/>
    <w:rPr>
      <w:rFonts w:ascii="Arial" w:hAnsi="Arial" w:cs="Arial"/>
      <w:b/>
      <w:iCs/>
      <w:color w:val="3B006F"/>
      <w:kern w:val="32"/>
      <w:sz w:val="28"/>
      <w:szCs w:val="28"/>
    </w:rPr>
  </w:style>
  <w:style w:type="paragraph" w:customStyle="1" w:styleId="Default">
    <w:name w:val="Default"/>
    <w:rsid w:val="004C1B8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4C1B80"/>
    <w:pPr>
      <w:spacing w:before="0" w:after="160" w:line="259" w:lineRule="auto"/>
      <w:ind w:left="720"/>
      <w:contextualSpacing/>
    </w:pPr>
    <w:rPr>
      <w:rFonts w:asciiTheme="minorHAnsi" w:eastAsiaTheme="minorHAnsi" w:hAnsiTheme="minorHAnsi" w:cstheme="minorBidi"/>
      <w:sz w:val="22"/>
      <w:szCs w:val="22"/>
    </w:rPr>
  </w:style>
  <w:style w:type="paragraph" w:styleId="EndnoteText">
    <w:name w:val="endnote text"/>
    <w:basedOn w:val="Normal"/>
    <w:link w:val="EndnoteTextChar"/>
    <w:semiHidden/>
    <w:unhideWhenUsed/>
    <w:rsid w:val="004C1B80"/>
    <w:pPr>
      <w:spacing w:before="0" w:after="0"/>
    </w:pPr>
    <w:rPr>
      <w:rFonts w:asciiTheme="minorHAnsi" w:eastAsiaTheme="minorHAnsi" w:hAnsiTheme="minorHAnsi" w:cstheme="minorBidi"/>
      <w:szCs w:val="20"/>
    </w:rPr>
  </w:style>
  <w:style w:type="character" w:customStyle="1" w:styleId="EndnoteTextChar">
    <w:name w:val="Endnote Text Char"/>
    <w:basedOn w:val="DefaultParagraphFont"/>
    <w:link w:val="EndnoteText"/>
    <w:semiHidden/>
    <w:rsid w:val="004C1B80"/>
    <w:rPr>
      <w:rFonts w:asciiTheme="minorHAnsi" w:eastAsiaTheme="minorHAnsi" w:hAnsiTheme="minorHAnsi" w:cstheme="minorBidi"/>
    </w:rPr>
  </w:style>
  <w:style w:type="character" w:styleId="EndnoteReference">
    <w:name w:val="endnote reference"/>
    <w:basedOn w:val="DefaultParagraphFont"/>
    <w:semiHidden/>
    <w:unhideWhenUsed/>
    <w:rsid w:val="004C1B80"/>
    <w:rPr>
      <w:vertAlign w:val="superscript"/>
    </w:rPr>
  </w:style>
  <w:style w:type="paragraph" w:customStyle="1" w:styleId="tabbed">
    <w:name w:val="tabbed"/>
    <w:basedOn w:val="Normal"/>
    <w:link w:val="tabbedChar"/>
    <w:qFormat/>
    <w:rsid w:val="004C1B80"/>
    <w:pPr>
      <w:spacing w:before="0" w:after="0" w:line="259" w:lineRule="auto"/>
    </w:pPr>
    <w:rPr>
      <w:rFonts w:ascii="Courier New" w:hAnsi="Courier New" w:cs="Courier New"/>
      <w:szCs w:val="20"/>
    </w:rPr>
  </w:style>
  <w:style w:type="character" w:customStyle="1" w:styleId="tabbedChar">
    <w:name w:val="tabbed Char"/>
    <w:basedOn w:val="DefaultParagraphFont"/>
    <w:link w:val="tabbed"/>
    <w:rsid w:val="004C1B80"/>
    <w:rPr>
      <w:rFonts w:ascii="Courier New" w:hAnsi="Courier New" w:cs="Courier New"/>
    </w:rPr>
  </w:style>
  <w:style w:type="character" w:customStyle="1" w:styleId="HTMLPreformattedChar">
    <w:name w:val="HTML Preformatted Char"/>
    <w:basedOn w:val="DefaultParagraphFont"/>
    <w:link w:val="HTMLPreformatted"/>
    <w:uiPriority w:val="99"/>
    <w:rsid w:val="00CA074C"/>
    <w:rPr>
      <w:rFonts w:ascii="Arial Unicode MS" w:eastAsia="Arial Unicode MS" w:hAnsi="Arial Unicode MS" w:cs="Arial Unicode MS"/>
    </w:rPr>
  </w:style>
  <w:style w:type="character" w:customStyle="1" w:styleId="tel">
    <w:name w:val="tel"/>
    <w:basedOn w:val="DefaultParagraphFont"/>
    <w:rsid w:val="00816A5E"/>
  </w:style>
  <w:style w:type="character" w:customStyle="1" w:styleId="tan">
    <w:name w:val="tan"/>
    <w:basedOn w:val="DefaultParagraphFont"/>
    <w:rsid w:val="00816A5E"/>
  </w:style>
  <w:style w:type="character" w:customStyle="1" w:styleId="tav">
    <w:name w:val="tav"/>
    <w:basedOn w:val="DefaultParagraphFont"/>
    <w:rsid w:val="00816A5E"/>
  </w:style>
  <w:style w:type="character" w:customStyle="1" w:styleId="ti">
    <w:name w:val="ti"/>
    <w:basedOn w:val="DefaultParagraphFont"/>
    <w:rsid w:val="00816A5E"/>
  </w:style>
  <w:style w:type="character" w:customStyle="1" w:styleId="tt">
    <w:name w:val="tt"/>
    <w:basedOn w:val="DefaultParagraphFont"/>
    <w:rsid w:val="00816A5E"/>
  </w:style>
  <w:style w:type="character" w:customStyle="1" w:styleId="qname">
    <w:name w:val="qname"/>
    <w:basedOn w:val="DefaultParagraphFont"/>
    <w:rsid w:val="00816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2048">
      <w:bodyDiv w:val="1"/>
      <w:marLeft w:val="0"/>
      <w:marRight w:val="0"/>
      <w:marTop w:val="0"/>
      <w:marBottom w:val="0"/>
      <w:divBdr>
        <w:top w:val="none" w:sz="0" w:space="0" w:color="auto"/>
        <w:left w:val="none" w:sz="0" w:space="0" w:color="auto"/>
        <w:bottom w:val="none" w:sz="0" w:space="0" w:color="auto"/>
        <w:right w:val="none" w:sz="0" w:space="0" w:color="auto"/>
      </w:divBdr>
    </w:div>
    <w:div w:id="129175239">
      <w:bodyDiv w:val="1"/>
      <w:marLeft w:val="0"/>
      <w:marRight w:val="0"/>
      <w:marTop w:val="0"/>
      <w:marBottom w:val="0"/>
      <w:divBdr>
        <w:top w:val="none" w:sz="0" w:space="0" w:color="auto"/>
        <w:left w:val="none" w:sz="0" w:space="0" w:color="auto"/>
        <w:bottom w:val="none" w:sz="0" w:space="0" w:color="auto"/>
        <w:right w:val="none" w:sz="0" w:space="0" w:color="auto"/>
      </w:divBdr>
    </w:div>
    <w:div w:id="20660155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5590794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51337542">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70733712">
      <w:bodyDiv w:val="1"/>
      <w:marLeft w:val="0"/>
      <w:marRight w:val="0"/>
      <w:marTop w:val="0"/>
      <w:marBottom w:val="0"/>
      <w:divBdr>
        <w:top w:val="none" w:sz="0" w:space="0" w:color="auto"/>
        <w:left w:val="none" w:sz="0" w:space="0" w:color="auto"/>
        <w:bottom w:val="none" w:sz="0" w:space="0" w:color="auto"/>
        <w:right w:val="none" w:sz="0" w:space="0" w:color="auto"/>
      </w:divBdr>
    </w:div>
    <w:div w:id="1095438107">
      <w:bodyDiv w:val="1"/>
      <w:marLeft w:val="0"/>
      <w:marRight w:val="0"/>
      <w:marTop w:val="0"/>
      <w:marBottom w:val="0"/>
      <w:divBdr>
        <w:top w:val="none" w:sz="0" w:space="0" w:color="auto"/>
        <w:left w:val="none" w:sz="0" w:space="0" w:color="auto"/>
        <w:bottom w:val="none" w:sz="0" w:space="0" w:color="auto"/>
        <w:right w:val="none" w:sz="0" w:space="0" w:color="auto"/>
      </w:divBdr>
    </w:div>
    <w:div w:id="1145732452">
      <w:bodyDiv w:val="1"/>
      <w:marLeft w:val="0"/>
      <w:marRight w:val="0"/>
      <w:marTop w:val="0"/>
      <w:marBottom w:val="0"/>
      <w:divBdr>
        <w:top w:val="none" w:sz="0" w:space="0" w:color="auto"/>
        <w:left w:val="none" w:sz="0" w:space="0" w:color="auto"/>
        <w:bottom w:val="none" w:sz="0" w:space="0" w:color="auto"/>
        <w:right w:val="none" w:sz="0" w:space="0" w:color="auto"/>
      </w:divBdr>
    </w:div>
    <w:div w:id="1155730857">
      <w:bodyDiv w:val="1"/>
      <w:marLeft w:val="0"/>
      <w:marRight w:val="0"/>
      <w:marTop w:val="0"/>
      <w:marBottom w:val="0"/>
      <w:divBdr>
        <w:top w:val="none" w:sz="0" w:space="0" w:color="auto"/>
        <w:left w:val="none" w:sz="0" w:space="0" w:color="auto"/>
        <w:bottom w:val="none" w:sz="0" w:space="0" w:color="auto"/>
        <w:right w:val="none" w:sz="0" w:space="0" w:color="auto"/>
      </w:divBdr>
    </w:div>
    <w:div w:id="1207335531">
      <w:bodyDiv w:val="1"/>
      <w:marLeft w:val="0"/>
      <w:marRight w:val="0"/>
      <w:marTop w:val="0"/>
      <w:marBottom w:val="0"/>
      <w:divBdr>
        <w:top w:val="none" w:sz="0" w:space="0" w:color="auto"/>
        <w:left w:val="none" w:sz="0" w:space="0" w:color="auto"/>
        <w:bottom w:val="none" w:sz="0" w:space="0" w:color="auto"/>
        <w:right w:val="none" w:sz="0" w:space="0" w:color="auto"/>
      </w:divBdr>
    </w:div>
    <w:div w:id="1305042822">
      <w:bodyDiv w:val="1"/>
      <w:marLeft w:val="0"/>
      <w:marRight w:val="0"/>
      <w:marTop w:val="0"/>
      <w:marBottom w:val="0"/>
      <w:divBdr>
        <w:top w:val="none" w:sz="0" w:space="0" w:color="auto"/>
        <w:left w:val="none" w:sz="0" w:space="0" w:color="auto"/>
        <w:bottom w:val="none" w:sz="0" w:space="0" w:color="auto"/>
        <w:right w:val="none" w:sz="0" w:space="0" w:color="auto"/>
      </w:divBdr>
    </w:div>
    <w:div w:id="1558276567">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88002970">
      <w:bodyDiv w:val="1"/>
      <w:marLeft w:val="0"/>
      <w:marRight w:val="0"/>
      <w:marTop w:val="0"/>
      <w:marBottom w:val="0"/>
      <w:divBdr>
        <w:top w:val="none" w:sz="0" w:space="0" w:color="auto"/>
        <w:left w:val="none" w:sz="0" w:space="0" w:color="auto"/>
        <w:bottom w:val="none" w:sz="0" w:space="0" w:color="auto"/>
        <w:right w:val="none" w:sz="0" w:space="0" w:color="auto"/>
      </w:divBdr>
    </w:div>
    <w:div w:id="1751390666">
      <w:bodyDiv w:val="1"/>
      <w:marLeft w:val="0"/>
      <w:marRight w:val="0"/>
      <w:marTop w:val="0"/>
      <w:marBottom w:val="0"/>
      <w:divBdr>
        <w:top w:val="none" w:sz="0" w:space="0" w:color="auto"/>
        <w:left w:val="none" w:sz="0" w:space="0" w:color="auto"/>
        <w:bottom w:val="none" w:sz="0" w:space="0" w:color="auto"/>
        <w:right w:val="none" w:sz="0" w:space="0" w:color="auto"/>
      </w:divBdr>
    </w:div>
    <w:div w:id="1763332325">
      <w:bodyDiv w:val="1"/>
      <w:marLeft w:val="0"/>
      <w:marRight w:val="0"/>
      <w:marTop w:val="0"/>
      <w:marBottom w:val="0"/>
      <w:divBdr>
        <w:top w:val="none" w:sz="0" w:space="0" w:color="auto"/>
        <w:left w:val="none" w:sz="0" w:space="0" w:color="auto"/>
        <w:bottom w:val="none" w:sz="0" w:space="0" w:color="auto"/>
        <w:right w:val="none" w:sz="0" w:space="0" w:color="auto"/>
      </w:divBdr>
    </w:div>
    <w:div w:id="1872262436">
      <w:bodyDiv w:val="1"/>
      <w:marLeft w:val="0"/>
      <w:marRight w:val="0"/>
      <w:marTop w:val="0"/>
      <w:marBottom w:val="0"/>
      <w:divBdr>
        <w:top w:val="none" w:sz="0" w:space="0" w:color="auto"/>
        <w:left w:val="none" w:sz="0" w:space="0" w:color="auto"/>
        <w:bottom w:val="none" w:sz="0" w:space="0" w:color="auto"/>
        <w:right w:val="none" w:sz="0" w:space="0" w:color="auto"/>
      </w:divBdr>
    </w:div>
    <w:div w:id="1996255711">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ikirillov@mitre.org" TargetMode="External"/><Relationship Id="rId18" Type="http://schemas.openxmlformats.org/officeDocument/2006/relationships/hyperlink" Target="https://www.oasis-open.org/policies-guidelines/tc-process" TargetMode="External"/><Relationship Id="rId26" Type="http://schemas.openxmlformats.org/officeDocument/2006/relationships/footer" Target="footer3.xm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34" Type="http://schemas.openxmlformats.org/officeDocument/2006/relationships/oleObject" Target="embeddings/oleObject3.bin"/><Relationship Id="rId42" Type="http://schemas.openxmlformats.org/officeDocument/2006/relationships/image" Target="media/image11.png"/><Relationship Id="rId47" Type="http://schemas.openxmlformats.org/officeDocument/2006/relationships/image" Target="media/image13.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oltra.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3.xml"/><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hyperlink" Target="http://tools.ietf.org/html/rfc%203986"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ipr" TargetMode="External"/><Relationship Id="rId29" Type="http://schemas.openxmlformats.org/officeDocument/2006/relationships/oleObject" Target="embeddings/oleObject1.bin"/><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ey@soltra.com" TargetMode="External"/><Relationship Id="rId24" Type="http://schemas.openxmlformats.org/officeDocument/2006/relationships/footer" Target="footer2.xml"/><Relationship Id="rId32" Type="http://schemas.openxmlformats.org/officeDocument/2006/relationships/oleObject" Target="embeddings/oleObject2.bin"/><Relationship Id="rId37" Type="http://schemas.openxmlformats.org/officeDocument/2006/relationships/hyperlink" Target="http://www.ietf.org/rfc/rfc2119.txt" TargetMode="External"/><Relationship Id="rId40" Type="http://schemas.openxmlformats.org/officeDocument/2006/relationships/image" Target="media/image9.png"/><Relationship Id="rId45" Type="http://schemas.openxmlformats.org/officeDocument/2006/relationships/hyperlink" Target="http://www.w3.org/TR/REC-xml-names/" TargetMode="External"/><Relationship Id="rId5" Type="http://schemas.openxmlformats.org/officeDocument/2006/relationships/webSettings" Target="webSettings.xml"/><Relationship Id="rId15" Type="http://schemas.openxmlformats.org/officeDocument/2006/relationships/hyperlink" Target="mailto:rpiazza@mitre.org" TargetMode="External"/><Relationship Id="rId23" Type="http://schemas.openxmlformats.org/officeDocument/2006/relationships/footer" Target="footer1.xml"/><Relationship Id="rId28" Type="http://schemas.openxmlformats.org/officeDocument/2006/relationships/image" Target="media/image2.png"/><Relationship Id="rId36" Type="http://schemas.openxmlformats.org/officeDocument/2006/relationships/oleObject" Target="embeddings/oleObject4.bin"/><Relationship Id="rId49" Type="http://schemas.openxmlformats.org/officeDocument/2006/relationships/hyperlink" Target="http://docs.oasis-open.org/templates/TCHandbook/ConformanceGuidelines.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4.png"/><Relationship Id="rId44" Type="http://schemas.openxmlformats.org/officeDocument/2006/relationships/hyperlink" Target="http://tools.ietf.org/html/rfc5646"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eader" Target="header2.xml"/><Relationship Id="rId27" Type="http://schemas.openxmlformats.org/officeDocument/2006/relationships/image" Target="media/image1.png"/><Relationship Id="rId30" Type="http://schemas.openxmlformats.org/officeDocument/2006/relationships/image" Target="media/image3.png"/><Relationship Id="rId35" Type="http://schemas.openxmlformats.org/officeDocument/2006/relationships/image" Target="media/image6.png"/><Relationship Id="rId43" Type="http://schemas.openxmlformats.org/officeDocument/2006/relationships/image" Target="media/image12.png"/><Relationship Id="rId48" Type="http://schemas.openxmlformats.org/officeDocument/2006/relationships/image" Target="media/image14.png"/><Relationship Id="rId8" Type="http://schemas.openxmlformats.org/officeDocument/2006/relationships/hyperlink" Target="https://www.oasis-open.org/committees/cti/" TargetMode="External"/><Relationship Id="rId51"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BF3F4-25D2-4754-B520-2127F1BD2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5264</TotalTime>
  <Pages>27</Pages>
  <Words>4628</Words>
  <Characters>35946</Characters>
  <Application>Microsoft Office Word</Application>
  <DocSecurity>0</DocSecurity>
  <Lines>299</Lines>
  <Paragraphs>80</Paragraphs>
  <ScaleCrop>false</ScaleCrop>
  <HeadingPairs>
    <vt:vector size="2" baseType="variant">
      <vt:variant>
        <vt:lpstr>Title</vt:lpstr>
      </vt:variant>
      <vt:variant>
        <vt:i4>1</vt:i4>
      </vt:variant>
    </vt:vector>
  </HeadingPairs>
  <TitlesOfParts>
    <vt:vector size="1" baseType="lpstr">
      <vt:lpstr>STIX Version 1.2.1 XML Binding Specification Version 1.0</vt:lpstr>
    </vt:vector>
  </TitlesOfParts>
  <Company/>
  <LinksUpToDate>false</LinksUpToDate>
  <CharactersWithSpaces>40494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XML Binding Specification Version 1.0</dc:title>
  <dc:creator>OASIS Cyber Threat Intelligence (CTI) TC</dc:creator>
  <dc:description>This specification describes XML bindings for STIX Version 1.2.1.</dc:description>
  <cp:lastModifiedBy>Piazza, Rich</cp:lastModifiedBy>
  <cp:revision>31</cp:revision>
  <cp:lastPrinted>2011-08-05T16:21:00Z</cp:lastPrinted>
  <dcterms:created xsi:type="dcterms:W3CDTF">2015-08-20T21:16:00Z</dcterms:created>
  <dcterms:modified xsi:type="dcterms:W3CDTF">2016-05-18T15:54:00Z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