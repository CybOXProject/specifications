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107B29"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3" w:name="RelatedWork"/>
      <w:r>
        <w:t>Related work</w:t>
      </w:r>
      <w:bookmarkEnd w:id="3"/>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77777777" w:rsidR="007E76CB" w:rsidRPr="00852E10" w:rsidRDefault="00E676D7" w:rsidP="004165C8">
      <w:pPr>
        <w:spacing w:after="80"/>
      </w:pPr>
      <w:r>
        <w:t>Copyright © OASIS Open 2015</w:t>
      </w:r>
      <w:r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p w14:paraId="51F0CFB1" w14:textId="77777777" w:rsidR="005A722F"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8551125" w:history="1">
        <w:r w:rsidR="005A722F" w:rsidRPr="00AC1706">
          <w:rPr>
            <w:rStyle w:val="Hyperlink"/>
            <w:noProof/>
          </w:rPr>
          <w:t>1</w:t>
        </w:r>
        <w:r w:rsidR="005A722F">
          <w:rPr>
            <w:rFonts w:asciiTheme="minorHAnsi" w:eastAsiaTheme="minorEastAsia" w:hAnsiTheme="minorHAnsi" w:cstheme="minorBidi"/>
            <w:noProof/>
            <w:color w:val="auto"/>
            <w:sz w:val="22"/>
            <w:szCs w:val="22"/>
          </w:rPr>
          <w:tab/>
        </w:r>
        <w:r w:rsidR="005A722F" w:rsidRPr="00AC1706">
          <w:rPr>
            <w:rStyle w:val="Hyperlink"/>
            <w:noProof/>
          </w:rPr>
          <w:t>Introduction</w:t>
        </w:r>
        <w:r w:rsidR="005A722F">
          <w:rPr>
            <w:noProof/>
            <w:webHidden/>
          </w:rPr>
          <w:tab/>
        </w:r>
        <w:r w:rsidR="005A722F">
          <w:rPr>
            <w:noProof/>
            <w:webHidden/>
          </w:rPr>
          <w:fldChar w:fldCharType="begin"/>
        </w:r>
        <w:r w:rsidR="005A722F">
          <w:rPr>
            <w:noProof/>
            <w:webHidden/>
          </w:rPr>
          <w:instrText xml:space="preserve"> PAGEREF _Toc438551125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1E5C9910" w14:textId="77777777" w:rsidR="005A722F" w:rsidRDefault="004165C8">
      <w:pPr>
        <w:pStyle w:val="TOC2"/>
        <w:rPr>
          <w:rFonts w:asciiTheme="minorHAnsi" w:eastAsiaTheme="minorEastAsia" w:hAnsiTheme="minorHAnsi" w:cstheme="minorBidi"/>
          <w:noProof/>
          <w:color w:val="auto"/>
          <w:sz w:val="22"/>
        </w:rPr>
      </w:pPr>
      <w:hyperlink w:anchor="_Toc438551126" w:history="1">
        <w:r w:rsidR="005A722F" w:rsidRPr="00AC1706">
          <w:rPr>
            <w:rStyle w:val="Hyperlink"/>
            <w:noProof/>
          </w:rPr>
          <w:t>1.1</w:t>
        </w:r>
        <w:r w:rsidR="005A722F">
          <w:rPr>
            <w:rFonts w:asciiTheme="minorHAnsi" w:eastAsiaTheme="minorEastAsia" w:hAnsiTheme="minorHAnsi" w:cstheme="minorBidi"/>
            <w:noProof/>
            <w:color w:val="auto"/>
            <w:sz w:val="22"/>
          </w:rPr>
          <w:tab/>
        </w:r>
        <w:r w:rsidR="005A722F" w:rsidRPr="00AC1706">
          <w:rPr>
            <w:rStyle w:val="Hyperlink"/>
            <w:noProof/>
          </w:rPr>
          <w:t>CybOX</w:t>
        </w:r>
        <w:r w:rsidR="005A722F" w:rsidRPr="00AC1706">
          <w:rPr>
            <w:rStyle w:val="Hyperlink"/>
            <w:noProof/>
            <w:vertAlign w:val="superscript"/>
          </w:rPr>
          <w:t>TM</w:t>
        </w:r>
        <w:r w:rsidR="005A722F" w:rsidRPr="00AC1706">
          <w:rPr>
            <w:rStyle w:val="Hyperlink"/>
            <w:noProof/>
          </w:rPr>
          <w:t xml:space="preserve"> Specification Documents</w:t>
        </w:r>
        <w:r w:rsidR="005A722F">
          <w:rPr>
            <w:noProof/>
            <w:webHidden/>
          </w:rPr>
          <w:tab/>
        </w:r>
        <w:r w:rsidR="005A722F">
          <w:rPr>
            <w:noProof/>
            <w:webHidden/>
          </w:rPr>
          <w:fldChar w:fldCharType="begin"/>
        </w:r>
        <w:r w:rsidR="005A722F">
          <w:rPr>
            <w:noProof/>
            <w:webHidden/>
          </w:rPr>
          <w:instrText xml:space="preserve"> PAGEREF _Toc438551126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6168B388" w14:textId="77777777" w:rsidR="005A722F" w:rsidRDefault="004165C8">
      <w:pPr>
        <w:pStyle w:val="TOC2"/>
        <w:rPr>
          <w:rFonts w:asciiTheme="minorHAnsi" w:eastAsiaTheme="minorEastAsia" w:hAnsiTheme="minorHAnsi" w:cstheme="minorBidi"/>
          <w:noProof/>
          <w:color w:val="auto"/>
          <w:sz w:val="22"/>
        </w:rPr>
      </w:pPr>
      <w:hyperlink w:anchor="_Toc438551127" w:history="1">
        <w:r w:rsidR="005A722F" w:rsidRPr="00AC1706">
          <w:rPr>
            <w:rStyle w:val="Hyperlink"/>
            <w:noProof/>
          </w:rPr>
          <w:t>1.2</w:t>
        </w:r>
        <w:r w:rsidR="005A722F">
          <w:rPr>
            <w:rFonts w:asciiTheme="minorHAnsi" w:eastAsiaTheme="minorEastAsia" w:hAnsiTheme="minorHAnsi" w:cstheme="minorBidi"/>
            <w:noProof/>
            <w:color w:val="auto"/>
            <w:sz w:val="22"/>
          </w:rPr>
          <w:tab/>
        </w:r>
        <w:r w:rsidR="005A722F" w:rsidRPr="00AC1706">
          <w:rPr>
            <w:rStyle w:val="Hyperlink"/>
            <w:noProof/>
          </w:rPr>
          <w:t>Document Conventions</w:t>
        </w:r>
        <w:r w:rsidR="005A722F">
          <w:rPr>
            <w:noProof/>
            <w:webHidden/>
          </w:rPr>
          <w:tab/>
        </w:r>
        <w:r w:rsidR="005A722F">
          <w:rPr>
            <w:noProof/>
            <w:webHidden/>
          </w:rPr>
          <w:fldChar w:fldCharType="begin"/>
        </w:r>
        <w:r w:rsidR="005A722F">
          <w:rPr>
            <w:noProof/>
            <w:webHidden/>
          </w:rPr>
          <w:instrText xml:space="preserve"> PAGEREF _Toc438551127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08BC5581" w14:textId="77777777" w:rsidR="005A722F" w:rsidRDefault="004165C8">
      <w:pPr>
        <w:pStyle w:val="TOC3"/>
        <w:rPr>
          <w:rFonts w:asciiTheme="minorHAnsi" w:eastAsiaTheme="minorEastAsia" w:hAnsiTheme="minorHAnsi" w:cstheme="minorBidi"/>
          <w:noProof/>
          <w:color w:val="auto"/>
          <w:sz w:val="22"/>
        </w:rPr>
      </w:pPr>
      <w:hyperlink w:anchor="_Toc438551128" w:history="1">
        <w:r w:rsidR="005A722F" w:rsidRPr="00AC1706">
          <w:rPr>
            <w:rStyle w:val="Hyperlink"/>
            <w:noProof/>
          </w:rPr>
          <w:t>1.2.1</w:t>
        </w:r>
        <w:r w:rsidR="005A722F">
          <w:rPr>
            <w:rFonts w:asciiTheme="minorHAnsi" w:eastAsiaTheme="minorEastAsia" w:hAnsiTheme="minorHAnsi" w:cstheme="minorBidi"/>
            <w:noProof/>
            <w:color w:val="auto"/>
            <w:sz w:val="22"/>
          </w:rPr>
          <w:tab/>
        </w:r>
        <w:r w:rsidR="005A722F" w:rsidRPr="00AC1706">
          <w:rPr>
            <w:rStyle w:val="Hyperlink"/>
            <w:noProof/>
          </w:rPr>
          <w:t>Fonts</w:t>
        </w:r>
        <w:r w:rsidR="005A722F">
          <w:rPr>
            <w:noProof/>
            <w:webHidden/>
          </w:rPr>
          <w:tab/>
        </w:r>
        <w:r w:rsidR="005A722F">
          <w:rPr>
            <w:noProof/>
            <w:webHidden/>
          </w:rPr>
          <w:fldChar w:fldCharType="begin"/>
        </w:r>
        <w:r w:rsidR="005A722F">
          <w:rPr>
            <w:noProof/>
            <w:webHidden/>
          </w:rPr>
          <w:instrText xml:space="preserve"> PAGEREF _Toc438551128 \h </w:instrText>
        </w:r>
        <w:r w:rsidR="005A722F">
          <w:rPr>
            <w:noProof/>
            <w:webHidden/>
          </w:rPr>
        </w:r>
        <w:r w:rsidR="005A722F">
          <w:rPr>
            <w:noProof/>
            <w:webHidden/>
          </w:rPr>
          <w:fldChar w:fldCharType="separate"/>
        </w:r>
        <w:r w:rsidR="005A722F">
          <w:rPr>
            <w:noProof/>
            <w:webHidden/>
          </w:rPr>
          <w:t>6</w:t>
        </w:r>
        <w:r w:rsidR="005A722F">
          <w:rPr>
            <w:noProof/>
            <w:webHidden/>
          </w:rPr>
          <w:fldChar w:fldCharType="end"/>
        </w:r>
      </w:hyperlink>
    </w:p>
    <w:p w14:paraId="3C28FB53" w14:textId="77777777" w:rsidR="005A722F" w:rsidRDefault="004165C8">
      <w:pPr>
        <w:pStyle w:val="TOC3"/>
        <w:rPr>
          <w:rFonts w:asciiTheme="minorHAnsi" w:eastAsiaTheme="minorEastAsia" w:hAnsiTheme="minorHAnsi" w:cstheme="minorBidi"/>
          <w:noProof/>
          <w:color w:val="auto"/>
          <w:sz w:val="22"/>
        </w:rPr>
      </w:pPr>
      <w:hyperlink w:anchor="_Toc438551129" w:history="1">
        <w:r w:rsidR="005A722F" w:rsidRPr="00AC1706">
          <w:rPr>
            <w:rStyle w:val="Hyperlink"/>
            <w:noProof/>
          </w:rPr>
          <w:t>1.2.2</w:t>
        </w:r>
        <w:r w:rsidR="005A722F">
          <w:rPr>
            <w:rFonts w:asciiTheme="minorHAnsi" w:eastAsiaTheme="minorEastAsia" w:hAnsiTheme="minorHAnsi" w:cstheme="minorBidi"/>
            <w:noProof/>
            <w:color w:val="auto"/>
            <w:sz w:val="22"/>
          </w:rPr>
          <w:tab/>
        </w:r>
        <w:r w:rsidR="005A722F" w:rsidRPr="00AC1706">
          <w:rPr>
            <w:rStyle w:val="Hyperlink"/>
            <w:noProof/>
          </w:rPr>
          <w:t>UML Package References</w:t>
        </w:r>
        <w:r w:rsidR="005A722F">
          <w:rPr>
            <w:noProof/>
            <w:webHidden/>
          </w:rPr>
          <w:tab/>
        </w:r>
        <w:r w:rsidR="005A722F">
          <w:rPr>
            <w:noProof/>
            <w:webHidden/>
          </w:rPr>
          <w:fldChar w:fldCharType="begin"/>
        </w:r>
        <w:r w:rsidR="005A722F">
          <w:rPr>
            <w:noProof/>
            <w:webHidden/>
          </w:rPr>
          <w:instrText xml:space="preserve"> PAGEREF _Toc438551129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0B3E613E" w14:textId="77777777" w:rsidR="005A722F" w:rsidRDefault="004165C8">
      <w:pPr>
        <w:pStyle w:val="TOC3"/>
        <w:rPr>
          <w:rFonts w:asciiTheme="minorHAnsi" w:eastAsiaTheme="minorEastAsia" w:hAnsiTheme="minorHAnsi" w:cstheme="minorBidi"/>
          <w:noProof/>
          <w:color w:val="auto"/>
          <w:sz w:val="22"/>
        </w:rPr>
      </w:pPr>
      <w:hyperlink w:anchor="_Toc438551130" w:history="1">
        <w:r w:rsidR="005A722F" w:rsidRPr="00AC1706">
          <w:rPr>
            <w:rStyle w:val="Hyperlink"/>
            <w:noProof/>
          </w:rPr>
          <w:t>1.2.3</w:t>
        </w:r>
        <w:r w:rsidR="005A722F">
          <w:rPr>
            <w:rFonts w:asciiTheme="minorHAnsi" w:eastAsiaTheme="minorEastAsia" w:hAnsiTheme="minorHAnsi" w:cstheme="minorBidi"/>
            <w:noProof/>
            <w:color w:val="auto"/>
            <w:sz w:val="22"/>
          </w:rPr>
          <w:tab/>
        </w:r>
        <w:r w:rsidR="005A722F" w:rsidRPr="00AC1706">
          <w:rPr>
            <w:rStyle w:val="Hyperlink"/>
            <w:noProof/>
          </w:rPr>
          <w:t>UML Diagrams</w:t>
        </w:r>
        <w:r w:rsidR="005A722F">
          <w:rPr>
            <w:noProof/>
            <w:webHidden/>
          </w:rPr>
          <w:tab/>
        </w:r>
        <w:r w:rsidR="005A722F">
          <w:rPr>
            <w:noProof/>
            <w:webHidden/>
          </w:rPr>
          <w:fldChar w:fldCharType="begin"/>
        </w:r>
        <w:r w:rsidR="005A722F">
          <w:rPr>
            <w:noProof/>
            <w:webHidden/>
          </w:rPr>
          <w:instrText xml:space="preserve"> PAGEREF _Toc438551130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732542F0" w14:textId="77777777" w:rsidR="005A722F" w:rsidRDefault="004165C8">
      <w:pPr>
        <w:pStyle w:val="TOC4"/>
        <w:rPr>
          <w:rFonts w:asciiTheme="minorHAnsi" w:eastAsiaTheme="minorEastAsia" w:hAnsiTheme="minorHAnsi" w:cstheme="minorBidi"/>
          <w:noProof/>
          <w:color w:val="auto"/>
          <w:sz w:val="22"/>
          <w:szCs w:val="22"/>
        </w:rPr>
      </w:pPr>
      <w:hyperlink w:anchor="_Toc438551131" w:history="1">
        <w:r w:rsidR="005A722F" w:rsidRPr="00AC1706">
          <w:rPr>
            <w:rStyle w:val="Hyperlink"/>
            <w:noProof/>
          </w:rPr>
          <w:t>1.2.3.1</w:t>
        </w:r>
        <w:r w:rsidR="005A722F">
          <w:rPr>
            <w:rFonts w:asciiTheme="minorHAnsi" w:eastAsiaTheme="minorEastAsia" w:hAnsiTheme="minorHAnsi" w:cstheme="minorBidi"/>
            <w:noProof/>
            <w:color w:val="auto"/>
            <w:sz w:val="22"/>
            <w:szCs w:val="22"/>
          </w:rPr>
          <w:tab/>
        </w:r>
        <w:r w:rsidR="005A722F" w:rsidRPr="00AC1706">
          <w:rPr>
            <w:rStyle w:val="Hyperlink"/>
            <w:noProof/>
          </w:rPr>
          <w:t>Class Properties</w:t>
        </w:r>
        <w:r w:rsidR="005A722F">
          <w:rPr>
            <w:noProof/>
            <w:webHidden/>
          </w:rPr>
          <w:tab/>
        </w:r>
        <w:r w:rsidR="005A722F">
          <w:rPr>
            <w:noProof/>
            <w:webHidden/>
          </w:rPr>
          <w:fldChar w:fldCharType="begin"/>
        </w:r>
        <w:r w:rsidR="005A722F">
          <w:rPr>
            <w:noProof/>
            <w:webHidden/>
          </w:rPr>
          <w:instrText xml:space="preserve"> PAGEREF _Toc438551131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7785F2F6" w14:textId="77777777" w:rsidR="005A722F" w:rsidRDefault="004165C8">
      <w:pPr>
        <w:pStyle w:val="TOC4"/>
        <w:rPr>
          <w:rFonts w:asciiTheme="minorHAnsi" w:eastAsiaTheme="minorEastAsia" w:hAnsiTheme="minorHAnsi" w:cstheme="minorBidi"/>
          <w:noProof/>
          <w:color w:val="auto"/>
          <w:sz w:val="22"/>
          <w:szCs w:val="22"/>
        </w:rPr>
      </w:pPr>
      <w:hyperlink w:anchor="_Toc438551132" w:history="1">
        <w:r w:rsidR="005A722F" w:rsidRPr="00AC1706">
          <w:rPr>
            <w:rStyle w:val="Hyperlink"/>
            <w:noProof/>
          </w:rPr>
          <w:t>1.2.3.2</w:t>
        </w:r>
        <w:r w:rsidR="005A722F">
          <w:rPr>
            <w:rFonts w:asciiTheme="minorHAnsi" w:eastAsiaTheme="minorEastAsia" w:hAnsiTheme="minorHAnsi" w:cstheme="minorBidi"/>
            <w:noProof/>
            <w:color w:val="auto"/>
            <w:sz w:val="22"/>
            <w:szCs w:val="22"/>
          </w:rPr>
          <w:tab/>
        </w:r>
        <w:r w:rsidR="005A722F" w:rsidRPr="00AC1706">
          <w:rPr>
            <w:rStyle w:val="Hyperlink"/>
            <w:noProof/>
          </w:rPr>
          <w:t>Diagram Icons and Arrow Types</w:t>
        </w:r>
        <w:r w:rsidR="005A722F">
          <w:rPr>
            <w:noProof/>
            <w:webHidden/>
          </w:rPr>
          <w:tab/>
        </w:r>
        <w:r w:rsidR="005A722F">
          <w:rPr>
            <w:noProof/>
            <w:webHidden/>
          </w:rPr>
          <w:fldChar w:fldCharType="begin"/>
        </w:r>
        <w:r w:rsidR="005A722F">
          <w:rPr>
            <w:noProof/>
            <w:webHidden/>
          </w:rPr>
          <w:instrText xml:space="preserve"> PAGEREF _Toc438551132 \h </w:instrText>
        </w:r>
        <w:r w:rsidR="005A722F">
          <w:rPr>
            <w:noProof/>
            <w:webHidden/>
          </w:rPr>
        </w:r>
        <w:r w:rsidR="005A722F">
          <w:rPr>
            <w:noProof/>
            <w:webHidden/>
          </w:rPr>
          <w:fldChar w:fldCharType="separate"/>
        </w:r>
        <w:r w:rsidR="005A722F">
          <w:rPr>
            <w:noProof/>
            <w:webHidden/>
          </w:rPr>
          <w:t>7</w:t>
        </w:r>
        <w:r w:rsidR="005A722F">
          <w:rPr>
            <w:noProof/>
            <w:webHidden/>
          </w:rPr>
          <w:fldChar w:fldCharType="end"/>
        </w:r>
      </w:hyperlink>
    </w:p>
    <w:p w14:paraId="68C6B848" w14:textId="77777777" w:rsidR="005A722F" w:rsidRDefault="004165C8">
      <w:pPr>
        <w:pStyle w:val="TOC3"/>
        <w:rPr>
          <w:rFonts w:asciiTheme="minorHAnsi" w:eastAsiaTheme="minorEastAsia" w:hAnsiTheme="minorHAnsi" w:cstheme="minorBidi"/>
          <w:noProof/>
          <w:color w:val="auto"/>
          <w:sz w:val="22"/>
        </w:rPr>
      </w:pPr>
      <w:hyperlink w:anchor="_Toc438551133" w:history="1">
        <w:r w:rsidR="005A722F" w:rsidRPr="00AC1706">
          <w:rPr>
            <w:rStyle w:val="Hyperlink"/>
            <w:noProof/>
          </w:rPr>
          <w:t>1.2.4</w:t>
        </w:r>
        <w:r w:rsidR="005A722F">
          <w:rPr>
            <w:rFonts w:asciiTheme="minorHAnsi" w:eastAsiaTheme="minorEastAsia" w:hAnsiTheme="minorHAnsi" w:cstheme="minorBidi"/>
            <w:noProof/>
            <w:color w:val="auto"/>
            <w:sz w:val="22"/>
          </w:rPr>
          <w:tab/>
        </w:r>
        <w:r w:rsidR="005A722F" w:rsidRPr="00AC1706">
          <w:rPr>
            <w:rStyle w:val="Hyperlink"/>
            <w:noProof/>
          </w:rPr>
          <w:t>Property Table Notation</w:t>
        </w:r>
        <w:r w:rsidR="005A722F">
          <w:rPr>
            <w:noProof/>
            <w:webHidden/>
          </w:rPr>
          <w:tab/>
        </w:r>
        <w:r w:rsidR="005A722F">
          <w:rPr>
            <w:noProof/>
            <w:webHidden/>
          </w:rPr>
          <w:fldChar w:fldCharType="begin"/>
        </w:r>
        <w:r w:rsidR="005A722F">
          <w:rPr>
            <w:noProof/>
            <w:webHidden/>
          </w:rPr>
          <w:instrText xml:space="preserve"> PAGEREF _Toc438551133 \h </w:instrText>
        </w:r>
        <w:r w:rsidR="005A722F">
          <w:rPr>
            <w:noProof/>
            <w:webHidden/>
          </w:rPr>
        </w:r>
        <w:r w:rsidR="005A722F">
          <w:rPr>
            <w:noProof/>
            <w:webHidden/>
          </w:rPr>
          <w:fldChar w:fldCharType="separate"/>
        </w:r>
        <w:r w:rsidR="005A722F">
          <w:rPr>
            <w:noProof/>
            <w:webHidden/>
          </w:rPr>
          <w:t>8</w:t>
        </w:r>
        <w:r w:rsidR="005A722F">
          <w:rPr>
            <w:noProof/>
            <w:webHidden/>
          </w:rPr>
          <w:fldChar w:fldCharType="end"/>
        </w:r>
      </w:hyperlink>
    </w:p>
    <w:p w14:paraId="2A98982C" w14:textId="77777777" w:rsidR="005A722F" w:rsidRDefault="004165C8">
      <w:pPr>
        <w:pStyle w:val="TOC3"/>
        <w:rPr>
          <w:rFonts w:asciiTheme="minorHAnsi" w:eastAsiaTheme="minorEastAsia" w:hAnsiTheme="minorHAnsi" w:cstheme="minorBidi"/>
          <w:noProof/>
          <w:color w:val="auto"/>
          <w:sz w:val="22"/>
        </w:rPr>
      </w:pPr>
      <w:hyperlink w:anchor="_Toc438551134" w:history="1">
        <w:r w:rsidR="005A722F" w:rsidRPr="00AC1706">
          <w:rPr>
            <w:rStyle w:val="Hyperlink"/>
            <w:noProof/>
          </w:rPr>
          <w:t>1.2.5</w:t>
        </w:r>
        <w:r w:rsidR="005A722F">
          <w:rPr>
            <w:rFonts w:asciiTheme="minorHAnsi" w:eastAsiaTheme="minorEastAsia" w:hAnsiTheme="minorHAnsi" w:cstheme="minorBidi"/>
            <w:noProof/>
            <w:color w:val="auto"/>
            <w:sz w:val="22"/>
          </w:rPr>
          <w:tab/>
        </w:r>
        <w:r w:rsidR="005A722F" w:rsidRPr="00AC1706">
          <w:rPr>
            <w:rStyle w:val="Hyperlink"/>
            <w:noProof/>
          </w:rPr>
          <w:t>Property and Class Descriptions</w:t>
        </w:r>
        <w:r w:rsidR="005A722F">
          <w:rPr>
            <w:noProof/>
            <w:webHidden/>
          </w:rPr>
          <w:tab/>
        </w:r>
        <w:r w:rsidR="005A722F">
          <w:rPr>
            <w:noProof/>
            <w:webHidden/>
          </w:rPr>
          <w:fldChar w:fldCharType="begin"/>
        </w:r>
        <w:r w:rsidR="005A722F">
          <w:rPr>
            <w:noProof/>
            <w:webHidden/>
          </w:rPr>
          <w:instrText xml:space="preserve"> PAGEREF _Toc438551134 \h </w:instrText>
        </w:r>
        <w:r w:rsidR="005A722F">
          <w:rPr>
            <w:noProof/>
            <w:webHidden/>
          </w:rPr>
        </w:r>
        <w:r w:rsidR="005A722F">
          <w:rPr>
            <w:noProof/>
            <w:webHidden/>
          </w:rPr>
          <w:fldChar w:fldCharType="separate"/>
        </w:r>
        <w:r w:rsidR="005A722F">
          <w:rPr>
            <w:noProof/>
            <w:webHidden/>
          </w:rPr>
          <w:t>8</w:t>
        </w:r>
        <w:r w:rsidR="005A722F">
          <w:rPr>
            <w:noProof/>
            <w:webHidden/>
          </w:rPr>
          <w:fldChar w:fldCharType="end"/>
        </w:r>
      </w:hyperlink>
    </w:p>
    <w:p w14:paraId="3B1286AF" w14:textId="77777777" w:rsidR="005A722F" w:rsidRDefault="004165C8">
      <w:pPr>
        <w:pStyle w:val="TOC2"/>
        <w:rPr>
          <w:rFonts w:asciiTheme="minorHAnsi" w:eastAsiaTheme="minorEastAsia" w:hAnsiTheme="minorHAnsi" w:cstheme="minorBidi"/>
          <w:noProof/>
          <w:color w:val="auto"/>
          <w:sz w:val="22"/>
        </w:rPr>
      </w:pPr>
      <w:hyperlink w:anchor="_Toc438551135" w:history="1">
        <w:r w:rsidR="005A722F" w:rsidRPr="00AC1706">
          <w:rPr>
            <w:rStyle w:val="Hyperlink"/>
            <w:noProof/>
          </w:rPr>
          <w:t>1.3</w:t>
        </w:r>
        <w:r w:rsidR="005A722F">
          <w:rPr>
            <w:rFonts w:asciiTheme="minorHAnsi" w:eastAsiaTheme="minorEastAsia" w:hAnsiTheme="minorHAnsi" w:cstheme="minorBidi"/>
            <w:noProof/>
            <w:color w:val="auto"/>
            <w:sz w:val="22"/>
          </w:rPr>
          <w:tab/>
        </w:r>
        <w:r w:rsidR="005A722F" w:rsidRPr="00AC1706">
          <w:rPr>
            <w:rStyle w:val="Hyperlink"/>
            <w:noProof/>
          </w:rPr>
          <w:t>Terminology</w:t>
        </w:r>
        <w:r w:rsidR="005A722F">
          <w:rPr>
            <w:noProof/>
            <w:webHidden/>
          </w:rPr>
          <w:tab/>
        </w:r>
        <w:r w:rsidR="005A722F">
          <w:rPr>
            <w:noProof/>
            <w:webHidden/>
          </w:rPr>
          <w:fldChar w:fldCharType="begin"/>
        </w:r>
        <w:r w:rsidR="005A722F">
          <w:rPr>
            <w:noProof/>
            <w:webHidden/>
          </w:rPr>
          <w:instrText xml:space="preserve"> PAGEREF _Toc438551135 \h </w:instrText>
        </w:r>
        <w:r w:rsidR="005A722F">
          <w:rPr>
            <w:noProof/>
            <w:webHidden/>
          </w:rPr>
        </w:r>
        <w:r w:rsidR="005A722F">
          <w:rPr>
            <w:noProof/>
            <w:webHidden/>
          </w:rPr>
          <w:fldChar w:fldCharType="separate"/>
        </w:r>
        <w:r w:rsidR="005A722F">
          <w:rPr>
            <w:noProof/>
            <w:webHidden/>
          </w:rPr>
          <w:t>9</w:t>
        </w:r>
        <w:r w:rsidR="005A722F">
          <w:rPr>
            <w:noProof/>
            <w:webHidden/>
          </w:rPr>
          <w:fldChar w:fldCharType="end"/>
        </w:r>
      </w:hyperlink>
    </w:p>
    <w:p w14:paraId="50C5B1FA" w14:textId="77777777" w:rsidR="005A722F" w:rsidRDefault="004165C8">
      <w:pPr>
        <w:pStyle w:val="TOC2"/>
        <w:rPr>
          <w:rFonts w:asciiTheme="minorHAnsi" w:eastAsiaTheme="minorEastAsia" w:hAnsiTheme="minorHAnsi" w:cstheme="minorBidi"/>
          <w:noProof/>
          <w:color w:val="auto"/>
          <w:sz w:val="22"/>
        </w:rPr>
      </w:pPr>
      <w:hyperlink w:anchor="_Toc438551136" w:history="1">
        <w:r w:rsidR="005A722F" w:rsidRPr="00AC1706">
          <w:rPr>
            <w:rStyle w:val="Hyperlink"/>
            <w:noProof/>
          </w:rPr>
          <w:t>1.4</w:t>
        </w:r>
        <w:r w:rsidR="005A722F">
          <w:rPr>
            <w:rFonts w:asciiTheme="minorHAnsi" w:eastAsiaTheme="minorEastAsia" w:hAnsiTheme="minorHAnsi" w:cstheme="minorBidi"/>
            <w:noProof/>
            <w:color w:val="auto"/>
            <w:sz w:val="22"/>
          </w:rPr>
          <w:tab/>
        </w:r>
        <w:r w:rsidR="005A722F" w:rsidRPr="00AC1706">
          <w:rPr>
            <w:rStyle w:val="Hyperlink"/>
            <w:noProof/>
          </w:rPr>
          <w:t>Normative References</w:t>
        </w:r>
        <w:r w:rsidR="005A722F">
          <w:rPr>
            <w:noProof/>
            <w:webHidden/>
          </w:rPr>
          <w:tab/>
        </w:r>
        <w:r w:rsidR="005A722F">
          <w:rPr>
            <w:noProof/>
            <w:webHidden/>
          </w:rPr>
          <w:fldChar w:fldCharType="begin"/>
        </w:r>
        <w:r w:rsidR="005A722F">
          <w:rPr>
            <w:noProof/>
            <w:webHidden/>
          </w:rPr>
          <w:instrText xml:space="preserve"> PAGEREF _Toc438551136 \h </w:instrText>
        </w:r>
        <w:r w:rsidR="005A722F">
          <w:rPr>
            <w:noProof/>
            <w:webHidden/>
          </w:rPr>
        </w:r>
        <w:r w:rsidR="005A722F">
          <w:rPr>
            <w:noProof/>
            <w:webHidden/>
          </w:rPr>
          <w:fldChar w:fldCharType="separate"/>
        </w:r>
        <w:r w:rsidR="005A722F">
          <w:rPr>
            <w:noProof/>
            <w:webHidden/>
          </w:rPr>
          <w:t>9</w:t>
        </w:r>
        <w:r w:rsidR="005A722F">
          <w:rPr>
            <w:noProof/>
            <w:webHidden/>
          </w:rPr>
          <w:fldChar w:fldCharType="end"/>
        </w:r>
      </w:hyperlink>
    </w:p>
    <w:p w14:paraId="4B49ABD2" w14:textId="77777777" w:rsidR="005A722F" w:rsidRDefault="004165C8">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37" w:history="1">
        <w:r w:rsidR="005A722F" w:rsidRPr="00AC1706">
          <w:rPr>
            <w:rStyle w:val="Hyperlink"/>
            <w:noProof/>
          </w:rPr>
          <w:t>2</w:t>
        </w:r>
        <w:r w:rsidR="005A722F">
          <w:rPr>
            <w:rFonts w:asciiTheme="minorHAnsi" w:eastAsiaTheme="minorEastAsia" w:hAnsiTheme="minorHAnsi" w:cstheme="minorBidi"/>
            <w:noProof/>
            <w:color w:val="auto"/>
            <w:sz w:val="22"/>
            <w:szCs w:val="22"/>
          </w:rPr>
          <w:tab/>
        </w:r>
        <w:r w:rsidR="005A722F" w:rsidRPr="00AC1706">
          <w:rPr>
            <w:rStyle w:val="Hyperlink"/>
            <w:noProof/>
          </w:rPr>
          <w:t>Background Information</w:t>
        </w:r>
        <w:r w:rsidR="005A722F">
          <w:rPr>
            <w:noProof/>
            <w:webHidden/>
          </w:rPr>
          <w:tab/>
        </w:r>
        <w:r w:rsidR="005A722F">
          <w:rPr>
            <w:noProof/>
            <w:webHidden/>
          </w:rPr>
          <w:fldChar w:fldCharType="begin"/>
        </w:r>
        <w:r w:rsidR="005A722F">
          <w:rPr>
            <w:noProof/>
            <w:webHidden/>
          </w:rPr>
          <w:instrText xml:space="preserve"> PAGEREF _Toc438551137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6451759F" w14:textId="77777777" w:rsidR="005A722F" w:rsidRDefault="004165C8">
      <w:pPr>
        <w:pStyle w:val="TOC2"/>
        <w:rPr>
          <w:rFonts w:asciiTheme="minorHAnsi" w:eastAsiaTheme="minorEastAsia" w:hAnsiTheme="minorHAnsi" w:cstheme="minorBidi"/>
          <w:noProof/>
          <w:color w:val="auto"/>
          <w:sz w:val="22"/>
        </w:rPr>
      </w:pPr>
      <w:hyperlink w:anchor="_Toc438551138" w:history="1">
        <w:r w:rsidR="005A722F" w:rsidRPr="00AC1706">
          <w:rPr>
            <w:rStyle w:val="Hyperlink"/>
            <w:noProof/>
          </w:rPr>
          <w:t>2.1</w:t>
        </w:r>
        <w:r w:rsidR="005A722F">
          <w:rPr>
            <w:rFonts w:asciiTheme="minorHAnsi" w:eastAsiaTheme="minorEastAsia" w:hAnsiTheme="minorHAnsi" w:cstheme="minorBidi"/>
            <w:noProof/>
            <w:color w:val="auto"/>
            <w:sz w:val="22"/>
          </w:rPr>
          <w:tab/>
        </w:r>
        <w:r w:rsidR="005A722F" w:rsidRPr="00AC1706">
          <w:rPr>
            <w:rStyle w:val="Hyperlink"/>
            <w:noProof/>
          </w:rPr>
          <w:t>Cyber Observables</w:t>
        </w:r>
        <w:r w:rsidR="005A722F">
          <w:rPr>
            <w:noProof/>
            <w:webHidden/>
          </w:rPr>
          <w:tab/>
        </w:r>
        <w:r w:rsidR="005A722F">
          <w:rPr>
            <w:noProof/>
            <w:webHidden/>
          </w:rPr>
          <w:fldChar w:fldCharType="begin"/>
        </w:r>
        <w:r w:rsidR="005A722F">
          <w:rPr>
            <w:noProof/>
            <w:webHidden/>
          </w:rPr>
          <w:instrText xml:space="preserve"> PAGEREF _Toc438551138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241A48E7" w14:textId="77777777" w:rsidR="005A722F" w:rsidRDefault="004165C8">
      <w:pPr>
        <w:pStyle w:val="TOC2"/>
        <w:rPr>
          <w:rFonts w:asciiTheme="minorHAnsi" w:eastAsiaTheme="minorEastAsia" w:hAnsiTheme="minorHAnsi" w:cstheme="minorBidi"/>
          <w:noProof/>
          <w:color w:val="auto"/>
          <w:sz w:val="22"/>
        </w:rPr>
      </w:pPr>
      <w:hyperlink w:anchor="_Toc438551139" w:history="1">
        <w:r w:rsidR="005A722F" w:rsidRPr="00AC1706">
          <w:rPr>
            <w:rStyle w:val="Hyperlink"/>
            <w:noProof/>
          </w:rPr>
          <w:t>2.2</w:t>
        </w:r>
        <w:r w:rsidR="005A722F">
          <w:rPr>
            <w:rFonts w:asciiTheme="minorHAnsi" w:eastAsiaTheme="minorEastAsia" w:hAnsiTheme="minorHAnsi" w:cstheme="minorBidi"/>
            <w:noProof/>
            <w:color w:val="auto"/>
            <w:sz w:val="22"/>
          </w:rPr>
          <w:tab/>
        </w:r>
        <w:r w:rsidR="005A722F" w:rsidRPr="00AC1706">
          <w:rPr>
            <w:rStyle w:val="Hyperlink"/>
            <w:noProof/>
          </w:rPr>
          <w:t>Objects</w:t>
        </w:r>
        <w:r w:rsidR="005A722F">
          <w:rPr>
            <w:noProof/>
            <w:webHidden/>
          </w:rPr>
          <w:tab/>
        </w:r>
        <w:r w:rsidR="005A722F">
          <w:rPr>
            <w:noProof/>
            <w:webHidden/>
          </w:rPr>
          <w:fldChar w:fldCharType="begin"/>
        </w:r>
        <w:r w:rsidR="005A722F">
          <w:rPr>
            <w:noProof/>
            <w:webHidden/>
          </w:rPr>
          <w:instrText xml:space="preserve"> PAGEREF _Toc438551139 \h </w:instrText>
        </w:r>
        <w:r w:rsidR="005A722F">
          <w:rPr>
            <w:noProof/>
            <w:webHidden/>
          </w:rPr>
        </w:r>
        <w:r w:rsidR="005A722F">
          <w:rPr>
            <w:noProof/>
            <w:webHidden/>
          </w:rPr>
          <w:fldChar w:fldCharType="separate"/>
        </w:r>
        <w:r w:rsidR="005A722F">
          <w:rPr>
            <w:noProof/>
            <w:webHidden/>
          </w:rPr>
          <w:t>10</w:t>
        </w:r>
        <w:r w:rsidR="005A722F">
          <w:rPr>
            <w:noProof/>
            <w:webHidden/>
          </w:rPr>
          <w:fldChar w:fldCharType="end"/>
        </w:r>
      </w:hyperlink>
    </w:p>
    <w:p w14:paraId="1F6B8E3A" w14:textId="77777777" w:rsidR="005A722F" w:rsidRDefault="004165C8">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0" w:history="1">
        <w:r w:rsidR="005A722F" w:rsidRPr="00AC1706">
          <w:rPr>
            <w:rStyle w:val="Hyperlink"/>
            <w:noProof/>
          </w:rPr>
          <w:t>3</w:t>
        </w:r>
        <w:r w:rsidR="005A722F">
          <w:rPr>
            <w:rFonts w:asciiTheme="minorHAnsi" w:eastAsiaTheme="minorEastAsia" w:hAnsiTheme="minorHAnsi" w:cstheme="minorBidi"/>
            <w:noProof/>
            <w:color w:val="auto"/>
            <w:sz w:val="22"/>
            <w:szCs w:val="22"/>
          </w:rPr>
          <w:tab/>
        </w:r>
        <w:r w:rsidR="005A722F" w:rsidRPr="00AC1706">
          <w:rPr>
            <w:rStyle w:val="Hyperlink"/>
            <w:noProof/>
          </w:rPr>
          <w:t>Data Model</w:t>
        </w:r>
        <w:r w:rsidR="005A722F">
          <w:rPr>
            <w:noProof/>
            <w:webHidden/>
          </w:rPr>
          <w:tab/>
        </w:r>
        <w:r w:rsidR="005A722F">
          <w:rPr>
            <w:noProof/>
            <w:webHidden/>
          </w:rPr>
          <w:fldChar w:fldCharType="begin"/>
        </w:r>
        <w:r w:rsidR="005A722F">
          <w:rPr>
            <w:noProof/>
            <w:webHidden/>
          </w:rPr>
          <w:instrText xml:space="preserve"> PAGEREF _Toc438551140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7C3C0568" w14:textId="77777777" w:rsidR="005A722F" w:rsidRDefault="004165C8">
      <w:pPr>
        <w:pStyle w:val="TOC2"/>
        <w:rPr>
          <w:rFonts w:asciiTheme="minorHAnsi" w:eastAsiaTheme="minorEastAsia" w:hAnsiTheme="minorHAnsi" w:cstheme="minorBidi"/>
          <w:noProof/>
          <w:color w:val="auto"/>
          <w:sz w:val="22"/>
        </w:rPr>
      </w:pPr>
      <w:hyperlink w:anchor="_Toc438551141" w:history="1">
        <w:r w:rsidR="005A722F" w:rsidRPr="00AC1706">
          <w:rPr>
            <w:rStyle w:val="Hyperlink"/>
            <w:noProof/>
          </w:rPr>
          <w:t>3.1</w:t>
        </w:r>
        <w:r w:rsidR="005A722F">
          <w:rPr>
            <w:rFonts w:asciiTheme="minorHAnsi" w:eastAsiaTheme="minorEastAsia" w:hAnsiTheme="minorHAnsi" w:cstheme="minorBidi"/>
            <w:noProof/>
            <w:color w:val="auto"/>
            <w:sz w:val="22"/>
          </w:rPr>
          <w:tab/>
        </w:r>
        <w:r w:rsidR="005A722F" w:rsidRPr="00AC1706">
          <w:rPr>
            <w:rStyle w:val="Hyperlink"/>
            <w:noProof/>
          </w:rPr>
          <w:t>ARPCacheObjectType Class</w:t>
        </w:r>
        <w:r w:rsidR="005A722F">
          <w:rPr>
            <w:noProof/>
            <w:webHidden/>
          </w:rPr>
          <w:tab/>
        </w:r>
        <w:r w:rsidR="005A722F">
          <w:rPr>
            <w:noProof/>
            <w:webHidden/>
          </w:rPr>
          <w:fldChar w:fldCharType="begin"/>
        </w:r>
        <w:r w:rsidR="005A722F">
          <w:rPr>
            <w:noProof/>
            <w:webHidden/>
          </w:rPr>
          <w:instrText xml:space="preserve"> PAGEREF _Toc438551141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25A86BC8" w14:textId="77777777" w:rsidR="005A722F" w:rsidRDefault="004165C8">
      <w:pPr>
        <w:pStyle w:val="TOC2"/>
        <w:rPr>
          <w:rFonts w:asciiTheme="minorHAnsi" w:eastAsiaTheme="minorEastAsia" w:hAnsiTheme="minorHAnsi" w:cstheme="minorBidi"/>
          <w:noProof/>
          <w:color w:val="auto"/>
          <w:sz w:val="22"/>
        </w:rPr>
      </w:pPr>
      <w:hyperlink w:anchor="_Toc438551142" w:history="1">
        <w:r w:rsidR="005A722F" w:rsidRPr="00AC1706">
          <w:rPr>
            <w:rStyle w:val="Hyperlink"/>
            <w:noProof/>
          </w:rPr>
          <w:t>3.2</w:t>
        </w:r>
        <w:r w:rsidR="005A722F">
          <w:rPr>
            <w:rFonts w:asciiTheme="minorHAnsi" w:eastAsiaTheme="minorEastAsia" w:hAnsiTheme="minorHAnsi" w:cstheme="minorBidi"/>
            <w:noProof/>
            <w:color w:val="auto"/>
            <w:sz w:val="22"/>
          </w:rPr>
          <w:tab/>
        </w:r>
        <w:r w:rsidR="005A722F" w:rsidRPr="00AC1706">
          <w:rPr>
            <w:rStyle w:val="Hyperlink"/>
            <w:noProof/>
          </w:rPr>
          <w:t>ARPCacheEntryType Class</w:t>
        </w:r>
        <w:r w:rsidR="005A722F">
          <w:rPr>
            <w:noProof/>
            <w:webHidden/>
          </w:rPr>
          <w:tab/>
        </w:r>
        <w:r w:rsidR="005A722F">
          <w:rPr>
            <w:noProof/>
            <w:webHidden/>
          </w:rPr>
          <w:fldChar w:fldCharType="begin"/>
        </w:r>
        <w:r w:rsidR="005A722F">
          <w:rPr>
            <w:noProof/>
            <w:webHidden/>
          </w:rPr>
          <w:instrText xml:space="preserve"> PAGEREF _Toc438551142 \h </w:instrText>
        </w:r>
        <w:r w:rsidR="005A722F">
          <w:rPr>
            <w:noProof/>
            <w:webHidden/>
          </w:rPr>
        </w:r>
        <w:r w:rsidR="005A722F">
          <w:rPr>
            <w:noProof/>
            <w:webHidden/>
          </w:rPr>
          <w:fldChar w:fldCharType="separate"/>
        </w:r>
        <w:r w:rsidR="005A722F">
          <w:rPr>
            <w:noProof/>
            <w:webHidden/>
          </w:rPr>
          <w:t>11</w:t>
        </w:r>
        <w:r w:rsidR="005A722F">
          <w:rPr>
            <w:noProof/>
            <w:webHidden/>
          </w:rPr>
          <w:fldChar w:fldCharType="end"/>
        </w:r>
      </w:hyperlink>
    </w:p>
    <w:p w14:paraId="493B9B04" w14:textId="77777777" w:rsidR="005A722F" w:rsidRDefault="004165C8">
      <w:pPr>
        <w:pStyle w:val="TOC2"/>
        <w:rPr>
          <w:rFonts w:asciiTheme="minorHAnsi" w:eastAsiaTheme="minorEastAsia" w:hAnsiTheme="minorHAnsi" w:cstheme="minorBidi"/>
          <w:noProof/>
          <w:color w:val="auto"/>
          <w:sz w:val="22"/>
        </w:rPr>
      </w:pPr>
      <w:hyperlink w:anchor="_Toc438551143" w:history="1">
        <w:r w:rsidR="005A722F" w:rsidRPr="00AC1706">
          <w:rPr>
            <w:rStyle w:val="Hyperlink"/>
            <w:noProof/>
          </w:rPr>
          <w:t>3.3</w:t>
        </w:r>
        <w:r w:rsidR="005A722F">
          <w:rPr>
            <w:rFonts w:asciiTheme="minorHAnsi" w:eastAsiaTheme="minorEastAsia" w:hAnsiTheme="minorHAnsi" w:cstheme="minorBidi"/>
            <w:noProof/>
            <w:color w:val="auto"/>
            <w:sz w:val="22"/>
          </w:rPr>
          <w:tab/>
        </w:r>
        <w:r w:rsidR="005A722F" w:rsidRPr="00AC1706">
          <w:rPr>
            <w:rStyle w:val="Hyperlink"/>
            <w:noProof/>
          </w:rPr>
          <w:t>ARPCacheEntryTypeType Data Type</w:t>
        </w:r>
        <w:r w:rsidR="005A722F">
          <w:rPr>
            <w:noProof/>
            <w:webHidden/>
          </w:rPr>
          <w:tab/>
        </w:r>
        <w:r w:rsidR="005A722F">
          <w:rPr>
            <w:noProof/>
            <w:webHidden/>
          </w:rPr>
          <w:fldChar w:fldCharType="begin"/>
        </w:r>
        <w:r w:rsidR="005A722F">
          <w:rPr>
            <w:noProof/>
            <w:webHidden/>
          </w:rPr>
          <w:instrText xml:space="preserve"> PAGEREF _Toc438551143 \h </w:instrText>
        </w:r>
        <w:r w:rsidR="005A722F">
          <w:rPr>
            <w:noProof/>
            <w:webHidden/>
          </w:rPr>
        </w:r>
        <w:r w:rsidR="005A722F">
          <w:rPr>
            <w:noProof/>
            <w:webHidden/>
          </w:rPr>
          <w:fldChar w:fldCharType="separate"/>
        </w:r>
        <w:r w:rsidR="005A722F">
          <w:rPr>
            <w:noProof/>
            <w:webHidden/>
          </w:rPr>
          <w:t>12</w:t>
        </w:r>
        <w:r w:rsidR="005A722F">
          <w:rPr>
            <w:noProof/>
            <w:webHidden/>
          </w:rPr>
          <w:fldChar w:fldCharType="end"/>
        </w:r>
      </w:hyperlink>
    </w:p>
    <w:p w14:paraId="0EB6CD9C" w14:textId="77777777" w:rsidR="005A722F" w:rsidRDefault="004165C8">
      <w:pPr>
        <w:pStyle w:val="TOC2"/>
        <w:rPr>
          <w:rFonts w:asciiTheme="minorHAnsi" w:eastAsiaTheme="minorEastAsia" w:hAnsiTheme="minorHAnsi" w:cstheme="minorBidi"/>
          <w:noProof/>
          <w:color w:val="auto"/>
          <w:sz w:val="22"/>
        </w:rPr>
      </w:pPr>
      <w:hyperlink w:anchor="_Toc438551144" w:history="1">
        <w:r w:rsidR="005A722F" w:rsidRPr="00AC1706">
          <w:rPr>
            <w:rStyle w:val="Hyperlink"/>
            <w:noProof/>
          </w:rPr>
          <w:t>3.4</w:t>
        </w:r>
        <w:r w:rsidR="005A722F">
          <w:rPr>
            <w:rFonts w:asciiTheme="minorHAnsi" w:eastAsiaTheme="minorEastAsia" w:hAnsiTheme="minorHAnsi" w:cstheme="minorBidi"/>
            <w:noProof/>
            <w:color w:val="auto"/>
            <w:sz w:val="22"/>
          </w:rPr>
          <w:tab/>
        </w:r>
        <w:r w:rsidR="005A722F" w:rsidRPr="00AC1706">
          <w:rPr>
            <w:rStyle w:val="Hyperlink"/>
            <w:noProof/>
          </w:rPr>
          <w:t>ARPCacheEntryTypeEnum Enumeration</w:t>
        </w:r>
        <w:r w:rsidR="005A722F">
          <w:rPr>
            <w:noProof/>
            <w:webHidden/>
          </w:rPr>
          <w:tab/>
        </w:r>
        <w:r w:rsidR="005A722F">
          <w:rPr>
            <w:noProof/>
            <w:webHidden/>
          </w:rPr>
          <w:fldChar w:fldCharType="begin"/>
        </w:r>
        <w:r w:rsidR="005A722F">
          <w:rPr>
            <w:noProof/>
            <w:webHidden/>
          </w:rPr>
          <w:instrText xml:space="preserve"> PAGEREF _Toc438551144 \h </w:instrText>
        </w:r>
        <w:r w:rsidR="005A722F">
          <w:rPr>
            <w:noProof/>
            <w:webHidden/>
          </w:rPr>
        </w:r>
        <w:r w:rsidR="005A722F">
          <w:rPr>
            <w:noProof/>
            <w:webHidden/>
          </w:rPr>
          <w:fldChar w:fldCharType="separate"/>
        </w:r>
        <w:r w:rsidR="005A722F">
          <w:rPr>
            <w:noProof/>
            <w:webHidden/>
          </w:rPr>
          <w:t>12</w:t>
        </w:r>
        <w:r w:rsidR="005A722F">
          <w:rPr>
            <w:noProof/>
            <w:webHidden/>
          </w:rPr>
          <w:fldChar w:fldCharType="end"/>
        </w:r>
      </w:hyperlink>
    </w:p>
    <w:p w14:paraId="15FA9565" w14:textId="77777777" w:rsidR="005A722F" w:rsidRDefault="004165C8">
      <w:pPr>
        <w:pStyle w:val="TOC1"/>
        <w:tabs>
          <w:tab w:val="left" w:pos="400"/>
          <w:tab w:val="right" w:leader="dot" w:pos="9350"/>
        </w:tabs>
        <w:rPr>
          <w:rFonts w:asciiTheme="minorHAnsi" w:eastAsiaTheme="minorEastAsia" w:hAnsiTheme="minorHAnsi" w:cstheme="minorBidi"/>
          <w:noProof/>
          <w:color w:val="auto"/>
          <w:sz w:val="22"/>
          <w:szCs w:val="22"/>
        </w:rPr>
      </w:pPr>
      <w:hyperlink w:anchor="_Toc438551145" w:history="1">
        <w:r w:rsidR="005A722F" w:rsidRPr="00AC1706">
          <w:rPr>
            <w:rStyle w:val="Hyperlink"/>
            <w:noProof/>
          </w:rPr>
          <w:t>4</w:t>
        </w:r>
        <w:r w:rsidR="005A722F">
          <w:rPr>
            <w:rFonts w:asciiTheme="minorHAnsi" w:eastAsiaTheme="minorEastAsia" w:hAnsiTheme="minorHAnsi" w:cstheme="minorBidi"/>
            <w:noProof/>
            <w:color w:val="auto"/>
            <w:sz w:val="22"/>
            <w:szCs w:val="22"/>
          </w:rPr>
          <w:tab/>
        </w:r>
        <w:r w:rsidR="005A722F" w:rsidRPr="00AC1706">
          <w:rPr>
            <w:rStyle w:val="Hyperlink"/>
            <w:noProof/>
          </w:rPr>
          <w:t>Conformance</w:t>
        </w:r>
        <w:r w:rsidR="005A722F">
          <w:rPr>
            <w:noProof/>
            <w:webHidden/>
          </w:rPr>
          <w:tab/>
        </w:r>
        <w:r w:rsidR="005A722F">
          <w:rPr>
            <w:noProof/>
            <w:webHidden/>
          </w:rPr>
          <w:fldChar w:fldCharType="begin"/>
        </w:r>
        <w:r w:rsidR="005A722F">
          <w:rPr>
            <w:noProof/>
            <w:webHidden/>
          </w:rPr>
          <w:instrText xml:space="preserve"> PAGEREF _Toc438551145 \h </w:instrText>
        </w:r>
        <w:r w:rsidR="005A722F">
          <w:rPr>
            <w:noProof/>
            <w:webHidden/>
          </w:rPr>
        </w:r>
        <w:r w:rsidR="005A722F">
          <w:rPr>
            <w:noProof/>
            <w:webHidden/>
          </w:rPr>
          <w:fldChar w:fldCharType="separate"/>
        </w:r>
        <w:r w:rsidR="005A722F">
          <w:rPr>
            <w:noProof/>
            <w:webHidden/>
          </w:rPr>
          <w:t>14</w:t>
        </w:r>
        <w:r w:rsidR="005A722F">
          <w:rPr>
            <w:noProof/>
            <w:webHidden/>
          </w:rPr>
          <w:fldChar w:fldCharType="end"/>
        </w:r>
      </w:hyperlink>
    </w:p>
    <w:p w14:paraId="4941EE40" w14:textId="77777777" w:rsidR="005A722F" w:rsidRDefault="004165C8">
      <w:pPr>
        <w:pStyle w:val="TOC1"/>
        <w:tabs>
          <w:tab w:val="right" w:leader="dot" w:pos="9350"/>
        </w:tabs>
        <w:rPr>
          <w:rFonts w:asciiTheme="minorHAnsi" w:eastAsiaTheme="minorEastAsia" w:hAnsiTheme="minorHAnsi" w:cstheme="minorBidi"/>
          <w:noProof/>
          <w:color w:val="auto"/>
          <w:sz w:val="22"/>
          <w:szCs w:val="22"/>
        </w:rPr>
      </w:pPr>
      <w:hyperlink w:anchor="_Toc438551146" w:history="1">
        <w:r w:rsidR="005A722F" w:rsidRPr="00AC1706">
          <w:rPr>
            <w:rStyle w:val="Hyperlink"/>
            <w:noProof/>
          </w:rPr>
          <w:t>Acknowledgments</w:t>
        </w:r>
        <w:r w:rsidR="005A722F">
          <w:rPr>
            <w:noProof/>
            <w:webHidden/>
          </w:rPr>
          <w:tab/>
        </w:r>
        <w:r w:rsidR="005A722F">
          <w:rPr>
            <w:noProof/>
            <w:webHidden/>
          </w:rPr>
          <w:fldChar w:fldCharType="begin"/>
        </w:r>
        <w:r w:rsidR="005A722F">
          <w:rPr>
            <w:noProof/>
            <w:webHidden/>
          </w:rPr>
          <w:instrText xml:space="preserve"> PAGEREF _Toc438551146 \h </w:instrText>
        </w:r>
        <w:r w:rsidR="005A722F">
          <w:rPr>
            <w:noProof/>
            <w:webHidden/>
          </w:rPr>
        </w:r>
        <w:r w:rsidR="005A722F">
          <w:rPr>
            <w:noProof/>
            <w:webHidden/>
          </w:rPr>
          <w:fldChar w:fldCharType="separate"/>
        </w:r>
        <w:r w:rsidR="005A722F">
          <w:rPr>
            <w:noProof/>
            <w:webHidden/>
          </w:rPr>
          <w:t>15</w:t>
        </w:r>
        <w:r w:rsidR="005A722F">
          <w:rPr>
            <w:noProof/>
            <w:webHidden/>
          </w:rPr>
          <w:fldChar w:fldCharType="end"/>
        </w:r>
      </w:hyperlink>
    </w:p>
    <w:p w14:paraId="015DEDB0" w14:textId="77777777" w:rsidR="005A722F" w:rsidRDefault="004165C8">
      <w:pPr>
        <w:pStyle w:val="TOC1"/>
        <w:tabs>
          <w:tab w:val="right" w:leader="dot" w:pos="9350"/>
        </w:tabs>
        <w:rPr>
          <w:rFonts w:asciiTheme="minorHAnsi" w:eastAsiaTheme="minorEastAsia" w:hAnsiTheme="minorHAnsi" w:cstheme="minorBidi"/>
          <w:noProof/>
          <w:color w:val="auto"/>
          <w:sz w:val="22"/>
          <w:szCs w:val="22"/>
        </w:rPr>
      </w:pPr>
      <w:hyperlink w:anchor="_Toc438551147" w:history="1">
        <w:r w:rsidR="005A722F" w:rsidRPr="00AC1706">
          <w:rPr>
            <w:rStyle w:val="Hyperlink"/>
            <w:noProof/>
          </w:rPr>
          <w:t>Revision History</w:t>
        </w:r>
        <w:r w:rsidR="005A722F">
          <w:rPr>
            <w:noProof/>
            <w:webHidden/>
          </w:rPr>
          <w:tab/>
        </w:r>
        <w:r w:rsidR="005A722F">
          <w:rPr>
            <w:noProof/>
            <w:webHidden/>
          </w:rPr>
          <w:fldChar w:fldCharType="begin"/>
        </w:r>
        <w:r w:rsidR="005A722F">
          <w:rPr>
            <w:noProof/>
            <w:webHidden/>
          </w:rPr>
          <w:instrText xml:space="preserve"> PAGEREF _Toc438551147 \h </w:instrText>
        </w:r>
        <w:r w:rsidR="005A722F">
          <w:rPr>
            <w:noProof/>
            <w:webHidden/>
          </w:rPr>
        </w:r>
        <w:r w:rsidR="005A722F">
          <w:rPr>
            <w:noProof/>
            <w:webHidden/>
          </w:rPr>
          <w:fldChar w:fldCharType="separate"/>
        </w:r>
        <w:r w:rsidR="005A722F">
          <w:rPr>
            <w:noProof/>
            <w:webHidden/>
          </w:rPr>
          <w:t>16</w:t>
        </w:r>
        <w:r w:rsidR="005A722F">
          <w:rPr>
            <w:noProof/>
            <w:webHidden/>
          </w:rPr>
          <w:fldChar w:fldCharType="end"/>
        </w:r>
      </w:hyperlink>
    </w:p>
    <w:p w14:paraId="12B3FACF" w14:textId="34D2BEF1" w:rsidR="007E76CB" w:rsidRDefault="00311882" w:rsidP="004165C8">
      <w:pPr>
        <w:pStyle w:val="Heading1"/>
      </w:pPr>
      <w:r>
        <w:rPr>
          <w:szCs w:val="24"/>
        </w:rPr>
        <w:lastRenderedPageBreak/>
        <w:fldChar w:fldCharType="end"/>
      </w:r>
      <w:bookmarkStart w:id="9" w:name="_Toc438551125"/>
      <w:r w:rsidR="00E676D7">
        <w:t>Introduction</w:t>
      </w:r>
      <w:bookmarkEnd w:id="4"/>
      <w:bookmarkEnd w:id="5"/>
      <w:bookmarkEnd w:id="6"/>
      <w:bookmarkEnd w:id="7"/>
      <w:bookmarkEnd w:id="8"/>
      <w:bookmarkEnd w:id="9"/>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1" w:name="_Toc412205405"/>
      <w:bookmarkStart w:id="12" w:name="_Ref412300941"/>
      <w:bookmarkStart w:id="13" w:name="_Ref412622367"/>
      <w:bookmarkStart w:id="14" w:name="_Toc424631596"/>
      <w:bookmarkStart w:id="15" w:name="_Toc433010820"/>
      <w:bookmarkStart w:id="16" w:name="_Toc433010921"/>
      <w:bookmarkStart w:id="17" w:name="_Toc433057317"/>
      <w:bookmarkStart w:id="18" w:name="_Toc433057550"/>
      <w:bookmarkStart w:id="19" w:name="_Toc438551126"/>
      <w:r>
        <w:t>CybOX</w:t>
      </w:r>
      <w:r w:rsidR="00771E46" w:rsidRPr="00771E46">
        <w:rPr>
          <w:vertAlign w:val="superscript"/>
        </w:rPr>
        <w:t>TM</w:t>
      </w:r>
      <w:r>
        <w:t xml:space="preserve"> Specification Documents</w:t>
      </w:r>
      <w:bookmarkEnd w:id="11"/>
      <w:bookmarkEnd w:id="12"/>
      <w:bookmarkEnd w:id="13"/>
      <w:bookmarkEnd w:id="14"/>
      <w:bookmarkEnd w:id="15"/>
      <w:bookmarkEnd w:id="16"/>
      <w:bookmarkEnd w:id="17"/>
      <w:bookmarkEnd w:id="18"/>
      <w:bookmarkEnd w:id="19"/>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0" w:name="_Ref394437867"/>
      <w:bookmarkStart w:id="21" w:name="_Toc426119868"/>
      <w:bookmarkStart w:id="22" w:name="_Toc433010821"/>
      <w:bookmarkStart w:id="23" w:name="_Toc433010922"/>
      <w:bookmarkStart w:id="24" w:name="_Toc433057318"/>
      <w:bookmarkStart w:id="25" w:name="_Toc433057551"/>
      <w:bookmarkStart w:id="26" w:name="_Toc438551127"/>
      <w:r>
        <w:t>Document Conventions</w:t>
      </w:r>
      <w:bookmarkEnd w:id="20"/>
      <w:bookmarkEnd w:id="21"/>
      <w:bookmarkEnd w:id="22"/>
      <w:bookmarkEnd w:id="23"/>
      <w:bookmarkEnd w:id="24"/>
      <w:bookmarkEnd w:id="25"/>
      <w:bookmarkEnd w:id="26"/>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bookmarkStart w:id="32" w:name="_Toc433057319"/>
      <w:bookmarkStart w:id="33" w:name="_Toc433057552"/>
      <w:bookmarkStart w:id="34" w:name="_Toc438551128"/>
      <w:r>
        <w:t>Fonts</w:t>
      </w:r>
      <w:bookmarkEnd w:id="27"/>
      <w:bookmarkEnd w:id="28"/>
      <w:bookmarkEnd w:id="29"/>
      <w:bookmarkEnd w:id="30"/>
      <w:bookmarkEnd w:id="31"/>
      <w:bookmarkEnd w:id="32"/>
      <w:bookmarkEnd w:id="33"/>
      <w:bookmarkEnd w:id="34"/>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4165C8">
      <w:pPr>
        <w:pStyle w:val="Heading3"/>
      </w:pPr>
      <w:bookmarkStart w:id="35" w:name="_Ref394486021"/>
      <w:bookmarkStart w:id="36" w:name="_Toc426119871"/>
      <w:bookmarkStart w:id="37" w:name="_Toc433010823"/>
      <w:bookmarkStart w:id="38" w:name="_Toc433010924"/>
      <w:bookmarkStart w:id="39" w:name="_Toc433057320"/>
      <w:bookmarkStart w:id="40" w:name="_Toc433057553"/>
      <w:bookmarkStart w:id="41" w:name="_Toc438551129"/>
      <w:r>
        <w:t>UML Package References</w:t>
      </w:r>
      <w:bookmarkEnd w:id="35"/>
      <w:bookmarkEnd w:id="36"/>
      <w:bookmarkEnd w:id="37"/>
      <w:bookmarkEnd w:id="38"/>
      <w:bookmarkEnd w:id="39"/>
      <w:bookmarkEnd w:id="40"/>
      <w:bookmarkEnd w:id="41"/>
    </w:p>
    <w:p w14:paraId="04B57C06" w14:textId="262BD8C1" w:rsidR="007E76CB" w:rsidRDefault="00E676D7" w:rsidP="004165C8">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4" w:name="_Toc426119872"/>
      <w:bookmarkStart w:id="45" w:name="_Toc433010824"/>
      <w:bookmarkStart w:id="46" w:name="_Toc433010925"/>
      <w:bookmarkStart w:id="47" w:name="_Toc433057321"/>
      <w:bookmarkStart w:id="48" w:name="_Toc433057554"/>
      <w:bookmarkStart w:id="49" w:name="_Toc438551130"/>
      <w:r w:rsidRPr="00904E02">
        <w:t>UML Diagrams</w:t>
      </w:r>
      <w:bookmarkEnd w:id="42"/>
      <w:bookmarkEnd w:id="43"/>
      <w:bookmarkEnd w:id="44"/>
      <w:bookmarkEnd w:id="45"/>
      <w:bookmarkEnd w:id="46"/>
      <w:bookmarkEnd w:id="47"/>
      <w:bookmarkEnd w:id="48"/>
      <w:bookmarkEnd w:id="49"/>
    </w:p>
    <w:p w14:paraId="6DB502E6" w14:textId="1FB82A57" w:rsidR="007E76CB" w:rsidRDefault="00E676D7" w:rsidP="004165C8">
      <w:pPr>
        <w:spacing w:before="80" w:after="240"/>
      </w:pPr>
      <w:bookmarkStart w:id="50" w:name="_Toc398719452"/>
      <w:bookmarkStart w:id="51" w:name="_Toc389570606"/>
      <w:bookmarkStart w:id="52" w:name="_Toc389581076"/>
      <w:bookmarkStart w:id="5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4" w:name="_Toc426119873"/>
      <w:bookmarkStart w:id="55" w:name="_Toc433010926"/>
      <w:bookmarkStart w:id="56" w:name="_Toc433057322"/>
      <w:bookmarkStart w:id="57" w:name="_Toc438551131"/>
      <w:r>
        <w:t>Class Properties</w:t>
      </w:r>
      <w:bookmarkEnd w:id="50"/>
      <w:bookmarkEnd w:id="54"/>
      <w:bookmarkEnd w:id="55"/>
      <w:bookmarkEnd w:id="56"/>
      <w:bookmarkEnd w:id="57"/>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8" w:name="_Toc398719453"/>
      <w:bookmarkStart w:id="59" w:name="_Toc426119874"/>
      <w:bookmarkStart w:id="60" w:name="_Toc433010927"/>
      <w:bookmarkStart w:id="61" w:name="_Toc433057323"/>
      <w:bookmarkStart w:id="62" w:name="_Toc438551132"/>
      <w:r>
        <w:t>Diagram Icons and Arrow Types</w:t>
      </w:r>
      <w:bookmarkEnd w:id="58"/>
      <w:bookmarkEnd w:id="59"/>
      <w:bookmarkEnd w:id="60"/>
      <w:bookmarkEnd w:id="61"/>
      <w:bookmarkEnd w:id="62"/>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3" w:name="_Ref397637630"/>
      <w:bookmarkStart w:id="64" w:name="_Toc426119876"/>
      <w:bookmarkStart w:id="65" w:name="_Toc433010825"/>
      <w:bookmarkStart w:id="66" w:name="_Toc433010929"/>
      <w:r w:rsidRPr="00305518">
        <w:lastRenderedPageBreak/>
        <w:t xml:space="preserve">Table </w:t>
      </w:r>
      <w:fldSimple w:instr=" STYLEREF 1 \s ">
        <w:r w:rsidR="00196DC6">
          <w:rPr>
            <w:noProof/>
          </w:rPr>
          <w:t>1</w:t>
        </w:r>
      </w:fldSimple>
      <w:r>
        <w:noBreakHyphen/>
      </w:r>
      <w:fldSimple w:instr=" SEQ Table \* ARABIC \s 1 ">
        <w:r w:rsidR="00196DC6">
          <w:rPr>
            <w:noProof/>
          </w:rPr>
          <w:t>1</w:t>
        </w:r>
      </w:fldSimple>
      <w:bookmarkEnd w:id="6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19626987"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7" o:title=""/>
                </v:shape>
                <o:OLEObject Type="Embed" ProgID="PBrush" ShapeID="_x0000_i1026" DrawAspect="Content" ObjectID="_1519626988"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29" o:title=""/>
                </v:shape>
                <o:OLEObject Type="Embed" ProgID="PBrush" ShapeID="_x0000_i1027" DrawAspect="Content" ObjectID="_1519626989"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1" o:title=""/>
                </v:shape>
                <o:OLEObject Type="Embed" ProgID="PBrush" ShapeID="_x0000_i1028" DrawAspect="Content" ObjectID="_1519626990"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7" w:name="_Toc433057324"/>
      <w:bookmarkStart w:id="68" w:name="_Toc433057555"/>
      <w:bookmarkStart w:id="69" w:name="_Toc438551133"/>
      <w:r>
        <w:t>Property Table Notation</w:t>
      </w:r>
      <w:bookmarkEnd w:id="51"/>
      <w:bookmarkEnd w:id="52"/>
      <w:bookmarkEnd w:id="53"/>
      <w:bookmarkEnd w:id="64"/>
      <w:bookmarkEnd w:id="65"/>
      <w:bookmarkEnd w:id="66"/>
      <w:bookmarkEnd w:id="67"/>
      <w:bookmarkEnd w:id="68"/>
      <w:bookmarkEnd w:id="69"/>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0" w:name="_Toc412205415"/>
      <w:bookmarkStart w:id="71" w:name="_Toc426119877"/>
      <w:bookmarkStart w:id="72" w:name="_Toc433010826"/>
      <w:bookmarkStart w:id="73" w:name="_Toc433010930"/>
      <w:bookmarkStart w:id="74" w:name="_Toc433057325"/>
      <w:bookmarkStart w:id="75" w:name="_Toc433057556"/>
      <w:bookmarkStart w:id="76" w:name="_Toc438551134"/>
      <w:r>
        <w:t>Property and Class Descriptions</w:t>
      </w:r>
      <w:bookmarkEnd w:id="70"/>
      <w:bookmarkEnd w:id="71"/>
      <w:bookmarkEnd w:id="72"/>
      <w:bookmarkEnd w:id="73"/>
      <w:bookmarkEnd w:id="74"/>
      <w:bookmarkEnd w:id="75"/>
      <w:bookmarkEnd w:id="76"/>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7" w:name="_Ref428537349"/>
      <w:bookmarkStart w:id="78" w:name="_Toc427275785"/>
      <w:bookmarkStart w:id="79" w:name="_Toc433010827"/>
      <w:bookmarkStart w:id="80" w:name="_Toc433010931"/>
      <w:bookmarkStart w:id="81" w:name="_Toc433057326"/>
      <w:bookmarkStart w:id="82" w:name="_Toc433057557"/>
      <w:bookmarkStart w:id="83" w:name="_Toc438551135"/>
      <w:r>
        <w:t>Terminology</w:t>
      </w:r>
      <w:bookmarkEnd w:id="77"/>
      <w:bookmarkEnd w:id="78"/>
      <w:bookmarkEnd w:id="79"/>
      <w:bookmarkEnd w:id="80"/>
      <w:bookmarkEnd w:id="81"/>
      <w:bookmarkEnd w:id="82"/>
      <w:bookmarkEnd w:id="83"/>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4" w:name="_Ref7502892"/>
      <w:bookmarkStart w:id="85" w:name="_Toc12011611"/>
      <w:bookmarkStart w:id="86" w:name="_Toc85472894"/>
      <w:bookmarkStart w:id="87" w:name="_Toc287332008"/>
      <w:bookmarkStart w:id="88" w:name="_Toc427275786"/>
      <w:bookmarkStart w:id="89" w:name="_Toc433010828"/>
      <w:bookmarkStart w:id="90" w:name="_Toc433010932"/>
      <w:bookmarkStart w:id="91" w:name="_Toc433057327"/>
      <w:bookmarkStart w:id="92" w:name="_Toc433057558"/>
      <w:bookmarkStart w:id="93" w:name="_Toc438551136"/>
      <w:r>
        <w:t>Normative</w:t>
      </w:r>
      <w:bookmarkEnd w:id="84"/>
      <w:bookmarkEnd w:id="85"/>
      <w:r>
        <w:t xml:space="preserve"> References</w:t>
      </w:r>
      <w:bookmarkEnd w:id="86"/>
      <w:bookmarkEnd w:id="87"/>
      <w:bookmarkEnd w:id="88"/>
      <w:bookmarkEnd w:id="89"/>
      <w:bookmarkEnd w:id="90"/>
      <w:bookmarkEnd w:id="91"/>
      <w:bookmarkEnd w:id="92"/>
      <w:bookmarkEnd w:id="93"/>
    </w:p>
    <w:p w14:paraId="023F9F36" w14:textId="77777777" w:rsidR="007E76CB" w:rsidRDefault="00E676D7" w:rsidP="003E0B36">
      <w:pPr>
        <w:pStyle w:val="Ref"/>
      </w:pPr>
      <w:r>
        <w:rPr>
          <w:rStyle w:val="Refterm"/>
        </w:rPr>
        <w:t>[</w:t>
      </w:r>
      <w:bookmarkStart w:id="94" w:name="RFC2119"/>
      <w:bookmarkEnd w:id="94"/>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5" w:name="_Ref428537380"/>
      <w:bookmarkStart w:id="96" w:name="_Toc433010830"/>
      <w:bookmarkStart w:id="97" w:name="_Toc433010934"/>
      <w:bookmarkStart w:id="98" w:name="_Toc433057328"/>
      <w:bookmarkStart w:id="99" w:name="_Toc433057559"/>
      <w:bookmarkStart w:id="100" w:name="_Toc438551137"/>
      <w:r>
        <w:lastRenderedPageBreak/>
        <w:t>Background Information</w:t>
      </w:r>
      <w:bookmarkEnd w:id="95"/>
      <w:bookmarkEnd w:id="96"/>
      <w:bookmarkEnd w:id="97"/>
      <w:bookmarkEnd w:id="98"/>
      <w:bookmarkEnd w:id="99"/>
      <w:bookmarkEnd w:id="100"/>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1" w:name="_Toc426119879"/>
      <w:bookmarkStart w:id="102" w:name="_Toc433010831"/>
      <w:bookmarkStart w:id="103" w:name="_Toc433010935"/>
      <w:bookmarkStart w:id="104" w:name="_Toc433057329"/>
      <w:bookmarkStart w:id="105" w:name="_Toc433057560"/>
      <w:bookmarkStart w:id="106" w:name="_Toc438551138"/>
      <w:r>
        <w:t>Cyber Observables</w:t>
      </w:r>
      <w:bookmarkEnd w:id="101"/>
      <w:bookmarkEnd w:id="102"/>
      <w:bookmarkEnd w:id="103"/>
      <w:bookmarkEnd w:id="104"/>
      <w:bookmarkEnd w:id="105"/>
      <w:bookmarkEnd w:id="106"/>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7" w:name="_Toc433010832"/>
      <w:bookmarkStart w:id="108" w:name="_Toc433010936"/>
      <w:bookmarkStart w:id="109" w:name="_Toc433057330"/>
      <w:bookmarkStart w:id="110" w:name="_Toc433057561"/>
      <w:bookmarkStart w:id="111" w:name="_Toc438551139"/>
      <w:bookmarkStart w:id="112" w:name="_Toc287332011"/>
      <w:bookmarkStart w:id="113" w:name="_Toc409437263"/>
      <w:r>
        <w:t>Objects</w:t>
      </w:r>
      <w:bookmarkEnd w:id="107"/>
      <w:bookmarkEnd w:id="108"/>
      <w:bookmarkEnd w:id="109"/>
      <w:bookmarkEnd w:id="110"/>
      <w:bookmarkEnd w:id="111"/>
    </w:p>
    <w:p w14:paraId="4260990D" w14:textId="4DAE0324" w:rsidR="007E76CB" w:rsidRDefault="00E676D7" w:rsidP="003E0B36">
      <w:r>
        <w:t xml:space="preserve">Objects in CybOX are individual data models for characterizing a particular cyber entity, such as a Windows registry key, or an Email Message. Accordingly, each release of the CybOX </w:t>
      </w:r>
      <w:r>
        <w:t>l</w:t>
      </w:r>
      <w:r>
        <w:t xml:space="preserve">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4" w:name="_Toc433010833"/>
      <w:bookmarkStart w:id="115" w:name="_Toc433010937"/>
      <w:bookmarkStart w:id="116" w:name="_Ref433016851"/>
      <w:bookmarkStart w:id="117" w:name="_Ref433017220"/>
      <w:bookmarkStart w:id="118" w:name="_Ref433017826"/>
      <w:bookmarkStart w:id="119" w:name="_Toc433057331"/>
      <w:bookmarkStart w:id="120" w:name="_Toc433057562"/>
      <w:bookmarkStart w:id="121" w:name="_Toc438551140"/>
      <w:r>
        <w:lastRenderedPageBreak/>
        <w:t>Data Model</w:t>
      </w:r>
      <w:bookmarkEnd w:id="114"/>
      <w:bookmarkEnd w:id="115"/>
      <w:bookmarkEnd w:id="116"/>
      <w:bookmarkEnd w:id="117"/>
      <w:bookmarkEnd w:id="118"/>
      <w:bookmarkEnd w:id="119"/>
      <w:bookmarkEnd w:id="120"/>
      <w:bookmarkEnd w:id="121"/>
    </w:p>
    <w:p w14:paraId="5ABDCF51" w14:textId="77777777" w:rsidR="00807C81" w:rsidRDefault="00E676D7" w:rsidP="003E0B36">
      <w:pPr>
        <w:pStyle w:val="Heading2"/>
        <w:spacing w:before="0" w:after="240"/>
      </w:pPr>
      <w:bookmarkStart w:id="122" w:name="_Toc433010834"/>
      <w:bookmarkStart w:id="123" w:name="_Toc433010938"/>
      <w:bookmarkStart w:id="124" w:name="_Toc433057332"/>
      <w:bookmarkStart w:id="125" w:name="_Toc433057563"/>
      <w:bookmarkStart w:id="126" w:name="_Toc438551141"/>
      <w:r>
        <w:t>ARPCacheObjectType Class</w:t>
      </w:r>
      <w:bookmarkEnd w:id="122"/>
      <w:bookmarkEnd w:id="123"/>
      <w:bookmarkEnd w:id="124"/>
      <w:bookmarkEnd w:id="125"/>
      <w:bookmarkEnd w:id="126"/>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3E0B36">
      <w:pPr>
        <w:keepNext/>
        <w:spacing w:after="240"/>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3E0B36">
      <w:pPr>
        <w:pStyle w:val="Caption"/>
      </w:pPr>
      <w:bookmarkStart w:id="127" w:name="_Ref437608168"/>
      <w:bookmarkStart w:id="128" w:name="_Ref433022913"/>
      <w:r>
        <w:t xml:space="preserve">Figure </w:t>
      </w:r>
      <w:fldSimple w:instr=" STYLEREF 1 \s ">
        <w:r w:rsidR="00196DC6">
          <w:rPr>
            <w:noProof/>
          </w:rPr>
          <w:t>3</w:t>
        </w:r>
      </w:fldSimple>
      <w:r>
        <w:noBreakHyphen/>
      </w:r>
      <w:fldSimple w:instr=" SEQ Figure \* ARABIC \s 1 ">
        <w:r w:rsidR="00196DC6">
          <w:rPr>
            <w:noProof/>
          </w:rPr>
          <w:t>1</w:t>
        </w:r>
      </w:fldSimple>
      <w:bookmarkEnd w:id="127"/>
      <w:r>
        <w:t xml:space="preserve">: UML diagram of the </w:t>
      </w:r>
      <w:r w:rsidRPr="00050443">
        <w:rPr>
          <w:rFonts w:ascii="Courier New" w:hAnsi="Courier New" w:cs="Courier New"/>
        </w:rPr>
        <w:t>ARPCacheObjectType</w:t>
      </w:r>
      <w:r>
        <w:t xml:space="preserve"> class</w:t>
      </w:r>
      <w:bookmarkEnd w:id="128"/>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29" w:name="_Ref437608246"/>
      <w:bookmarkStart w:id="130" w:name="_Ref433018226"/>
      <w:r>
        <w:t xml:space="preserve">Table </w:t>
      </w:r>
      <w:fldSimple w:instr=" STYLEREF 1 \s ">
        <w:r w:rsidR="00196DC6">
          <w:rPr>
            <w:noProof/>
          </w:rPr>
          <w:t>3</w:t>
        </w:r>
      </w:fldSimple>
      <w:r>
        <w:noBreakHyphen/>
      </w:r>
      <w:fldSimple w:instr=" SEQ Table \* ARABIC \s 1 ">
        <w:r w:rsidR="00196DC6">
          <w:rPr>
            <w:noProof/>
          </w:rPr>
          <w:t>1</w:t>
        </w:r>
      </w:fldSimple>
      <w:bookmarkEnd w:id="129"/>
      <w:r w:rsidR="005D5D91">
        <w:t xml:space="preserve">. </w:t>
      </w:r>
      <w:r>
        <w:t xml:space="preserve">Properties of the </w:t>
      </w:r>
      <w:r>
        <w:rPr>
          <w:rFonts w:ascii="Courier New" w:eastAsia="Courier New" w:hAnsi="Courier New" w:cs="Courier New"/>
        </w:rPr>
        <w:t>ARPCacheObjectType</w:t>
      </w:r>
      <w:r>
        <w:t xml:space="preserve"> class</w:t>
      </w:r>
      <w:bookmarkEnd w:id="130"/>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1" w:name="_Toc433010835"/>
      <w:bookmarkStart w:id="132" w:name="_Toc433010939"/>
      <w:bookmarkStart w:id="133" w:name="_Toc433057333"/>
      <w:bookmarkStart w:id="134" w:name="_Toc433057564"/>
      <w:bookmarkStart w:id="135" w:name="_Toc438551142"/>
      <w:r>
        <w:t>ARPCacheEntryType Class</w:t>
      </w:r>
      <w:bookmarkEnd w:id="131"/>
      <w:bookmarkEnd w:id="132"/>
      <w:bookmarkEnd w:id="133"/>
      <w:bookmarkEnd w:id="134"/>
      <w:bookmarkEnd w:id="135"/>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6" w:name="_Ref437608505"/>
      <w:bookmarkStart w:id="137" w:name="_Ref433018306"/>
      <w:r>
        <w:lastRenderedPageBreak/>
        <w:t xml:space="preserve">Table </w:t>
      </w:r>
      <w:fldSimple w:instr=" STYLEREF 1 \s ">
        <w:r w:rsidR="00196DC6">
          <w:rPr>
            <w:noProof/>
          </w:rPr>
          <w:t>3</w:t>
        </w:r>
      </w:fldSimple>
      <w:r>
        <w:noBreakHyphen/>
      </w:r>
      <w:fldSimple w:instr=" SEQ Table \* ARABIC \s 1 ">
        <w:r w:rsidR="00196DC6">
          <w:rPr>
            <w:noProof/>
          </w:rPr>
          <w:t>2</w:t>
        </w:r>
      </w:fldSimple>
      <w:bookmarkEnd w:id="136"/>
      <w:r w:rsidR="00D8221A">
        <w:t xml:space="preserve">. </w:t>
      </w:r>
      <w:r>
        <w:t xml:space="preserve">Properties of the </w:t>
      </w:r>
      <w:r>
        <w:rPr>
          <w:rFonts w:ascii="Courier New" w:eastAsia="Courier New" w:hAnsi="Courier New" w:cs="Courier New"/>
        </w:rPr>
        <w:t>ARPCacheEntryType</w:t>
      </w:r>
      <w:r>
        <w:t xml:space="preserve"> class</w:t>
      </w:r>
      <w:bookmarkEnd w:id="137"/>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8" w:name="_Toc433010836"/>
      <w:bookmarkStart w:id="139" w:name="_Toc433010940"/>
      <w:bookmarkStart w:id="140" w:name="_Toc433057334"/>
      <w:bookmarkStart w:id="141" w:name="_Toc433057565"/>
      <w:bookmarkStart w:id="142" w:name="_Toc438551143"/>
      <w:r>
        <w:t xml:space="preserve">ARPCacheEntryTypeType </w:t>
      </w:r>
      <w:bookmarkEnd w:id="138"/>
      <w:bookmarkEnd w:id="139"/>
      <w:bookmarkEnd w:id="140"/>
      <w:bookmarkEnd w:id="141"/>
      <w:r w:rsidR="00EB21C4">
        <w:t>Data Type</w:t>
      </w:r>
      <w:bookmarkEnd w:id="142"/>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3" w:name="_Toc433010837"/>
      <w:bookmarkStart w:id="144" w:name="_Toc433010941"/>
      <w:bookmarkStart w:id="145" w:name="_Toc433057335"/>
      <w:bookmarkStart w:id="146" w:name="_Toc433057566"/>
      <w:bookmarkStart w:id="147" w:name="_Toc438551144"/>
      <w:r>
        <w:t>ARPCacheEntryTypeEnum Enumeration</w:t>
      </w:r>
      <w:bookmarkEnd w:id="143"/>
      <w:bookmarkEnd w:id="144"/>
      <w:bookmarkEnd w:id="145"/>
      <w:bookmarkEnd w:id="146"/>
      <w:bookmarkEnd w:id="147"/>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8" w:name="_Ref437609068"/>
      <w:bookmarkStart w:id="149" w:name="_Ref433018408"/>
      <w:r>
        <w:t xml:space="preserve">Table </w:t>
      </w:r>
      <w:fldSimple w:instr=" STYLEREF 1 \s ">
        <w:r w:rsidR="00196DC6">
          <w:rPr>
            <w:noProof/>
          </w:rPr>
          <w:t>3</w:t>
        </w:r>
      </w:fldSimple>
      <w:r>
        <w:noBreakHyphen/>
      </w:r>
      <w:fldSimple w:instr=" SEQ Table \* ARABIC \s 1 ">
        <w:r w:rsidR="00196DC6">
          <w:rPr>
            <w:noProof/>
          </w:rPr>
          <w:t>3</w:t>
        </w:r>
      </w:fldSimple>
      <w:bookmarkEnd w:id="148"/>
      <w:r w:rsidR="005028A6">
        <w:t xml:space="preserve">. </w:t>
      </w:r>
      <w:r>
        <w:t xml:space="preserve">Literals of the </w:t>
      </w:r>
      <w:r>
        <w:rPr>
          <w:rFonts w:ascii="Courier New" w:eastAsia="Courier New" w:hAnsi="Courier New" w:cs="Courier New"/>
        </w:rPr>
        <w:t>ARPCacheEntryTypeEnum</w:t>
      </w:r>
      <w:r>
        <w:t xml:space="preserve"> enumeration</w:t>
      </w:r>
      <w:bookmarkEnd w:id="149"/>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1"/>
          <w:pgSz w:w="15840" w:h="12240"/>
          <w:pgMar w:top="1440" w:right="1440" w:bottom="1440" w:left="1440" w:header="720" w:footer="720" w:gutter="0"/>
          <w:cols w:space="720"/>
        </w:sectPr>
      </w:pPr>
    </w:p>
    <w:p w14:paraId="594ACA1C" w14:textId="2C71C3C0" w:rsidR="007E76CB" w:rsidRDefault="00E676D7" w:rsidP="003E0B36">
      <w:pPr>
        <w:pStyle w:val="Heading1"/>
      </w:pPr>
      <w:bookmarkStart w:id="150" w:name="_Ref428537416"/>
      <w:bookmarkStart w:id="151" w:name="_Toc433010838"/>
      <w:bookmarkStart w:id="152" w:name="_Toc433010942"/>
      <w:bookmarkStart w:id="153" w:name="_Toc433057336"/>
      <w:bookmarkStart w:id="154" w:name="_Toc433057567"/>
      <w:bookmarkStart w:id="155" w:name="_Toc438551145"/>
      <w:r w:rsidRPr="00FD22AC">
        <w:lastRenderedPageBreak/>
        <w:t>Conformance</w:t>
      </w:r>
      <w:bookmarkEnd w:id="112"/>
      <w:bookmarkEnd w:id="113"/>
      <w:bookmarkEnd w:id="150"/>
      <w:bookmarkEnd w:id="151"/>
      <w:bookmarkEnd w:id="152"/>
      <w:bookmarkEnd w:id="153"/>
      <w:bookmarkEnd w:id="154"/>
      <w:bookmarkEnd w:id="155"/>
    </w:p>
    <w:p w14:paraId="014B95FB" w14:textId="77777777" w:rsidR="007E76CB" w:rsidRDefault="00E676D7" w:rsidP="003E0B36">
      <w:r>
        <w:t>Implementations have discretion over which parts (components, properties, extensions, controlled vocabularies, etc.) of CybOX they implement (e.g., Observable/Object).</w:t>
      </w:r>
    </w:p>
    <w:p w14:paraId="4BC5722F" w14:textId="2492C776" w:rsidR="007E76CB" w:rsidDel="000D7B9D" w:rsidRDefault="000D7B9D" w:rsidP="003E0B36">
      <w:pPr>
        <w:rPr>
          <w:del w:id="156" w:author="Roberge, Robert J" w:date="2016-03-11T14:36:00Z"/>
        </w:rPr>
      </w:pPr>
      <w:ins w:id="157" w:author="Roberge, Robert J" w:date="2016-03-11T14:36:00Z">
        <w:r w:rsidDel="000D7B9D">
          <w:t xml:space="preserve"> </w:t>
        </w:r>
      </w:ins>
      <w:del w:id="158" w:author="Roberge, Robert J" w:date="2016-03-11T14:36:00Z">
        <w:r w:rsidR="00E676D7" w:rsidDel="000D7B9D">
          <w:delText xml:space="preserve"> </w:delText>
        </w:r>
      </w:del>
    </w:p>
    <w:p w14:paraId="70BA5129" w14:textId="68A57582" w:rsidR="007E76CB" w:rsidRDefault="00E676D7" w:rsidP="003E0B36">
      <w:r>
        <w:t xml:space="preserve">[1] Conformant implementations must conform to all normative structural specifications of the UML model </w:t>
      </w:r>
      <w:del w:id="159" w:author="Roberge, Robert J" w:date="2016-03-11T14:36:00Z">
        <w:r w:rsidDel="000D7B9D">
          <w:delText xml:space="preserve">or </w:delText>
        </w:r>
      </w:del>
      <w:ins w:id="160" w:author="Roberge, Robert J" w:date="2016-03-11T14:36:00Z">
        <w:r w:rsidR="000D7B9D">
          <w:t xml:space="preserve">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161" w:author="Roberge, Robert J" w:date="2016-03-11T14:36:00Z">
        <w:r w:rsidR="000D7B9D">
          <w:t>,</w:t>
        </w:r>
      </w:ins>
      <w:r>
        <w:t xml:space="preserve"> </w:t>
      </w:r>
      <w:del w:id="162" w:author="Roberge, Robert J" w:date="2016-03-11T14:36:00Z">
        <w:r w:rsidDel="000D7B9D">
          <w:delText xml:space="preserve">or </w:delText>
        </w:r>
      </w:del>
      <w:ins w:id="163" w:author="Roberge, Robert J" w:date="2016-03-11T14:36:00Z">
        <w:r w:rsidR="000D7B9D">
          <w:t xml:space="preserve">and to </w:t>
        </w:r>
      </w:ins>
      <w:r>
        <w:t>additional normative statements contained in the document that describes the Observable class).</w:t>
      </w:r>
    </w:p>
    <w:p w14:paraId="36C88044" w14:textId="4EEBBBFF" w:rsidR="007E76CB" w:rsidDel="000D7B9D" w:rsidRDefault="000D7B9D" w:rsidP="003E0B36">
      <w:pPr>
        <w:rPr>
          <w:del w:id="164" w:author="Roberge, Robert J" w:date="2016-03-11T14:36:00Z"/>
        </w:rPr>
      </w:pPr>
      <w:ins w:id="165" w:author="Roberge, Robert J" w:date="2016-03-11T14:36:00Z">
        <w:r w:rsidDel="000D7B9D">
          <w:t xml:space="preserve"> </w:t>
        </w:r>
      </w:ins>
      <w:del w:id="166" w:author="Roberge, Robert J" w:date="2016-03-11T14:36:00Z">
        <w:r w:rsidR="00E676D7" w:rsidDel="000D7B9D">
          <w:delText xml:space="preserve"> </w:delText>
        </w:r>
      </w:del>
    </w:p>
    <w:p w14:paraId="44ED799C" w14:textId="662FE2FE" w:rsidR="007E76CB" w:rsidRDefault="00E676D7" w:rsidP="003E0B36">
      <w:r>
        <w:t xml:space="preserve">[2] Conformant implementations are free to ignore normative structural specifications of the UML model </w:t>
      </w:r>
      <w:del w:id="167" w:author="Roberge, Robert J" w:date="2016-03-11T14:36:00Z">
        <w:r w:rsidDel="000D7B9D">
          <w:delText xml:space="preserve">or </w:delText>
        </w:r>
      </w:del>
      <w:ins w:id="168" w:author="Roberge, Robert J" w:date="2016-03-11T14:36:00Z">
        <w:r w:rsidR="000D7B9D">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69" w:author="Roberge, Robert J" w:date="2016-03-11T14:37:00Z">
        <w:r w:rsidR="000D7B9D">
          <w:t>,</w:t>
        </w:r>
      </w:ins>
      <w:r>
        <w:t xml:space="preserve"> </w:t>
      </w:r>
      <w:del w:id="170" w:author="Roberge, Robert J" w:date="2016-03-11T14:37:00Z">
        <w:r w:rsidDel="000D7B9D">
          <w:delText xml:space="preserve">or </w:delText>
        </w:r>
      </w:del>
      <w:ins w:id="171" w:author="Roberge, Robert J" w:date="2016-03-11T14:37:00Z">
        <w:r w:rsidR="000D7B9D">
          <w:t xml:space="preserve">and any </w:t>
        </w:r>
      </w:ins>
      <w:r>
        <w:t>additional normative statements contained in the document that describes the Observable class).</w:t>
      </w:r>
    </w:p>
    <w:p w14:paraId="655F2565" w14:textId="27BF568F" w:rsidR="007E76CB" w:rsidDel="000D7B9D" w:rsidRDefault="00E676D7" w:rsidP="003E0B36">
      <w:pPr>
        <w:rPr>
          <w:del w:id="172" w:author="Roberge, Robert J" w:date="2016-03-11T14:36:00Z"/>
        </w:rPr>
      </w:pPr>
      <w:bookmarkStart w:id="173" w:name="_GoBack"/>
      <w:del w:id="174" w:author="Roberge, Robert J" w:date="2016-03-11T14:36:00Z">
        <w:r w:rsidDel="000D7B9D">
          <w:delText xml:space="preserve"> </w:delText>
        </w:r>
      </w:del>
    </w:p>
    <w:bookmarkEnd w:id="173"/>
    <w:p w14:paraId="0E2A77B9" w14:textId="77777777" w:rsidR="007E76CB" w:rsidRPr="00E304F9" w:rsidRDefault="00E676D7" w:rsidP="003E0B36">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75" w:name="_Toc85472897"/>
      <w:bookmarkStart w:id="176" w:name="_Toc287332012"/>
      <w:bookmarkStart w:id="177" w:name="_Toc409437264"/>
      <w:bookmarkStart w:id="178" w:name="_Toc433010839"/>
      <w:bookmarkStart w:id="179" w:name="_Toc433010943"/>
      <w:bookmarkStart w:id="180" w:name="_Toc433057337"/>
      <w:bookmarkStart w:id="181" w:name="_Toc433057568"/>
      <w:bookmarkStart w:id="182" w:name="_Toc438551146"/>
      <w:r>
        <w:lastRenderedPageBreak/>
        <w:t>Acknowledgments</w:t>
      </w:r>
      <w:bookmarkEnd w:id="175"/>
      <w:bookmarkEnd w:id="176"/>
      <w:bookmarkEnd w:id="177"/>
      <w:bookmarkEnd w:id="178"/>
      <w:bookmarkEnd w:id="179"/>
      <w:bookmarkEnd w:id="180"/>
      <w:bookmarkEnd w:id="181"/>
      <w:bookmarkEnd w:id="182"/>
    </w:p>
    <w:p w14:paraId="3DE235C9" w14:textId="0FB55209" w:rsidR="007E76CB" w:rsidRDefault="00E676D7" w:rsidP="008F0D45">
      <w:pPr>
        <w:spacing w:after="240"/>
      </w:pPr>
      <w:r>
        <w:t>The following individuals have participated in the creation of this specification and are gratefully acknowledged</w:t>
      </w:r>
      <w:r w:rsidR="003E0B36">
        <w:t>.</w:t>
      </w:r>
    </w:p>
    <w:p w14:paraId="2A363AD6" w14:textId="77777777" w:rsidR="007E76CB" w:rsidRDefault="00E676D7" w:rsidP="003E0B36">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3E0B36">
      <w:pPr>
        <w:pStyle w:val="Contributor"/>
      </w:pPr>
      <w:r>
        <w:t>Ali Khan, Soltra</w:t>
      </w:r>
    </w:p>
    <w:p w14:paraId="79FA5892" w14:textId="5DB61B87" w:rsidR="007E76CB" w:rsidRDefault="007E76CB" w:rsidP="007E76CB">
      <w:pPr>
        <w:pStyle w:val="Contributor"/>
      </w:pPr>
    </w:p>
    <w:p w14:paraId="1424DF2A" w14:textId="77777777" w:rsidR="007E76CB" w:rsidRDefault="00E676D7" w:rsidP="003E0B36">
      <w:pPr>
        <w:pStyle w:val="Contributor"/>
      </w:pPr>
      <w:r>
        <w:t>The authors would also like to thank the larger CybOX Community for its input and help in reviewing this document.</w:t>
      </w:r>
    </w:p>
    <w:p w14:paraId="65920720" w14:textId="6E447146" w:rsidR="007E76CB" w:rsidRPr="00C76CAA" w:rsidRDefault="007E76CB" w:rsidP="007E76CB"/>
    <w:p w14:paraId="2E2851A9" w14:textId="77777777" w:rsidR="007E76CB" w:rsidRDefault="00E676D7" w:rsidP="007E76CB">
      <w:pPr>
        <w:pStyle w:val="AppendixHeading1"/>
      </w:pPr>
      <w:bookmarkStart w:id="183" w:name="_Toc85472898"/>
      <w:bookmarkStart w:id="184" w:name="_Toc287332014"/>
      <w:bookmarkStart w:id="185" w:name="_Toc409437269"/>
      <w:bookmarkStart w:id="186" w:name="_Toc433010840"/>
      <w:bookmarkStart w:id="187" w:name="_Toc433010944"/>
      <w:bookmarkStart w:id="188" w:name="_Toc433057338"/>
      <w:bookmarkStart w:id="189" w:name="_Toc433057569"/>
      <w:bookmarkStart w:id="190" w:name="_Toc438551147"/>
      <w:r>
        <w:lastRenderedPageBreak/>
        <w:t>Revision History</w:t>
      </w:r>
      <w:bookmarkEnd w:id="183"/>
      <w:bookmarkEnd w:id="184"/>
      <w:bookmarkEnd w:id="185"/>
      <w:bookmarkEnd w:id="186"/>
      <w:bookmarkEnd w:id="187"/>
      <w:bookmarkEnd w:id="188"/>
      <w:bookmarkEnd w:id="189"/>
      <w:bookmarkEnd w:id="1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27DE7C" w14:textId="77777777" w:rsidR="004165C8" w:rsidRDefault="004165C8">
      <w:r>
        <w:separator/>
      </w:r>
    </w:p>
  </w:endnote>
  <w:endnote w:type="continuationSeparator" w:id="0">
    <w:p w14:paraId="65F010E6" w14:textId="77777777" w:rsidR="004165C8" w:rsidRDefault="0041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74F3AC7A"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0B3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0B36">
      <w:rPr>
        <w:rStyle w:val="PageNumber"/>
        <w:noProof/>
        <w:sz w:val="16"/>
        <w:szCs w:val="16"/>
      </w:rPr>
      <w:t>16</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3BB6D953"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0B36">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0B3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073D4" w14:textId="77777777"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37840EB" w14:textId="77777777"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75F33FD" w14:textId="77777777" w:rsidR="004165C8" w:rsidRDefault="004165C8"/>
    <w:p w14:paraId="0A5A48BB" w14:textId="77777777" w:rsidR="004165C8" w:rsidRDefault="004165C8">
      <w:r>
        <w:separator/>
      </w:r>
    </w:p>
  </w:footnote>
  <w:footnote w:type="continuationSeparator" w:id="0">
    <w:p w14:paraId="03BBD294" w14:textId="77777777" w:rsidR="004165C8" w:rsidRDefault="00416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7E31"/>
    <w:rsid w:val="005028A6"/>
    <w:rsid w:val="00511B31"/>
    <w:rsid w:val="00513BED"/>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B6EF5"/>
    <w:rsid w:val="009C23FE"/>
    <w:rsid w:val="009F643B"/>
    <w:rsid w:val="009F74B1"/>
    <w:rsid w:val="00A96DF0"/>
    <w:rsid w:val="00AF00EF"/>
    <w:rsid w:val="00B74BD4"/>
    <w:rsid w:val="00B97A86"/>
    <w:rsid w:val="00BB5B43"/>
    <w:rsid w:val="00C238D0"/>
    <w:rsid w:val="00CF1F15"/>
    <w:rsid w:val="00CF7B0F"/>
    <w:rsid w:val="00D561E4"/>
    <w:rsid w:val="00D75834"/>
    <w:rsid w:val="00D8221A"/>
    <w:rsid w:val="00D90F15"/>
    <w:rsid w:val="00D93A74"/>
    <w:rsid w:val="00DB236D"/>
    <w:rsid w:val="00DC0ED2"/>
    <w:rsid w:val="00DC4912"/>
    <w:rsid w:val="00DD38D8"/>
    <w:rsid w:val="00E16099"/>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eader" Target="head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2.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53F4A-438E-416D-BFD4-34B7D12F9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16</Pages>
  <Words>4710</Words>
  <Characters>26853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18</cp:revision>
  <dcterms:created xsi:type="dcterms:W3CDTF">2016-03-11T17:29:00Z</dcterms:created>
  <dcterms:modified xsi:type="dcterms:W3CDTF">2016-03-16T13:49:00Z</dcterms:modified>
</cp:coreProperties>
</file>