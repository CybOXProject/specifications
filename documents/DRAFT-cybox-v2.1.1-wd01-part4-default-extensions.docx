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81470" w14:textId="15C01373" w:rsidR="00152C26" w:rsidRPr="00CE06CB" w:rsidRDefault="00152C26" w:rsidP="00152C26">
      <w:pPr>
        <w:pStyle w:val="Title"/>
        <w:rPr>
          <w:sz w:val="28"/>
          <w:szCs w:val="28"/>
        </w:rPr>
      </w:pPr>
      <w:proofErr w:type="spellStart"/>
      <w:r w:rsidRPr="009608FD">
        <w:rPr>
          <w:sz w:val="28"/>
          <w:szCs w:val="28"/>
        </w:rPr>
        <w:t>CybOX</w:t>
      </w:r>
      <w:r>
        <w:rPr>
          <w:sz w:val="28"/>
          <w:szCs w:val="28"/>
          <w:vertAlign w:val="superscript"/>
        </w:rPr>
        <w:t>TM</w:t>
      </w:r>
      <w:proofErr w:type="spellEnd"/>
      <w:r w:rsidRPr="00E10EA9">
        <w:rPr>
          <w:sz w:val="28"/>
          <w:szCs w:val="28"/>
        </w:rPr>
        <w:t xml:space="preserve"> Version </w:t>
      </w:r>
      <w:r>
        <w:rPr>
          <w:sz w:val="28"/>
          <w:szCs w:val="28"/>
        </w:rPr>
        <w:t>2.1</w:t>
      </w:r>
      <w:r w:rsidRPr="00E10EA9">
        <w:rPr>
          <w:sz w:val="28"/>
          <w:szCs w:val="28"/>
        </w:rPr>
        <w:t xml:space="preserve">.1 Part </w:t>
      </w:r>
      <w:r>
        <w:rPr>
          <w:sz w:val="28"/>
          <w:szCs w:val="28"/>
        </w:rPr>
        <w:t>4</w:t>
      </w:r>
      <w:r w:rsidRPr="00E10EA9">
        <w:rPr>
          <w:sz w:val="28"/>
          <w:szCs w:val="28"/>
        </w:rPr>
        <w:t xml:space="preserve">: </w:t>
      </w:r>
      <w:r>
        <w:rPr>
          <w:sz w:val="28"/>
          <w:szCs w:val="28"/>
        </w:rPr>
        <w:t>Default Extensions</w:t>
      </w:r>
    </w:p>
    <w:p w14:paraId="6D34F296" w14:textId="77777777" w:rsidR="00152C26" w:rsidRPr="00683033" w:rsidRDefault="00152C26" w:rsidP="00152C26">
      <w:pPr>
        <w:pStyle w:val="Subtitle"/>
        <w:rPr>
          <w:sz w:val="20"/>
          <w:szCs w:val="24"/>
        </w:rPr>
      </w:pPr>
      <w:r w:rsidRPr="00683033">
        <w:rPr>
          <w:sz w:val="20"/>
          <w:szCs w:val="24"/>
        </w:rPr>
        <w:t>Working Draft 01</w:t>
      </w:r>
    </w:p>
    <w:p w14:paraId="234B65E5" w14:textId="73F5E84E" w:rsidR="00152C26" w:rsidRPr="00683033" w:rsidRDefault="00956083" w:rsidP="00152C26">
      <w:pPr>
        <w:pStyle w:val="Subtitle"/>
        <w:rPr>
          <w:sz w:val="20"/>
          <w:szCs w:val="24"/>
        </w:rPr>
      </w:pPr>
      <w:r>
        <w:rPr>
          <w:sz w:val="20"/>
          <w:szCs w:val="24"/>
        </w:rPr>
        <w:t>15 December</w:t>
      </w:r>
      <w:r w:rsidR="00152C26" w:rsidRPr="00683033">
        <w:rPr>
          <w:sz w:val="20"/>
          <w:szCs w:val="24"/>
        </w:rPr>
        <w:t xml:space="preserve"> 2015</w:t>
      </w:r>
    </w:p>
    <w:p w14:paraId="1E90D058" w14:textId="77777777" w:rsidR="00152C26" w:rsidRDefault="00152C26" w:rsidP="00152C26">
      <w:pPr>
        <w:pStyle w:val="Titlepageinfo"/>
      </w:pPr>
      <w:r>
        <w:t>Technical Committee:</w:t>
      </w:r>
    </w:p>
    <w:p w14:paraId="349584C1" w14:textId="77777777" w:rsidR="00152C26" w:rsidRDefault="0092726D" w:rsidP="00152C26">
      <w:pPr>
        <w:pStyle w:val="Titlepageinfodescription"/>
      </w:pPr>
      <w:hyperlink r:id="rId8" w:history="1">
        <w:r w:rsidR="00152C26">
          <w:rPr>
            <w:rStyle w:val="Hyperlink"/>
          </w:rPr>
          <w:t>OASIS Cyber Threat Intelligence (CTI) TC</w:t>
        </w:r>
      </w:hyperlink>
    </w:p>
    <w:p w14:paraId="6712B036" w14:textId="77777777" w:rsidR="00152C26" w:rsidRDefault="00152C26" w:rsidP="00152C26">
      <w:pPr>
        <w:pStyle w:val="Titlepageinfo"/>
      </w:pPr>
      <w:r>
        <w:t>Chair:</w:t>
      </w:r>
    </w:p>
    <w:p w14:paraId="52FEE820" w14:textId="77777777" w:rsidR="00152C26" w:rsidRDefault="00152C26" w:rsidP="00152C2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1BEBAB" w14:textId="77777777" w:rsidR="00152C26" w:rsidRDefault="00152C26" w:rsidP="00152C26">
      <w:pPr>
        <w:pStyle w:val="Titlepageinfo"/>
      </w:pPr>
      <w:r>
        <w:t>Editors:</w:t>
      </w:r>
    </w:p>
    <w:p w14:paraId="022CC303" w14:textId="77777777" w:rsidR="00152C26" w:rsidRDefault="00152C26" w:rsidP="00152C26">
      <w:pPr>
        <w:pStyle w:val="Contributor"/>
        <w:rPr>
          <w:rStyle w:val="Hyperlink"/>
        </w:rPr>
      </w:pPr>
      <w:bookmarkStart w:id="0"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A41ECEF" w14:textId="77777777" w:rsidR="00152C26" w:rsidRPr="009D7D6E" w:rsidRDefault="00152C26" w:rsidP="00152C2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2B5210" w14:textId="77777777" w:rsidR="00152C26" w:rsidRDefault="00152C26" w:rsidP="00152C2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EF7F3FC" w14:textId="77777777" w:rsidR="00152C26" w:rsidRDefault="00152C26" w:rsidP="00152C2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5806BF" w14:textId="77777777" w:rsidR="00152C26" w:rsidRDefault="00152C26" w:rsidP="00152C26">
      <w:pPr>
        <w:pStyle w:val="Titlepageinfo"/>
      </w:pPr>
      <w:r>
        <w:t>Additional artifact</w:t>
      </w:r>
      <w:bookmarkEnd w:id="0"/>
      <w:r>
        <w:t>s:</w:t>
      </w:r>
    </w:p>
    <w:p w14:paraId="11077062" w14:textId="77777777" w:rsidR="00152C26" w:rsidRDefault="00152C26" w:rsidP="00152C26">
      <w:pPr>
        <w:pStyle w:val="RelatedWork"/>
        <w:numPr>
          <w:ilvl w:val="0"/>
          <w:numId w:val="0"/>
        </w:numPr>
        <w:ind w:left="720"/>
      </w:pPr>
      <w:r w:rsidRPr="00560795">
        <w:t xml:space="preserve">This prose specification is one component of a Work Product </w:t>
      </w:r>
      <w:r>
        <w:t>which consists of</w:t>
      </w:r>
      <w:r w:rsidRPr="00560795">
        <w:t>:</w:t>
      </w:r>
    </w:p>
    <w:p w14:paraId="656F0C6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Part 1: Overview</w:t>
      </w:r>
      <w:r>
        <w:t>. [URI]</w:t>
      </w:r>
    </w:p>
    <w:p w14:paraId="703BE372" w14:textId="5FC87C1B"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Part </w:t>
      </w:r>
      <w:r>
        <w:t>2</w:t>
      </w:r>
      <w:r w:rsidRPr="00D44DFE">
        <w:t xml:space="preserve">: </w:t>
      </w:r>
      <w:r>
        <w:t xml:space="preserve">Common. </w:t>
      </w:r>
      <w:r w:rsidR="00956083">
        <w:t>[URI]</w:t>
      </w:r>
    </w:p>
    <w:p w14:paraId="44917B4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rsidRPr="00755A38">
        <w:t>Part 3: Core</w:t>
      </w:r>
      <w:r>
        <w:t>. [URI]</w:t>
      </w:r>
    </w:p>
    <w:p w14:paraId="1C3458F2" w14:textId="0C52CE7E"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w:t>
      </w:r>
      <w:r w:rsidRPr="00755A38">
        <w:t xml:space="preserve">: </w:t>
      </w:r>
      <w:r>
        <w:t xml:space="preserve">Default Extensions. </w:t>
      </w:r>
      <w:r w:rsidR="00956083">
        <w:t xml:space="preserve">(this document) </w:t>
      </w:r>
    </w:p>
    <w:p w14:paraId="1F450E3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w:t>
      </w:r>
      <w:r w:rsidRPr="00755A38">
        <w:t xml:space="preserve">: </w:t>
      </w:r>
      <w:r>
        <w:t>Vocabularies. [URI]</w:t>
      </w:r>
    </w:p>
    <w:p w14:paraId="373E0BD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w:t>
      </w:r>
      <w:r w:rsidRPr="00755A38">
        <w:t xml:space="preserve">: </w:t>
      </w:r>
      <w:r>
        <w:t>UML Model. [URI]</w:t>
      </w:r>
    </w:p>
    <w:p w14:paraId="6259577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w:t>
      </w:r>
      <w:r w:rsidRPr="00755A38">
        <w:t xml:space="preserve">: </w:t>
      </w:r>
      <w:r>
        <w:t>API Object. [URI]</w:t>
      </w:r>
    </w:p>
    <w:p w14:paraId="187CCBE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w:t>
      </w:r>
      <w:r w:rsidRPr="00755A38">
        <w:t xml:space="preserve">: </w:t>
      </w:r>
      <w:r>
        <w:t>ARP Cache Object. [URI]</w:t>
      </w:r>
    </w:p>
    <w:p w14:paraId="06A6C00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w:t>
      </w:r>
      <w:r w:rsidRPr="00755A38">
        <w:t xml:space="preserve">: </w:t>
      </w:r>
      <w:r>
        <w:t>AS Object. [URI]</w:t>
      </w:r>
    </w:p>
    <w:p w14:paraId="46206F2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10</w:t>
      </w:r>
      <w:r w:rsidRPr="00755A38">
        <w:t xml:space="preserve">: </w:t>
      </w:r>
      <w:r>
        <w:t>Account Object. [URI]</w:t>
      </w:r>
    </w:p>
    <w:p w14:paraId="6554287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11</w:t>
      </w:r>
      <w:r w:rsidRPr="00755A38">
        <w:t xml:space="preserve">: </w:t>
      </w:r>
      <w:r>
        <w:t>Address Object. [URI]</w:t>
      </w:r>
    </w:p>
    <w:p w14:paraId="68A24C0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12</w:t>
      </w:r>
      <w:r w:rsidRPr="00755A38">
        <w:t xml:space="preserve">: </w:t>
      </w:r>
      <w:r>
        <w:t>Archive File Object. [URI]</w:t>
      </w:r>
    </w:p>
    <w:p w14:paraId="354AA13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13</w:t>
      </w:r>
      <w:r w:rsidRPr="00755A38">
        <w:t xml:space="preserve">: </w:t>
      </w:r>
      <w:r>
        <w:t>Artifact Object. [URI]</w:t>
      </w:r>
    </w:p>
    <w:p w14:paraId="0B17DFE7"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14</w:t>
      </w:r>
      <w:r w:rsidRPr="00755A38">
        <w:t xml:space="preserve">: </w:t>
      </w:r>
      <w:r>
        <w:t>Code Object. [URI]</w:t>
      </w:r>
    </w:p>
    <w:p w14:paraId="2DF54C6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15</w:t>
      </w:r>
      <w:r w:rsidRPr="00755A38">
        <w:t xml:space="preserve">: </w:t>
      </w:r>
      <w:r>
        <w:t>Custom Object. [URI]</w:t>
      </w:r>
    </w:p>
    <w:p w14:paraId="367FE63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16</w:t>
      </w:r>
      <w:r w:rsidRPr="00755A38">
        <w:t xml:space="preserve">: </w:t>
      </w:r>
      <w:r>
        <w:t>DNS Cache Object. [URI]</w:t>
      </w:r>
    </w:p>
    <w:p w14:paraId="63AF1ED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17</w:t>
      </w:r>
      <w:r w:rsidRPr="00755A38">
        <w:t xml:space="preserve">: </w:t>
      </w:r>
      <w:r>
        <w:t>DNS Query Object. [URI]</w:t>
      </w:r>
    </w:p>
    <w:p w14:paraId="504043E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18</w:t>
      </w:r>
      <w:r w:rsidRPr="00755A38">
        <w:t xml:space="preserve">: </w:t>
      </w:r>
      <w:r>
        <w:t>DNS Record Object. [URI]</w:t>
      </w:r>
    </w:p>
    <w:p w14:paraId="4C78D3A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19</w:t>
      </w:r>
      <w:r w:rsidRPr="00755A38">
        <w:t xml:space="preserve">: </w:t>
      </w:r>
      <w:r>
        <w:t>Device Object. [URI]</w:t>
      </w:r>
    </w:p>
    <w:p w14:paraId="525D4B8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20</w:t>
      </w:r>
      <w:r w:rsidRPr="00755A38">
        <w:t xml:space="preserve">: </w:t>
      </w:r>
      <w:r>
        <w:t>Disk Object. [URI]</w:t>
      </w:r>
    </w:p>
    <w:p w14:paraId="6027059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21</w:t>
      </w:r>
      <w:r w:rsidRPr="00755A38">
        <w:t xml:space="preserve">: </w:t>
      </w:r>
      <w:r>
        <w:t>Disk Partition Object. [URI]</w:t>
      </w:r>
    </w:p>
    <w:p w14:paraId="540DFDEB"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22</w:t>
      </w:r>
      <w:r w:rsidRPr="00755A38">
        <w:t xml:space="preserve">: </w:t>
      </w:r>
      <w:r>
        <w:t>Domain Name Object. [URI]</w:t>
      </w:r>
    </w:p>
    <w:p w14:paraId="37D3039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23</w:t>
      </w:r>
      <w:r w:rsidRPr="00755A38">
        <w:t xml:space="preserve">: </w:t>
      </w:r>
      <w:r>
        <w:t>Email Message Object. [URI]</w:t>
      </w:r>
    </w:p>
    <w:p w14:paraId="353D0B2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24: File Object. [URI]</w:t>
      </w:r>
    </w:p>
    <w:p w14:paraId="01E0939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25</w:t>
      </w:r>
      <w:r w:rsidRPr="00755A38">
        <w:t xml:space="preserve">: </w:t>
      </w:r>
      <w:r>
        <w:t>GUI Dialogbox Object. [URI]</w:t>
      </w:r>
    </w:p>
    <w:p w14:paraId="1F8B780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26</w:t>
      </w:r>
      <w:r w:rsidRPr="00755A38">
        <w:t xml:space="preserve">: </w:t>
      </w:r>
      <w:r>
        <w:t>GUI Object. [URI]</w:t>
      </w:r>
    </w:p>
    <w:p w14:paraId="448777E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27</w:t>
      </w:r>
      <w:r w:rsidRPr="00755A38">
        <w:t xml:space="preserve">: </w:t>
      </w:r>
      <w:r>
        <w:t>GUI Window Object. [URI]</w:t>
      </w:r>
    </w:p>
    <w:p w14:paraId="1C10034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28</w:t>
      </w:r>
      <w:r w:rsidRPr="00755A38">
        <w:t xml:space="preserve">: </w:t>
      </w:r>
      <w:r>
        <w:t>HTTP Session Object. [URI]</w:t>
      </w:r>
    </w:p>
    <w:p w14:paraId="2D5BA320" w14:textId="3BDDDD91"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29</w:t>
      </w:r>
      <w:r w:rsidRPr="00755A38">
        <w:t xml:space="preserve">: </w:t>
      </w:r>
      <w:r>
        <w:t>Hostname Object. [URI]</w:t>
      </w:r>
    </w:p>
    <w:p w14:paraId="2F8DC9A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30: Image File Object. [URI]</w:t>
      </w:r>
    </w:p>
    <w:p w14:paraId="6D7E135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31: Library File Object. [URI]</w:t>
      </w:r>
    </w:p>
    <w:p w14:paraId="18B9AEC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32: Link Object. [URI]</w:t>
      </w:r>
    </w:p>
    <w:p w14:paraId="2671DF2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33: Linux Package Object. [URI]</w:t>
      </w:r>
    </w:p>
    <w:p w14:paraId="798BC2F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34: Memory Object. [URI]</w:t>
      </w:r>
    </w:p>
    <w:p w14:paraId="01C3AD7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35: Mutex Object. [URI]</w:t>
      </w:r>
    </w:p>
    <w:p w14:paraId="4AE17994" w14:textId="77777777" w:rsidR="00152C26" w:rsidRDefault="00152C26" w:rsidP="00152C26">
      <w:pPr>
        <w:pStyle w:val="RelatedWork"/>
        <w:tabs>
          <w:tab w:val="clear" w:pos="1080"/>
          <w:tab w:val="num" w:pos="1440"/>
        </w:tabs>
        <w:ind w:left="1440"/>
      </w:pPr>
      <w:proofErr w:type="spellStart"/>
      <w:r>
        <w:lastRenderedPageBreak/>
        <w:t>CybOX</w:t>
      </w:r>
      <w:r>
        <w:rPr>
          <w:vertAlign w:val="superscript"/>
        </w:rPr>
        <w:t>TM</w:t>
      </w:r>
      <w:proofErr w:type="spellEnd"/>
      <w:r w:rsidRPr="00D44DFE">
        <w:t xml:space="preserve"> Version </w:t>
      </w:r>
      <w:r>
        <w:t>2.1.1</w:t>
      </w:r>
      <w:r w:rsidRPr="00D44DFE">
        <w:t xml:space="preserve"> </w:t>
      </w:r>
      <w:r>
        <w:t>Part 36: Network Connection Object. [URI]</w:t>
      </w:r>
    </w:p>
    <w:p w14:paraId="4701FF1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37: Network Flow Object. [URI]</w:t>
      </w:r>
    </w:p>
    <w:p w14:paraId="32A38AB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38: Network Packet Object. [URI]</w:t>
      </w:r>
    </w:p>
    <w:p w14:paraId="470D704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39: Network Route Entry Object. [URI]</w:t>
      </w:r>
    </w:p>
    <w:p w14:paraId="699895C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40: Network Route Object. [URI]</w:t>
      </w:r>
    </w:p>
    <w:p w14:paraId="1DB5D7AB"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41: Network Socket Object. [URI]</w:t>
      </w:r>
    </w:p>
    <w:p w14:paraId="641F8AB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42: Network Subnet Object. [URI]</w:t>
      </w:r>
    </w:p>
    <w:p w14:paraId="2918A4C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43: PDF File Object. [URI]</w:t>
      </w:r>
    </w:p>
    <w:p w14:paraId="3175750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44: Pipe Object. [URI]</w:t>
      </w:r>
    </w:p>
    <w:p w14:paraId="021668A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45: Port Object. [URI]</w:t>
      </w:r>
    </w:p>
    <w:p w14:paraId="30B8A3F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46: Process Object. [URI]</w:t>
      </w:r>
    </w:p>
    <w:p w14:paraId="3677B69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47: Product Object. [URI]</w:t>
      </w:r>
    </w:p>
    <w:p w14:paraId="29A3B61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48: SMS Message Object. [URI]</w:t>
      </w:r>
    </w:p>
    <w:p w14:paraId="088E3D6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49: Semaphore Object. [URI]</w:t>
      </w:r>
    </w:p>
    <w:p w14:paraId="53D7054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50: Socket Address Object. [URI]</w:t>
      </w:r>
    </w:p>
    <w:p w14:paraId="7AF1E1E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51: System Object. [URI]</w:t>
      </w:r>
    </w:p>
    <w:p w14:paraId="2C748A2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52: URI Object. [URI]</w:t>
      </w:r>
    </w:p>
    <w:p w14:paraId="0DE5B4C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53: URL History Object. [URI]</w:t>
      </w:r>
    </w:p>
    <w:p w14:paraId="40559E6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54: </w:t>
      </w:r>
      <w:proofErr w:type="gramStart"/>
      <w:r>
        <w:t>Unix</w:t>
      </w:r>
      <w:proofErr w:type="gramEnd"/>
      <w:r>
        <w:t xml:space="preserve"> File Object. [URI]</w:t>
      </w:r>
    </w:p>
    <w:p w14:paraId="2FAB646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55: Unix Network Route Entry Object. [URI]</w:t>
      </w:r>
    </w:p>
    <w:p w14:paraId="5D38CFF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56: </w:t>
      </w:r>
      <w:proofErr w:type="gramStart"/>
      <w:r>
        <w:t>Unix</w:t>
      </w:r>
      <w:proofErr w:type="gramEnd"/>
      <w:r>
        <w:t xml:space="preserve"> Pipe Object. [URI]</w:t>
      </w:r>
    </w:p>
    <w:p w14:paraId="678E0D5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57: </w:t>
      </w:r>
      <w:proofErr w:type="gramStart"/>
      <w:r>
        <w:t>Unix</w:t>
      </w:r>
      <w:proofErr w:type="gramEnd"/>
      <w:r>
        <w:t xml:space="preserve"> Process Object. [URI]</w:t>
      </w:r>
    </w:p>
    <w:p w14:paraId="4FA1C22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58: </w:t>
      </w:r>
      <w:proofErr w:type="gramStart"/>
      <w:r>
        <w:t>Unix</w:t>
      </w:r>
      <w:proofErr w:type="gramEnd"/>
      <w:r>
        <w:t xml:space="preserve"> User Account Object. [URI]</w:t>
      </w:r>
    </w:p>
    <w:p w14:paraId="0BA32BD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59: </w:t>
      </w:r>
      <w:proofErr w:type="gramStart"/>
      <w:r>
        <w:t>Unix</w:t>
      </w:r>
      <w:proofErr w:type="gramEnd"/>
      <w:r>
        <w:t xml:space="preserve"> Volume Object. [URI]</w:t>
      </w:r>
    </w:p>
    <w:p w14:paraId="0DD4A0E2" w14:textId="6693BA92"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60: U</w:t>
      </w:r>
      <w:r w:rsidR="0077000B">
        <w:t>ser</w:t>
      </w:r>
      <w:r>
        <w:t xml:space="preserve"> Account Object. [URI]</w:t>
      </w:r>
    </w:p>
    <w:p w14:paraId="312CBB2B"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61: User Session Object. [URI]</w:t>
      </w:r>
    </w:p>
    <w:p w14:paraId="1C153BE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62: Volume Object. [URI]</w:t>
      </w:r>
    </w:p>
    <w:p w14:paraId="75A73014"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63: Whois Object. [URI]</w:t>
      </w:r>
    </w:p>
    <w:p w14:paraId="29EC6D7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64: Win Computer Account Object. [URI]</w:t>
      </w:r>
    </w:p>
    <w:p w14:paraId="6E2F83C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65: Win Critical Section Object. [URI]</w:t>
      </w:r>
    </w:p>
    <w:p w14:paraId="2FDE7F0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66: Win Driver Object. [URI]</w:t>
      </w:r>
    </w:p>
    <w:p w14:paraId="05BCB39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67: Win Event Log Object. [URI]</w:t>
      </w:r>
    </w:p>
    <w:p w14:paraId="3343A07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68: Win Event Object. [URI]</w:t>
      </w:r>
    </w:p>
    <w:p w14:paraId="446F0C6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69: Win Executable File Object. [URI]</w:t>
      </w:r>
    </w:p>
    <w:p w14:paraId="733BC73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70: Win File Object. [URI]</w:t>
      </w:r>
    </w:p>
    <w:p w14:paraId="5755CC1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71: Win Filemapping Object. [URI]</w:t>
      </w:r>
    </w:p>
    <w:p w14:paraId="1182683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72: Win Handle Object. [URI]</w:t>
      </w:r>
    </w:p>
    <w:p w14:paraId="52E5D19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73: Win Hook Object. [URI]</w:t>
      </w:r>
    </w:p>
    <w:p w14:paraId="55A74BA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74: Win Kernel Hook Object. [URI]</w:t>
      </w:r>
    </w:p>
    <w:p w14:paraId="0E0D1FE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75: Win Kernel Object. [URI]</w:t>
      </w:r>
    </w:p>
    <w:p w14:paraId="288EA90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76: Win Mailslot Object. [URI]</w:t>
      </w:r>
    </w:p>
    <w:p w14:paraId="03F75AE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77: Win Memory Page Region Object. [URI]</w:t>
      </w:r>
    </w:p>
    <w:p w14:paraId="4366C58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78: Win Mutex Object. [URI]</w:t>
      </w:r>
    </w:p>
    <w:p w14:paraId="58B3B62F"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79: Win Network Route Entry Object. [URI]</w:t>
      </w:r>
    </w:p>
    <w:p w14:paraId="01611E7E"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80: Win Network Share Object. [URI]</w:t>
      </w:r>
    </w:p>
    <w:p w14:paraId="05DB6D17"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81: Win Pipe Object. [URI]</w:t>
      </w:r>
    </w:p>
    <w:p w14:paraId="4DF4D05D"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82: Win Prefetch Object. [URI]</w:t>
      </w:r>
    </w:p>
    <w:p w14:paraId="43EA7049"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83: Win Process Object. [URI]</w:t>
      </w:r>
    </w:p>
    <w:p w14:paraId="13E27BB6"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84: Win Registry Key Object. [URI]</w:t>
      </w:r>
    </w:p>
    <w:p w14:paraId="72B0AAC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85: Win Semaphore Object. [URI]</w:t>
      </w:r>
    </w:p>
    <w:p w14:paraId="7E93FD23"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86: Win Service Object. [URI]</w:t>
      </w:r>
    </w:p>
    <w:p w14:paraId="0E632320"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87: Win System Object. [URI]</w:t>
      </w:r>
    </w:p>
    <w:p w14:paraId="0C473C66"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88: Win System Restore Object. [URI]</w:t>
      </w:r>
    </w:p>
    <w:p w14:paraId="23E4CA41"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89: Win Task Object. [URI]</w:t>
      </w:r>
    </w:p>
    <w:p w14:paraId="1B2FF81B" w14:textId="77777777" w:rsidR="00152C26" w:rsidRDefault="00152C26" w:rsidP="00152C26">
      <w:pPr>
        <w:pStyle w:val="RelatedWork"/>
        <w:tabs>
          <w:tab w:val="clear" w:pos="1080"/>
          <w:tab w:val="num" w:pos="1440"/>
        </w:tabs>
        <w:ind w:left="1440"/>
      </w:pPr>
      <w:proofErr w:type="spellStart"/>
      <w:r>
        <w:lastRenderedPageBreak/>
        <w:t>CybOX</w:t>
      </w:r>
      <w:r>
        <w:rPr>
          <w:vertAlign w:val="superscript"/>
        </w:rPr>
        <w:t>TM</w:t>
      </w:r>
      <w:proofErr w:type="spellEnd"/>
      <w:r w:rsidRPr="00D44DFE">
        <w:t xml:space="preserve"> Version </w:t>
      </w:r>
      <w:r>
        <w:t>2.1.1</w:t>
      </w:r>
      <w:r w:rsidRPr="00D44DFE">
        <w:t xml:space="preserve"> </w:t>
      </w:r>
      <w:r>
        <w:t>Part 90: Win Thread Object. [URI]</w:t>
      </w:r>
    </w:p>
    <w:p w14:paraId="1A4DEB25"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91: Win User Account Object. [URI]</w:t>
      </w:r>
    </w:p>
    <w:p w14:paraId="3A429AEC"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92: Win Volume Object. [URI]</w:t>
      </w:r>
    </w:p>
    <w:p w14:paraId="283E1738"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93: Win Waitable Timer Object. [URI]</w:t>
      </w:r>
    </w:p>
    <w:p w14:paraId="710D7DC2" w14:textId="77777777" w:rsidR="00152C26" w:rsidRDefault="00152C26" w:rsidP="00152C26">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94: X509 Certificate Object. [URI]</w:t>
      </w:r>
    </w:p>
    <w:p w14:paraId="2D9E6115" w14:textId="77777777" w:rsidR="00152C26" w:rsidRDefault="00152C26" w:rsidP="00152C26">
      <w:pPr>
        <w:pStyle w:val="Titlepageinfo"/>
      </w:pPr>
      <w:r>
        <w:t>Related work:</w:t>
      </w:r>
    </w:p>
    <w:p w14:paraId="2FFF21CB" w14:textId="77777777" w:rsidR="00152C26" w:rsidRPr="004C4D7C" w:rsidRDefault="00152C26" w:rsidP="00152C26">
      <w:pPr>
        <w:pStyle w:val="Titlepageinfodescription"/>
      </w:pPr>
      <w:r>
        <w:t xml:space="preserve">This specification is related </w:t>
      </w:r>
      <w:proofErr w:type="gramStart"/>
      <w:r>
        <w:t>to</w:t>
      </w:r>
      <w:proofErr w:type="gramEnd"/>
      <w:r>
        <w:t>:</w:t>
      </w:r>
    </w:p>
    <w:p w14:paraId="69C0474E" w14:textId="77777777" w:rsidR="00152C26" w:rsidRDefault="00152C26" w:rsidP="00152C26">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107C5E05" w14:textId="77777777" w:rsidR="00152C26" w:rsidRDefault="00152C26" w:rsidP="00152C26">
      <w:pPr>
        <w:pStyle w:val="Titlepageinfo"/>
      </w:pPr>
      <w:r>
        <w:t>Abstract:</w:t>
      </w:r>
    </w:p>
    <w:p w14:paraId="0E2FA1C3" w14:textId="77777777" w:rsidR="00152C26" w:rsidRDefault="00152C26" w:rsidP="00152C26">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t>Common</w:t>
      </w:r>
      <w:r w:rsidRPr="007A390A">
        <w:t xml:space="preserve"> data model, which is one of the fundamental data models for CybOX content.</w:t>
      </w:r>
    </w:p>
    <w:p w14:paraId="38F33108" w14:textId="77777777" w:rsidR="00544386" w:rsidRDefault="00544386" w:rsidP="00544386">
      <w:pPr>
        <w:pStyle w:val="Titlepageinfo"/>
      </w:pPr>
      <w:bookmarkStart w:id="1" w:name="_Toc85472892"/>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676F3AF1" w14:textId="77777777" w:rsidR="00152C26" w:rsidRPr="00852E10" w:rsidRDefault="00152C26" w:rsidP="00152C26">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13511B5" w14:textId="77777777" w:rsidR="00152C26" w:rsidRPr="00852E10" w:rsidRDefault="00152C26" w:rsidP="00152C2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F524A5" w14:textId="77777777" w:rsidR="00152C26" w:rsidRDefault="00152C26" w:rsidP="00152C26">
      <w:r w:rsidRPr="00852E10">
        <w:t>The limited permissions granted above are perpetual and will not be revoked by OASIS or its successors or assigns.</w:t>
      </w:r>
    </w:p>
    <w:p w14:paraId="668BAA40" w14:textId="77777777" w:rsidR="00152C26" w:rsidRDefault="00152C26" w:rsidP="00152C26">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70F5110" w14:textId="77777777" w:rsidR="00152C26" w:rsidRPr="00960D49" w:rsidRDefault="00152C26" w:rsidP="00152C26">
      <w:pPr>
        <w:rPr>
          <w:szCs w:val="20"/>
        </w:rPr>
      </w:pPr>
      <w:r>
        <w:t>Portions copyright © United States Government 2012-2015.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8873E5" w14:textId="77777777" w:rsidR="001847BD" w:rsidRPr="00852E10" w:rsidRDefault="001847BD" w:rsidP="001847BD">
      <w:pPr>
        <w:pStyle w:val="Notices"/>
      </w:pPr>
      <w:r>
        <w:lastRenderedPageBreak/>
        <w:t>Table of Contents</w:t>
      </w:r>
    </w:p>
    <w:p w14:paraId="338D1EDD" w14:textId="77777777" w:rsidR="00697A5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8972352" w:history="1">
        <w:r w:rsidR="00697A5A" w:rsidRPr="003856E5">
          <w:rPr>
            <w:rStyle w:val="Hyperlink"/>
            <w:noProof/>
          </w:rPr>
          <w:t>1</w:t>
        </w:r>
        <w:r w:rsidR="00697A5A">
          <w:rPr>
            <w:rFonts w:asciiTheme="minorHAnsi" w:eastAsiaTheme="minorEastAsia" w:hAnsiTheme="minorHAnsi" w:cstheme="minorBidi"/>
            <w:noProof/>
            <w:sz w:val="22"/>
            <w:szCs w:val="22"/>
          </w:rPr>
          <w:tab/>
        </w:r>
        <w:r w:rsidR="00697A5A" w:rsidRPr="003856E5">
          <w:rPr>
            <w:rStyle w:val="Hyperlink"/>
            <w:noProof/>
          </w:rPr>
          <w:t>Introduction</w:t>
        </w:r>
        <w:r w:rsidR="00697A5A">
          <w:rPr>
            <w:noProof/>
            <w:webHidden/>
          </w:rPr>
          <w:tab/>
        </w:r>
        <w:r w:rsidR="00697A5A">
          <w:rPr>
            <w:noProof/>
            <w:webHidden/>
          </w:rPr>
          <w:fldChar w:fldCharType="begin"/>
        </w:r>
        <w:r w:rsidR="00697A5A">
          <w:rPr>
            <w:noProof/>
            <w:webHidden/>
          </w:rPr>
          <w:instrText xml:space="preserve"> PAGEREF _Toc438972352 \h </w:instrText>
        </w:r>
        <w:r w:rsidR="00697A5A">
          <w:rPr>
            <w:noProof/>
            <w:webHidden/>
          </w:rPr>
        </w:r>
        <w:r w:rsidR="00697A5A">
          <w:rPr>
            <w:noProof/>
            <w:webHidden/>
          </w:rPr>
          <w:fldChar w:fldCharType="separate"/>
        </w:r>
        <w:r w:rsidR="00697A5A">
          <w:rPr>
            <w:noProof/>
            <w:webHidden/>
          </w:rPr>
          <w:t>6</w:t>
        </w:r>
        <w:r w:rsidR="00697A5A">
          <w:rPr>
            <w:noProof/>
            <w:webHidden/>
          </w:rPr>
          <w:fldChar w:fldCharType="end"/>
        </w:r>
      </w:hyperlink>
    </w:p>
    <w:p w14:paraId="47E5E1F2" w14:textId="77777777" w:rsidR="00697A5A" w:rsidRDefault="0092726D">
      <w:pPr>
        <w:pStyle w:val="TOC2"/>
        <w:tabs>
          <w:tab w:val="right" w:leader="dot" w:pos="9350"/>
        </w:tabs>
        <w:rPr>
          <w:rFonts w:asciiTheme="minorHAnsi" w:eastAsiaTheme="minorEastAsia" w:hAnsiTheme="minorHAnsi" w:cstheme="minorBidi"/>
          <w:noProof/>
          <w:sz w:val="22"/>
          <w:szCs w:val="22"/>
        </w:rPr>
      </w:pPr>
      <w:hyperlink w:anchor="_Toc438972353" w:history="1">
        <w:r w:rsidR="00697A5A" w:rsidRPr="003856E5">
          <w:rPr>
            <w:rStyle w:val="Hyperlink"/>
            <w:noProof/>
          </w:rPr>
          <w:t>1.1 CybOX</w:t>
        </w:r>
        <w:r w:rsidR="00697A5A" w:rsidRPr="003856E5">
          <w:rPr>
            <w:rStyle w:val="Hyperlink"/>
            <w:noProof/>
            <w:vertAlign w:val="superscript"/>
          </w:rPr>
          <w:t>TM</w:t>
        </w:r>
        <w:r w:rsidR="00697A5A" w:rsidRPr="003856E5">
          <w:rPr>
            <w:rStyle w:val="Hyperlink"/>
            <w:noProof/>
          </w:rPr>
          <w:t xml:space="preserve"> Specification Documents</w:t>
        </w:r>
        <w:r w:rsidR="00697A5A">
          <w:rPr>
            <w:noProof/>
            <w:webHidden/>
          </w:rPr>
          <w:tab/>
        </w:r>
        <w:r w:rsidR="00697A5A">
          <w:rPr>
            <w:noProof/>
            <w:webHidden/>
          </w:rPr>
          <w:fldChar w:fldCharType="begin"/>
        </w:r>
        <w:r w:rsidR="00697A5A">
          <w:rPr>
            <w:noProof/>
            <w:webHidden/>
          </w:rPr>
          <w:instrText xml:space="preserve"> PAGEREF _Toc438972353 \h </w:instrText>
        </w:r>
        <w:r w:rsidR="00697A5A">
          <w:rPr>
            <w:noProof/>
            <w:webHidden/>
          </w:rPr>
        </w:r>
        <w:r w:rsidR="00697A5A">
          <w:rPr>
            <w:noProof/>
            <w:webHidden/>
          </w:rPr>
          <w:fldChar w:fldCharType="separate"/>
        </w:r>
        <w:r w:rsidR="00697A5A">
          <w:rPr>
            <w:noProof/>
            <w:webHidden/>
          </w:rPr>
          <w:t>6</w:t>
        </w:r>
        <w:r w:rsidR="00697A5A">
          <w:rPr>
            <w:noProof/>
            <w:webHidden/>
          </w:rPr>
          <w:fldChar w:fldCharType="end"/>
        </w:r>
      </w:hyperlink>
    </w:p>
    <w:p w14:paraId="5919DCB3" w14:textId="77777777" w:rsidR="00697A5A" w:rsidRDefault="0092726D">
      <w:pPr>
        <w:pStyle w:val="TOC2"/>
        <w:tabs>
          <w:tab w:val="right" w:leader="dot" w:pos="9350"/>
        </w:tabs>
        <w:rPr>
          <w:rFonts w:asciiTheme="minorHAnsi" w:eastAsiaTheme="minorEastAsia" w:hAnsiTheme="minorHAnsi" w:cstheme="minorBidi"/>
          <w:noProof/>
          <w:sz w:val="22"/>
          <w:szCs w:val="22"/>
        </w:rPr>
      </w:pPr>
      <w:hyperlink w:anchor="_Toc438972354" w:history="1">
        <w:r w:rsidR="00697A5A" w:rsidRPr="003856E5">
          <w:rPr>
            <w:rStyle w:val="Hyperlink"/>
            <w:noProof/>
          </w:rPr>
          <w:t>1.2 Document Conventions</w:t>
        </w:r>
        <w:r w:rsidR="00697A5A">
          <w:rPr>
            <w:noProof/>
            <w:webHidden/>
          </w:rPr>
          <w:tab/>
        </w:r>
        <w:r w:rsidR="00697A5A">
          <w:rPr>
            <w:noProof/>
            <w:webHidden/>
          </w:rPr>
          <w:fldChar w:fldCharType="begin"/>
        </w:r>
        <w:r w:rsidR="00697A5A">
          <w:rPr>
            <w:noProof/>
            <w:webHidden/>
          </w:rPr>
          <w:instrText xml:space="preserve"> PAGEREF _Toc438972354 \h </w:instrText>
        </w:r>
        <w:r w:rsidR="00697A5A">
          <w:rPr>
            <w:noProof/>
            <w:webHidden/>
          </w:rPr>
        </w:r>
        <w:r w:rsidR="00697A5A">
          <w:rPr>
            <w:noProof/>
            <w:webHidden/>
          </w:rPr>
          <w:fldChar w:fldCharType="separate"/>
        </w:r>
        <w:r w:rsidR="00697A5A">
          <w:rPr>
            <w:noProof/>
            <w:webHidden/>
          </w:rPr>
          <w:t>6</w:t>
        </w:r>
        <w:r w:rsidR="00697A5A">
          <w:rPr>
            <w:noProof/>
            <w:webHidden/>
          </w:rPr>
          <w:fldChar w:fldCharType="end"/>
        </w:r>
      </w:hyperlink>
    </w:p>
    <w:p w14:paraId="5034AC6C" w14:textId="77777777" w:rsidR="00697A5A" w:rsidRDefault="0092726D">
      <w:pPr>
        <w:pStyle w:val="TOC3"/>
        <w:tabs>
          <w:tab w:val="right" w:leader="dot" w:pos="9350"/>
        </w:tabs>
        <w:rPr>
          <w:rFonts w:asciiTheme="minorHAnsi" w:eastAsiaTheme="minorEastAsia" w:hAnsiTheme="minorHAnsi" w:cstheme="minorBidi"/>
          <w:noProof/>
          <w:sz w:val="22"/>
          <w:szCs w:val="22"/>
        </w:rPr>
      </w:pPr>
      <w:hyperlink w:anchor="_Toc438972355" w:history="1">
        <w:r w:rsidR="00697A5A" w:rsidRPr="003856E5">
          <w:rPr>
            <w:rStyle w:val="Hyperlink"/>
            <w:noProof/>
          </w:rPr>
          <w:t>1.2.1 Fonts</w:t>
        </w:r>
        <w:r w:rsidR="00697A5A">
          <w:rPr>
            <w:noProof/>
            <w:webHidden/>
          </w:rPr>
          <w:tab/>
        </w:r>
        <w:r w:rsidR="00697A5A">
          <w:rPr>
            <w:noProof/>
            <w:webHidden/>
          </w:rPr>
          <w:fldChar w:fldCharType="begin"/>
        </w:r>
        <w:r w:rsidR="00697A5A">
          <w:rPr>
            <w:noProof/>
            <w:webHidden/>
          </w:rPr>
          <w:instrText xml:space="preserve"> PAGEREF _Toc438972355 \h </w:instrText>
        </w:r>
        <w:r w:rsidR="00697A5A">
          <w:rPr>
            <w:noProof/>
            <w:webHidden/>
          </w:rPr>
        </w:r>
        <w:r w:rsidR="00697A5A">
          <w:rPr>
            <w:noProof/>
            <w:webHidden/>
          </w:rPr>
          <w:fldChar w:fldCharType="separate"/>
        </w:r>
        <w:r w:rsidR="00697A5A">
          <w:rPr>
            <w:noProof/>
            <w:webHidden/>
          </w:rPr>
          <w:t>6</w:t>
        </w:r>
        <w:r w:rsidR="00697A5A">
          <w:rPr>
            <w:noProof/>
            <w:webHidden/>
          </w:rPr>
          <w:fldChar w:fldCharType="end"/>
        </w:r>
      </w:hyperlink>
    </w:p>
    <w:p w14:paraId="0FC78C92" w14:textId="77777777" w:rsidR="00697A5A" w:rsidRDefault="0092726D">
      <w:pPr>
        <w:pStyle w:val="TOC3"/>
        <w:tabs>
          <w:tab w:val="right" w:leader="dot" w:pos="9350"/>
        </w:tabs>
        <w:rPr>
          <w:rFonts w:asciiTheme="minorHAnsi" w:eastAsiaTheme="minorEastAsia" w:hAnsiTheme="minorHAnsi" w:cstheme="minorBidi"/>
          <w:noProof/>
          <w:sz w:val="22"/>
          <w:szCs w:val="22"/>
        </w:rPr>
      </w:pPr>
      <w:hyperlink w:anchor="_Toc438972356" w:history="1">
        <w:r w:rsidR="00697A5A" w:rsidRPr="003856E5">
          <w:rPr>
            <w:rStyle w:val="Hyperlink"/>
            <w:noProof/>
          </w:rPr>
          <w:t>1.2.2 UML Package References</w:t>
        </w:r>
        <w:r w:rsidR="00697A5A">
          <w:rPr>
            <w:noProof/>
            <w:webHidden/>
          </w:rPr>
          <w:tab/>
        </w:r>
        <w:r w:rsidR="00697A5A">
          <w:rPr>
            <w:noProof/>
            <w:webHidden/>
          </w:rPr>
          <w:fldChar w:fldCharType="begin"/>
        </w:r>
        <w:r w:rsidR="00697A5A">
          <w:rPr>
            <w:noProof/>
            <w:webHidden/>
          </w:rPr>
          <w:instrText xml:space="preserve"> PAGEREF _Toc438972356 \h </w:instrText>
        </w:r>
        <w:r w:rsidR="00697A5A">
          <w:rPr>
            <w:noProof/>
            <w:webHidden/>
          </w:rPr>
        </w:r>
        <w:r w:rsidR="00697A5A">
          <w:rPr>
            <w:noProof/>
            <w:webHidden/>
          </w:rPr>
          <w:fldChar w:fldCharType="separate"/>
        </w:r>
        <w:r w:rsidR="00697A5A">
          <w:rPr>
            <w:noProof/>
            <w:webHidden/>
          </w:rPr>
          <w:t>7</w:t>
        </w:r>
        <w:r w:rsidR="00697A5A">
          <w:rPr>
            <w:noProof/>
            <w:webHidden/>
          </w:rPr>
          <w:fldChar w:fldCharType="end"/>
        </w:r>
      </w:hyperlink>
    </w:p>
    <w:p w14:paraId="75686EA3" w14:textId="77777777" w:rsidR="00697A5A" w:rsidRDefault="0092726D">
      <w:pPr>
        <w:pStyle w:val="TOC3"/>
        <w:tabs>
          <w:tab w:val="right" w:leader="dot" w:pos="9350"/>
        </w:tabs>
        <w:rPr>
          <w:rFonts w:asciiTheme="minorHAnsi" w:eastAsiaTheme="minorEastAsia" w:hAnsiTheme="minorHAnsi" w:cstheme="minorBidi"/>
          <w:noProof/>
          <w:sz w:val="22"/>
          <w:szCs w:val="22"/>
        </w:rPr>
      </w:pPr>
      <w:hyperlink w:anchor="_Toc438972357" w:history="1">
        <w:r w:rsidR="00697A5A" w:rsidRPr="003856E5">
          <w:rPr>
            <w:rStyle w:val="Hyperlink"/>
            <w:noProof/>
          </w:rPr>
          <w:t>1.2.3 UML Diagrams</w:t>
        </w:r>
        <w:r w:rsidR="00697A5A">
          <w:rPr>
            <w:noProof/>
            <w:webHidden/>
          </w:rPr>
          <w:tab/>
        </w:r>
        <w:r w:rsidR="00697A5A">
          <w:rPr>
            <w:noProof/>
            <w:webHidden/>
          </w:rPr>
          <w:fldChar w:fldCharType="begin"/>
        </w:r>
        <w:r w:rsidR="00697A5A">
          <w:rPr>
            <w:noProof/>
            <w:webHidden/>
          </w:rPr>
          <w:instrText xml:space="preserve"> PAGEREF _Toc438972357 \h </w:instrText>
        </w:r>
        <w:r w:rsidR="00697A5A">
          <w:rPr>
            <w:noProof/>
            <w:webHidden/>
          </w:rPr>
        </w:r>
        <w:r w:rsidR="00697A5A">
          <w:rPr>
            <w:noProof/>
            <w:webHidden/>
          </w:rPr>
          <w:fldChar w:fldCharType="separate"/>
        </w:r>
        <w:r w:rsidR="00697A5A">
          <w:rPr>
            <w:noProof/>
            <w:webHidden/>
          </w:rPr>
          <w:t>7</w:t>
        </w:r>
        <w:r w:rsidR="00697A5A">
          <w:rPr>
            <w:noProof/>
            <w:webHidden/>
          </w:rPr>
          <w:fldChar w:fldCharType="end"/>
        </w:r>
      </w:hyperlink>
    </w:p>
    <w:p w14:paraId="42696CDC" w14:textId="77777777" w:rsidR="00697A5A" w:rsidRDefault="0092726D">
      <w:pPr>
        <w:pStyle w:val="TOC4"/>
        <w:tabs>
          <w:tab w:val="right" w:leader="dot" w:pos="9350"/>
        </w:tabs>
        <w:rPr>
          <w:rFonts w:asciiTheme="minorHAnsi" w:eastAsiaTheme="minorEastAsia" w:hAnsiTheme="minorHAnsi" w:cstheme="minorBidi"/>
          <w:noProof/>
          <w:sz w:val="22"/>
          <w:szCs w:val="22"/>
        </w:rPr>
      </w:pPr>
      <w:hyperlink w:anchor="_Toc438972358" w:history="1">
        <w:r w:rsidR="00697A5A" w:rsidRPr="003856E5">
          <w:rPr>
            <w:rStyle w:val="Hyperlink"/>
            <w:noProof/>
          </w:rPr>
          <w:t>1.2.3.1 Class Properties</w:t>
        </w:r>
        <w:r w:rsidR="00697A5A">
          <w:rPr>
            <w:noProof/>
            <w:webHidden/>
          </w:rPr>
          <w:tab/>
        </w:r>
        <w:r w:rsidR="00697A5A">
          <w:rPr>
            <w:noProof/>
            <w:webHidden/>
          </w:rPr>
          <w:fldChar w:fldCharType="begin"/>
        </w:r>
        <w:r w:rsidR="00697A5A">
          <w:rPr>
            <w:noProof/>
            <w:webHidden/>
          </w:rPr>
          <w:instrText xml:space="preserve"> PAGEREF _Toc438972358 \h </w:instrText>
        </w:r>
        <w:r w:rsidR="00697A5A">
          <w:rPr>
            <w:noProof/>
            <w:webHidden/>
          </w:rPr>
        </w:r>
        <w:r w:rsidR="00697A5A">
          <w:rPr>
            <w:noProof/>
            <w:webHidden/>
          </w:rPr>
          <w:fldChar w:fldCharType="separate"/>
        </w:r>
        <w:r w:rsidR="00697A5A">
          <w:rPr>
            <w:noProof/>
            <w:webHidden/>
          </w:rPr>
          <w:t>7</w:t>
        </w:r>
        <w:r w:rsidR="00697A5A">
          <w:rPr>
            <w:noProof/>
            <w:webHidden/>
          </w:rPr>
          <w:fldChar w:fldCharType="end"/>
        </w:r>
      </w:hyperlink>
    </w:p>
    <w:p w14:paraId="61820152" w14:textId="77777777" w:rsidR="00697A5A" w:rsidRDefault="0092726D">
      <w:pPr>
        <w:pStyle w:val="TOC4"/>
        <w:tabs>
          <w:tab w:val="right" w:leader="dot" w:pos="9350"/>
        </w:tabs>
        <w:rPr>
          <w:rFonts w:asciiTheme="minorHAnsi" w:eastAsiaTheme="minorEastAsia" w:hAnsiTheme="minorHAnsi" w:cstheme="minorBidi"/>
          <w:noProof/>
          <w:sz w:val="22"/>
          <w:szCs w:val="22"/>
        </w:rPr>
      </w:pPr>
      <w:hyperlink w:anchor="_Toc438972359" w:history="1">
        <w:r w:rsidR="00697A5A" w:rsidRPr="003856E5">
          <w:rPr>
            <w:rStyle w:val="Hyperlink"/>
            <w:noProof/>
          </w:rPr>
          <w:t>1.2.3.2 Diagram Icons and Arrow Types</w:t>
        </w:r>
        <w:r w:rsidR="00697A5A">
          <w:rPr>
            <w:noProof/>
            <w:webHidden/>
          </w:rPr>
          <w:tab/>
        </w:r>
        <w:r w:rsidR="00697A5A">
          <w:rPr>
            <w:noProof/>
            <w:webHidden/>
          </w:rPr>
          <w:fldChar w:fldCharType="begin"/>
        </w:r>
        <w:r w:rsidR="00697A5A">
          <w:rPr>
            <w:noProof/>
            <w:webHidden/>
          </w:rPr>
          <w:instrText xml:space="preserve"> PAGEREF _Toc438972359 \h </w:instrText>
        </w:r>
        <w:r w:rsidR="00697A5A">
          <w:rPr>
            <w:noProof/>
            <w:webHidden/>
          </w:rPr>
        </w:r>
        <w:r w:rsidR="00697A5A">
          <w:rPr>
            <w:noProof/>
            <w:webHidden/>
          </w:rPr>
          <w:fldChar w:fldCharType="separate"/>
        </w:r>
        <w:r w:rsidR="00697A5A">
          <w:rPr>
            <w:noProof/>
            <w:webHidden/>
          </w:rPr>
          <w:t>7</w:t>
        </w:r>
        <w:r w:rsidR="00697A5A">
          <w:rPr>
            <w:noProof/>
            <w:webHidden/>
          </w:rPr>
          <w:fldChar w:fldCharType="end"/>
        </w:r>
      </w:hyperlink>
    </w:p>
    <w:p w14:paraId="537998FB" w14:textId="77777777" w:rsidR="00697A5A" w:rsidRDefault="0092726D">
      <w:pPr>
        <w:pStyle w:val="TOC3"/>
        <w:tabs>
          <w:tab w:val="right" w:leader="dot" w:pos="9350"/>
        </w:tabs>
        <w:rPr>
          <w:rFonts w:asciiTheme="minorHAnsi" w:eastAsiaTheme="minorEastAsia" w:hAnsiTheme="minorHAnsi" w:cstheme="minorBidi"/>
          <w:noProof/>
          <w:sz w:val="22"/>
          <w:szCs w:val="22"/>
        </w:rPr>
      </w:pPr>
      <w:hyperlink w:anchor="_Toc438972360" w:history="1">
        <w:r w:rsidR="00697A5A" w:rsidRPr="003856E5">
          <w:rPr>
            <w:rStyle w:val="Hyperlink"/>
            <w:noProof/>
          </w:rPr>
          <w:t>1.2.4 Property Table Notation</w:t>
        </w:r>
        <w:r w:rsidR="00697A5A">
          <w:rPr>
            <w:noProof/>
            <w:webHidden/>
          </w:rPr>
          <w:tab/>
        </w:r>
        <w:r w:rsidR="00697A5A">
          <w:rPr>
            <w:noProof/>
            <w:webHidden/>
          </w:rPr>
          <w:fldChar w:fldCharType="begin"/>
        </w:r>
        <w:r w:rsidR="00697A5A">
          <w:rPr>
            <w:noProof/>
            <w:webHidden/>
          </w:rPr>
          <w:instrText xml:space="preserve"> PAGEREF _Toc438972360 \h </w:instrText>
        </w:r>
        <w:r w:rsidR="00697A5A">
          <w:rPr>
            <w:noProof/>
            <w:webHidden/>
          </w:rPr>
        </w:r>
        <w:r w:rsidR="00697A5A">
          <w:rPr>
            <w:noProof/>
            <w:webHidden/>
          </w:rPr>
          <w:fldChar w:fldCharType="separate"/>
        </w:r>
        <w:r w:rsidR="00697A5A">
          <w:rPr>
            <w:noProof/>
            <w:webHidden/>
          </w:rPr>
          <w:t>8</w:t>
        </w:r>
        <w:r w:rsidR="00697A5A">
          <w:rPr>
            <w:noProof/>
            <w:webHidden/>
          </w:rPr>
          <w:fldChar w:fldCharType="end"/>
        </w:r>
      </w:hyperlink>
    </w:p>
    <w:p w14:paraId="7AEEA820" w14:textId="77777777" w:rsidR="00697A5A" w:rsidRDefault="0092726D">
      <w:pPr>
        <w:pStyle w:val="TOC3"/>
        <w:tabs>
          <w:tab w:val="right" w:leader="dot" w:pos="9350"/>
        </w:tabs>
        <w:rPr>
          <w:rFonts w:asciiTheme="minorHAnsi" w:eastAsiaTheme="minorEastAsia" w:hAnsiTheme="minorHAnsi" w:cstheme="minorBidi"/>
          <w:noProof/>
          <w:sz w:val="22"/>
          <w:szCs w:val="22"/>
        </w:rPr>
      </w:pPr>
      <w:hyperlink w:anchor="_Toc438972361" w:history="1">
        <w:r w:rsidR="00697A5A" w:rsidRPr="003856E5">
          <w:rPr>
            <w:rStyle w:val="Hyperlink"/>
            <w:noProof/>
          </w:rPr>
          <w:t>1.2.5 Property and Class Descriptions</w:t>
        </w:r>
        <w:r w:rsidR="00697A5A">
          <w:rPr>
            <w:noProof/>
            <w:webHidden/>
          </w:rPr>
          <w:tab/>
        </w:r>
        <w:r w:rsidR="00697A5A">
          <w:rPr>
            <w:noProof/>
            <w:webHidden/>
          </w:rPr>
          <w:fldChar w:fldCharType="begin"/>
        </w:r>
        <w:r w:rsidR="00697A5A">
          <w:rPr>
            <w:noProof/>
            <w:webHidden/>
          </w:rPr>
          <w:instrText xml:space="preserve"> PAGEREF _Toc438972361 \h </w:instrText>
        </w:r>
        <w:r w:rsidR="00697A5A">
          <w:rPr>
            <w:noProof/>
            <w:webHidden/>
          </w:rPr>
        </w:r>
        <w:r w:rsidR="00697A5A">
          <w:rPr>
            <w:noProof/>
            <w:webHidden/>
          </w:rPr>
          <w:fldChar w:fldCharType="separate"/>
        </w:r>
        <w:r w:rsidR="00697A5A">
          <w:rPr>
            <w:noProof/>
            <w:webHidden/>
          </w:rPr>
          <w:t>8</w:t>
        </w:r>
        <w:r w:rsidR="00697A5A">
          <w:rPr>
            <w:noProof/>
            <w:webHidden/>
          </w:rPr>
          <w:fldChar w:fldCharType="end"/>
        </w:r>
      </w:hyperlink>
    </w:p>
    <w:p w14:paraId="30B4D6C0" w14:textId="77777777" w:rsidR="00697A5A" w:rsidRDefault="0092726D">
      <w:pPr>
        <w:pStyle w:val="TOC2"/>
        <w:tabs>
          <w:tab w:val="right" w:leader="dot" w:pos="9350"/>
        </w:tabs>
        <w:rPr>
          <w:rFonts w:asciiTheme="minorHAnsi" w:eastAsiaTheme="minorEastAsia" w:hAnsiTheme="minorHAnsi" w:cstheme="minorBidi"/>
          <w:noProof/>
          <w:sz w:val="22"/>
          <w:szCs w:val="22"/>
        </w:rPr>
      </w:pPr>
      <w:hyperlink w:anchor="_Toc438972362" w:history="1">
        <w:r w:rsidR="00697A5A" w:rsidRPr="003856E5">
          <w:rPr>
            <w:rStyle w:val="Hyperlink"/>
            <w:noProof/>
          </w:rPr>
          <w:t>1.3 Terminology</w:t>
        </w:r>
        <w:r w:rsidR="00697A5A">
          <w:rPr>
            <w:noProof/>
            <w:webHidden/>
          </w:rPr>
          <w:tab/>
        </w:r>
        <w:r w:rsidR="00697A5A">
          <w:rPr>
            <w:noProof/>
            <w:webHidden/>
          </w:rPr>
          <w:fldChar w:fldCharType="begin"/>
        </w:r>
        <w:r w:rsidR="00697A5A">
          <w:rPr>
            <w:noProof/>
            <w:webHidden/>
          </w:rPr>
          <w:instrText xml:space="preserve"> PAGEREF _Toc438972362 \h </w:instrText>
        </w:r>
        <w:r w:rsidR="00697A5A">
          <w:rPr>
            <w:noProof/>
            <w:webHidden/>
          </w:rPr>
        </w:r>
        <w:r w:rsidR="00697A5A">
          <w:rPr>
            <w:noProof/>
            <w:webHidden/>
          </w:rPr>
          <w:fldChar w:fldCharType="separate"/>
        </w:r>
        <w:r w:rsidR="00697A5A">
          <w:rPr>
            <w:noProof/>
            <w:webHidden/>
          </w:rPr>
          <w:t>9</w:t>
        </w:r>
        <w:r w:rsidR="00697A5A">
          <w:rPr>
            <w:noProof/>
            <w:webHidden/>
          </w:rPr>
          <w:fldChar w:fldCharType="end"/>
        </w:r>
      </w:hyperlink>
    </w:p>
    <w:p w14:paraId="249F58CC" w14:textId="77777777" w:rsidR="00697A5A" w:rsidRDefault="0092726D">
      <w:pPr>
        <w:pStyle w:val="TOC2"/>
        <w:tabs>
          <w:tab w:val="right" w:leader="dot" w:pos="9350"/>
        </w:tabs>
        <w:rPr>
          <w:rFonts w:asciiTheme="minorHAnsi" w:eastAsiaTheme="minorEastAsia" w:hAnsiTheme="minorHAnsi" w:cstheme="minorBidi"/>
          <w:noProof/>
          <w:sz w:val="22"/>
          <w:szCs w:val="22"/>
        </w:rPr>
      </w:pPr>
      <w:hyperlink w:anchor="_Toc438972363" w:history="1">
        <w:r w:rsidR="00697A5A" w:rsidRPr="003856E5">
          <w:rPr>
            <w:rStyle w:val="Hyperlink"/>
            <w:noProof/>
          </w:rPr>
          <w:t>1.4 Normative References</w:t>
        </w:r>
        <w:r w:rsidR="00697A5A">
          <w:rPr>
            <w:noProof/>
            <w:webHidden/>
          </w:rPr>
          <w:tab/>
        </w:r>
        <w:r w:rsidR="00697A5A">
          <w:rPr>
            <w:noProof/>
            <w:webHidden/>
          </w:rPr>
          <w:fldChar w:fldCharType="begin"/>
        </w:r>
        <w:r w:rsidR="00697A5A">
          <w:rPr>
            <w:noProof/>
            <w:webHidden/>
          </w:rPr>
          <w:instrText xml:space="preserve"> PAGEREF _Toc438972363 \h </w:instrText>
        </w:r>
        <w:r w:rsidR="00697A5A">
          <w:rPr>
            <w:noProof/>
            <w:webHidden/>
          </w:rPr>
        </w:r>
        <w:r w:rsidR="00697A5A">
          <w:rPr>
            <w:noProof/>
            <w:webHidden/>
          </w:rPr>
          <w:fldChar w:fldCharType="separate"/>
        </w:r>
        <w:r w:rsidR="00697A5A">
          <w:rPr>
            <w:noProof/>
            <w:webHidden/>
          </w:rPr>
          <w:t>9</w:t>
        </w:r>
        <w:r w:rsidR="00697A5A">
          <w:rPr>
            <w:noProof/>
            <w:webHidden/>
          </w:rPr>
          <w:fldChar w:fldCharType="end"/>
        </w:r>
      </w:hyperlink>
    </w:p>
    <w:p w14:paraId="101E43CF" w14:textId="77777777" w:rsidR="00697A5A" w:rsidRDefault="0092726D">
      <w:pPr>
        <w:pStyle w:val="TOC1"/>
        <w:rPr>
          <w:rFonts w:asciiTheme="minorHAnsi" w:eastAsiaTheme="minorEastAsia" w:hAnsiTheme="minorHAnsi" w:cstheme="minorBidi"/>
          <w:noProof/>
          <w:sz w:val="22"/>
          <w:szCs w:val="22"/>
        </w:rPr>
      </w:pPr>
      <w:hyperlink w:anchor="_Toc438972364" w:history="1">
        <w:r w:rsidR="00697A5A" w:rsidRPr="003856E5">
          <w:rPr>
            <w:rStyle w:val="Hyperlink"/>
            <w:noProof/>
          </w:rPr>
          <w:t>2</w:t>
        </w:r>
        <w:r w:rsidR="00697A5A">
          <w:rPr>
            <w:rFonts w:asciiTheme="minorHAnsi" w:eastAsiaTheme="minorEastAsia" w:hAnsiTheme="minorHAnsi" w:cstheme="minorBidi"/>
            <w:noProof/>
            <w:sz w:val="22"/>
            <w:szCs w:val="22"/>
          </w:rPr>
          <w:tab/>
        </w:r>
        <w:r w:rsidR="00697A5A" w:rsidRPr="003856E5">
          <w:rPr>
            <w:rStyle w:val="Hyperlink"/>
            <w:noProof/>
          </w:rPr>
          <w:t>Background Information</w:t>
        </w:r>
        <w:r w:rsidR="00697A5A">
          <w:rPr>
            <w:noProof/>
            <w:webHidden/>
          </w:rPr>
          <w:tab/>
        </w:r>
        <w:r w:rsidR="00697A5A">
          <w:rPr>
            <w:noProof/>
            <w:webHidden/>
          </w:rPr>
          <w:fldChar w:fldCharType="begin"/>
        </w:r>
        <w:r w:rsidR="00697A5A">
          <w:rPr>
            <w:noProof/>
            <w:webHidden/>
          </w:rPr>
          <w:instrText xml:space="preserve"> PAGEREF _Toc438972364 \h </w:instrText>
        </w:r>
        <w:r w:rsidR="00697A5A">
          <w:rPr>
            <w:noProof/>
            <w:webHidden/>
          </w:rPr>
        </w:r>
        <w:r w:rsidR="00697A5A">
          <w:rPr>
            <w:noProof/>
            <w:webHidden/>
          </w:rPr>
          <w:fldChar w:fldCharType="separate"/>
        </w:r>
        <w:r w:rsidR="00697A5A">
          <w:rPr>
            <w:noProof/>
            <w:webHidden/>
          </w:rPr>
          <w:t>10</w:t>
        </w:r>
        <w:r w:rsidR="00697A5A">
          <w:rPr>
            <w:noProof/>
            <w:webHidden/>
          </w:rPr>
          <w:fldChar w:fldCharType="end"/>
        </w:r>
      </w:hyperlink>
    </w:p>
    <w:p w14:paraId="741C0A6D" w14:textId="77777777" w:rsidR="00697A5A" w:rsidRDefault="0092726D">
      <w:pPr>
        <w:pStyle w:val="TOC2"/>
        <w:tabs>
          <w:tab w:val="right" w:leader="dot" w:pos="9350"/>
        </w:tabs>
        <w:rPr>
          <w:rFonts w:asciiTheme="minorHAnsi" w:eastAsiaTheme="minorEastAsia" w:hAnsiTheme="minorHAnsi" w:cstheme="minorBidi"/>
          <w:noProof/>
          <w:sz w:val="22"/>
          <w:szCs w:val="22"/>
        </w:rPr>
      </w:pPr>
      <w:hyperlink w:anchor="_Toc438972365" w:history="1">
        <w:r w:rsidR="00697A5A" w:rsidRPr="003856E5">
          <w:rPr>
            <w:rStyle w:val="Hyperlink"/>
            <w:noProof/>
          </w:rPr>
          <w:t>2.1 Extending CybOX</w:t>
        </w:r>
        <w:r w:rsidR="00697A5A">
          <w:rPr>
            <w:noProof/>
            <w:webHidden/>
          </w:rPr>
          <w:tab/>
        </w:r>
        <w:r w:rsidR="00697A5A">
          <w:rPr>
            <w:noProof/>
            <w:webHidden/>
          </w:rPr>
          <w:fldChar w:fldCharType="begin"/>
        </w:r>
        <w:r w:rsidR="00697A5A">
          <w:rPr>
            <w:noProof/>
            <w:webHidden/>
          </w:rPr>
          <w:instrText xml:space="preserve"> PAGEREF _Toc438972365 \h </w:instrText>
        </w:r>
        <w:r w:rsidR="00697A5A">
          <w:rPr>
            <w:noProof/>
            <w:webHidden/>
          </w:rPr>
        </w:r>
        <w:r w:rsidR="00697A5A">
          <w:rPr>
            <w:noProof/>
            <w:webHidden/>
          </w:rPr>
          <w:fldChar w:fldCharType="separate"/>
        </w:r>
        <w:r w:rsidR="00697A5A">
          <w:rPr>
            <w:noProof/>
            <w:webHidden/>
          </w:rPr>
          <w:t>10</w:t>
        </w:r>
        <w:r w:rsidR="00697A5A">
          <w:rPr>
            <w:noProof/>
            <w:webHidden/>
          </w:rPr>
          <w:fldChar w:fldCharType="end"/>
        </w:r>
      </w:hyperlink>
    </w:p>
    <w:p w14:paraId="72C8FA92" w14:textId="77777777" w:rsidR="00697A5A" w:rsidRDefault="0092726D">
      <w:pPr>
        <w:pStyle w:val="TOC1"/>
        <w:rPr>
          <w:rFonts w:asciiTheme="minorHAnsi" w:eastAsiaTheme="minorEastAsia" w:hAnsiTheme="minorHAnsi" w:cstheme="minorBidi"/>
          <w:noProof/>
          <w:sz w:val="22"/>
          <w:szCs w:val="22"/>
        </w:rPr>
      </w:pPr>
      <w:hyperlink w:anchor="_Toc438972366" w:history="1">
        <w:r w:rsidR="00697A5A" w:rsidRPr="003856E5">
          <w:rPr>
            <w:rStyle w:val="Hyperlink"/>
            <w:noProof/>
          </w:rPr>
          <w:t>3</w:t>
        </w:r>
        <w:r w:rsidR="00697A5A">
          <w:rPr>
            <w:rFonts w:asciiTheme="minorHAnsi" w:eastAsiaTheme="minorEastAsia" w:hAnsiTheme="minorHAnsi" w:cstheme="minorBidi"/>
            <w:noProof/>
            <w:sz w:val="22"/>
            <w:szCs w:val="22"/>
          </w:rPr>
          <w:tab/>
        </w:r>
        <w:r w:rsidR="00697A5A" w:rsidRPr="003856E5">
          <w:rPr>
            <w:rStyle w:val="Hyperlink"/>
            <w:noProof/>
          </w:rPr>
          <w:t>CybOX Default Extension Data Models</w:t>
        </w:r>
        <w:r w:rsidR="00697A5A">
          <w:rPr>
            <w:noProof/>
            <w:webHidden/>
          </w:rPr>
          <w:tab/>
        </w:r>
        <w:r w:rsidR="00697A5A">
          <w:rPr>
            <w:noProof/>
            <w:webHidden/>
          </w:rPr>
          <w:fldChar w:fldCharType="begin"/>
        </w:r>
        <w:r w:rsidR="00697A5A">
          <w:rPr>
            <w:noProof/>
            <w:webHidden/>
          </w:rPr>
          <w:instrText xml:space="preserve"> PAGEREF _Toc438972366 \h </w:instrText>
        </w:r>
        <w:r w:rsidR="00697A5A">
          <w:rPr>
            <w:noProof/>
            <w:webHidden/>
          </w:rPr>
        </w:r>
        <w:r w:rsidR="00697A5A">
          <w:rPr>
            <w:noProof/>
            <w:webHidden/>
          </w:rPr>
          <w:fldChar w:fldCharType="separate"/>
        </w:r>
        <w:r w:rsidR="00697A5A">
          <w:rPr>
            <w:noProof/>
            <w:webHidden/>
          </w:rPr>
          <w:t>12</w:t>
        </w:r>
        <w:r w:rsidR="00697A5A">
          <w:rPr>
            <w:noProof/>
            <w:webHidden/>
          </w:rPr>
          <w:fldChar w:fldCharType="end"/>
        </w:r>
      </w:hyperlink>
    </w:p>
    <w:p w14:paraId="2341A05D" w14:textId="77777777" w:rsidR="00697A5A" w:rsidRDefault="0092726D">
      <w:pPr>
        <w:pStyle w:val="TOC2"/>
        <w:tabs>
          <w:tab w:val="right" w:leader="dot" w:pos="9350"/>
        </w:tabs>
        <w:rPr>
          <w:rFonts w:asciiTheme="minorHAnsi" w:eastAsiaTheme="minorEastAsia" w:hAnsiTheme="minorHAnsi" w:cstheme="minorBidi"/>
          <w:noProof/>
          <w:sz w:val="22"/>
          <w:szCs w:val="22"/>
        </w:rPr>
      </w:pPr>
      <w:hyperlink w:anchor="_Toc438972367" w:history="1">
        <w:r w:rsidR="00697A5A" w:rsidRPr="003856E5">
          <w:rPr>
            <w:rStyle w:val="Hyperlink"/>
            <w:noProof/>
          </w:rPr>
          <w:t>3.1 Addresses: Location Data Model</w:t>
        </w:r>
        <w:r w:rsidR="00697A5A">
          <w:rPr>
            <w:noProof/>
            <w:webHidden/>
          </w:rPr>
          <w:tab/>
        </w:r>
        <w:r w:rsidR="00697A5A">
          <w:rPr>
            <w:noProof/>
            <w:webHidden/>
          </w:rPr>
          <w:fldChar w:fldCharType="begin"/>
        </w:r>
        <w:r w:rsidR="00697A5A">
          <w:rPr>
            <w:noProof/>
            <w:webHidden/>
          </w:rPr>
          <w:instrText xml:space="preserve"> PAGEREF _Toc438972367 \h </w:instrText>
        </w:r>
        <w:r w:rsidR="00697A5A">
          <w:rPr>
            <w:noProof/>
            <w:webHidden/>
          </w:rPr>
        </w:r>
        <w:r w:rsidR="00697A5A">
          <w:rPr>
            <w:noProof/>
            <w:webHidden/>
          </w:rPr>
          <w:fldChar w:fldCharType="separate"/>
        </w:r>
        <w:r w:rsidR="00697A5A">
          <w:rPr>
            <w:noProof/>
            <w:webHidden/>
          </w:rPr>
          <w:t>12</w:t>
        </w:r>
        <w:r w:rsidR="00697A5A">
          <w:rPr>
            <w:noProof/>
            <w:webHidden/>
          </w:rPr>
          <w:fldChar w:fldCharType="end"/>
        </w:r>
      </w:hyperlink>
    </w:p>
    <w:p w14:paraId="27B1C3DD" w14:textId="77777777" w:rsidR="00697A5A" w:rsidRDefault="0092726D">
      <w:pPr>
        <w:pStyle w:val="TOC3"/>
        <w:tabs>
          <w:tab w:val="right" w:leader="dot" w:pos="9350"/>
        </w:tabs>
        <w:rPr>
          <w:rFonts w:asciiTheme="minorHAnsi" w:eastAsiaTheme="minorEastAsia" w:hAnsiTheme="minorHAnsi" w:cstheme="minorBidi"/>
          <w:noProof/>
          <w:sz w:val="22"/>
          <w:szCs w:val="22"/>
        </w:rPr>
      </w:pPr>
      <w:hyperlink w:anchor="_Toc438972368" w:history="1">
        <w:r w:rsidR="00697A5A" w:rsidRPr="003856E5">
          <w:rPr>
            <w:rStyle w:val="Hyperlink"/>
            <w:noProof/>
          </w:rPr>
          <w:t>3.1.1 CIQAddress3.0InstanceType Class</w:t>
        </w:r>
        <w:r w:rsidR="00697A5A">
          <w:rPr>
            <w:noProof/>
            <w:webHidden/>
          </w:rPr>
          <w:tab/>
        </w:r>
        <w:r w:rsidR="00697A5A">
          <w:rPr>
            <w:noProof/>
            <w:webHidden/>
          </w:rPr>
          <w:fldChar w:fldCharType="begin"/>
        </w:r>
        <w:r w:rsidR="00697A5A">
          <w:rPr>
            <w:noProof/>
            <w:webHidden/>
          </w:rPr>
          <w:instrText xml:space="preserve"> PAGEREF _Toc438972368 \h </w:instrText>
        </w:r>
        <w:r w:rsidR="00697A5A">
          <w:rPr>
            <w:noProof/>
            <w:webHidden/>
          </w:rPr>
        </w:r>
        <w:r w:rsidR="00697A5A">
          <w:rPr>
            <w:noProof/>
            <w:webHidden/>
          </w:rPr>
          <w:fldChar w:fldCharType="separate"/>
        </w:r>
        <w:r w:rsidR="00697A5A">
          <w:rPr>
            <w:noProof/>
            <w:webHidden/>
          </w:rPr>
          <w:t>12</w:t>
        </w:r>
        <w:r w:rsidR="00697A5A">
          <w:rPr>
            <w:noProof/>
            <w:webHidden/>
          </w:rPr>
          <w:fldChar w:fldCharType="end"/>
        </w:r>
      </w:hyperlink>
    </w:p>
    <w:p w14:paraId="69B3B1FA" w14:textId="77777777" w:rsidR="00697A5A" w:rsidRDefault="0092726D">
      <w:pPr>
        <w:pStyle w:val="TOC2"/>
        <w:tabs>
          <w:tab w:val="right" w:leader="dot" w:pos="9350"/>
        </w:tabs>
        <w:rPr>
          <w:rFonts w:asciiTheme="minorHAnsi" w:eastAsiaTheme="minorEastAsia" w:hAnsiTheme="minorHAnsi" w:cstheme="minorBidi"/>
          <w:noProof/>
          <w:sz w:val="22"/>
          <w:szCs w:val="22"/>
        </w:rPr>
      </w:pPr>
      <w:hyperlink w:anchor="_Toc438972369" w:history="1">
        <w:r w:rsidR="00697A5A" w:rsidRPr="003856E5">
          <w:rPr>
            <w:rStyle w:val="Hyperlink"/>
            <w:noProof/>
          </w:rPr>
          <w:t>3.2 Platform Data Model</w:t>
        </w:r>
        <w:r w:rsidR="00697A5A">
          <w:rPr>
            <w:noProof/>
            <w:webHidden/>
          </w:rPr>
          <w:tab/>
        </w:r>
        <w:r w:rsidR="00697A5A">
          <w:rPr>
            <w:noProof/>
            <w:webHidden/>
          </w:rPr>
          <w:fldChar w:fldCharType="begin"/>
        </w:r>
        <w:r w:rsidR="00697A5A">
          <w:rPr>
            <w:noProof/>
            <w:webHidden/>
          </w:rPr>
          <w:instrText xml:space="preserve"> PAGEREF _Toc438972369 \h </w:instrText>
        </w:r>
        <w:r w:rsidR="00697A5A">
          <w:rPr>
            <w:noProof/>
            <w:webHidden/>
          </w:rPr>
        </w:r>
        <w:r w:rsidR="00697A5A">
          <w:rPr>
            <w:noProof/>
            <w:webHidden/>
          </w:rPr>
          <w:fldChar w:fldCharType="separate"/>
        </w:r>
        <w:r w:rsidR="00697A5A">
          <w:rPr>
            <w:noProof/>
            <w:webHidden/>
          </w:rPr>
          <w:t>13</w:t>
        </w:r>
        <w:r w:rsidR="00697A5A">
          <w:rPr>
            <w:noProof/>
            <w:webHidden/>
          </w:rPr>
          <w:fldChar w:fldCharType="end"/>
        </w:r>
      </w:hyperlink>
    </w:p>
    <w:p w14:paraId="2DBFA29B" w14:textId="77777777" w:rsidR="00697A5A" w:rsidRDefault="0092726D">
      <w:pPr>
        <w:pStyle w:val="TOC3"/>
        <w:tabs>
          <w:tab w:val="right" w:leader="dot" w:pos="9350"/>
        </w:tabs>
        <w:rPr>
          <w:rFonts w:asciiTheme="minorHAnsi" w:eastAsiaTheme="minorEastAsia" w:hAnsiTheme="minorHAnsi" w:cstheme="minorBidi"/>
          <w:noProof/>
          <w:sz w:val="22"/>
          <w:szCs w:val="22"/>
        </w:rPr>
      </w:pPr>
      <w:hyperlink w:anchor="_Toc438972370" w:history="1">
        <w:r w:rsidR="00697A5A" w:rsidRPr="003856E5">
          <w:rPr>
            <w:rStyle w:val="Hyperlink"/>
            <w:noProof/>
          </w:rPr>
          <w:t>3.2.1 CPE23PlatformSpecificationType Class</w:t>
        </w:r>
        <w:r w:rsidR="00697A5A">
          <w:rPr>
            <w:noProof/>
            <w:webHidden/>
          </w:rPr>
          <w:tab/>
        </w:r>
        <w:r w:rsidR="00697A5A">
          <w:rPr>
            <w:noProof/>
            <w:webHidden/>
          </w:rPr>
          <w:fldChar w:fldCharType="begin"/>
        </w:r>
        <w:r w:rsidR="00697A5A">
          <w:rPr>
            <w:noProof/>
            <w:webHidden/>
          </w:rPr>
          <w:instrText xml:space="preserve"> PAGEREF _Toc438972370 \h </w:instrText>
        </w:r>
        <w:r w:rsidR="00697A5A">
          <w:rPr>
            <w:noProof/>
            <w:webHidden/>
          </w:rPr>
        </w:r>
        <w:r w:rsidR="00697A5A">
          <w:rPr>
            <w:noProof/>
            <w:webHidden/>
          </w:rPr>
          <w:fldChar w:fldCharType="separate"/>
        </w:r>
        <w:r w:rsidR="00697A5A">
          <w:rPr>
            <w:noProof/>
            <w:webHidden/>
          </w:rPr>
          <w:t>13</w:t>
        </w:r>
        <w:r w:rsidR="00697A5A">
          <w:rPr>
            <w:noProof/>
            <w:webHidden/>
          </w:rPr>
          <w:fldChar w:fldCharType="end"/>
        </w:r>
      </w:hyperlink>
    </w:p>
    <w:p w14:paraId="2BCDE588" w14:textId="77777777" w:rsidR="00697A5A" w:rsidRDefault="0092726D">
      <w:pPr>
        <w:pStyle w:val="TOC1"/>
        <w:rPr>
          <w:rFonts w:asciiTheme="minorHAnsi" w:eastAsiaTheme="minorEastAsia" w:hAnsiTheme="minorHAnsi" w:cstheme="minorBidi"/>
          <w:noProof/>
          <w:sz w:val="22"/>
          <w:szCs w:val="22"/>
        </w:rPr>
      </w:pPr>
      <w:hyperlink w:anchor="_Toc438972371" w:history="1">
        <w:r w:rsidR="00697A5A" w:rsidRPr="003856E5">
          <w:rPr>
            <w:rStyle w:val="Hyperlink"/>
            <w:noProof/>
          </w:rPr>
          <w:t>4</w:t>
        </w:r>
        <w:r w:rsidR="00697A5A">
          <w:rPr>
            <w:rFonts w:asciiTheme="minorHAnsi" w:eastAsiaTheme="minorEastAsia" w:hAnsiTheme="minorHAnsi" w:cstheme="minorBidi"/>
            <w:noProof/>
            <w:sz w:val="22"/>
            <w:szCs w:val="22"/>
          </w:rPr>
          <w:tab/>
        </w:r>
        <w:r w:rsidR="00697A5A" w:rsidRPr="003856E5">
          <w:rPr>
            <w:rStyle w:val="Hyperlink"/>
            <w:noProof/>
          </w:rPr>
          <w:t>Conformance</w:t>
        </w:r>
        <w:r w:rsidR="00697A5A">
          <w:rPr>
            <w:noProof/>
            <w:webHidden/>
          </w:rPr>
          <w:tab/>
        </w:r>
        <w:r w:rsidR="00697A5A">
          <w:rPr>
            <w:noProof/>
            <w:webHidden/>
          </w:rPr>
          <w:fldChar w:fldCharType="begin"/>
        </w:r>
        <w:r w:rsidR="00697A5A">
          <w:rPr>
            <w:noProof/>
            <w:webHidden/>
          </w:rPr>
          <w:instrText xml:space="preserve"> PAGEREF _Toc438972371 \h </w:instrText>
        </w:r>
        <w:r w:rsidR="00697A5A">
          <w:rPr>
            <w:noProof/>
            <w:webHidden/>
          </w:rPr>
        </w:r>
        <w:r w:rsidR="00697A5A">
          <w:rPr>
            <w:noProof/>
            <w:webHidden/>
          </w:rPr>
          <w:fldChar w:fldCharType="separate"/>
        </w:r>
        <w:r w:rsidR="00697A5A">
          <w:rPr>
            <w:noProof/>
            <w:webHidden/>
          </w:rPr>
          <w:t>14</w:t>
        </w:r>
        <w:r w:rsidR="00697A5A">
          <w:rPr>
            <w:noProof/>
            <w:webHidden/>
          </w:rPr>
          <w:fldChar w:fldCharType="end"/>
        </w:r>
      </w:hyperlink>
    </w:p>
    <w:p w14:paraId="14EB685A" w14:textId="77777777" w:rsidR="00697A5A" w:rsidRDefault="0092726D">
      <w:pPr>
        <w:pStyle w:val="TOC1"/>
        <w:rPr>
          <w:rFonts w:asciiTheme="minorHAnsi" w:eastAsiaTheme="minorEastAsia" w:hAnsiTheme="minorHAnsi" w:cstheme="minorBidi"/>
          <w:noProof/>
          <w:sz w:val="22"/>
          <w:szCs w:val="22"/>
        </w:rPr>
      </w:pPr>
      <w:hyperlink w:anchor="_Toc438972372" w:history="1">
        <w:r w:rsidR="00697A5A" w:rsidRPr="003856E5">
          <w:rPr>
            <w:rStyle w:val="Hyperlink"/>
            <w:noProof/>
          </w:rPr>
          <w:t>Appendix A. Acknowledgments</w:t>
        </w:r>
        <w:r w:rsidR="00697A5A">
          <w:rPr>
            <w:noProof/>
            <w:webHidden/>
          </w:rPr>
          <w:tab/>
        </w:r>
        <w:r w:rsidR="00697A5A">
          <w:rPr>
            <w:noProof/>
            <w:webHidden/>
          </w:rPr>
          <w:fldChar w:fldCharType="begin"/>
        </w:r>
        <w:r w:rsidR="00697A5A">
          <w:rPr>
            <w:noProof/>
            <w:webHidden/>
          </w:rPr>
          <w:instrText xml:space="preserve"> PAGEREF _Toc438972372 \h </w:instrText>
        </w:r>
        <w:r w:rsidR="00697A5A">
          <w:rPr>
            <w:noProof/>
            <w:webHidden/>
          </w:rPr>
        </w:r>
        <w:r w:rsidR="00697A5A">
          <w:rPr>
            <w:noProof/>
            <w:webHidden/>
          </w:rPr>
          <w:fldChar w:fldCharType="separate"/>
        </w:r>
        <w:r w:rsidR="00697A5A">
          <w:rPr>
            <w:noProof/>
            <w:webHidden/>
          </w:rPr>
          <w:t>15</w:t>
        </w:r>
        <w:r w:rsidR="00697A5A">
          <w:rPr>
            <w:noProof/>
            <w:webHidden/>
          </w:rPr>
          <w:fldChar w:fldCharType="end"/>
        </w:r>
      </w:hyperlink>
    </w:p>
    <w:p w14:paraId="260F0549" w14:textId="77777777" w:rsidR="00697A5A" w:rsidRDefault="0092726D">
      <w:pPr>
        <w:pStyle w:val="TOC1"/>
        <w:rPr>
          <w:rFonts w:asciiTheme="minorHAnsi" w:eastAsiaTheme="minorEastAsia" w:hAnsiTheme="minorHAnsi" w:cstheme="minorBidi"/>
          <w:noProof/>
          <w:sz w:val="22"/>
          <w:szCs w:val="22"/>
        </w:rPr>
      </w:pPr>
      <w:hyperlink w:anchor="_Toc438972373" w:history="1">
        <w:r w:rsidR="00697A5A" w:rsidRPr="003856E5">
          <w:rPr>
            <w:rStyle w:val="Hyperlink"/>
            <w:noProof/>
          </w:rPr>
          <w:t>Appendix B. Revision History</w:t>
        </w:r>
        <w:r w:rsidR="00697A5A">
          <w:rPr>
            <w:noProof/>
            <w:webHidden/>
          </w:rPr>
          <w:tab/>
        </w:r>
        <w:r w:rsidR="00697A5A">
          <w:rPr>
            <w:noProof/>
            <w:webHidden/>
          </w:rPr>
          <w:fldChar w:fldCharType="begin"/>
        </w:r>
        <w:r w:rsidR="00697A5A">
          <w:rPr>
            <w:noProof/>
            <w:webHidden/>
          </w:rPr>
          <w:instrText xml:space="preserve"> PAGEREF _Toc438972373 \h </w:instrText>
        </w:r>
        <w:r w:rsidR="00697A5A">
          <w:rPr>
            <w:noProof/>
            <w:webHidden/>
          </w:rPr>
        </w:r>
        <w:r w:rsidR="00697A5A">
          <w:rPr>
            <w:noProof/>
            <w:webHidden/>
          </w:rPr>
          <w:fldChar w:fldCharType="separate"/>
        </w:r>
        <w:r w:rsidR="00697A5A">
          <w:rPr>
            <w:noProof/>
            <w:webHidden/>
          </w:rPr>
          <w:t>17</w:t>
        </w:r>
        <w:r w:rsidR="00697A5A">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2" w:name="_Toc287332006"/>
    </w:p>
    <w:p w14:paraId="545C1284" w14:textId="77777777" w:rsidR="00152C26" w:rsidRPr="00C52EFC" w:rsidRDefault="00152C26" w:rsidP="00152C26">
      <w:pPr>
        <w:pStyle w:val="Heading1"/>
      </w:pPr>
      <w:bookmarkStart w:id="3" w:name="_Toc437605889"/>
      <w:bookmarkStart w:id="4" w:name="_Toc438972352"/>
      <w:bookmarkEnd w:id="1"/>
      <w:bookmarkEnd w:id="2"/>
      <w:r>
        <w:lastRenderedPageBreak/>
        <w:t>Introduction</w:t>
      </w:r>
      <w:bookmarkEnd w:id="3"/>
      <w:bookmarkEnd w:id="4"/>
    </w:p>
    <w:p w14:paraId="6B3F3861" w14:textId="77777777" w:rsidR="00152C26" w:rsidRDefault="00152C26" w:rsidP="00152C26">
      <w:r w:rsidRPr="00EE3C80">
        <w:t>[All text is norm</w:t>
      </w:r>
      <w:r>
        <w:t>ative unless otherwise labeled]</w:t>
      </w:r>
    </w:p>
    <w:p w14:paraId="7362C6B0" w14:textId="77777777" w:rsidR="00152C26" w:rsidRDefault="00152C26" w:rsidP="00152C26">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F6D4C0B" w14:textId="0CD10D6B" w:rsidR="00152C26" w:rsidRDefault="00152C26" w:rsidP="00152C26">
      <w:pPr>
        <w:autoSpaceDE w:val="0"/>
        <w:autoSpaceDN w:val="0"/>
        <w:adjustRightInd w:val="0"/>
        <w:spacing w:after="240"/>
        <w:ind w:right="-270"/>
      </w:pPr>
      <w:r>
        <w:t xml:space="preserve">This document serves as the specification for the CybOX </w:t>
      </w:r>
      <w:r w:rsidR="00697A5A">
        <w:t>Default Extensions</w:t>
      </w:r>
      <w:r>
        <w:t xml:space="preserve"> Version 2.1.1 data model, which </w:t>
      </w:r>
      <w:r w:rsidR="00697A5A">
        <w:t>enables external data models to be included in</w:t>
      </w:r>
      <w:r>
        <w:t xml:space="preserve"> CybOX content.       </w:t>
      </w:r>
    </w:p>
    <w:p w14:paraId="0F0B1073" w14:textId="10261588" w:rsidR="00152C26" w:rsidRDefault="00152C26" w:rsidP="00152C26">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Pr>
          <w:b/>
          <w:color w:val="0000EE"/>
        </w:rPr>
        <w:t>1.1</w:t>
      </w:r>
      <w:r w:rsidRPr="00FB67E2">
        <w:rPr>
          <w:b/>
          <w:color w:val="0000EE"/>
        </w:rPr>
        <w:fldChar w:fldCharType="end"/>
      </w:r>
      <w:r w:rsidR="00697A5A">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1.2</w:t>
      </w:r>
      <w:r w:rsidRPr="00FB67E2">
        <w:rPr>
          <w:b/>
          <w:color w:val="0000EE"/>
        </w:rPr>
        <w:fldChar w:fldCharType="end"/>
      </w:r>
      <w:r w:rsidR="00697A5A">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1.3</w:t>
      </w:r>
      <w:r w:rsidRPr="00FB67E2">
        <w:rPr>
          <w:b/>
          <w:color w:val="0000EE"/>
        </w:rPr>
        <w:fldChar w:fldCharType="end"/>
      </w:r>
      <w:r w:rsidR="00697A5A">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B1331E">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t>
      </w:r>
      <w:r w:rsidR="00697A5A">
        <w:t>Default Extensions</w:t>
      </w:r>
      <w:r>
        <w:t xml:space="preserve"> data model. We present the </w:t>
      </w:r>
      <w:r w:rsidR="00697A5A">
        <w:t>Default Extensions</w:t>
      </w:r>
      <w:r>
        <w:t xml:space="preserve"> </w:t>
      </w:r>
      <w:proofErr w:type="gramStart"/>
      <w:r>
        <w:t>data model specification details</w:t>
      </w:r>
      <w:proofErr w:type="gramEnd"/>
      <w:r>
        <w:t xml:space="preserve">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4</w:t>
      </w:r>
      <w:r w:rsidRPr="00FB67E2">
        <w:rPr>
          <w:b/>
          <w:color w:val="0000EE"/>
        </w:rPr>
        <w:fldChar w:fldCharType="end"/>
      </w:r>
      <w:r>
        <w:t>.</w:t>
      </w:r>
    </w:p>
    <w:p w14:paraId="3682C613" w14:textId="77777777" w:rsidR="00152C26" w:rsidRPr="002D7380" w:rsidRDefault="00152C26" w:rsidP="00152C26">
      <w:pPr>
        <w:pStyle w:val="Heading2"/>
        <w:tabs>
          <w:tab w:val="num" w:pos="864"/>
        </w:tabs>
        <w:spacing w:before="360" w:after="60"/>
        <w:ind w:left="720" w:hanging="720"/>
      </w:pPr>
      <w:bookmarkStart w:id="6" w:name="_Toc412205405"/>
      <w:bookmarkStart w:id="7" w:name="_Ref412300941"/>
      <w:bookmarkStart w:id="8" w:name="_Ref412622367"/>
      <w:bookmarkStart w:id="9" w:name="_Toc426119867"/>
      <w:bookmarkStart w:id="10" w:name="_Toc437605890"/>
      <w:bookmarkStart w:id="11" w:name="_Toc438972353"/>
      <w:proofErr w:type="spellStart"/>
      <w:r>
        <w:t>CybOX</w:t>
      </w:r>
      <w:r>
        <w:rPr>
          <w:vertAlign w:val="superscript"/>
        </w:rPr>
        <w:t>TM</w:t>
      </w:r>
      <w:proofErr w:type="spellEnd"/>
      <w:r>
        <w:t xml:space="preserve"> Specification Documents</w:t>
      </w:r>
      <w:bookmarkEnd w:id="6"/>
      <w:bookmarkEnd w:id="7"/>
      <w:bookmarkEnd w:id="8"/>
      <w:bookmarkEnd w:id="9"/>
      <w:bookmarkEnd w:id="10"/>
      <w:bookmarkEnd w:id="11"/>
    </w:p>
    <w:p w14:paraId="51F58684" w14:textId="7E50E01D" w:rsidR="00152C26" w:rsidRDefault="00152C26" w:rsidP="00152C2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33657F5" w14:textId="4F343DE5" w:rsidR="00152C26" w:rsidRDefault="00152C26" w:rsidP="00152C2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6D94252" w14:textId="77777777" w:rsidR="00152C26" w:rsidRDefault="00152C26" w:rsidP="00152C2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37D22858" w14:textId="77777777" w:rsidR="00152C26" w:rsidRDefault="00152C26" w:rsidP="00152C26">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numerous Object data models, includes various extension data models and a vocabularies data model, which contains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146288AB" w14:textId="77777777" w:rsidR="00152C26" w:rsidRDefault="00152C26" w:rsidP="00152C26">
      <w:pPr>
        <w:pStyle w:val="Heading2"/>
        <w:tabs>
          <w:tab w:val="num" w:pos="864"/>
        </w:tabs>
        <w:spacing w:before="360" w:after="60"/>
        <w:ind w:left="720" w:hanging="720"/>
      </w:pPr>
      <w:bookmarkStart w:id="12" w:name="_Ref394437867"/>
      <w:bookmarkStart w:id="13" w:name="_Toc426119868"/>
      <w:bookmarkStart w:id="14" w:name="_Toc437605891"/>
      <w:bookmarkStart w:id="15" w:name="_Toc438972354"/>
      <w:r>
        <w:t>Document Conventions</w:t>
      </w:r>
      <w:bookmarkEnd w:id="12"/>
      <w:bookmarkEnd w:id="13"/>
      <w:bookmarkEnd w:id="14"/>
      <w:bookmarkEnd w:id="15"/>
    </w:p>
    <w:p w14:paraId="2321D3A7" w14:textId="77777777" w:rsidR="00152C26" w:rsidRDefault="00152C26" w:rsidP="00152C26">
      <w:r>
        <w:t>The following conventions are used in this document.</w:t>
      </w:r>
    </w:p>
    <w:p w14:paraId="63C164BD" w14:textId="77777777" w:rsidR="00152C26" w:rsidRDefault="00152C26" w:rsidP="00152C26">
      <w:pPr>
        <w:pStyle w:val="Heading3"/>
        <w:tabs>
          <w:tab w:val="num" w:pos="720"/>
        </w:tabs>
        <w:spacing w:before="360" w:after="60"/>
      </w:pPr>
      <w:bookmarkStart w:id="16" w:name="_Toc389570603"/>
      <w:bookmarkStart w:id="17" w:name="_Toc389581073"/>
      <w:bookmarkStart w:id="18" w:name="_Toc426119870"/>
      <w:bookmarkStart w:id="19" w:name="_Toc437605892"/>
      <w:bookmarkStart w:id="20" w:name="_Toc438972355"/>
      <w:r>
        <w:t>Fonts</w:t>
      </w:r>
      <w:bookmarkEnd w:id="16"/>
      <w:bookmarkEnd w:id="17"/>
      <w:bookmarkEnd w:id="18"/>
      <w:bookmarkEnd w:id="19"/>
      <w:bookmarkEnd w:id="20"/>
    </w:p>
    <w:p w14:paraId="0D4293E9" w14:textId="77777777" w:rsidR="00152C26" w:rsidRPr="002459CF" w:rsidRDefault="00152C26" w:rsidP="00152C2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E30FEAD" w14:textId="77777777" w:rsidR="00152C26" w:rsidRPr="002459CF" w:rsidRDefault="00152C26" w:rsidP="00152C26">
      <w:pPr>
        <w:pStyle w:val="Default"/>
        <w:numPr>
          <w:ilvl w:val="0"/>
          <w:numId w:val="6"/>
        </w:numPr>
        <w:ind w:left="72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8A7130E" w14:textId="77777777" w:rsidR="00152C26" w:rsidRPr="002459CF" w:rsidRDefault="00152C26" w:rsidP="00152C26">
      <w:pPr>
        <w:pStyle w:val="Default"/>
        <w:ind w:left="720"/>
        <w:rPr>
          <w:rFonts w:ascii="Arial" w:hAnsi="Arial"/>
          <w:sz w:val="20"/>
          <w:szCs w:val="20"/>
        </w:rPr>
      </w:pPr>
    </w:p>
    <w:p w14:paraId="4C92E29E" w14:textId="77777777" w:rsidR="00152C26" w:rsidRPr="002459CF" w:rsidRDefault="00152C26" w:rsidP="00152C26">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A0C9BC5" w14:textId="77777777" w:rsidR="00152C26" w:rsidRPr="002459CF" w:rsidRDefault="00152C26" w:rsidP="00152C26">
      <w:pPr>
        <w:pStyle w:val="Default"/>
        <w:ind w:left="720"/>
        <w:rPr>
          <w:rFonts w:ascii="Arial" w:hAnsi="Arial"/>
          <w:sz w:val="20"/>
          <w:szCs w:val="20"/>
        </w:rPr>
      </w:pPr>
    </w:p>
    <w:p w14:paraId="10C09C47" w14:textId="77777777" w:rsidR="00152C26" w:rsidRPr="002459CF" w:rsidRDefault="00152C26" w:rsidP="00152C26">
      <w:pPr>
        <w:pStyle w:val="Default"/>
        <w:numPr>
          <w:ilvl w:val="0"/>
          <w:numId w:val="6"/>
        </w:numPr>
        <w:ind w:left="72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837FCC0" w14:textId="77777777" w:rsidR="00152C26" w:rsidRPr="002459CF" w:rsidRDefault="00152C26" w:rsidP="00152C26">
      <w:pPr>
        <w:pStyle w:val="Default"/>
        <w:rPr>
          <w:rFonts w:ascii="Arial" w:hAnsi="Arial"/>
          <w:sz w:val="20"/>
          <w:szCs w:val="20"/>
        </w:rPr>
      </w:pPr>
    </w:p>
    <w:p w14:paraId="26E82AFE" w14:textId="77777777" w:rsidR="00152C26" w:rsidRPr="002459CF" w:rsidRDefault="00152C26" w:rsidP="00152C2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3C61290" w14:textId="77777777" w:rsidR="00152C26" w:rsidRPr="002459CF" w:rsidRDefault="00152C26" w:rsidP="00152C26">
      <w:pPr>
        <w:pStyle w:val="Default"/>
        <w:ind w:firstLine="720"/>
        <w:rPr>
          <w:rFonts w:ascii="Courier New" w:hAnsi="Courier New" w:cs="Courier New"/>
          <w:sz w:val="20"/>
          <w:szCs w:val="20"/>
        </w:rPr>
      </w:pPr>
    </w:p>
    <w:p w14:paraId="50C2F24E" w14:textId="77777777" w:rsidR="00152C26" w:rsidRPr="002459CF" w:rsidRDefault="00152C26" w:rsidP="00152C2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1D68BED" w14:textId="77777777" w:rsidR="00152C26" w:rsidRPr="002459CF" w:rsidRDefault="00152C26" w:rsidP="00152C26">
      <w:pPr>
        <w:pStyle w:val="Default"/>
        <w:rPr>
          <w:rFonts w:ascii="Courier New" w:hAnsi="Courier New" w:cs="Courier New"/>
          <w:sz w:val="20"/>
          <w:szCs w:val="20"/>
        </w:rPr>
      </w:pPr>
    </w:p>
    <w:p w14:paraId="7EC2EB05" w14:textId="77777777" w:rsidR="00152C26" w:rsidRPr="002459CF" w:rsidRDefault="00152C26" w:rsidP="00152C26">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BF1C8D" w14:textId="77777777" w:rsidR="00152C26" w:rsidRPr="002459CF" w:rsidRDefault="00152C26" w:rsidP="00152C26">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3CB6F8E8" w14:textId="77777777" w:rsidR="00152C26" w:rsidRDefault="00152C26" w:rsidP="00152C26">
      <w:pPr>
        <w:pStyle w:val="Heading3"/>
        <w:tabs>
          <w:tab w:val="num" w:pos="720"/>
        </w:tabs>
        <w:spacing w:before="360" w:after="60"/>
      </w:pPr>
      <w:bookmarkStart w:id="21" w:name="_Ref394486021"/>
      <w:bookmarkStart w:id="22" w:name="_Toc426119871"/>
      <w:bookmarkStart w:id="23" w:name="_Toc437605893"/>
      <w:bookmarkStart w:id="24" w:name="_Toc438972356"/>
      <w:r>
        <w:t>UML Package References</w:t>
      </w:r>
      <w:bookmarkEnd w:id="21"/>
      <w:bookmarkEnd w:id="22"/>
      <w:bookmarkEnd w:id="23"/>
      <w:bookmarkEnd w:id="24"/>
    </w:p>
    <w:p w14:paraId="5277B226" w14:textId="223758D4" w:rsidR="00152C26" w:rsidRDefault="00152C26" w:rsidP="00152C26">
      <w:pPr>
        <w:spacing w:after="240"/>
      </w:pPr>
      <w:bookmarkStart w:id="25" w:name="_Toc389570605"/>
      <w:bookmarkStart w:id="26"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p>
    <w:p w14:paraId="1ED48203" w14:textId="77777777" w:rsidR="00152C26" w:rsidRPr="00904E02" w:rsidRDefault="00152C26" w:rsidP="00152C26">
      <w:pPr>
        <w:pStyle w:val="Heading3"/>
        <w:tabs>
          <w:tab w:val="num" w:pos="720"/>
        </w:tabs>
        <w:spacing w:before="360" w:after="60"/>
      </w:pPr>
      <w:bookmarkStart w:id="27" w:name="_Toc426119872"/>
      <w:bookmarkStart w:id="28" w:name="_Toc437605894"/>
      <w:bookmarkStart w:id="29" w:name="_Toc438972357"/>
      <w:r w:rsidRPr="00904E02">
        <w:t>UML Diagrams</w:t>
      </w:r>
      <w:bookmarkEnd w:id="25"/>
      <w:bookmarkEnd w:id="26"/>
      <w:bookmarkEnd w:id="27"/>
      <w:bookmarkEnd w:id="28"/>
      <w:bookmarkEnd w:id="29"/>
    </w:p>
    <w:p w14:paraId="598C6775" w14:textId="77777777" w:rsidR="00152C26" w:rsidRDefault="00152C26" w:rsidP="00152C26">
      <w:pPr>
        <w:spacing w:after="240"/>
      </w:pPr>
      <w:bookmarkStart w:id="30" w:name="_Toc398719452"/>
      <w:bookmarkStart w:id="31" w:name="_Toc389570606"/>
      <w:bookmarkStart w:id="32" w:name="_Toc389581076"/>
      <w:bookmarkStart w:id="33"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A69E072" w14:textId="77777777" w:rsidR="00152C26" w:rsidRDefault="00152C26" w:rsidP="00152C26">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479AA" w14:textId="77777777" w:rsidR="00152C26" w:rsidRPr="00683033" w:rsidRDefault="00152C26" w:rsidP="00152C26">
      <w:pPr>
        <w:pStyle w:val="Heading4"/>
        <w:tabs>
          <w:tab w:val="num" w:pos="1008"/>
        </w:tabs>
        <w:spacing w:before="360" w:after="0"/>
        <w:ind w:left="720" w:hanging="720"/>
        <w:rPr>
          <w:sz w:val="20"/>
        </w:rPr>
      </w:pPr>
      <w:bookmarkStart w:id="34" w:name="_Toc426119873"/>
      <w:bookmarkStart w:id="35" w:name="_Toc437605895"/>
      <w:bookmarkStart w:id="36" w:name="_Toc438972358"/>
      <w:r w:rsidRPr="00683033">
        <w:rPr>
          <w:sz w:val="20"/>
        </w:rPr>
        <w:t>Class Properties</w:t>
      </w:r>
      <w:bookmarkEnd w:id="30"/>
      <w:bookmarkEnd w:id="34"/>
      <w:bookmarkEnd w:id="35"/>
      <w:bookmarkEnd w:id="36"/>
    </w:p>
    <w:p w14:paraId="544C3929" w14:textId="77E1E828" w:rsidR="00152C26" w:rsidRDefault="00152C26" w:rsidP="00152C26">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In particular, we will always capture properties of UML data types as attributes.  </w:t>
      </w:r>
    </w:p>
    <w:p w14:paraId="0B39C1E6" w14:textId="77777777" w:rsidR="00152C26" w:rsidRPr="00683033" w:rsidRDefault="00152C26" w:rsidP="00152C26">
      <w:pPr>
        <w:pStyle w:val="Heading4"/>
        <w:tabs>
          <w:tab w:val="num" w:pos="1008"/>
        </w:tabs>
        <w:spacing w:before="360" w:after="0"/>
        <w:ind w:left="720" w:hanging="720"/>
        <w:rPr>
          <w:sz w:val="20"/>
        </w:rPr>
      </w:pPr>
      <w:bookmarkStart w:id="37" w:name="_Toc398719453"/>
      <w:bookmarkStart w:id="38" w:name="_Toc426119874"/>
      <w:bookmarkStart w:id="39" w:name="_Toc437605896"/>
      <w:bookmarkStart w:id="40" w:name="_Toc438972359"/>
      <w:r w:rsidRPr="00683033">
        <w:rPr>
          <w:sz w:val="20"/>
        </w:rPr>
        <w:t>Diagram Icons and Arrow Types</w:t>
      </w:r>
      <w:bookmarkEnd w:id="37"/>
      <w:bookmarkEnd w:id="38"/>
      <w:bookmarkEnd w:id="39"/>
      <w:bookmarkEnd w:id="40"/>
    </w:p>
    <w:p w14:paraId="41D04C87" w14:textId="77777777" w:rsidR="00152C26" w:rsidRDefault="00152C26" w:rsidP="00152C26">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B1331E">
        <w:rPr>
          <w:b/>
          <w:color w:val="0000EE"/>
        </w:rPr>
        <w:t xml:space="preserve">Table </w:t>
      </w:r>
      <w:r w:rsidRPr="00B1331E">
        <w:rPr>
          <w:b/>
          <w:noProof/>
          <w:color w:val="0000EE"/>
        </w:rPr>
        <w:t>1</w:t>
      </w:r>
      <w:r w:rsidRPr="00B1331E">
        <w:rPr>
          <w:b/>
          <w:noProof/>
          <w:color w:val="0000EE"/>
        </w:rPr>
        <w:noBreakHyphen/>
        <w:t>1</w:t>
      </w:r>
      <w:r w:rsidRPr="00F51DC8">
        <w:rPr>
          <w:b/>
          <w:color w:val="0000EE"/>
        </w:rPr>
        <w:fldChar w:fldCharType="end"/>
      </w:r>
      <w:r>
        <w:t>.</w:t>
      </w:r>
    </w:p>
    <w:p w14:paraId="6F14A4D1" w14:textId="77777777" w:rsidR="00152C26" w:rsidRDefault="00152C26" w:rsidP="00152C26">
      <w:pPr>
        <w:pStyle w:val="Caption"/>
        <w:rPr>
          <w:b/>
        </w:rPr>
      </w:pPr>
      <w:bookmarkStart w:id="41" w:name="_Ref397637630"/>
      <w:bookmarkStart w:id="42" w:name="_Ref397935245"/>
      <w:bookmarkStart w:id="43" w:name="_Toc398719454"/>
      <w:r w:rsidRPr="00305518">
        <w:lastRenderedPageBreak/>
        <w:t xml:space="preserve">Table </w:t>
      </w:r>
      <w:r w:rsidR="0092726D">
        <w:fldChar w:fldCharType="begin"/>
      </w:r>
      <w:r w:rsidR="0092726D">
        <w:instrText xml:space="preserve"> STYLEREF 1 \s </w:instrText>
      </w:r>
      <w:r w:rsidR="0092726D">
        <w:fldChar w:fldCharType="separate"/>
      </w:r>
      <w:r>
        <w:rPr>
          <w:noProof/>
        </w:rPr>
        <w:t>1</w:t>
      </w:r>
      <w:r w:rsidR="0092726D">
        <w:rPr>
          <w:noProof/>
        </w:rPr>
        <w:fldChar w:fldCharType="end"/>
      </w:r>
      <w:r>
        <w:noBreakHyphen/>
      </w:r>
      <w:r w:rsidR="0092726D">
        <w:fldChar w:fldCharType="begin"/>
      </w:r>
      <w:r w:rsidR="0092726D">
        <w:instrText xml:space="preserve"> SEQ Table \* ARABIC \s 1 </w:instrText>
      </w:r>
      <w:r w:rsidR="0092726D">
        <w:fldChar w:fldCharType="separate"/>
      </w:r>
      <w:r>
        <w:rPr>
          <w:noProof/>
        </w:rPr>
        <w:t>1</w:t>
      </w:r>
      <w:r w:rsidR="0092726D">
        <w:rPr>
          <w:noProof/>
        </w:rPr>
        <w:fldChar w:fldCharType="end"/>
      </w:r>
      <w:bookmarkEnd w:id="4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52C26" w14:paraId="7B0FAF3C" w14:textId="77777777" w:rsidTr="00AF4F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603D499" w14:textId="77777777" w:rsidR="00152C26" w:rsidRDefault="00152C26" w:rsidP="00AF4F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BFFAFFF" w14:textId="77777777" w:rsidR="00152C26" w:rsidRDefault="00152C26" w:rsidP="00AF4FAC">
            <w:pPr>
              <w:keepNext/>
              <w:keepLines/>
              <w:rPr>
                <w:rFonts w:ascii="Times New Roman" w:hAnsi="Times New Roman"/>
                <w:b/>
                <w:bCs/>
                <w:szCs w:val="20"/>
              </w:rPr>
            </w:pPr>
            <w:r w:rsidRPr="00DD35BA">
              <w:rPr>
                <w:b/>
              </w:rPr>
              <w:t>Description</w:t>
            </w:r>
          </w:p>
        </w:tc>
      </w:tr>
      <w:tr w:rsidR="00152C26" w14:paraId="7090CCAF" w14:textId="77777777" w:rsidTr="00AF4FAC">
        <w:trPr>
          <w:trHeight w:val="611"/>
          <w:jc w:val="center"/>
        </w:trPr>
        <w:tc>
          <w:tcPr>
            <w:tcW w:w="2065" w:type="dxa"/>
            <w:tcMar>
              <w:top w:w="0" w:type="dxa"/>
              <w:left w:w="108" w:type="dxa"/>
              <w:bottom w:w="0" w:type="dxa"/>
              <w:right w:w="108" w:type="dxa"/>
            </w:tcMar>
            <w:vAlign w:val="center"/>
          </w:tcPr>
          <w:p w14:paraId="23C29CB1" w14:textId="77777777" w:rsidR="00152C26" w:rsidRDefault="00152C26" w:rsidP="00AF4FAC">
            <w:pPr>
              <w:keepNext/>
              <w:keepLines/>
              <w:jc w:val="center"/>
              <w:rPr>
                <w:rFonts w:ascii="Times New Roman" w:hAnsi="Times New Roman"/>
                <w:noProof/>
                <w:szCs w:val="20"/>
              </w:rPr>
            </w:pPr>
            <w:r>
              <w:rPr>
                <w:noProof/>
              </w:rPr>
              <w:drawing>
                <wp:inline distT="0" distB="0" distL="0" distR="0" wp14:anchorId="21F09F2D" wp14:editId="27174E2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C01EA92" w14:textId="77777777" w:rsidR="00152C26" w:rsidRPr="00B029C8" w:rsidRDefault="00152C26" w:rsidP="00AF4FAC">
            <w:pPr>
              <w:keepNext/>
              <w:keepLines/>
              <w:rPr>
                <w:szCs w:val="22"/>
              </w:rPr>
            </w:pPr>
            <w:r w:rsidRPr="00B029C8">
              <w:rPr>
                <w:szCs w:val="22"/>
              </w:rPr>
              <w:t>This diagram icon indicates a class.  If the name is in italics, it is an abstract class.</w:t>
            </w:r>
          </w:p>
        </w:tc>
      </w:tr>
      <w:tr w:rsidR="00152C26" w14:paraId="6A798281" w14:textId="77777777" w:rsidTr="00AF4FAC">
        <w:trPr>
          <w:trHeight w:val="611"/>
          <w:jc w:val="center"/>
        </w:trPr>
        <w:tc>
          <w:tcPr>
            <w:tcW w:w="2065" w:type="dxa"/>
            <w:tcMar>
              <w:top w:w="0" w:type="dxa"/>
              <w:left w:w="108" w:type="dxa"/>
              <w:bottom w:w="0" w:type="dxa"/>
              <w:right w:w="108" w:type="dxa"/>
            </w:tcMar>
            <w:vAlign w:val="center"/>
          </w:tcPr>
          <w:p w14:paraId="7E095A45" w14:textId="77777777" w:rsidR="00152C26" w:rsidRDefault="00152C26" w:rsidP="00AF4FAC">
            <w:pPr>
              <w:jc w:val="center"/>
              <w:rPr>
                <w:rFonts w:ascii="Times New Roman" w:hAnsi="Times New Roman"/>
                <w:noProof/>
                <w:szCs w:val="20"/>
              </w:rPr>
            </w:pPr>
            <w:r>
              <w:object w:dxaOrig="225" w:dyaOrig="180" w14:anchorId="24176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512901276" r:id="rId26"/>
              </w:object>
            </w:r>
          </w:p>
        </w:tc>
        <w:tc>
          <w:tcPr>
            <w:tcW w:w="4770" w:type="dxa"/>
            <w:tcMar>
              <w:top w:w="0" w:type="dxa"/>
              <w:left w:w="108" w:type="dxa"/>
              <w:bottom w:w="0" w:type="dxa"/>
              <w:right w:w="108" w:type="dxa"/>
            </w:tcMar>
            <w:vAlign w:val="center"/>
          </w:tcPr>
          <w:p w14:paraId="47D8FD48" w14:textId="77777777" w:rsidR="00152C26" w:rsidRPr="00B029C8" w:rsidRDefault="00152C26" w:rsidP="00AF4FAC">
            <w:pPr>
              <w:rPr>
                <w:szCs w:val="22"/>
              </w:rPr>
            </w:pPr>
            <w:r w:rsidRPr="00B029C8">
              <w:rPr>
                <w:szCs w:val="22"/>
              </w:rPr>
              <w:t>This diagram icon indicates an enumeration.</w:t>
            </w:r>
          </w:p>
        </w:tc>
      </w:tr>
      <w:tr w:rsidR="00152C26" w14:paraId="3D255832" w14:textId="77777777" w:rsidTr="00AF4FAC">
        <w:trPr>
          <w:trHeight w:val="611"/>
          <w:jc w:val="center"/>
        </w:trPr>
        <w:tc>
          <w:tcPr>
            <w:tcW w:w="2065" w:type="dxa"/>
            <w:tcMar>
              <w:top w:w="0" w:type="dxa"/>
              <w:left w:w="108" w:type="dxa"/>
              <w:bottom w:w="0" w:type="dxa"/>
              <w:right w:w="108" w:type="dxa"/>
            </w:tcMar>
            <w:vAlign w:val="center"/>
          </w:tcPr>
          <w:p w14:paraId="5290766A" w14:textId="77777777" w:rsidR="00152C26" w:rsidRDefault="00152C26" w:rsidP="00AF4FAC">
            <w:pPr>
              <w:jc w:val="center"/>
            </w:pPr>
            <w:r w:rsidRPr="00B029C8">
              <w:rPr>
                <w:noProof/>
                <w:szCs w:val="22"/>
              </w:rPr>
              <w:drawing>
                <wp:inline distT="0" distB="0" distL="0" distR="0" wp14:anchorId="441DE89D" wp14:editId="4A719C9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1B9B66" w14:textId="77777777" w:rsidR="00152C26" w:rsidRPr="00B029C8" w:rsidRDefault="00152C26" w:rsidP="00AF4FAC">
            <w:pPr>
              <w:rPr>
                <w:szCs w:val="22"/>
              </w:rPr>
            </w:pPr>
            <w:r w:rsidRPr="00B029C8">
              <w:rPr>
                <w:szCs w:val="22"/>
              </w:rPr>
              <w:t>This diagram icon indicates a data type.</w:t>
            </w:r>
            <w:r w:rsidRPr="00974896">
              <w:rPr>
                <w:noProof/>
              </w:rPr>
              <w:t xml:space="preserve"> </w:t>
            </w:r>
          </w:p>
        </w:tc>
      </w:tr>
      <w:tr w:rsidR="00152C26" w14:paraId="7962E785" w14:textId="77777777" w:rsidTr="00AF4FAC">
        <w:trPr>
          <w:trHeight w:val="611"/>
          <w:jc w:val="center"/>
        </w:trPr>
        <w:tc>
          <w:tcPr>
            <w:tcW w:w="2065" w:type="dxa"/>
            <w:tcMar>
              <w:top w:w="0" w:type="dxa"/>
              <w:left w:w="108" w:type="dxa"/>
              <w:bottom w:w="0" w:type="dxa"/>
              <w:right w:w="108" w:type="dxa"/>
            </w:tcMar>
            <w:vAlign w:val="center"/>
          </w:tcPr>
          <w:p w14:paraId="5CB53C38" w14:textId="77777777" w:rsidR="00152C26" w:rsidRDefault="00152C26" w:rsidP="00AF4FAC">
            <w:pPr>
              <w:jc w:val="center"/>
              <w:rPr>
                <w:rFonts w:ascii="Times New Roman" w:hAnsi="Times New Roman"/>
                <w:noProof/>
                <w:szCs w:val="20"/>
              </w:rPr>
            </w:pPr>
            <w:r>
              <w:object w:dxaOrig="270" w:dyaOrig="195" w14:anchorId="309CFC39">
                <v:shape id="_x0000_i1026" type="#_x0000_t75" style="width:14.25pt;height:14.25pt" o:ole="">
                  <v:imagedata r:id="rId28" o:title=""/>
                </v:shape>
                <o:OLEObject Type="Embed" ProgID="PBrush" ShapeID="_x0000_i1026" DrawAspect="Content" ObjectID="_1512901277" r:id="rId29"/>
              </w:object>
            </w:r>
          </w:p>
        </w:tc>
        <w:tc>
          <w:tcPr>
            <w:tcW w:w="4770" w:type="dxa"/>
            <w:tcMar>
              <w:top w:w="0" w:type="dxa"/>
              <w:left w:w="108" w:type="dxa"/>
              <w:bottom w:w="0" w:type="dxa"/>
              <w:right w:w="108" w:type="dxa"/>
            </w:tcMar>
            <w:vAlign w:val="center"/>
          </w:tcPr>
          <w:p w14:paraId="2FD42A2E" w14:textId="77777777" w:rsidR="00152C26" w:rsidRPr="00B029C8" w:rsidRDefault="00152C26" w:rsidP="00AF4FAC">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152C26" w14:paraId="5030C2A1" w14:textId="77777777" w:rsidTr="00AF4FAC">
        <w:trPr>
          <w:trHeight w:val="611"/>
          <w:jc w:val="center"/>
        </w:trPr>
        <w:tc>
          <w:tcPr>
            <w:tcW w:w="2065" w:type="dxa"/>
            <w:tcMar>
              <w:top w:w="0" w:type="dxa"/>
              <w:left w:w="108" w:type="dxa"/>
              <w:bottom w:w="0" w:type="dxa"/>
              <w:right w:w="108" w:type="dxa"/>
            </w:tcMar>
            <w:vAlign w:val="center"/>
          </w:tcPr>
          <w:p w14:paraId="6258DE16" w14:textId="77777777" w:rsidR="00152C26" w:rsidRDefault="00152C26" w:rsidP="00AF4FAC">
            <w:pPr>
              <w:jc w:val="center"/>
              <w:rPr>
                <w:rFonts w:ascii="Times New Roman" w:hAnsi="Times New Roman"/>
                <w:noProof/>
                <w:szCs w:val="20"/>
              </w:rPr>
            </w:pPr>
            <w:r>
              <w:object w:dxaOrig="210" w:dyaOrig="150" w14:anchorId="1184D6B3">
                <v:shape id="_x0000_i1027" type="#_x0000_t75" style="width:14.25pt;height:14.25pt" o:ole="">
                  <v:imagedata r:id="rId30" o:title=""/>
                </v:shape>
                <o:OLEObject Type="Embed" ProgID="PBrush" ShapeID="_x0000_i1027" DrawAspect="Content" ObjectID="_1512901278" r:id="rId31"/>
              </w:object>
            </w:r>
          </w:p>
        </w:tc>
        <w:tc>
          <w:tcPr>
            <w:tcW w:w="4770" w:type="dxa"/>
            <w:tcMar>
              <w:top w:w="0" w:type="dxa"/>
              <w:left w:w="108" w:type="dxa"/>
              <w:bottom w:w="0" w:type="dxa"/>
              <w:right w:w="108" w:type="dxa"/>
            </w:tcMar>
            <w:vAlign w:val="center"/>
          </w:tcPr>
          <w:p w14:paraId="064CED1A" w14:textId="77777777" w:rsidR="00152C26" w:rsidRPr="00B029C8" w:rsidRDefault="00152C26" w:rsidP="00AF4FAC">
            <w:pPr>
              <w:rPr>
                <w:szCs w:val="22"/>
              </w:rPr>
            </w:pPr>
            <w:r w:rsidRPr="00B029C8">
              <w:rPr>
                <w:szCs w:val="22"/>
              </w:rPr>
              <w:t>This decorator icon indicates an enumeration literal.</w:t>
            </w:r>
          </w:p>
        </w:tc>
      </w:tr>
      <w:tr w:rsidR="00152C26" w14:paraId="071EF26E" w14:textId="77777777" w:rsidTr="00AF4FAC">
        <w:trPr>
          <w:trHeight w:val="620"/>
          <w:jc w:val="center"/>
        </w:trPr>
        <w:tc>
          <w:tcPr>
            <w:tcW w:w="2065" w:type="dxa"/>
            <w:tcMar>
              <w:top w:w="0" w:type="dxa"/>
              <w:left w:w="108" w:type="dxa"/>
              <w:bottom w:w="0" w:type="dxa"/>
              <w:right w:w="108" w:type="dxa"/>
            </w:tcMar>
            <w:vAlign w:val="center"/>
          </w:tcPr>
          <w:p w14:paraId="79A77F90" w14:textId="77777777" w:rsidR="00152C26" w:rsidRDefault="00152C26" w:rsidP="00AF4FAC">
            <w:pPr>
              <w:jc w:val="center"/>
            </w:pPr>
            <w:r>
              <w:rPr>
                <w:noProof/>
              </w:rPr>
              <mc:AlternateContent>
                <mc:Choice Requires="wps">
                  <w:drawing>
                    <wp:anchor distT="0" distB="0" distL="114300" distR="114300" simplePos="0" relativeHeight="251659264" behindDoc="0" locked="0" layoutInCell="1" allowOverlap="1" wp14:anchorId="03910043" wp14:editId="6CC3AEAD">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AE5B7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29D5B8CA" w14:textId="77777777" w:rsidR="00152C26" w:rsidRPr="00B029C8" w:rsidRDefault="00152C26" w:rsidP="00AF4FAC">
            <w:pPr>
              <w:rPr>
                <w:szCs w:val="22"/>
              </w:rPr>
            </w:pPr>
            <w:r w:rsidRPr="00B029C8">
              <w:rPr>
                <w:szCs w:val="22"/>
              </w:rPr>
              <w:t>This arrow type indicates a directed association relationship.</w:t>
            </w:r>
          </w:p>
        </w:tc>
      </w:tr>
      <w:tr w:rsidR="00152C26" w14:paraId="47D38ABC" w14:textId="77777777" w:rsidTr="00AF4FAC">
        <w:trPr>
          <w:trHeight w:val="620"/>
          <w:jc w:val="center"/>
        </w:trPr>
        <w:tc>
          <w:tcPr>
            <w:tcW w:w="2065" w:type="dxa"/>
            <w:tcMar>
              <w:top w:w="0" w:type="dxa"/>
              <w:left w:w="108" w:type="dxa"/>
              <w:bottom w:w="0" w:type="dxa"/>
              <w:right w:w="108" w:type="dxa"/>
            </w:tcMar>
            <w:vAlign w:val="center"/>
          </w:tcPr>
          <w:p w14:paraId="49471FA8" w14:textId="77777777" w:rsidR="00152C26" w:rsidRDefault="00152C26" w:rsidP="00AF4FAC">
            <w:pPr>
              <w:jc w:val="center"/>
            </w:pPr>
            <w:r w:rsidRPr="00FD2389">
              <w:rPr>
                <w:color w:val="000000" w:themeColor="text1"/>
              </w:rPr>
              <w:object w:dxaOrig="1140" w:dyaOrig="780" w14:anchorId="302D4926">
                <v:shape id="_x0000_i1028" type="#_x0000_t75" style="width:57.75pt;height:36pt" o:ole="">
                  <v:imagedata r:id="rId32" o:title=""/>
                </v:shape>
                <o:OLEObject Type="Embed" ProgID="PBrush" ShapeID="_x0000_i1028" DrawAspect="Content" ObjectID="_1512901279" r:id="rId33"/>
              </w:object>
            </w:r>
          </w:p>
        </w:tc>
        <w:tc>
          <w:tcPr>
            <w:tcW w:w="4770" w:type="dxa"/>
            <w:tcMar>
              <w:top w:w="0" w:type="dxa"/>
              <w:left w:w="108" w:type="dxa"/>
              <w:bottom w:w="0" w:type="dxa"/>
              <w:right w:w="108" w:type="dxa"/>
            </w:tcMar>
            <w:vAlign w:val="center"/>
          </w:tcPr>
          <w:p w14:paraId="489644A0" w14:textId="77777777" w:rsidR="00152C26" w:rsidRPr="00B029C8" w:rsidRDefault="00152C26" w:rsidP="00AF4FAC">
            <w:pPr>
              <w:rPr>
                <w:szCs w:val="22"/>
              </w:rPr>
            </w:pPr>
            <w:r w:rsidRPr="00B029C8">
              <w:rPr>
                <w:szCs w:val="22"/>
              </w:rPr>
              <w:t xml:space="preserve">This arrow type indicates a generalization relationship.  </w:t>
            </w:r>
          </w:p>
        </w:tc>
      </w:tr>
    </w:tbl>
    <w:p w14:paraId="197E3B9F" w14:textId="77777777" w:rsidR="00152C26" w:rsidRPr="00210E1E" w:rsidRDefault="00152C26" w:rsidP="00152C26">
      <w:pPr>
        <w:pStyle w:val="Heading3"/>
        <w:tabs>
          <w:tab w:val="num" w:pos="720"/>
        </w:tabs>
        <w:spacing w:before="360" w:after="60"/>
      </w:pPr>
      <w:bookmarkStart w:id="44" w:name="_Toc426119876"/>
      <w:bookmarkStart w:id="45" w:name="_Toc437605897"/>
      <w:bookmarkStart w:id="46" w:name="_Toc438972360"/>
      <w:bookmarkEnd w:id="42"/>
      <w:bookmarkEnd w:id="43"/>
      <w:r>
        <w:t>Property Table Notation</w:t>
      </w:r>
      <w:bookmarkEnd w:id="31"/>
      <w:bookmarkEnd w:id="32"/>
      <w:bookmarkEnd w:id="33"/>
      <w:bookmarkEnd w:id="44"/>
      <w:bookmarkEnd w:id="45"/>
      <w:bookmarkEnd w:id="46"/>
    </w:p>
    <w:p w14:paraId="1AC1F6C4" w14:textId="44D8C6E9" w:rsidR="00152C26" w:rsidRDefault="00152C26" w:rsidP="00152C26">
      <w:pPr>
        <w:spacing w:after="240"/>
      </w:pPr>
      <w:r w:rsidRPr="00210E1E">
        <w:t xml:space="preserve">Throughout </w:t>
      </w:r>
      <w:r>
        <w:t xml:space="preserve">Section </w:t>
      </w:r>
      <w:r w:rsidRPr="00F51DC8">
        <w:rPr>
          <w:b/>
          <w:color w:val="0000EE"/>
        </w:rPr>
        <w:fldChar w:fldCharType="begin"/>
      </w:r>
      <w:r w:rsidRPr="00F51DC8">
        <w:rPr>
          <w:b/>
          <w:color w:val="0000EE"/>
        </w:rPr>
        <w:instrText xml:space="preserve"> REF _Ref428537399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3</w:t>
      </w:r>
      <w:r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933F84">
        <w:t>Default Extensions</w:t>
      </w:r>
      <w:r>
        <w:t xml:space="preserve"> data model (see Section </w:t>
      </w:r>
      <w:r w:rsidRPr="00F51DC8">
        <w:rPr>
          <w:b/>
          <w:color w:val="0000EE"/>
        </w:rPr>
        <w:fldChar w:fldCharType="begin"/>
      </w:r>
      <w:r w:rsidRPr="00F51DC8">
        <w:rPr>
          <w:b/>
          <w:color w:val="0000EE"/>
        </w:rPr>
        <w:instrText xml:space="preserve"> REF _Ref394486021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1.2.2</w:t>
      </w:r>
      <w:r w:rsidRPr="00F51DC8">
        <w:rPr>
          <w:b/>
          <w:color w:val="0000EE"/>
        </w:rPr>
        <w:fldChar w:fldCharType="end"/>
      </w:r>
      <w:r>
        <w:t xml:space="preserve">).  </w:t>
      </w:r>
    </w:p>
    <w:p w14:paraId="1E2472EE" w14:textId="77777777" w:rsidR="00152C26" w:rsidRDefault="00152C26" w:rsidP="00152C26">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59D100" w14:textId="77777777" w:rsidR="00152C26" w:rsidRDefault="00152C26" w:rsidP="00152C26">
      <w:pPr>
        <w:pStyle w:val="Heading3"/>
        <w:tabs>
          <w:tab w:val="num" w:pos="720"/>
        </w:tabs>
        <w:spacing w:before="360" w:after="60"/>
      </w:pPr>
      <w:bookmarkStart w:id="47" w:name="_Toc412205415"/>
      <w:bookmarkStart w:id="48" w:name="_Toc426119877"/>
      <w:bookmarkStart w:id="49" w:name="_Toc437605898"/>
      <w:bookmarkStart w:id="50" w:name="_Toc438972361"/>
      <w:r>
        <w:t>Property and Class Descriptions</w:t>
      </w:r>
      <w:bookmarkEnd w:id="47"/>
      <w:bookmarkEnd w:id="48"/>
      <w:bookmarkEnd w:id="49"/>
      <w:bookmarkEnd w:id="50"/>
    </w:p>
    <w:p w14:paraId="4BB3E436" w14:textId="77777777" w:rsidR="00152C26" w:rsidRDefault="00152C26" w:rsidP="00152C26">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F46C528" w14:textId="77777777" w:rsidR="00152C26" w:rsidRDefault="00152C26" w:rsidP="00152C26">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066BB1" w14:textId="0341209F" w:rsidR="00152C26" w:rsidRDefault="00152C26" w:rsidP="00152C26">
      <w:pPr>
        <w:spacing w:after="240"/>
      </w:pPr>
      <w:r>
        <w:t xml:space="preserve">Consequently, we have </w:t>
      </w:r>
      <w:r w:rsidR="007700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52C26" w14:paraId="192A38BE" w14:textId="77777777" w:rsidTr="00AF4FAC">
        <w:tc>
          <w:tcPr>
            <w:tcW w:w="1506" w:type="dxa"/>
            <w:shd w:val="clear" w:color="auto" w:fill="BFBFBF" w:themeFill="background1" w:themeFillShade="BF"/>
            <w:vAlign w:val="center"/>
          </w:tcPr>
          <w:p w14:paraId="365E4F2D" w14:textId="77777777" w:rsidR="00152C26" w:rsidRPr="005330B0" w:rsidRDefault="00152C26" w:rsidP="00AF4FAC">
            <w:pPr>
              <w:rPr>
                <w:b/>
              </w:rPr>
            </w:pPr>
            <w:r w:rsidRPr="005330B0">
              <w:rPr>
                <w:b/>
              </w:rPr>
              <w:t>Verb</w:t>
            </w:r>
          </w:p>
        </w:tc>
        <w:tc>
          <w:tcPr>
            <w:tcW w:w="7512" w:type="dxa"/>
            <w:shd w:val="clear" w:color="auto" w:fill="BFBFBF" w:themeFill="background1" w:themeFillShade="BF"/>
            <w:vAlign w:val="center"/>
          </w:tcPr>
          <w:p w14:paraId="5B103E13" w14:textId="77777777" w:rsidR="00152C26" w:rsidRPr="005330B0" w:rsidRDefault="00152C26" w:rsidP="00AF4FAC">
            <w:pPr>
              <w:rPr>
                <w:b/>
              </w:rPr>
            </w:pPr>
            <w:r>
              <w:rPr>
                <w:b/>
              </w:rPr>
              <w:t>CybOX</w:t>
            </w:r>
            <w:r w:rsidRPr="005330B0">
              <w:rPr>
                <w:b/>
              </w:rPr>
              <w:t xml:space="preserve"> Definition</w:t>
            </w:r>
          </w:p>
        </w:tc>
      </w:tr>
      <w:tr w:rsidR="00152C26" w14:paraId="7CEEC74F" w14:textId="77777777" w:rsidTr="00AF4FAC">
        <w:tc>
          <w:tcPr>
            <w:tcW w:w="1506" w:type="dxa"/>
            <w:vAlign w:val="center"/>
          </w:tcPr>
          <w:p w14:paraId="03CFA2B3" w14:textId="77777777" w:rsidR="00152C26" w:rsidRPr="00366C71" w:rsidRDefault="00152C26" w:rsidP="00AF4FAC">
            <w:pPr>
              <w:rPr>
                <w:u w:val="single"/>
              </w:rPr>
            </w:pPr>
            <w:r w:rsidRPr="00366C71">
              <w:rPr>
                <w:u w:val="single"/>
              </w:rPr>
              <w:lastRenderedPageBreak/>
              <w:t>capture</w:t>
            </w:r>
            <w:r>
              <w:rPr>
                <w:u w:val="single"/>
              </w:rPr>
              <w:t>s</w:t>
            </w:r>
          </w:p>
        </w:tc>
        <w:tc>
          <w:tcPr>
            <w:tcW w:w="7512" w:type="dxa"/>
            <w:vAlign w:val="center"/>
          </w:tcPr>
          <w:p w14:paraId="4FA1600E" w14:textId="77777777" w:rsidR="00152C26" w:rsidRDefault="00152C26" w:rsidP="00AF4FAC">
            <w:r>
              <w:t xml:space="preserve">Used to record and preserve information without implying anything about the structure of a class or property.  Often used for properties that encompass general content.  This is the least precise of the three verbs.  </w:t>
            </w:r>
          </w:p>
        </w:tc>
      </w:tr>
      <w:tr w:rsidR="00152C26" w14:paraId="0F1C5DE2" w14:textId="77777777" w:rsidTr="00AF4FAC">
        <w:tc>
          <w:tcPr>
            <w:tcW w:w="1506" w:type="dxa"/>
            <w:vAlign w:val="center"/>
          </w:tcPr>
          <w:p w14:paraId="6F6113D0" w14:textId="77777777" w:rsidR="00152C26" w:rsidRDefault="00152C26" w:rsidP="00AF4FAC"/>
        </w:tc>
        <w:tc>
          <w:tcPr>
            <w:tcW w:w="7512" w:type="dxa"/>
            <w:vAlign w:val="center"/>
          </w:tcPr>
          <w:p w14:paraId="7A4204FA" w14:textId="77777777" w:rsidR="00152C26" w:rsidRDefault="00152C26" w:rsidP="00AF4FAC">
            <w:r w:rsidRPr="00B67328">
              <w:rPr>
                <w:i/>
              </w:rPr>
              <w:t>Examples</w:t>
            </w:r>
            <w:r>
              <w:t>:</w:t>
            </w:r>
          </w:p>
          <w:p w14:paraId="51C5D2BF" w14:textId="77777777" w:rsidR="00152C26" w:rsidRDefault="00152C26" w:rsidP="00AF4FA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identifying characteristics, time-related attributes, and a list of the tools used to collect the information.</w:t>
            </w:r>
          </w:p>
          <w:p w14:paraId="2D32C0D4" w14:textId="77777777" w:rsidR="00152C26" w:rsidRPr="00ED6FA5" w:rsidRDefault="00152C26" w:rsidP="00AF4FAC">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152C26" w14:paraId="13771B3F" w14:textId="77777777" w:rsidTr="00AF4FAC">
        <w:tc>
          <w:tcPr>
            <w:tcW w:w="1506" w:type="dxa"/>
            <w:vAlign w:val="center"/>
          </w:tcPr>
          <w:p w14:paraId="4E4A6AE9" w14:textId="77777777" w:rsidR="00152C26" w:rsidRPr="00366C71" w:rsidRDefault="00152C26" w:rsidP="00AF4FAC">
            <w:pPr>
              <w:rPr>
                <w:u w:val="single"/>
              </w:rPr>
            </w:pPr>
            <w:r w:rsidRPr="00366C71">
              <w:rPr>
                <w:u w:val="single"/>
              </w:rPr>
              <w:t>characterize</w:t>
            </w:r>
            <w:r>
              <w:rPr>
                <w:u w:val="single"/>
              </w:rPr>
              <w:t>s</w:t>
            </w:r>
          </w:p>
        </w:tc>
        <w:tc>
          <w:tcPr>
            <w:tcW w:w="7512" w:type="dxa"/>
            <w:vAlign w:val="center"/>
          </w:tcPr>
          <w:p w14:paraId="17F4553F" w14:textId="77777777" w:rsidR="00152C26" w:rsidRPr="005330B0" w:rsidRDefault="00152C26" w:rsidP="00AF4FAC">
            <w:r>
              <w:t>Describes the distinctive nature or features of a class or property.  Often used to describe classes and properties that themselves comprise one or more other properties.</w:t>
            </w:r>
          </w:p>
        </w:tc>
      </w:tr>
      <w:tr w:rsidR="00152C26" w14:paraId="215688C9" w14:textId="77777777" w:rsidTr="00AF4FAC">
        <w:trPr>
          <w:cantSplit/>
        </w:trPr>
        <w:tc>
          <w:tcPr>
            <w:tcW w:w="1506" w:type="dxa"/>
            <w:vAlign w:val="center"/>
          </w:tcPr>
          <w:p w14:paraId="5B5CECB1" w14:textId="77777777" w:rsidR="00152C26" w:rsidRPr="00DD38CD" w:rsidRDefault="00152C26" w:rsidP="00AF4FAC"/>
        </w:tc>
        <w:tc>
          <w:tcPr>
            <w:tcW w:w="7512" w:type="dxa"/>
            <w:vAlign w:val="center"/>
          </w:tcPr>
          <w:p w14:paraId="16F133F8" w14:textId="77777777" w:rsidR="00152C26" w:rsidRDefault="00152C26" w:rsidP="00AF4FAC">
            <w:r w:rsidRPr="00B67328">
              <w:rPr>
                <w:i/>
              </w:rPr>
              <w:t>Example</w:t>
            </w:r>
            <w:r>
              <w:rPr>
                <w:i/>
              </w:rPr>
              <w:t>s</w:t>
            </w:r>
            <w:r>
              <w:t>:</w:t>
            </w:r>
          </w:p>
          <w:p w14:paraId="3E6379A0" w14:textId="77777777" w:rsidR="00152C26" w:rsidRPr="00B03613" w:rsidRDefault="00152C26" w:rsidP="00AF4FA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93DC260" w14:textId="77777777" w:rsidR="00152C26" w:rsidRPr="00ED6FA5" w:rsidRDefault="00152C26" w:rsidP="00AF4FAC">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ED6FA5">
              <w:rPr>
                <w:color w:val="000000"/>
              </w:rPr>
              <w:t xml:space="preserve">. </w:t>
            </w:r>
          </w:p>
        </w:tc>
      </w:tr>
      <w:tr w:rsidR="00152C26" w14:paraId="02B6B8E2" w14:textId="77777777" w:rsidTr="00AF4FAC">
        <w:tc>
          <w:tcPr>
            <w:tcW w:w="1506" w:type="dxa"/>
            <w:vAlign w:val="center"/>
          </w:tcPr>
          <w:p w14:paraId="0FCA4B6F" w14:textId="77777777" w:rsidR="00152C26" w:rsidRPr="00366C71" w:rsidRDefault="00152C26" w:rsidP="00AF4FAC">
            <w:pPr>
              <w:rPr>
                <w:u w:val="single"/>
              </w:rPr>
            </w:pPr>
            <w:r w:rsidRPr="00366C71">
              <w:rPr>
                <w:u w:val="single"/>
              </w:rPr>
              <w:t>specif</w:t>
            </w:r>
            <w:r>
              <w:rPr>
                <w:u w:val="single"/>
              </w:rPr>
              <w:t>ies</w:t>
            </w:r>
          </w:p>
        </w:tc>
        <w:tc>
          <w:tcPr>
            <w:tcW w:w="7512" w:type="dxa"/>
            <w:vAlign w:val="center"/>
          </w:tcPr>
          <w:p w14:paraId="5EBC8E94" w14:textId="77777777" w:rsidR="00152C26" w:rsidRPr="00DD38CD" w:rsidRDefault="00152C26" w:rsidP="00AF4FAC">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52C26" w14:paraId="49D909DA" w14:textId="77777777" w:rsidTr="00AF4FAC">
        <w:tc>
          <w:tcPr>
            <w:tcW w:w="1506" w:type="dxa"/>
            <w:vAlign w:val="center"/>
          </w:tcPr>
          <w:p w14:paraId="36DF65E8" w14:textId="77777777" w:rsidR="00152C26" w:rsidRPr="00D3144C" w:rsidRDefault="00152C26" w:rsidP="00AF4FAC"/>
        </w:tc>
        <w:tc>
          <w:tcPr>
            <w:tcW w:w="7512" w:type="dxa"/>
            <w:vAlign w:val="center"/>
          </w:tcPr>
          <w:p w14:paraId="33554AC7" w14:textId="77777777" w:rsidR="00152C26" w:rsidRDefault="00152C26" w:rsidP="00AF4FAC">
            <w:r w:rsidRPr="00B67328">
              <w:rPr>
                <w:i/>
              </w:rPr>
              <w:t>Example</w:t>
            </w:r>
            <w:r>
              <w:t>:</w:t>
            </w:r>
          </w:p>
          <w:p w14:paraId="6A22886F" w14:textId="77777777" w:rsidR="00152C26" w:rsidRPr="00926591" w:rsidRDefault="00152C26" w:rsidP="00AF4FA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65BCFE1" w14:textId="77777777" w:rsidR="00152C26" w:rsidRDefault="00152C26" w:rsidP="00152C26">
      <w:pPr>
        <w:pStyle w:val="Heading2"/>
      </w:pPr>
      <w:bookmarkStart w:id="51" w:name="_Toc85472893"/>
      <w:bookmarkStart w:id="52" w:name="_Toc287332007"/>
      <w:bookmarkStart w:id="53" w:name="_Ref428537349"/>
      <w:bookmarkStart w:id="54" w:name="_Toc437605899"/>
      <w:bookmarkStart w:id="55" w:name="_Toc438972362"/>
      <w:r>
        <w:t>Terminology</w:t>
      </w:r>
      <w:bookmarkEnd w:id="51"/>
      <w:bookmarkEnd w:id="52"/>
      <w:bookmarkEnd w:id="53"/>
      <w:bookmarkEnd w:id="54"/>
      <w:bookmarkEnd w:id="55"/>
    </w:p>
    <w:p w14:paraId="2B42C2DB" w14:textId="77777777" w:rsidR="00152C26" w:rsidRDefault="00152C26" w:rsidP="00152C2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EB1833">
        <w:rPr>
          <w:color w:val="0000EE"/>
        </w:rPr>
        <w:fldChar w:fldCharType="begin"/>
      </w:r>
      <w:r w:rsidRPr="00EB1833">
        <w:rPr>
          <w:color w:val="0000EE"/>
        </w:rPr>
        <w:instrText xml:space="preserve"> REF rfc2119 \h </w:instrText>
      </w:r>
      <w:r w:rsidRPr="00EB1833">
        <w:rPr>
          <w:color w:val="0000EE"/>
        </w:rPr>
      </w:r>
      <w:r w:rsidRPr="00EB1833">
        <w:rPr>
          <w:color w:val="0000EE"/>
        </w:rPr>
        <w:fldChar w:fldCharType="separate"/>
      </w:r>
      <w:r>
        <w:rPr>
          <w:rStyle w:val="Refterm"/>
        </w:rPr>
        <w:t>[RFC2119]</w:t>
      </w:r>
      <w:r w:rsidRPr="00EB1833">
        <w:rPr>
          <w:color w:val="0000EE"/>
        </w:rPr>
        <w:fldChar w:fldCharType="end"/>
      </w:r>
      <w:r>
        <w:t>.</w:t>
      </w:r>
    </w:p>
    <w:p w14:paraId="3B3A166A" w14:textId="77777777" w:rsidR="00152C26" w:rsidRDefault="00152C26" w:rsidP="00152C26">
      <w:pPr>
        <w:pStyle w:val="Heading2"/>
      </w:pPr>
      <w:bookmarkStart w:id="56" w:name="_Ref7502892"/>
      <w:bookmarkStart w:id="57" w:name="_Toc12011611"/>
      <w:bookmarkStart w:id="58" w:name="_Toc85472894"/>
      <w:bookmarkStart w:id="59" w:name="_Toc287332008"/>
      <w:bookmarkStart w:id="60" w:name="_Ref428537370"/>
      <w:bookmarkStart w:id="61" w:name="_Toc437605900"/>
      <w:bookmarkStart w:id="62" w:name="_Toc438972363"/>
      <w:r>
        <w:t>Normative</w:t>
      </w:r>
      <w:bookmarkEnd w:id="56"/>
      <w:bookmarkEnd w:id="57"/>
      <w:r>
        <w:t xml:space="preserve"> References</w:t>
      </w:r>
      <w:bookmarkEnd w:id="58"/>
      <w:bookmarkEnd w:id="59"/>
      <w:bookmarkEnd w:id="60"/>
      <w:bookmarkEnd w:id="61"/>
      <w:bookmarkEnd w:id="62"/>
    </w:p>
    <w:p w14:paraId="3E7AA598" w14:textId="77777777" w:rsidR="00152C26" w:rsidRDefault="00152C26" w:rsidP="00152C26">
      <w:pPr>
        <w:pStyle w:val="Ref"/>
      </w:pPr>
      <w:bookmarkStart w:id="63" w:name="rfc2119"/>
      <w:r>
        <w:rPr>
          <w:rStyle w:val="Refterm"/>
        </w:rPr>
        <w:t>[RFC2119]</w:t>
      </w:r>
      <w:bookmarkEnd w:id="63"/>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r>
        <w:tab/>
      </w:r>
    </w:p>
    <w:p w14:paraId="355CF3F9" w14:textId="77777777" w:rsidR="00A15E18" w:rsidRDefault="00A15E18" w:rsidP="00A15E18">
      <w:pPr>
        <w:pStyle w:val="Ref"/>
      </w:pPr>
      <w:bookmarkStart w:id="64" w:name="CPE"/>
      <w:bookmarkEnd w:id="64"/>
      <w:r>
        <w:rPr>
          <w:rStyle w:val="Refterm"/>
        </w:rPr>
        <w:t>[CPE]</w:t>
      </w:r>
      <w:r>
        <w:rPr>
          <w:rStyle w:val="Refterm"/>
        </w:rPr>
        <w:tab/>
      </w:r>
      <w:r>
        <w:t xml:space="preserve">Common Platform Enumeration (CPE). (2014, Nov. 28). The MITRE Corporation. [Online]. Available: </w:t>
      </w:r>
      <w:hyperlink r:id="rId35" w:history="1">
        <w:r w:rsidRPr="000E62CA">
          <w:rPr>
            <w:rStyle w:val="Hyperlink"/>
          </w:rPr>
          <w:t>http://cpe.mitre.org</w:t>
        </w:r>
      </w:hyperlink>
      <w:r>
        <w:t>.</w:t>
      </w:r>
    </w:p>
    <w:p w14:paraId="4A0856C5" w14:textId="77777777" w:rsidR="00A15E18" w:rsidRDefault="00A15E18" w:rsidP="00A15E18">
      <w:pPr>
        <w:pStyle w:val="Ref"/>
      </w:pPr>
      <w:bookmarkStart w:id="65" w:name="CIQ"/>
      <w:bookmarkEnd w:id="65"/>
      <w:r w:rsidRPr="007B68B9">
        <w:rPr>
          <w:b/>
        </w:rPr>
        <w:t>[CIQ]</w:t>
      </w:r>
      <w:r>
        <w:tab/>
      </w:r>
      <w:r w:rsidRPr="00BF431D">
        <w:rPr>
          <w:i/>
        </w:rPr>
        <w:t>Customer Information Quality (CIQ) Specifications Version 3.0</w:t>
      </w:r>
      <w:r>
        <w:t xml:space="preserve">. Edited by Ram Kumar. 8 April 2008. OASIS Public Review Draft 03. Available: </w:t>
      </w:r>
      <w:hyperlink r:id="rId36" w:history="1">
        <w:r w:rsidRPr="00FA51A4">
          <w:rPr>
            <w:rStyle w:val="Hyperlink"/>
          </w:rPr>
          <w:t>http://docs.oasis-open.org/ciq/v3.0/specs/ciq-specs-v3.html</w:t>
        </w:r>
      </w:hyperlink>
      <w:r>
        <w:t xml:space="preserve">.  </w:t>
      </w: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66" w:name="_Ref428961784"/>
      <w:bookmarkStart w:id="67" w:name="_Toc438972364"/>
      <w:r>
        <w:lastRenderedPageBreak/>
        <w:t>Background Information</w:t>
      </w:r>
      <w:bookmarkEnd w:id="66"/>
      <w:bookmarkEnd w:id="67"/>
    </w:p>
    <w:p w14:paraId="366D4D87" w14:textId="67C1B063" w:rsidR="00364E15" w:rsidRDefault="00364E15" w:rsidP="00364E15">
      <w:r>
        <w:t>In this section, we provide high level information that is nec</w:t>
      </w:r>
      <w:r w:rsidR="00933F84">
        <w:t xml:space="preserve">essary </w:t>
      </w:r>
      <w:proofErr w:type="gramStart"/>
      <w:r w:rsidR="00933F84">
        <w:t>to fully understand</w:t>
      </w:r>
      <w:proofErr w:type="gramEnd"/>
      <w:r w:rsidR="00933F84">
        <w:t xml:space="preserve"> the Default E</w:t>
      </w:r>
      <w:r>
        <w:t>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DCF55DB" w:rsidR="00364E15" w:rsidRDefault="00364E15" w:rsidP="00364E15">
      <w:pPr>
        <w:pStyle w:val="Heading2"/>
        <w:tabs>
          <w:tab w:val="num" w:pos="864"/>
        </w:tabs>
        <w:spacing w:before="360" w:after="60"/>
        <w:ind w:left="720" w:hanging="720"/>
      </w:pPr>
      <w:bookmarkStart w:id="68" w:name="_Toc421523385"/>
      <w:bookmarkStart w:id="69" w:name="_Toc438972365"/>
      <w:r>
        <w:t xml:space="preserve">Extending </w:t>
      </w:r>
      <w:bookmarkEnd w:id="68"/>
      <w:r w:rsidR="00FC4996">
        <w:t>CybOX</w:t>
      </w:r>
      <w:bookmarkEnd w:id="69"/>
    </w:p>
    <w:p w14:paraId="4014A5EE" w14:textId="31CE38CB" w:rsidR="00364E15" w:rsidRDefault="00364E15" w:rsidP="00364E15">
      <w:pPr>
        <w:spacing w:after="240"/>
      </w:pPr>
      <w:r>
        <w:t xml:space="preserve">In any UML model, an arbitrary class can usually be extended, but in general, extending a data model is antithetical to the concept behind a standardized data model used for sharing information.  However, </w:t>
      </w:r>
      <w:r w:rsidR="00FC4996">
        <w:t>some</w:t>
      </w:r>
      <w:r>
        <w:t xml:space="preserve"> of the concepts that need to be represented in </w:t>
      </w:r>
      <w:r w:rsidR="00FC4996">
        <w:t>CybOX</w:t>
      </w:r>
      <w:r>
        <w:t xml:space="preserve"> already are defined in established data models outside of </w:t>
      </w:r>
      <w:r w:rsidR="00FC4996">
        <w:t>CybOX</w:t>
      </w:r>
      <w:r>
        <w:t xml:space="preserve">.  To support the inclusion of those data models into </w:t>
      </w:r>
      <w:r w:rsidR="00FC4996">
        <w:t>CybOX</w:t>
      </w:r>
      <w:r>
        <w:t>, a number of extension point classes have been identified.  The number of extension points is not fixed, and others might be added in the future, if the need arises.</w:t>
      </w:r>
    </w:p>
    <w:p w14:paraId="732E66E9" w14:textId="56FAEAB6" w:rsidR="00364E15" w:rsidRDefault="00364E15" w:rsidP="00364E15">
      <w:pPr>
        <w:spacing w:after="240"/>
      </w:pPr>
      <w:r>
        <w:t xml:space="preserve">This document defines the </w:t>
      </w:r>
      <w:proofErr w:type="gramStart"/>
      <w:r>
        <w:t>default extension data models</w:t>
      </w:r>
      <w:proofErr w:type="gramEnd"/>
      <w:r>
        <w:t xml:space="preserve">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w:t>
      </w:r>
      <w:r w:rsidR="000270DA">
        <w:t>CybOX</w:t>
      </w:r>
      <w:r w:rsidR="00933F84">
        <w:t xml:space="preserve"> Default E</w:t>
      </w:r>
      <w:r>
        <w:t>xtension data models</w:t>
      </w:r>
      <w:r w:rsidR="005459EF">
        <w:t xml:space="preserve"> (see the </w:t>
      </w:r>
      <w:proofErr w:type="gramStart"/>
      <w:r w:rsidR="005459EF">
        <w:t>extension point class definitions</w:t>
      </w:r>
      <w:proofErr w:type="gramEnd"/>
      <w:r w:rsidR="005459EF">
        <w:t xml:space="preserve"> for more details)</w:t>
      </w:r>
      <w:r>
        <w:t xml:space="preserve">.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70" w:name="_Ref418757779"/>
      <w:r w:rsidRPr="00EC37E0">
        <w:t xml:space="preserve">Table </w:t>
      </w:r>
      <w:r w:rsidR="0092726D">
        <w:fldChar w:fldCharType="begin"/>
      </w:r>
      <w:r w:rsidR="0092726D">
        <w:instrText xml:space="preserve"> STYLEREF 1 \s </w:instrText>
      </w:r>
      <w:r w:rsidR="0092726D">
        <w:fldChar w:fldCharType="separate"/>
      </w:r>
      <w:r w:rsidR="003700F4">
        <w:rPr>
          <w:noProof/>
        </w:rPr>
        <w:t>2</w:t>
      </w:r>
      <w:r w:rsidR="0092726D">
        <w:rPr>
          <w:noProof/>
        </w:rPr>
        <w:fldChar w:fldCharType="end"/>
      </w:r>
      <w:r w:rsidRPr="00EC37E0">
        <w:noBreakHyphen/>
      </w:r>
      <w:r w:rsidR="0092726D">
        <w:fldChar w:fldCharType="begin"/>
      </w:r>
      <w:r w:rsidR="0092726D">
        <w:instrText xml:space="preserve"> SEQ Table \* ARABIC \s 1 </w:instrText>
      </w:r>
      <w:r w:rsidR="0092726D">
        <w:fldChar w:fldCharType="separate"/>
      </w:r>
      <w:r w:rsidR="003700F4">
        <w:rPr>
          <w:noProof/>
        </w:rPr>
        <w:t>1</w:t>
      </w:r>
      <w:r w:rsidR="0092726D">
        <w:rPr>
          <w:noProof/>
        </w:rPr>
        <w:fldChar w:fldCharType="end"/>
      </w:r>
      <w:bookmarkEnd w:id="70"/>
      <w:r w:rsidRPr="00EC37E0">
        <w:t xml:space="preserve">. Extension points classes </w:t>
      </w:r>
    </w:p>
    <w:tbl>
      <w:tblPr>
        <w:tblStyle w:val="TableGrid"/>
        <w:tblW w:w="10183" w:type="dxa"/>
        <w:jc w:val="center"/>
        <w:tblLayout w:type="fixed"/>
        <w:tblCellMar>
          <w:top w:w="43" w:type="dxa"/>
          <w:left w:w="115" w:type="dxa"/>
          <w:bottom w:w="43" w:type="dxa"/>
          <w:right w:w="115" w:type="dxa"/>
        </w:tblCellMar>
        <w:tblLook w:val="04A0" w:firstRow="1" w:lastRow="0" w:firstColumn="1" w:lastColumn="0" w:noHBand="0" w:noVBand="1"/>
      </w:tblPr>
      <w:tblGrid>
        <w:gridCol w:w="4552"/>
        <w:gridCol w:w="450"/>
        <w:gridCol w:w="540"/>
        <w:gridCol w:w="720"/>
        <w:gridCol w:w="3921"/>
      </w:tblGrid>
      <w:tr w:rsidR="00364E15" w14:paraId="5C7DA8F9" w14:textId="77777777" w:rsidTr="00585092">
        <w:trPr>
          <w:cantSplit/>
          <w:trHeight w:val="1502"/>
          <w:jc w:val="center"/>
        </w:trPr>
        <w:tc>
          <w:tcPr>
            <w:tcW w:w="4552"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45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54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72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3921"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585092" w14:paraId="7A1089F7" w14:textId="77777777" w:rsidTr="00585092">
        <w:trPr>
          <w:jc w:val="center"/>
        </w:trPr>
        <w:tc>
          <w:tcPr>
            <w:tcW w:w="4552" w:type="dxa"/>
            <w:vAlign w:val="center"/>
          </w:tcPr>
          <w:p w14:paraId="7B7618D0" w14:textId="09670CAC" w:rsidR="00585092" w:rsidRDefault="00585092" w:rsidP="007A17F1">
            <w:pPr>
              <w:rPr>
                <w:rFonts w:ascii="Courier New" w:hAnsi="Courier New" w:cs="Courier New"/>
                <w:szCs w:val="20"/>
              </w:rPr>
            </w:pPr>
            <w:proofErr w:type="spellStart"/>
            <w:r>
              <w:rPr>
                <w:rFonts w:ascii="Courier New" w:hAnsi="Courier New" w:cs="Courier New"/>
                <w:szCs w:val="20"/>
              </w:rPr>
              <w:t>cyboxCore</w:t>
            </w:r>
            <w:proofErr w:type="spellEnd"/>
            <w:r>
              <w:rPr>
                <w:rFonts w:ascii="Courier New" w:hAnsi="Courier New" w:cs="Courier New"/>
                <w:szCs w:val="20"/>
              </w:rPr>
              <w:t>:</w:t>
            </w:r>
            <w:r w:rsidRPr="00B61E1C">
              <w:rPr>
                <w:rFonts w:ascii="Courier New" w:hAnsi="Courier New" w:cs="Courier New"/>
                <w:szCs w:val="20"/>
              </w:rPr>
              <w:t xml:space="preserve"> DomainSpecificObjectPropertiesType</w:t>
            </w:r>
          </w:p>
        </w:tc>
        <w:tc>
          <w:tcPr>
            <w:tcW w:w="450" w:type="dxa"/>
            <w:vAlign w:val="center"/>
          </w:tcPr>
          <w:p w14:paraId="7CA2EC14" w14:textId="74C4FB0B" w:rsidR="00585092" w:rsidRDefault="00585092" w:rsidP="007A17F1">
            <w:pPr>
              <w:jc w:val="center"/>
              <w:rPr>
                <w:rFonts w:cs="Courier New"/>
                <w:szCs w:val="20"/>
              </w:rPr>
            </w:pPr>
            <w:r>
              <w:rPr>
                <w:rFonts w:cs="Courier New"/>
                <w:szCs w:val="20"/>
              </w:rPr>
              <w:t>Y</w:t>
            </w:r>
          </w:p>
        </w:tc>
        <w:tc>
          <w:tcPr>
            <w:tcW w:w="540" w:type="dxa"/>
            <w:vAlign w:val="center"/>
          </w:tcPr>
          <w:p w14:paraId="1147B9AC" w14:textId="43DFBA86" w:rsidR="00585092" w:rsidRDefault="00585092" w:rsidP="007A17F1">
            <w:pPr>
              <w:jc w:val="center"/>
              <w:rPr>
                <w:rFonts w:cs="Courier New"/>
                <w:szCs w:val="20"/>
              </w:rPr>
            </w:pPr>
            <w:r>
              <w:rPr>
                <w:rFonts w:cs="Courier New"/>
                <w:szCs w:val="20"/>
              </w:rPr>
              <w:t>N</w:t>
            </w:r>
          </w:p>
        </w:tc>
        <w:tc>
          <w:tcPr>
            <w:tcW w:w="720" w:type="dxa"/>
            <w:vAlign w:val="center"/>
          </w:tcPr>
          <w:p w14:paraId="07AABF73" w14:textId="79038550" w:rsidR="00585092" w:rsidRPr="008F03E0" w:rsidRDefault="00585092" w:rsidP="007A17F1">
            <w:pPr>
              <w:jc w:val="center"/>
              <w:rPr>
                <w:rFonts w:cs="Courier New"/>
                <w:szCs w:val="20"/>
              </w:rPr>
            </w:pPr>
            <w:r>
              <w:rPr>
                <w:rFonts w:cs="Courier New"/>
                <w:szCs w:val="20"/>
              </w:rPr>
              <w:t>N</w:t>
            </w:r>
          </w:p>
        </w:tc>
        <w:tc>
          <w:tcPr>
            <w:tcW w:w="3921" w:type="dxa"/>
            <w:vAlign w:val="center"/>
          </w:tcPr>
          <w:p w14:paraId="3C7F4896" w14:textId="171E37B7" w:rsidR="00585092" w:rsidRPr="00585092" w:rsidRDefault="00585092" w:rsidP="007A17F1">
            <w:pPr>
              <w:rPr>
                <w:rFonts w:cs="Arial"/>
                <w:i/>
                <w:szCs w:val="20"/>
              </w:rPr>
            </w:pPr>
            <w:r w:rsidRPr="00585092">
              <w:rPr>
                <w:rFonts w:cs="Arial"/>
                <w:i/>
                <w:szCs w:val="20"/>
              </w:rPr>
              <w:t>None</w:t>
            </w:r>
          </w:p>
        </w:tc>
      </w:tr>
      <w:tr w:rsidR="00364E15" w14:paraId="30E3D893" w14:textId="77777777" w:rsidTr="00585092">
        <w:trPr>
          <w:jc w:val="center"/>
        </w:trPr>
        <w:tc>
          <w:tcPr>
            <w:tcW w:w="4552" w:type="dxa"/>
            <w:vAlign w:val="center"/>
          </w:tcPr>
          <w:p w14:paraId="46B0D956" w14:textId="02076AE0" w:rsidR="00364E15" w:rsidRPr="00C245C2" w:rsidRDefault="00561B5E" w:rsidP="007A17F1">
            <w:pPr>
              <w:rPr>
                <w:rFonts w:ascii="Courier New" w:hAnsi="Courier New" w:cs="Courier New"/>
                <w:szCs w:val="20"/>
              </w:rPr>
            </w:pPr>
            <w:proofErr w:type="spellStart"/>
            <w:r>
              <w:rPr>
                <w:rFonts w:ascii="Courier New" w:hAnsi="Courier New" w:cs="Courier New"/>
                <w:szCs w:val="20"/>
              </w:rPr>
              <w:t>cybox</w:t>
            </w:r>
            <w:r w:rsidR="00364E15" w:rsidRPr="00C245C2">
              <w:rPr>
                <w:rFonts w:ascii="Courier New" w:hAnsi="Courier New" w:cs="Courier New"/>
                <w:szCs w:val="20"/>
              </w:rPr>
              <w:t>Common:</w:t>
            </w:r>
            <w:r>
              <w:rPr>
                <w:rFonts w:ascii="Courier New" w:hAnsi="Courier New" w:cs="Courier New"/>
                <w:szCs w:val="20"/>
              </w:rPr>
              <w:t>LocationType</w:t>
            </w:r>
            <w:proofErr w:type="spellEnd"/>
          </w:p>
        </w:tc>
        <w:tc>
          <w:tcPr>
            <w:tcW w:w="450" w:type="dxa"/>
            <w:vAlign w:val="center"/>
          </w:tcPr>
          <w:p w14:paraId="098E9395" w14:textId="23E48B65" w:rsidR="00364E15" w:rsidRPr="008F03E0" w:rsidRDefault="00561B5E" w:rsidP="007A17F1">
            <w:pPr>
              <w:jc w:val="center"/>
              <w:rPr>
                <w:rFonts w:cs="Courier New"/>
                <w:szCs w:val="20"/>
              </w:rPr>
            </w:pPr>
            <w:r>
              <w:rPr>
                <w:rFonts w:cs="Courier New"/>
                <w:szCs w:val="20"/>
              </w:rPr>
              <w:t>N</w:t>
            </w:r>
          </w:p>
        </w:tc>
        <w:tc>
          <w:tcPr>
            <w:tcW w:w="540" w:type="dxa"/>
            <w:vAlign w:val="center"/>
          </w:tcPr>
          <w:p w14:paraId="3DC07EB7" w14:textId="37EC774A" w:rsidR="00364E15" w:rsidRPr="008F03E0" w:rsidRDefault="00561B5E" w:rsidP="007A17F1">
            <w:pPr>
              <w:jc w:val="center"/>
              <w:rPr>
                <w:rFonts w:cs="Courier New"/>
                <w:szCs w:val="20"/>
              </w:rPr>
            </w:pPr>
            <w:r>
              <w:rPr>
                <w:rFonts w:cs="Courier New"/>
                <w:szCs w:val="20"/>
              </w:rPr>
              <w:t>Y</w:t>
            </w:r>
          </w:p>
        </w:tc>
        <w:tc>
          <w:tcPr>
            <w:tcW w:w="72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3921" w:type="dxa"/>
            <w:vAlign w:val="center"/>
          </w:tcPr>
          <w:p w14:paraId="0D5BC212" w14:textId="319BFE1D" w:rsidR="00364E15" w:rsidRDefault="00561B5E" w:rsidP="007A17F1">
            <w:pPr>
              <w:rPr>
                <w:rFonts w:ascii="Courier New" w:hAnsi="Courier New" w:cs="Courier New"/>
                <w:szCs w:val="20"/>
              </w:rPr>
            </w:pPr>
            <w:r>
              <w:rPr>
                <w:rFonts w:ascii="Courier New" w:hAnsi="Courier New" w:cs="Courier New"/>
                <w:szCs w:val="20"/>
              </w:rPr>
              <w:t>c</w:t>
            </w:r>
            <w:r w:rsidR="00364E15">
              <w:rPr>
                <w:rFonts w:ascii="Courier New" w:hAnsi="Courier New" w:cs="Courier New"/>
                <w:szCs w:val="20"/>
              </w:rPr>
              <w:t>iq</w:t>
            </w:r>
            <w:r>
              <w:rPr>
                <w:rFonts w:ascii="Courier New" w:hAnsi="Courier New" w:cs="Courier New"/>
                <w:szCs w:val="20"/>
              </w:rPr>
              <w:t>_</w:t>
            </w:r>
            <w:r w:rsidR="00364E15">
              <w:rPr>
                <w:rFonts w:ascii="Courier New" w:hAnsi="Courier New" w:cs="Courier New"/>
                <w:szCs w:val="20"/>
              </w:rPr>
              <w:t>address</w:t>
            </w:r>
            <w:r>
              <w:rPr>
                <w:rFonts w:ascii="Courier New" w:hAnsi="Courier New" w:cs="Courier New"/>
                <w:szCs w:val="20"/>
              </w:rPr>
              <w:t>_3.0</w:t>
            </w:r>
            <w:r w:rsidR="00364E15">
              <w:rPr>
                <w:rFonts w:ascii="Courier New" w:hAnsi="Courier New" w:cs="Courier New"/>
                <w:szCs w:val="20"/>
              </w:rPr>
              <w:t>:</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FC4996" w14:paraId="57DA8C1C" w14:textId="77777777" w:rsidTr="00585092">
        <w:trPr>
          <w:jc w:val="center"/>
        </w:trPr>
        <w:tc>
          <w:tcPr>
            <w:tcW w:w="4552" w:type="dxa"/>
            <w:vAlign w:val="center"/>
          </w:tcPr>
          <w:p w14:paraId="170110CC" w14:textId="77777777" w:rsidR="00561B5E" w:rsidRDefault="00561B5E" w:rsidP="007A17F1">
            <w:pPr>
              <w:rPr>
                <w:rFonts w:ascii="Courier New" w:hAnsi="Courier New" w:cs="Courier New"/>
                <w:szCs w:val="20"/>
              </w:rPr>
            </w:pPr>
            <w:r>
              <w:rPr>
                <w:rFonts w:ascii="Courier New" w:hAnsi="Courier New" w:cs="Courier New"/>
                <w:szCs w:val="20"/>
              </w:rPr>
              <w:t>cyboxCommon:</w:t>
            </w:r>
          </w:p>
          <w:p w14:paraId="02D78554" w14:textId="1EEE2D91" w:rsidR="00FC4996" w:rsidRPr="00C245C2" w:rsidRDefault="00561B5E" w:rsidP="007A17F1">
            <w:pPr>
              <w:rPr>
                <w:rFonts w:ascii="Courier New" w:hAnsi="Courier New" w:cs="Courier New"/>
                <w:szCs w:val="20"/>
              </w:rPr>
            </w:pPr>
            <w:r>
              <w:rPr>
                <w:rFonts w:ascii="Courier New" w:hAnsi="Courier New" w:cs="Courier New"/>
                <w:szCs w:val="20"/>
              </w:rPr>
              <w:t>PlatformSpecificationType</w:t>
            </w:r>
          </w:p>
        </w:tc>
        <w:tc>
          <w:tcPr>
            <w:tcW w:w="450" w:type="dxa"/>
            <w:vAlign w:val="center"/>
          </w:tcPr>
          <w:p w14:paraId="212291C7" w14:textId="4870681D" w:rsidR="00FC4996" w:rsidRPr="008F03E0" w:rsidRDefault="00561B5E" w:rsidP="007A17F1">
            <w:pPr>
              <w:jc w:val="center"/>
              <w:rPr>
                <w:rFonts w:cs="Courier New"/>
                <w:szCs w:val="20"/>
              </w:rPr>
            </w:pPr>
            <w:r>
              <w:rPr>
                <w:rFonts w:cs="Courier New"/>
                <w:szCs w:val="20"/>
              </w:rPr>
              <w:t>N</w:t>
            </w:r>
          </w:p>
        </w:tc>
        <w:tc>
          <w:tcPr>
            <w:tcW w:w="540" w:type="dxa"/>
            <w:vAlign w:val="center"/>
          </w:tcPr>
          <w:p w14:paraId="463F43DB" w14:textId="1B57089D" w:rsidR="00FC4996" w:rsidRPr="008F03E0" w:rsidRDefault="00561B5E" w:rsidP="007A17F1">
            <w:pPr>
              <w:jc w:val="center"/>
              <w:rPr>
                <w:rFonts w:cs="Courier New"/>
                <w:szCs w:val="20"/>
              </w:rPr>
            </w:pPr>
            <w:r>
              <w:rPr>
                <w:rFonts w:cs="Courier New"/>
                <w:szCs w:val="20"/>
              </w:rPr>
              <w:t>Y</w:t>
            </w:r>
          </w:p>
        </w:tc>
        <w:tc>
          <w:tcPr>
            <w:tcW w:w="720" w:type="dxa"/>
            <w:vAlign w:val="center"/>
          </w:tcPr>
          <w:p w14:paraId="041AFAC2" w14:textId="74F22DF9" w:rsidR="00FC4996" w:rsidRPr="008F03E0" w:rsidRDefault="00561B5E" w:rsidP="007A17F1">
            <w:pPr>
              <w:jc w:val="center"/>
              <w:rPr>
                <w:rFonts w:cs="Courier New"/>
                <w:szCs w:val="20"/>
              </w:rPr>
            </w:pPr>
            <w:r>
              <w:rPr>
                <w:rFonts w:cs="Courier New"/>
                <w:szCs w:val="20"/>
              </w:rPr>
              <w:t>Y</w:t>
            </w:r>
          </w:p>
        </w:tc>
        <w:tc>
          <w:tcPr>
            <w:tcW w:w="3921" w:type="dxa"/>
            <w:vAlign w:val="center"/>
          </w:tcPr>
          <w:p w14:paraId="112B21A8" w14:textId="77777777" w:rsidR="00465538" w:rsidRDefault="00465538" w:rsidP="007A17F1">
            <w:pPr>
              <w:rPr>
                <w:rFonts w:ascii="Courier New" w:hAnsi="Courier New" w:cs="Courier New"/>
                <w:szCs w:val="20"/>
              </w:rPr>
            </w:pPr>
            <w:r w:rsidRPr="00465538">
              <w:rPr>
                <w:rFonts w:ascii="Courier New" w:hAnsi="Courier New" w:cs="Courier New"/>
                <w:szCs w:val="20"/>
              </w:rPr>
              <w:t>cpe_2.3</w:t>
            </w:r>
            <w:r>
              <w:rPr>
                <w:rFonts w:ascii="Courier New" w:hAnsi="Courier New" w:cs="Courier New"/>
                <w:szCs w:val="20"/>
              </w:rPr>
              <w:t>:</w:t>
            </w:r>
          </w:p>
          <w:p w14:paraId="1A12A1EC" w14:textId="07492F83" w:rsidR="00FC4996" w:rsidRDefault="00465538" w:rsidP="007A17F1">
            <w:pPr>
              <w:rPr>
                <w:rFonts w:ascii="Courier New" w:hAnsi="Courier New" w:cs="Courier New"/>
                <w:szCs w:val="20"/>
              </w:rPr>
            </w:pPr>
            <w:r w:rsidRPr="00465538">
              <w:rPr>
                <w:rFonts w:ascii="Courier New" w:hAnsi="Courier New" w:cs="Courier New"/>
                <w:szCs w:val="20"/>
              </w:rPr>
              <w:t>CPE23PlatformSpecificationType</w:t>
            </w:r>
          </w:p>
        </w:tc>
      </w:tr>
      <w:tr w:rsidR="00585092" w14:paraId="5E489909" w14:textId="77777777" w:rsidTr="00585092">
        <w:trPr>
          <w:jc w:val="center"/>
        </w:trPr>
        <w:tc>
          <w:tcPr>
            <w:tcW w:w="4552" w:type="dxa"/>
            <w:vAlign w:val="center"/>
          </w:tcPr>
          <w:p w14:paraId="2223DEF7" w14:textId="552D6466" w:rsidR="00585092" w:rsidRDefault="00585092" w:rsidP="007A17F1">
            <w:pPr>
              <w:rPr>
                <w:rFonts w:ascii="Courier New" w:hAnsi="Courier New" w:cs="Courier New"/>
                <w:szCs w:val="20"/>
              </w:rPr>
            </w:pPr>
            <w:r>
              <w:rPr>
                <w:rFonts w:ascii="Courier New" w:hAnsi="Courier New" w:cs="Courier New"/>
                <w:szCs w:val="20"/>
              </w:rPr>
              <w:t>cyboxCommon:</w:t>
            </w:r>
          </w:p>
          <w:p w14:paraId="002B057F" w14:textId="7C2E8919" w:rsidR="00585092" w:rsidRDefault="00585092" w:rsidP="007A17F1">
            <w:pPr>
              <w:rPr>
                <w:rFonts w:ascii="Courier New" w:hAnsi="Courier New" w:cs="Courier New"/>
                <w:szCs w:val="20"/>
              </w:rPr>
            </w:pPr>
            <w:r w:rsidRPr="00B61E1C">
              <w:rPr>
                <w:rFonts w:ascii="Courier New" w:hAnsi="Courier New" w:cs="Courier New"/>
                <w:szCs w:val="20"/>
              </w:rPr>
              <w:t>ToolSpecificDataType</w:t>
            </w:r>
          </w:p>
        </w:tc>
        <w:tc>
          <w:tcPr>
            <w:tcW w:w="450" w:type="dxa"/>
            <w:vAlign w:val="center"/>
          </w:tcPr>
          <w:p w14:paraId="0D7E82CD" w14:textId="204E7D65" w:rsidR="00585092" w:rsidRDefault="00585092" w:rsidP="007A17F1">
            <w:pPr>
              <w:jc w:val="center"/>
              <w:rPr>
                <w:rFonts w:cs="Courier New"/>
                <w:szCs w:val="20"/>
              </w:rPr>
            </w:pPr>
            <w:r>
              <w:rPr>
                <w:rFonts w:cs="Courier New"/>
                <w:szCs w:val="20"/>
              </w:rPr>
              <w:t>Y</w:t>
            </w:r>
          </w:p>
        </w:tc>
        <w:tc>
          <w:tcPr>
            <w:tcW w:w="540" w:type="dxa"/>
            <w:vAlign w:val="center"/>
          </w:tcPr>
          <w:p w14:paraId="496CA5A6" w14:textId="7E2D4229" w:rsidR="00585092" w:rsidRDefault="00585092" w:rsidP="007A17F1">
            <w:pPr>
              <w:jc w:val="center"/>
              <w:rPr>
                <w:rFonts w:cs="Courier New"/>
                <w:szCs w:val="20"/>
              </w:rPr>
            </w:pPr>
            <w:r>
              <w:rPr>
                <w:rFonts w:cs="Courier New"/>
                <w:szCs w:val="20"/>
              </w:rPr>
              <w:t>N</w:t>
            </w:r>
          </w:p>
        </w:tc>
        <w:tc>
          <w:tcPr>
            <w:tcW w:w="720" w:type="dxa"/>
            <w:vAlign w:val="center"/>
          </w:tcPr>
          <w:p w14:paraId="681BBBD5" w14:textId="2950211F" w:rsidR="00585092" w:rsidRDefault="00585092" w:rsidP="007A17F1">
            <w:pPr>
              <w:jc w:val="center"/>
              <w:rPr>
                <w:rFonts w:cs="Courier New"/>
                <w:szCs w:val="20"/>
              </w:rPr>
            </w:pPr>
            <w:r>
              <w:rPr>
                <w:rFonts w:cs="Courier New"/>
                <w:szCs w:val="20"/>
              </w:rPr>
              <w:t>N</w:t>
            </w:r>
          </w:p>
        </w:tc>
        <w:tc>
          <w:tcPr>
            <w:tcW w:w="3921" w:type="dxa"/>
            <w:vAlign w:val="center"/>
          </w:tcPr>
          <w:p w14:paraId="0B01C754" w14:textId="403DA859" w:rsidR="00585092" w:rsidRPr="00465538" w:rsidRDefault="00585092" w:rsidP="007A17F1">
            <w:pPr>
              <w:rPr>
                <w:rFonts w:ascii="Courier New" w:hAnsi="Courier New" w:cs="Courier New"/>
                <w:szCs w:val="20"/>
              </w:rPr>
            </w:pPr>
            <w:r w:rsidRPr="00585092">
              <w:rPr>
                <w:rFonts w:cs="Arial"/>
                <w:i/>
                <w:szCs w:val="20"/>
              </w:rPr>
              <w:t>None</w:t>
            </w:r>
          </w:p>
        </w:tc>
      </w:tr>
    </w:tbl>
    <w:p w14:paraId="1F34659E" w14:textId="77777777" w:rsidR="00B61E1C" w:rsidRPr="00B61E1C" w:rsidRDefault="00B61E1C" w:rsidP="00B6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42D4C646" w14:textId="1110986A" w:rsidR="00364E15" w:rsidRPr="0066100E" w:rsidRDefault="00364E15" w:rsidP="00364E15">
      <w:pPr>
        <w:keepNext/>
        <w:keepLines/>
        <w:autoSpaceDE w:val="0"/>
        <w:autoSpaceDN w:val="0"/>
        <w:adjustRightInd w:val="0"/>
        <w:spacing w:before="240" w:after="240"/>
        <w:rPr>
          <w:b/>
        </w:rPr>
      </w:pPr>
      <w:r w:rsidRPr="00537054">
        <w:lastRenderedPageBreak/>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 xml:space="preserve">shows the relationships between the various UML packages that exist to support a modular approach to creating extensions to the </w:t>
      </w:r>
      <w:r w:rsidR="00513B99">
        <w:t>CybOX</w:t>
      </w:r>
      <w:r>
        <w:t xml:space="preserve"> data models.  Each extension data model has its own package.  The primary class of each of those packages specializes an extension point class that is contained in one of the </w:t>
      </w:r>
      <w:r w:rsidR="00933F84">
        <w:t>other</w:t>
      </w:r>
      <w:r>
        <w:t xml:space="preserve"> packages of the </w:t>
      </w:r>
      <w:r w:rsidR="00513B99">
        <w:t>CybOX</w:t>
      </w:r>
      <w:r>
        <w:t xml:space="preserve"> model.  The extension classes generally have one or more properties to support the connection between the </w:t>
      </w:r>
      <w:r w:rsidR="00B44110">
        <w:t>CybOX</w:t>
      </w:r>
      <w:r>
        <w:t xml:space="preserve">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71" w:name="_Ref419185906"/>
      <w:r w:rsidRPr="00EC37E0">
        <w:t xml:space="preserve">Table </w:t>
      </w:r>
      <w:r w:rsidR="0092726D">
        <w:fldChar w:fldCharType="begin"/>
      </w:r>
      <w:r w:rsidR="0092726D">
        <w:instrText xml:space="preserve"> STYLEREF 1 \s </w:instrText>
      </w:r>
      <w:r w:rsidR="0092726D">
        <w:fldChar w:fldCharType="separate"/>
      </w:r>
      <w:r w:rsidR="003700F4">
        <w:rPr>
          <w:noProof/>
        </w:rPr>
        <w:t>2</w:t>
      </w:r>
      <w:r w:rsidR="0092726D">
        <w:rPr>
          <w:noProof/>
        </w:rPr>
        <w:fldChar w:fldCharType="end"/>
      </w:r>
      <w:r w:rsidRPr="00EC37E0">
        <w:noBreakHyphen/>
      </w:r>
      <w:r w:rsidR="0092726D">
        <w:fldChar w:fldCharType="begin"/>
      </w:r>
      <w:r w:rsidR="0092726D">
        <w:instrText xml:space="preserve"> SEQ Table \* ARABIC \s 1 </w:instrText>
      </w:r>
      <w:r w:rsidR="0092726D">
        <w:fldChar w:fldCharType="separate"/>
      </w:r>
      <w:r w:rsidR="003700F4">
        <w:rPr>
          <w:noProof/>
        </w:rPr>
        <w:t>2</w:t>
      </w:r>
      <w:r w:rsidR="0092726D">
        <w:rPr>
          <w:noProof/>
        </w:rPr>
        <w:fldChar w:fldCharType="end"/>
      </w:r>
      <w:bookmarkEnd w:id="71"/>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2378C670" w:rsidR="00364E15" w:rsidRPr="000D45E7" w:rsidRDefault="00561B5E" w:rsidP="007A17F1">
            <w:pPr>
              <w:rPr>
                <w:rFonts w:ascii="Courier New" w:hAnsi="Courier New" w:cs="Courier New"/>
                <w:sz w:val="22"/>
                <w:szCs w:val="22"/>
              </w:rPr>
            </w:pPr>
            <w:r>
              <w:rPr>
                <w:rFonts w:ascii="Courier New" w:hAnsi="Courier New" w:cs="Courier New"/>
                <w:szCs w:val="22"/>
              </w:rPr>
              <w:t>c</w:t>
            </w:r>
            <w:r w:rsidR="00364E15" w:rsidRPr="00EC37E0">
              <w:rPr>
                <w:rFonts w:ascii="Courier New" w:hAnsi="Courier New" w:cs="Courier New"/>
                <w:szCs w:val="22"/>
              </w:rPr>
              <w:t>iq</w:t>
            </w:r>
            <w:r w:rsidR="00FC4996">
              <w:rPr>
                <w:rFonts w:ascii="Courier New" w:hAnsi="Courier New" w:cs="Courier New"/>
                <w:szCs w:val="22"/>
              </w:rPr>
              <w:t>_</w:t>
            </w:r>
            <w:r w:rsidR="00364E15" w:rsidRPr="00EC37E0">
              <w:rPr>
                <w:rFonts w:ascii="Courier New" w:hAnsi="Courier New" w:cs="Courier New"/>
                <w:szCs w:val="22"/>
              </w:rPr>
              <w:t>address</w:t>
            </w:r>
            <w:r w:rsidR="00FC4996">
              <w:rPr>
                <w:rFonts w:ascii="Courier New" w:hAnsi="Courier New" w:cs="Courier New"/>
                <w:szCs w:val="22"/>
              </w:rPr>
              <w:t>_3.0</w:t>
            </w:r>
          </w:p>
        </w:tc>
        <w:tc>
          <w:tcPr>
            <w:tcW w:w="3240" w:type="dxa"/>
            <w:tcMar>
              <w:left w:w="115" w:type="dxa"/>
              <w:right w:w="115" w:type="dxa"/>
            </w:tcMar>
            <w:vAlign w:val="center"/>
          </w:tcPr>
          <w:p w14:paraId="1B288039" w14:textId="1485CFAC" w:rsidR="00364E15" w:rsidRPr="000D45E7" w:rsidRDefault="00561B5E" w:rsidP="007A17F1">
            <w:pPr>
              <w:rPr>
                <w:rFonts w:ascii="Courier New" w:hAnsi="Courier New" w:cs="Courier New"/>
                <w:sz w:val="22"/>
                <w:szCs w:val="22"/>
              </w:rPr>
            </w:pPr>
            <w:r>
              <w:rPr>
                <w:rFonts w:ascii="Courier New" w:hAnsi="Courier New" w:cs="Courier New"/>
                <w:szCs w:val="22"/>
              </w:rPr>
              <w:t>cybox</w:t>
            </w:r>
            <w:r w:rsidR="00364E15" w:rsidRPr="00EC37E0">
              <w:rPr>
                <w:rFonts w:ascii="Courier New" w:hAnsi="Courier New" w:cs="Courier New"/>
                <w:szCs w:val="22"/>
              </w:rPr>
              <w:t>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FC4996" w14:paraId="12AA7ADD" w14:textId="77777777" w:rsidTr="00D23A1A">
        <w:trPr>
          <w:trHeight w:val="360"/>
          <w:jc w:val="center"/>
        </w:trPr>
        <w:tc>
          <w:tcPr>
            <w:tcW w:w="2725" w:type="dxa"/>
            <w:tcMar>
              <w:left w:w="115" w:type="dxa"/>
              <w:right w:w="115" w:type="dxa"/>
            </w:tcMar>
            <w:vAlign w:val="center"/>
          </w:tcPr>
          <w:p w14:paraId="01257454" w14:textId="26CAC651" w:rsidR="00FC4996" w:rsidRPr="00EC37E0" w:rsidRDefault="00561B5E" w:rsidP="007A17F1">
            <w:pPr>
              <w:rPr>
                <w:rFonts w:ascii="Courier New" w:hAnsi="Courier New" w:cs="Courier New"/>
                <w:szCs w:val="22"/>
              </w:rPr>
            </w:pPr>
            <w:r>
              <w:rPr>
                <w:rFonts w:ascii="Courier New" w:hAnsi="Courier New" w:cs="Courier New"/>
                <w:szCs w:val="22"/>
              </w:rPr>
              <w:t>cpe2.3</w:t>
            </w:r>
          </w:p>
        </w:tc>
        <w:tc>
          <w:tcPr>
            <w:tcW w:w="3240" w:type="dxa"/>
            <w:tcMar>
              <w:left w:w="115" w:type="dxa"/>
              <w:right w:w="115" w:type="dxa"/>
            </w:tcMar>
            <w:vAlign w:val="center"/>
          </w:tcPr>
          <w:p w14:paraId="14EC5D83" w14:textId="4C26E01A" w:rsidR="00FC4996" w:rsidRPr="00EC37E0" w:rsidRDefault="00561B5E" w:rsidP="007A17F1">
            <w:pPr>
              <w:rPr>
                <w:rFonts w:ascii="Courier New" w:hAnsi="Courier New" w:cs="Courier New"/>
                <w:szCs w:val="22"/>
              </w:rPr>
            </w:pPr>
            <w:r>
              <w:rPr>
                <w:rFonts w:ascii="Courier New" w:hAnsi="Courier New" w:cs="Courier New"/>
                <w:szCs w:val="22"/>
              </w:rPr>
              <w:t>cyboxCommon</w:t>
            </w:r>
          </w:p>
        </w:tc>
        <w:tc>
          <w:tcPr>
            <w:tcW w:w="3060" w:type="dxa"/>
            <w:tcMar>
              <w:left w:w="115" w:type="dxa"/>
              <w:right w:w="115" w:type="dxa"/>
            </w:tcMar>
            <w:vAlign w:val="center"/>
          </w:tcPr>
          <w:p w14:paraId="4ACC1766" w14:textId="1DD45321" w:rsidR="00FC4996" w:rsidRPr="00EC37E0" w:rsidRDefault="00B44110" w:rsidP="007A17F1">
            <w:pPr>
              <w:rPr>
                <w:rFonts w:ascii="Courier New" w:hAnsi="Courier New" w:cs="Courier New"/>
                <w:szCs w:val="22"/>
              </w:rPr>
            </w:pPr>
            <w:r>
              <w:rPr>
                <w:rFonts w:ascii="Courier New" w:hAnsi="Courier New" w:cs="Courier New"/>
                <w:szCs w:val="22"/>
              </w:rPr>
              <w:t>cpe</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72" w:name="_Toc287332011"/>
    </w:p>
    <w:p w14:paraId="54ACEDB7" w14:textId="67971047" w:rsidR="00364E15" w:rsidRDefault="0077000B" w:rsidP="00FD22AC">
      <w:pPr>
        <w:pStyle w:val="Heading1"/>
      </w:pPr>
      <w:bookmarkStart w:id="73" w:name="_Ref428961796"/>
      <w:bookmarkStart w:id="74" w:name="_Toc438972366"/>
      <w:r>
        <w:lastRenderedPageBreak/>
        <w:t>CybOX</w:t>
      </w:r>
      <w:r w:rsidR="00364E15">
        <w:t xml:space="preserve"> Default Extension Data Models</w:t>
      </w:r>
      <w:bookmarkEnd w:id="73"/>
      <w:bookmarkEnd w:id="74"/>
    </w:p>
    <w:p w14:paraId="09287A26" w14:textId="77B99567" w:rsidR="00364E15" w:rsidRDefault="00364E15" w:rsidP="00364E15">
      <w:pPr>
        <w:spacing w:after="240"/>
        <w:rPr>
          <w:b/>
        </w:rPr>
      </w:pPr>
      <w:r>
        <w:t xml:space="preserve">Each </w:t>
      </w:r>
      <w:r w:rsidR="0077000B">
        <w:t>CybOX</w:t>
      </w:r>
      <w:r w:rsidRPr="0086379B">
        <w:t xml:space="preserve"> </w:t>
      </w:r>
      <w:r>
        <w:t>extension</w:t>
      </w:r>
      <w:r w:rsidRPr="0086379B">
        <w:t xml:space="preserve"> </w:t>
      </w:r>
      <w:r>
        <w:t xml:space="preserve">data model contains a primary </w:t>
      </w:r>
      <w:r w:rsidRPr="0086379B">
        <w:t>class</w:t>
      </w:r>
      <w:r>
        <w:t xml:space="preserve">, called the extension class that extends a class in one or more other </w:t>
      </w:r>
      <w:r w:rsidR="0092726D">
        <w:t>CybOX</w:t>
      </w:r>
      <w:bookmarkStart w:id="75" w:name="_GoBack"/>
      <w:bookmarkEnd w:id="75"/>
      <w:r>
        <w:t xml:space="preserve">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proofErr w:type="gramStart"/>
      <w:r w:rsidR="003700F4">
        <w:rPr>
          <w:b/>
          <w:color w:val="0000EE"/>
        </w:rPr>
        <w:t>3.1</w:t>
      </w:r>
      <w:r w:rsidRPr="001F3DC6">
        <w:rPr>
          <w:b/>
          <w:color w:val="0000EE"/>
        </w:rPr>
        <w:fldChar w:fldCharType="end"/>
      </w:r>
      <w:r>
        <w:t xml:space="preserve"> </w:t>
      </w:r>
      <w:r w:rsidR="00933F84">
        <w:t>and</w:t>
      </w:r>
      <w:r>
        <w:t xml:space="preserve"> </w:t>
      </w:r>
      <w:r w:rsidR="00B44110" w:rsidRPr="00B44110">
        <w:rPr>
          <w:b/>
          <w:color w:val="0000EE"/>
        </w:rPr>
        <w:fldChar w:fldCharType="begin"/>
      </w:r>
      <w:r w:rsidR="00B44110" w:rsidRPr="00B44110">
        <w:rPr>
          <w:b/>
          <w:color w:val="0000EE"/>
        </w:rPr>
        <w:instrText xml:space="preserve"> REF _Ref438893697 \r \h  \* MERGEFORMAT </w:instrText>
      </w:r>
      <w:r w:rsidR="00B44110" w:rsidRPr="00B44110">
        <w:rPr>
          <w:b/>
          <w:color w:val="0000EE"/>
        </w:rPr>
      </w:r>
      <w:r w:rsidR="00B44110" w:rsidRPr="00B44110">
        <w:rPr>
          <w:b/>
          <w:color w:val="0000EE"/>
        </w:rPr>
        <w:fldChar w:fldCharType="separate"/>
      </w:r>
      <w:r w:rsidR="00B44110" w:rsidRPr="00B44110">
        <w:rPr>
          <w:b/>
          <w:color w:val="0000EE"/>
        </w:rPr>
        <w:t>3.2</w:t>
      </w:r>
      <w:proofErr w:type="gramEnd"/>
      <w:r w:rsidR="00B44110" w:rsidRPr="00B44110">
        <w:rPr>
          <w:b/>
          <w:color w:val="0000EE"/>
        </w:rPr>
        <w:fldChar w:fldCharType="end"/>
      </w:r>
      <w:r>
        <w:t xml:space="preserve"> we define the classes of each extension data model.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w:t>
      </w:r>
      <w:proofErr w:type="gramStart"/>
      <w:r w:rsidRPr="00BD5629">
        <w:rPr>
          <w:rFonts w:ascii="Courier New" w:hAnsi="Courier New" w:cs="Courier New"/>
        </w:rPr>
        <w:t>:oasis:names:tc:ciq:xal</w:t>
      </w:r>
      <w:proofErr w:type="gramEnd"/>
      <w:r w:rsidRPr="00BD5629">
        <w:rPr>
          <w:rFonts w:cs="Courier New"/>
        </w:rPr>
        <w:t xml:space="preserve"> </w:t>
      </w:r>
      <w:r>
        <w:rPr>
          <w:rFonts w:cs="Courier New"/>
        </w:rPr>
        <w:t>from the external data model).</w:t>
      </w:r>
    </w:p>
    <w:p w14:paraId="70E2B029" w14:textId="1924A475" w:rsidR="00364E15" w:rsidRDefault="00364E15" w:rsidP="00364E15">
      <w:pPr>
        <w:pStyle w:val="Heading2"/>
      </w:pPr>
      <w:bookmarkStart w:id="76" w:name="_Ref399749191"/>
      <w:bookmarkStart w:id="77" w:name="_Toc421523387"/>
      <w:bookmarkStart w:id="78" w:name="_Toc438972367"/>
      <w:bookmarkStart w:id="79" w:name="_Ref399244404"/>
      <w:r>
        <w:t xml:space="preserve">Addresses: </w:t>
      </w:r>
      <w:r w:rsidR="00EB3C7F">
        <w:t>Location</w:t>
      </w:r>
      <w:r>
        <w:t xml:space="preserve"> Data Model</w:t>
      </w:r>
      <w:bookmarkEnd w:id="76"/>
      <w:bookmarkEnd w:id="77"/>
      <w:bookmarkEnd w:id="78"/>
    </w:p>
    <w:p w14:paraId="398D01F9" w14:textId="073EC1F9" w:rsidR="00EB3C7F" w:rsidRDefault="00EB3C7F" w:rsidP="00EB3C7F">
      <w:pPr>
        <w:spacing w:after="240"/>
      </w:pPr>
      <w:r>
        <w:t>The default extension class for expressing geographic addr</w:t>
      </w:r>
      <w:r w:rsidR="00FC4996">
        <w:t xml:space="preserve">ess information in CybOX 2.2.1 </w:t>
      </w:r>
      <w:r>
        <w:t xml:space="preserve">is the </w:t>
      </w:r>
      <w:r w:rsidRPr="008A288A">
        <w:rPr>
          <w:rFonts w:ascii="Courier New" w:hAnsi="Courier New" w:cs="Courier New"/>
        </w:rPr>
        <w:t>CIQAddress3.0InstanceType</w:t>
      </w:r>
      <w:r w:rsidRPr="008A288A">
        <w:t xml:space="preserve"> </w:t>
      </w:r>
      <w:r>
        <w:t xml:space="preserve">class. The underlying data model being referenced is the </w:t>
      </w:r>
      <w:r w:rsidRPr="005D0AFA">
        <w:t xml:space="preserve">structured characterization of </w:t>
      </w:r>
      <w:r>
        <w:t>a</w:t>
      </w:r>
      <w:r w:rsidRPr="005D0AFA">
        <w:t>ddresses</w:t>
      </w:r>
      <w:r>
        <w:t xml:space="preserve"> of the OASIS Customer Information Quality (CIQ) Specification as defined in </w:t>
      </w:r>
      <w:hyperlink w:anchor="ciq" w:history="1">
        <w:r w:rsidRPr="00BB35CE">
          <w:rPr>
            <w:rStyle w:val="Hyperlink"/>
            <w:b/>
          </w:rPr>
          <w:t>[CIQ]</w:t>
        </w:r>
      </w:hyperlink>
      <w:r>
        <w:t>.</w:t>
      </w:r>
    </w:p>
    <w:p w14:paraId="13BD50DF" w14:textId="77777777" w:rsidR="00364E15" w:rsidRDefault="00364E15" w:rsidP="00364E15">
      <w:pPr>
        <w:pStyle w:val="Heading3"/>
      </w:pPr>
      <w:bookmarkStart w:id="80" w:name="_Toc421523388"/>
      <w:bookmarkStart w:id="81" w:name="_Toc438972368"/>
      <w:r>
        <w:t>CIQAddress3.</w:t>
      </w:r>
      <w:r w:rsidRPr="00364E15">
        <w:t>0InstanceType</w:t>
      </w:r>
      <w:r>
        <w:t xml:space="preserve"> Class</w:t>
      </w:r>
      <w:bookmarkEnd w:id="80"/>
      <w:bookmarkEnd w:id="81"/>
    </w:p>
    <w:p w14:paraId="60D42C9D" w14:textId="525A01C4"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w:t>
      </w:r>
      <w:r w:rsidR="00EB3C7F">
        <w:t>as a</w:t>
      </w:r>
      <w:r>
        <w:t xml:space="preserve"> subclass to extend</w:t>
      </w:r>
      <w:r w:rsidRPr="005D0AFA">
        <w:t xml:space="preserve"> the </w:t>
      </w:r>
      <w:proofErr w:type="spellStart"/>
      <w:r w:rsidR="00AC2AE0">
        <w:rPr>
          <w:rFonts w:ascii="Courier New" w:hAnsi="Courier New" w:cs="Courier New"/>
        </w:rPr>
        <w:t>cybox_common</w:t>
      </w:r>
      <w:proofErr w:type="gramStart"/>
      <w:r w:rsidR="00AC2AE0">
        <w:rPr>
          <w:rFonts w:ascii="Courier New" w:hAnsi="Courier New" w:cs="Courier New"/>
        </w:rPr>
        <w:t>:L</w:t>
      </w:r>
      <w:r w:rsidR="00EB3C7F">
        <w:rPr>
          <w:rFonts w:ascii="Courier New" w:hAnsi="Courier New" w:cs="Courier New"/>
        </w:rPr>
        <w:t>ocation</w:t>
      </w:r>
      <w:r w:rsidRPr="005D0AFA">
        <w:rPr>
          <w:rFonts w:ascii="Courier New" w:hAnsi="Courier New" w:cs="Courier New"/>
        </w:rPr>
        <w:t>Type</w:t>
      </w:r>
      <w:proofErr w:type="spellEnd"/>
      <w:proofErr w:type="gramEnd"/>
      <w:r w:rsidRPr="005D0AFA">
        <w:t xml:space="preserve"> </w:t>
      </w:r>
      <w:r>
        <w:t xml:space="preserve">superclass and belongs to the </w:t>
      </w:r>
      <w:r w:rsidR="00DB73DA">
        <w:rPr>
          <w:rFonts w:ascii="Courier New" w:hAnsi="Courier New" w:cs="Courier New"/>
        </w:rPr>
        <w:t>ciq_address_3.0</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w:t>
      </w:r>
      <w:proofErr w:type="gramStart"/>
      <w:r w:rsidRPr="005D0AFA">
        <w:t>leverages</w:t>
      </w:r>
      <w:proofErr w:type="gramEnd"/>
      <w:r w:rsidRPr="005D0AFA">
        <w:t xml:space="preserve"> version 3.0 of the OASIS CIQ-PIL schema for structured characterization of </w:t>
      </w:r>
      <w:r>
        <w:t>a</w:t>
      </w:r>
      <w:r w:rsidRPr="005D0AFA">
        <w:t>ddresses.</w:t>
      </w:r>
    </w:p>
    <w:p w14:paraId="46C06651" w14:textId="46252982" w:rsidR="00364E15" w:rsidRDefault="00364E15" w:rsidP="00364E15">
      <w:pPr>
        <w:jc w:val="center"/>
      </w:pPr>
      <w:r w:rsidRPr="00222259">
        <w:rPr>
          <w:noProof/>
        </w:rPr>
        <w:t xml:space="preserve"> </w:t>
      </w:r>
      <w:r w:rsidR="00EB3C7F" w:rsidRPr="00EB3C7F">
        <w:rPr>
          <w:noProof/>
        </w:rPr>
        <w:drawing>
          <wp:inline distT="0" distB="0" distL="0" distR="0" wp14:anchorId="1AB635A6" wp14:editId="5B34D77A">
            <wp:extent cx="42386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8625" cy="1990725"/>
                    </a:xfrm>
                    <a:prstGeom prst="rect">
                      <a:avLst/>
                    </a:prstGeom>
                  </pic:spPr>
                </pic:pic>
              </a:graphicData>
            </a:graphic>
          </wp:inline>
        </w:drawing>
      </w:r>
    </w:p>
    <w:p w14:paraId="5E21FEC0" w14:textId="1E6290DE" w:rsidR="00364E15" w:rsidRPr="00EC37E0" w:rsidRDefault="00364E15" w:rsidP="00D23A1A">
      <w:pPr>
        <w:pStyle w:val="Caption"/>
        <w:rPr>
          <w:b/>
        </w:rPr>
      </w:pPr>
      <w:bookmarkStart w:id="82" w:name="_Ref407714913"/>
      <w:r w:rsidRPr="00EC37E0">
        <w:t xml:space="preserve">Figure </w:t>
      </w:r>
      <w:r w:rsidR="0092726D">
        <w:fldChar w:fldCharType="begin"/>
      </w:r>
      <w:r w:rsidR="0092726D">
        <w:instrText xml:space="preserve"> STYLEREF 1 \s </w:instrText>
      </w:r>
      <w:r w:rsidR="0092726D">
        <w:fldChar w:fldCharType="separate"/>
      </w:r>
      <w:r w:rsidR="00104D6C">
        <w:rPr>
          <w:noProof/>
        </w:rPr>
        <w:t>3</w:t>
      </w:r>
      <w:r w:rsidR="0092726D">
        <w:rPr>
          <w:noProof/>
        </w:rPr>
        <w:fldChar w:fldCharType="end"/>
      </w:r>
      <w:r w:rsidR="00104D6C">
        <w:noBreakHyphen/>
      </w:r>
      <w:r w:rsidR="0092726D">
        <w:fldChar w:fldCharType="begin"/>
      </w:r>
      <w:r w:rsidR="0092726D">
        <w:instrText xml:space="preserve"> SEQ Figure \* ARABIC \s 1 </w:instrText>
      </w:r>
      <w:r w:rsidR="0092726D">
        <w:fldChar w:fldCharType="separate"/>
      </w:r>
      <w:r w:rsidR="00104D6C">
        <w:rPr>
          <w:noProof/>
        </w:rPr>
        <w:t>1</w:t>
      </w:r>
      <w:r w:rsidR="0092726D">
        <w:rPr>
          <w:noProof/>
        </w:rPr>
        <w:fldChar w:fldCharType="end"/>
      </w:r>
      <w:bookmarkEnd w:id="82"/>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83" w:name="_Ref398125101"/>
      <w:r w:rsidRPr="00EC37E0">
        <w:lastRenderedPageBreak/>
        <w:t xml:space="preserve">Table </w:t>
      </w:r>
      <w:r w:rsidR="0092726D">
        <w:fldChar w:fldCharType="begin"/>
      </w:r>
      <w:r w:rsidR="0092726D">
        <w:instrText xml:space="preserve"> STYLEREF 1 \s </w:instrText>
      </w:r>
      <w:r w:rsidR="0092726D">
        <w:fldChar w:fldCharType="separate"/>
      </w:r>
      <w:r w:rsidR="003700F4">
        <w:rPr>
          <w:noProof/>
        </w:rPr>
        <w:t>3</w:t>
      </w:r>
      <w:r w:rsidR="0092726D">
        <w:rPr>
          <w:noProof/>
        </w:rPr>
        <w:fldChar w:fldCharType="end"/>
      </w:r>
      <w:r w:rsidRPr="00EC37E0">
        <w:noBreakHyphen/>
      </w:r>
      <w:r w:rsidR="0092726D">
        <w:fldChar w:fldCharType="begin"/>
      </w:r>
      <w:r w:rsidR="0092726D">
        <w:instrText xml:space="preserve"> SEQ Table \* ARABIC \s 1 </w:instrText>
      </w:r>
      <w:r w:rsidR="0092726D">
        <w:fldChar w:fldCharType="separate"/>
      </w:r>
      <w:r w:rsidR="003700F4">
        <w:rPr>
          <w:noProof/>
        </w:rPr>
        <w:t>1</w:t>
      </w:r>
      <w:r w:rsidR="0092726D">
        <w:rPr>
          <w:noProof/>
        </w:rPr>
        <w:fldChar w:fldCharType="end"/>
      </w:r>
      <w:bookmarkEnd w:id="83"/>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127"/>
        <w:gridCol w:w="1440"/>
        <w:gridCol w:w="7061"/>
      </w:tblGrid>
      <w:tr w:rsidR="00364E15" w:rsidRPr="00693F21" w14:paraId="22FB47D4" w14:textId="77777777" w:rsidTr="00EB3C7F">
        <w:trPr>
          <w:trHeight w:val="547"/>
        </w:trPr>
        <w:tc>
          <w:tcPr>
            <w:tcW w:w="1548"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127"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EB3C7F">
        <w:trPr>
          <w:trHeight w:val="547"/>
        </w:trPr>
        <w:tc>
          <w:tcPr>
            <w:tcW w:w="1548" w:type="dxa"/>
            <w:vAlign w:val="center"/>
          </w:tcPr>
          <w:p w14:paraId="1CFF51F4" w14:textId="1E8629F9" w:rsidR="00364E15" w:rsidRPr="00EC37E0" w:rsidRDefault="00EB3C7F" w:rsidP="00D23A1A">
            <w:pPr>
              <w:keepNext/>
              <w:keepLines/>
              <w:rPr>
                <w:b/>
              </w:rPr>
            </w:pPr>
            <w:r>
              <w:rPr>
                <w:b/>
              </w:rPr>
              <w:t>Specification</w:t>
            </w:r>
          </w:p>
        </w:tc>
        <w:tc>
          <w:tcPr>
            <w:tcW w:w="3127"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414A05D2" w:rsidR="00364E15" w:rsidRPr="00EC37E0" w:rsidRDefault="00364E15" w:rsidP="00EB3C7F">
            <w:pPr>
              <w:keepNext/>
              <w:keepLines/>
              <w:rPr>
                <w:szCs w:val="22"/>
              </w:rPr>
            </w:pPr>
            <w:r w:rsidRPr="00EC37E0">
              <w:rPr>
                <w:rFonts w:cs="Arial"/>
                <w:szCs w:val="22"/>
              </w:rPr>
              <w:t xml:space="preserve">The </w:t>
            </w:r>
            <w:r w:rsidR="00EB3C7F">
              <w:rPr>
                <w:rFonts w:ascii="Courier New" w:hAnsi="Courier New" w:cs="Courier New"/>
                <w:szCs w:val="22"/>
              </w:rPr>
              <w:t>Specification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A0D733F" w14:textId="28A9FE4F" w:rsidR="00EB3C7F" w:rsidRDefault="00EB3C7F" w:rsidP="00EB3C7F">
      <w:pPr>
        <w:pStyle w:val="Heading2"/>
      </w:pPr>
      <w:bookmarkStart w:id="84" w:name="_Ref438893697"/>
      <w:bookmarkStart w:id="85" w:name="_Toc438972369"/>
      <w:bookmarkStart w:id="86" w:name="_Ref428961807"/>
      <w:bookmarkEnd w:id="79"/>
      <w:r>
        <w:t>Platform Data Model</w:t>
      </w:r>
      <w:bookmarkEnd w:id="84"/>
      <w:bookmarkEnd w:id="85"/>
    </w:p>
    <w:p w14:paraId="13150693" w14:textId="0C2329FD" w:rsidR="00EB3C7F" w:rsidRDefault="00EB3C7F" w:rsidP="00EB3C7F">
      <w:pPr>
        <w:pStyle w:val="Heading3"/>
      </w:pPr>
      <w:bookmarkStart w:id="87" w:name="_Toc438972370"/>
      <w:r>
        <w:t>CPE23PlatformSpecificationType Class</w:t>
      </w:r>
      <w:bookmarkEnd w:id="87"/>
    </w:p>
    <w:p w14:paraId="0BB3CF44" w14:textId="09B11F35" w:rsidR="00EB3C7F" w:rsidRDefault="00EB3C7F" w:rsidP="00EB3C7F">
      <w:r>
        <w:t xml:space="preserve">The </w:t>
      </w:r>
      <w:r w:rsidRPr="00EB3C7F">
        <w:rPr>
          <w:rFonts w:ascii="Courier New" w:hAnsi="Courier New" w:cs="Courier New"/>
        </w:rPr>
        <w:t>CPE23PlatformSpecificationType</w:t>
      </w:r>
      <w:r w:rsidRPr="00EB3C7F">
        <w:rPr>
          <w:rFonts w:cs="Arial"/>
        </w:rPr>
        <w:t xml:space="preserve"> </w:t>
      </w:r>
      <w:r>
        <w:t>class is defined as a subclass to extend</w:t>
      </w:r>
      <w:r w:rsidRPr="005D0AFA">
        <w:t xml:space="preserve"> the </w:t>
      </w:r>
      <w:proofErr w:type="spellStart"/>
      <w:r w:rsidR="00AC2AE0" w:rsidRPr="00AC2AE0">
        <w:rPr>
          <w:rFonts w:ascii="Courier New" w:hAnsi="Courier New" w:cs="Courier New"/>
        </w:rPr>
        <w:t>cybox_common</w:t>
      </w:r>
      <w:proofErr w:type="gramStart"/>
      <w:r w:rsidR="00AC2AE0" w:rsidRPr="00AC2AE0">
        <w:rPr>
          <w:rFonts w:ascii="Courier New" w:hAnsi="Courier New" w:cs="Courier New"/>
        </w:rPr>
        <w:t>:</w:t>
      </w:r>
      <w:r w:rsidRPr="00AC2AE0">
        <w:rPr>
          <w:rFonts w:ascii="Courier New" w:hAnsi="Courier New" w:cs="Courier New"/>
        </w:rPr>
        <w:t>PlatformSpecificationType</w:t>
      </w:r>
      <w:proofErr w:type="spellEnd"/>
      <w:proofErr w:type="gramEnd"/>
      <w:r w:rsidRPr="005D0AFA">
        <w:t xml:space="preserve"> </w:t>
      </w:r>
      <w:r>
        <w:t xml:space="preserve">superclass and belongs to the </w:t>
      </w:r>
      <w:r w:rsidR="00DB73DA">
        <w:rPr>
          <w:rFonts w:ascii="Courier New" w:hAnsi="Courier New" w:cs="Courier New"/>
        </w:rPr>
        <w:t>cpe_2.3</w:t>
      </w:r>
      <w:r w:rsidR="00465538" w:rsidRPr="00465538">
        <w:rPr>
          <w:rFonts w:cs="Arial"/>
        </w:rPr>
        <w:t xml:space="preserve"> </w:t>
      </w:r>
      <w:r w:rsidR="00465538">
        <w:rPr>
          <w:rFonts w:cs="Arial"/>
        </w:rPr>
        <w:t>package</w:t>
      </w:r>
      <w:r>
        <w:t xml:space="preserve">. As shown in </w:t>
      </w:r>
      <w:r w:rsidR="00104D6C" w:rsidRPr="00104D6C">
        <w:rPr>
          <w:b/>
          <w:color w:val="0000EE"/>
        </w:rPr>
        <w:fldChar w:fldCharType="begin"/>
      </w:r>
      <w:r w:rsidR="00104D6C" w:rsidRPr="00104D6C">
        <w:rPr>
          <w:b/>
          <w:color w:val="0000EE"/>
        </w:rPr>
        <w:instrText xml:space="preserve"> REF _Ref437873263 \h  \* MERGEFORMAT </w:instrText>
      </w:r>
      <w:r w:rsidR="00104D6C" w:rsidRPr="00104D6C">
        <w:rPr>
          <w:b/>
          <w:color w:val="0000EE"/>
        </w:rPr>
      </w:r>
      <w:r w:rsidR="00104D6C" w:rsidRPr="00104D6C">
        <w:rPr>
          <w:b/>
          <w:color w:val="0000EE"/>
        </w:rPr>
        <w:fldChar w:fldCharType="separate"/>
      </w:r>
      <w:r w:rsidR="00104D6C" w:rsidRPr="00104D6C">
        <w:rPr>
          <w:b/>
          <w:color w:val="0000EE"/>
        </w:rPr>
        <w:t xml:space="preserve">Figure </w:t>
      </w:r>
      <w:r w:rsidR="00104D6C" w:rsidRPr="00104D6C">
        <w:rPr>
          <w:b/>
          <w:noProof/>
          <w:color w:val="0000EE"/>
        </w:rPr>
        <w:t>3</w:t>
      </w:r>
      <w:r w:rsidR="00104D6C" w:rsidRPr="00104D6C">
        <w:rPr>
          <w:b/>
          <w:color w:val="0000EE"/>
        </w:rPr>
        <w:noBreakHyphen/>
      </w:r>
      <w:r w:rsidR="00104D6C" w:rsidRPr="00104D6C">
        <w:rPr>
          <w:b/>
          <w:noProof/>
          <w:color w:val="0000EE"/>
        </w:rPr>
        <w:t>2</w:t>
      </w:r>
      <w:r w:rsidR="00104D6C" w:rsidRPr="00104D6C">
        <w:rPr>
          <w:b/>
          <w:color w:val="0000EE"/>
        </w:rPr>
        <w:fldChar w:fldCharType="end"/>
      </w:r>
      <w:r>
        <w:t xml:space="preserve">, the </w:t>
      </w:r>
      <w:r w:rsidRPr="00EB3C7F">
        <w:rPr>
          <w:rFonts w:ascii="Courier New" w:hAnsi="Courier New" w:cs="Courier New"/>
        </w:rPr>
        <w:t>CPE23PlatformSpecificationType</w:t>
      </w:r>
      <w:r>
        <w:t xml:space="preserve"> class </w:t>
      </w:r>
      <w:r w:rsidRPr="005D0AFA">
        <w:t>i</w:t>
      </w:r>
      <w:r w:rsidR="00513B99">
        <w:t xml:space="preserve">mports and </w:t>
      </w:r>
      <w:proofErr w:type="gramStart"/>
      <w:r w:rsidR="00513B99">
        <w:t>leverages</w:t>
      </w:r>
      <w:proofErr w:type="gramEnd"/>
      <w:r w:rsidR="00513B99">
        <w:t xml:space="preserve"> version </w:t>
      </w:r>
      <w:r>
        <w:t>2.3</w:t>
      </w:r>
      <w:r w:rsidRPr="005D0AFA">
        <w:t xml:space="preserve"> of the </w:t>
      </w:r>
      <w:r>
        <w:t>Common Platform Enumeration (CPE)</w:t>
      </w:r>
      <w:r w:rsidRPr="005D0AFA">
        <w:t xml:space="preserve"> </w:t>
      </w:r>
      <w:hyperlink w:anchor="CPE" w:history="1">
        <w:r w:rsidR="00F73BE4" w:rsidRPr="00F73BE4">
          <w:rPr>
            <w:rStyle w:val="Hyperlink"/>
            <w:b/>
          </w:rPr>
          <w:t>[CPE]</w:t>
        </w:r>
      </w:hyperlink>
      <w:r w:rsidR="00F73BE4" w:rsidRPr="00F73BE4">
        <w:rPr>
          <w:color w:val="0000EE"/>
        </w:rPr>
        <w:t xml:space="preserve"> </w:t>
      </w:r>
      <w:r w:rsidRPr="005D0AFA">
        <w:t xml:space="preserve">schema for structured characterization of </w:t>
      </w:r>
      <w:r>
        <w:t>platforms</w:t>
      </w:r>
      <w:r w:rsidRPr="005D0AFA">
        <w:t>.</w:t>
      </w:r>
    </w:p>
    <w:p w14:paraId="20EBE623" w14:textId="77777777" w:rsidR="00104D6C" w:rsidRDefault="00104D6C" w:rsidP="00104D6C">
      <w:pPr>
        <w:keepNext/>
        <w:jc w:val="center"/>
      </w:pPr>
      <w:r w:rsidRPr="00104D6C">
        <w:t xml:space="preserve"> </w:t>
      </w:r>
      <w:r w:rsidRPr="00104D6C">
        <w:rPr>
          <w:noProof/>
        </w:rPr>
        <w:drawing>
          <wp:inline distT="0" distB="0" distL="0" distR="0" wp14:anchorId="03F95D29" wp14:editId="1077AEC9">
            <wp:extent cx="4933950" cy="1762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33950" cy="1762125"/>
                    </a:xfrm>
                    <a:prstGeom prst="rect">
                      <a:avLst/>
                    </a:prstGeom>
                  </pic:spPr>
                </pic:pic>
              </a:graphicData>
            </a:graphic>
          </wp:inline>
        </w:drawing>
      </w:r>
    </w:p>
    <w:p w14:paraId="14E886A3" w14:textId="0D9DA9B5" w:rsidR="00104D6C" w:rsidRDefault="00104D6C" w:rsidP="00104D6C">
      <w:pPr>
        <w:pStyle w:val="Caption"/>
      </w:pPr>
      <w:bookmarkStart w:id="88" w:name="_Ref437873263"/>
      <w:r>
        <w:t xml:space="preserve">Figure </w:t>
      </w:r>
      <w:r w:rsidR="0092726D">
        <w:fldChar w:fldCharType="begin"/>
      </w:r>
      <w:r w:rsidR="0092726D">
        <w:instrText xml:space="preserve"> STYLEREF 1 \s </w:instrText>
      </w:r>
      <w:r w:rsidR="0092726D">
        <w:fldChar w:fldCharType="separate"/>
      </w:r>
      <w:r>
        <w:rPr>
          <w:noProof/>
        </w:rPr>
        <w:t>3</w:t>
      </w:r>
      <w:r w:rsidR="0092726D">
        <w:rPr>
          <w:noProof/>
        </w:rPr>
        <w:fldChar w:fldCharType="end"/>
      </w:r>
      <w:r>
        <w:noBreakHyphen/>
      </w:r>
      <w:r w:rsidR="0092726D">
        <w:fldChar w:fldCharType="begin"/>
      </w:r>
      <w:r w:rsidR="0092726D">
        <w:instrText xml:space="preserve"> SEQ Figure \* ARABIC \s 1 </w:instrText>
      </w:r>
      <w:r w:rsidR="0092726D">
        <w:fldChar w:fldCharType="separate"/>
      </w:r>
      <w:r>
        <w:rPr>
          <w:noProof/>
        </w:rPr>
        <w:t>2</w:t>
      </w:r>
      <w:r w:rsidR="0092726D">
        <w:rPr>
          <w:noProof/>
        </w:rPr>
        <w:fldChar w:fldCharType="end"/>
      </w:r>
      <w:bookmarkEnd w:id="88"/>
      <w:r>
        <w:t xml:space="preserve">. UML diagram for the </w:t>
      </w:r>
      <w:r w:rsidRPr="00104D6C">
        <w:rPr>
          <w:rFonts w:ascii="Courier New" w:hAnsi="Courier New" w:cs="Courier New"/>
        </w:rPr>
        <w:t>CPE23PlatformSpecificationType</w:t>
      </w:r>
      <w:r>
        <w:t xml:space="preserve"> class</w:t>
      </w:r>
    </w:p>
    <w:p w14:paraId="7C661FC5" w14:textId="70C717E0" w:rsidR="00EB3C7F" w:rsidRDefault="00104D6C" w:rsidP="00104D6C">
      <w:pPr>
        <w:jc w:val="center"/>
      </w:pPr>
      <w:r w:rsidRPr="00104D6C">
        <w:t xml:space="preserve"> </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80"/>
        <w:gridCol w:w="1440"/>
        <w:gridCol w:w="5598"/>
      </w:tblGrid>
      <w:tr w:rsidR="00942E96" w:rsidRPr="00693F21" w14:paraId="4DEA4C5E" w14:textId="77777777" w:rsidTr="00B44110">
        <w:trPr>
          <w:trHeight w:val="547"/>
        </w:trPr>
        <w:tc>
          <w:tcPr>
            <w:tcW w:w="2358" w:type="dxa"/>
            <w:shd w:val="clear" w:color="auto" w:fill="BFBFBF" w:themeFill="background1" w:themeFillShade="BF"/>
            <w:vAlign w:val="center"/>
          </w:tcPr>
          <w:p w14:paraId="14D85EE3" w14:textId="77777777" w:rsidR="00942E96" w:rsidRPr="00693F21" w:rsidRDefault="00942E96" w:rsidP="005E77EE">
            <w:pPr>
              <w:keepNext/>
              <w:keepLines/>
              <w:rPr>
                <w:b/>
              </w:rPr>
            </w:pPr>
            <w:r>
              <w:rPr>
                <w:b/>
              </w:rPr>
              <w:t>Name</w:t>
            </w:r>
          </w:p>
        </w:tc>
        <w:tc>
          <w:tcPr>
            <w:tcW w:w="3780" w:type="dxa"/>
            <w:shd w:val="clear" w:color="auto" w:fill="BFBFBF" w:themeFill="background1" w:themeFillShade="BF"/>
            <w:vAlign w:val="center"/>
          </w:tcPr>
          <w:p w14:paraId="4BBCE4FC" w14:textId="77777777" w:rsidR="00942E96" w:rsidRPr="00693F21" w:rsidRDefault="00942E96" w:rsidP="005E77EE">
            <w:pPr>
              <w:keepNext/>
              <w:keepLines/>
              <w:rPr>
                <w:b/>
              </w:rPr>
            </w:pPr>
            <w:r w:rsidRPr="00693F21">
              <w:rPr>
                <w:b/>
              </w:rPr>
              <w:t>Type</w:t>
            </w:r>
          </w:p>
        </w:tc>
        <w:tc>
          <w:tcPr>
            <w:tcW w:w="1440" w:type="dxa"/>
            <w:shd w:val="clear" w:color="auto" w:fill="BFBFBF" w:themeFill="background1" w:themeFillShade="BF"/>
            <w:vAlign w:val="center"/>
          </w:tcPr>
          <w:p w14:paraId="28A96C11" w14:textId="77777777" w:rsidR="00942E96" w:rsidRPr="00693F21" w:rsidRDefault="00942E96" w:rsidP="005E77EE">
            <w:pPr>
              <w:keepNext/>
              <w:keepLines/>
              <w:rPr>
                <w:b/>
              </w:rPr>
            </w:pPr>
            <w:r w:rsidRPr="00693F21">
              <w:rPr>
                <w:b/>
              </w:rPr>
              <w:t>Multiplicity</w:t>
            </w:r>
          </w:p>
        </w:tc>
        <w:tc>
          <w:tcPr>
            <w:tcW w:w="5598" w:type="dxa"/>
            <w:shd w:val="clear" w:color="auto" w:fill="BFBFBF" w:themeFill="background1" w:themeFillShade="BF"/>
            <w:vAlign w:val="center"/>
          </w:tcPr>
          <w:p w14:paraId="06A39DD3" w14:textId="77777777" w:rsidR="00942E96" w:rsidRPr="00693F21" w:rsidRDefault="00942E96" w:rsidP="005E77EE">
            <w:pPr>
              <w:keepNext/>
              <w:keepLines/>
              <w:rPr>
                <w:b/>
              </w:rPr>
            </w:pPr>
            <w:r w:rsidRPr="00693F21">
              <w:rPr>
                <w:b/>
              </w:rPr>
              <w:t>Description</w:t>
            </w:r>
          </w:p>
        </w:tc>
      </w:tr>
      <w:tr w:rsidR="00942E96" w:rsidRPr="00693F21" w14:paraId="66FB6255" w14:textId="77777777" w:rsidTr="00B44110">
        <w:trPr>
          <w:trHeight w:val="547"/>
        </w:trPr>
        <w:tc>
          <w:tcPr>
            <w:tcW w:w="2358" w:type="dxa"/>
            <w:shd w:val="clear" w:color="auto" w:fill="auto"/>
            <w:vAlign w:val="center"/>
          </w:tcPr>
          <w:p w14:paraId="34FB11FD" w14:textId="111405B3" w:rsidR="00942E96" w:rsidRDefault="00942E96" w:rsidP="005E77EE">
            <w:pPr>
              <w:keepNext/>
              <w:keepLines/>
              <w:rPr>
                <w:b/>
              </w:rPr>
            </w:pPr>
            <w:r>
              <w:rPr>
                <w:b/>
              </w:rPr>
              <w:t>platform-specification</w:t>
            </w:r>
          </w:p>
        </w:tc>
        <w:tc>
          <w:tcPr>
            <w:tcW w:w="3780" w:type="dxa"/>
            <w:shd w:val="clear" w:color="auto" w:fill="auto"/>
            <w:vAlign w:val="center"/>
          </w:tcPr>
          <w:p w14:paraId="1EEDE01E" w14:textId="10B1055C" w:rsidR="00942E96" w:rsidRPr="00942E96" w:rsidRDefault="00B44110" w:rsidP="005E77EE">
            <w:pPr>
              <w:keepNext/>
              <w:keepLines/>
              <w:rPr>
                <w:rFonts w:ascii="Courier New" w:hAnsi="Courier New" w:cs="Courier New"/>
              </w:rPr>
            </w:pPr>
            <w:proofErr w:type="spellStart"/>
            <w:r w:rsidRPr="00B44110">
              <w:rPr>
                <w:rFonts w:ascii="Courier New" w:hAnsi="Courier New" w:cs="Courier New"/>
              </w:rPr>
              <w:t>cpe:platformSpecificationType</w:t>
            </w:r>
            <w:proofErr w:type="spellEnd"/>
          </w:p>
        </w:tc>
        <w:tc>
          <w:tcPr>
            <w:tcW w:w="1440" w:type="dxa"/>
            <w:shd w:val="clear" w:color="auto" w:fill="auto"/>
            <w:vAlign w:val="center"/>
          </w:tcPr>
          <w:p w14:paraId="26BBA422" w14:textId="4830104A" w:rsidR="00942E96" w:rsidRPr="00942E96" w:rsidRDefault="00942E96" w:rsidP="00942E96">
            <w:pPr>
              <w:keepNext/>
              <w:keepLines/>
              <w:jc w:val="center"/>
            </w:pPr>
            <w:r w:rsidRPr="00942E96">
              <w:t>0..1</w:t>
            </w:r>
          </w:p>
        </w:tc>
        <w:tc>
          <w:tcPr>
            <w:tcW w:w="5598" w:type="dxa"/>
            <w:shd w:val="clear" w:color="auto" w:fill="auto"/>
            <w:vAlign w:val="center"/>
          </w:tcPr>
          <w:p w14:paraId="07947FE6" w14:textId="5FEC48EB" w:rsidR="00942E96" w:rsidRPr="00B44110" w:rsidRDefault="00B44110" w:rsidP="00B44110">
            <w:pPr>
              <w:keepNext/>
              <w:keepLines/>
            </w:pPr>
            <w:r w:rsidRPr="00B44110">
              <w:t xml:space="preserve">The platform-specification </w:t>
            </w:r>
            <w:r>
              <w:t>property</w:t>
            </w:r>
            <w:r w:rsidRPr="00B44110">
              <w:t>, defined in the CPE 2.3 Applicability Language schema, supports a structured characterization of a platform or combination of platforms.</w:t>
            </w:r>
          </w:p>
        </w:tc>
      </w:tr>
    </w:tbl>
    <w:p w14:paraId="044EF4A4" w14:textId="77777777" w:rsidR="00104D6C" w:rsidRPr="00EB3C7F" w:rsidRDefault="00104D6C" w:rsidP="00104D6C">
      <w:pPr>
        <w:jc w:val="center"/>
      </w:pPr>
    </w:p>
    <w:p w14:paraId="7D11C86B" w14:textId="68A7CC88" w:rsidR="00AE0702" w:rsidRPr="00FD22AC" w:rsidRDefault="00AE0702" w:rsidP="00FD22AC">
      <w:pPr>
        <w:pStyle w:val="Heading1"/>
      </w:pPr>
      <w:bookmarkStart w:id="89" w:name="_Toc438972371"/>
      <w:r w:rsidRPr="00FD22AC">
        <w:lastRenderedPageBreak/>
        <w:t>Conformance</w:t>
      </w:r>
      <w:bookmarkEnd w:id="72"/>
      <w:bookmarkEnd w:id="86"/>
      <w:bookmarkEnd w:id="89"/>
    </w:p>
    <w:p w14:paraId="231C9E01" w14:textId="77777777" w:rsidR="00FF63FB" w:rsidRPr="00042761" w:rsidRDefault="00FF63FB" w:rsidP="00FF63FB">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BE65D83" w14:textId="77777777" w:rsidR="00FF63FB" w:rsidRPr="00042761" w:rsidRDefault="00FF63FB" w:rsidP="00FF63FB">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6F9E3990" w14:textId="77777777" w:rsidR="00FF63FB" w:rsidRDefault="00FF63FB" w:rsidP="00FF63FB">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2E429A72" w14:textId="24133463" w:rsidR="00AE0702" w:rsidRPr="00AE0702" w:rsidRDefault="00FF63FB" w:rsidP="00FF63FB">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423F7A">
        <w:t>.</w:t>
      </w:r>
    </w:p>
    <w:p w14:paraId="4C2BDEB5" w14:textId="77777777" w:rsidR="0052099F" w:rsidRDefault="00B80CDB" w:rsidP="00CE1F32">
      <w:pPr>
        <w:pStyle w:val="AppendixHeading1"/>
      </w:pPr>
      <w:bookmarkStart w:id="90" w:name="_Toc85472897"/>
      <w:bookmarkStart w:id="91" w:name="_Toc287332012"/>
      <w:bookmarkStart w:id="92" w:name="_Toc438972372"/>
      <w:r>
        <w:lastRenderedPageBreak/>
        <w:t>Acknowl</w:t>
      </w:r>
      <w:r w:rsidR="004D0E5E">
        <w:t>e</w:t>
      </w:r>
      <w:r w:rsidR="008F61FB">
        <w:t>dg</w:t>
      </w:r>
      <w:r w:rsidR="0052099F">
        <w:t>ments</w:t>
      </w:r>
      <w:bookmarkEnd w:id="90"/>
      <w:bookmarkEnd w:id="91"/>
      <w:bookmarkEnd w:id="92"/>
    </w:p>
    <w:p w14:paraId="4A0B90AF" w14:textId="77777777" w:rsidR="00C32606" w:rsidRDefault="00C32606" w:rsidP="00C32606">
      <w:proofErr w:type="gramStart"/>
      <w:r>
        <w:t>The following individuals have participated in the creation of this specification and are gratefully acknowledged:</w:t>
      </w:r>
      <w:proofErr w:type="gramEnd"/>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588E28DE" w14:textId="77777777" w:rsidR="005C44F1" w:rsidRDefault="005C44F1" w:rsidP="005C44F1">
      <w:pPr>
        <w:pStyle w:val="Contributor"/>
      </w:pPr>
      <w:r>
        <w:t>Dean Thompson, Australia and New Zealand Banking Group (ANZ Bank)</w:t>
      </w:r>
    </w:p>
    <w:p w14:paraId="60C2A48A" w14:textId="77777777" w:rsidR="005C44F1" w:rsidRDefault="005C44F1" w:rsidP="005C44F1">
      <w:pPr>
        <w:pStyle w:val="Contributor"/>
      </w:pPr>
      <w:r>
        <w:t>Bret Jordan, Blue Coat Systems, Inc.</w:t>
      </w:r>
    </w:p>
    <w:p w14:paraId="262F1E72" w14:textId="77777777" w:rsidR="005C44F1" w:rsidRDefault="005C44F1" w:rsidP="005C44F1">
      <w:pPr>
        <w:pStyle w:val="Contributor"/>
      </w:pPr>
      <w:r>
        <w:t>Adnan Baykal, Center for Internet Security (CIS)</w:t>
      </w:r>
    </w:p>
    <w:p w14:paraId="78AFCCDC" w14:textId="77777777" w:rsidR="005C44F1" w:rsidRDefault="005C44F1" w:rsidP="005C44F1">
      <w:pPr>
        <w:pStyle w:val="Contributor"/>
      </w:pPr>
      <w:r>
        <w:t xml:space="preserve">Liron Schiff, </w:t>
      </w:r>
      <w:proofErr w:type="spellStart"/>
      <w:r>
        <w:t>Comilion</w:t>
      </w:r>
      <w:proofErr w:type="spellEnd"/>
      <w:r>
        <w:t xml:space="preserve"> (mobile) Ltd.</w:t>
      </w:r>
    </w:p>
    <w:p w14:paraId="0B52FEC6" w14:textId="77777777" w:rsidR="005C44F1" w:rsidRDefault="005C44F1" w:rsidP="005C44F1">
      <w:pPr>
        <w:pStyle w:val="Contributor"/>
      </w:pPr>
      <w:r>
        <w:t xml:space="preserve">Jane </w:t>
      </w:r>
      <w:proofErr w:type="spellStart"/>
      <w:r>
        <w:t>Ginn</w:t>
      </w:r>
      <w:proofErr w:type="spellEnd"/>
      <w:r>
        <w:t>, Cyber Threat Intelligence Network, Inc. (CTIN)</w:t>
      </w:r>
    </w:p>
    <w:p w14:paraId="0A04A64F" w14:textId="77777777" w:rsidR="005C44F1" w:rsidRDefault="005C44F1" w:rsidP="005C44F1">
      <w:pPr>
        <w:pStyle w:val="Contributor"/>
      </w:pPr>
      <w:r>
        <w:t>Richard Struse, DHS Office of Cybersecurity and Communications (CS&amp;C)</w:t>
      </w:r>
    </w:p>
    <w:p w14:paraId="6F6CD6E6" w14:textId="77777777" w:rsidR="005C44F1" w:rsidRDefault="005C44F1" w:rsidP="005C44F1">
      <w:pPr>
        <w:pStyle w:val="Contributor"/>
      </w:pPr>
      <w:proofErr w:type="spellStart"/>
      <w:r>
        <w:t>Ryusuke</w:t>
      </w:r>
      <w:proofErr w:type="spellEnd"/>
      <w:r>
        <w:t xml:space="preserve"> </w:t>
      </w:r>
      <w:proofErr w:type="spellStart"/>
      <w:r>
        <w:t>Masuoka</w:t>
      </w:r>
      <w:proofErr w:type="spellEnd"/>
      <w:r>
        <w:t>, Fujitsu Limited</w:t>
      </w:r>
    </w:p>
    <w:p w14:paraId="3D7D2A38" w14:textId="77777777" w:rsidR="005C44F1" w:rsidRDefault="005C44F1" w:rsidP="005C44F1">
      <w:pPr>
        <w:pStyle w:val="Contributor"/>
      </w:pPr>
      <w:r>
        <w:t>Eric Burger, Georgetown University</w:t>
      </w:r>
    </w:p>
    <w:p w14:paraId="05C97925" w14:textId="77777777" w:rsidR="005C44F1" w:rsidRDefault="005C44F1" w:rsidP="005C44F1">
      <w:pPr>
        <w:pStyle w:val="Contributor"/>
      </w:pPr>
      <w:r>
        <w:t xml:space="preserve">Jason </w:t>
      </w:r>
      <w:proofErr w:type="spellStart"/>
      <w:r>
        <w:t>Keirstead</w:t>
      </w:r>
      <w:proofErr w:type="spellEnd"/>
      <w:r>
        <w:t>, IBM</w:t>
      </w:r>
    </w:p>
    <w:p w14:paraId="1D3928E8" w14:textId="77777777" w:rsidR="005C44F1" w:rsidRDefault="005C44F1" w:rsidP="005C44F1">
      <w:pPr>
        <w:pStyle w:val="Contributor"/>
      </w:pPr>
      <w:r>
        <w:t xml:space="preserve">Paul Martini, </w:t>
      </w:r>
      <w:proofErr w:type="spellStart"/>
      <w:r>
        <w:t>iboss</w:t>
      </w:r>
      <w:proofErr w:type="spellEnd"/>
      <w:r>
        <w:t>, Inc.</w:t>
      </w:r>
    </w:p>
    <w:p w14:paraId="34E3030E" w14:textId="77777777" w:rsidR="005C44F1" w:rsidRDefault="005C44F1" w:rsidP="005C44F1">
      <w:pPr>
        <w:pStyle w:val="Contributor"/>
      </w:pPr>
      <w:r>
        <w:t xml:space="preserve">Jerome </w:t>
      </w:r>
      <w:proofErr w:type="spellStart"/>
      <w:r>
        <w:t>Athias</w:t>
      </w:r>
      <w:proofErr w:type="spellEnd"/>
      <w:r>
        <w:t>, Individual</w:t>
      </w:r>
    </w:p>
    <w:p w14:paraId="03F90176" w14:textId="77777777" w:rsidR="005C44F1" w:rsidRDefault="005C44F1" w:rsidP="005C44F1">
      <w:pPr>
        <w:pStyle w:val="Contributor"/>
      </w:pPr>
      <w:proofErr w:type="spellStart"/>
      <w:r>
        <w:t>Sanjiv</w:t>
      </w:r>
      <w:proofErr w:type="spellEnd"/>
      <w:r>
        <w:t xml:space="preserve"> </w:t>
      </w:r>
      <w:proofErr w:type="spellStart"/>
      <w:r>
        <w:t>Kalkar</w:t>
      </w:r>
      <w:proofErr w:type="spellEnd"/>
      <w:r>
        <w:t>, Individual</w:t>
      </w:r>
    </w:p>
    <w:p w14:paraId="02B9C963" w14:textId="77777777" w:rsidR="005C44F1" w:rsidRDefault="005C44F1" w:rsidP="005C44F1">
      <w:pPr>
        <w:pStyle w:val="Contributor"/>
      </w:pPr>
      <w:r>
        <w:t>Terry MacDonald, Individual</w:t>
      </w:r>
    </w:p>
    <w:p w14:paraId="2C6F9350" w14:textId="77777777" w:rsidR="005C44F1" w:rsidRDefault="005C44F1" w:rsidP="005C44F1">
      <w:pPr>
        <w:pStyle w:val="Contributor"/>
      </w:pPr>
      <w:r>
        <w:t>Alex Pinto, Individual</w:t>
      </w:r>
    </w:p>
    <w:p w14:paraId="4F732E51" w14:textId="77777777" w:rsidR="005C44F1" w:rsidRDefault="005C44F1" w:rsidP="005C44F1">
      <w:pPr>
        <w:pStyle w:val="Contributor"/>
      </w:pPr>
      <w:r>
        <w:t>Patrick Maroney, Integrated Networking Technologies, Inc.</w:t>
      </w:r>
    </w:p>
    <w:p w14:paraId="10C4CA7F" w14:textId="77777777" w:rsidR="005C44F1" w:rsidRDefault="005C44F1" w:rsidP="005C44F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8992148" w14:textId="77777777" w:rsidR="005C44F1" w:rsidRDefault="005C44F1" w:rsidP="005C44F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59EBB5E" w14:textId="77777777" w:rsidR="005C44F1" w:rsidRDefault="005C44F1" w:rsidP="005C44F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586FAC9" w14:textId="77777777" w:rsidR="005C44F1" w:rsidRDefault="005C44F1" w:rsidP="005C44F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64FD19A" w14:textId="77777777" w:rsidR="005C44F1" w:rsidRDefault="005C44F1" w:rsidP="005C44F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F28DFF5" w14:textId="77777777" w:rsidR="005C44F1" w:rsidRDefault="005C44F1" w:rsidP="005C44F1">
      <w:pPr>
        <w:pStyle w:val="Contributor"/>
      </w:pPr>
      <w:r>
        <w:t>Jonathan Baker, MITRE Corporation</w:t>
      </w:r>
    </w:p>
    <w:p w14:paraId="7E2479C4" w14:textId="77777777" w:rsidR="005C44F1" w:rsidRDefault="005C44F1" w:rsidP="005C44F1">
      <w:pPr>
        <w:pStyle w:val="Contributor"/>
      </w:pPr>
      <w:r>
        <w:t>Sean Barnum, MITRE Corporation</w:t>
      </w:r>
    </w:p>
    <w:p w14:paraId="58604425" w14:textId="77777777" w:rsidR="005C44F1" w:rsidRDefault="005C44F1" w:rsidP="005C44F1">
      <w:pPr>
        <w:pStyle w:val="Contributor"/>
      </w:pPr>
      <w:r>
        <w:t>Mark Davidson, MITRE Corporation</w:t>
      </w:r>
    </w:p>
    <w:p w14:paraId="002327AC" w14:textId="77777777" w:rsidR="005C44F1" w:rsidRDefault="005C44F1" w:rsidP="005C44F1">
      <w:pPr>
        <w:pStyle w:val="Contributor"/>
      </w:pPr>
      <w:r>
        <w:t>Ivan Kirillov, MITRE Corporation</w:t>
      </w:r>
    </w:p>
    <w:p w14:paraId="5FB597FF" w14:textId="77777777" w:rsidR="005C44F1" w:rsidRDefault="005C44F1" w:rsidP="005C44F1">
      <w:pPr>
        <w:pStyle w:val="Contributor"/>
      </w:pPr>
      <w:r>
        <w:t>John Wunder, MITRE Corporation</w:t>
      </w:r>
    </w:p>
    <w:p w14:paraId="5494F96A" w14:textId="77777777" w:rsidR="005C44F1" w:rsidRDefault="005C44F1" w:rsidP="005C44F1">
      <w:pPr>
        <w:pStyle w:val="Contributor"/>
      </w:pPr>
      <w:r>
        <w:t>Mike Boyle, National Security Agency</w:t>
      </w:r>
    </w:p>
    <w:p w14:paraId="72312F52" w14:textId="77777777" w:rsidR="005C44F1" w:rsidRDefault="005C44F1" w:rsidP="005C44F1">
      <w:pPr>
        <w:pStyle w:val="Contributor"/>
      </w:pPr>
      <w:r>
        <w:t>Jessica Fitzgerald-McKay, National Security Agency</w:t>
      </w:r>
    </w:p>
    <w:p w14:paraId="63F1587E" w14:textId="77777777" w:rsidR="005C44F1" w:rsidRDefault="005C44F1" w:rsidP="005C44F1">
      <w:pPr>
        <w:pStyle w:val="Contributor"/>
      </w:pPr>
      <w:r>
        <w:t xml:space="preserve">Takahiro </w:t>
      </w:r>
      <w:proofErr w:type="spellStart"/>
      <w:r>
        <w:t>Kakumaru</w:t>
      </w:r>
      <w:proofErr w:type="spellEnd"/>
      <w:r>
        <w:t>, NEC Corporation</w:t>
      </w:r>
    </w:p>
    <w:p w14:paraId="3CDCD5C8" w14:textId="77777777" w:rsidR="005C44F1" w:rsidRDefault="005C44F1" w:rsidP="005C44F1">
      <w:pPr>
        <w:pStyle w:val="Contributor"/>
      </w:pPr>
      <w:r>
        <w:t>John-Mark Gurney, New Context Services, Inc.</w:t>
      </w:r>
    </w:p>
    <w:p w14:paraId="7F0224BB" w14:textId="77777777" w:rsidR="005C44F1" w:rsidRDefault="005C44F1" w:rsidP="005C44F1">
      <w:pPr>
        <w:pStyle w:val="Contributor"/>
      </w:pPr>
      <w:r>
        <w:t>Christian Hunt, New Context Services, Inc.</w:t>
      </w:r>
    </w:p>
    <w:p w14:paraId="10481A4A" w14:textId="77777777" w:rsidR="005C44F1" w:rsidRDefault="005C44F1" w:rsidP="005C44F1">
      <w:pPr>
        <w:pStyle w:val="Contributor"/>
      </w:pPr>
      <w:r>
        <w:t>Andrew Storms, New Context Services, Inc.</w:t>
      </w:r>
    </w:p>
    <w:p w14:paraId="39254234" w14:textId="77777777" w:rsidR="005C44F1" w:rsidRDefault="005C44F1" w:rsidP="005C44F1">
      <w:pPr>
        <w:pStyle w:val="Contributor"/>
      </w:pPr>
      <w:r>
        <w:t xml:space="preserve">Igor </w:t>
      </w:r>
      <w:proofErr w:type="spellStart"/>
      <w:r>
        <w:t>Baikalov</w:t>
      </w:r>
      <w:proofErr w:type="spellEnd"/>
      <w:r>
        <w:t xml:space="preserve">, </w:t>
      </w:r>
      <w:proofErr w:type="spellStart"/>
      <w:r>
        <w:t>Securonix</w:t>
      </w:r>
      <w:proofErr w:type="spellEnd"/>
    </w:p>
    <w:p w14:paraId="65699D01" w14:textId="77777777" w:rsidR="005C44F1" w:rsidRDefault="005C44F1" w:rsidP="005C44F1">
      <w:pPr>
        <w:pStyle w:val="Contributor"/>
      </w:pPr>
      <w:r>
        <w:t xml:space="preserve">Bernd </w:t>
      </w:r>
      <w:proofErr w:type="spellStart"/>
      <w:r>
        <w:t>Grobauer</w:t>
      </w:r>
      <w:proofErr w:type="spellEnd"/>
      <w:r>
        <w:t>, Siemens AG</w:t>
      </w:r>
    </w:p>
    <w:p w14:paraId="1FB92095" w14:textId="77777777" w:rsidR="005C44F1" w:rsidRDefault="005C44F1" w:rsidP="005C44F1">
      <w:pPr>
        <w:pStyle w:val="Contributor"/>
      </w:pPr>
      <w:r>
        <w:lastRenderedPageBreak/>
        <w:t>John Anderson, Soltra</w:t>
      </w:r>
    </w:p>
    <w:p w14:paraId="1C23B937" w14:textId="77777777" w:rsidR="005C44F1" w:rsidRDefault="005C44F1" w:rsidP="005C44F1">
      <w:pPr>
        <w:pStyle w:val="Contributor"/>
      </w:pPr>
      <w:r>
        <w:t>Trey Darley, Soltra</w:t>
      </w:r>
    </w:p>
    <w:p w14:paraId="21853897" w14:textId="77777777" w:rsidR="005C44F1" w:rsidRDefault="005C44F1" w:rsidP="005C44F1">
      <w:pPr>
        <w:pStyle w:val="Contributor"/>
      </w:pPr>
      <w:r>
        <w:t>Paul Dion, Soltra</w:t>
      </w:r>
    </w:p>
    <w:p w14:paraId="0ED8C8E2" w14:textId="77777777" w:rsidR="005C44F1" w:rsidRDefault="005C44F1" w:rsidP="005C44F1">
      <w:pPr>
        <w:pStyle w:val="Contributor"/>
      </w:pPr>
      <w:r>
        <w:t>Brandon Hanes, Soltra</w:t>
      </w:r>
    </w:p>
    <w:p w14:paraId="2D9F3947" w14:textId="77777777" w:rsidR="005C44F1" w:rsidRDefault="005C44F1" w:rsidP="005C44F1">
      <w:pPr>
        <w:pStyle w:val="Contributor"/>
      </w:pPr>
      <w:r>
        <w:t>Ali Khan, Soltra</w:t>
      </w:r>
    </w:p>
    <w:p w14:paraId="506534F4" w14:textId="77777777" w:rsidR="005C44F1" w:rsidRDefault="005C44F1" w:rsidP="005C44F1">
      <w:pPr>
        <w:pStyle w:val="Contributor"/>
      </w:pPr>
    </w:p>
    <w:p w14:paraId="55AD5E83" w14:textId="77777777" w:rsidR="005C44F1" w:rsidRPr="00DC7E8A" w:rsidRDefault="005C44F1" w:rsidP="005C44F1">
      <w:pPr>
        <w:ind w:left="720"/>
      </w:pPr>
      <w:r>
        <w:t>The authors would also like to thank the larger CybOX Community for its input and help in reviewing this document.</w:t>
      </w:r>
    </w:p>
    <w:p w14:paraId="3D245258" w14:textId="77777777" w:rsidR="008354A2" w:rsidRPr="008354A2" w:rsidRDefault="008354A2" w:rsidP="008354A2"/>
    <w:p w14:paraId="3577BF5A" w14:textId="77777777" w:rsidR="00A05FDF" w:rsidRDefault="00A05FDF" w:rsidP="00A05FDF">
      <w:pPr>
        <w:pStyle w:val="AppendixHeading1"/>
      </w:pPr>
      <w:bookmarkStart w:id="93" w:name="_Toc85472898"/>
      <w:bookmarkStart w:id="94" w:name="_Toc287332014"/>
      <w:bookmarkStart w:id="95" w:name="_Toc438972373"/>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890"/>
        <w:gridCol w:w="4428"/>
      </w:tblGrid>
      <w:tr w:rsidR="00A05FDF" w14:paraId="2D7BB62F" w14:textId="77777777" w:rsidTr="00434D8F">
        <w:tc>
          <w:tcPr>
            <w:tcW w:w="1278" w:type="dxa"/>
          </w:tcPr>
          <w:p w14:paraId="4DF4C12D" w14:textId="77777777" w:rsidR="00A05FDF" w:rsidRPr="00C7321D" w:rsidRDefault="00A05FDF" w:rsidP="00C7321D">
            <w:pPr>
              <w:jc w:val="center"/>
              <w:rPr>
                <w:b/>
              </w:rPr>
            </w:pPr>
            <w:r w:rsidRPr="00C7321D">
              <w:rPr>
                <w:b/>
              </w:rPr>
              <w:t>Revision</w:t>
            </w:r>
          </w:p>
        </w:tc>
        <w:tc>
          <w:tcPr>
            <w:tcW w:w="198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5C44F1" w14:paraId="654326F3" w14:textId="77777777" w:rsidTr="00434D8F">
        <w:tc>
          <w:tcPr>
            <w:tcW w:w="1278" w:type="dxa"/>
          </w:tcPr>
          <w:p w14:paraId="7E08FD4A" w14:textId="1D264D73" w:rsidR="005C44F1" w:rsidRDefault="005C44F1" w:rsidP="005C44F1">
            <w:r>
              <w:t>wd01</w:t>
            </w:r>
          </w:p>
        </w:tc>
        <w:tc>
          <w:tcPr>
            <w:tcW w:w="1980" w:type="dxa"/>
          </w:tcPr>
          <w:p w14:paraId="39EA0661" w14:textId="40119EA0" w:rsidR="005C44F1" w:rsidRDefault="0077000B" w:rsidP="005C44F1">
            <w:r>
              <w:t>15 December</w:t>
            </w:r>
            <w:r w:rsidR="005C44F1">
              <w:t xml:space="preserve"> 2015</w:t>
            </w:r>
          </w:p>
        </w:tc>
        <w:tc>
          <w:tcPr>
            <w:tcW w:w="1890" w:type="dxa"/>
          </w:tcPr>
          <w:p w14:paraId="2E6118D2" w14:textId="77777777" w:rsidR="005C44F1" w:rsidRDefault="005C44F1" w:rsidP="005C44F1">
            <w:r>
              <w:t xml:space="preserve">Desiree Beck </w:t>
            </w:r>
          </w:p>
          <w:p w14:paraId="0D939973" w14:textId="77777777" w:rsidR="005C44F1" w:rsidRDefault="005C44F1" w:rsidP="005C44F1">
            <w:r>
              <w:t>Trey Darley</w:t>
            </w:r>
          </w:p>
          <w:p w14:paraId="30B84739" w14:textId="77777777" w:rsidR="005C44F1" w:rsidRDefault="005C44F1" w:rsidP="005C44F1">
            <w:r>
              <w:t xml:space="preserve"> Ivan Kirillov</w:t>
            </w:r>
          </w:p>
          <w:p w14:paraId="620392E0" w14:textId="28912342" w:rsidR="005C44F1" w:rsidRDefault="005C44F1" w:rsidP="005C44F1">
            <w:r>
              <w:t xml:space="preserve"> Rich Piazza</w:t>
            </w:r>
          </w:p>
        </w:tc>
        <w:tc>
          <w:tcPr>
            <w:tcW w:w="4428" w:type="dxa"/>
          </w:tcPr>
          <w:p w14:paraId="3E267AD6" w14:textId="6A648C23" w:rsidR="005C44F1" w:rsidRDefault="005C44F1" w:rsidP="005C44F1">
            <w:r>
              <w:t>Initial transfer to OASIS template</w:t>
            </w:r>
          </w:p>
        </w:tc>
      </w:tr>
    </w:tbl>
    <w:p w14:paraId="5C3A35DB" w14:textId="77777777" w:rsidR="003129C6" w:rsidRPr="003129C6" w:rsidRDefault="003129C6" w:rsidP="003129C6"/>
    <w:sectPr w:rsidR="003129C6" w:rsidRPr="003129C6" w:rsidSect="0077000B">
      <w:endnotePr>
        <w:numFmt w:val="decimal"/>
      </w:endnotePr>
      <w:pgSz w:w="15840" w:h="12240" w:orient="landscape" w:code="1"/>
      <w:pgMar w:top="1440" w:right="144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40156" w14:textId="77777777" w:rsidR="005E77EE" w:rsidRDefault="005E77EE" w:rsidP="008C100C">
      <w:r>
        <w:separator/>
      </w:r>
    </w:p>
    <w:p w14:paraId="7A73F224" w14:textId="77777777" w:rsidR="005E77EE" w:rsidRDefault="005E77EE" w:rsidP="008C100C"/>
    <w:p w14:paraId="4D1D4E3B" w14:textId="77777777" w:rsidR="005E77EE" w:rsidRDefault="005E77EE" w:rsidP="008C100C"/>
    <w:p w14:paraId="784F1C40" w14:textId="77777777" w:rsidR="005E77EE" w:rsidRDefault="005E77EE" w:rsidP="008C100C"/>
    <w:p w14:paraId="0DFBB5E5" w14:textId="77777777" w:rsidR="005E77EE" w:rsidRDefault="005E77EE" w:rsidP="008C100C"/>
    <w:p w14:paraId="0C7DC260" w14:textId="77777777" w:rsidR="005E77EE" w:rsidRDefault="005E77EE" w:rsidP="008C100C"/>
    <w:p w14:paraId="4F96887C" w14:textId="77777777" w:rsidR="005E77EE" w:rsidRDefault="005E77EE" w:rsidP="008C100C"/>
  </w:endnote>
  <w:endnote w:type="continuationSeparator" w:id="0">
    <w:p w14:paraId="35E2E705" w14:textId="77777777" w:rsidR="005E77EE" w:rsidRDefault="005E77EE" w:rsidP="008C100C">
      <w:r>
        <w:continuationSeparator/>
      </w:r>
    </w:p>
    <w:p w14:paraId="5CC57811" w14:textId="77777777" w:rsidR="005E77EE" w:rsidRDefault="005E77EE" w:rsidP="008C100C"/>
    <w:p w14:paraId="1E9C086F" w14:textId="77777777" w:rsidR="005E77EE" w:rsidRDefault="005E77EE" w:rsidP="008C100C"/>
    <w:p w14:paraId="62FC3F26" w14:textId="77777777" w:rsidR="005E77EE" w:rsidRDefault="005E77EE" w:rsidP="008C100C"/>
    <w:p w14:paraId="020F70D2" w14:textId="77777777" w:rsidR="005E77EE" w:rsidRDefault="005E77EE" w:rsidP="008C100C"/>
    <w:p w14:paraId="2567DDDD" w14:textId="77777777" w:rsidR="005E77EE" w:rsidRDefault="005E77EE" w:rsidP="008C100C"/>
    <w:p w14:paraId="1CB73C42" w14:textId="77777777" w:rsidR="005E77EE" w:rsidRDefault="005E77E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44C8E449" w:rsidR="005E77EE" w:rsidRPr="00195F88" w:rsidRDefault="005E77EE"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FC5BB11" w14:textId="77777777" w:rsidR="005E77EE" w:rsidRPr="00195F88" w:rsidRDefault="005E77E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2726D">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2726D">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8BE35" w14:textId="77777777" w:rsidR="005E77EE" w:rsidRDefault="005E77EE" w:rsidP="008C100C">
      <w:r>
        <w:separator/>
      </w:r>
    </w:p>
    <w:p w14:paraId="4DE5EF70" w14:textId="77777777" w:rsidR="005E77EE" w:rsidRDefault="005E77EE" w:rsidP="008C100C"/>
  </w:footnote>
  <w:footnote w:type="continuationSeparator" w:id="0">
    <w:p w14:paraId="18F1F670" w14:textId="77777777" w:rsidR="005E77EE" w:rsidRDefault="005E77EE" w:rsidP="008C100C">
      <w:r>
        <w:continuationSeparator/>
      </w:r>
    </w:p>
    <w:p w14:paraId="1587F331" w14:textId="77777777" w:rsidR="005E77EE" w:rsidRDefault="005E77EE"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270DA"/>
    <w:rsid w:val="0003132D"/>
    <w:rsid w:val="00035E41"/>
    <w:rsid w:val="00066EFE"/>
    <w:rsid w:val="00076EFC"/>
    <w:rsid w:val="00095B20"/>
    <w:rsid w:val="00096E2D"/>
    <w:rsid w:val="000B071A"/>
    <w:rsid w:val="000C471B"/>
    <w:rsid w:val="000E28CA"/>
    <w:rsid w:val="000F36D1"/>
    <w:rsid w:val="000F3A82"/>
    <w:rsid w:val="00101FF7"/>
    <w:rsid w:val="00104D6C"/>
    <w:rsid w:val="001057D2"/>
    <w:rsid w:val="0012387E"/>
    <w:rsid w:val="00123F2F"/>
    <w:rsid w:val="00125EA7"/>
    <w:rsid w:val="00132EB2"/>
    <w:rsid w:val="00137B9D"/>
    <w:rsid w:val="00147F63"/>
    <w:rsid w:val="00152C26"/>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10847"/>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433A"/>
    <w:rsid w:val="003A56A2"/>
    <w:rsid w:val="003B0E37"/>
    <w:rsid w:val="003B60FC"/>
    <w:rsid w:val="003C18EF"/>
    <w:rsid w:val="003C23FA"/>
    <w:rsid w:val="003C2BAB"/>
    <w:rsid w:val="003C61EA"/>
    <w:rsid w:val="003D1945"/>
    <w:rsid w:val="003D29E4"/>
    <w:rsid w:val="003F0E95"/>
    <w:rsid w:val="003F487C"/>
    <w:rsid w:val="00412A4B"/>
    <w:rsid w:val="00417AFA"/>
    <w:rsid w:val="004226B7"/>
    <w:rsid w:val="00423F7A"/>
    <w:rsid w:val="004258D4"/>
    <w:rsid w:val="00434D8F"/>
    <w:rsid w:val="00450674"/>
    <w:rsid w:val="00463B76"/>
    <w:rsid w:val="00465538"/>
    <w:rsid w:val="0048683B"/>
    <w:rsid w:val="004925B5"/>
    <w:rsid w:val="004B0764"/>
    <w:rsid w:val="004B203E"/>
    <w:rsid w:val="004C1F0A"/>
    <w:rsid w:val="004C4D7C"/>
    <w:rsid w:val="004D0E5E"/>
    <w:rsid w:val="004D3DAD"/>
    <w:rsid w:val="004F390D"/>
    <w:rsid w:val="005126F2"/>
    <w:rsid w:val="00513B99"/>
    <w:rsid w:val="0051443F"/>
    <w:rsid w:val="00514964"/>
    <w:rsid w:val="0051640A"/>
    <w:rsid w:val="0052099F"/>
    <w:rsid w:val="00522E14"/>
    <w:rsid w:val="00542191"/>
    <w:rsid w:val="00544386"/>
    <w:rsid w:val="005459EF"/>
    <w:rsid w:val="00547D8B"/>
    <w:rsid w:val="0055167F"/>
    <w:rsid w:val="00556BE2"/>
    <w:rsid w:val="00561B5E"/>
    <w:rsid w:val="00576770"/>
    <w:rsid w:val="0058119D"/>
    <w:rsid w:val="00582DE2"/>
    <w:rsid w:val="00585092"/>
    <w:rsid w:val="00590FE3"/>
    <w:rsid w:val="005A1689"/>
    <w:rsid w:val="005A293B"/>
    <w:rsid w:val="005A5E41"/>
    <w:rsid w:val="005B73BD"/>
    <w:rsid w:val="005C44F1"/>
    <w:rsid w:val="005D2EE1"/>
    <w:rsid w:val="005E2FCB"/>
    <w:rsid w:val="005E587C"/>
    <w:rsid w:val="005E77EE"/>
    <w:rsid w:val="005F7EBF"/>
    <w:rsid w:val="00602DFE"/>
    <w:rsid w:val="006047D8"/>
    <w:rsid w:val="006107FC"/>
    <w:rsid w:val="00631B8B"/>
    <w:rsid w:val="00633D82"/>
    <w:rsid w:val="00643397"/>
    <w:rsid w:val="006529C6"/>
    <w:rsid w:val="00655EA0"/>
    <w:rsid w:val="0068398A"/>
    <w:rsid w:val="00697A5A"/>
    <w:rsid w:val="006A0BE4"/>
    <w:rsid w:val="006A1B10"/>
    <w:rsid w:val="006A48F3"/>
    <w:rsid w:val="006A6A3A"/>
    <w:rsid w:val="006B649C"/>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42B"/>
    <w:rsid w:val="00754545"/>
    <w:rsid w:val="00755A38"/>
    <w:rsid w:val="0076113A"/>
    <w:rsid w:val="007611CD"/>
    <w:rsid w:val="0077000B"/>
    <w:rsid w:val="0077347A"/>
    <w:rsid w:val="007816D7"/>
    <w:rsid w:val="007A17F1"/>
    <w:rsid w:val="007C2C52"/>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2726D"/>
    <w:rsid w:val="00933ED8"/>
    <w:rsid w:val="00933F84"/>
    <w:rsid w:val="00942E96"/>
    <w:rsid w:val="00950638"/>
    <w:rsid w:val="00951C02"/>
    <w:rsid w:val="009523EF"/>
    <w:rsid w:val="00956083"/>
    <w:rsid w:val="009608FD"/>
    <w:rsid w:val="00960D49"/>
    <w:rsid w:val="00961C50"/>
    <w:rsid w:val="00961CBD"/>
    <w:rsid w:val="00995224"/>
    <w:rsid w:val="0099772D"/>
    <w:rsid w:val="009A1CFF"/>
    <w:rsid w:val="009A44D0"/>
    <w:rsid w:val="009A4C1B"/>
    <w:rsid w:val="009A6CB3"/>
    <w:rsid w:val="009C7DCE"/>
    <w:rsid w:val="009D1661"/>
    <w:rsid w:val="009E5ACB"/>
    <w:rsid w:val="00A001B9"/>
    <w:rsid w:val="00A01E27"/>
    <w:rsid w:val="00A046ED"/>
    <w:rsid w:val="00A05FDF"/>
    <w:rsid w:val="00A15E18"/>
    <w:rsid w:val="00A36268"/>
    <w:rsid w:val="00A44E81"/>
    <w:rsid w:val="00A471E7"/>
    <w:rsid w:val="00A50716"/>
    <w:rsid w:val="00A710C8"/>
    <w:rsid w:val="00A83CAA"/>
    <w:rsid w:val="00A9135E"/>
    <w:rsid w:val="00AA7BD8"/>
    <w:rsid w:val="00AB2A50"/>
    <w:rsid w:val="00AC2AE0"/>
    <w:rsid w:val="00AC5012"/>
    <w:rsid w:val="00AC5462"/>
    <w:rsid w:val="00AD0665"/>
    <w:rsid w:val="00AD0F45"/>
    <w:rsid w:val="00AD6C00"/>
    <w:rsid w:val="00AE0702"/>
    <w:rsid w:val="00AF4FAC"/>
    <w:rsid w:val="00AF5EEC"/>
    <w:rsid w:val="00AF76D8"/>
    <w:rsid w:val="00B07128"/>
    <w:rsid w:val="00B103B8"/>
    <w:rsid w:val="00B123BA"/>
    <w:rsid w:val="00B128F4"/>
    <w:rsid w:val="00B1373F"/>
    <w:rsid w:val="00B2415D"/>
    <w:rsid w:val="00B25154"/>
    <w:rsid w:val="00B44110"/>
    <w:rsid w:val="00B53807"/>
    <w:rsid w:val="00B56878"/>
    <w:rsid w:val="00B569DB"/>
    <w:rsid w:val="00B6129E"/>
    <w:rsid w:val="00B61E1C"/>
    <w:rsid w:val="00B62E2E"/>
    <w:rsid w:val="00B641A5"/>
    <w:rsid w:val="00B80CDB"/>
    <w:rsid w:val="00BA2083"/>
    <w:rsid w:val="00BB35CE"/>
    <w:rsid w:val="00BC439B"/>
    <w:rsid w:val="00BD0149"/>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3DA"/>
    <w:rsid w:val="00DB7C1F"/>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299F"/>
    <w:rsid w:val="00E43C11"/>
    <w:rsid w:val="00E54BC8"/>
    <w:rsid w:val="00E62DFD"/>
    <w:rsid w:val="00E748CD"/>
    <w:rsid w:val="00E7674F"/>
    <w:rsid w:val="00E7785D"/>
    <w:rsid w:val="00E83ACA"/>
    <w:rsid w:val="00E9034C"/>
    <w:rsid w:val="00E947B6"/>
    <w:rsid w:val="00EB3C7F"/>
    <w:rsid w:val="00EC1016"/>
    <w:rsid w:val="00EC37E0"/>
    <w:rsid w:val="00EC4D9D"/>
    <w:rsid w:val="00EC66AB"/>
    <w:rsid w:val="00EE32B1"/>
    <w:rsid w:val="00EE3C80"/>
    <w:rsid w:val="00EF3F76"/>
    <w:rsid w:val="00EF5B8E"/>
    <w:rsid w:val="00F003C0"/>
    <w:rsid w:val="00F07E6A"/>
    <w:rsid w:val="00F07FE7"/>
    <w:rsid w:val="00F10B93"/>
    <w:rsid w:val="00F5240A"/>
    <w:rsid w:val="00F53893"/>
    <w:rsid w:val="00F633FA"/>
    <w:rsid w:val="00F636FC"/>
    <w:rsid w:val="00F73BE4"/>
    <w:rsid w:val="00F9125E"/>
    <w:rsid w:val="00F94051"/>
    <w:rsid w:val="00FA361D"/>
    <w:rsid w:val="00FA43BC"/>
    <w:rsid w:val="00FB384A"/>
    <w:rsid w:val="00FB3A75"/>
    <w:rsid w:val="00FC4996"/>
    <w:rsid w:val="00FC5615"/>
    <w:rsid w:val="00FD22AC"/>
    <w:rsid w:val="00FD445B"/>
    <w:rsid w:val="00FE5C13"/>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F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F63F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F63F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FF63FB"/>
    <w:pPr>
      <w:numPr>
        <w:ilvl w:val="2"/>
      </w:numPr>
      <w:outlineLvl w:val="2"/>
    </w:pPr>
    <w:rPr>
      <w:bCs/>
      <w:sz w:val="26"/>
      <w:szCs w:val="26"/>
    </w:rPr>
  </w:style>
  <w:style w:type="paragraph" w:styleId="Heading4">
    <w:name w:val="heading 4"/>
    <w:aliases w:val="H4"/>
    <w:basedOn w:val="Heading3"/>
    <w:next w:val="Normal"/>
    <w:link w:val="Heading4Char"/>
    <w:qFormat/>
    <w:rsid w:val="00FF63FB"/>
    <w:pPr>
      <w:numPr>
        <w:ilvl w:val="3"/>
      </w:numPr>
      <w:outlineLvl w:val="3"/>
    </w:pPr>
    <w:rPr>
      <w:bCs w:val="0"/>
      <w:sz w:val="24"/>
      <w:szCs w:val="28"/>
    </w:rPr>
  </w:style>
  <w:style w:type="paragraph" w:styleId="Heading5">
    <w:name w:val="heading 5"/>
    <w:basedOn w:val="Heading4"/>
    <w:next w:val="Normal"/>
    <w:qFormat/>
    <w:rsid w:val="00FF63FB"/>
    <w:pPr>
      <w:numPr>
        <w:ilvl w:val="4"/>
      </w:numPr>
      <w:outlineLvl w:val="4"/>
    </w:pPr>
    <w:rPr>
      <w:bCs/>
      <w:iCs w:val="0"/>
      <w:szCs w:val="26"/>
    </w:rPr>
  </w:style>
  <w:style w:type="paragraph" w:styleId="Heading6">
    <w:name w:val="heading 6"/>
    <w:basedOn w:val="Heading5"/>
    <w:next w:val="Normal"/>
    <w:qFormat/>
    <w:rsid w:val="00FF63FB"/>
    <w:pPr>
      <w:numPr>
        <w:ilvl w:val="5"/>
      </w:numPr>
      <w:outlineLvl w:val="5"/>
    </w:pPr>
    <w:rPr>
      <w:bCs w:val="0"/>
      <w:sz w:val="22"/>
      <w:szCs w:val="22"/>
    </w:rPr>
  </w:style>
  <w:style w:type="paragraph" w:styleId="Heading7">
    <w:name w:val="heading 7"/>
    <w:basedOn w:val="Heading6"/>
    <w:next w:val="Normal"/>
    <w:qFormat/>
    <w:rsid w:val="00FF63FB"/>
    <w:pPr>
      <w:numPr>
        <w:ilvl w:val="6"/>
      </w:numPr>
      <w:outlineLvl w:val="6"/>
    </w:pPr>
  </w:style>
  <w:style w:type="paragraph" w:styleId="Heading8">
    <w:name w:val="heading 8"/>
    <w:basedOn w:val="Heading7"/>
    <w:next w:val="Normal"/>
    <w:qFormat/>
    <w:rsid w:val="00FF63FB"/>
    <w:pPr>
      <w:numPr>
        <w:ilvl w:val="7"/>
      </w:numPr>
      <w:outlineLvl w:val="7"/>
    </w:pPr>
    <w:rPr>
      <w:i/>
      <w:iCs/>
    </w:rPr>
  </w:style>
  <w:style w:type="paragraph" w:styleId="Heading9">
    <w:name w:val="heading 9"/>
    <w:basedOn w:val="Heading8"/>
    <w:next w:val="Normal"/>
    <w:qFormat/>
    <w:rsid w:val="00FF63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63F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F63FB"/>
    <w:rPr>
      <w:sz w:val="36"/>
      <w:szCs w:val="36"/>
    </w:rPr>
  </w:style>
  <w:style w:type="paragraph" w:customStyle="1" w:styleId="Titlepageinfo">
    <w:name w:val="Title page info"/>
    <w:basedOn w:val="Normal"/>
    <w:next w:val="Titlepageinfodescription"/>
    <w:rsid w:val="00FF63FB"/>
    <w:pPr>
      <w:keepNext/>
      <w:spacing w:before="0" w:after="0"/>
    </w:pPr>
    <w:rPr>
      <w:b/>
      <w:color w:val="3B006F"/>
      <w:szCs w:val="20"/>
    </w:rPr>
  </w:style>
  <w:style w:type="paragraph" w:customStyle="1" w:styleId="Titlepageinfodescription">
    <w:name w:val="Title page info description"/>
    <w:basedOn w:val="Titlepageinfo"/>
    <w:next w:val="Titlepageinfo"/>
    <w:rsid w:val="00FF63FB"/>
    <w:pPr>
      <w:keepNext w:val="0"/>
      <w:spacing w:after="80"/>
      <w:ind w:left="720"/>
      <w:contextualSpacing/>
    </w:pPr>
    <w:rPr>
      <w:b w:val="0"/>
      <w:color w:val="auto"/>
    </w:rPr>
  </w:style>
  <w:style w:type="paragraph" w:customStyle="1" w:styleId="Contributor">
    <w:name w:val="Contributor"/>
    <w:basedOn w:val="Titlepageinfodescription"/>
    <w:rsid w:val="00FF63FB"/>
  </w:style>
  <w:style w:type="paragraph" w:customStyle="1" w:styleId="Legalnotice">
    <w:name w:val="Legal notice"/>
    <w:basedOn w:val="Titlepageinfodescription"/>
    <w:rsid w:val="00FF63FB"/>
    <w:pPr>
      <w:spacing w:before="240"/>
      <w:ind w:left="0"/>
    </w:pPr>
  </w:style>
  <w:style w:type="character" w:customStyle="1" w:styleId="Datatype">
    <w:name w:val="Datatype"/>
    <w:rsid w:val="00FF63FB"/>
    <w:rPr>
      <w:rFonts w:ascii="Courier New" w:hAnsi="Courier New"/>
    </w:rPr>
  </w:style>
  <w:style w:type="character" w:styleId="Hyperlink">
    <w:name w:val="Hyperlink"/>
    <w:uiPriority w:val="99"/>
    <w:rsid w:val="00FF63FB"/>
    <w:rPr>
      <w:color w:val="0000EE"/>
      <w:u w:val="none"/>
    </w:rPr>
  </w:style>
  <w:style w:type="paragraph" w:styleId="TOC1">
    <w:name w:val="toc 1"/>
    <w:basedOn w:val="Normal"/>
    <w:next w:val="Normal"/>
    <w:autoRedefine/>
    <w:uiPriority w:val="39"/>
    <w:qFormat/>
    <w:rsid w:val="00FF63FB"/>
    <w:pPr>
      <w:tabs>
        <w:tab w:val="left" w:pos="480"/>
        <w:tab w:val="right" w:leader="dot" w:pos="9350"/>
      </w:tabs>
      <w:spacing w:before="60" w:after="60"/>
    </w:pPr>
  </w:style>
  <w:style w:type="paragraph" w:styleId="TOC2">
    <w:name w:val="toc 2"/>
    <w:basedOn w:val="Normal"/>
    <w:next w:val="Normal"/>
    <w:autoRedefine/>
    <w:uiPriority w:val="39"/>
    <w:qFormat/>
    <w:rsid w:val="00FF63FB"/>
    <w:pPr>
      <w:spacing w:before="60" w:after="60"/>
      <w:ind w:left="240"/>
    </w:pPr>
  </w:style>
  <w:style w:type="paragraph" w:styleId="TOC3">
    <w:name w:val="toc 3"/>
    <w:basedOn w:val="Normal"/>
    <w:next w:val="Normal"/>
    <w:autoRedefine/>
    <w:uiPriority w:val="39"/>
    <w:qFormat/>
    <w:rsid w:val="00FF63FB"/>
    <w:pPr>
      <w:spacing w:before="60" w:after="60"/>
      <w:ind w:left="480"/>
    </w:pPr>
  </w:style>
  <w:style w:type="paragraph" w:customStyle="1" w:styleId="Code">
    <w:name w:val="Code"/>
    <w:basedOn w:val="Normal"/>
    <w:rsid w:val="00FF63F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F63FB"/>
    <w:pPr>
      <w:numPr>
        <w:numId w:val="5"/>
      </w:numPr>
      <w:ind w:left="576"/>
    </w:pPr>
  </w:style>
  <w:style w:type="character" w:styleId="FollowedHyperlink">
    <w:name w:val="FollowedHyperlink"/>
    <w:rsid w:val="00FF63FB"/>
    <w:rPr>
      <w:color w:val="800080"/>
      <w:u w:val="single"/>
    </w:rPr>
  </w:style>
  <w:style w:type="character" w:customStyle="1" w:styleId="Element">
    <w:name w:val="Element"/>
    <w:rsid w:val="00FF63FB"/>
    <w:rPr>
      <w:rFonts w:ascii="Courier New" w:hAnsi="Courier New"/>
      <w:sz w:val="20"/>
    </w:rPr>
  </w:style>
  <w:style w:type="character" w:customStyle="1" w:styleId="Attribute">
    <w:name w:val="Attribute"/>
    <w:rsid w:val="00FF63FB"/>
    <w:rPr>
      <w:rFonts w:ascii="Courier New" w:hAnsi="Courier New"/>
      <w:sz w:val="20"/>
    </w:rPr>
  </w:style>
  <w:style w:type="character" w:customStyle="1" w:styleId="Keyword">
    <w:name w:val="Keyword"/>
    <w:basedOn w:val="Element"/>
    <w:rsid w:val="00FF63FB"/>
    <w:rPr>
      <w:rFonts w:ascii="Courier New" w:hAnsi="Courier New"/>
      <w:sz w:val="20"/>
    </w:rPr>
  </w:style>
  <w:style w:type="paragraph" w:styleId="NormalWeb">
    <w:name w:val="Normal (Web)"/>
    <w:basedOn w:val="Normal"/>
    <w:uiPriority w:val="99"/>
    <w:rsid w:val="00FF63F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F63FB"/>
    <w:rPr>
      <w:i/>
      <w:iCs/>
    </w:rPr>
  </w:style>
  <w:style w:type="character" w:styleId="HTMLTypewriter">
    <w:name w:val="HTML Typewriter"/>
    <w:rsid w:val="00FF63F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F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F63FB"/>
  </w:style>
  <w:style w:type="paragraph" w:customStyle="1" w:styleId="Note">
    <w:name w:val="Note"/>
    <w:basedOn w:val="Normal"/>
    <w:next w:val="Normal"/>
    <w:rsid w:val="00FF63FB"/>
    <w:pPr>
      <w:spacing w:before="120" w:after="120"/>
      <w:ind w:left="720" w:right="720"/>
    </w:pPr>
  </w:style>
  <w:style w:type="paragraph" w:customStyle="1" w:styleId="Definitionterm">
    <w:name w:val="Definition term"/>
    <w:basedOn w:val="Normal"/>
    <w:next w:val="Definition"/>
    <w:rsid w:val="00FF63FB"/>
    <w:pPr>
      <w:ind w:right="2880"/>
    </w:pPr>
    <w:rPr>
      <w:rFonts w:eastAsia="Arial Unicode MS"/>
      <w:b/>
    </w:rPr>
  </w:style>
  <w:style w:type="paragraph" w:customStyle="1" w:styleId="Definition">
    <w:name w:val="Definition"/>
    <w:basedOn w:val="Normal"/>
    <w:next w:val="Definitionterm"/>
    <w:rsid w:val="00FF63FB"/>
    <w:pPr>
      <w:spacing w:after="120"/>
      <w:ind w:left="720"/>
    </w:pPr>
    <w:rPr>
      <w:rFonts w:eastAsia="Arial Unicode MS"/>
    </w:rPr>
  </w:style>
  <w:style w:type="paragraph" w:customStyle="1" w:styleId="Ref">
    <w:name w:val="Ref"/>
    <w:basedOn w:val="Normal"/>
    <w:autoRedefine/>
    <w:rsid w:val="00FF63FB"/>
    <w:pPr>
      <w:spacing w:before="40" w:after="40"/>
      <w:ind w:left="2160" w:hanging="1800"/>
    </w:pPr>
    <w:rPr>
      <w:bCs/>
      <w:color w:val="000000"/>
    </w:rPr>
  </w:style>
  <w:style w:type="paragraph" w:styleId="Header">
    <w:name w:val="header"/>
    <w:basedOn w:val="Normal"/>
    <w:link w:val="HeaderChar"/>
    <w:uiPriority w:val="99"/>
    <w:rsid w:val="00FF63FB"/>
    <w:pPr>
      <w:tabs>
        <w:tab w:val="center" w:pos="4320"/>
        <w:tab w:val="right" w:pos="8640"/>
      </w:tabs>
    </w:pPr>
  </w:style>
  <w:style w:type="paragraph" w:styleId="Footer">
    <w:name w:val="footer"/>
    <w:basedOn w:val="Normal"/>
    <w:link w:val="FooterChar"/>
    <w:uiPriority w:val="99"/>
    <w:rsid w:val="00FF63FB"/>
    <w:pPr>
      <w:tabs>
        <w:tab w:val="center" w:pos="4320"/>
        <w:tab w:val="right" w:pos="8640"/>
      </w:tabs>
    </w:pPr>
    <w:rPr>
      <w:lang w:val="x-none" w:eastAsia="x-none"/>
    </w:rPr>
  </w:style>
  <w:style w:type="character" w:styleId="PageNumber">
    <w:name w:val="page number"/>
    <w:basedOn w:val="DefaultParagraphFont"/>
    <w:rsid w:val="00FF63FB"/>
  </w:style>
  <w:style w:type="paragraph" w:customStyle="1" w:styleId="AppendixHeading1">
    <w:name w:val="AppendixHeading1"/>
    <w:basedOn w:val="Heading1"/>
    <w:next w:val="Normal"/>
    <w:rsid w:val="00FF63FB"/>
    <w:pPr>
      <w:numPr>
        <w:numId w:val="5"/>
      </w:numPr>
      <w:spacing w:before="100" w:beforeAutospacing="1" w:after="100" w:afterAutospacing="1"/>
    </w:pPr>
    <w:rPr>
      <w:kern w:val="36"/>
    </w:rPr>
  </w:style>
  <w:style w:type="character" w:customStyle="1" w:styleId="Refterm">
    <w:name w:val="Ref term"/>
    <w:rsid w:val="00FF63FB"/>
    <w:rPr>
      <w:b/>
    </w:rPr>
  </w:style>
  <w:style w:type="character" w:styleId="LineNumber">
    <w:name w:val="line number"/>
    <w:basedOn w:val="DefaultParagraphFont"/>
    <w:rsid w:val="00FF63FB"/>
  </w:style>
  <w:style w:type="paragraph" w:styleId="TOC7">
    <w:name w:val="toc 7"/>
    <w:basedOn w:val="Normal"/>
    <w:next w:val="Normal"/>
    <w:autoRedefine/>
    <w:uiPriority w:val="39"/>
    <w:rsid w:val="00FF63FB"/>
    <w:pPr>
      <w:spacing w:before="0" w:after="120"/>
      <w:ind w:left="1440"/>
    </w:pPr>
  </w:style>
  <w:style w:type="paragraph" w:customStyle="1" w:styleId="Example">
    <w:name w:val="Example"/>
    <w:basedOn w:val="Code"/>
    <w:rsid w:val="00FF63FB"/>
    <w:pPr>
      <w:pBdr>
        <w:top w:val="none" w:sz="0" w:space="0" w:color="auto"/>
        <w:bottom w:val="none" w:sz="0" w:space="0" w:color="auto"/>
      </w:pBdr>
      <w:shd w:val="clear" w:color="auto" w:fill="E6E6E6"/>
    </w:pPr>
  </w:style>
  <w:style w:type="character" w:customStyle="1" w:styleId="CODEtemp">
    <w:name w:val="CODE temp"/>
    <w:rsid w:val="00FF63FB"/>
    <w:rPr>
      <w:rFonts w:ascii="Courier New" w:hAnsi="Courier New"/>
      <w:sz w:val="20"/>
    </w:rPr>
  </w:style>
  <w:style w:type="paragraph" w:customStyle="1" w:styleId="Codesmall">
    <w:name w:val="Code small"/>
    <w:basedOn w:val="Code"/>
    <w:rsid w:val="00FF63FB"/>
    <w:pPr>
      <w:shd w:val="clear" w:color="auto" w:fill="E6E6E6"/>
    </w:pPr>
    <w:rPr>
      <w:sz w:val="16"/>
    </w:rPr>
  </w:style>
  <w:style w:type="paragraph" w:customStyle="1" w:styleId="Examplesmall">
    <w:name w:val="Example small"/>
    <w:basedOn w:val="Example"/>
    <w:rsid w:val="00FF63FB"/>
    <w:rPr>
      <w:sz w:val="16"/>
    </w:rPr>
  </w:style>
  <w:style w:type="paragraph" w:styleId="ListBullet">
    <w:name w:val="List Bullet"/>
    <w:basedOn w:val="Normal"/>
    <w:rsid w:val="00FF63FB"/>
    <w:pPr>
      <w:numPr>
        <w:numId w:val="1"/>
      </w:numPr>
    </w:pPr>
  </w:style>
  <w:style w:type="paragraph" w:styleId="TOC4">
    <w:name w:val="toc 4"/>
    <w:basedOn w:val="TOC3"/>
    <w:next w:val="Normal"/>
    <w:autoRedefine/>
    <w:uiPriority w:val="39"/>
    <w:rsid w:val="00FF63FB"/>
    <w:pPr>
      <w:ind w:left="720"/>
    </w:pPr>
    <w:rPr>
      <w:sz w:val="18"/>
    </w:rPr>
  </w:style>
  <w:style w:type="character" w:customStyle="1" w:styleId="Variable">
    <w:name w:val="Variable"/>
    <w:rsid w:val="00FF63FB"/>
    <w:rPr>
      <w:i/>
    </w:rPr>
  </w:style>
  <w:style w:type="paragraph" w:styleId="TOC5">
    <w:name w:val="toc 5"/>
    <w:basedOn w:val="TOC4"/>
    <w:next w:val="Normal"/>
    <w:autoRedefine/>
    <w:uiPriority w:val="39"/>
    <w:rsid w:val="00FF63FB"/>
    <w:pPr>
      <w:ind w:left="960"/>
    </w:pPr>
  </w:style>
  <w:style w:type="paragraph" w:styleId="TOC6">
    <w:name w:val="toc 6"/>
    <w:basedOn w:val="Normal"/>
    <w:next w:val="Normal"/>
    <w:autoRedefine/>
    <w:uiPriority w:val="39"/>
    <w:rsid w:val="00FF63FB"/>
    <w:pPr>
      <w:ind w:left="1200"/>
    </w:pPr>
    <w:rPr>
      <w:sz w:val="18"/>
    </w:rPr>
  </w:style>
  <w:style w:type="paragraph" w:customStyle="1" w:styleId="AppendixHeading4">
    <w:name w:val="AppendixHeading4"/>
    <w:basedOn w:val="AppendixHeading3"/>
    <w:next w:val="Normal"/>
    <w:rsid w:val="00FF63FB"/>
    <w:pPr>
      <w:numPr>
        <w:ilvl w:val="3"/>
      </w:numPr>
      <w:ind w:left="360"/>
      <w:outlineLvl w:val="3"/>
    </w:pPr>
    <w:rPr>
      <w:iCs w:val="0"/>
      <w:sz w:val="24"/>
    </w:rPr>
  </w:style>
  <w:style w:type="character" w:customStyle="1" w:styleId="FooterChar">
    <w:name w:val="Footer Char"/>
    <w:link w:val="Footer"/>
    <w:uiPriority w:val="99"/>
    <w:rsid w:val="00FF63FB"/>
    <w:rPr>
      <w:rFonts w:ascii="Arial" w:hAnsi="Arial"/>
      <w:szCs w:val="24"/>
      <w:lang w:val="x-none" w:eastAsia="x-none"/>
    </w:rPr>
  </w:style>
  <w:style w:type="paragraph" w:styleId="Caption">
    <w:name w:val="caption"/>
    <w:basedOn w:val="Normal"/>
    <w:next w:val="Normal"/>
    <w:autoRedefine/>
    <w:qFormat/>
    <w:rsid w:val="00FF63FB"/>
    <w:pPr>
      <w:keepNext/>
      <w:keepLines/>
      <w:spacing w:before="120" w:after="120"/>
      <w:jc w:val="center"/>
    </w:pPr>
    <w:rPr>
      <w:bCs/>
      <w:szCs w:val="20"/>
    </w:rPr>
  </w:style>
  <w:style w:type="paragraph" w:styleId="ListBullet2">
    <w:name w:val="List Bullet 2"/>
    <w:basedOn w:val="Normal"/>
    <w:rsid w:val="00FF63FB"/>
    <w:pPr>
      <w:numPr>
        <w:numId w:val="3"/>
      </w:numPr>
    </w:pPr>
  </w:style>
  <w:style w:type="paragraph" w:customStyle="1" w:styleId="RelatedWork">
    <w:name w:val="Related Work"/>
    <w:basedOn w:val="Titlepageinfodescription"/>
    <w:rsid w:val="00FF63FB"/>
    <w:pPr>
      <w:numPr>
        <w:numId w:val="4"/>
      </w:numPr>
      <w:tabs>
        <w:tab w:val="clear" w:pos="1440"/>
        <w:tab w:val="num" w:pos="1080"/>
      </w:tabs>
      <w:ind w:left="1080"/>
    </w:pPr>
  </w:style>
  <w:style w:type="paragraph" w:customStyle="1" w:styleId="Abstract">
    <w:name w:val="Abstract"/>
    <w:basedOn w:val="Titlepageinfodescription"/>
    <w:rsid w:val="00FF63FB"/>
    <w:pPr>
      <w:contextualSpacing w:val="0"/>
    </w:pPr>
  </w:style>
  <w:style w:type="paragraph" w:customStyle="1" w:styleId="Notices">
    <w:name w:val="Notices"/>
    <w:basedOn w:val="Subtitle"/>
    <w:next w:val="TextBody"/>
    <w:rsid w:val="00FF63FB"/>
    <w:pPr>
      <w:pageBreakBefore/>
    </w:pPr>
  </w:style>
  <w:style w:type="paragraph" w:customStyle="1" w:styleId="TextBody">
    <w:name w:val="Text Body"/>
    <w:basedOn w:val="Abstract"/>
    <w:rsid w:val="00FF63FB"/>
    <w:pPr>
      <w:ind w:left="0"/>
    </w:pPr>
  </w:style>
  <w:style w:type="table" w:styleId="TableGrid">
    <w:name w:val="Table Grid"/>
    <w:basedOn w:val="TableNormal"/>
    <w:rsid w:val="00FF63F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F63FB"/>
    <w:pPr>
      <w:numPr>
        <w:numId w:val="5"/>
      </w:numPr>
    </w:pPr>
  </w:style>
  <w:style w:type="paragraph" w:styleId="BalloonText">
    <w:name w:val="Balloon Text"/>
    <w:basedOn w:val="Normal"/>
    <w:link w:val="BalloonTextChar"/>
    <w:rsid w:val="00FF63FB"/>
    <w:pPr>
      <w:spacing w:before="0" w:after="0"/>
    </w:pPr>
    <w:rPr>
      <w:rFonts w:ascii="Tahoma" w:hAnsi="Tahoma"/>
      <w:sz w:val="16"/>
      <w:szCs w:val="16"/>
      <w:lang w:val="x-none" w:eastAsia="x-none"/>
    </w:rPr>
  </w:style>
  <w:style w:type="character" w:customStyle="1" w:styleId="BalloonTextChar">
    <w:name w:val="Balloon Text Char"/>
    <w:link w:val="BalloonText"/>
    <w:rsid w:val="00FF63FB"/>
    <w:rPr>
      <w:rFonts w:ascii="Tahoma" w:hAnsi="Tahoma"/>
      <w:sz w:val="16"/>
      <w:szCs w:val="16"/>
      <w:lang w:val="x-none" w:eastAsia="x-none"/>
    </w:rPr>
  </w:style>
  <w:style w:type="paragraph" w:styleId="FootnoteText">
    <w:name w:val="footnote text"/>
    <w:basedOn w:val="Normal"/>
    <w:link w:val="FootnoteTextChar"/>
    <w:uiPriority w:val="99"/>
    <w:rsid w:val="00FF63FB"/>
    <w:rPr>
      <w:szCs w:val="20"/>
    </w:rPr>
  </w:style>
  <w:style w:type="character" w:customStyle="1" w:styleId="FootnoteTextChar">
    <w:name w:val="Footnote Text Char"/>
    <w:link w:val="FootnoteText"/>
    <w:uiPriority w:val="99"/>
    <w:rsid w:val="00FF63FB"/>
    <w:rPr>
      <w:rFonts w:ascii="Arial" w:hAnsi="Arial"/>
    </w:rPr>
  </w:style>
  <w:style w:type="character" w:styleId="FootnoteReference">
    <w:name w:val="footnote reference"/>
    <w:uiPriority w:val="99"/>
    <w:rsid w:val="00FF63FB"/>
    <w:rPr>
      <w:vertAlign w:val="superscript"/>
    </w:rPr>
  </w:style>
  <w:style w:type="paragraph" w:customStyle="1" w:styleId="AppendixHeading5">
    <w:name w:val="AppendixHeading5"/>
    <w:basedOn w:val="AppendixHeading4"/>
    <w:next w:val="Normal"/>
    <w:rsid w:val="00FF63FB"/>
    <w:pPr>
      <w:numPr>
        <w:ilvl w:val="4"/>
      </w:numPr>
      <w:spacing w:before="200"/>
      <w:outlineLvl w:val="4"/>
    </w:pPr>
    <w:rPr>
      <w:i/>
      <w:sz w:val="20"/>
    </w:rPr>
  </w:style>
  <w:style w:type="paragraph" w:customStyle="1" w:styleId="Default">
    <w:name w:val="Default"/>
    <w:rsid w:val="00FF63F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F63FB"/>
    <w:rPr>
      <w:rFonts w:ascii="Arial" w:hAnsi="Arial" w:cs="Arial"/>
      <w:b/>
      <w:bCs/>
      <w:color w:val="3B006F"/>
      <w:kern w:val="32"/>
      <w:sz w:val="36"/>
      <w:szCs w:val="36"/>
    </w:rPr>
  </w:style>
  <w:style w:type="character" w:styleId="CommentReference">
    <w:name w:val="annotation reference"/>
    <w:basedOn w:val="DefaultParagraphFont"/>
    <w:uiPriority w:val="99"/>
    <w:semiHidden/>
    <w:rsid w:val="00FF63FB"/>
    <w:rPr>
      <w:sz w:val="16"/>
      <w:szCs w:val="16"/>
    </w:rPr>
  </w:style>
  <w:style w:type="paragraph" w:styleId="CommentText">
    <w:name w:val="annotation text"/>
    <w:basedOn w:val="Normal"/>
    <w:link w:val="CommentTextChar"/>
    <w:semiHidden/>
    <w:rsid w:val="00FF63F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F63FB"/>
    <w:rPr>
      <w:rFonts w:asciiTheme="minorHAnsi" w:hAnsiTheme="minorHAnsi" w:cstheme="minorHAnsi"/>
    </w:rPr>
  </w:style>
  <w:style w:type="paragraph" w:styleId="CommentSubject">
    <w:name w:val="annotation subject"/>
    <w:basedOn w:val="CommentText"/>
    <w:next w:val="CommentText"/>
    <w:link w:val="CommentSubjectChar"/>
    <w:semiHidden/>
    <w:rsid w:val="00FF63FB"/>
    <w:rPr>
      <w:b/>
      <w:bCs/>
    </w:rPr>
  </w:style>
  <w:style w:type="character" w:customStyle="1" w:styleId="CommentSubjectChar">
    <w:name w:val="Comment Subject Char"/>
    <w:basedOn w:val="CommentTextChar"/>
    <w:link w:val="CommentSubject"/>
    <w:semiHidden/>
    <w:rsid w:val="00FF63FB"/>
    <w:rPr>
      <w:rFonts w:asciiTheme="minorHAnsi" w:hAnsiTheme="minorHAnsi" w:cstheme="minorHAnsi"/>
      <w:b/>
      <w:bCs/>
    </w:rPr>
  </w:style>
  <w:style w:type="character" w:customStyle="1" w:styleId="HeaderChar">
    <w:name w:val="Header Char"/>
    <w:basedOn w:val="DefaultParagraphFont"/>
    <w:link w:val="Header"/>
    <w:uiPriority w:val="99"/>
    <w:rsid w:val="00FF63FB"/>
    <w:rPr>
      <w:rFonts w:ascii="Arial" w:hAnsi="Arial"/>
      <w:szCs w:val="24"/>
    </w:rPr>
  </w:style>
  <w:style w:type="paragraph" w:customStyle="1" w:styleId="SummaryTableEntry">
    <w:name w:val="Summary Table Entry"/>
    <w:basedOn w:val="Normal"/>
    <w:rsid w:val="00FF63F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F63F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F63FB"/>
    <w:rPr>
      <w:rFonts w:ascii="Tahoma" w:hAnsi="Tahoma" w:cs="Tahoma"/>
      <w:shd w:val="clear" w:color="auto" w:fill="000080"/>
    </w:rPr>
  </w:style>
  <w:style w:type="character" w:customStyle="1" w:styleId="headline1">
    <w:name w:val="headline1"/>
    <w:basedOn w:val="DefaultParagraphFont"/>
    <w:rsid w:val="00FF63FB"/>
  </w:style>
  <w:style w:type="character" w:customStyle="1" w:styleId="headline2">
    <w:name w:val="headline2"/>
    <w:basedOn w:val="DefaultParagraphFont"/>
    <w:rsid w:val="00FF63FB"/>
  </w:style>
  <w:style w:type="character" w:customStyle="1" w:styleId="redbold">
    <w:name w:val="redbold"/>
    <w:basedOn w:val="DefaultParagraphFont"/>
    <w:rsid w:val="00FF63FB"/>
  </w:style>
  <w:style w:type="character" w:customStyle="1" w:styleId="HTMLPreformattedChar">
    <w:name w:val="HTML Preformatted Char"/>
    <w:basedOn w:val="DefaultParagraphFont"/>
    <w:link w:val="HTMLPreformatted"/>
    <w:uiPriority w:val="99"/>
    <w:rsid w:val="00FF63FB"/>
    <w:rPr>
      <w:rFonts w:ascii="Arial Unicode MS" w:eastAsia="Arial Unicode MS" w:hAnsi="Arial Unicode MS" w:cs="Arial Unicode MS"/>
    </w:rPr>
  </w:style>
  <w:style w:type="character" w:styleId="Strong">
    <w:name w:val="Strong"/>
    <w:basedOn w:val="DefaultParagraphFont"/>
    <w:qFormat/>
    <w:rsid w:val="00FF63FB"/>
    <w:rPr>
      <w:b/>
      <w:bCs/>
    </w:rPr>
  </w:style>
  <w:style w:type="paragraph" w:customStyle="1" w:styleId="TableHeader">
    <w:name w:val="Table Header"/>
    <w:basedOn w:val="Normal"/>
    <w:autoRedefine/>
    <w:rsid w:val="00FF63FB"/>
    <w:pPr>
      <w:keepNext/>
      <w:keepLines/>
      <w:spacing w:before="120" w:after="120"/>
      <w:jc w:val="center"/>
    </w:pPr>
    <w:rPr>
      <w:rFonts w:asciiTheme="minorHAnsi" w:hAnsiTheme="minorHAnsi" w:cstheme="minorHAnsi"/>
      <w:b/>
      <w:sz w:val="24"/>
    </w:rPr>
  </w:style>
  <w:style w:type="paragraph" w:styleId="ListNumber2">
    <w:name w:val="List Number 2"/>
    <w:basedOn w:val="Normal"/>
    <w:rsid w:val="00FF63F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F63F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F63F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F63F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F63F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F63F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F63FB"/>
    <w:rPr>
      <w:rFonts w:ascii="Consolas" w:eastAsiaTheme="minorHAnsi" w:hAnsi="Consolas" w:cstheme="minorBidi"/>
      <w:sz w:val="21"/>
      <w:szCs w:val="21"/>
    </w:rPr>
  </w:style>
  <w:style w:type="character" w:styleId="PlaceholderText">
    <w:name w:val="Placeholder Text"/>
    <w:basedOn w:val="DefaultParagraphFont"/>
    <w:uiPriority w:val="99"/>
    <w:semiHidden/>
    <w:rsid w:val="00FF63FB"/>
    <w:rPr>
      <w:color w:val="808080"/>
    </w:rPr>
  </w:style>
  <w:style w:type="character" w:styleId="BookTitle">
    <w:name w:val="Book Title"/>
    <w:basedOn w:val="DefaultParagraphFont"/>
    <w:uiPriority w:val="33"/>
    <w:qFormat/>
    <w:rsid w:val="00FF63FB"/>
    <w:rPr>
      <w:b/>
      <w:bCs/>
      <w:smallCaps/>
      <w:spacing w:val="5"/>
    </w:rPr>
  </w:style>
  <w:style w:type="character" w:customStyle="1" w:styleId="TitleChar">
    <w:name w:val="Title Char"/>
    <w:basedOn w:val="DefaultParagraphFont"/>
    <w:link w:val="Title"/>
    <w:rsid w:val="00FF63FB"/>
    <w:rPr>
      <w:rFonts w:ascii="Arial" w:hAnsi="Arial" w:cs="Arial"/>
      <w:b/>
      <w:bCs/>
      <w:color w:val="3B006F"/>
      <w:kern w:val="28"/>
      <w:sz w:val="48"/>
      <w:szCs w:val="48"/>
    </w:rPr>
  </w:style>
  <w:style w:type="character" w:customStyle="1" w:styleId="m1">
    <w:name w:val="m1"/>
    <w:basedOn w:val="DefaultParagraphFont"/>
    <w:rsid w:val="00FF63FB"/>
    <w:rPr>
      <w:color w:val="0000FF"/>
    </w:rPr>
  </w:style>
  <w:style w:type="character" w:customStyle="1" w:styleId="t1">
    <w:name w:val="t1"/>
    <w:basedOn w:val="DefaultParagraphFont"/>
    <w:rsid w:val="00FF63FB"/>
    <w:rPr>
      <w:color w:val="990000"/>
    </w:rPr>
  </w:style>
  <w:style w:type="character" w:customStyle="1" w:styleId="ns1">
    <w:name w:val="ns1"/>
    <w:basedOn w:val="DefaultParagraphFont"/>
    <w:rsid w:val="00FF63FB"/>
    <w:rPr>
      <w:color w:val="FF0000"/>
    </w:rPr>
  </w:style>
  <w:style w:type="character" w:customStyle="1" w:styleId="b1">
    <w:name w:val="b1"/>
    <w:basedOn w:val="DefaultParagraphFont"/>
    <w:rsid w:val="00FF63F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F63FB"/>
    <w:rPr>
      <w:b/>
      <w:bCs/>
    </w:rPr>
  </w:style>
  <w:style w:type="table" w:styleId="TableGrid8">
    <w:name w:val="Table Grid 8"/>
    <w:basedOn w:val="TableNormal"/>
    <w:rsid w:val="00FF63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F63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F63F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63F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F63FB"/>
  </w:style>
  <w:style w:type="character" w:customStyle="1" w:styleId="c">
    <w:name w:val="c"/>
    <w:basedOn w:val="DefaultParagraphFont"/>
    <w:rsid w:val="00FF63FB"/>
  </w:style>
  <w:style w:type="character" w:customStyle="1" w:styleId="nt">
    <w:name w:val="nt"/>
    <w:basedOn w:val="DefaultParagraphFont"/>
    <w:rsid w:val="00FF63FB"/>
  </w:style>
  <w:style w:type="character" w:customStyle="1" w:styleId="na">
    <w:name w:val="na"/>
    <w:basedOn w:val="DefaultParagraphFont"/>
    <w:rsid w:val="00FF63FB"/>
  </w:style>
  <w:style w:type="character" w:customStyle="1" w:styleId="s">
    <w:name w:val="s"/>
    <w:basedOn w:val="DefaultParagraphFont"/>
    <w:rsid w:val="00FF63FB"/>
  </w:style>
  <w:style w:type="paragraph" w:customStyle="1" w:styleId="Appendix">
    <w:name w:val="Appendix"/>
    <w:basedOn w:val="Normal"/>
    <w:link w:val="AppendixChar"/>
    <w:qFormat/>
    <w:rsid w:val="00FF63F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F63FB"/>
    <w:pPr>
      <w:ind w:left="360"/>
    </w:pPr>
  </w:style>
  <w:style w:type="character" w:customStyle="1" w:styleId="AppendixChar">
    <w:name w:val="Appendix Char"/>
    <w:basedOn w:val="DefaultParagraphFont"/>
    <w:link w:val="Appendix"/>
    <w:rsid w:val="00FF63FB"/>
    <w:rPr>
      <w:rFonts w:asciiTheme="minorHAnsi" w:hAnsiTheme="minorHAnsi" w:cstheme="minorHAnsi"/>
      <w:b/>
      <w:sz w:val="28"/>
      <w:szCs w:val="24"/>
    </w:rPr>
  </w:style>
  <w:style w:type="character" w:customStyle="1" w:styleId="Appendix2Char">
    <w:name w:val="Appendix 2 Char"/>
    <w:basedOn w:val="AppendixChar"/>
    <w:link w:val="Appendix2"/>
    <w:rsid w:val="00FF63FB"/>
    <w:rPr>
      <w:rFonts w:asciiTheme="minorHAnsi" w:hAnsiTheme="minorHAnsi" w:cstheme="minorHAnsi"/>
      <w:b/>
      <w:sz w:val="28"/>
      <w:szCs w:val="24"/>
    </w:rPr>
  </w:style>
  <w:style w:type="character" w:customStyle="1" w:styleId="tel">
    <w:name w:val="tel"/>
    <w:basedOn w:val="DefaultParagraphFont"/>
    <w:rsid w:val="00FF63FB"/>
    <w:rPr>
      <w:color w:val="000096"/>
    </w:rPr>
  </w:style>
  <w:style w:type="character" w:customStyle="1" w:styleId="tan">
    <w:name w:val="tan"/>
    <w:basedOn w:val="DefaultParagraphFont"/>
    <w:rsid w:val="00FF63FB"/>
    <w:rPr>
      <w:color w:val="F5844C"/>
    </w:rPr>
  </w:style>
  <w:style w:type="character" w:customStyle="1" w:styleId="tav">
    <w:name w:val="tav"/>
    <w:basedOn w:val="DefaultParagraphFont"/>
    <w:rsid w:val="00FF63FB"/>
    <w:rPr>
      <w:color w:val="993300"/>
    </w:rPr>
  </w:style>
  <w:style w:type="character" w:customStyle="1" w:styleId="ti">
    <w:name w:val="ti"/>
    <w:basedOn w:val="DefaultParagraphFont"/>
    <w:rsid w:val="00FF63FB"/>
    <w:rPr>
      <w:color w:val="000000"/>
    </w:rPr>
  </w:style>
  <w:style w:type="character" w:customStyle="1" w:styleId="tt">
    <w:name w:val="tt"/>
    <w:basedOn w:val="DefaultParagraphFont"/>
    <w:rsid w:val="00FF63FB"/>
    <w:rPr>
      <w:color w:val="000000"/>
    </w:rPr>
  </w:style>
  <w:style w:type="character" w:customStyle="1" w:styleId="SingleSpaceNormalChar">
    <w:name w:val="SingleSpaceNormal Char"/>
    <w:basedOn w:val="DefaultParagraphFont"/>
    <w:link w:val="SingleSpaceNormal"/>
    <w:locked/>
    <w:rsid w:val="00FF63FB"/>
  </w:style>
  <w:style w:type="paragraph" w:customStyle="1" w:styleId="SingleSpaceNormal">
    <w:name w:val="SingleSpaceNormal"/>
    <w:basedOn w:val="Normal"/>
    <w:link w:val="SingleSpaceNormalChar"/>
    <w:qFormat/>
    <w:rsid w:val="00FF63FB"/>
    <w:pPr>
      <w:spacing w:before="0" w:after="0"/>
    </w:pPr>
    <w:rPr>
      <w:rFonts w:ascii="Times New Roman" w:hAnsi="Times New Roman"/>
      <w:szCs w:val="20"/>
    </w:rPr>
  </w:style>
  <w:style w:type="character" w:customStyle="1" w:styleId="apple-converted-space">
    <w:name w:val="apple-converted-space"/>
    <w:basedOn w:val="DefaultParagraphFont"/>
    <w:rsid w:val="00FF63FB"/>
  </w:style>
  <w:style w:type="paragraph" w:styleId="EndnoteText">
    <w:name w:val="endnote text"/>
    <w:basedOn w:val="Normal"/>
    <w:link w:val="EndnoteTextChar"/>
    <w:semiHidden/>
    <w:unhideWhenUsed/>
    <w:rsid w:val="00FF63FB"/>
    <w:pPr>
      <w:spacing w:before="0" w:after="0"/>
    </w:pPr>
    <w:rPr>
      <w:szCs w:val="20"/>
    </w:rPr>
  </w:style>
  <w:style w:type="character" w:customStyle="1" w:styleId="EndnoteTextChar">
    <w:name w:val="Endnote Text Char"/>
    <w:basedOn w:val="DefaultParagraphFont"/>
    <w:link w:val="EndnoteText"/>
    <w:semiHidden/>
    <w:rsid w:val="00FF63FB"/>
    <w:rPr>
      <w:rFonts w:ascii="Arial" w:hAnsi="Arial"/>
    </w:rPr>
  </w:style>
  <w:style w:type="character" w:styleId="EndnoteReference">
    <w:name w:val="endnote reference"/>
    <w:basedOn w:val="DefaultParagraphFont"/>
    <w:semiHidden/>
    <w:unhideWhenUsed/>
    <w:rsid w:val="00FF63FB"/>
    <w:rPr>
      <w:vertAlign w:val="superscript"/>
    </w:rPr>
  </w:style>
  <w:style w:type="character" w:customStyle="1" w:styleId="Heading2Char">
    <w:name w:val="Heading 2 Char"/>
    <w:aliases w:val="H2 Char"/>
    <w:basedOn w:val="DefaultParagraphFont"/>
    <w:link w:val="Heading2"/>
    <w:rsid w:val="00FF63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152C26"/>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152C26"/>
    <w:rPr>
      <w:rFonts w:ascii="Arial" w:hAnsi="Arial" w:cs="Arial"/>
      <w:b/>
      <w:iCs/>
      <w:color w:val="3B006F"/>
      <w:kern w:val="3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57926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51598980">
      <w:bodyDiv w:val="1"/>
      <w:marLeft w:val="0"/>
      <w:marRight w:val="0"/>
      <w:marTop w:val="0"/>
      <w:marBottom w:val="0"/>
      <w:divBdr>
        <w:top w:val="none" w:sz="0" w:space="0" w:color="auto"/>
        <w:left w:val="none" w:sz="0" w:space="0" w:color="auto"/>
        <w:bottom w:val="none" w:sz="0" w:space="0" w:color="auto"/>
        <w:right w:val="none" w:sz="0" w:space="0" w:color="auto"/>
      </w:divBdr>
    </w:div>
    <w:div w:id="122999350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docs.oasis-open.org/ciq/v3.0/specs/ciq-specs-v3.html"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cpe.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105D2-A0EE-4DF9-A1A8-6E6219E4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15</TotalTime>
  <Pages>17</Pages>
  <Words>4429</Words>
  <Characters>29429</Characters>
  <Application>Microsoft Office Word</Application>
  <DocSecurity>0</DocSecurity>
  <Lines>245</Lines>
  <Paragraphs>67</Paragraphs>
  <ScaleCrop>false</ScaleCrop>
  <HeadingPairs>
    <vt:vector size="2" baseType="variant">
      <vt:variant>
        <vt:lpstr>Title</vt:lpstr>
      </vt:variant>
      <vt:variant>
        <vt:i4>1</vt:i4>
      </vt:variant>
    </vt:vector>
  </HeadingPairs>
  <TitlesOfParts>
    <vt:vector size="1" baseType="lpstr">
      <vt:lpstr>STIX Version 1.2.1 Part 12: Default Extensions</vt:lpstr>
    </vt:vector>
  </TitlesOfParts>
  <Company/>
  <LinksUpToDate>false</LinksUpToDate>
  <CharactersWithSpaces>33791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Piazza, Rich</cp:lastModifiedBy>
  <cp:revision>68</cp:revision>
  <cp:lastPrinted>2011-08-05T16:21:00Z</cp:lastPrinted>
  <dcterms:created xsi:type="dcterms:W3CDTF">2015-08-03T15:28:00Z</dcterms:created>
  <dcterms:modified xsi:type="dcterms:W3CDTF">2015-12-29T18:34:00Z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