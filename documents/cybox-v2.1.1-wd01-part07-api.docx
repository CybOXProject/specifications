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29ED683" w14:textId="05AC8CAA" w:rsidR="00A06667" w:rsidRPr="00CE06CB" w:rsidRDefault="003934E5" w:rsidP="00A06667">
      <w:pPr>
        <w:pStyle w:val="Title"/>
        <w:rPr>
          <w:sz w:val="28"/>
          <w:szCs w:val="28"/>
        </w:rPr>
      </w:pPr>
      <w:proofErr w:type="spellStart"/>
      <w:r w:rsidRPr="009608FD">
        <w:rPr>
          <w:sz w:val="28"/>
          <w:szCs w:val="28"/>
        </w:rPr>
        <w:t>CybOX</w:t>
      </w:r>
      <w:r w:rsidR="005545C5">
        <w:rPr>
          <w:sz w:val="28"/>
          <w:szCs w:val="28"/>
          <w:vertAlign w:val="superscript"/>
        </w:rPr>
        <w:t>TM</w:t>
      </w:r>
      <w:proofErr w:type="spellEnd"/>
      <w:r w:rsidRPr="009608FD">
        <w:rPr>
          <w:sz w:val="28"/>
          <w:szCs w:val="28"/>
        </w:rPr>
        <w:t xml:space="preserve"> Version 2.1.1 Part </w:t>
      </w:r>
      <w:r w:rsidR="00767E39">
        <w:rPr>
          <w:sz w:val="28"/>
          <w:szCs w:val="28"/>
        </w:rPr>
        <w:t>0</w:t>
      </w:r>
      <w:r w:rsidRPr="009608FD">
        <w:rPr>
          <w:sz w:val="28"/>
          <w:szCs w:val="28"/>
        </w:rPr>
        <w:t>7: API Object</w:t>
      </w:r>
    </w:p>
    <w:p w14:paraId="72980FB1" w14:textId="77777777" w:rsidR="00A06667" w:rsidRPr="003817AC" w:rsidRDefault="003934E5" w:rsidP="00A06667">
      <w:pPr>
        <w:pStyle w:val="Subtitle"/>
        <w:rPr>
          <w:sz w:val="24"/>
          <w:szCs w:val="24"/>
        </w:rPr>
      </w:pPr>
      <w:r w:rsidRPr="003817AC">
        <w:rPr>
          <w:sz w:val="24"/>
          <w:szCs w:val="24"/>
        </w:rPr>
        <w:t>Working Draft 01</w:t>
      </w:r>
    </w:p>
    <w:p w14:paraId="4E9EEAAB" w14:textId="593FCD45" w:rsidR="00A06667" w:rsidRDefault="00BB6E36" w:rsidP="00A06667">
      <w:pPr>
        <w:pStyle w:val="Subtitle"/>
        <w:rPr>
          <w:sz w:val="24"/>
          <w:szCs w:val="24"/>
        </w:rPr>
      </w:pPr>
      <w:bookmarkStart w:id="0" w:name="_Toc85472892"/>
      <w:r>
        <w:rPr>
          <w:sz w:val="24"/>
          <w:szCs w:val="24"/>
        </w:rPr>
        <w:t>1</w:t>
      </w:r>
      <w:r w:rsidR="000362A3">
        <w:rPr>
          <w:sz w:val="24"/>
          <w:szCs w:val="24"/>
        </w:rPr>
        <w:t>5 December</w:t>
      </w:r>
      <w:r w:rsidR="003934E5">
        <w:rPr>
          <w:sz w:val="24"/>
          <w:szCs w:val="24"/>
        </w:rPr>
        <w:t xml:space="preserve"> 2015</w:t>
      </w:r>
    </w:p>
    <w:p w14:paraId="419D7538" w14:textId="77777777" w:rsidR="00A06667" w:rsidRDefault="003934E5" w:rsidP="00081DCE">
      <w:pPr>
        <w:pStyle w:val="Titlepageinfo"/>
      </w:pPr>
      <w:r>
        <w:t>Technical Committee:</w:t>
      </w:r>
    </w:p>
    <w:p w14:paraId="50A6A9AD" w14:textId="77777777" w:rsidR="00A06667" w:rsidRDefault="005076C2" w:rsidP="00081DCE">
      <w:pPr>
        <w:pStyle w:val="Titlepageinfodescription"/>
      </w:pPr>
      <w:hyperlink r:id="rId8" w:history="1">
        <w:r w:rsidR="003934E5">
          <w:rPr>
            <w:rStyle w:val="Hyperlink"/>
          </w:rPr>
          <w:t>OASIS Cyber Threat Intelligence (CTI) TC</w:t>
        </w:r>
      </w:hyperlink>
    </w:p>
    <w:p w14:paraId="24C844DD" w14:textId="77777777" w:rsidR="00A06667" w:rsidRDefault="003934E5" w:rsidP="00081DCE">
      <w:pPr>
        <w:pStyle w:val="Titlepageinfo"/>
      </w:pPr>
      <w:r>
        <w:t>Chair:</w:t>
      </w:r>
    </w:p>
    <w:p w14:paraId="3206A528" w14:textId="77777777" w:rsidR="00A06667" w:rsidRDefault="003934E5" w:rsidP="00081DC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FAC553" w14:textId="77777777" w:rsidR="00A06667" w:rsidRDefault="003934E5" w:rsidP="00081DCE">
      <w:pPr>
        <w:pStyle w:val="Titlepageinfo"/>
      </w:pPr>
      <w:r>
        <w:t>Editors:</w:t>
      </w:r>
    </w:p>
    <w:p w14:paraId="0670DA2C" w14:textId="77777777" w:rsidR="00A06667" w:rsidRDefault="003934E5" w:rsidP="00081DCE">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6E755E" w14:textId="77777777" w:rsidR="00A06667" w:rsidRPr="009D7D6E" w:rsidRDefault="003934E5" w:rsidP="00081DC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997781" w14:textId="77777777" w:rsidR="00A06667" w:rsidRDefault="003934E5" w:rsidP="00081DC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8A8054" w14:textId="77777777" w:rsidR="00A06667" w:rsidRDefault="003934E5" w:rsidP="00081DC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06A0902" w14:textId="77777777" w:rsidR="00A06667" w:rsidRDefault="003934E5" w:rsidP="00081DCE">
      <w:pPr>
        <w:pStyle w:val="Titlepageinfo"/>
      </w:pPr>
      <w:bookmarkStart w:id="1" w:name="AdditionalArtifacts"/>
      <w:r>
        <w:t>Additional artifacts:</w:t>
      </w:r>
      <w:bookmarkEnd w:id="1"/>
    </w:p>
    <w:p w14:paraId="6EE85A2E" w14:textId="38451FA8" w:rsidR="00A06667" w:rsidRDefault="003934E5" w:rsidP="00081DCE">
      <w:pPr>
        <w:pStyle w:val="RelatedWork"/>
        <w:tabs>
          <w:tab w:val="clear" w:pos="720"/>
        </w:tabs>
        <w:ind w:left="720" w:firstLine="0"/>
      </w:pPr>
      <w:r w:rsidRPr="00560795">
        <w:t>This prose specification is one component of a Work Product</w:t>
      </w:r>
      <w:r w:rsidR="000535B7">
        <w:t>,</w:t>
      </w:r>
      <w:r w:rsidRPr="00560795">
        <w:t xml:space="preserve"> </w:t>
      </w:r>
      <w:r>
        <w:t>which consists of</w:t>
      </w:r>
      <w:r w:rsidRPr="00560795">
        <w:t>:</w:t>
      </w:r>
    </w:p>
    <w:p w14:paraId="16FE847D"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3D2D6D3A"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12C41E4B"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08CADD05"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98DBE03"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7DBF77F1"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569463F" w14:textId="04B7DCCF"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xml:space="preserve">. (this document) </w:t>
      </w:r>
    </w:p>
    <w:p w14:paraId="22B8B5BB"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23208E6B" w14:textId="24689CD0"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03FB1E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97870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E253C7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58E72E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4DC076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814C65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00911B4"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6F8FF0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5CAB2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1FABF3"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14518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387C5F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C2512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AEFBA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2FA583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917288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7B524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1082AD"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A71FDB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21E36C9" w14:textId="38005834"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C287B7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81436E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2A8C07A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90D63A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1B6134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10D86EB" w14:textId="77777777" w:rsidR="005545C5" w:rsidRDefault="005545C5" w:rsidP="00A942F1">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EFDCB33"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96937A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4899AA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DFEB1F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EFF0F0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9F04A6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262F025"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8A35AB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DDAE1F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11B8AE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8ACDFBD"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B10406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984B5F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344D3A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278F6E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5A5B79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180FF5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CD14EA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4C33B8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0CF823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3C4099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2B1D9BA"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BFA7A8D"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33C661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F25455D" w14:textId="5441C3C4"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377FF5">
        <w:rPr>
          <w:i/>
        </w:rPr>
        <w:t>User</w:t>
      </w:r>
      <w:r>
        <w:rPr>
          <w:i/>
        </w:rPr>
        <w:t xml:space="preserve"> Account Object</w:t>
      </w:r>
      <w:r>
        <w:t>. [URI]</w:t>
      </w:r>
    </w:p>
    <w:p w14:paraId="13E2E5C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296618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E286E8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0242B5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16A0CA8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1878AC5"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7E3719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B89BFB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E8DA89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B89E7D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49049B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E69FD0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31CCAE3"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2A03C0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82BE96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7A50C5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1D7919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5F83C5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F2FDF8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A9FE70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370053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B83DB0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C7583AA"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348E37A"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E4BAD8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84D6864"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CAA957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735384C" w14:textId="77777777" w:rsidR="005545C5" w:rsidRDefault="005545C5" w:rsidP="00A942F1">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FBD805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3F092E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F4125F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15BA5A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3EF58A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05E94E6" w14:textId="0029D09A" w:rsidR="00A06667"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782F39A" w14:textId="23105C17" w:rsidR="00A06667" w:rsidRDefault="00A06667" w:rsidP="00A06667">
      <w:pPr>
        <w:pStyle w:val="RelatedWork"/>
        <w:tabs>
          <w:tab w:val="clear" w:pos="720"/>
        </w:tabs>
        <w:ind w:firstLine="0"/>
      </w:pPr>
    </w:p>
    <w:p w14:paraId="05C82FB2" w14:textId="77777777" w:rsidR="00A06667" w:rsidRDefault="003934E5" w:rsidP="00081DCE">
      <w:pPr>
        <w:pStyle w:val="Titlepageinfo"/>
      </w:pPr>
      <w:bookmarkStart w:id="2" w:name="RelatedWork"/>
      <w:r>
        <w:t>Related work</w:t>
      </w:r>
      <w:bookmarkEnd w:id="2"/>
      <w:r>
        <w:t>:</w:t>
      </w:r>
    </w:p>
    <w:p w14:paraId="6BDA6BDF" w14:textId="77777777" w:rsidR="00A06667" w:rsidRPr="004C4D7C" w:rsidRDefault="003934E5" w:rsidP="00081DCE">
      <w:pPr>
        <w:pStyle w:val="Titlepageinfodescription"/>
      </w:pPr>
      <w:r>
        <w:t>This specification is related to:</w:t>
      </w:r>
    </w:p>
    <w:p w14:paraId="35692A4C" w14:textId="7715151E" w:rsidR="00A06667" w:rsidRDefault="003934E5" w:rsidP="00081DCE">
      <w:pPr>
        <w:pStyle w:val="RelatedWork"/>
        <w:numPr>
          <w:ilvl w:val="0"/>
          <w:numId w:val="10"/>
        </w:numPr>
      </w:pPr>
      <w:r w:rsidRPr="00F94051">
        <w:rPr>
          <w:i/>
        </w:rPr>
        <w:t>STIX</w:t>
      </w:r>
      <w:r w:rsidR="005545C5">
        <w:rPr>
          <w:i/>
          <w:vertAlign w:val="superscript"/>
        </w:rPr>
        <w:t>TM</w:t>
      </w:r>
      <w:r w:rsidRPr="00F94051">
        <w:rPr>
          <w:i/>
        </w:rPr>
        <w:t xml:space="preserve"> Version 1.2.1</w:t>
      </w:r>
      <w:r>
        <w:rPr>
          <w:i/>
        </w:rPr>
        <w:t xml:space="preserve"> (placeholder)</w:t>
      </w:r>
    </w:p>
    <w:p w14:paraId="1E8868D3" w14:textId="77777777" w:rsidR="00A06667" w:rsidRDefault="003934E5" w:rsidP="00081DCE">
      <w:pPr>
        <w:pStyle w:val="Titlepageinfo"/>
      </w:pPr>
      <w:r>
        <w:t>Abstract:</w:t>
      </w:r>
    </w:p>
    <w:p w14:paraId="722A1781" w14:textId="5B49C109" w:rsidR="00A06667" w:rsidRPr="00A00963" w:rsidRDefault="003934E5" w:rsidP="00081DC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API Object data model</w:t>
      </w:r>
      <w:r w:rsidRPr="00A00963">
        <w:t>, which is one of the Object data models for CybOX content.</w:t>
      </w:r>
    </w:p>
    <w:p w14:paraId="53D49A30" w14:textId="77777777" w:rsidR="00A06667" w:rsidRDefault="003934E5" w:rsidP="00081DCE">
      <w:pPr>
        <w:pStyle w:val="Titlepageinfo"/>
      </w:pPr>
      <w:r>
        <w:t>Status:</w:t>
      </w:r>
    </w:p>
    <w:p w14:paraId="1E2BF3B0" w14:textId="77777777" w:rsidR="00A06667" w:rsidRDefault="003934E5" w:rsidP="00081DC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306F05" w14:textId="77777777" w:rsidR="00A06667" w:rsidRDefault="003934E5" w:rsidP="00081DCE">
      <w:pPr>
        <w:pStyle w:val="Titlepageinfo"/>
      </w:pPr>
      <w:r>
        <w:t>URI patterns:</w:t>
      </w:r>
    </w:p>
    <w:p w14:paraId="381FE29E" w14:textId="28A95A68" w:rsidR="00A06667" w:rsidRPr="00CA025D" w:rsidRDefault="003934E5" w:rsidP="00081DC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w:t>
      </w:r>
      <w:r>
        <w:rPr>
          <w:rStyle w:val="Hyperlink"/>
          <w:color w:val="auto"/>
        </w:rPr>
        <w:t>/v</w:t>
      </w:r>
      <w:r w:rsidR="009E6E43">
        <w:rPr>
          <w:rStyle w:val="Hyperlink"/>
          <w:color w:val="auto"/>
        </w:rPr>
        <w:t>2.1.1</w:t>
      </w:r>
      <w:r>
        <w:rPr>
          <w:rStyle w:val="Hyperlink"/>
          <w:color w:val="auto"/>
        </w:rPr>
        <w:t>/</w:t>
      </w:r>
      <w:r w:rsidR="009E6E43">
        <w:rPr>
          <w:rStyle w:val="Hyperlink"/>
          <w:color w:val="auto"/>
        </w:rPr>
        <w:t>cs</w:t>
      </w:r>
      <w:r>
        <w:rPr>
          <w:rStyle w:val="Hyperlink"/>
          <w:color w:val="auto"/>
        </w:rPr>
        <w:t>d01/part</w:t>
      </w:r>
      <w:r w:rsidR="009E6E43">
        <w:rPr>
          <w:rStyle w:val="Hyperlink"/>
          <w:color w:val="auto"/>
        </w:rPr>
        <w:t>7</w:t>
      </w:r>
      <w:r>
        <w:rPr>
          <w:rStyle w:val="Hyperlink"/>
          <w:color w:val="auto"/>
        </w:rPr>
        <w:t>-</w:t>
      </w:r>
      <w:r w:rsidR="009E6E43">
        <w:rPr>
          <w:rStyle w:val="Hyperlink"/>
          <w:color w:val="auto"/>
        </w:rPr>
        <w:t>api-object/cybox-v2.1.1</w:t>
      </w:r>
      <w:r w:rsidRPr="00163EB3">
        <w:rPr>
          <w:rStyle w:val="Hyperlink"/>
          <w:color w:val="auto"/>
        </w:rPr>
        <w:t>-</w:t>
      </w:r>
      <w:r w:rsidR="009E6E43">
        <w:rPr>
          <w:rStyle w:val="Hyperlink"/>
          <w:color w:val="auto"/>
        </w:rPr>
        <w:t>cs</w:t>
      </w:r>
      <w:r w:rsidRPr="00163EB3">
        <w:rPr>
          <w:rStyle w:val="Hyperlink"/>
          <w:color w:val="auto"/>
        </w:rPr>
        <w:t>d01-part</w:t>
      </w:r>
      <w:r w:rsidR="009E6E43">
        <w:rPr>
          <w:rStyle w:val="Hyperlink"/>
          <w:color w:val="auto"/>
        </w:rPr>
        <w:t>7</w:t>
      </w:r>
      <w:r w:rsidRPr="00163EB3">
        <w:rPr>
          <w:rStyle w:val="Hyperlink"/>
          <w:color w:val="auto"/>
        </w:rPr>
        <w:t>-</w:t>
      </w:r>
      <w:r w:rsidR="009E6E43">
        <w:rPr>
          <w:rStyle w:val="Hyperlink"/>
          <w:color w:val="auto"/>
        </w:rPr>
        <w:t>api-object</w:t>
      </w:r>
      <w:r w:rsidRPr="00163EB3">
        <w:rPr>
          <w:rStyle w:val="Hyperlink"/>
          <w:color w:val="auto"/>
        </w:rPr>
        <w:t>.docx</w:t>
      </w:r>
    </w:p>
    <w:p w14:paraId="3A458C09" w14:textId="416C2355" w:rsidR="00A06667" w:rsidRPr="00CA025D" w:rsidRDefault="003934E5" w:rsidP="00081DC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cybox/v2.1.1</w:t>
      </w:r>
      <w:r>
        <w:rPr>
          <w:rStyle w:val="Hyperlink"/>
          <w:color w:val="auto"/>
        </w:rPr>
        <w:t>/</w:t>
      </w:r>
      <w:r w:rsidR="009E6E43">
        <w:rPr>
          <w:rStyle w:val="Hyperlink"/>
          <w:color w:val="auto"/>
        </w:rPr>
        <w:t>cybox</w:t>
      </w:r>
      <w:r w:rsidRPr="00163EB3">
        <w:rPr>
          <w:rStyle w:val="Hyperlink"/>
          <w:color w:val="auto"/>
        </w:rPr>
        <w:t>-</w:t>
      </w:r>
      <w:r w:rsidR="009E6E43">
        <w:rPr>
          <w:rStyle w:val="Hyperlink"/>
          <w:color w:val="auto"/>
        </w:rPr>
        <w:t>v2.1.1-part7-api-object</w:t>
      </w:r>
      <w:r w:rsidRPr="00163EB3">
        <w:rPr>
          <w:rStyle w:val="Hyperlink"/>
          <w:color w:val="auto"/>
        </w:rPr>
        <w:t>.docx</w:t>
      </w:r>
    </w:p>
    <w:p w14:paraId="1919F76F" w14:textId="77777777" w:rsidR="00A06667" w:rsidRDefault="003934E5" w:rsidP="00081DCE">
      <w:pPr>
        <w:pStyle w:val="Abstract"/>
      </w:pPr>
      <w:r>
        <w:t>(Managed by OASIS TC Administration; please don’t modify.)</w:t>
      </w:r>
    </w:p>
    <w:p w14:paraId="14361FB7" w14:textId="42BC8749" w:rsidR="00A06667" w:rsidRDefault="00A06667" w:rsidP="00A06667">
      <w:pPr>
        <w:pStyle w:val="Abstract"/>
      </w:pPr>
    </w:p>
    <w:p w14:paraId="7B6B6068" w14:textId="559ED9C7" w:rsidR="00A06667" w:rsidRDefault="00A06667" w:rsidP="00A06667">
      <w:pPr>
        <w:pStyle w:val="Abstract"/>
      </w:pPr>
    </w:p>
    <w:p w14:paraId="615E6712" w14:textId="3790216F" w:rsidR="00A06667" w:rsidRPr="00852E10" w:rsidRDefault="003934E5" w:rsidP="00081DCE">
      <w:pPr>
        <w:spacing w:after="80"/>
      </w:pPr>
      <w:r>
        <w:t>Copyright © OAS</w:t>
      </w:r>
      <w:r w:rsidR="00592FCF">
        <w:t>IS Open 2016</w:t>
      </w:r>
      <w:r w:rsidRPr="00852E10">
        <w:t>. All Rights Reserved.</w:t>
      </w:r>
    </w:p>
    <w:p w14:paraId="7DA50FF3" w14:textId="77777777" w:rsidR="00A06667" w:rsidRPr="00852E10" w:rsidRDefault="003934E5" w:rsidP="00081DCE">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061EB7E" w14:textId="77777777" w:rsidR="00A06667" w:rsidRPr="00852E10" w:rsidRDefault="003934E5" w:rsidP="00081DC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941153" w14:textId="77777777" w:rsidR="00A06667" w:rsidRDefault="003934E5" w:rsidP="00081DCE">
      <w:pPr>
        <w:spacing w:after="80"/>
      </w:pPr>
      <w:r w:rsidRPr="00852E10">
        <w:t>The limited permissions granted above are perpetual and will not be revoked by OASIS or its successors or assigns.</w:t>
      </w:r>
    </w:p>
    <w:p w14:paraId="438F9A34" w14:textId="77777777" w:rsidR="00324936" w:rsidRDefault="003934E5" w:rsidP="00CB759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324936" w:rsidRPr="008C3D8A">
        <w:t>PARTICULAR PURPOSE.</w:t>
      </w:r>
    </w:p>
    <w:p w14:paraId="771B8E09" w14:textId="773F0577" w:rsidR="00324936" w:rsidRDefault="00324936" w:rsidP="00081DCE"/>
    <w:p w14:paraId="22CB10B4" w14:textId="1C7B2620" w:rsidR="00E000B6" w:rsidRDefault="00324936" w:rsidP="00081DCE">
      <w:r>
        <w:t>Portions copyright © Un</w:t>
      </w:r>
      <w:r w:rsidR="00592FCF">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3934E5">
        <w:br w:type="page"/>
      </w:r>
    </w:p>
    <w:p w14:paraId="73FB3CB7" w14:textId="77777777" w:rsidR="007F5D30" w:rsidRPr="00852E10" w:rsidRDefault="007F5D30" w:rsidP="007F5D30">
      <w:pPr>
        <w:pStyle w:val="Notices"/>
      </w:pPr>
      <w:bookmarkStart w:id="3" w:name="_Toc424631595"/>
      <w:bookmarkEnd w:id="0"/>
      <w:r>
        <w:lastRenderedPageBreak/>
        <w:t>Table of Contents</w:t>
      </w:r>
    </w:p>
    <w:p w14:paraId="393F4406" w14:textId="23DEC11B" w:rsidR="00820790" w:rsidRDefault="007F5D3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1948" w:history="1">
        <w:r w:rsidR="00820790" w:rsidRPr="004D35C0">
          <w:rPr>
            <w:rStyle w:val="Hyperlink"/>
            <w:noProof/>
          </w:rPr>
          <w:t>1</w:t>
        </w:r>
        <w:r w:rsidR="00820790">
          <w:rPr>
            <w:rFonts w:asciiTheme="minorHAnsi" w:eastAsiaTheme="minorEastAsia" w:hAnsiTheme="minorHAnsi" w:cstheme="minorBidi"/>
            <w:noProof/>
            <w:color w:val="auto"/>
            <w:sz w:val="22"/>
            <w:szCs w:val="22"/>
          </w:rPr>
          <w:tab/>
        </w:r>
        <w:r w:rsidR="00820790" w:rsidRPr="004D35C0">
          <w:rPr>
            <w:rStyle w:val="Hyperlink"/>
            <w:noProof/>
          </w:rPr>
          <w:t>Introduction</w:t>
        </w:r>
        <w:r w:rsidR="00820790">
          <w:rPr>
            <w:noProof/>
            <w:webHidden/>
          </w:rPr>
          <w:tab/>
        </w:r>
        <w:r w:rsidR="00820790">
          <w:rPr>
            <w:noProof/>
            <w:webHidden/>
          </w:rPr>
          <w:fldChar w:fldCharType="begin"/>
        </w:r>
        <w:r w:rsidR="00820790">
          <w:rPr>
            <w:noProof/>
            <w:webHidden/>
          </w:rPr>
          <w:instrText xml:space="preserve"> PAGEREF _Toc449961948 \h </w:instrText>
        </w:r>
        <w:r w:rsidR="00820790">
          <w:rPr>
            <w:noProof/>
            <w:webHidden/>
          </w:rPr>
        </w:r>
        <w:r w:rsidR="00820790">
          <w:rPr>
            <w:noProof/>
            <w:webHidden/>
          </w:rPr>
          <w:fldChar w:fldCharType="separate"/>
        </w:r>
        <w:r w:rsidR="00820790">
          <w:rPr>
            <w:noProof/>
            <w:webHidden/>
          </w:rPr>
          <w:t>6</w:t>
        </w:r>
        <w:r w:rsidR="00820790">
          <w:rPr>
            <w:noProof/>
            <w:webHidden/>
          </w:rPr>
          <w:fldChar w:fldCharType="end"/>
        </w:r>
      </w:hyperlink>
    </w:p>
    <w:p w14:paraId="4B217DC2" w14:textId="5DAD2C0E" w:rsidR="00820790" w:rsidRDefault="005076C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949" w:history="1">
        <w:r w:rsidR="00820790" w:rsidRPr="004D35C0">
          <w:rPr>
            <w:rStyle w:val="Hyperlink"/>
            <w:noProof/>
          </w:rPr>
          <w:t>1.1</w:t>
        </w:r>
        <w:r w:rsidR="00820790">
          <w:rPr>
            <w:rFonts w:asciiTheme="minorHAnsi" w:eastAsiaTheme="minorEastAsia" w:hAnsiTheme="minorHAnsi" w:cstheme="minorBidi"/>
            <w:noProof/>
            <w:color w:val="auto"/>
            <w:sz w:val="22"/>
            <w:szCs w:val="22"/>
          </w:rPr>
          <w:tab/>
        </w:r>
        <w:r w:rsidR="00820790" w:rsidRPr="004D35C0">
          <w:rPr>
            <w:rStyle w:val="Hyperlink"/>
            <w:noProof/>
          </w:rPr>
          <w:t>CybOX</w:t>
        </w:r>
        <w:r w:rsidR="00820790" w:rsidRPr="004D35C0">
          <w:rPr>
            <w:rStyle w:val="Hyperlink"/>
            <w:noProof/>
            <w:vertAlign w:val="superscript"/>
          </w:rPr>
          <w:t>TM</w:t>
        </w:r>
        <w:r w:rsidR="00820790" w:rsidRPr="004D35C0">
          <w:rPr>
            <w:rStyle w:val="Hyperlink"/>
            <w:noProof/>
          </w:rPr>
          <w:t xml:space="preserve"> Specification Documents</w:t>
        </w:r>
        <w:r w:rsidR="00820790">
          <w:rPr>
            <w:noProof/>
            <w:webHidden/>
          </w:rPr>
          <w:tab/>
        </w:r>
        <w:r w:rsidR="00820790">
          <w:rPr>
            <w:noProof/>
            <w:webHidden/>
          </w:rPr>
          <w:fldChar w:fldCharType="begin"/>
        </w:r>
        <w:r w:rsidR="00820790">
          <w:rPr>
            <w:noProof/>
            <w:webHidden/>
          </w:rPr>
          <w:instrText xml:space="preserve"> PAGEREF _Toc449961949 \h </w:instrText>
        </w:r>
        <w:r w:rsidR="00820790">
          <w:rPr>
            <w:noProof/>
            <w:webHidden/>
          </w:rPr>
        </w:r>
        <w:r w:rsidR="00820790">
          <w:rPr>
            <w:noProof/>
            <w:webHidden/>
          </w:rPr>
          <w:fldChar w:fldCharType="separate"/>
        </w:r>
        <w:r w:rsidR="00820790">
          <w:rPr>
            <w:noProof/>
            <w:webHidden/>
          </w:rPr>
          <w:t>6</w:t>
        </w:r>
        <w:r w:rsidR="00820790">
          <w:rPr>
            <w:noProof/>
            <w:webHidden/>
          </w:rPr>
          <w:fldChar w:fldCharType="end"/>
        </w:r>
      </w:hyperlink>
    </w:p>
    <w:p w14:paraId="5EE264AD" w14:textId="20AA2F57" w:rsidR="00820790" w:rsidRDefault="005076C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950" w:history="1">
        <w:r w:rsidR="00820790" w:rsidRPr="004D35C0">
          <w:rPr>
            <w:rStyle w:val="Hyperlink"/>
            <w:noProof/>
          </w:rPr>
          <w:t>1.2</w:t>
        </w:r>
        <w:r w:rsidR="00820790">
          <w:rPr>
            <w:rFonts w:asciiTheme="minorHAnsi" w:eastAsiaTheme="minorEastAsia" w:hAnsiTheme="minorHAnsi" w:cstheme="minorBidi"/>
            <w:noProof/>
            <w:color w:val="auto"/>
            <w:sz w:val="22"/>
            <w:szCs w:val="22"/>
          </w:rPr>
          <w:tab/>
        </w:r>
        <w:r w:rsidR="00820790" w:rsidRPr="004D35C0">
          <w:rPr>
            <w:rStyle w:val="Hyperlink"/>
            <w:noProof/>
          </w:rPr>
          <w:t>Document Conventions</w:t>
        </w:r>
        <w:r w:rsidR="00820790">
          <w:rPr>
            <w:noProof/>
            <w:webHidden/>
          </w:rPr>
          <w:tab/>
        </w:r>
        <w:r w:rsidR="00820790">
          <w:rPr>
            <w:noProof/>
            <w:webHidden/>
          </w:rPr>
          <w:fldChar w:fldCharType="begin"/>
        </w:r>
        <w:r w:rsidR="00820790">
          <w:rPr>
            <w:noProof/>
            <w:webHidden/>
          </w:rPr>
          <w:instrText xml:space="preserve"> PAGEREF _Toc449961950 \h </w:instrText>
        </w:r>
        <w:r w:rsidR="00820790">
          <w:rPr>
            <w:noProof/>
            <w:webHidden/>
          </w:rPr>
        </w:r>
        <w:r w:rsidR="00820790">
          <w:rPr>
            <w:noProof/>
            <w:webHidden/>
          </w:rPr>
          <w:fldChar w:fldCharType="separate"/>
        </w:r>
        <w:r w:rsidR="00820790">
          <w:rPr>
            <w:noProof/>
            <w:webHidden/>
          </w:rPr>
          <w:t>6</w:t>
        </w:r>
        <w:r w:rsidR="00820790">
          <w:rPr>
            <w:noProof/>
            <w:webHidden/>
          </w:rPr>
          <w:fldChar w:fldCharType="end"/>
        </w:r>
      </w:hyperlink>
    </w:p>
    <w:p w14:paraId="2E3D1B96" w14:textId="2935CFF5" w:rsidR="00820790" w:rsidRDefault="005076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951" w:history="1">
        <w:r w:rsidR="00820790" w:rsidRPr="004D35C0">
          <w:rPr>
            <w:rStyle w:val="Hyperlink"/>
            <w:noProof/>
          </w:rPr>
          <w:t>1.2.1</w:t>
        </w:r>
        <w:r w:rsidR="00820790">
          <w:rPr>
            <w:rFonts w:asciiTheme="minorHAnsi" w:eastAsiaTheme="minorEastAsia" w:hAnsiTheme="minorHAnsi" w:cstheme="minorBidi"/>
            <w:noProof/>
            <w:color w:val="auto"/>
            <w:sz w:val="22"/>
            <w:szCs w:val="22"/>
          </w:rPr>
          <w:tab/>
        </w:r>
        <w:r w:rsidR="00820790" w:rsidRPr="004D35C0">
          <w:rPr>
            <w:rStyle w:val="Hyperlink"/>
            <w:noProof/>
          </w:rPr>
          <w:t>Fonts</w:t>
        </w:r>
        <w:r w:rsidR="00820790">
          <w:rPr>
            <w:noProof/>
            <w:webHidden/>
          </w:rPr>
          <w:tab/>
        </w:r>
        <w:r w:rsidR="00820790">
          <w:rPr>
            <w:noProof/>
            <w:webHidden/>
          </w:rPr>
          <w:fldChar w:fldCharType="begin"/>
        </w:r>
        <w:r w:rsidR="00820790">
          <w:rPr>
            <w:noProof/>
            <w:webHidden/>
          </w:rPr>
          <w:instrText xml:space="preserve"> PAGEREF _Toc449961951 \h </w:instrText>
        </w:r>
        <w:r w:rsidR="00820790">
          <w:rPr>
            <w:noProof/>
            <w:webHidden/>
          </w:rPr>
        </w:r>
        <w:r w:rsidR="00820790">
          <w:rPr>
            <w:noProof/>
            <w:webHidden/>
          </w:rPr>
          <w:fldChar w:fldCharType="separate"/>
        </w:r>
        <w:r w:rsidR="00820790">
          <w:rPr>
            <w:noProof/>
            <w:webHidden/>
          </w:rPr>
          <w:t>6</w:t>
        </w:r>
        <w:r w:rsidR="00820790">
          <w:rPr>
            <w:noProof/>
            <w:webHidden/>
          </w:rPr>
          <w:fldChar w:fldCharType="end"/>
        </w:r>
      </w:hyperlink>
    </w:p>
    <w:p w14:paraId="7958220E" w14:textId="00081167" w:rsidR="00820790" w:rsidRDefault="005076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952" w:history="1">
        <w:r w:rsidR="00820790" w:rsidRPr="004D35C0">
          <w:rPr>
            <w:rStyle w:val="Hyperlink"/>
            <w:noProof/>
          </w:rPr>
          <w:t>1.2.2</w:t>
        </w:r>
        <w:r w:rsidR="00820790">
          <w:rPr>
            <w:rFonts w:asciiTheme="minorHAnsi" w:eastAsiaTheme="minorEastAsia" w:hAnsiTheme="minorHAnsi" w:cstheme="minorBidi"/>
            <w:noProof/>
            <w:color w:val="auto"/>
            <w:sz w:val="22"/>
            <w:szCs w:val="22"/>
          </w:rPr>
          <w:tab/>
        </w:r>
        <w:r w:rsidR="00820790" w:rsidRPr="004D35C0">
          <w:rPr>
            <w:rStyle w:val="Hyperlink"/>
            <w:noProof/>
          </w:rPr>
          <w:t>UML Package References</w:t>
        </w:r>
        <w:r w:rsidR="00820790">
          <w:rPr>
            <w:noProof/>
            <w:webHidden/>
          </w:rPr>
          <w:tab/>
        </w:r>
        <w:r w:rsidR="00820790">
          <w:rPr>
            <w:noProof/>
            <w:webHidden/>
          </w:rPr>
          <w:fldChar w:fldCharType="begin"/>
        </w:r>
        <w:r w:rsidR="00820790">
          <w:rPr>
            <w:noProof/>
            <w:webHidden/>
          </w:rPr>
          <w:instrText xml:space="preserve"> PAGEREF _Toc449961952 \h </w:instrText>
        </w:r>
        <w:r w:rsidR="00820790">
          <w:rPr>
            <w:noProof/>
            <w:webHidden/>
          </w:rPr>
        </w:r>
        <w:r w:rsidR="00820790">
          <w:rPr>
            <w:noProof/>
            <w:webHidden/>
          </w:rPr>
          <w:fldChar w:fldCharType="separate"/>
        </w:r>
        <w:r w:rsidR="00820790">
          <w:rPr>
            <w:noProof/>
            <w:webHidden/>
          </w:rPr>
          <w:t>7</w:t>
        </w:r>
        <w:r w:rsidR="00820790">
          <w:rPr>
            <w:noProof/>
            <w:webHidden/>
          </w:rPr>
          <w:fldChar w:fldCharType="end"/>
        </w:r>
      </w:hyperlink>
    </w:p>
    <w:p w14:paraId="451F67C0" w14:textId="40F9245D" w:rsidR="00820790" w:rsidRDefault="005076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953" w:history="1">
        <w:r w:rsidR="00820790" w:rsidRPr="004D35C0">
          <w:rPr>
            <w:rStyle w:val="Hyperlink"/>
            <w:noProof/>
          </w:rPr>
          <w:t>1.2.3</w:t>
        </w:r>
        <w:r w:rsidR="00820790">
          <w:rPr>
            <w:rFonts w:asciiTheme="minorHAnsi" w:eastAsiaTheme="minorEastAsia" w:hAnsiTheme="minorHAnsi" w:cstheme="minorBidi"/>
            <w:noProof/>
            <w:color w:val="auto"/>
            <w:sz w:val="22"/>
            <w:szCs w:val="22"/>
          </w:rPr>
          <w:tab/>
        </w:r>
        <w:r w:rsidR="00820790" w:rsidRPr="004D35C0">
          <w:rPr>
            <w:rStyle w:val="Hyperlink"/>
            <w:noProof/>
          </w:rPr>
          <w:t>UML Diagrams</w:t>
        </w:r>
        <w:r w:rsidR="00820790">
          <w:rPr>
            <w:noProof/>
            <w:webHidden/>
          </w:rPr>
          <w:tab/>
        </w:r>
        <w:r w:rsidR="00820790">
          <w:rPr>
            <w:noProof/>
            <w:webHidden/>
          </w:rPr>
          <w:fldChar w:fldCharType="begin"/>
        </w:r>
        <w:r w:rsidR="00820790">
          <w:rPr>
            <w:noProof/>
            <w:webHidden/>
          </w:rPr>
          <w:instrText xml:space="preserve"> PAGEREF _Toc449961953 \h </w:instrText>
        </w:r>
        <w:r w:rsidR="00820790">
          <w:rPr>
            <w:noProof/>
            <w:webHidden/>
          </w:rPr>
        </w:r>
        <w:r w:rsidR="00820790">
          <w:rPr>
            <w:noProof/>
            <w:webHidden/>
          </w:rPr>
          <w:fldChar w:fldCharType="separate"/>
        </w:r>
        <w:r w:rsidR="00820790">
          <w:rPr>
            <w:noProof/>
            <w:webHidden/>
          </w:rPr>
          <w:t>7</w:t>
        </w:r>
        <w:r w:rsidR="00820790">
          <w:rPr>
            <w:noProof/>
            <w:webHidden/>
          </w:rPr>
          <w:fldChar w:fldCharType="end"/>
        </w:r>
      </w:hyperlink>
    </w:p>
    <w:p w14:paraId="60DC038B" w14:textId="724518F4" w:rsidR="00820790" w:rsidRDefault="005076C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1954" w:history="1">
        <w:r w:rsidR="00820790" w:rsidRPr="004D35C0">
          <w:rPr>
            <w:rStyle w:val="Hyperlink"/>
            <w:noProof/>
          </w:rPr>
          <w:t>1.2.3.1</w:t>
        </w:r>
        <w:r w:rsidR="00820790">
          <w:rPr>
            <w:rFonts w:asciiTheme="minorHAnsi" w:eastAsiaTheme="minorEastAsia" w:hAnsiTheme="minorHAnsi" w:cstheme="minorBidi"/>
            <w:noProof/>
            <w:color w:val="auto"/>
            <w:sz w:val="22"/>
            <w:szCs w:val="22"/>
          </w:rPr>
          <w:tab/>
        </w:r>
        <w:r w:rsidR="00820790" w:rsidRPr="004D35C0">
          <w:rPr>
            <w:rStyle w:val="Hyperlink"/>
            <w:noProof/>
          </w:rPr>
          <w:t>Class Properties</w:t>
        </w:r>
        <w:r w:rsidR="00820790">
          <w:rPr>
            <w:noProof/>
            <w:webHidden/>
          </w:rPr>
          <w:tab/>
        </w:r>
        <w:r w:rsidR="00820790">
          <w:rPr>
            <w:noProof/>
            <w:webHidden/>
          </w:rPr>
          <w:fldChar w:fldCharType="begin"/>
        </w:r>
        <w:r w:rsidR="00820790">
          <w:rPr>
            <w:noProof/>
            <w:webHidden/>
          </w:rPr>
          <w:instrText xml:space="preserve"> PAGEREF _Toc449961954 \h </w:instrText>
        </w:r>
        <w:r w:rsidR="00820790">
          <w:rPr>
            <w:noProof/>
            <w:webHidden/>
          </w:rPr>
        </w:r>
        <w:r w:rsidR="00820790">
          <w:rPr>
            <w:noProof/>
            <w:webHidden/>
          </w:rPr>
          <w:fldChar w:fldCharType="separate"/>
        </w:r>
        <w:r w:rsidR="00820790">
          <w:rPr>
            <w:noProof/>
            <w:webHidden/>
          </w:rPr>
          <w:t>7</w:t>
        </w:r>
        <w:r w:rsidR="00820790">
          <w:rPr>
            <w:noProof/>
            <w:webHidden/>
          </w:rPr>
          <w:fldChar w:fldCharType="end"/>
        </w:r>
      </w:hyperlink>
    </w:p>
    <w:p w14:paraId="7380E0AE" w14:textId="64DDDBF7" w:rsidR="00820790" w:rsidRDefault="005076C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1955" w:history="1">
        <w:r w:rsidR="00820790" w:rsidRPr="004D35C0">
          <w:rPr>
            <w:rStyle w:val="Hyperlink"/>
            <w:noProof/>
          </w:rPr>
          <w:t>1.2.3.2</w:t>
        </w:r>
        <w:r w:rsidR="00820790">
          <w:rPr>
            <w:rFonts w:asciiTheme="minorHAnsi" w:eastAsiaTheme="minorEastAsia" w:hAnsiTheme="minorHAnsi" w:cstheme="minorBidi"/>
            <w:noProof/>
            <w:color w:val="auto"/>
            <w:sz w:val="22"/>
            <w:szCs w:val="22"/>
          </w:rPr>
          <w:tab/>
        </w:r>
        <w:r w:rsidR="00820790" w:rsidRPr="004D35C0">
          <w:rPr>
            <w:rStyle w:val="Hyperlink"/>
            <w:noProof/>
          </w:rPr>
          <w:t>Diagram Icons and Arrow Types</w:t>
        </w:r>
        <w:r w:rsidR="00820790">
          <w:rPr>
            <w:noProof/>
            <w:webHidden/>
          </w:rPr>
          <w:tab/>
        </w:r>
        <w:r w:rsidR="00820790">
          <w:rPr>
            <w:noProof/>
            <w:webHidden/>
          </w:rPr>
          <w:fldChar w:fldCharType="begin"/>
        </w:r>
        <w:r w:rsidR="00820790">
          <w:rPr>
            <w:noProof/>
            <w:webHidden/>
          </w:rPr>
          <w:instrText xml:space="preserve"> PAGEREF _Toc449961955 \h </w:instrText>
        </w:r>
        <w:r w:rsidR="00820790">
          <w:rPr>
            <w:noProof/>
            <w:webHidden/>
          </w:rPr>
        </w:r>
        <w:r w:rsidR="00820790">
          <w:rPr>
            <w:noProof/>
            <w:webHidden/>
          </w:rPr>
          <w:fldChar w:fldCharType="separate"/>
        </w:r>
        <w:r w:rsidR="00820790">
          <w:rPr>
            <w:noProof/>
            <w:webHidden/>
          </w:rPr>
          <w:t>7</w:t>
        </w:r>
        <w:r w:rsidR="00820790">
          <w:rPr>
            <w:noProof/>
            <w:webHidden/>
          </w:rPr>
          <w:fldChar w:fldCharType="end"/>
        </w:r>
      </w:hyperlink>
    </w:p>
    <w:p w14:paraId="323876B6" w14:textId="253B8103" w:rsidR="00820790" w:rsidRDefault="005076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956" w:history="1">
        <w:r w:rsidR="00820790" w:rsidRPr="004D35C0">
          <w:rPr>
            <w:rStyle w:val="Hyperlink"/>
            <w:noProof/>
          </w:rPr>
          <w:t>1.2.4</w:t>
        </w:r>
        <w:r w:rsidR="00820790">
          <w:rPr>
            <w:rFonts w:asciiTheme="minorHAnsi" w:eastAsiaTheme="minorEastAsia" w:hAnsiTheme="minorHAnsi" w:cstheme="minorBidi"/>
            <w:noProof/>
            <w:color w:val="auto"/>
            <w:sz w:val="22"/>
            <w:szCs w:val="22"/>
          </w:rPr>
          <w:tab/>
        </w:r>
        <w:r w:rsidR="00820790" w:rsidRPr="004D35C0">
          <w:rPr>
            <w:rStyle w:val="Hyperlink"/>
            <w:noProof/>
          </w:rPr>
          <w:t>Property Table Notation</w:t>
        </w:r>
        <w:r w:rsidR="00820790">
          <w:rPr>
            <w:noProof/>
            <w:webHidden/>
          </w:rPr>
          <w:tab/>
        </w:r>
        <w:r w:rsidR="00820790">
          <w:rPr>
            <w:noProof/>
            <w:webHidden/>
          </w:rPr>
          <w:fldChar w:fldCharType="begin"/>
        </w:r>
        <w:r w:rsidR="00820790">
          <w:rPr>
            <w:noProof/>
            <w:webHidden/>
          </w:rPr>
          <w:instrText xml:space="preserve"> PAGEREF _Toc449961956 \h </w:instrText>
        </w:r>
        <w:r w:rsidR="00820790">
          <w:rPr>
            <w:noProof/>
            <w:webHidden/>
          </w:rPr>
        </w:r>
        <w:r w:rsidR="00820790">
          <w:rPr>
            <w:noProof/>
            <w:webHidden/>
          </w:rPr>
          <w:fldChar w:fldCharType="separate"/>
        </w:r>
        <w:r w:rsidR="00820790">
          <w:rPr>
            <w:noProof/>
            <w:webHidden/>
          </w:rPr>
          <w:t>8</w:t>
        </w:r>
        <w:r w:rsidR="00820790">
          <w:rPr>
            <w:noProof/>
            <w:webHidden/>
          </w:rPr>
          <w:fldChar w:fldCharType="end"/>
        </w:r>
      </w:hyperlink>
    </w:p>
    <w:p w14:paraId="3B2EF591" w14:textId="62F9174F" w:rsidR="00820790" w:rsidRDefault="005076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1957" w:history="1">
        <w:r w:rsidR="00820790" w:rsidRPr="004D35C0">
          <w:rPr>
            <w:rStyle w:val="Hyperlink"/>
            <w:noProof/>
          </w:rPr>
          <w:t>1.2.5</w:t>
        </w:r>
        <w:r w:rsidR="00820790">
          <w:rPr>
            <w:rFonts w:asciiTheme="minorHAnsi" w:eastAsiaTheme="minorEastAsia" w:hAnsiTheme="minorHAnsi" w:cstheme="minorBidi"/>
            <w:noProof/>
            <w:color w:val="auto"/>
            <w:sz w:val="22"/>
            <w:szCs w:val="22"/>
          </w:rPr>
          <w:tab/>
        </w:r>
        <w:r w:rsidR="00820790" w:rsidRPr="004D35C0">
          <w:rPr>
            <w:rStyle w:val="Hyperlink"/>
            <w:noProof/>
          </w:rPr>
          <w:t>Property and Class Descriptions</w:t>
        </w:r>
        <w:r w:rsidR="00820790">
          <w:rPr>
            <w:noProof/>
            <w:webHidden/>
          </w:rPr>
          <w:tab/>
        </w:r>
        <w:r w:rsidR="00820790">
          <w:rPr>
            <w:noProof/>
            <w:webHidden/>
          </w:rPr>
          <w:fldChar w:fldCharType="begin"/>
        </w:r>
        <w:r w:rsidR="00820790">
          <w:rPr>
            <w:noProof/>
            <w:webHidden/>
          </w:rPr>
          <w:instrText xml:space="preserve"> PAGEREF _Toc449961957 \h </w:instrText>
        </w:r>
        <w:r w:rsidR="00820790">
          <w:rPr>
            <w:noProof/>
            <w:webHidden/>
          </w:rPr>
        </w:r>
        <w:r w:rsidR="00820790">
          <w:rPr>
            <w:noProof/>
            <w:webHidden/>
          </w:rPr>
          <w:fldChar w:fldCharType="separate"/>
        </w:r>
        <w:r w:rsidR="00820790">
          <w:rPr>
            <w:noProof/>
            <w:webHidden/>
          </w:rPr>
          <w:t>8</w:t>
        </w:r>
        <w:r w:rsidR="00820790">
          <w:rPr>
            <w:noProof/>
            <w:webHidden/>
          </w:rPr>
          <w:fldChar w:fldCharType="end"/>
        </w:r>
      </w:hyperlink>
    </w:p>
    <w:p w14:paraId="138F802A" w14:textId="63702DF8" w:rsidR="00820790" w:rsidRDefault="005076C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958" w:history="1">
        <w:r w:rsidR="00820790" w:rsidRPr="004D35C0">
          <w:rPr>
            <w:rStyle w:val="Hyperlink"/>
            <w:noProof/>
          </w:rPr>
          <w:t>1.3</w:t>
        </w:r>
        <w:r w:rsidR="00820790">
          <w:rPr>
            <w:rFonts w:asciiTheme="minorHAnsi" w:eastAsiaTheme="minorEastAsia" w:hAnsiTheme="minorHAnsi" w:cstheme="minorBidi"/>
            <w:noProof/>
            <w:color w:val="auto"/>
            <w:sz w:val="22"/>
            <w:szCs w:val="22"/>
          </w:rPr>
          <w:tab/>
        </w:r>
        <w:r w:rsidR="00820790" w:rsidRPr="004D35C0">
          <w:rPr>
            <w:rStyle w:val="Hyperlink"/>
            <w:noProof/>
          </w:rPr>
          <w:t>Terminology</w:t>
        </w:r>
        <w:r w:rsidR="00820790">
          <w:rPr>
            <w:noProof/>
            <w:webHidden/>
          </w:rPr>
          <w:tab/>
        </w:r>
        <w:r w:rsidR="00820790">
          <w:rPr>
            <w:noProof/>
            <w:webHidden/>
          </w:rPr>
          <w:fldChar w:fldCharType="begin"/>
        </w:r>
        <w:r w:rsidR="00820790">
          <w:rPr>
            <w:noProof/>
            <w:webHidden/>
          </w:rPr>
          <w:instrText xml:space="preserve"> PAGEREF _Toc449961958 \h </w:instrText>
        </w:r>
        <w:r w:rsidR="00820790">
          <w:rPr>
            <w:noProof/>
            <w:webHidden/>
          </w:rPr>
        </w:r>
        <w:r w:rsidR="00820790">
          <w:rPr>
            <w:noProof/>
            <w:webHidden/>
          </w:rPr>
          <w:fldChar w:fldCharType="separate"/>
        </w:r>
        <w:r w:rsidR="00820790">
          <w:rPr>
            <w:noProof/>
            <w:webHidden/>
          </w:rPr>
          <w:t>9</w:t>
        </w:r>
        <w:r w:rsidR="00820790">
          <w:rPr>
            <w:noProof/>
            <w:webHidden/>
          </w:rPr>
          <w:fldChar w:fldCharType="end"/>
        </w:r>
      </w:hyperlink>
    </w:p>
    <w:p w14:paraId="03347F7D" w14:textId="03EEF6D7" w:rsidR="00820790" w:rsidRDefault="005076C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959" w:history="1">
        <w:r w:rsidR="00820790" w:rsidRPr="004D35C0">
          <w:rPr>
            <w:rStyle w:val="Hyperlink"/>
            <w:noProof/>
          </w:rPr>
          <w:t>1.4</w:t>
        </w:r>
        <w:r w:rsidR="00820790">
          <w:rPr>
            <w:rFonts w:asciiTheme="minorHAnsi" w:eastAsiaTheme="minorEastAsia" w:hAnsiTheme="minorHAnsi" w:cstheme="minorBidi"/>
            <w:noProof/>
            <w:color w:val="auto"/>
            <w:sz w:val="22"/>
            <w:szCs w:val="22"/>
          </w:rPr>
          <w:tab/>
        </w:r>
        <w:r w:rsidR="00820790" w:rsidRPr="004D35C0">
          <w:rPr>
            <w:rStyle w:val="Hyperlink"/>
            <w:noProof/>
          </w:rPr>
          <w:t>Normative References</w:t>
        </w:r>
        <w:r w:rsidR="00820790">
          <w:rPr>
            <w:noProof/>
            <w:webHidden/>
          </w:rPr>
          <w:tab/>
        </w:r>
        <w:r w:rsidR="00820790">
          <w:rPr>
            <w:noProof/>
            <w:webHidden/>
          </w:rPr>
          <w:fldChar w:fldCharType="begin"/>
        </w:r>
        <w:r w:rsidR="00820790">
          <w:rPr>
            <w:noProof/>
            <w:webHidden/>
          </w:rPr>
          <w:instrText xml:space="preserve"> PAGEREF _Toc449961959 \h </w:instrText>
        </w:r>
        <w:r w:rsidR="00820790">
          <w:rPr>
            <w:noProof/>
            <w:webHidden/>
          </w:rPr>
        </w:r>
        <w:r w:rsidR="00820790">
          <w:rPr>
            <w:noProof/>
            <w:webHidden/>
          </w:rPr>
          <w:fldChar w:fldCharType="separate"/>
        </w:r>
        <w:r w:rsidR="00820790">
          <w:rPr>
            <w:noProof/>
            <w:webHidden/>
          </w:rPr>
          <w:t>9</w:t>
        </w:r>
        <w:r w:rsidR="00820790">
          <w:rPr>
            <w:noProof/>
            <w:webHidden/>
          </w:rPr>
          <w:fldChar w:fldCharType="end"/>
        </w:r>
      </w:hyperlink>
    </w:p>
    <w:p w14:paraId="100B82AE" w14:textId="0744C053" w:rsidR="00820790" w:rsidRDefault="005076C2">
      <w:pPr>
        <w:pStyle w:val="TOC1"/>
        <w:rPr>
          <w:rFonts w:asciiTheme="minorHAnsi" w:eastAsiaTheme="minorEastAsia" w:hAnsiTheme="minorHAnsi" w:cstheme="minorBidi"/>
          <w:noProof/>
          <w:color w:val="auto"/>
          <w:sz w:val="22"/>
          <w:szCs w:val="22"/>
        </w:rPr>
      </w:pPr>
      <w:hyperlink w:anchor="_Toc449961960" w:history="1">
        <w:r w:rsidR="00820790" w:rsidRPr="004D35C0">
          <w:rPr>
            <w:rStyle w:val="Hyperlink"/>
            <w:noProof/>
          </w:rPr>
          <w:t>2</w:t>
        </w:r>
        <w:r w:rsidR="00820790">
          <w:rPr>
            <w:rFonts w:asciiTheme="minorHAnsi" w:eastAsiaTheme="minorEastAsia" w:hAnsiTheme="minorHAnsi" w:cstheme="minorBidi"/>
            <w:noProof/>
            <w:color w:val="auto"/>
            <w:sz w:val="22"/>
            <w:szCs w:val="22"/>
          </w:rPr>
          <w:tab/>
        </w:r>
        <w:r w:rsidR="00820790" w:rsidRPr="004D35C0">
          <w:rPr>
            <w:rStyle w:val="Hyperlink"/>
            <w:noProof/>
          </w:rPr>
          <w:t>Background Information</w:t>
        </w:r>
        <w:r w:rsidR="00820790">
          <w:rPr>
            <w:noProof/>
            <w:webHidden/>
          </w:rPr>
          <w:tab/>
        </w:r>
        <w:r w:rsidR="00820790">
          <w:rPr>
            <w:noProof/>
            <w:webHidden/>
          </w:rPr>
          <w:fldChar w:fldCharType="begin"/>
        </w:r>
        <w:r w:rsidR="00820790">
          <w:rPr>
            <w:noProof/>
            <w:webHidden/>
          </w:rPr>
          <w:instrText xml:space="preserve"> PAGEREF _Toc449961960 \h </w:instrText>
        </w:r>
        <w:r w:rsidR="00820790">
          <w:rPr>
            <w:noProof/>
            <w:webHidden/>
          </w:rPr>
        </w:r>
        <w:r w:rsidR="00820790">
          <w:rPr>
            <w:noProof/>
            <w:webHidden/>
          </w:rPr>
          <w:fldChar w:fldCharType="separate"/>
        </w:r>
        <w:r w:rsidR="00820790">
          <w:rPr>
            <w:noProof/>
            <w:webHidden/>
          </w:rPr>
          <w:t>10</w:t>
        </w:r>
        <w:r w:rsidR="00820790">
          <w:rPr>
            <w:noProof/>
            <w:webHidden/>
          </w:rPr>
          <w:fldChar w:fldCharType="end"/>
        </w:r>
      </w:hyperlink>
    </w:p>
    <w:p w14:paraId="24A0FD65" w14:textId="5495B44B" w:rsidR="00820790" w:rsidRDefault="005076C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961" w:history="1">
        <w:r w:rsidR="00820790" w:rsidRPr="004D35C0">
          <w:rPr>
            <w:rStyle w:val="Hyperlink"/>
            <w:noProof/>
          </w:rPr>
          <w:t>2.1</w:t>
        </w:r>
        <w:r w:rsidR="00820790">
          <w:rPr>
            <w:rFonts w:asciiTheme="minorHAnsi" w:eastAsiaTheme="minorEastAsia" w:hAnsiTheme="minorHAnsi" w:cstheme="minorBidi"/>
            <w:noProof/>
            <w:color w:val="auto"/>
            <w:sz w:val="22"/>
            <w:szCs w:val="22"/>
          </w:rPr>
          <w:tab/>
        </w:r>
        <w:r w:rsidR="00820790" w:rsidRPr="004D35C0">
          <w:rPr>
            <w:rStyle w:val="Hyperlink"/>
            <w:noProof/>
          </w:rPr>
          <w:t>Cyber Observables</w:t>
        </w:r>
        <w:r w:rsidR="00820790">
          <w:rPr>
            <w:noProof/>
            <w:webHidden/>
          </w:rPr>
          <w:tab/>
        </w:r>
        <w:r w:rsidR="00820790">
          <w:rPr>
            <w:noProof/>
            <w:webHidden/>
          </w:rPr>
          <w:fldChar w:fldCharType="begin"/>
        </w:r>
        <w:r w:rsidR="00820790">
          <w:rPr>
            <w:noProof/>
            <w:webHidden/>
          </w:rPr>
          <w:instrText xml:space="preserve"> PAGEREF _Toc449961961 \h </w:instrText>
        </w:r>
        <w:r w:rsidR="00820790">
          <w:rPr>
            <w:noProof/>
            <w:webHidden/>
          </w:rPr>
        </w:r>
        <w:r w:rsidR="00820790">
          <w:rPr>
            <w:noProof/>
            <w:webHidden/>
          </w:rPr>
          <w:fldChar w:fldCharType="separate"/>
        </w:r>
        <w:r w:rsidR="00820790">
          <w:rPr>
            <w:noProof/>
            <w:webHidden/>
          </w:rPr>
          <w:t>10</w:t>
        </w:r>
        <w:r w:rsidR="00820790">
          <w:rPr>
            <w:noProof/>
            <w:webHidden/>
          </w:rPr>
          <w:fldChar w:fldCharType="end"/>
        </w:r>
      </w:hyperlink>
    </w:p>
    <w:p w14:paraId="4F25CE4D" w14:textId="76AD601D" w:rsidR="00820790" w:rsidRDefault="005076C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962" w:history="1">
        <w:r w:rsidR="00820790" w:rsidRPr="004D35C0">
          <w:rPr>
            <w:rStyle w:val="Hyperlink"/>
            <w:noProof/>
          </w:rPr>
          <w:t>2.2</w:t>
        </w:r>
        <w:r w:rsidR="00820790">
          <w:rPr>
            <w:rFonts w:asciiTheme="minorHAnsi" w:eastAsiaTheme="minorEastAsia" w:hAnsiTheme="minorHAnsi" w:cstheme="minorBidi"/>
            <w:noProof/>
            <w:color w:val="auto"/>
            <w:sz w:val="22"/>
            <w:szCs w:val="22"/>
          </w:rPr>
          <w:tab/>
        </w:r>
        <w:r w:rsidR="00820790" w:rsidRPr="004D35C0">
          <w:rPr>
            <w:rStyle w:val="Hyperlink"/>
            <w:noProof/>
          </w:rPr>
          <w:t>Objects</w:t>
        </w:r>
        <w:r w:rsidR="00820790">
          <w:rPr>
            <w:noProof/>
            <w:webHidden/>
          </w:rPr>
          <w:tab/>
        </w:r>
        <w:r w:rsidR="00820790">
          <w:rPr>
            <w:noProof/>
            <w:webHidden/>
          </w:rPr>
          <w:fldChar w:fldCharType="begin"/>
        </w:r>
        <w:r w:rsidR="00820790">
          <w:rPr>
            <w:noProof/>
            <w:webHidden/>
          </w:rPr>
          <w:instrText xml:space="preserve"> PAGEREF _Toc449961962 \h </w:instrText>
        </w:r>
        <w:r w:rsidR="00820790">
          <w:rPr>
            <w:noProof/>
            <w:webHidden/>
          </w:rPr>
        </w:r>
        <w:r w:rsidR="00820790">
          <w:rPr>
            <w:noProof/>
            <w:webHidden/>
          </w:rPr>
          <w:fldChar w:fldCharType="separate"/>
        </w:r>
        <w:r w:rsidR="00820790">
          <w:rPr>
            <w:noProof/>
            <w:webHidden/>
          </w:rPr>
          <w:t>10</w:t>
        </w:r>
        <w:r w:rsidR="00820790">
          <w:rPr>
            <w:noProof/>
            <w:webHidden/>
          </w:rPr>
          <w:fldChar w:fldCharType="end"/>
        </w:r>
      </w:hyperlink>
    </w:p>
    <w:p w14:paraId="78684C2A" w14:textId="751226A9" w:rsidR="00820790" w:rsidRDefault="005076C2">
      <w:pPr>
        <w:pStyle w:val="TOC1"/>
        <w:rPr>
          <w:rFonts w:asciiTheme="minorHAnsi" w:eastAsiaTheme="minorEastAsia" w:hAnsiTheme="minorHAnsi" w:cstheme="minorBidi"/>
          <w:noProof/>
          <w:color w:val="auto"/>
          <w:sz w:val="22"/>
          <w:szCs w:val="22"/>
        </w:rPr>
      </w:pPr>
      <w:hyperlink w:anchor="_Toc449961963" w:history="1">
        <w:r w:rsidR="00820790" w:rsidRPr="004D35C0">
          <w:rPr>
            <w:rStyle w:val="Hyperlink"/>
            <w:noProof/>
          </w:rPr>
          <w:t>3</w:t>
        </w:r>
        <w:r w:rsidR="00820790">
          <w:rPr>
            <w:rFonts w:asciiTheme="minorHAnsi" w:eastAsiaTheme="minorEastAsia" w:hAnsiTheme="minorHAnsi" w:cstheme="minorBidi"/>
            <w:noProof/>
            <w:color w:val="auto"/>
            <w:sz w:val="22"/>
            <w:szCs w:val="22"/>
          </w:rPr>
          <w:tab/>
        </w:r>
        <w:r w:rsidR="00820790" w:rsidRPr="004D35C0">
          <w:rPr>
            <w:rStyle w:val="Hyperlink"/>
            <w:noProof/>
          </w:rPr>
          <w:t>Data Model</w:t>
        </w:r>
        <w:r w:rsidR="00820790">
          <w:rPr>
            <w:noProof/>
            <w:webHidden/>
          </w:rPr>
          <w:tab/>
        </w:r>
        <w:r w:rsidR="00820790">
          <w:rPr>
            <w:noProof/>
            <w:webHidden/>
          </w:rPr>
          <w:fldChar w:fldCharType="begin"/>
        </w:r>
        <w:r w:rsidR="00820790">
          <w:rPr>
            <w:noProof/>
            <w:webHidden/>
          </w:rPr>
          <w:instrText xml:space="preserve"> PAGEREF _Toc449961963 \h </w:instrText>
        </w:r>
        <w:r w:rsidR="00820790">
          <w:rPr>
            <w:noProof/>
            <w:webHidden/>
          </w:rPr>
        </w:r>
        <w:r w:rsidR="00820790">
          <w:rPr>
            <w:noProof/>
            <w:webHidden/>
          </w:rPr>
          <w:fldChar w:fldCharType="separate"/>
        </w:r>
        <w:r w:rsidR="00820790">
          <w:rPr>
            <w:noProof/>
            <w:webHidden/>
          </w:rPr>
          <w:t>11</w:t>
        </w:r>
        <w:r w:rsidR="00820790">
          <w:rPr>
            <w:noProof/>
            <w:webHidden/>
          </w:rPr>
          <w:fldChar w:fldCharType="end"/>
        </w:r>
      </w:hyperlink>
    </w:p>
    <w:p w14:paraId="543EF28C" w14:textId="41F097E5" w:rsidR="00820790" w:rsidRDefault="005076C2">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1964" w:history="1">
        <w:r w:rsidR="00820790" w:rsidRPr="004D35C0">
          <w:rPr>
            <w:rStyle w:val="Hyperlink"/>
            <w:noProof/>
          </w:rPr>
          <w:t>3.1</w:t>
        </w:r>
        <w:r w:rsidR="00820790">
          <w:rPr>
            <w:rFonts w:asciiTheme="minorHAnsi" w:eastAsiaTheme="minorEastAsia" w:hAnsiTheme="minorHAnsi" w:cstheme="minorBidi"/>
            <w:noProof/>
            <w:color w:val="auto"/>
            <w:sz w:val="22"/>
            <w:szCs w:val="22"/>
          </w:rPr>
          <w:tab/>
        </w:r>
        <w:r w:rsidR="00820790" w:rsidRPr="004D35C0">
          <w:rPr>
            <w:rStyle w:val="Hyperlink"/>
            <w:noProof/>
          </w:rPr>
          <w:t>APIObjectType Class</w:t>
        </w:r>
        <w:r w:rsidR="00820790">
          <w:rPr>
            <w:noProof/>
            <w:webHidden/>
          </w:rPr>
          <w:tab/>
        </w:r>
        <w:r w:rsidR="00820790">
          <w:rPr>
            <w:noProof/>
            <w:webHidden/>
          </w:rPr>
          <w:fldChar w:fldCharType="begin"/>
        </w:r>
        <w:r w:rsidR="00820790">
          <w:rPr>
            <w:noProof/>
            <w:webHidden/>
          </w:rPr>
          <w:instrText xml:space="preserve"> PAGEREF _Toc449961964 \h </w:instrText>
        </w:r>
        <w:r w:rsidR="00820790">
          <w:rPr>
            <w:noProof/>
            <w:webHidden/>
          </w:rPr>
        </w:r>
        <w:r w:rsidR="00820790">
          <w:rPr>
            <w:noProof/>
            <w:webHidden/>
          </w:rPr>
          <w:fldChar w:fldCharType="separate"/>
        </w:r>
        <w:r w:rsidR="00820790">
          <w:rPr>
            <w:noProof/>
            <w:webHidden/>
          </w:rPr>
          <w:t>11</w:t>
        </w:r>
        <w:r w:rsidR="00820790">
          <w:rPr>
            <w:noProof/>
            <w:webHidden/>
          </w:rPr>
          <w:fldChar w:fldCharType="end"/>
        </w:r>
      </w:hyperlink>
    </w:p>
    <w:p w14:paraId="0DEBD87A" w14:textId="7089E0A9" w:rsidR="00820790" w:rsidRDefault="005076C2">
      <w:pPr>
        <w:pStyle w:val="TOC1"/>
        <w:rPr>
          <w:rFonts w:asciiTheme="minorHAnsi" w:eastAsiaTheme="minorEastAsia" w:hAnsiTheme="minorHAnsi" w:cstheme="minorBidi"/>
          <w:noProof/>
          <w:color w:val="auto"/>
          <w:sz w:val="22"/>
          <w:szCs w:val="22"/>
        </w:rPr>
      </w:pPr>
      <w:hyperlink w:anchor="_Toc449961965" w:history="1">
        <w:r w:rsidR="00820790" w:rsidRPr="004D35C0">
          <w:rPr>
            <w:rStyle w:val="Hyperlink"/>
            <w:noProof/>
          </w:rPr>
          <w:t>4</w:t>
        </w:r>
        <w:r w:rsidR="00820790">
          <w:rPr>
            <w:rFonts w:asciiTheme="minorHAnsi" w:eastAsiaTheme="minorEastAsia" w:hAnsiTheme="minorHAnsi" w:cstheme="minorBidi"/>
            <w:noProof/>
            <w:color w:val="auto"/>
            <w:sz w:val="22"/>
            <w:szCs w:val="22"/>
          </w:rPr>
          <w:tab/>
        </w:r>
        <w:r w:rsidR="00820790" w:rsidRPr="004D35C0">
          <w:rPr>
            <w:rStyle w:val="Hyperlink"/>
            <w:noProof/>
          </w:rPr>
          <w:t>Conformance</w:t>
        </w:r>
        <w:r w:rsidR="00820790">
          <w:rPr>
            <w:noProof/>
            <w:webHidden/>
          </w:rPr>
          <w:tab/>
        </w:r>
        <w:r w:rsidR="00820790">
          <w:rPr>
            <w:noProof/>
            <w:webHidden/>
          </w:rPr>
          <w:fldChar w:fldCharType="begin"/>
        </w:r>
        <w:r w:rsidR="00820790">
          <w:rPr>
            <w:noProof/>
            <w:webHidden/>
          </w:rPr>
          <w:instrText xml:space="preserve"> PAGEREF _Toc449961965 \h </w:instrText>
        </w:r>
        <w:r w:rsidR="00820790">
          <w:rPr>
            <w:noProof/>
            <w:webHidden/>
          </w:rPr>
        </w:r>
        <w:r w:rsidR="00820790">
          <w:rPr>
            <w:noProof/>
            <w:webHidden/>
          </w:rPr>
          <w:fldChar w:fldCharType="separate"/>
        </w:r>
        <w:r w:rsidR="00820790">
          <w:rPr>
            <w:noProof/>
            <w:webHidden/>
          </w:rPr>
          <w:t>13</w:t>
        </w:r>
        <w:r w:rsidR="00820790">
          <w:rPr>
            <w:noProof/>
            <w:webHidden/>
          </w:rPr>
          <w:fldChar w:fldCharType="end"/>
        </w:r>
      </w:hyperlink>
    </w:p>
    <w:p w14:paraId="2BDC7E36" w14:textId="4F1E6E85" w:rsidR="00820790" w:rsidRDefault="005076C2">
      <w:pPr>
        <w:pStyle w:val="TOC1"/>
        <w:rPr>
          <w:rFonts w:asciiTheme="minorHAnsi" w:eastAsiaTheme="minorEastAsia" w:hAnsiTheme="minorHAnsi" w:cstheme="minorBidi"/>
          <w:noProof/>
          <w:color w:val="auto"/>
          <w:sz w:val="22"/>
          <w:szCs w:val="22"/>
        </w:rPr>
      </w:pPr>
      <w:hyperlink w:anchor="_Toc449961966" w:history="1">
        <w:r w:rsidR="00820790" w:rsidRPr="004D35C0">
          <w:rPr>
            <w:rStyle w:val="Hyperlink"/>
            <w:noProof/>
          </w:rPr>
          <w:t>Appendix A. Acknowledgments</w:t>
        </w:r>
        <w:r w:rsidR="00820790">
          <w:rPr>
            <w:noProof/>
            <w:webHidden/>
          </w:rPr>
          <w:tab/>
        </w:r>
        <w:r w:rsidR="00820790">
          <w:rPr>
            <w:noProof/>
            <w:webHidden/>
          </w:rPr>
          <w:fldChar w:fldCharType="begin"/>
        </w:r>
        <w:r w:rsidR="00820790">
          <w:rPr>
            <w:noProof/>
            <w:webHidden/>
          </w:rPr>
          <w:instrText xml:space="preserve"> PAGEREF _Toc449961966 \h </w:instrText>
        </w:r>
        <w:r w:rsidR="00820790">
          <w:rPr>
            <w:noProof/>
            <w:webHidden/>
          </w:rPr>
        </w:r>
        <w:r w:rsidR="00820790">
          <w:rPr>
            <w:noProof/>
            <w:webHidden/>
          </w:rPr>
          <w:fldChar w:fldCharType="separate"/>
        </w:r>
        <w:r w:rsidR="00820790">
          <w:rPr>
            <w:noProof/>
            <w:webHidden/>
          </w:rPr>
          <w:t>14</w:t>
        </w:r>
        <w:r w:rsidR="00820790">
          <w:rPr>
            <w:noProof/>
            <w:webHidden/>
          </w:rPr>
          <w:fldChar w:fldCharType="end"/>
        </w:r>
      </w:hyperlink>
    </w:p>
    <w:p w14:paraId="44E2B8CE" w14:textId="19C4032F" w:rsidR="00820790" w:rsidRDefault="005076C2">
      <w:pPr>
        <w:pStyle w:val="TOC1"/>
        <w:rPr>
          <w:rFonts w:asciiTheme="minorHAnsi" w:eastAsiaTheme="minorEastAsia" w:hAnsiTheme="minorHAnsi" w:cstheme="minorBidi"/>
          <w:noProof/>
          <w:color w:val="auto"/>
          <w:sz w:val="22"/>
          <w:szCs w:val="22"/>
        </w:rPr>
      </w:pPr>
      <w:hyperlink w:anchor="_Toc449961967" w:history="1">
        <w:r w:rsidR="00820790" w:rsidRPr="004D35C0">
          <w:rPr>
            <w:rStyle w:val="Hyperlink"/>
            <w:noProof/>
          </w:rPr>
          <w:t>Appendix B. Revision History</w:t>
        </w:r>
        <w:r w:rsidR="00820790">
          <w:rPr>
            <w:noProof/>
            <w:webHidden/>
          </w:rPr>
          <w:tab/>
        </w:r>
        <w:r w:rsidR="00820790">
          <w:rPr>
            <w:noProof/>
            <w:webHidden/>
          </w:rPr>
          <w:fldChar w:fldCharType="begin"/>
        </w:r>
        <w:r w:rsidR="00820790">
          <w:rPr>
            <w:noProof/>
            <w:webHidden/>
          </w:rPr>
          <w:instrText xml:space="preserve"> PAGEREF _Toc449961967 \h </w:instrText>
        </w:r>
        <w:r w:rsidR="00820790">
          <w:rPr>
            <w:noProof/>
            <w:webHidden/>
          </w:rPr>
        </w:r>
        <w:r w:rsidR="00820790">
          <w:rPr>
            <w:noProof/>
            <w:webHidden/>
          </w:rPr>
          <w:fldChar w:fldCharType="separate"/>
        </w:r>
        <w:r w:rsidR="00820790">
          <w:rPr>
            <w:noProof/>
            <w:webHidden/>
          </w:rPr>
          <w:t>15</w:t>
        </w:r>
        <w:r w:rsidR="00820790">
          <w:rPr>
            <w:noProof/>
            <w:webHidden/>
          </w:rPr>
          <w:fldChar w:fldCharType="end"/>
        </w:r>
      </w:hyperlink>
    </w:p>
    <w:p w14:paraId="634C8F86" w14:textId="50612117" w:rsidR="00A06667" w:rsidRDefault="007F5D30" w:rsidP="00CF57FA">
      <w:pPr>
        <w:pStyle w:val="Heading1"/>
      </w:pPr>
      <w:r>
        <w:rPr>
          <w:szCs w:val="24"/>
        </w:rPr>
        <w:lastRenderedPageBreak/>
        <w:fldChar w:fldCharType="end"/>
      </w:r>
      <w:bookmarkStart w:id="4" w:name="_Toc449961948"/>
      <w:r w:rsidR="003934E5">
        <w:t>Introduction</w:t>
      </w:r>
      <w:bookmarkEnd w:id="3"/>
      <w:bookmarkEnd w:id="4"/>
    </w:p>
    <w:p w14:paraId="564A9D88" w14:textId="01CE1E5F" w:rsidR="00324936" w:rsidRPr="00324936" w:rsidRDefault="00324936" w:rsidP="00081DCE">
      <w:pPr>
        <w:autoSpaceDE w:val="0"/>
        <w:autoSpaceDN w:val="0"/>
        <w:adjustRightInd w:val="0"/>
        <w:spacing w:before="80" w:after="240"/>
        <w:ind w:right="-270"/>
      </w:pPr>
      <w:r w:rsidRPr="00EE3C80">
        <w:t>[All text is norm</w:t>
      </w:r>
      <w:r>
        <w:t>ative unless otherwise labeled</w:t>
      </w:r>
      <w:r w:rsidR="00D00F11">
        <w:t>.</w:t>
      </w:r>
      <w:r>
        <w:t>]</w:t>
      </w:r>
    </w:p>
    <w:p w14:paraId="0B2AE21F" w14:textId="1B5D8E88" w:rsidR="00A06667" w:rsidRDefault="003934E5" w:rsidP="00081DCE">
      <w:pPr>
        <w:autoSpaceDE w:val="0"/>
        <w:autoSpaceDN w:val="0"/>
        <w:adjustRightInd w:val="0"/>
        <w:spacing w:before="80" w:after="240"/>
        <w:ind w:right="-270"/>
      </w:pPr>
      <w:r w:rsidRPr="00B92F54">
        <w:t>The Cyber Observable Expression (</w:t>
      </w:r>
      <w:proofErr w:type="spellStart"/>
      <w:r w:rsidRPr="00B92F54">
        <w:t>CybOX</w:t>
      </w:r>
      <w:r w:rsidR="005545C5">
        <w:rPr>
          <w:vertAlign w:val="superscript"/>
        </w:rPr>
        <w:t>TM</w:t>
      </w:r>
      <w:proofErr w:type="spellEnd"/>
      <w:r w:rsidRPr="00B92F54">
        <w:t>)</w:t>
      </w:r>
      <w:r>
        <w:t xml:space="preserve"> </w:t>
      </w:r>
      <w:r w:rsidR="00081DCE">
        <w:t>l</w:t>
      </w:r>
      <w:r w:rsidR="00CB759C">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317BF5" w14:textId="6A6BC070" w:rsidR="00A06667" w:rsidRDefault="003934E5" w:rsidP="00081DCE">
      <w:pPr>
        <w:autoSpaceDE w:val="0"/>
        <w:autoSpaceDN w:val="0"/>
        <w:adjustRightInd w:val="0"/>
        <w:spacing w:before="80" w:after="240"/>
        <w:ind w:right="-270"/>
      </w:pPr>
      <w:r>
        <w:t xml:space="preserve">This document serves as the specification for the CybOX API Object Version 2.1.1 data model, which is one of </w:t>
      </w:r>
      <w:r w:rsidR="00324936">
        <w:t>eighty-eight CybOX</w:t>
      </w:r>
      <w:r>
        <w:t xml:space="preserve"> Object data models.       </w:t>
      </w:r>
    </w:p>
    <w:p w14:paraId="106D1E6E" w14:textId="06ADFE1E" w:rsidR="00A06667" w:rsidRDefault="003934E5" w:rsidP="00D00F11">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6238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62389" w:rsidRPr="00B62389">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2</w:t>
      </w:r>
      <w:r w:rsidRPr="00FB67E2">
        <w:rPr>
          <w:b/>
          <w:color w:val="0000EE"/>
        </w:rPr>
        <w:fldChar w:fldCharType="end"/>
      </w:r>
      <w:r>
        <w:t xml:space="preserve">, we give background information necessary to fully understand the API Object data model. We present the API Object data model specification details in Section </w:t>
      </w:r>
      <w:r w:rsidR="001A53DE" w:rsidRPr="001A53DE">
        <w:rPr>
          <w:b/>
          <w:color w:val="0000EE"/>
        </w:rPr>
        <w:fldChar w:fldCharType="begin"/>
      </w:r>
      <w:r w:rsidR="001A53DE" w:rsidRPr="001A53DE">
        <w:rPr>
          <w:b/>
          <w:color w:val="0000EE"/>
        </w:rPr>
        <w:instrText xml:space="preserve"> REF _Ref431391181 \r \h  \* MERGEFORMAT </w:instrText>
      </w:r>
      <w:r w:rsidR="001A53DE" w:rsidRPr="001A53DE">
        <w:rPr>
          <w:b/>
          <w:color w:val="0000EE"/>
        </w:rPr>
      </w:r>
      <w:r w:rsidR="001A53DE" w:rsidRPr="001A53DE">
        <w:rPr>
          <w:b/>
          <w:color w:val="0000EE"/>
        </w:rPr>
        <w:fldChar w:fldCharType="separate"/>
      </w:r>
      <w:r w:rsidR="00B62389">
        <w:rPr>
          <w:b/>
          <w:color w:val="0000EE"/>
        </w:rPr>
        <w:t>3</w:t>
      </w:r>
      <w:r w:rsidR="001A53DE" w:rsidRPr="001A53DE">
        <w:rPr>
          <w:b/>
          <w:color w:val="0000EE"/>
        </w:rPr>
        <w:fldChar w:fldCharType="end"/>
      </w:r>
      <w:r w:rsidR="001A53D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4</w:t>
      </w:r>
      <w:r w:rsidRPr="00FB67E2">
        <w:rPr>
          <w:b/>
          <w:color w:val="0000EE"/>
        </w:rPr>
        <w:fldChar w:fldCharType="end"/>
      </w:r>
      <w:r>
        <w:t>.</w:t>
      </w:r>
    </w:p>
    <w:p w14:paraId="45350CD2" w14:textId="45656AFB" w:rsidR="00A06667" w:rsidRPr="002D7380" w:rsidRDefault="003934E5" w:rsidP="00081DCE">
      <w:pPr>
        <w:pStyle w:val="Heading2"/>
      </w:pPr>
      <w:bookmarkStart w:id="6" w:name="_Toc412205405"/>
      <w:bookmarkStart w:id="7" w:name="_Ref412300941"/>
      <w:bookmarkStart w:id="8" w:name="_Ref412622367"/>
      <w:bookmarkStart w:id="9" w:name="_Toc424631596"/>
      <w:bookmarkStart w:id="10" w:name="_Toc449961949"/>
      <w:proofErr w:type="spellStart"/>
      <w:r>
        <w:t>CybOX</w:t>
      </w:r>
      <w:r w:rsidR="005545C5">
        <w:rPr>
          <w:vertAlign w:val="superscript"/>
        </w:rPr>
        <w:t>TM</w:t>
      </w:r>
      <w:proofErr w:type="spellEnd"/>
      <w:r>
        <w:t xml:space="preserve"> Specification Documents</w:t>
      </w:r>
      <w:bookmarkEnd w:id="6"/>
      <w:bookmarkEnd w:id="7"/>
      <w:bookmarkEnd w:id="8"/>
      <w:bookmarkEnd w:id="9"/>
      <w:bookmarkEnd w:id="10"/>
    </w:p>
    <w:p w14:paraId="1F39AA3C" w14:textId="129F5BDC" w:rsidR="00A06667" w:rsidRDefault="003934E5" w:rsidP="00D00F11">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0362A3">
        <w:t>been written for each of the</w:t>
      </w:r>
      <w:r>
        <w:t xml:space="preserve"> individual data models that compose the full CybOX UML model.  </w:t>
      </w:r>
    </w:p>
    <w:p w14:paraId="02448064" w14:textId="77777777" w:rsidR="00A06667" w:rsidRDefault="003934E5" w:rsidP="00D00F1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FE1F79" w14:textId="77777777" w:rsidR="00A06667" w:rsidRDefault="003934E5">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80A1FB3" w14:textId="0B7BEA04" w:rsidR="00A06667" w:rsidRDefault="003934E5">
      <w:pPr>
        <w:autoSpaceDE w:val="0"/>
        <w:autoSpaceDN w:val="0"/>
        <w:adjustRightInd w:val="0"/>
        <w:spacing w:after="240"/>
      </w:pPr>
      <w:r>
        <w:t xml:space="preserve">The </w:t>
      </w:r>
      <w:hyperlink w:anchor="AdditionalArtifacts" w:history="1">
        <w:r>
          <w:rPr>
            <w:rStyle w:val="Hyperlink"/>
            <w:i/>
          </w:rPr>
          <w:t>CybOX</w:t>
        </w:r>
        <w:r w:rsidR="00D00F1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6238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D00F1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76F1674" w14:textId="77777777" w:rsidR="00A06667" w:rsidRDefault="003934E5" w:rsidP="00081DCE">
      <w:pPr>
        <w:pStyle w:val="Heading2"/>
        <w:tabs>
          <w:tab w:val="num" w:pos="864"/>
        </w:tabs>
        <w:spacing w:before="360" w:after="60"/>
        <w:ind w:left="540"/>
      </w:pPr>
      <w:bookmarkStart w:id="11" w:name="_Ref394437867"/>
      <w:bookmarkStart w:id="12" w:name="_Toc426119868"/>
      <w:bookmarkStart w:id="13" w:name="_Toc449961950"/>
      <w:r>
        <w:t>Document Conventions</w:t>
      </w:r>
      <w:bookmarkEnd w:id="11"/>
      <w:bookmarkEnd w:id="12"/>
      <w:bookmarkEnd w:id="13"/>
    </w:p>
    <w:p w14:paraId="2BBD46B8" w14:textId="77777777" w:rsidR="00A06667" w:rsidRDefault="003934E5" w:rsidP="00081DCE">
      <w:pPr>
        <w:spacing w:after="240"/>
      </w:pPr>
      <w:r>
        <w:t>The following conventions are used in this document.</w:t>
      </w:r>
    </w:p>
    <w:p w14:paraId="174ECDDF" w14:textId="77777777" w:rsidR="00A06667" w:rsidRDefault="003934E5" w:rsidP="00081DCE">
      <w:pPr>
        <w:pStyle w:val="Heading3"/>
        <w:tabs>
          <w:tab w:val="num" w:pos="720"/>
        </w:tabs>
        <w:spacing w:before="360" w:after="60"/>
      </w:pPr>
      <w:bookmarkStart w:id="14" w:name="_Toc389570603"/>
      <w:bookmarkStart w:id="15" w:name="_Toc389581073"/>
      <w:bookmarkStart w:id="16" w:name="_Toc426119870"/>
      <w:bookmarkStart w:id="17" w:name="_Toc449961951"/>
      <w:r>
        <w:t>Fonts</w:t>
      </w:r>
      <w:bookmarkEnd w:id="14"/>
      <w:bookmarkEnd w:id="15"/>
      <w:bookmarkEnd w:id="16"/>
      <w:bookmarkEnd w:id="17"/>
    </w:p>
    <w:p w14:paraId="453CB35C" w14:textId="77777777" w:rsidR="00A06667" w:rsidRPr="002459CF" w:rsidRDefault="003934E5" w:rsidP="00D00F1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B9B7F9" w14:textId="2A251532" w:rsidR="00A06667" w:rsidRPr="002459CF" w:rsidRDefault="003934E5" w:rsidP="00081DCE">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w:t>
      </w:r>
      <w:r w:rsidR="00D00F11" w:rsidRPr="00F7784C">
        <w:rPr>
          <w:rFonts w:ascii="Arial" w:hAnsi="Arial" w:cs="Arial"/>
          <w:sz w:val="20"/>
          <w:szCs w:val="20"/>
        </w:rPr>
        <w:t>high</w:t>
      </w:r>
      <w:r w:rsidR="00D00F11">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D00F1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D3A659" w14:textId="77F8EA6B" w:rsidR="00A06667" w:rsidRPr="002459CF" w:rsidRDefault="00A06667" w:rsidP="00081DCE">
      <w:pPr>
        <w:pStyle w:val="Default"/>
        <w:ind w:left="720"/>
        <w:rPr>
          <w:rFonts w:ascii="Arial" w:hAnsi="Arial"/>
          <w:sz w:val="20"/>
          <w:szCs w:val="20"/>
        </w:rPr>
      </w:pPr>
    </w:p>
    <w:p w14:paraId="09A16479" w14:textId="77777777" w:rsidR="00A06667" w:rsidRPr="002459CF" w:rsidRDefault="003934E5" w:rsidP="00081DCE">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983C05" w14:textId="28603880" w:rsidR="00A06667" w:rsidRPr="002459CF" w:rsidRDefault="00A06667" w:rsidP="00081DCE">
      <w:pPr>
        <w:pStyle w:val="Default"/>
        <w:ind w:left="720"/>
        <w:rPr>
          <w:rFonts w:ascii="Arial" w:hAnsi="Arial"/>
          <w:sz w:val="20"/>
          <w:szCs w:val="20"/>
        </w:rPr>
      </w:pPr>
    </w:p>
    <w:p w14:paraId="5E4338EC" w14:textId="77777777" w:rsidR="00A06667" w:rsidRPr="002459CF" w:rsidRDefault="003934E5" w:rsidP="00081DCE">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3EB9CE9" w14:textId="61ED59B2" w:rsidR="00A06667" w:rsidRPr="002459CF" w:rsidRDefault="00A06667" w:rsidP="00081DCE">
      <w:pPr>
        <w:pStyle w:val="Default"/>
        <w:rPr>
          <w:rFonts w:ascii="Arial" w:hAnsi="Arial"/>
          <w:sz w:val="20"/>
          <w:szCs w:val="20"/>
        </w:rPr>
      </w:pPr>
    </w:p>
    <w:p w14:paraId="10EF750F" w14:textId="77777777" w:rsidR="00A06667" w:rsidRPr="002459CF" w:rsidRDefault="003934E5" w:rsidP="00081DCE">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D6A6ED4" w14:textId="7FACD588" w:rsidR="00A06667" w:rsidRPr="002459CF" w:rsidRDefault="00A06667" w:rsidP="00081DCE">
      <w:pPr>
        <w:pStyle w:val="Default"/>
        <w:ind w:firstLine="720"/>
        <w:rPr>
          <w:rFonts w:ascii="Courier New" w:hAnsi="Courier New" w:cs="Courier New"/>
          <w:sz w:val="20"/>
          <w:szCs w:val="20"/>
        </w:rPr>
      </w:pPr>
    </w:p>
    <w:p w14:paraId="072AA591" w14:textId="18BDA42D" w:rsidR="00A06667" w:rsidRPr="002459CF" w:rsidRDefault="003934E5" w:rsidP="00081DCE">
      <w:pPr>
        <w:pStyle w:val="Default"/>
        <w:ind w:left="720"/>
        <w:rPr>
          <w:rFonts w:asciiTheme="minorHAnsi" w:hAnsiTheme="minorHAnsi" w:cs="Courier New"/>
          <w:sz w:val="20"/>
          <w:szCs w:val="20"/>
        </w:rPr>
      </w:pPr>
      <w:r w:rsidRPr="002459CF">
        <w:rPr>
          <w:rFonts w:ascii="Arial" w:hAnsi="Arial"/>
          <w:sz w:val="20"/>
          <w:szCs w:val="20"/>
        </w:rPr>
        <w:t xml:space="preserve">Note that all </w:t>
      </w:r>
      <w:r w:rsidR="00D00F11" w:rsidRPr="002459CF">
        <w:rPr>
          <w:rFonts w:ascii="Arial" w:hAnsi="Arial"/>
          <w:sz w:val="20"/>
          <w:szCs w:val="20"/>
        </w:rPr>
        <w:t>high</w:t>
      </w:r>
      <w:r w:rsidR="00D00F11">
        <w:rPr>
          <w:rFonts w:ascii="Arial" w:hAnsi="Arial"/>
          <w:sz w:val="20"/>
          <w:szCs w:val="20"/>
        </w:rPr>
        <w:t>-</w:t>
      </w:r>
      <w:r w:rsidRPr="002459CF">
        <w:rPr>
          <w:rFonts w:ascii="Arial" w:hAnsi="Arial"/>
          <w:sz w:val="20"/>
          <w:szCs w:val="20"/>
        </w:rPr>
        <w:t xml:space="preserve">level concepts have a corresponding UML object. For example, the Action </w:t>
      </w:r>
      <w:r w:rsidR="004179DC" w:rsidRPr="002459CF">
        <w:rPr>
          <w:rFonts w:ascii="Arial" w:hAnsi="Arial"/>
          <w:sz w:val="20"/>
          <w:szCs w:val="20"/>
        </w:rPr>
        <w:t>high</w:t>
      </w:r>
      <w:r w:rsidR="004179DC">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1E6A65" w14:textId="2B512549" w:rsidR="00A06667" w:rsidRPr="002459CF" w:rsidRDefault="00A06667" w:rsidP="00081DCE">
      <w:pPr>
        <w:pStyle w:val="Default"/>
        <w:rPr>
          <w:rFonts w:ascii="Courier New" w:hAnsi="Courier New" w:cs="Courier New"/>
          <w:sz w:val="20"/>
          <w:szCs w:val="20"/>
        </w:rPr>
      </w:pPr>
    </w:p>
    <w:p w14:paraId="4BE45971" w14:textId="77777777" w:rsidR="00A06667" w:rsidRPr="002459CF" w:rsidRDefault="003934E5" w:rsidP="00D00F1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2481919" w14:textId="77777777" w:rsidR="00A06667" w:rsidRPr="00BB6E36" w:rsidRDefault="003934E5" w:rsidP="00081DCE">
      <w:pPr>
        <w:ind w:firstLine="720"/>
        <w:rPr>
          <w:i/>
        </w:rPr>
      </w:pPr>
      <w:r w:rsidRPr="00BB6E36">
        <w:rPr>
          <w:u w:val="single"/>
        </w:rPr>
        <w:t>Example</w:t>
      </w:r>
      <w:proofErr w:type="gramStart"/>
      <w:r w:rsidRPr="002459CF">
        <w:t xml:space="preserve">: </w:t>
      </w:r>
      <w:r w:rsidRPr="00BB6E36">
        <w:rPr>
          <w:i/>
        </w:rPr>
        <w:t xml:space="preserve"> ‘</w:t>
      </w:r>
      <w:proofErr w:type="gramEnd"/>
      <w:r w:rsidRPr="00BB6E36">
        <w:rPr>
          <w:i/>
        </w:rPr>
        <w:t>HashNameVocab-1.0,’ high, medium, low</w:t>
      </w:r>
    </w:p>
    <w:p w14:paraId="72F78DC6" w14:textId="77777777" w:rsidR="00A06667" w:rsidRDefault="003934E5" w:rsidP="00081DCE">
      <w:pPr>
        <w:pStyle w:val="Heading3"/>
      </w:pPr>
      <w:bookmarkStart w:id="18" w:name="_Ref394486021"/>
      <w:bookmarkStart w:id="19" w:name="_Toc426119871"/>
      <w:bookmarkStart w:id="20" w:name="_Toc449961952"/>
      <w:r>
        <w:t>UML Package References</w:t>
      </w:r>
      <w:bookmarkEnd w:id="18"/>
      <w:bookmarkEnd w:id="19"/>
      <w:bookmarkEnd w:id="20"/>
    </w:p>
    <w:p w14:paraId="1E06DFE4" w14:textId="44605D59" w:rsidR="00A06667" w:rsidRDefault="003934E5" w:rsidP="00081DCE">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8C7E428" w14:textId="4C09A129" w:rsidR="00A06667" w:rsidRDefault="008D3D14" w:rsidP="00081DCE">
      <w:pPr>
        <w:spacing w:before="80" w:after="240"/>
      </w:pPr>
      <w:r>
        <w:t xml:space="preserve">The package_prefix for the API data model is </w:t>
      </w:r>
      <w:proofErr w:type="spellStart"/>
      <w:r w:rsidRPr="008D3D14">
        <w:rPr>
          <w:rFonts w:ascii="Courier New" w:hAnsi="Courier New" w:cs="Courier New"/>
        </w:rPr>
        <w:t>APIObj</w:t>
      </w:r>
      <w:proofErr w:type="spellEnd"/>
      <w:r>
        <w:t xml:space="preserve">. </w:t>
      </w:r>
      <w:r w:rsidR="003934E5">
        <w:t xml:space="preserve">Note that in </w:t>
      </w:r>
      <w:r w:rsidR="003934E5" w:rsidRPr="009D1DDD">
        <w:t>this</w:t>
      </w:r>
      <w:r w:rsidR="003934E5">
        <w:t xml:space="preserve"> specification document, we do not explicitly specify the package prefix for any classes that </w:t>
      </w:r>
      <w:r w:rsidR="003934E5" w:rsidRPr="00B77F78">
        <w:t xml:space="preserve">originate from the </w:t>
      </w:r>
      <w:r w:rsidR="003934E5">
        <w:t>API Object</w:t>
      </w:r>
      <w:r w:rsidR="003934E5" w:rsidRPr="00B77F78">
        <w:t xml:space="preserve"> </w:t>
      </w:r>
      <w:r w:rsidR="003934E5">
        <w:t xml:space="preserve">data model.  </w:t>
      </w:r>
    </w:p>
    <w:p w14:paraId="77887A17" w14:textId="77777777" w:rsidR="00A06667" w:rsidRPr="00904E02" w:rsidRDefault="003934E5" w:rsidP="00081DCE">
      <w:pPr>
        <w:pStyle w:val="Heading3"/>
      </w:pPr>
      <w:bookmarkStart w:id="23" w:name="_Toc426119872"/>
      <w:bookmarkStart w:id="24" w:name="_Toc449961953"/>
      <w:r w:rsidRPr="00904E02">
        <w:t>UML Diagrams</w:t>
      </w:r>
      <w:bookmarkEnd w:id="21"/>
      <w:bookmarkEnd w:id="22"/>
      <w:bookmarkEnd w:id="23"/>
      <w:bookmarkEnd w:id="24"/>
    </w:p>
    <w:p w14:paraId="49C0C0F6" w14:textId="3BC0DFC4" w:rsidR="00A06667" w:rsidRDefault="003934E5" w:rsidP="00081DCE">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w:t>
      </w:r>
      <w:r w:rsidR="00D00F11">
        <w:t>,</w:t>
      </w:r>
      <w:r w:rsidRPr="00434BA0">
        <w:t xml:space="preserve"> or generalized classes that are extended by one or more subclasses</w:t>
      </w:r>
      <w:r>
        <w:t>.</w:t>
      </w:r>
    </w:p>
    <w:p w14:paraId="02B779E8" w14:textId="7E154A0F" w:rsidR="00A06667" w:rsidRDefault="003934E5" w:rsidP="00081DC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3CC7945" w14:textId="77777777" w:rsidR="00A06667" w:rsidRDefault="003934E5" w:rsidP="00081DCE">
      <w:pPr>
        <w:pStyle w:val="Heading4"/>
      </w:pPr>
      <w:bookmarkStart w:id="29" w:name="_Toc426119873"/>
      <w:bookmarkStart w:id="30" w:name="_Toc449961954"/>
      <w:r>
        <w:t>Class Properties</w:t>
      </w:r>
      <w:bookmarkEnd w:id="25"/>
      <w:bookmarkEnd w:id="29"/>
      <w:bookmarkEnd w:id="30"/>
    </w:p>
    <w:p w14:paraId="66552A8D" w14:textId="4650CE77" w:rsidR="00A06667" w:rsidRDefault="003934E5" w:rsidP="00081DCE">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w:t>
      </w:r>
      <w:r w:rsidR="00AC527C">
        <w:t>-</w:t>
      </w:r>
      <w:r>
        <w:t xml:space="preserve">level properties as associations, especially in the main top-level component diagrams. In particular, we will always capture properties of UML data types as attributes.  </w:t>
      </w:r>
    </w:p>
    <w:p w14:paraId="6C4E55EF" w14:textId="77777777" w:rsidR="00A06667" w:rsidRDefault="003934E5" w:rsidP="00081DCE">
      <w:pPr>
        <w:pStyle w:val="Heading4"/>
      </w:pPr>
      <w:bookmarkStart w:id="31" w:name="_Toc398719453"/>
      <w:bookmarkStart w:id="32" w:name="_Toc426119874"/>
      <w:bookmarkStart w:id="33" w:name="_Toc449961955"/>
      <w:r>
        <w:t>Diagram Icons and Arrow Types</w:t>
      </w:r>
      <w:bookmarkEnd w:id="31"/>
      <w:bookmarkEnd w:id="32"/>
      <w:bookmarkEnd w:id="33"/>
    </w:p>
    <w:p w14:paraId="1443B58D" w14:textId="31D29753" w:rsidR="00A06667" w:rsidRDefault="003934E5" w:rsidP="00081DC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EF134F" w:rsidRPr="00EF134F">
        <w:rPr>
          <w:b/>
          <w:color w:val="0000EE"/>
        </w:rPr>
        <w:fldChar w:fldCharType="begin"/>
      </w:r>
      <w:r w:rsidR="00EF134F" w:rsidRPr="00EF134F">
        <w:rPr>
          <w:b/>
          <w:color w:val="0000EE"/>
        </w:rPr>
        <w:instrText xml:space="preserve"> REF _Ref397637630 \h  \* MERGEFORMAT </w:instrText>
      </w:r>
      <w:r w:rsidR="00EF134F" w:rsidRPr="00EF134F">
        <w:rPr>
          <w:b/>
          <w:color w:val="0000EE"/>
        </w:rPr>
      </w:r>
      <w:r w:rsidR="00EF134F" w:rsidRPr="00EF134F">
        <w:rPr>
          <w:b/>
          <w:color w:val="0000EE"/>
        </w:rPr>
        <w:fldChar w:fldCharType="separate"/>
      </w:r>
      <w:r w:rsidR="00B62389" w:rsidRPr="00B62389">
        <w:rPr>
          <w:b/>
          <w:color w:val="0000EE"/>
        </w:rPr>
        <w:t xml:space="preserve">Table </w:t>
      </w:r>
      <w:r w:rsidR="00B62389" w:rsidRPr="00B62389">
        <w:rPr>
          <w:b/>
          <w:noProof/>
          <w:color w:val="0000EE"/>
        </w:rPr>
        <w:t>1</w:t>
      </w:r>
      <w:r w:rsidR="00B62389" w:rsidRPr="00B62389">
        <w:rPr>
          <w:b/>
          <w:noProof/>
          <w:color w:val="0000EE"/>
        </w:rPr>
        <w:noBreakHyphen/>
        <w:t>1</w:t>
      </w:r>
      <w:r w:rsidR="00EF134F" w:rsidRPr="00EF134F">
        <w:rPr>
          <w:b/>
          <w:color w:val="0000EE"/>
        </w:rPr>
        <w:fldChar w:fldCharType="end"/>
      </w:r>
      <w:r w:rsidR="00EF134F">
        <w:t>.</w:t>
      </w:r>
    </w:p>
    <w:p w14:paraId="0498A24A" w14:textId="77777777" w:rsidR="00E000B6" w:rsidRDefault="00EF134F" w:rsidP="00EF134F">
      <w:pPr>
        <w:keepNext/>
        <w:keepLines/>
        <w:spacing w:after="120"/>
        <w:jc w:val="center"/>
      </w:pPr>
      <w:bookmarkStart w:id="34" w:name="_Ref397637630"/>
      <w:r w:rsidRPr="00305518">
        <w:lastRenderedPageBreak/>
        <w:t xml:space="preserve">Table </w:t>
      </w:r>
      <w:fldSimple w:instr=" STYLEREF 1 \s ">
        <w:r w:rsidR="00B62389">
          <w:rPr>
            <w:noProof/>
          </w:rPr>
          <w:t>1</w:t>
        </w:r>
      </w:fldSimple>
      <w:r>
        <w:noBreakHyphen/>
      </w:r>
      <w:fldSimple w:instr=" SEQ Table \* ARABIC \s 1 ">
        <w:r w:rsidR="00B62389">
          <w:rPr>
            <w:noProof/>
          </w:rPr>
          <w:t>1</w:t>
        </w:r>
      </w:fldSimple>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F134F" w14:paraId="12B9A23D" w14:textId="77777777" w:rsidTr="00A0666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E96AFF8" w14:textId="77777777" w:rsidR="00EF134F" w:rsidRDefault="00EF134F" w:rsidP="00EF134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5E9BB0D" w14:textId="77777777" w:rsidR="00EF134F" w:rsidRDefault="00EF134F" w:rsidP="00EF134F">
            <w:pPr>
              <w:keepNext/>
              <w:keepLines/>
              <w:rPr>
                <w:rFonts w:ascii="Times New Roman" w:hAnsi="Times New Roman"/>
                <w:b/>
                <w:bCs/>
              </w:rPr>
            </w:pPr>
            <w:r w:rsidRPr="00DD35BA">
              <w:rPr>
                <w:b/>
              </w:rPr>
              <w:t>Description</w:t>
            </w:r>
          </w:p>
        </w:tc>
      </w:tr>
      <w:tr w:rsidR="00EF134F" w14:paraId="4B4480F4" w14:textId="77777777" w:rsidTr="00A06667">
        <w:trPr>
          <w:trHeight w:val="611"/>
          <w:jc w:val="center"/>
        </w:trPr>
        <w:tc>
          <w:tcPr>
            <w:tcW w:w="2065" w:type="dxa"/>
            <w:tcMar>
              <w:top w:w="0" w:type="dxa"/>
              <w:left w:w="108" w:type="dxa"/>
              <w:bottom w:w="0" w:type="dxa"/>
              <w:right w:w="108" w:type="dxa"/>
            </w:tcMar>
            <w:vAlign w:val="center"/>
          </w:tcPr>
          <w:p w14:paraId="7691C0B2" w14:textId="77777777" w:rsidR="00EF134F" w:rsidRDefault="00EF134F" w:rsidP="00EF134F">
            <w:pPr>
              <w:keepNext/>
              <w:keepLines/>
              <w:jc w:val="center"/>
              <w:rPr>
                <w:rFonts w:ascii="Times New Roman" w:hAnsi="Times New Roman"/>
                <w:noProof/>
              </w:rPr>
            </w:pPr>
            <w:r>
              <w:rPr>
                <w:noProof/>
              </w:rPr>
              <w:drawing>
                <wp:inline distT="0" distB="0" distL="0" distR="0" wp14:anchorId="2C90C7C9" wp14:editId="494D459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09A51E4" w14:textId="69F8EBA7" w:rsidR="00EF134F" w:rsidRPr="008B2787" w:rsidRDefault="00EF134F" w:rsidP="00EF134F">
            <w:pPr>
              <w:keepNext/>
              <w:keepLines/>
              <w:rPr>
                <w:szCs w:val="22"/>
              </w:rPr>
            </w:pPr>
            <w:r w:rsidRPr="008B2787">
              <w:rPr>
                <w:szCs w:val="22"/>
              </w:rPr>
              <w:t>This diagram icon indicates a class. If the name is in italics, it is an abstract class.</w:t>
            </w:r>
          </w:p>
        </w:tc>
      </w:tr>
      <w:tr w:rsidR="00EF134F" w14:paraId="1C11F54F" w14:textId="77777777" w:rsidTr="00A06667">
        <w:trPr>
          <w:trHeight w:val="611"/>
          <w:jc w:val="center"/>
        </w:trPr>
        <w:tc>
          <w:tcPr>
            <w:tcW w:w="2065" w:type="dxa"/>
            <w:tcMar>
              <w:top w:w="0" w:type="dxa"/>
              <w:left w:w="108" w:type="dxa"/>
              <w:bottom w:w="0" w:type="dxa"/>
              <w:right w:w="108" w:type="dxa"/>
            </w:tcMar>
            <w:vAlign w:val="center"/>
          </w:tcPr>
          <w:p w14:paraId="1E13E46A" w14:textId="77777777" w:rsidR="00EF134F" w:rsidRDefault="00EF134F" w:rsidP="00A06667">
            <w:pPr>
              <w:jc w:val="center"/>
              <w:rPr>
                <w:rFonts w:ascii="Times New Roman" w:hAnsi="Times New Roman"/>
                <w:noProof/>
              </w:rPr>
            </w:pPr>
            <w:r>
              <w:object w:dxaOrig="225" w:dyaOrig="180" w14:anchorId="70316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4" o:title=""/>
                </v:shape>
                <o:OLEObject Type="Embed" ProgID="PBrush" ShapeID="_x0000_i1025" DrawAspect="Content" ObjectID="_1523944388" r:id="rId25"/>
              </w:object>
            </w:r>
          </w:p>
        </w:tc>
        <w:tc>
          <w:tcPr>
            <w:tcW w:w="4770" w:type="dxa"/>
            <w:tcMar>
              <w:top w:w="0" w:type="dxa"/>
              <w:left w:w="108" w:type="dxa"/>
              <w:bottom w:w="0" w:type="dxa"/>
              <w:right w:w="108" w:type="dxa"/>
            </w:tcMar>
            <w:vAlign w:val="center"/>
          </w:tcPr>
          <w:p w14:paraId="7C2E6CD4" w14:textId="77777777" w:rsidR="00EF134F" w:rsidRPr="008B2787" w:rsidRDefault="00EF134F" w:rsidP="00A06667">
            <w:pPr>
              <w:rPr>
                <w:szCs w:val="22"/>
              </w:rPr>
            </w:pPr>
            <w:r w:rsidRPr="008B2787">
              <w:rPr>
                <w:szCs w:val="22"/>
              </w:rPr>
              <w:t>This diagram icon indicates an enumeration.</w:t>
            </w:r>
          </w:p>
        </w:tc>
      </w:tr>
      <w:tr w:rsidR="00EF134F" w14:paraId="083D319C" w14:textId="77777777" w:rsidTr="00A06667">
        <w:trPr>
          <w:trHeight w:val="611"/>
          <w:jc w:val="center"/>
        </w:trPr>
        <w:tc>
          <w:tcPr>
            <w:tcW w:w="2065" w:type="dxa"/>
            <w:tcMar>
              <w:top w:w="0" w:type="dxa"/>
              <w:left w:w="108" w:type="dxa"/>
              <w:bottom w:w="0" w:type="dxa"/>
              <w:right w:w="108" w:type="dxa"/>
            </w:tcMar>
            <w:vAlign w:val="center"/>
          </w:tcPr>
          <w:p w14:paraId="77FC8793" w14:textId="77777777" w:rsidR="00EF134F" w:rsidRDefault="00EF134F" w:rsidP="00A06667">
            <w:pPr>
              <w:jc w:val="center"/>
            </w:pPr>
            <w:r w:rsidRPr="008B2787">
              <w:rPr>
                <w:noProof/>
                <w:szCs w:val="22"/>
              </w:rPr>
              <w:drawing>
                <wp:inline distT="0" distB="0" distL="0" distR="0" wp14:anchorId="3253DA3F" wp14:editId="55E8796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DEA153B" w14:textId="77777777" w:rsidR="00EF134F" w:rsidRPr="008B2787" w:rsidRDefault="00EF134F" w:rsidP="00A06667">
            <w:pPr>
              <w:rPr>
                <w:szCs w:val="22"/>
              </w:rPr>
            </w:pPr>
            <w:r w:rsidRPr="008B2787">
              <w:rPr>
                <w:szCs w:val="22"/>
              </w:rPr>
              <w:t>This diagram icon indicates a data type.</w:t>
            </w:r>
            <w:r w:rsidRPr="00974896">
              <w:rPr>
                <w:noProof/>
              </w:rPr>
              <w:t xml:space="preserve"> </w:t>
            </w:r>
          </w:p>
        </w:tc>
      </w:tr>
      <w:tr w:rsidR="00EF134F" w14:paraId="615FEE8F" w14:textId="77777777" w:rsidTr="00A06667">
        <w:trPr>
          <w:trHeight w:val="611"/>
          <w:jc w:val="center"/>
        </w:trPr>
        <w:tc>
          <w:tcPr>
            <w:tcW w:w="2065" w:type="dxa"/>
            <w:tcMar>
              <w:top w:w="0" w:type="dxa"/>
              <w:left w:w="108" w:type="dxa"/>
              <w:bottom w:w="0" w:type="dxa"/>
              <w:right w:w="108" w:type="dxa"/>
            </w:tcMar>
            <w:vAlign w:val="center"/>
          </w:tcPr>
          <w:p w14:paraId="2EA4D17D" w14:textId="77777777" w:rsidR="00EF134F" w:rsidRDefault="00EF134F" w:rsidP="00A06667">
            <w:pPr>
              <w:jc w:val="center"/>
              <w:rPr>
                <w:rFonts w:ascii="Times New Roman" w:hAnsi="Times New Roman"/>
                <w:noProof/>
              </w:rPr>
            </w:pPr>
            <w:r>
              <w:object w:dxaOrig="270" w:dyaOrig="195" w14:anchorId="528742EF">
                <v:shape id="_x0000_i1026" type="#_x0000_t75" style="width:14.5pt;height:14.5pt" o:ole="">
                  <v:imagedata r:id="rId27" o:title=""/>
                </v:shape>
                <o:OLEObject Type="Embed" ProgID="PBrush" ShapeID="_x0000_i1026" DrawAspect="Content" ObjectID="_1523944389" r:id="rId28"/>
              </w:object>
            </w:r>
          </w:p>
        </w:tc>
        <w:tc>
          <w:tcPr>
            <w:tcW w:w="4770" w:type="dxa"/>
            <w:tcMar>
              <w:top w:w="0" w:type="dxa"/>
              <w:left w:w="108" w:type="dxa"/>
              <w:bottom w:w="0" w:type="dxa"/>
              <w:right w:w="108" w:type="dxa"/>
            </w:tcMar>
            <w:vAlign w:val="center"/>
          </w:tcPr>
          <w:p w14:paraId="04057B82" w14:textId="6CF7F408" w:rsidR="00EF134F" w:rsidRPr="008B2787" w:rsidRDefault="00EF134F" w:rsidP="00A0666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F134F" w14:paraId="33AFADBD" w14:textId="77777777" w:rsidTr="00A06667">
        <w:trPr>
          <w:trHeight w:val="611"/>
          <w:jc w:val="center"/>
        </w:trPr>
        <w:tc>
          <w:tcPr>
            <w:tcW w:w="2065" w:type="dxa"/>
            <w:tcMar>
              <w:top w:w="0" w:type="dxa"/>
              <w:left w:w="108" w:type="dxa"/>
              <w:bottom w:w="0" w:type="dxa"/>
              <w:right w:w="108" w:type="dxa"/>
            </w:tcMar>
            <w:vAlign w:val="center"/>
          </w:tcPr>
          <w:p w14:paraId="384FD6F7" w14:textId="77777777" w:rsidR="00EF134F" w:rsidRDefault="00EF134F" w:rsidP="00A06667">
            <w:pPr>
              <w:jc w:val="center"/>
              <w:rPr>
                <w:rFonts w:ascii="Times New Roman" w:hAnsi="Times New Roman"/>
                <w:noProof/>
              </w:rPr>
            </w:pPr>
            <w:r>
              <w:object w:dxaOrig="210" w:dyaOrig="150" w14:anchorId="2A1F99BA">
                <v:shape id="_x0000_i1027" type="#_x0000_t75" style="width:14pt;height:14.5pt" o:ole="">
                  <v:imagedata r:id="rId29" o:title=""/>
                </v:shape>
                <o:OLEObject Type="Embed" ProgID="PBrush" ShapeID="_x0000_i1027" DrawAspect="Content" ObjectID="_1523944390" r:id="rId30"/>
              </w:object>
            </w:r>
          </w:p>
        </w:tc>
        <w:tc>
          <w:tcPr>
            <w:tcW w:w="4770" w:type="dxa"/>
            <w:tcMar>
              <w:top w:w="0" w:type="dxa"/>
              <w:left w:w="108" w:type="dxa"/>
              <w:bottom w:w="0" w:type="dxa"/>
              <w:right w:w="108" w:type="dxa"/>
            </w:tcMar>
            <w:vAlign w:val="center"/>
          </w:tcPr>
          <w:p w14:paraId="69F69499" w14:textId="77777777" w:rsidR="00EF134F" w:rsidRPr="008B2787" w:rsidRDefault="00EF134F" w:rsidP="00A06667">
            <w:pPr>
              <w:rPr>
                <w:szCs w:val="22"/>
              </w:rPr>
            </w:pPr>
            <w:r w:rsidRPr="008B2787">
              <w:rPr>
                <w:szCs w:val="22"/>
              </w:rPr>
              <w:t>This decorator icon indicates an enumeration literal.</w:t>
            </w:r>
          </w:p>
        </w:tc>
      </w:tr>
      <w:tr w:rsidR="00EF134F" w14:paraId="5E12D1A6" w14:textId="77777777" w:rsidTr="00A06667">
        <w:trPr>
          <w:trHeight w:val="620"/>
          <w:jc w:val="center"/>
        </w:trPr>
        <w:tc>
          <w:tcPr>
            <w:tcW w:w="2065" w:type="dxa"/>
            <w:tcMar>
              <w:top w:w="0" w:type="dxa"/>
              <w:left w:w="108" w:type="dxa"/>
              <w:bottom w:w="0" w:type="dxa"/>
              <w:right w:w="108" w:type="dxa"/>
            </w:tcMar>
            <w:vAlign w:val="center"/>
          </w:tcPr>
          <w:p w14:paraId="75A904AC" w14:textId="77777777" w:rsidR="00EF134F" w:rsidRDefault="00EF134F" w:rsidP="00A06667">
            <w:pPr>
              <w:jc w:val="center"/>
            </w:pPr>
            <w:r>
              <w:rPr>
                <w:noProof/>
              </w:rPr>
              <mc:AlternateContent>
                <mc:Choice Requires="wps">
                  <w:drawing>
                    <wp:anchor distT="0" distB="0" distL="114300" distR="114300" simplePos="0" relativeHeight="251659264" behindDoc="0" locked="0" layoutInCell="1" allowOverlap="1" wp14:anchorId="19593250" wp14:editId="0DEBF45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C1B4B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0253298" w14:textId="77777777" w:rsidR="00EF134F" w:rsidRPr="008B2787" w:rsidRDefault="00EF134F" w:rsidP="00A06667">
            <w:pPr>
              <w:rPr>
                <w:szCs w:val="22"/>
              </w:rPr>
            </w:pPr>
            <w:r w:rsidRPr="008B2787">
              <w:rPr>
                <w:szCs w:val="22"/>
              </w:rPr>
              <w:t>This arrow type indicates a directed association relationship.</w:t>
            </w:r>
          </w:p>
        </w:tc>
      </w:tr>
      <w:tr w:rsidR="00EF134F" w14:paraId="7D0DE6A0" w14:textId="77777777" w:rsidTr="00A06667">
        <w:trPr>
          <w:trHeight w:val="620"/>
          <w:jc w:val="center"/>
        </w:trPr>
        <w:tc>
          <w:tcPr>
            <w:tcW w:w="2065" w:type="dxa"/>
            <w:tcMar>
              <w:top w:w="0" w:type="dxa"/>
              <w:left w:w="108" w:type="dxa"/>
              <w:bottom w:w="0" w:type="dxa"/>
              <w:right w:w="108" w:type="dxa"/>
            </w:tcMar>
            <w:vAlign w:val="center"/>
          </w:tcPr>
          <w:p w14:paraId="1301C4D2" w14:textId="77777777" w:rsidR="00EF134F" w:rsidRDefault="00EF134F" w:rsidP="00A06667">
            <w:pPr>
              <w:jc w:val="center"/>
            </w:pPr>
            <w:r w:rsidRPr="00FD2389">
              <w:rPr>
                <w:color w:val="000000" w:themeColor="text1"/>
              </w:rPr>
              <w:object w:dxaOrig="1140" w:dyaOrig="780" w14:anchorId="30088551">
                <v:shape id="_x0000_i1028" type="#_x0000_t75" style="width:57.5pt;height:35.5pt" o:ole="">
                  <v:imagedata r:id="rId31" o:title=""/>
                </v:shape>
                <o:OLEObject Type="Embed" ProgID="PBrush" ShapeID="_x0000_i1028" DrawAspect="Content" ObjectID="_1523944391" r:id="rId32"/>
              </w:object>
            </w:r>
          </w:p>
        </w:tc>
        <w:tc>
          <w:tcPr>
            <w:tcW w:w="4770" w:type="dxa"/>
            <w:tcMar>
              <w:top w:w="0" w:type="dxa"/>
              <w:left w:w="108" w:type="dxa"/>
              <w:bottom w:w="0" w:type="dxa"/>
              <w:right w:w="108" w:type="dxa"/>
            </w:tcMar>
            <w:vAlign w:val="center"/>
          </w:tcPr>
          <w:p w14:paraId="45E854E6" w14:textId="77777777" w:rsidR="00EF134F" w:rsidRPr="008B2787" w:rsidRDefault="00EF134F" w:rsidP="00A06667">
            <w:pPr>
              <w:rPr>
                <w:szCs w:val="22"/>
              </w:rPr>
            </w:pPr>
            <w:r w:rsidRPr="008B2787">
              <w:rPr>
                <w:szCs w:val="22"/>
              </w:rPr>
              <w:t xml:space="preserve">This arrow type indicates a generalization relationship.  </w:t>
            </w:r>
          </w:p>
        </w:tc>
      </w:tr>
    </w:tbl>
    <w:p w14:paraId="1955779F" w14:textId="77777777" w:rsidR="00EF134F" w:rsidRDefault="00EF134F">
      <w:pPr>
        <w:jc w:val="center"/>
        <w:rPr>
          <w:color w:val="FF0000"/>
        </w:rPr>
      </w:pPr>
    </w:p>
    <w:p w14:paraId="6A39666A" w14:textId="77777777" w:rsidR="00A06667" w:rsidRPr="00210E1E" w:rsidRDefault="003934E5" w:rsidP="00081DCE">
      <w:pPr>
        <w:pStyle w:val="Heading3"/>
      </w:pPr>
      <w:bookmarkStart w:id="35" w:name="_Toc426119876"/>
      <w:bookmarkStart w:id="36" w:name="_Toc449961956"/>
      <w:r>
        <w:t>Property Table Notation</w:t>
      </w:r>
      <w:bookmarkEnd w:id="26"/>
      <w:bookmarkEnd w:id="27"/>
      <w:bookmarkEnd w:id="28"/>
      <w:bookmarkEnd w:id="35"/>
      <w:bookmarkEnd w:id="36"/>
    </w:p>
    <w:p w14:paraId="371AD669" w14:textId="03A255B4" w:rsidR="00A06667" w:rsidRDefault="003934E5" w:rsidP="00081DCE">
      <w:pPr>
        <w:spacing w:before="80" w:after="240"/>
      </w:pPr>
      <w:r w:rsidRPr="00210E1E">
        <w:t xml:space="preserve">Throughout </w:t>
      </w:r>
      <w:r>
        <w:t>Section</w:t>
      </w:r>
      <w:r w:rsidR="00B62389">
        <w:t xml:space="preserve"> </w:t>
      </w:r>
      <w:r w:rsidR="00B62389" w:rsidRPr="00B62389">
        <w:rPr>
          <w:b/>
          <w:color w:val="0000EE"/>
        </w:rPr>
        <w:fldChar w:fldCharType="begin"/>
      </w:r>
      <w:r w:rsidR="00B62389" w:rsidRPr="00B62389">
        <w:rPr>
          <w:b/>
          <w:color w:val="0000EE"/>
        </w:rPr>
        <w:instrText xml:space="preserve"> REF _Ref431391181 \r \h  \* MERGEFORMAT </w:instrText>
      </w:r>
      <w:r w:rsidR="00B62389" w:rsidRPr="00B62389">
        <w:rPr>
          <w:b/>
          <w:color w:val="0000EE"/>
        </w:rPr>
      </w:r>
      <w:r w:rsidR="00B62389" w:rsidRPr="00B62389">
        <w:rPr>
          <w:b/>
          <w:color w:val="0000EE"/>
        </w:rPr>
        <w:fldChar w:fldCharType="separate"/>
      </w:r>
      <w:r w:rsidR="00B62389" w:rsidRPr="00B62389">
        <w:rPr>
          <w:b/>
          <w:color w:val="0000EE"/>
        </w:rPr>
        <w:t>3</w:t>
      </w:r>
      <w:r w:rsidR="00B62389" w:rsidRPr="00B6238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API Object data model (see Section </w:t>
      </w:r>
      <w:r w:rsidRPr="000D0F69">
        <w:rPr>
          <w:b/>
          <w:color w:val="0000EE"/>
        </w:rPr>
        <w:fldChar w:fldCharType="begin"/>
      </w:r>
      <w:r w:rsidRPr="000D0F69">
        <w:rPr>
          <w:b/>
          <w:color w:val="0000EE"/>
        </w:rPr>
        <w:instrText xml:space="preserve"> REF _Ref394486021 \r \h </w:instrText>
      </w:r>
      <w:r w:rsidR="000D0F69">
        <w:rPr>
          <w:b/>
          <w:color w:val="0000EE"/>
        </w:rPr>
        <w:instrText xml:space="preserve"> \* MERGEFORMAT </w:instrText>
      </w:r>
      <w:r w:rsidRPr="000D0F69">
        <w:rPr>
          <w:b/>
          <w:color w:val="0000EE"/>
        </w:rPr>
      </w:r>
      <w:r w:rsidRPr="000D0F69">
        <w:rPr>
          <w:b/>
          <w:color w:val="0000EE"/>
        </w:rPr>
        <w:fldChar w:fldCharType="separate"/>
      </w:r>
      <w:r w:rsidR="00B62389">
        <w:rPr>
          <w:b/>
          <w:color w:val="0000EE"/>
        </w:rPr>
        <w:t>1.2.2</w:t>
      </w:r>
      <w:r w:rsidRPr="000D0F69">
        <w:rPr>
          <w:b/>
          <w:color w:val="0000EE"/>
        </w:rPr>
        <w:fldChar w:fldCharType="end"/>
      </w:r>
      <w:r>
        <w:t xml:space="preserve">).  </w:t>
      </w:r>
    </w:p>
    <w:p w14:paraId="1BA0552F" w14:textId="3D198A3F" w:rsidR="00A06667" w:rsidRDefault="003934E5" w:rsidP="00081DC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F0BA26" w14:textId="77777777" w:rsidR="00A06667" w:rsidRDefault="003934E5" w:rsidP="00081DCE">
      <w:pPr>
        <w:pStyle w:val="Heading3"/>
      </w:pPr>
      <w:bookmarkStart w:id="37" w:name="_Toc412205415"/>
      <w:bookmarkStart w:id="38" w:name="_Toc426119877"/>
      <w:bookmarkStart w:id="39" w:name="_Toc449961957"/>
      <w:r>
        <w:t>Property and Class Descriptions</w:t>
      </w:r>
      <w:bookmarkEnd w:id="37"/>
      <w:bookmarkEnd w:id="38"/>
      <w:bookmarkEnd w:id="39"/>
    </w:p>
    <w:p w14:paraId="5E2227FB" w14:textId="60ACD7E2" w:rsidR="00A06667" w:rsidRDefault="003934E5" w:rsidP="008B786A">
      <w:pPr>
        <w:spacing w:after="240"/>
      </w:pPr>
      <w:r>
        <w:t xml:space="preserve">Each class and property defined in CybOX is described using the format, “The X property </w:t>
      </w:r>
      <w:r w:rsidRPr="00AD51D4">
        <w:rPr>
          <w:u w:val="single"/>
        </w:rPr>
        <w:t>verb</w:t>
      </w:r>
      <w:r>
        <w:rPr>
          <w:i/>
        </w:rPr>
        <w:t xml:space="preserve"> </w:t>
      </w:r>
      <w:r>
        <w:t>Y.</w:t>
      </w:r>
      <w:r w:rsidR="00BA3840">
        <w:t>”</w:t>
      </w:r>
      <w:r>
        <w:t xml:space="preserve"> For example, in the specification for the CybOX Core data model, we write, </w:t>
      </w:r>
      <w:r w:rsidR="00081DCE">
        <w:t>“</w:t>
      </w:r>
      <w:r>
        <w:t xml:space="preserve">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F64C2D7" w14:textId="5FBCD4BF" w:rsidR="00A06667" w:rsidRDefault="003934E5" w:rsidP="00081DC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7939935" w14:textId="273E3B5A" w:rsidR="00A06667" w:rsidRDefault="003934E5" w:rsidP="00081DCE">
      <w:pPr>
        <w:spacing w:before="80" w:after="240"/>
      </w:pPr>
      <w:r>
        <w:t xml:space="preserve">Consequently, we have </w:t>
      </w:r>
      <w:r w:rsidR="00B57C12">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06667" w14:paraId="299D7B38" w14:textId="77777777" w:rsidTr="00A06667">
        <w:tc>
          <w:tcPr>
            <w:tcW w:w="1506" w:type="dxa"/>
            <w:shd w:val="clear" w:color="auto" w:fill="BFBFBF" w:themeFill="background1" w:themeFillShade="BF"/>
            <w:vAlign w:val="center"/>
          </w:tcPr>
          <w:p w14:paraId="34695DB2" w14:textId="77777777" w:rsidR="00A06667" w:rsidRPr="005330B0" w:rsidRDefault="003934E5" w:rsidP="00A06667">
            <w:pPr>
              <w:rPr>
                <w:b/>
              </w:rPr>
            </w:pPr>
            <w:r w:rsidRPr="005330B0">
              <w:rPr>
                <w:b/>
              </w:rPr>
              <w:t>Verb</w:t>
            </w:r>
          </w:p>
        </w:tc>
        <w:tc>
          <w:tcPr>
            <w:tcW w:w="7512" w:type="dxa"/>
            <w:shd w:val="clear" w:color="auto" w:fill="BFBFBF" w:themeFill="background1" w:themeFillShade="BF"/>
            <w:vAlign w:val="center"/>
          </w:tcPr>
          <w:p w14:paraId="493C4E87" w14:textId="77777777" w:rsidR="00A06667" w:rsidRPr="005330B0" w:rsidRDefault="003934E5" w:rsidP="00A06667">
            <w:pPr>
              <w:rPr>
                <w:b/>
              </w:rPr>
            </w:pPr>
            <w:r>
              <w:rPr>
                <w:b/>
              </w:rPr>
              <w:t>CybOX</w:t>
            </w:r>
            <w:r w:rsidRPr="005330B0">
              <w:rPr>
                <w:b/>
              </w:rPr>
              <w:t xml:space="preserve"> Definition</w:t>
            </w:r>
          </w:p>
        </w:tc>
      </w:tr>
      <w:tr w:rsidR="00A06667" w14:paraId="21032E38" w14:textId="77777777" w:rsidTr="00A06667">
        <w:tc>
          <w:tcPr>
            <w:tcW w:w="1506" w:type="dxa"/>
            <w:vAlign w:val="center"/>
          </w:tcPr>
          <w:p w14:paraId="198CD595" w14:textId="77777777" w:rsidR="00A06667" w:rsidRPr="00366C71" w:rsidRDefault="003934E5" w:rsidP="00A06667">
            <w:pPr>
              <w:rPr>
                <w:u w:val="single"/>
              </w:rPr>
            </w:pPr>
            <w:r w:rsidRPr="00366C71">
              <w:rPr>
                <w:u w:val="single"/>
              </w:rPr>
              <w:lastRenderedPageBreak/>
              <w:t>capture</w:t>
            </w:r>
            <w:r>
              <w:rPr>
                <w:u w:val="single"/>
              </w:rPr>
              <w:t>s</w:t>
            </w:r>
          </w:p>
        </w:tc>
        <w:tc>
          <w:tcPr>
            <w:tcW w:w="7512" w:type="dxa"/>
            <w:vAlign w:val="center"/>
          </w:tcPr>
          <w:p w14:paraId="4AEA7E7C" w14:textId="2970BEEE" w:rsidR="00A06667" w:rsidRDefault="003934E5" w:rsidP="00A06667">
            <w:r>
              <w:t>Used to record and preserve information without implying anything about the structure of a class or property. Often used for properties that encompass general content. This is the least precise of the three verbs.</w:t>
            </w:r>
          </w:p>
        </w:tc>
      </w:tr>
      <w:tr w:rsidR="00A06667" w14:paraId="31E75C7C" w14:textId="77777777" w:rsidTr="00A06667">
        <w:tc>
          <w:tcPr>
            <w:tcW w:w="1506" w:type="dxa"/>
            <w:vAlign w:val="center"/>
          </w:tcPr>
          <w:p w14:paraId="1210E5A6" w14:textId="77777777" w:rsidR="00A06667" w:rsidRDefault="00A06667" w:rsidP="00A06667"/>
        </w:tc>
        <w:tc>
          <w:tcPr>
            <w:tcW w:w="7512" w:type="dxa"/>
            <w:vAlign w:val="center"/>
          </w:tcPr>
          <w:p w14:paraId="2D46D9D6" w14:textId="77777777" w:rsidR="00A06667" w:rsidRDefault="003934E5" w:rsidP="00A06667">
            <w:r w:rsidRPr="00B67328">
              <w:rPr>
                <w:i/>
              </w:rPr>
              <w:t>Examples</w:t>
            </w:r>
            <w:r>
              <w:t>:</w:t>
            </w:r>
          </w:p>
          <w:p w14:paraId="121FB9FE" w14:textId="09CFB8B5" w:rsidR="00A06667" w:rsidRDefault="003934E5" w:rsidP="00A0666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920FE" w:rsidRPr="00B90F5C">
              <w:t>identifying</w:t>
            </w:r>
            <w:r w:rsidRPr="00B90F5C">
              <w:t xml:space="preserve"> characteristics, time-related attributes, and a list of the tools used to collect the information.</w:t>
            </w:r>
          </w:p>
          <w:p w14:paraId="662EF12E" w14:textId="6263FE4D" w:rsidR="00A06667" w:rsidRPr="00484328" w:rsidRDefault="003934E5" w:rsidP="00A0666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p>
        </w:tc>
      </w:tr>
      <w:tr w:rsidR="00A06667" w14:paraId="4D4DAB2E" w14:textId="77777777" w:rsidTr="00A06667">
        <w:tc>
          <w:tcPr>
            <w:tcW w:w="1506" w:type="dxa"/>
            <w:vAlign w:val="center"/>
          </w:tcPr>
          <w:p w14:paraId="13D3D4AB" w14:textId="77777777" w:rsidR="00A06667" w:rsidRPr="00366C71" w:rsidRDefault="003934E5" w:rsidP="00A06667">
            <w:pPr>
              <w:rPr>
                <w:u w:val="single"/>
              </w:rPr>
            </w:pPr>
            <w:r w:rsidRPr="00366C71">
              <w:rPr>
                <w:u w:val="single"/>
              </w:rPr>
              <w:t>characterize</w:t>
            </w:r>
            <w:r>
              <w:rPr>
                <w:u w:val="single"/>
              </w:rPr>
              <w:t>s</w:t>
            </w:r>
          </w:p>
        </w:tc>
        <w:tc>
          <w:tcPr>
            <w:tcW w:w="7512" w:type="dxa"/>
            <w:vAlign w:val="center"/>
          </w:tcPr>
          <w:p w14:paraId="409272DF" w14:textId="17C49F08" w:rsidR="00A06667" w:rsidRPr="005330B0" w:rsidRDefault="003934E5" w:rsidP="00A06667">
            <w:r>
              <w:t>Describes the distinctive nature or features of a class or property. Often used to describe classes and properties that themselves comprise one or more other properties.</w:t>
            </w:r>
          </w:p>
        </w:tc>
      </w:tr>
      <w:tr w:rsidR="00A06667" w14:paraId="514AFE48" w14:textId="77777777" w:rsidTr="00A06667">
        <w:trPr>
          <w:cantSplit/>
        </w:trPr>
        <w:tc>
          <w:tcPr>
            <w:tcW w:w="1506" w:type="dxa"/>
            <w:vAlign w:val="center"/>
          </w:tcPr>
          <w:p w14:paraId="37ACD934" w14:textId="77777777" w:rsidR="00A06667" w:rsidRPr="00DD38CD" w:rsidRDefault="00A06667" w:rsidP="00A06667"/>
        </w:tc>
        <w:tc>
          <w:tcPr>
            <w:tcW w:w="7512" w:type="dxa"/>
            <w:vAlign w:val="center"/>
          </w:tcPr>
          <w:p w14:paraId="7D158364" w14:textId="77777777" w:rsidR="00A06667" w:rsidRDefault="003934E5" w:rsidP="00A06667">
            <w:r w:rsidRPr="00B67328">
              <w:rPr>
                <w:i/>
              </w:rPr>
              <w:t>Example</w:t>
            </w:r>
            <w:r>
              <w:rPr>
                <w:i/>
              </w:rPr>
              <w:t>s</w:t>
            </w:r>
            <w:r>
              <w:t>:</w:t>
            </w:r>
          </w:p>
          <w:p w14:paraId="3D5E9BEC" w14:textId="77777777" w:rsidR="00A06667" w:rsidRPr="00B03613" w:rsidRDefault="003934E5" w:rsidP="00A0666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1908BAA" w14:textId="77777777" w:rsidR="00A06667" w:rsidRPr="00EC3C28" w:rsidRDefault="003934E5" w:rsidP="00A0666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06667" w14:paraId="009D5A96" w14:textId="77777777" w:rsidTr="00A06667">
        <w:tc>
          <w:tcPr>
            <w:tcW w:w="1506" w:type="dxa"/>
            <w:vAlign w:val="center"/>
          </w:tcPr>
          <w:p w14:paraId="4509DE02" w14:textId="77777777" w:rsidR="00A06667" w:rsidRPr="00366C71" w:rsidRDefault="003934E5" w:rsidP="00A06667">
            <w:pPr>
              <w:rPr>
                <w:u w:val="single"/>
              </w:rPr>
            </w:pPr>
            <w:r w:rsidRPr="00366C71">
              <w:rPr>
                <w:u w:val="single"/>
              </w:rPr>
              <w:t>specif</w:t>
            </w:r>
            <w:r>
              <w:rPr>
                <w:u w:val="single"/>
              </w:rPr>
              <w:t>ies</w:t>
            </w:r>
          </w:p>
        </w:tc>
        <w:tc>
          <w:tcPr>
            <w:tcW w:w="7512" w:type="dxa"/>
            <w:vAlign w:val="center"/>
          </w:tcPr>
          <w:p w14:paraId="2696C201" w14:textId="7A874172" w:rsidR="00A06667" w:rsidRPr="00DD38CD" w:rsidRDefault="003934E5" w:rsidP="00A0666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06667" w14:paraId="5226359F" w14:textId="77777777" w:rsidTr="00A06667">
        <w:tc>
          <w:tcPr>
            <w:tcW w:w="1506" w:type="dxa"/>
            <w:vAlign w:val="center"/>
          </w:tcPr>
          <w:p w14:paraId="2FA8E524" w14:textId="77777777" w:rsidR="00A06667" w:rsidRPr="00D3144C" w:rsidRDefault="00A06667" w:rsidP="00A06667"/>
        </w:tc>
        <w:tc>
          <w:tcPr>
            <w:tcW w:w="7512" w:type="dxa"/>
            <w:vAlign w:val="center"/>
          </w:tcPr>
          <w:p w14:paraId="7D6B55D7" w14:textId="77777777" w:rsidR="00A06667" w:rsidRDefault="003934E5" w:rsidP="00A06667">
            <w:r w:rsidRPr="00B67328">
              <w:rPr>
                <w:i/>
              </w:rPr>
              <w:t>Example</w:t>
            </w:r>
            <w:r>
              <w:t>:</w:t>
            </w:r>
          </w:p>
          <w:p w14:paraId="19C9148D" w14:textId="77777777" w:rsidR="00A06667" w:rsidRPr="00926591" w:rsidRDefault="003934E5" w:rsidP="00A0666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E3EAC8" w14:textId="77777777" w:rsidR="00A06667" w:rsidRDefault="003934E5" w:rsidP="00081DCE">
      <w:pPr>
        <w:pStyle w:val="Heading2"/>
      </w:pPr>
      <w:bookmarkStart w:id="40" w:name="_Ref428537349"/>
      <w:bookmarkStart w:id="41" w:name="_Toc427275785"/>
      <w:bookmarkStart w:id="42" w:name="_Toc449961958"/>
      <w:r>
        <w:t>Terminology</w:t>
      </w:r>
      <w:bookmarkEnd w:id="40"/>
      <w:bookmarkEnd w:id="41"/>
      <w:bookmarkEnd w:id="42"/>
    </w:p>
    <w:p w14:paraId="28B2C237" w14:textId="01C0B247" w:rsidR="00A06667" w:rsidRDefault="003934E5" w:rsidP="00081DC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06382">
        <w:t xml:space="preserve"> </w:t>
      </w:r>
      <w:hyperlink w:anchor="rfc2119" w:history="1">
        <w:r w:rsidR="00906382" w:rsidRPr="00906382">
          <w:rPr>
            <w:rStyle w:val="Hyperlink"/>
            <w:b/>
          </w:rPr>
          <w:t>[RFC2119]</w:t>
        </w:r>
      </w:hyperlink>
      <w:r w:rsidR="00906382">
        <w:t>.</w:t>
      </w:r>
    </w:p>
    <w:p w14:paraId="6CD17D5D" w14:textId="77777777" w:rsidR="00A06667" w:rsidRDefault="003934E5" w:rsidP="00081DCE">
      <w:pPr>
        <w:pStyle w:val="Heading2"/>
      </w:pPr>
      <w:bookmarkStart w:id="43" w:name="_Ref7502892"/>
      <w:bookmarkStart w:id="44" w:name="_Toc12011611"/>
      <w:bookmarkStart w:id="45" w:name="_Toc85472894"/>
      <w:bookmarkStart w:id="46" w:name="_Toc287332008"/>
      <w:bookmarkStart w:id="47" w:name="_Toc427275786"/>
      <w:bookmarkStart w:id="48" w:name="_Toc449961959"/>
      <w:r>
        <w:t>Normative</w:t>
      </w:r>
      <w:bookmarkEnd w:id="43"/>
      <w:bookmarkEnd w:id="44"/>
      <w:r>
        <w:t xml:space="preserve"> References</w:t>
      </w:r>
      <w:bookmarkEnd w:id="45"/>
      <w:bookmarkEnd w:id="46"/>
      <w:bookmarkEnd w:id="47"/>
      <w:bookmarkEnd w:id="48"/>
    </w:p>
    <w:p w14:paraId="33E87D38" w14:textId="211B25B8" w:rsidR="00E000B6" w:rsidRDefault="003934E5" w:rsidP="00081DCE">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7918974B" w14:textId="77777777" w:rsidR="00A06667" w:rsidRDefault="003934E5" w:rsidP="00081DCE">
      <w:pPr>
        <w:pStyle w:val="Heading1"/>
      </w:pPr>
      <w:bookmarkStart w:id="50" w:name="_Ref428537380"/>
      <w:bookmarkStart w:id="51" w:name="_Toc449961960"/>
      <w:r>
        <w:lastRenderedPageBreak/>
        <w:t>Background Information</w:t>
      </w:r>
      <w:bookmarkEnd w:id="50"/>
      <w:bookmarkEnd w:id="51"/>
    </w:p>
    <w:p w14:paraId="3F71232A" w14:textId="197338B3" w:rsidR="00A06667" w:rsidRDefault="003934E5" w:rsidP="00081DCE">
      <w:r>
        <w:t>In this section, we provide high</w:t>
      </w:r>
      <w:r w:rsidR="00BA3840">
        <w:t>-</w:t>
      </w:r>
      <w:r>
        <w:t>level information about the API Object data model that is necessary to fully understand the specification details given in Section</w:t>
      </w:r>
      <w:r w:rsidR="00C400FA">
        <w:t xml:space="preserve"> </w:t>
      </w:r>
      <w:r w:rsidR="00C400FA" w:rsidRPr="00C400FA">
        <w:rPr>
          <w:b/>
          <w:color w:val="0000EE"/>
        </w:rPr>
        <w:fldChar w:fldCharType="begin"/>
      </w:r>
      <w:r w:rsidR="00C400FA" w:rsidRPr="00C400FA">
        <w:rPr>
          <w:b/>
          <w:color w:val="0000EE"/>
        </w:rPr>
        <w:instrText xml:space="preserve"> REF _Ref431391181 \r \h  \* MERGEFORMAT </w:instrText>
      </w:r>
      <w:r w:rsidR="00C400FA" w:rsidRPr="00C400FA">
        <w:rPr>
          <w:b/>
          <w:color w:val="0000EE"/>
        </w:rPr>
      </w:r>
      <w:r w:rsidR="00C400FA" w:rsidRPr="00C400FA">
        <w:rPr>
          <w:b/>
          <w:color w:val="0000EE"/>
        </w:rPr>
        <w:fldChar w:fldCharType="separate"/>
      </w:r>
      <w:r w:rsidR="00C400FA" w:rsidRPr="00C400FA">
        <w:rPr>
          <w:b/>
          <w:color w:val="0000EE"/>
        </w:rPr>
        <w:t>3</w:t>
      </w:r>
      <w:r w:rsidR="00C400FA" w:rsidRPr="00C400FA">
        <w:rPr>
          <w:b/>
          <w:color w:val="0000EE"/>
        </w:rPr>
        <w:fldChar w:fldCharType="end"/>
      </w:r>
      <w:r>
        <w:t>.</w:t>
      </w:r>
    </w:p>
    <w:p w14:paraId="725ED31A" w14:textId="77777777" w:rsidR="00A06667" w:rsidRDefault="003934E5" w:rsidP="00081DCE">
      <w:pPr>
        <w:pStyle w:val="Heading2"/>
        <w:tabs>
          <w:tab w:val="num" w:pos="864"/>
        </w:tabs>
        <w:spacing w:before="360" w:after="60"/>
        <w:ind w:left="720" w:hanging="720"/>
      </w:pPr>
      <w:bookmarkStart w:id="52" w:name="_Toc426119879"/>
      <w:bookmarkStart w:id="53" w:name="_Toc449961961"/>
      <w:r>
        <w:t>Cyber Observables</w:t>
      </w:r>
      <w:bookmarkEnd w:id="52"/>
      <w:bookmarkEnd w:id="53"/>
    </w:p>
    <w:p w14:paraId="3AD58C46" w14:textId="77777777" w:rsidR="00A06667" w:rsidRDefault="003934E5" w:rsidP="00751D5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732EC6" w14:textId="77777777" w:rsidR="00A06667" w:rsidRDefault="003934E5" w:rsidP="00081DC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6D63780" w14:textId="77777777" w:rsidR="00A06667" w:rsidRDefault="003934E5" w:rsidP="00081DCE">
      <w:pPr>
        <w:pStyle w:val="Heading2"/>
        <w:tabs>
          <w:tab w:val="num" w:pos="864"/>
        </w:tabs>
        <w:spacing w:before="360" w:after="60"/>
        <w:ind w:left="720" w:hanging="720"/>
      </w:pPr>
      <w:bookmarkStart w:id="54" w:name="_Toc449961962"/>
      <w:bookmarkStart w:id="55" w:name="_Toc287332011"/>
      <w:bookmarkStart w:id="56" w:name="_Toc409437263"/>
      <w:r>
        <w:t>Objects</w:t>
      </w:r>
      <w:bookmarkEnd w:id="54"/>
    </w:p>
    <w:p w14:paraId="0BC5AE29" w14:textId="77777777" w:rsidR="00CD4828" w:rsidRDefault="00CD4828" w:rsidP="00CD4828">
      <w:pPr>
        <w:spacing w:after="240"/>
      </w:pPr>
      <w:r>
        <w:t xml:space="preserve">Cyber observable objects (Files, IP Addresses, etc) in CybOX are characterized with a combination of two levels of data models. </w:t>
      </w:r>
    </w:p>
    <w:p w14:paraId="39B6FFAF" w14:textId="77777777" w:rsidR="00CD4828" w:rsidRDefault="00CD4828" w:rsidP="00CD4828">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C7BBD88" w14:textId="77777777" w:rsidR="00CD4828" w:rsidRDefault="00CD4828" w:rsidP="00CD4828">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17757C7" w14:textId="7222E5E4" w:rsidR="00E000B6" w:rsidRDefault="00CD4828" w:rsidP="00CD4828">
      <w:pPr>
        <w:spacing w:after="240"/>
        <w:sectPr w:rsidR="00E000B6">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0A6F72E5" w14:textId="77777777" w:rsidR="00E000B6" w:rsidRDefault="003934E5" w:rsidP="00081DCE">
      <w:pPr>
        <w:pStyle w:val="Heading1"/>
      </w:pPr>
      <w:bookmarkStart w:id="57" w:name="_Ref431391181"/>
      <w:bookmarkStart w:id="58" w:name="_Toc449961963"/>
      <w:r>
        <w:lastRenderedPageBreak/>
        <w:t>Data Model</w:t>
      </w:r>
      <w:bookmarkEnd w:id="57"/>
      <w:bookmarkEnd w:id="58"/>
    </w:p>
    <w:p w14:paraId="70976992" w14:textId="77777777" w:rsidR="00E000B6" w:rsidRDefault="003934E5" w:rsidP="00081DCE">
      <w:pPr>
        <w:pStyle w:val="Heading2"/>
      </w:pPr>
      <w:bookmarkStart w:id="59" w:name="_Toc449961964"/>
      <w:r>
        <w:t>APIObjectType Class</w:t>
      </w:r>
      <w:bookmarkEnd w:id="59"/>
    </w:p>
    <w:p w14:paraId="7BB9F095" w14:textId="068AE5DE" w:rsidR="00E000B6" w:rsidRDefault="003934E5" w:rsidP="00081DCE">
      <w:pPr>
        <w:pStyle w:val="basicparagraph"/>
        <w:contextualSpacing w:val="0"/>
        <w:rPr>
          <w:rFonts w:cs="Courier New"/>
          <w:b/>
          <w:color w:val="0000EE"/>
        </w:rPr>
      </w:pPr>
      <w:r>
        <w:t xml:space="preserve">The </w:t>
      </w:r>
      <w:r w:rsidRPr="00C400FA">
        <w:rPr>
          <w:rFonts w:ascii="Courier New" w:hAnsi="Courier New" w:cs="Courier New"/>
        </w:rPr>
        <w:t>APIObjectType</w:t>
      </w:r>
      <w:r>
        <w:t xml:space="preserve"> class is intended to characterize a specific Application Programming Interface.</w:t>
      </w:r>
      <w:r w:rsidR="00C400FA">
        <w:t xml:space="preserve"> </w:t>
      </w:r>
      <w:r w:rsidR="00C400FA">
        <w:rPr>
          <w:rFonts w:cs="Courier New"/>
        </w:rPr>
        <w:t xml:space="preserve">The UML diagram corresponding to the </w:t>
      </w:r>
      <w:r w:rsidR="00C400FA">
        <w:rPr>
          <w:rFonts w:ascii="Courier New" w:hAnsi="Courier New" w:cs="Courier New"/>
        </w:rPr>
        <w:t>APIObject</w:t>
      </w:r>
      <w:r w:rsidR="00C400FA" w:rsidRPr="00817F69">
        <w:rPr>
          <w:rFonts w:ascii="Courier New" w:hAnsi="Courier New" w:cs="Courier New"/>
        </w:rPr>
        <w:t>Type</w:t>
      </w:r>
      <w:r w:rsidR="00C400FA">
        <w:rPr>
          <w:rFonts w:cs="Courier New"/>
        </w:rPr>
        <w:t xml:space="preserve"> class is shown in </w:t>
      </w:r>
      <w:r w:rsidR="00C400FA" w:rsidRPr="00613E0F">
        <w:rPr>
          <w:rFonts w:cs="Courier New"/>
          <w:b/>
          <w:color w:val="0000EE"/>
        </w:rPr>
        <w:fldChar w:fldCharType="begin"/>
      </w:r>
      <w:r w:rsidR="00C400FA" w:rsidRPr="00613E0F">
        <w:rPr>
          <w:rFonts w:cs="Courier New"/>
          <w:b/>
          <w:color w:val="0000EE"/>
        </w:rPr>
        <w:instrText xml:space="preserve"> REF _Ref395023936 \h  \* MERGEFORMAT </w:instrText>
      </w:r>
      <w:r w:rsidR="00C400FA" w:rsidRPr="00613E0F">
        <w:rPr>
          <w:rFonts w:cs="Courier New"/>
          <w:b/>
          <w:color w:val="0000EE"/>
        </w:rPr>
      </w:r>
      <w:r w:rsidR="00C400FA" w:rsidRPr="00613E0F">
        <w:rPr>
          <w:rFonts w:cs="Courier New"/>
          <w:b/>
          <w:color w:val="0000EE"/>
        </w:rPr>
        <w:fldChar w:fldCharType="separate"/>
      </w:r>
      <w:r w:rsidR="00C400FA" w:rsidRPr="00C400FA">
        <w:rPr>
          <w:b/>
          <w:color w:val="0000EE"/>
        </w:rPr>
        <w:t xml:space="preserve">Figure </w:t>
      </w:r>
      <w:r w:rsidR="00C400FA" w:rsidRPr="00C400FA">
        <w:rPr>
          <w:b/>
          <w:noProof/>
          <w:color w:val="0000EE"/>
        </w:rPr>
        <w:t>3</w:t>
      </w:r>
      <w:r w:rsidR="00C400FA" w:rsidRPr="00C400FA">
        <w:rPr>
          <w:b/>
          <w:noProof/>
          <w:color w:val="0000EE"/>
        </w:rPr>
        <w:noBreakHyphen/>
        <w:t>1</w:t>
      </w:r>
      <w:r w:rsidR="00C400FA" w:rsidRPr="00613E0F">
        <w:rPr>
          <w:rFonts w:cs="Courier New"/>
          <w:b/>
          <w:color w:val="0000EE"/>
        </w:rPr>
        <w:fldChar w:fldCharType="end"/>
      </w:r>
      <w:r w:rsidR="00C400FA" w:rsidRPr="00C400FA">
        <w:rPr>
          <w:rFonts w:cs="Courier New"/>
          <w:color w:val="auto"/>
        </w:rPr>
        <w:t>.</w:t>
      </w:r>
    </w:p>
    <w:p w14:paraId="28657812" w14:textId="674834DB" w:rsidR="00C400FA" w:rsidRPr="00C400FA" w:rsidRDefault="00C400FA" w:rsidP="00081DCE">
      <w:pPr>
        <w:jc w:val="center"/>
      </w:pPr>
      <w:r>
        <w:rPr>
          <w:noProof/>
        </w:rPr>
        <w:drawing>
          <wp:inline distT="0" distB="0" distL="0" distR="0" wp14:anchorId="5820B310" wp14:editId="3E201D03">
            <wp:extent cx="3819525" cy="19593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IObjectType.png"/>
                    <pic:cNvPicPr/>
                  </pic:nvPicPr>
                  <pic:blipFill>
                    <a:blip r:embed="rId35">
                      <a:extLst>
                        <a:ext uri="{28A0092B-C50C-407E-A947-70E740481C1C}">
                          <a14:useLocalDpi xmlns:a14="http://schemas.microsoft.com/office/drawing/2010/main" val="0"/>
                        </a:ext>
                      </a:extLst>
                    </a:blip>
                    <a:stretch>
                      <a:fillRect/>
                    </a:stretch>
                  </pic:blipFill>
                  <pic:spPr>
                    <a:xfrm>
                      <a:off x="0" y="0"/>
                      <a:ext cx="3828118" cy="1963775"/>
                    </a:xfrm>
                    <a:prstGeom prst="rect">
                      <a:avLst/>
                    </a:prstGeom>
                  </pic:spPr>
                </pic:pic>
              </a:graphicData>
            </a:graphic>
          </wp:inline>
        </w:drawing>
      </w:r>
    </w:p>
    <w:p w14:paraId="39E289AD" w14:textId="08123B75" w:rsidR="00C400FA" w:rsidRPr="00C400FA" w:rsidRDefault="00C400FA" w:rsidP="00404B02">
      <w:pPr>
        <w:spacing w:after="240"/>
        <w:jc w:val="center"/>
      </w:pPr>
      <w:bookmarkStart w:id="60" w:name="_Ref395023936"/>
      <w:r w:rsidRPr="0086379B">
        <w:t xml:space="preserve">Figure </w:t>
      </w:r>
      <w:fldSimple w:instr=" STYLEREF 1 \s ">
        <w:r>
          <w:rPr>
            <w:noProof/>
          </w:rPr>
          <w:t>3</w:t>
        </w:r>
      </w:fldSimple>
      <w:r>
        <w:noBreakHyphen/>
      </w:r>
      <w:fldSimple w:instr=" SEQ Figure \* ARABIC \s 1 ">
        <w:r>
          <w:rPr>
            <w:noProof/>
          </w:rPr>
          <w:t>1</w:t>
        </w:r>
      </w:fldSimple>
      <w:bookmarkEnd w:id="60"/>
      <w:r>
        <w:t xml:space="preserve">. UML diagram of the </w:t>
      </w:r>
      <w:r>
        <w:rPr>
          <w:rFonts w:ascii="Courier New" w:hAnsi="Courier New" w:cs="Courier New"/>
        </w:rPr>
        <w:t>APIObjectType</w:t>
      </w:r>
      <w:r>
        <w:t xml:space="preserve"> class</w:t>
      </w:r>
    </w:p>
    <w:p w14:paraId="274F8FB9" w14:textId="1D3C1FD9" w:rsidR="00E000B6" w:rsidRDefault="003934E5" w:rsidP="00081DCE">
      <w:pPr>
        <w:pStyle w:val="basicparagraph"/>
        <w:contextualSpacing w:val="0"/>
      </w:pPr>
      <w:r>
        <w:t xml:space="preserve">The property table of the </w:t>
      </w:r>
      <w:r>
        <w:rPr>
          <w:rFonts w:ascii="Courier New" w:eastAsia="Courier New" w:hAnsi="Courier New" w:cs="Courier New"/>
        </w:rPr>
        <w:t>APIObjectType</w:t>
      </w:r>
      <w:r>
        <w:t xml:space="preserve"> class is given in </w:t>
      </w:r>
      <w:r w:rsidR="0031587B" w:rsidRPr="0031587B">
        <w:rPr>
          <w:b/>
          <w:color w:val="0000EE"/>
        </w:rPr>
        <w:fldChar w:fldCharType="begin"/>
      </w:r>
      <w:r w:rsidR="0031587B" w:rsidRPr="0031587B">
        <w:rPr>
          <w:b/>
          <w:color w:val="0000EE"/>
        </w:rPr>
        <w:instrText xml:space="preserve"> REF _Ref431391953 \h </w:instrText>
      </w:r>
      <w:r w:rsidR="0031587B">
        <w:rPr>
          <w:b/>
          <w:color w:val="0000EE"/>
        </w:rPr>
        <w:instrText xml:space="preserve"> \* MERGEFORMAT </w:instrText>
      </w:r>
      <w:r w:rsidR="0031587B" w:rsidRPr="0031587B">
        <w:rPr>
          <w:b/>
          <w:color w:val="0000EE"/>
        </w:rPr>
      </w:r>
      <w:r w:rsidR="0031587B" w:rsidRPr="0031587B">
        <w:rPr>
          <w:b/>
          <w:color w:val="0000EE"/>
        </w:rPr>
        <w:fldChar w:fldCharType="separate"/>
      </w:r>
      <w:r w:rsidR="00C400FA" w:rsidRPr="00C400FA">
        <w:rPr>
          <w:b/>
          <w:color w:val="0000EE"/>
        </w:rPr>
        <w:t xml:space="preserve">Table </w:t>
      </w:r>
      <w:r w:rsidR="00C400FA" w:rsidRPr="00C400FA">
        <w:rPr>
          <w:b/>
          <w:noProof/>
          <w:color w:val="0000EE"/>
        </w:rPr>
        <w:t>3</w:t>
      </w:r>
      <w:r w:rsidR="00C400FA" w:rsidRPr="00C400FA">
        <w:rPr>
          <w:b/>
          <w:noProof/>
          <w:color w:val="0000EE"/>
        </w:rPr>
        <w:noBreakHyphen/>
        <w:t>1</w:t>
      </w:r>
      <w:r w:rsidR="0031587B" w:rsidRPr="0031587B">
        <w:rPr>
          <w:b/>
          <w:color w:val="0000EE"/>
        </w:rPr>
        <w:fldChar w:fldCharType="end"/>
      </w:r>
      <w:r>
        <w:t>.</w:t>
      </w:r>
    </w:p>
    <w:p w14:paraId="32496EF8" w14:textId="77777777" w:rsidR="00E000B6" w:rsidRDefault="003934E5">
      <w:pPr>
        <w:pStyle w:val="tablecaption"/>
        <w:jc w:val="center"/>
      </w:pPr>
      <w:bookmarkStart w:id="61" w:name="_Ref431391953"/>
      <w:r>
        <w:t xml:space="preserve">Table </w:t>
      </w:r>
      <w:fldSimple w:instr=" STYLEREF 1 \s ">
        <w:r w:rsidR="00B62389">
          <w:rPr>
            <w:noProof/>
          </w:rPr>
          <w:t>3</w:t>
        </w:r>
      </w:fldSimple>
      <w:r>
        <w:noBreakHyphen/>
      </w:r>
      <w:fldSimple w:instr=" SEQ Table \* ARABIC \s 1 ">
        <w:r w:rsidR="00B62389">
          <w:rPr>
            <w:noProof/>
          </w:rPr>
          <w:t>1</w:t>
        </w:r>
      </w:fldSimple>
      <w:bookmarkEnd w:id="61"/>
      <w:r w:rsidR="00EF134F">
        <w:t xml:space="preserve">. </w:t>
      </w:r>
      <w:r>
        <w:t xml:space="preserve">Properties of the </w:t>
      </w:r>
      <w:r>
        <w:rPr>
          <w:rFonts w:ascii="Courier New" w:eastAsia="Courier New" w:hAnsi="Courier New" w:cs="Courier New"/>
        </w:rPr>
        <w:t>APIObjectType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860"/>
      </w:tblGrid>
      <w:tr w:rsidR="00E000B6" w14:paraId="76FD5EED" w14:textId="77777777" w:rsidTr="00081DCE">
        <w:trPr>
          <w:jc w:val="center"/>
        </w:trPr>
        <w:tc>
          <w:tcPr>
            <w:tcW w:w="2970" w:type="dxa"/>
            <w:shd w:val="clear" w:color="auto" w:fill="BFBFBF"/>
            <w:tcMar>
              <w:top w:w="100" w:type="dxa"/>
              <w:left w:w="100" w:type="dxa"/>
              <w:bottom w:w="100" w:type="dxa"/>
              <w:right w:w="100" w:type="dxa"/>
            </w:tcMar>
          </w:tcPr>
          <w:p w14:paraId="4632F3DD" w14:textId="77777777" w:rsidR="00E000B6" w:rsidRDefault="003934E5">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BC241F9" w14:textId="77777777" w:rsidR="00E000B6" w:rsidRDefault="003934E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669BB62" w14:textId="77777777" w:rsidR="00E000B6" w:rsidRDefault="003934E5">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14674D8" w14:textId="77777777" w:rsidR="00E000B6" w:rsidRDefault="003934E5">
            <w:pPr>
              <w:rPr>
                <w:b/>
                <w:color w:val="000000"/>
              </w:rPr>
            </w:pPr>
            <w:r>
              <w:rPr>
                <w:b/>
                <w:color w:val="000000"/>
              </w:rPr>
              <w:t>Description</w:t>
            </w:r>
          </w:p>
        </w:tc>
      </w:tr>
      <w:tr w:rsidR="00E000B6" w14:paraId="39F44DF6" w14:textId="77777777" w:rsidTr="00081DCE">
        <w:trPr>
          <w:jc w:val="center"/>
        </w:trPr>
        <w:tc>
          <w:tcPr>
            <w:tcW w:w="2970" w:type="dxa"/>
            <w:shd w:val="clear" w:color="auto" w:fill="FFFFFF"/>
            <w:tcMar>
              <w:top w:w="100" w:type="dxa"/>
              <w:left w:w="100" w:type="dxa"/>
              <w:bottom w:w="100" w:type="dxa"/>
              <w:right w:w="100" w:type="dxa"/>
            </w:tcMar>
            <w:vAlign w:val="center"/>
          </w:tcPr>
          <w:p w14:paraId="712FAFD8" w14:textId="77777777" w:rsidR="00E000B6" w:rsidRDefault="003934E5">
            <w:r>
              <w:rPr>
                <w:b/>
              </w:rPr>
              <w:t>Description</w:t>
            </w:r>
          </w:p>
        </w:tc>
        <w:tc>
          <w:tcPr>
            <w:tcW w:w="3870" w:type="dxa"/>
            <w:shd w:val="clear" w:color="auto" w:fill="FFFFFF"/>
            <w:tcMar>
              <w:top w:w="100" w:type="dxa"/>
              <w:left w:w="100" w:type="dxa"/>
              <w:bottom w:w="100" w:type="dxa"/>
              <w:right w:w="100" w:type="dxa"/>
            </w:tcMar>
            <w:vAlign w:val="center"/>
          </w:tcPr>
          <w:p w14:paraId="4D79D426" w14:textId="77777777" w:rsidR="00E000B6" w:rsidRDefault="003934E5">
            <w:r>
              <w:rPr>
                <w:rFonts w:ascii="Courier New" w:eastAsia="Courier New" w:hAnsi="Courier New" w:cs="Courier New"/>
              </w:rPr>
              <w:t>cyboxCommon:StructuredTextType</w:t>
            </w:r>
          </w:p>
        </w:tc>
        <w:tc>
          <w:tcPr>
            <w:tcW w:w="1260" w:type="dxa"/>
            <w:shd w:val="clear" w:color="auto" w:fill="FFFFFF"/>
            <w:tcMar>
              <w:top w:w="100" w:type="dxa"/>
              <w:left w:w="100" w:type="dxa"/>
              <w:bottom w:w="100" w:type="dxa"/>
              <w:right w:w="100" w:type="dxa"/>
            </w:tcMar>
            <w:vAlign w:val="center"/>
          </w:tcPr>
          <w:p w14:paraId="55CC982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24F72FDF" w14:textId="77777777" w:rsidR="00E000B6" w:rsidRDefault="003934E5">
            <w:r>
              <w:t xml:space="preserve">The </w:t>
            </w:r>
            <w:r>
              <w:rPr>
                <w:rFonts w:ascii="Courier New" w:eastAsia="Courier New" w:hAnsi="Courier New" w:cs="Courier New"/>
              </w:rPr>
              <w:t>Description</w:t>
            </w:r>
            <w:r>
              <w:t xml:space="preserve"> property captures a technical description of the APIObject.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E000B6" w14:paraId="1ECD4C11" w14:textId="77777777" w:rsidTr="00081DCE">
        <w:trPr>
          <w:jc w:val="center"/>
        </w:trPr>
        <w:tc>
          <w:tcPr>
            <w:tcW w:w="2970" w:type="dxa"/>
            <w:shd w:val="clear" w:color="auto" w:fill="FFFFFF"/>
            <w:tcMar>
              <w:top w:w="100" w:type="dxa"/>
              <w:left w:w="100" w:type="dxa"/>
              <w:bottom w:w="100" w:type="dxa"/>
              <w:right w:w="100" w:type="dxa"/>
            </w:tcMar>
            <w:vAlign w:val="center"/>
          </w:tcPr>
          <w:p w14:paraId="6C5FA8F0" w14:textId="77777777" w:rsidR="00E000B6" w:rsidRDefault="003934E5">
            <w:r>
              <w:rPr>
                <w:b/>
              </w:rPr>
              <w:t>Function_Name</w:t>
            </w:r>
          </w:p>
        </w:tc>
        <w:tc>
          <w:tcPr>
            <w:tcW w:w="3870" w:type="dxa"/>
            <w:shd w:val="clear" w:color="auto" w:fill="FFFFFF"/>
            <w:tcMar>
              <w:top w:w="100" w:type="dxa"/>
              <w:left w:w="100" w:type="dxa"/>
              <w:bottom w:w="100" w:type="dxa"/>
              <w:right w:w="100" w:type="dxa"/>
            </w:tcMar>
            <w:vAlign w:val="center"/>
          </w:tcPr>
          <w:p w14:paraId="65F09465"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CE0DF79" w14:textId="5979C493" w:rsidR="00E000B6" w:rsidRDefault="003934E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E9E82B"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2D7C90D7" w14:textId="6299A085" w:rsidR="00E000B6" w:rsidRDefault="003934E5">
            <w:r>
              <w:t xml:space="preserve">The </w:t>
            </w:r>
            <w:r w:rsidRPr="0031587B">
              <w:rPr>
                <w:rFonts w:ascii="Courier New" w:hAnsi="Courier New" w:cs="Courier New"/>
              </w:rPr>
              <w:t>function_name</w:t>
            </w:r>
            <w:r>
              <w:t xml:space="preserve"> property contains the exact name of the API function called, e.g.</w:t>
            </w:r>
            <w:r w:rsidR="00404B02">
              <w:t>,</w:t>
            </w:r>
            <w:r>
              <w:t xml:space="preserve"> CreateFileEx.</w:t>
            </w:r>
          </w:p>
        </w:tc>
      </w:tr>
      <w:tr w:rsidR="00E000B6" w14:paraId="2545095D" w14:textId="77777777" w:rsidTr="00081DCE">
        <w:trPr>
          <w:jc w:val="center"/>
        </w:trPr>
        <w:tc>
          <w:tcPr>
            <w:tcW w:w="2970" w:type="dxa"/>
            <w:shd w:val="clear" w:color="auto" w:fill="FFFFFF"/>
            <w:tcMar>
              <w:top w:w="100" w:type="dxa"/>
              <w:left w:w="100" w:type="dxa"/>
              <w:bottom w:w="100" w:type="dxa"/>
              <w:right w:w="100" w:type="dxa"/>
            </w:tcMar>
            <w:vAlign w:val="center"/>
          </w:tcPr>
          <w:p w14:paraId="44EBF859" w14:textId="77777777" w:rsidR="00E000B6" w:rsidRDefault="003934E5">
            <w:r>
              <w:rPr>
                <w:b/>
              </w:rPr>
              <w:lastRenderedPageBreak/>
              <w:t>Normalized_Function_Name</w:t>
            </w:r>
          </w:p>
        </w:tc>
        <w:tc>
          <w:tcPr>
            <w:tcW w:w="3870" w:type="dxa"/>
            <w:shd w:val="clear" w:color="auto" w:fill="FFFFFF"/>
            <w:tcMar>
              <w:top w:w="100" w:type="dxa"/>
              <w:left w:w="100" w:type="dxa"/>
              <w:bottom w:w="100" w:type="dxa"/>
              <w:right w:w="100" w:type="dxa"/>
            </w:tcMar>
            <w:vAlign w:val="center"/>
          </w:tcPr>
          <w:p w14:paraId="2F772C19"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BA355CF" w14:textId="09E375C1" w:rsidR="00E000B6" w:rsidRDefault="003934E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1FBA1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033FB86" w14:textId="5D5DDA7D" w:rsidR="00E000B6" w:rsidRDefault="003934E5">
            <w:r>
              <w:t xml:space="preserve">The </w:t>
            </w:r>
            <w:r w:rsidRPr="0031587B">
              <w:rPr>
                <w:rFonts w:ascii="Courier New" w:hAnsi="Courier New" w:cs="Courier New"/>
              </w:rPr>
              <w:t>normalized_function_name</w:t>
            </w:r>
            <w:r>
              <w:t xml:space="preserve"> property contains the normalized name of the API function called, e.g.</w:t>
            </w:r>
            <w:r w:rsidR="00751D54">
              <w:t>,</w:t>
            </w:r>
            <w:r>
              <w:t xml:space="preserve"> CreateFile.</w:t>
            </w:r>
          </w:p>
        </w:tc>
      </w:tr>
      <w:tr w:rsidR="00E000B6" w14:paraId="61F7A74D" w14:textId="77777777" w:rsidTr="00081DCE">
        <w:trPr>
          <w:jc w:val="center"/>
        </w:trPr>
        <w:tc>
          <w:tcPr>
            <w:tcW w:w="2970" w:type="dxa"/>
            <w:shd w:val="clear" w:color="auto" w:fill="FFFFFF"/>
            <w:tcMar>
              <w:top w:w="100" w:type="dxa"/>
              <w:left w:w="100" w:type="dxa"/>
              <w:bottom w:w="100" w:type="dxa"/>
              <w:right w:w="100" w:type="dxa"/>
            </w:tcMar>
            <w:vAlign w:val="center"/>
          </w:tcPr>
          <w:p w14:paraId="64850BC6" w14:textId="77777777" w:rsidR="00E000B6" w:rsidRDefault="003934E5">
            <w:r>
              <w:rPr>
                <w:b/>
              </w:rPr>
              <w:t>Platform</w:t>
            </w:r>
          </w:p>
        </w:tc>
        <w:tc>
          <w:tcPr>
            <w:tcW w:w="3870" w:type="dxa"/>
            <w:shd w:val="clear" w:color="auto" w:fill="FFFFFF"/>
            <w:tcMar>
              <w:top w:w="100" w:type="dxa"/>
              <w:left w:w="100" w:type="dxa"/>
              <w:bottom w:w="100" w:type="dxa"/>
              <w:right w:w="100" w:type="dxa"/>
            </w:tcMar>
            <w:vAlign w:val="center"/>
          </w:tcPr>
          <w:p w14:paraId="76292934"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5F21A6B6" w14:textId="241EA3A8" w:rsidR="00E000B6" w:rsidRDefault="003934E5">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290570A8"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50BF9D05" w14:textId="77777777" w:rsidR="00E000B6" w:rsidRDefault="003934E5">
            <w:r>
              <w:t xml:space="preserve">The </w:t>
            </w:r>
            <w:r w:rsidRPr="0031587B">
              <w:rPr>
                <w:rFonts w:ascii="Courier New" w:hAnsi="Courier New" w:cs="Courier New"/>
              </w:rPr>
              <w:t>Platform</w:t>
            </w:r>
            <w:r>
              <w:t xml:space="preserve"> property specifies the relevant platform for this API.</w:t>
            </w:r>
          </w:p>
        </w:tc>
      </w:tr>
      <w:tr w:rsidR="00E000B6" w14:paraId="184E6893" w14:textId="77777777" w:rsidTr="00081DCE">
        <w:trPr>
          <w:jc w:val="center"/>
        </w:trPr>
        <w:tc>
          <w:tcPr>
            <w:tcW w:w="2970" w:type="dxa"/>
            <w:shd w:val="clear" w:color="auto" w:fill="FFFFFF"/>
            <w:tcMar>
              <w:top w:w="100" w:type="dxa"/>
              <w:left w:w="100" w:type="dxa"/>
              <w:bottom w:w="100" w:type="dxa"/>
              <w:right w:w="100" w:type="dxa"/>
            </w:tcMar>
            <w:vAlign w:val="center"/>
          </w:tcPr>
          <w:p w14:paraId="74DA10AF" w14:textId="77777777" w:rsidR="00E000B6" w:rsidRDefault="003934E5">
            <w:r>
              <w:rPr>
                <w:b/>
              </w:rPr>
              <w:t>Address</w:t>
            </w:r>
          </w:p>
        </w:tc>
        <w:tc>
          <w:tcPr>
            <w:tcW w:w="3870" w:type="dxa"/>
            <w:shd w:val="clear" w:color="auto" w:fill="FFFFFF"/>
            <w:tcMar>
              <w:top w:w="100" w:type="dxa"/>
              <w:left w:w="100" w:type="dxa"/>
              <w:bottom w:w="100" w:type="dxa"/>
              <w:right w:w="100" w:type="dxa"/>
            </w:tcMar>
            <w:vAlign w:val="center"/>
          </w:tcPr>
          <w:p w14:paraId="46792FEF"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6CBEF000" w14:textId="3230BDBD" w:rsidR="00E000B6" w:rsidRDefault="003934E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0A1586"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1E8BAAD" w14:textId="77777777" w:rsidR="00E000B6" w:rsidRDefault="003934E5">
            <w:r>
              <w:t xml:space="preserve">The </w:t>
            </w:r>
            <w:r w:rsidRPr="0031587B">
              <w:rPr>
                <w:rFonts w:ascii="Courier New" w:hAnsi="Courier New" w:cs="Courier New"/>
              </w:rPr>
              <w:t>Address</w:t>
            </w:r>
            <w:r>
              <w:t xml:space="preserve"> property contains the address of the API call in the binary.</w:t>
            </w:r>
          </w:p>
        </w:tc>
      </w:tr>
    </w:tbl>
    <w:p w14:paraId="130E8E32" w14:textId="77777777" w:rsidR="00E000B6" w:rsidRDefault="00E000B6"/>
    <w:p w14:paraId="3071CFE2" w14:textId="77777777" w:rsidR="00E000B6" w:rsidRDefault="00E000B6">
      <w:pPr>
        <w:sectPr w:rsidR="00E000B6" w:rsidSect="00081DCE">
          <w:footerReference w:type="default" r:id="rId36"/>
          <w:pgSz w:w="15840" w:h="12240"/>
          <w:pgMar w:top="1440" w:right="1440" w:bottom="1440" w:left="1440" w:header="720" w:footer="720" w:gutter="0"/>
          <w:cols w:space="720"/>
        </w:sectPr>
      </w:pPr>
    </w:p>
    <w:p w14:paraId="1940E207" w14:textId="77777777" w:rsidR="00A06667" w:rsidRDefault="003934E5" w:rsidP="00081DCE">
      <w:pPr>
        <w:pStyle w:val="Heading1"/>
      </w:pPr>
      <w:bookmarkStart w:id="62" w:name="_Ref428537416"/>
      <w:bookmarkStart w:id="63" w:name="_Toc449961965"/>
      <w:r w:rsidRPr="00FD22AC">
        <w:lastRenderedPageBreak/>
        <w:t>Conformance</w:t>
      </w:r>
      <w:bookmarkEnd w:id="55"/>
      <w:bookmarkEnd w:id="56"/>
      <w:bookmarkEnd w:id="62"/>
      <w:bookmarkEnd w:id="63"/>
    </w:p>
    <w:p w14:paraId="5354B81B" w14:textId="77777777" w:rsidR="00A06667" w:rsidRDefault="003934E5" w:rsidP="00081DCE">
      <w:r>
        <w:t>Implementations have discretion over which parts (components, properties, extensions, controlled vocabularies, etc.) of CybOX they implement (e.g., Observable/Object).</w:t>
      </w:r>
    </w:p>
    <w:p w14:paraId="7427D22D" w14:textId="5FA9231C" w:rsidR="00A06667" w:rsidRDefault="003934E5" w:rsidP="00081DCE">
      <w:r>
        <w:t xml:space="preserve"> </w:t>
      </w:r>
    </w:p>
    <w:p w14:paraId="36B6F78B" w14:textId="74B6B7E4" w:rsidR="00A06667" w:rsidRDefault="003934E5" w:rsidP="00081DCE">
      <w:r>
        <w:t xml:space="preserve">[1] Conformant implementations must conform to all normative structural specifications of the UML model </w:t>
      </w:r>
      <w:del w:id="64" w:author="Roberge, Robert J" w:date="2016-03-11T11:34:00Z">
        <w:r w:rsidDel="008E1F19">
          <w:delText>or</w:delText>
        </w:r>
      </w:del>
      <w:ins w:id="65" w:author="Roberge, Robert J" w:date="2016-03-11T11:34:00Z">
        <w:r w:rsidR="008E1F19">
          <w:t xml:space="preserve"> and to </w:t>
        </w:r>
      </w:ins>
      <w:r>
        <w:t>additional normative statements within this document that apply to the portions of CybOX they implement (e.g., implementers of the entire Observable class must conform to all normative structural specifications of the UML model regarding the Observable class</w:t>
      </w:r>
      <w:ins w:id="66" w:author="Roberge, Robert J" w:date="2016-03-11T11:34:00Z">
        <w:r w:rsidR="008E1F19">
          <w:t>,</w:t>
        </w:r>
      </w:ins>
      <w:r>
        <w:t xml:space="preserve"> </w:t>
      </w:r>
      <w:del w:id="67" w:author="Roberge, Robert J" w:date="2016-03-11T11:34:00Z">
        <w:r w:rsidDel="008E1F19">
          <w:delText xml:space="preserve">or </w:delText>
        </w:r>
      </w:del>
      <w:ins w:id="68" w:author="Roberge, Robert J" w:date="2016-03-11T11:34:00Z">
        <w:r w:rsidR="008E1F19">
          <w:t xml:space="preserve">and to </w:t>
        </w:r>
      </w:ins>
      <w:r>
        <w:t>additional normative statements contained in the document that describes the Observable class).</w:t>
      </w:r>
    </w:p>
    <w:p w14:paraId="24435841" w14:textId="164C1513" w:rsidR="00A06667" w:rsidDel="00C40FDD" w:rsidRDefault="00C40FDD" w:rsidP="00081DCE">
      <w:pPr>
        <w:rPr>
          <w:del w:id="69" w:author="Roberge, Robert J" w:date="2016-03-11T11:30:00Z"/>
        </w:rPr>
      </w:pPr>
      <w:ins w:id="70" w:author="Roberge, Robert J" w:date="2016-03-11T11:30:00Z">
        <w:r w:rsidDel="00C40FDD">
          <w:t xml:space="preserve"> </w:t>
        </w:r>
      </w:ins>
      <w:del w:id="71" w:author="Roberge, Robert J" w:date="2016-03-11T11:30:00Z">
        <w:r w:rsidR="003934E5" w:rsidDel="00C40FDD">
          <w:delText xml:space="preserve"> </w:delText>
        </w:r>
      </w:del>
    </w:p>
    <w:p w14:paraId="469D7766" w14:textId="6098909D" w:rsidR="00A06667" w:rsidRDefault="003934E5" w:rsidP="00081DCE">
      <w:r>
        <w:t xml:space="preserve">[2] Conformant implementations are free to ignore normative structural specifications of the UML model </w:t>
      </w:r>
      <w:del w:id="72" w:author="Roberge, Robert J" w:date="2016-03-11T11:35:00Z">
        <w:r w:rsidDel="008E1F19">
          <w:delText xml:space="preserve">or </w:delText>
        </w:r>
      </w:del>
      <w:ins w:id="73" w:author="Roberge, Robert J" w:date="2016-03-11T11:35:00Z">
        <w:r w:rsidR="008E1F19">
          <w:t xml:space="preserve">and any </w:t>
        </w:r>
      </w:ins>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ins w:id="74" w:author="Roberge, Robert J" w:date="2016-03-11T11:35:00Z">
        <w:r w:rsidR="008E1F19">
          <w:t>,</w:t>
        </w:r>
      </w:ins>
      <w:r>
        <w:t xml:space="preserve"> </w:t>
      </w:r>
      <w:del w:id="75" w:author="Roberge, Robert J" w:date="2016-03-11T11:35:00Z">
        <w:r w:rsidDel="008E1F19">
          <w:delText xml:space="preserve">or </w:delText>
        </w:r>
      </w:del>
      <w:ins w:id="76" w:author="Roberge, Robert J" w:date="2016-03-11T11:35:00Z">
        <w:r w:rsidR="008E1F19">
          <w:t xml:space="preserve">and any </w:t>
        </w:r>
      </w:ins>
      <w:r>
        <w:t>additional normative statements contained in the document that describes the Observable class).</w:t>
      </w:r>
    </w:p>
    <w:p w14:paraId="21FA7054" w14:textId="57A65082" w:rsidR="00A06667" w:rsidDel="00C40FDD" w:rsidRDefault="003934E5" w:rsidP="00081DCE">
      <w:pPr>
        <w:rPr>
          <w:del w:id="77" w:author="Roberge, Robert J" w:date="2016-03-11T11:30:00Z"/>
        </w:rPr>
      </w:pPr>
      <w:del w:id="78" w:author="Roberge, Robert J" w:date="2016-03-11T11:30:00Z">
        <w:r w:rsidDel="00C40FDD">
          <w:delText xml:space="preserve"> </w:delText>
        </w:r>
      </w:del>
    </w:p>
    <w:p w14:paraId="1FB40C0D" w14:textId="77777777" w:rsidR="00A06667" w:rsidRPr="00E304F9" w:rsidRDefault="003934E5" w:rsidP="00081DCE">
      <w:r>
        <w:t>The conformance section of this document is intentionally broad and attempts to reiterate what already exists in this document.</w:t>
      </w:r>
    </w:p>
    <w:p w14:paraId="27FD9F49" w14:textId="24DA8D91" w:rsidR="00592FCF" w:rsidRDefault="00592FCF" w:rsidP="00592FCF">
      <w:pPr>
        <w:pStyle w:val="AppendixHeading1"/>
        <w:numPr>
          <w:ilvl w:val="0"/>
          <w:numId w:val="12"/>
        </w:numPr>
      </w:pPr>
      <w:bookmarkStart w:id="79" w:name="_Toc449961966"/>
      <w:r>
        <w:lastRenderedPageBreak/>
        <w:t>Acknowledgments</w:t>
      </w:r>
      <w:bookmarkEnd w:id="79"/>
    </w:p>
    <w:p w14:paraId="64800AF4" w14:textId="2C1DC5BF" w:rsidR="00A06667" w:rsidRDefault="003934E5" w:rsidP="00552415">
      <w:pPr>
        <w:spacing w:after="240"/>
      </w:pPr>
      <w:r>
        <w:t>The following individuals have participated in the creation of this specification and are gratefully acknowledged</w:t>
      </w:r>
      <w:r w:rsidR="00552415">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C72D65" w:rsidRPr="0019172A" w14:paraId="1A0C5DC8" w14:textId="77777777" w:rsidTr="00C81B33">
        <w:tc>
          <w:tcPr>
            <w:tcW w:w="5035" w:type="dxa"/>
          </w:tcPr>
          <w:p w14:paraId="0768FCD1" w14:textId="77777777" w:rsidR="00C72D65" w:rsidRPr="0019172A" w:rsidRDefault="00C72D65" w:rsidP="00C81B33">
            <w:pPr>
              <w:rPr>
                <w:b/>
              </w:rPr>
            </w:pPr>
            <w:r w:rsidRPr="0019172A">
              <w:rPr>
                <w:b/>
              </w:rPr>
              <w:t>Aetna</w:t>
            </w:r>
          </w:p>
          <w:p w14:paraId="61B79FDC" w14:textId="77777777" w:rsidR="00C72D65" w:rsidRPr="0019172A" w:rsidRDefault="00C72D65" w:rsidP="00C81B33">
            <w:r w:rsidRPr="0019172A">
              <w:t xml:space="preserve">    David Crawford</w:t>
            </w:r>
          </w:p>
          <w:p w14:paraId="5C7CB521" w14:textId="77777777" w:rsidR="00C72D65" w:rsidRPr="0019172A" w:rsidRDefault="00C72D65" w:rsidP="00C81B33">
            <w:pPr>
              <w:rPr>
                <w:b/>
                <w:color w:val="000000"/>
              </w:rPr>
            </w:pPr>
            <w:r w:rsidRPr="0019172A">
              <w:rPr>
                <w:b/>
                <w:color w:val="000000"/>
              </w:rPr>
              <w:t>AIT Austrian Institute of Technology</w:t>
            </w:r>
          </w:p>
          <w:p w14:paraId="373D96A5" w14:textId="77777777" w:rsidR="00C72D65" w:rsidRPr="0019172A" w:rsidRDefault="00C72D65" w:rsidP="00C81B33">
            <w:r w:rsidRPr="0019172A">
              <w:t xml:space="preserve">    Roman Fiedler</w:t>
            </w:r>
          </w:p>
          <w:p w14:paraId="50C901BF" w14:textId="77777777" w:rsidR="00C72D65" w:rsidRPr="0019172A" w:rsidRDefault="00C72D65" w:rsidP="00C81B33">
            <w:r w:rsidRPr="0019172A">
              <w:t xml:space="preserve">    Florian </w:t>
            </w:r>
            <w:proofErr w:type="spellStart"/>
            <w:r w:rsidRPr="0019172A">
              <w:t>Skopik</w:t>
            </w:r>
            <w:proofErr w:type="spellEnd"/>
          </w:p>
          <w:p w14:paraId="4A54D301" w14:textId="77777777" w:rsidR="00C72D65" w:rsidRPr="0019172A" w:rsidRDefault="00C72D65" w:rsidP="00C81B33">
            <w:pPr>
              <w:rPr>
                <w:b/>
                <w:color w:val="000000"/>
              </w:rPr>
            </w:pPr>
            <w:r w:rsidRPr="0019172A">
              <w:rPr>
                <w:b/>
                <w:color w:val="000000"/>
              </w:rPr>
              <w:t>Australia and New Zealand Banking Group (ANZ Bank)</w:t>
            </w:r>
          </w:p>
          <w:p w14:paraId="332FA64E" w14:textId="77777777" w:rsidR="00C72D65" w:rsidRPr="0019172A" w:rsidRDefault="00C72D65" w:rsidP="00C81B33">
            <w:r w:rsidRPr="0019172A">
              <w:t xml:space="preserve">    Dean Thompson</w:t>
            </w:r>
          </w:p>
          <w:p w14:paraId="460BC91D" w14:textId="77777777" w:rsidR="00C72D65" w:rsidRPr="0019172A" w:rsidRDefault="00C72D65" w:rsidP="00C81B33">
            <w:pPr>
              <w:rPr>
                <w:b/>
              </w:rPr>
            </w:pPr>
            <w:r w:rsidRPr="0019172A">
              <w:rPr>
                <w:b/>
              </w:rPr>
              <w:t>Blue Coat Systems, Inc.</w:t>
            </w:r>
          </w:p>
          <w:p w14:paraId="4D2F4203" w14:textId="77777777" w:rsidR="00C72D65" w:rsidRPr="0019172A" w:rsidRDefault="00C72D65" w:rsidP="00C81B33">
            <w:r w:rsidRPr="0019172A">
              <w:t xml:space="preserve">    Owen Johnson</w:t>
            </w:r>
          </w:p>
          <w:p w14:paraId="29045D2F" w14:textId="77777777" w:rsidR="00C72D65" w:rsidRPr="0019172A" w:rsidRDefault="00C72D65" w:rsidP="00C81B33">
            <w:r w:rsidRPr="0019172A">
              <w:t xml:space="preserve">    Bret Jordan</w:t>
            </w:r>
          </w:p>
          <w:p w14:paraId="2777A3BA" w14:textId="77777777" w:rsidR="00C72D65" w:rsidRPr="0019172A" w:rsidRDefault="00C72D65" w:rsidP="00C81B33">
            <w:pPr>
              <w:rPr>
                <w:b/>
              </w:rPr>
            </w:pPr>
            <w:r w:rsidRPr="0019172A">
              <w:rPr>
                <w:b/>
              </w:rPr>
              <w:t>Century Link</w:t>
            </w:r>
          </w:p>
          <w:p w14:paraId="33D0CD45" w14:textId="77777777" w:rsidR="00C72D65" w:rsidRPr="0019172A" w:rsidRDefault="00C72D65" w:rsidP="00C81B33">
            <w:r w:rsidRPr="0019172A">
              <w:t xml:space="preserve">    Cory Kennedy</w:t>
            </w:r>
          </w:p>
          <w:p w14:paraId="6C5F9A78" w14:textId="77777777" w:rsidR="00C72D65" w:rsidRPr="0019172A" w:rsidRDefault="00C72D65" w:rsidP="00C81B33">
            <w:pPr>
              <w:rPr>
                <w:b/>
              </w:rPr>
            </w:pPr>
            <w:r w:rsidRPr="0019172A">
              <w:rPr>
                <w:b/>
              </w:rPr>
              <w:t>CIRCL</w:t>
            </w:r>
          </w:p>
          <w:p w14:paraId="2AB5D599" w14:textId="77777777" w:rsidR="00C72D65" w:rsidRPr="0019172A" w:rsidRDefault="00C72D65" w:rsidP="00C81B33">
            <w:r w:rsidRPr="0019172A">
              <w:rPr>
                <w:b/>
              </w:rPr>
              <w:t xml:space="preserve">    </w:t>
            </w:r>
            <w:r w:rsidRPr="0019172A">
              <w:t xml:space="preserve">Alexandre </w:t>
            </w:r>
            <w:proofErr w:type="spellStart"/>
            <w:r w:rsidRPr="0019172A">
              <w:t>Dulaunoy</w:t>
            </w:r>
            <w:proofErr w:type="spellEnd"/>
          </w:p>
          <w:p w14:paraId="1CD0068E" w14:textId="77777777" w:rsidR="00C72D65" w:rsidRPr="0019172A" w:rsidRDefault="00C72D65"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7398435C" w14:textId="77777777" w:rsidR="00C72D65" w:rsidRPr="0019172A" w:rsidRDefault="00C72D65"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335D0F18" w14:textId="77777777" w:rsidR="00C72D65" w:rsidRPr="0019172A" w:rsidRDefault="00C72D65" w:rsidP="00C81B33">
            <w:pPr>
              <w:rPr>
                <w:b/>
              </w:rPr>
            </w:pPr>
            <w:r w:rsidRPr="0019172A">
              <w:rPr>
                <w:b/>
              </w:rPr>
              <w:t>Citrix Systems</w:t>
            </w:r>
          </w:p>
          <w:p w14:paraId="1418CA23" w14:textId="77777777" w:rsidR="00C72D65" w:rsidRPr="0019172A" w:rsidRDefault="00C72D65" w:rsidP="00C81B33">
            <w:r w:rsidRPr="0019172A">
              <w:t xml:space="preserve">    Joey </w:t>
            </w:r>
            <w:proofErr w:type="spellStart"/>
            <w:r w:rsidRPr="0019172A">
              <w:t>Peloquin</w:t>
            </w:r>
            <w:proofErr w:type="spellEnd"/>
          </w:p>
          <w:p w14:paraId="160F5FF5" w14:textId="77777777" w:rsidR="00C72D65" w:rsidRPr="0019172A" w:rsidRDefault="00C72D65" w:rsidP="00C81B33">
            <w:pPr>
              <w:rPr>
                <w:b/>
              </w:rPr>
            </w:pPr>
            <w:r w:rsidRPr="0019172A">
              <w:rPr>
                <w:b/>
              </w:rPr>
              <w:t>Dell</w:t>
            </w:r>
          </w:p>
          <w:p w14:paraId="66E0F92B" w14:textId="77777777" w:rsidR="00C72D65" w:rsidRPr="0019172A" w:rsidRDefault="00C72D65" w:rsidP="00C81B33">
            <w:r w:rsidRPr="0019172A">
              <w:t xml:space="preserve">    Will </w:t>
            </w:r>
            <w:proofErr w:type="spellStart"/>
            <w:r w:rsidRPr="0019172A">
              <w:t>Urbanski</w:t>
            </w:r>
            <w:proofErr w:type="spellEnd"/>
          </w:p>
          <w:p w14:paraId="5FC3C52E" w14:textId="77777777" w:rsidR="00C72D65" w:rsidRPr="0019172A" w:rsidRDefault="00C72D65" w:rsidP="00C81B33">
            <w:r w:rsidRPr="0019172A">
              <w:t xml:space="preserve">    Jeff Williams</w:t>
            </w:r>
          </w:p>
          <w:p w14:paraId="74705863" w14:textId="77777777" w:rsidR="00C72D65" w:rsidRPr="0019172A" w:rsidRDefault="00C72D65" w:rsidP="00C81B33">
            <w:pPr>
              <w:rPr>
                <w:b/>
              </w:rPr>
            </w:pPr>
            <w:r w:rsidRPr="0019172A">
              <w:rPr>
                <w:b/>
              </w:rPr>
              <w:t>DTCC</w:t>
            </w:r>
          </w:p>
          <w:p w14:paraId="14FBD6A3" w14:textId="77777777" w:rsidR="00C72D65" w:rsidRPr="0019172A" w:rsidRDefault="00C72D65" w:rsidP="00C81B33">
            <w:r w:rsidRPr="0019172A">
              <w:t xml:space="preserve">    Dan Brown</w:t>
            </w:r>
          </w:p>
          <w:p w14:paraId="1C65EAAE" w14:textId="77777777" w:rsidR="00C72D65" w:rsidRPr="0019172A" w:rsidRDefault="00C72D65" w:rsidP="00C81B33">
            <w:r w:rsidRPr="0019172A">
              <w:t xml:space="preserve">    Gordon Hundley</w:t>
            </w:r>
          </w:p>
          <w:p w14:paraId="0CE8E949" w14:textId="77777777" w:rsidR="00C72D65" w:rsidRPr="0019172A" w:rsidRDefault="00C72D65" w:rsidP="00C81B33">
            <w:r w:rsidRPr="0019172A">
              <w:t xml:space="preserve">    Chris </w:t>
            </w:r>
            <w:proofErr w:type="spellStart"/>
            <w:r w:rsidRPr="0019172A">
              <w:t>Koutras</w:t>
            </w:r>
            <w:proofErr w:type="spellEnd"/>
          </w:p>
          <w:p w14:paraId="5E4A415A" w14:textId="77777777" w:rsidR="00C72D65" w:rsidRPr="0019172A" w:rsidRDefault="00C72D65" w:rsidP="00C81B33">
            <w:pPr>
              <w:rPr>
                <w:b/>
              </w:rPr>
            </w:pPr>
            <w:r w:rsidRPr="0019172A">
              <w:rPr>
                <w:b/>
              </w:rPr>
              <w:t>EMC</w:t>
            </w:r>
          </w:p>
          <w:p w14:paraId="61B9FD80" w14:textId="77777777" w:rsidR="00C72D65" w:rsidRPr="0019172A" w:rsidRDefault="00C72D65" w:rsidP="00C81B33">
            <w:r w:rsidRPr="0019172A">
              <w:t xml:space="preserve">    Robert Griffin</w:t>
            </w:r>
          </w:p>
          <w:p w14:paraId="373EEF3E" w14:textId="77777777" w:rsidR="00C72D65" w:rsidRPr="0019172A" w:rsidRDefault="00C72D65" w:rsidP="00C81B33">
            <w:r w:rsidRPr="0019172A">
              <w:t xml:space="preserve">    Jeff Odom</w:t>
            </w:r>
          </w:p>
          <w:p w14:paraId="046CEBE7" w14:textId="77777777" w:rsidR="00C72D65" w:rsidRPr="0019172A" w:rsidRDefault="00C72D65" w:rsidP="00C81B33">
            <w:r w:rsidRPr="0019172A">
              <w:t xml:space="preserve">    Ravi </w:t>
            </w:r>
            <w:proofErr w:type="spellStart"/>
            <w:r w:rsidRPr="0019172A">
              <w:t>Sharda</w:t>
            </w:r>
            <w:proofErr w:type="spellEnd"/>
          </w:p>
          <w:p w14:paraId="61A2B03E" w14:textId="77777777" w:rsidR="00C72D65" w:rsidRPr="0019172A" w:rsidRDefault="00C72D65" w:rsidP="00C81B33">
            <w:pPr>
              <w:rPr>
                <w:b/>
                <w:color w:val="000000"/>
              </w:rPr>
            </w:pPr>
            <w:r w:rsidRPr="0019172A">
              <w:rPr>
                <w:b/>
                <w:color w:val="000000"/>
              </w:rPr>
              <w:t>Financial Services Information Sharing and Analysis Center (FS-ISAC)</w:t>
            </w:r>
          </w:p>
          <w:p w14:paraId="3950249F" w14:textId="77777777" w:rsidR="00C72D65" w:rsidRPr="0019172A" w:rsidRDefault="00C72D65"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5299C964" w14:textId="77777777" w:rsidR="00C72D65" w:rsidRPr="0019172A" w:rsidRDefault="00C72D65" w:rsidP="00C81B33">
            <w:pPr>
              <w:rPr>
                <w:color w:val="000000"/>
              </w:rPr>
            </w:pPr>
            <w:r w:rsidRPr="0019172A">
              <w:rPr>
                <w:color w:val="000000"/>
              </w:rPr>
              <w:t xml:space="preserve">    Chris Ricard</w:t>
            </w:r>
          </w:p>
          <w:p w14:paraId="70CFF52A" w14:textId="77777777" w:rsidR="00C72D65" w:rsidRPr="0019172A" w:rsidRDefault="00C72D65" w:rsidP="00C81B33">
            <w:pPr>
              <w:rPr>
                <w:b/>
                <w:color w:val="000000"/>
              </w:rPr>
            </w:pPr>
            <w:r w:rsidRPr="0019172A">
              <w:rPr>
                <w:b/>
                <w:color w:val="000000"/>
              </w:rPr>
              <w:t>Fortinet Inc.</w:t>
            </w:r>
          </w:p>
          <w:p w14:paraId="74FD456A" w14:textId="77777777" w:rsidR="00C72D65" w:rsidRPr="0019172A" w:rsidRDefault="00C72D65" w:rsidP="00C81B33">
            <w:pPr>
              <w:rPr>
                <w:color w:val="000000"/>
              </w:rPr>
            </w:pPr>
            <w:r w:rsidRPr="0019172A">
              <w:rPr>
                <w:color w:val="000000"/>
              </w:rPr>
              <w:t xml:space="preserve">    Gavin Chow</w:t>
            </w:r>
          </w:p>
          <w:p w14:paraId="335CE8C6" w14:textId="77777777" w:rsidR="00C72D65" w:rsidRPr="0019172A" w:rsidRDefault="00C72D65" w:rsidP="00C81B33">
            <w:pPr>
              <w:rPr>
                <w:color w:val="000000"/>
              </w:rPr>
            </w:pPr>
            <w:r w:rsidRPr="0019172A">
              <w:rPr>
                <w:color w:val="000000"/>
              </w:rPr>
              <w:t xml:space="preserve">    Kenichi </w:t>
            </w:r>
            <w:proofErr w:type="spellStart"/>
            <w:r w:rsidRPr="0019172A">
              <w:rPr>
                <w:color w:val="000000"/>
              </w:rPr>
              <w:t>Terashita</w:t>
            </w:r>
            <w:proofErr w:type="spellEnd"/>
          </w:p>
          <w:p w14:paraId="0E5AB1C0" w14:textId="77777777" w:rsidR="00C72D65" w:rsidRPr="0019172A" w:rsidRDefault="00C72D65" w:rsidP="00C81B33">
            <w:pPr>
              <w:rPr>
                <w:b/>
                <w:color w:val="000000"/>
              </w:rPr>
            </w:pPr>
            <w:r w:rsidRPr="0019172A">
              <w:rPr>
                <w:b/>
                <w:color w:val="000000"/>
              </w:rPr>
              <w:lastRenderedPageBreak/>
              <w:t>Fujitsu Limited</w:t>
            </w:r>
          </w:p>
          <w:p w14:paraId="4861C09B" w14:textId="77777777" w:rsidR="00C72D65" w:rsidRPr="0019172A" w:rsidRDefault="00C72D65" w:rsidP="00C81B33">
            <w:pPr>
              <w:rPr>
                <w:color w:val="000000"/>
              </w:rPr>
            </w:pPr>
            <w:r w:rsidRPr="0019172A">
              <w:rPr>
                <w:color w:val="000000"/>
              </w:rPr>
              <w:t xml:space="preserve">    Neil Edwards</w:t>
            </w:r>
          </w:p>
          <w:p w14:paraId="6926DA70" w14:textId="77777777" w:rsidR="00C72D65" w:rsidRPr="0019172A" w:rsidRDefault="00C72D65" w:rsidP="00C81B33">
            <w:pPr>
              <w:rPr>
                <w:color w:val="000000"/>
              </w:rPr>
            </w:pPr>
            <w:r w:rsidRPr="0019172A">
              <w:rPr>
                <w:color w:val="000000"/>
              </w:rPr>
              <w:t xml:space="preserve">    Frederick Hirsch</w:t>
            </w:r>
          </w:p>
          <w:p w14:paraId="1296FC9E" w14:textId="77777777" w:rsidR="00C72D65" w:rsidRPr="0019172A" w:rsidRDefault="00C72D65"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4565EB87" w14:textId="77777777" w:rsidR="00C72D65" w:rsidRPr="0019172A" w:rsidRDefault="00C72D65" w:rsidP="00C81B33">
            <w:pPr>
              <w:rPr>
                <w:color w:val="000000"/>
              </w:rPr>
            </w:pPr>
            <w:r w:rsidRPr="0019172A">
              <w:rPr>
                <w:color w:val="000000"/>
              </w:rPr>
              <w:t xml:space="preserve">    Daisuke Murabayashi</w:t>
            </w:r>
          </w:p>
          <w:p w14:paraId="7209615F" w14:textId="77777777" w:rsidR="00C72D65" w:rsidRPr="0019172A" w:rsidRDefault="00C72D65" w:rsidP="00C81B33">
            <w:pPr>
              <w:rPr>
                <w:b/>
                <w:color w:val="000000"/>
              </w:rPr>
            </w:pPr>
            <w:r w:rsidRPr="0019172A">
              <w:rPr>
                <w:b/>
                <w:color w:val="000000"/>
              </w:rPr>
              <w:t>Google Inc.</w:t>
            </w:r>
          </w:p>
          <w:p w14:paraId="6CE976B7" w14:textId="77777777" w:rsidR="00C72D65" w:rsidRPr="0019172A" w:rsidRDefault="00C72D65" w:rsidP="00C81B33">
            <w:pPr>
              <w:rPr>
                <w:color w:val="000000"/>
              </w:rPr>
            </w:pPr>
            <w:r w:rsidRPr="0019172A">
              <w:rPr>
                <w:color w:val="000000"/>
              </w:rPr>
              <w:t xml:space="preserve">    Mark </w:t>
            </w:r>
            <w:proofErr w:type="spellStart"/>
            <w:r w:rsidRPr="0019172A">
              <w:rPr>
                <w:color w:val="000000"/>
              </w:rPr>
              <w:t>Risher</w:t>
            </w:r>
            <w:proofErr w:type="spellEnd"/>
          </w:p>
          <w:p w14:paraId="537C3866" w14:textId="77777777" w:rsidR="00C72D65" w:rsidRPr="0019172A" w:rsidRDefault="00C72D65" w:rsidP="00C81B33">
            <w:pPr>
              <w:rPr>
                <w:b/>
                <w:color w:val="000000"/>
              </w:rPr>
            </w:pPr>
            <w:r w:rsidRPr="0019172A">
              <w:rPr>
                <w:b/>
                <w:color w:val="000000"/>
              </w:rPr>
              <w:t>Hitachi, Ltd.</w:t>
            </w:r>
          </w:p>
          <w:p w14:paraId="5F8C8CE0" w14:textId="77777777" w:rsidR="00C72D65" w:rsidRPr="0019172A" w:rsidRDefault="00C72D65" w:rsidP="00C81B33">
            <w:pPr>
              <w:rPr>
                <w:color w:val="000000"/>
              </w:rPr>
            </w:pPr>
            <w:r w:rsidRPr="0019172A">
              <w:rPr>
                <w:color w:val="000000"/>
              </w:rPr>
              <w:t xml:space="preserve">    Kazuo Noguchi</w:t>
            </w:r>
          </w:p>
          <w:p w14:paraId="2E0555D4" w14:textId="77777777" w:rsidR="00C72D65" w:rsidRPr="0019172A" w:rsidRDefault="00C72D65" w:rsidP="00C81B33">
            <w:pPr>
              <w:rPr>
                <w:color w:val="000000"/>
              </w:rPr>
            </w:pPr>
            <w:r w:rsidRPr="0019172A">
              <w:rPr>
                <w:color w:val="000000"/>
              </w:rPr>
              <w:t xml:space="preserve">    Akihito Sawada</w:t>
            </w:r>
          </w:p>
          <w:p w14:paraId="1DBA6170" w14:textId="77777777" w:rsidR="00C72D65" w:rsidRPr="0019172A" w:rsidRDefault="00C72D65" w:rsidP="00C81B33">
            <w:pPr>
              <w:rPr>
                <w:color w:val="000000"/>
              </w:rPr>
            </w:pPr>
            <w:r w:rsidRPr="0019172A">
              <w:rPr>
                <w:color w:val="000000"/>
              </w:rPr>
              <w:t xml:space="preserve">    Masato Terada</w:t>
            </w:r>
          </w:p>
          <w:p w14:paraId="1238BABD" w14:textId="77777777" w:rsidR="00C72D65" w:rsidRPr="0019172A" w:rsidRDefault="00C72D65"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2560AF37" w14:textId="77777777" w:rsidR="00C72D65" w:rsidRPr="0019172A" w:rsidRDefault="00C72D65" w:rsidP="00C81B33">
            <w:pPr>
              <w:rPr>
                <w:color w:val="000000"/>
              </w:rPr>
            </w:pPr>
            <w:r w:rsidRPr="0019172A">
              <w:rPr>
                <w:color w:val="000000"/>
              </w:rPr>
              <w:t xml:space="preserve">    Paul Martini</w:t>
            </w:r>
          </w:p>
          <w:p w14:paraId="092EA08F" w14:textId="77777777" w:rsidR="00C72D65" w:rsidRPr="0019172A" w:rsidRDefault="00C72D65" w:rsidP="00C81B33">
            <w:pPr>
              <w:rPr>
                <w:b/>
                <w:color w:val="000000"/>
              </w:rPr>
            </w:pPr>
            <w:r w:rsidRPr="0019172A">
              <w:rPr>
                <w:b/>
                <w:color w:val="000000"/>
              </w:rPr>
              <w:t>Individual</w:t>
            </w:r>
          </w:p>
          <w:p w14:paraId="5CD23DAD" w14:textId="77777777" w:rsidR="00C72D65" w:rsidRPr="0019172A" w:rsidRDefault="00C72D65" w:rsidP="00C81B33">
            <w:pPr>
              <w:rPr>
                <w:color w:val="000000"/>
              </w:rPr>
            </w:pPr>
            <w:r w:rsidRPr="0019172A">
              <w:rPr>
                <w:color w:val="000000"/>
              </w:rPr>
              <w:t xml:space="preserve">    Jerome </w:t>
            </w:r>
            <w:proofErr w:type="spellStart"/>
            <w:r w:rsidRPr="0019172A">
              <w:rPr>
                <w:color w:val="000000"/>
              </w:rPr>
              <w:t>Athias</w:t>
            </w:r>
            <w:proofErr w:type="spellEnd"/>
          </w:p>
          <w:p w14:paraId="08950ABD" w14:textId="77777777" w:rsidR="00C72D65" w:rsidRPr="0019172A" w:rsidRDefault="00C72D65" w:rsidP="00C81B33">
            <w:pPr>
              <w:rPr>
                <w:color w:val="000000"/>
              </w:rPr>
            </w:pPr>
            <w:r w:rsidRPr="0019172A">
              <w:rPr>
                <w:color w:val="000000"/>
              </w:rPr>
              <w:t xml:space="preserve">    Peter Brown</w:t>
            </w:r>
          </w:p>
          <w:p w14:paraId="58C9B5EC" w14:textId="77777777" w:rsidR="00C72D65" w:rsidRPr="0019172A" w:rsidRDefault="00C72D65"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4D550097" w14:textId="77777777" w:rsidR="00C72D65" w:rsidRPr="0019172A" w:rsidRDefault="00C72D65"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5104833C" w14:textId="77777777" w:rsidR="00C72D65" w:rsidRPr="0019172A" w:rsidRDefault="00C72D65" w:rsidP="00C81B33">
            <w:pPr>
              <w:rPr>
                <w:color w:val="000000"/>
              </w:rPr>
            </w:pPr>
            <w:r w:rsidRPr="0019172A">
              <w:rPr>
                <w:color w:val="000000"/>
              </w:rPr>
              <w:t xml:space="preserve">    Bar Lockwood</w:t>
            </w:r>
          </w:p>
          <w:p w14:paraId="352B8198" w14:textId="77777777" w:rsidR="00C72D65" w:rsidRPr="0019172A" w:rsidRDefault="00C72D65" w:rsidP="00C81B33">
            <w:pPr>
              <w:rPr>
                <w:color w:val="000000"/>
              </w:rPr>
            </w:pPr>
            <w:r w:rsidRPr="0019172A">
              <w:rPr>
                <w:color w:val="000000"/>
              </w:rPr>
              <w:t xml:space="preserve">    Terry MacDonald</w:t>
            </w:r>
          </w:p>
          <w:p w14:paraId="6117742A" w14:textId="77777777" w:rsidR="00C72D65" w:rsidRPr="0019172A" w:rsidRDefault="00C72D65" w:rsidP="00C81B33">
            <w:pPr>
              <w:rPr>
                <w:color w:val="000000"/>
              </w:rPr>
            </w:pPr>
            <w:r w:rsidRPr="0019172A">
              <w:rPr>
                <w:color w:val="000000"/>
              </w:rPr>
              <w:t xml:space="preserve">    Alex Pinto</w:t>
            </w:r>
          </w:p>
          <w:p w14:paraId="5BD06831" w14:textId="77777777" w:rsidR="00C72D65" w:rsidRPr="0019172A" w:rsidRDefault="00C72D65" w:rsidP="00C81B33">
            <w:pPr>
              <w:rPr>
                <w:b/>
                <w:color w:val="000000"/>
              </w:rPr>
            </w:pPr>
            <w:r w:rsidRPr="0019172A">
              <w:rPr>
                <w:b/>
                <w:color w:val="000000"/>
              </w:rPr>
              <w:t>Intel Corporation</w:t>
            </w:r>
          </w:p>
          <w:p w14:paraId="653A0015" w14:textId="77777777" w:rsidR="00C72D65" w:rsidRPr="0019172A" w:rsidRDefault="00C72D65" w:rsidP="00C81B33">
            <w:pPr>
              <w:rPr>
                <w:color w:val="000000"/>
              </w:rPr>
            </w:pPr>
            <w:r w:rsidRPr="0019172A">
              <w:rPr>
                <w:color w:val="000000"/>
              </w:rPr>
              <w:t xml:space="preserve">    Tim Casey</w:t>
            </w:r>
          </w:p>
          <w:p w14:paraId="7D220F20" w14:textId="77777777" w:rsidR="00C72D65" w:rsidRPr="0019172A" w:rsidRDefault="00C72D65" w:rsidP="00C81B33">
            <w:pPr>
              <w:rPr>
                <w:color w:val="000000"/>
              </w:rPr>
            </w:pPr>
            <w:r w:rsidRPr="0019172A">
              <w:rPr>
                <w:color w:val="000000"/>
              </w:rPr>
              <w:t xml:space="preserve">    Kent </w:t>
            </w:r>
            <w:proofErr w:type="spellStart"/>
            <w:r w:rsidRPr="0019172A">
              <w:rPr>
                <w:color w:val="000000"/>
              </w:rPr>
              <w:t>Landfield</w:t>
            </w:r>
            <w:proofErr w:type="spellEnd"/>
          </w:p>
          <w:p w14:paraId="1EAB353D" w14:textId="77777777" w:rsidR="00C72D65" w:rsidRPr="0019172A" w:rsidRDefault="00C72D65" w:rsidP="00C81B33">
            <w:pPr>
              <w:rPr>
                <w:b/>
                <w:color w:val="000000"/>
              </w:rPr>
            </w:pPr>
            <w:r w:rsidRPr="0019172A">
              <w:rPr>
                <w:b/>
                <w:color w:val="000000"/>
              </w:rPr>
              <w:t>JPMorgan Chase Bank, N.A.</w:t>
            </w:r>
          </w:p>
          <w:p w14:paraId="29262D51" w14:textId="77777777" w:rsidR="00C72D65" w:rsidRPr="0019172A" w:rsidRDefault="00C72D65" w:rsidP="00C81B33">
            <w:pPr>
              <w:rPr>
                <w:color w:val="000000"/>
              </w:rPr>
            </w:pPr>
            <w:r w:rsidRPr="0019172A">
              <w:rPr>
                <w:b/>
                <w:color w:val="000000"/>
              </w:rPr>
              <w:t xml:space="preserve">    </w:t>
            </w:r>
            <w:r w:rsidRPr="0019172A">
              <w:rPr>
                <w:color w:val="000000"/>
              </w:rPr>
              <w:t>Terrence Driscoll</w:t>
            </w:r>
          </w:p>
          <w:p w14:paraId="38A55332" w14:textId="77777777" w:rsidR="00C72D65" w:rsidRPr="0019172A" w:rsidRDefault="00C72D65" w:rsidP="00C81B33">
            <w:pPr>
              <w:rPr>
                <w:color w:val="000000"/>
              </w:rPr>
            </w:pPr>
            <w:r w:rsidRPr="0019172A">
              <w:rPr>
                <w:color w:val="000000"/>
              </w:rPr>
              <w:t xml:space="preserve">    David </w:t>
            </w:r>
            <w:proofErr w:type="spellStart"/>
            <w:r w:rsidRPr="0019172A">
              <w:rPr>
                <w:color w:val="000000"/>
              </w:rPr>
              <w:t>Laurance</w:t>
            </w:r>
            <w:proofErr w:type="spellEnd"/>
          </w:p>
          <w:p w14:paraId="397565AE" w14:textId="77777777" w:rsidR="00C72D65" w:rsidRPr="0019172A" w:rsidRDefault="00C72D65" w:rsidP="00C81B33">
            <w:pPr>
              <w:rPr>
                <w:b/>
                <w:color w:val="000000"/>
              </w:rPr>
            </w:pPr>
            <w:proofErr w:type="spellStart"/>
            <w:r w:rsidRPr="0019172A">
              <w:rPr>
                <w:b/>
                <w:color w:val="000000"/>
              </w:rPr>
              <w:t>LookingGlass</w:t>
            </w:r>
            <w:proofErr w:type="spellEnd"/>
          </w:p>
          <w:p w14:paraId="67CA86BF" w14:textId="77777777" w:rsidR="00C72D65" w:rsidRPr="0019172A" w:rsidRDefault="00C72D65" w:rsidP="00C81B33">
            <w:pPr>
              <w:rPr>
                <w:color w:val="000000"/>
              </w:rPr>
            </w:pPr>
            <w:r w:rsidRPr="0019172A">
              <w:rPr>
                <w:color w:val="000000"/>
              </w:rPr>
              <w:t xml:space="preserve">    Allan Thomson</w:t>
            </w:r>
          </w:p>
          <w:p w14:paraId="5FA0329D" w14:textId="77777777" w:rsidR="00C72D65" w:rsidRPr="0019172A" w:rsidRDefault="00C72D65" w:rsidP="00C81B33">
            <w:pPr>
              <w:rPr>
                <w:color w:val="000000"/>
              </w:rPr>
            </w:pPr>
            <w:r w:rsidRPr="0019172A">
              <w:rPr>
                <w:color w:val="000000"/>
              </w:rPr>
              <w:t xml:space="preserve">    Lee </w:t>
            </w:r>
            <w:proofErr w:type="spellStart"/>
            <w:r w:rsidRPr="0019172A">
              <w:rPr>
                <w:color w:val="000000"/>
              </w:rPr>
              <w:t>Vorthman</w:t>
            </w:r>
            <w:proofErr w:type="spellEnd"/>
          </w:p>
          <w:p w14:paraId="1FC29A16" w14:textId="77777777" w:rsidR="00C72D65" w:rsidRPr="0019172A" w:rsidRDefault="00C72D65" w:rsidP="00C81B33">
            <w:pPr>
              <w:rPr>
                <w:b/>
                <w:color w:val="000000"/>
              </w:rPr>
            </w:pPr>
            <w:proofErr w:type="spellStart"/>
            <w:r w:rsidRPr="0019172A">
              <w:rPr>
                <w:b/>
                <w:color w:val="000000"/>
              </w:rPr>
              <w:t>Mitre</w:t>
            </w:r>
            <w:proofErr w:type="spellEnd"/>
            <w:r w:rsidRPr="0019172A">
              <w:rPr>
                <w:b/>
                <w:color w:val="000000"/>
              </w:rPr>
              <w:t xml:space="preserve"> Corporation</w:t>
            </w:r>
          </w:p>
          <w:p w14:paraId="079E0ACC" w14:textId="77777777" w:rsidR="00C72D65" w:rsidRPr="0019172A" w:rsidRDefault="00C72D65" w:rsidP="00C81B33">
            <w:pPr>
              <w:rPr>
                <w:color w:val="000000"/>
              </w:rPr>
            </w:pPr>
            <w:r w:rsidRPr="0019172A">
              <w:rPr>
                <w:color w:val="000000"/>
              </w:rPr>
              <w:t xml:space="preserve">    Greg Back</w:t>
            </w:r>
          </w:p>
          <w:p w14:paraId="5510EE8D" w14:textId="77777777" w:rsidR="00C72D65" w:rsidRPr="0019172A" w:rsidRDefault="00C72D65" w:rsidP="00C81B33">
            <w:pPr>
              <w:rPr>
                <w:color w:val="000000"/>
              </w:rPr>
            </w:pPr>
            <w:r w:rsidRPr="0019172A">
              <w:rPr>
                <w:color w:val="000000"/>
              </w:rPr>
              <w:t xml:space="preserve">    Jonathan Baker</w:t>
            </w:r>
          </w:p>
          <w:p w14:paraId="059C8B24" w14:textId="77777777" w:rsidR="00C72D65" w:rsidRPr="0019172A" w:rsidRDefault="00C72D65" w:rsidP="00C81B33">
            <w:pPr>
              <w:rPr>
                <w:color w:val="000000"/>
              </w:rPr>
            </w:pPr>
            <w:r w:rsidRPr="0019172A">
              <w:rPr>
                <w:color w:val="000000"/>
              </w:rPr>
              <w:t xml:space="preserve">    Sean Barnum</w:t>
            </w:r>
          </w:p>
          <w:p w14:paraId="6192977A" w14:textId="77777777" w:rsidR="00C72D65" w:rsidRPr="0019172A" w:rsidRDefault="00C72D65" w:rsidP="00C81B33">
            <w:pPr>
              <w:rPr>
                <w:color w:val="000000"/>
              </w:rPr>
            </w:pPr>
            <w:r w:rsidRPr="0019172A">
              <w:rPr>
                <w:color w:val="000000"/>
              </w:rPr>
              <w:t xml:space="preserve">    Desiree Beck</w:t>
            </w:r>
          </w:p>
          <w:p w14:paraId="4FCA1463" w14:textId="77777777" w:rsidR="00C72D65" w:rsidRPr="0019172A" w:rsidRDefault="00C72D65" w:rsidP="00C81B33">
            <w:pPr>
              <w:rPr>
                <w:color w:val="000000"/>
              </w:rPr>
            </w:pPr>
            <w:r w:rsidRPr="0019172A">
              <w:rPr>
                <w:color w:val="000000"/>
              </w:rPr>
              <w:t xml:space="preserve">    Nicole Gong</w:t>
            </w:r>
          </w:p>
          <w:p w14:paraId="167CF77A" w14:textId="77777777" w:rsidR="00C72D65" w:rsidRPr="0019172A" w:rsidRDefault="00C72D65"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532ED12C" w14:textId="77777777" w:rsidR="00C72D65" w:rsidRPr="0019172A" w:rsidRDefault="00C72D65" w:rsidP="00C81B33">
            <w:pPr>
              <w:rPr>
                <w:color w:val="000000"/>
              </w:rPr>
            </w:pPr>
            <w:r w:rsidRPr="0019172A">
              <w:rPr>
                <w:color w:val="000000"/>
              </w:rPr>
              <w:t xml:space="preserve">    Ivan Kirillov</w:t>
            </w:r>
          </w:p>
          <w:p w14:paraId="461B5442" w14:textId="77777777" w:rsidR="00C72D65" w:rsidRPr="0019172A" w:rsidRDefault="00C72D65" w:rsidP="00C81B33">
            <w:pPr>
              <w:rPr>
                <w:color w:val="000000"/>
              </w:rPr>
            </w:pPr>
            <w:r w:rsidRPr="0019172A">
              <w:rPr>
                <w:color w:val="000000"/>
              </w:rPr>
              <w:t xml:space="preserve">    Richard Piazza</w:t>
            </w:r>
          </w:p>
          <w:p w14:paraId="217C4890" w14:textId="77777777" w:rsidR="00C72D65" w:rsidRPr="0019172A" w:rsidRDefault="00C72D65" w:rsidP="00C81B33">
            <w:pPr>
              <w:rPr>
                <w:color w:val="000000"/>
              </w:rPr>
            </w:pPr>
            <w:r w:rsidRPr="0019172A">
              <w:rPr>
                <w:color w:val="000000"/>
              </w:rPr>
              <w:t xml:space="preserve">    Jon </w:t>
            </w:r>
            <w:proofErr w:type="spellStart"/>
            <w:r w:rsidRPr="0019172A">
              <w:rPr>
                <w:color w:val="000000"/>
              </w:rPr>
              <w:t>Salwen</w:t>
            </w:r>
            <w:proofErr w:type="spellEnd"/>
          </w:p>
          <w:p w14:paraId="37F874F6" w14:textId="77777777" w:rsidR="00C72D65" w:rsidRPr="0019172A" w:rsidRDefault="00C72D65" w:rsidP="00C81B33">
            <w:pPr>
              <w:rPr>
                <w:color w:val="000000"/>
              </w:rPr>
            </w:pPr>
            <w:r w:rsidRPr="0019172A">
              <w:rPr>
                <w:color w:val="000000"/>
              </w:rPr>
              <w:t xml:space="preserve">    Charles Schmidt</w:t>
            </w:r>
          </w:p>
          <w:p w14:paraId="51ABC121" w14:textId="77777777" w:rsidR="00C72D65" w:rsidRPr="0019172A" w:rsidRDefault="00C72D65" w:rsidP="00C81B33">
            <w:pPr>
              <w:rPr>
                <w:color w:val="000000"/>
              </w:rPr>
            </w:pPr>
            <w:r w:rsidRPr="0019172A">
              <w:rPr>
                <w:color w:val="000000"/>
              </w:rPr>
              <w:lastRenderedPageBreak/>
              <w:t xml:space="preserve">    Emmanuelle Vargas-Gonzalez</w:t>
            </w:r>
          </w:p>
          <w:p w14:paraId="451CFEEE" w14:textId="77777777" w:rsidR="00C72D65" w:rsidRPr="0019172A" w:rsidRDefault="00C72D65" w:rsidP="00C81B33">
            <w:pPr>
              <w:rPr>
                <w:color w:val="000000"/>
              </w:rPr>
            </w:pPr>
            <w:r w:rsidRPr="0019172A">
              <w:rPr>
                <w:color w:val="000000"/>
              </w:rPr>
              <w:t xml:space="preserve">    John Wunder</w:t>
            </w:r>
          </w:p>
          <w:p w14:paraId="046CD88A" w14:textId="77777777" w:rsidR="00C72D65" w:rsidRPr="0019172A" w:rsidRDefault="00C72D65" w:rsidP="00C81B33">
            <w:pPr>
              <w:rPr>
                <w:b/>
                <w:color w:val="000000"/>
              </w:rPr>
            </w:pPr>
            <w:r w:rsidRPr="0019172A">
              <w:rPr>
                <w:b/>
                <w:color w:val="000000"/>
              </w:rPr>
              <w:t>National Council of ISACs (NCI)</w:t>
            </w:r>
          </w:p>
          <w:p w14:paraId="5EBBE512" w14:textId="77777777" w:rsidR="00C72D65" w:rsidRPr="0019172A" w:rsidRDefault="00C72D65" w:rsidP="00C81B33">
            <w:pPr>
              <w:rPr>
                <w:color w:val="000000"/>
              </w:rPr>
            </w:pPr>
            <w:r w:rsidRPr="0019172A">
              <w:rPr>
                <w:color w:val="000000"/>
              </w:rPr>
              <w:t xml:space="preserve">    Scott </w:t>
            </w:r>
            <w:proofErr w:type="spellStart"/>
            <w:r w:rsidRPr="0019172A">
              <w:rPr>
                <w:color w:val="000000"/>
              </w:rPr>
              <w:t>Algeier</w:t>
            </w:r>
            <w:proofErr w:type="spellEnd"/>
          </w:p>
          <w:p w14:paraId="694FD38E" w14:textId="77777777" w:rsidR="00C72D65" w:rsidRPr="0019172A" w:rsidRDefault="00C72D65" w:rsidP="00C81B33">
            <w:pPr>
              <w:rPr>
                <w:color w:val="000000"/>
              </w:rPr>
            </w:pPr>
            <w:r w:rsidRPr="0019172A">
              <w:rPr>
                <w:color w:val="000000"/>
              </w:rPr>
              <w:t xml:space="preserve">    Denise Anderson</w:t>
            </w:r>
          </w:p>
          <w:p w14:paraId="3673DDA1" w14:textId="77777777" w:rsidR="00C72D65" w:rsidRPr="0019172A" w:rsidRDefault="00C72D65" w:rsidP="00C81B33">
            <w:pPr>
              <w:rPr>
                <w:color w:val="000000"/>
              </w:rPr>
            </w:pPr>
            <w:r w:rsidRPr="0019172A">
              <w:rPr>
                <w:color w:val="000000"/>
              </w:rPr>
              <w:t xml:space="preserve">    Josh Poster</w:t>
            </w:r>
          </w:p>
          <w:p w14:paraId="160A4AAC" w14:textId="77777777" w:rsidR="00C72D65" w:rsidRPr="0019172A" w:rsidRDefault="00C72D65" w:rsidP="00C81B33">
            <w:pPr>
              <w:rPr>
                <w:b/>
                <w:color w:val="000000"/>
              </w:rPr>
            </w:pPr>
            <w:r w:rsidRPr="0019172A">
              <w:rPr>
                <w:b/>
                <w:color w:val="000000"/>
              </w:rPr>
              <w:t>NEC Corporation</w:t>
            </w:r>
          </w:p>
          <w:p w14:paraId="23DF7284" w14:textId="77777777" w:rsidR="00C72D65" w:rsidRPr="0019172A" w:rsidRDefault="00C72D65" w:rsidP="00C81B33">
            <w:pPr>
              <w:rPr>
                <w:color w:val="000000"/>
              </w:rPr>
            </w:pPr>
            <w:r w:rsidRPr="0019172A">
              <w:rPr>
                <w:color w:val="000000"/>
              </w:rPr>
              <w:t xml:space="preserve">    Takahiro </w:t>
            </w:r>
            <w:proofErr w:type="spellStart"/>
            <w:r w:rsidRPr="0019172A">
              <w:rPr>
                <w:color w:val="000000"/>
              </w:rPr>
              <w:t>Kakumaru</w:t>
            </w:r>
            <w:proofErr w:type="spellEnd"/>
          </w:p>
          <w:p w14:paraId="4E38F71D" w14:textId="77777777" w:rsidR="00C72D65" w:rsidRPr="0019172A" w:rsidRDefault="00C72D65" w:rsidP="00C81B33">
            <w:pPr>
              <w:rPr>
                <w:b/>
                <w:color w:val="000000"/>
              </w:rPr>
            </w:pPr>
            <w:r w:rsidRPr="0019172A">
              <w:rPr>
                <w:b/>
                <w:color w:val="000000"/>
              </w:rPr>
              <w:t>North American Energy Standards Board</w:t>
            </w:r>
          </w:p>
          <w:p w14:paraId="7A6CE01C" w14:textId="77777777" w:rsidR="00C72D65" w:rsidRPr="0019172A" w:rsidRDefault="00C72D65" w:rsidP="00C81B33">
            <w:pPr>
              <w:rPr>
                <w:color w:val="000000"/>
              </w:rPr>
            </w:pPr>
            <w:r w:rsidRPr="0019172A">
              <w:rPr>
                <w:color w:val="000000"/>
              </w:rPr>
              <w:t xml:space="preserve">    David Darnell</w:t>
            </w:r>
          </w:p>
          <w:p w14:paraId="3DDE8470" w14:textId="77777777" w:rsidR="00C72D65" w:rsidRPr="0019172A" w:rsidRDefault="00C72D65" w:rsidP="00C81B33">
            <w:pPr>
              <w:rPr>
                <w:b/>
                <w:color w:val="000000"/>
              </w:rPr>
            </w:pPr>
            <w:r w:rsidRPr="0019172A">
              <w:rPr>
                <w:b/>
                <w:color w:val="000000"/>
              </w:rPr>
              <w:t>Object Management Group</w:t>
            </w:r>
          </w:p>
          <w:p w14:paraId="1C8B96AE" w14:textId="77777777" w:rsidR="00C72D65" w:rsidRPr="0019172A" w:rsidRDefault="00C72D65" w:rsidP="00C81B33">
            <w:pPr>
              <w:rPr>
                <w:color w:val="000000"/>
              </w:rPr>
            </w:pPr>
            <w:r w:rsidRPr="0019172A">
              <w:rPr>
                <w:color w:val="000000"/>
              </w:rPr>
              <w:t xml:space="preserve">    Cory </w:t>
            </w:r>
            <w:proofErr w:type="spellStart"/>
            <w:r w:rsidRPr="0019172A">
              <w:rPr>
                <w:color w:val="000000"/>
              </w:rPr>
              <w:t>Casanave</w:t>
            </w:r>
            <w:proofErr w:type="spellEnd"/>
          </w:p>
          <w:p w14:paraId="32204A75" w14:textId="77777777" w:rsidR="00C72D65" w:rsidRPr="0019172A" w:rsidRDefault="00C72D65" w:rsidP="00C81B33">
            <w:pPr>
              <w:rPr>
                <w:b/>
                <w:color w:val="000000"/>
              </w:rPr>
            </w:pPr>
            <w:r w:rsidRPr="0019172A">
              <w:rPr>
                <w:b/>
                <w:color w:val="000000"/>
              </w:rPr>
              <w:t>Palo Alto Networks</w:t>
            </w:r>
          </w:p>
          <w:p w14:paraId="1BD53BA7" w14:textId="77777777" w:rsidR="00C72D65" w:rsidRPr="0019172A" w:rsidRDefault="00C72D65"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5E5E44A4" w14:textId="77777777" w:rsidR="00C72D65" w:rsidRPr="0019172A" w:rsidRDefault="00C72D65"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617C32A6" w14:textId="77777777" w:rsidR="00C72D65" w:rsidRPr="0019172A" w:rsidRDefault="00C72D65" w:rsidP="00C81B33">
            <w:pPr>
              <w:rPr>
                <w:color w:val="000000"/>
              </w:rPr>
            </w:pPr>
            <w:r w:rsidRPr="0019172A">
              <w:rPr>
                <w:color w:val="000000"/>
              </w:rPr>
              <w:t xml:space="preserve">    John Tolbert</w:t>
            </w:r>
          </w:p>
          <w:p w14:paraId="74AFF9CC" w14:textId="77777777" w:rsidR="00C72D65" w:rsidRPr="0019172A" w:rsidRDefault="00C72D65" w:rsidP="00C81B33">
            <w:pPr>
              <w:rPr>
                <w:b/>
                <w:color w:val="000000"/>
              </w:rPr>
            </w:pPr>
            <w:r w:rsidRPr="0019172A">
              <w:rPr>
                <w:b/>
                <w:color w:val="000000"/>
              </w:rPr>
              <w:t>Resilient Systems, Inc.</w:t>
            </w:r>
          </w:p>
          <w:p w14:paraId="1E0EEBBE" w14:textId="77777777" w:rsidR="00C72D65" w:rsidRPr="0019172A" w:rsidRDefault="00C72D65" w:rsidP="00C81B33">
            <w:pPr>
              <w:rPr>
                <w:color w:val="000000"/>
              </w:rPr>
            </w:pPr>
            <w:r w:rsidRPr="0019172A">
              <w:rPr>
                <w:color w:val="000000"/>
              </w:rPr>
              <w:t xml:space="preserve">    Ted Julian</w:t>
            </w:r>
          </w:p>
          <w:p w14:paraId="3D768967" w14:textId="77777777" w:rsidR="00C72D65" w:rsidRPr="0019172A" w:rsidRDefault="00C72D65" w:rsidP="00C81B33">
            <w:pPr>
              <w:rPr>
                <w:b/>
                <w:color w:val="000000"/>
              </w:rPr>
            </w:pPr>
            <w:proofErr w:type="spellStart"/>
            <w:r w:rsidRPr="0019172A">
              <w:rPr>
                <w:b/>
                <w:color w:val="000000"/>
              </w:rPr>
              <w:t>Securonix</w:t>
            </w:r>
            <w:proofErr w:type="spellEnd"/>
          </w:p>
          <w:p w14:paraId="078202CC" w14:textId="77777777" w:rsidR="00C72D65" w:rsidRPr="0019172A" w:rsidRDefault="00C72D65" w:rsidP="00C81B33">
            <w:pPr>
              <w:rPr>
                <w:color w:val="000000"/>
              </w:rPr>
            </w:pPr>
            <w:r w:rsidRPr="0019172A">
              <w:rPr>
                <w:color w:val="000000"/>
              </w:rPr>
              <w:t xml:space="preserve">    Igor </w:t>
            </w:r>
            <w:proofErr w:type="spellStart"/>
            <w:r w:rsidRPr="0019172A">
              <w:rPr>
                <w:color w:val="000000"/>
              </w:rPr>
              <w:t>Baikalov</w:t>
            </w:r>
            <w:proofErr w:type="spellEnd"/>
          </w:p>
          <w:p w14:paraId="21B1FF70" w14:textId="77777777" w:rsidR="00C72D65" w:rsidRPr="0019172A" w:rsidRDefault="00C72D65" w:rsidP="00C81B33">
            <w:pPr>
              <w:rPr>
                <w:b/>
                <w:color w:val="000000"/>
              </w:rPr>
            </w:pPr>
            <w:r w:rsidRPr="0019172A">
              <w:rPr>
                <w:b/>
                <w:color w:val="000000"/>
              </w:rPr>
              <w:t>Siemens AG</w:t>
            </w:r>
          </w:p>
          <w:p w14:paraId="44A12F6C" w14:textId="77777777" w:rsidR="00C72D65" w:rsidRPr="0019172A" w:rsidRDefault="00C72D65" w:rsidP="00C81B33">
            <w:pPr>
              <w:rPr>
                <w:color w:val="000000"/>
              </w:rPr>
            </w:pPr>
            <w:r w:rsidRPr="0019172A">
              <w:rPr>
                <w:color w:val="000000"/>
              </w:rPr>
              <w:t xml:space="preserve">    Bernd </w:t>
            </w:r>
            <w:proofErr w:type="spellStart"/>
            <w:r w:rsidRPr="0019172A">
              <w:rPr>
                <w:color w:val="000000"/>
              </w:rPr>
              <w:t>Grobauer</w:t>
            </w:r>
            <w:proofErr w:type="spellEnd"/>
          </w:p>
          <w:p w14:paraId="76A523DD" w14:textId="77777777" w:rsidR="00C72D65" w:rsidRPr="0019172A" w:rsidRDefault="00C72D65" w:rsidP="00C81B33">
            <w:pPr>
              <w:rPr>
                <w:b/>
                <w:color w:val="000000"/>
              </w:rPr>
            </w:pPr>
            <w:proofErr w:type="spellStart"/>
            <w:r w:rsidRPr="0019172A">
              <w:rPr>
                <w:b/>
                <w:color w:val="000000"/>
              </w:rPr>
              <w:t>Soltra</w:t>
            </w:r>
            <w:proofErr w:type="spellEnd"/>
          </w:p>
          <w:p w14:paraId="385DC920" w14:textId="77777777" w:rsidR="00C72D65" w:rsidRPr="0019172A" w:rsidRDefault="00C72D65" w:rsidP="00C81B33">
            <w:pPr>
              <w:rPr>
                <w:color w:val="000000"/>
              </w:rPr>
            </w:pPr>
            <w:r w:rsidRPr="0019172A">
              <w:rPr>
                <w:color w:val="000000"/>
              </w:rPr>
              <w:t xml:space="preserve">    John Anderson</w:t>
            </w:r>
          </w:p>
          <w:p w14:paraId="00F9A393" w14:textId="77777777" w:rsidR="00C72D65" w:rsidRPr="0019172A" w:rsidRDefault="00C72D65"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0404F4CE" w14:textId="77777777" w:rsidR="00C72D65" w:rsidRPr="0019172A" w:rsidRDefault="00C72D65" w:rsidP="00C81B33">
            <w:pPr>
              <w:rPr>
                <w:color w:val="000000"/>
              </w:rPr>
            </w:pPr>
            <w:r w:rsidRPr="0019172A">
              <w:rPr>
                <w:color w:val="000000"/>
              </w:rPr>
              <w:t xml:space="preserve">    Peter </w:t>
            </w:r>
            <w:proofErr w:type="spellStart"/>
            <w:r w:rsidRPr="0019172A">
              <w:rPr>
                <w:color w:val="000000"/>
              </w:rPr>
              <w:t>Ayasse</w:t>
            </w:r>
            <w:proofErr w:type="spellEnd"/>
          </w:p>
          <w:p w14:paraId="4D30315E" w14:textId="77777777" w:rsidR="00C72D65" w:rsidRPr="0019172A" w:rsidRDefault="00C72D65" w:rsidP="00C81B33">
            <w:pPr>
              <w:rPr>
                <w:color w:val="000000"/>
              </w:rPr>
            </w:pPr>
            <w:r w:rsidRPr="0019172A">
              <w:rPr>
                <w:color w:val="000000"/>
              </w:rPr>
              <w:t xml:space="preserve">    Jeff Beekman</w:t>
            </w:r>
          </w:p>
          <w:p w14:paraId="4CE2C0C4" w14:textId="77777777" w:rsidR="00C72D65" w:rsidRPr="0019172A" w:rsidRDefault="00C72D65" w:rsidP="00C81B33">
            <w:pPr>
              <w:rPr>
                <w:color w:val="000000"/>
              </w:rPr>
            </w:pPr>
            <w:r w:rsidRPr="0019172A">
              <w:rPr>
                <w:color w:val="000000"/>
              </w:rPr>
              <w:t xml:space="preserve">    Michael Butt</w:t>
            </w:r>
          </w:p>
          <w:p w14:paraId="320A0315" w14:textId="77777777" w:rsidR="00C72D65" w:rsidRPr="0019172A" w:rsidRDefault="00C72D65" w:rsidP="00C81B33">
            <w:pPr>
              <w:rPr>
                <w:color w:val="000000"/>
              </w:rPr>
            </w:pPr>
            <w:r w:rsidRPr="0019172A">
              <w:rPr>
                <w:color w:val="000000"/>
              </w:rPr>
              <w:t xml:space="preserve">    Cynthia Camacho</w:t>
            </w:r>
          </w:p>
          <w:p w14:paraId="45251B57" w14:textId="77777777" w:rsidR="00C72D65" w:rsidRPr="0019172A" w:rsidRDefault="00C72D65"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3B96A2DC" w14:textId="77777777" w:rsidR="00C72D65" w:rsidRPr="0019172A" w:rsidRDefault="00C72D65" w:rsidP="00C81B33">
            <w:pPr>
              <w:rPr>
                <w:color w:val="000000"/>
              </w:rPr>
            </w:pPr>
            <w:r w:rsidRPr="0019172A">
              <w:rPr>
                <w:color w:val="000000"/>
              </w:rPr>
              <w:t xml:space="preserve">    Mark Clancy</w:t>
            </w:r>
          </w:p>
          <w:p w14:paraId="1CF2ABFD" w14:textId="77777777" w:rsidR="00C72D65" w:rsidRPr="0019172A" w:rsidRDefault="00C72D65" w:rsidP="00C81B33">
            <w:pPr>
              <w:rPr>
                <w:color w:val="000000"/>
              </w:rPr>
            </w:pPr>
            <w:r w:rsidRPr="0019172A">
              <w:rPr>
                <w:color w:val="000000"/>
              </w:rPr>
              <w:t xml:space="preserve">    Brady Cotton</w:t>
            </w:r>
          </w:p>
          <w:p w14:paraId="24BCC920" w14:textId="77777777" w:rsidR="00C72D65" w:rsidRPr="0019172A" w:rsidRDefault="00C72D65" w:rsidP="00C81B33">
            <w:pPr>
              <w:rPr>
                <w:color w:val="000000"/>
              </w:rPr>
            </w:pPr>
            <w:r w:rsidRPr="0019172A">
              <w:rPr>
                <w:color w:val="000000"/>
              </w:rPr>
              <w:t xml:space="preserve">    Trey Darley</w:t>
            </w:r>
          </w:p>
          <w:p w14:paraId="797C9DA6" w14:textId="77777777" w:rsidR="00C72D65" w:rsidRPr="0019172A" w:rsidRDefault="00C72D65" w:rsidP="00C81B33">
            <w:pPr>
              <w:rPr>
                <w:color w:val="000000"/>
              </w:rPr>
            </w:pPr>
            <w:r w:rsidRPr="0019172A">
              <w:rPr>
                <w:color w:val="000000"/>
              </w:rPr>
              <w:t xml:space="preserve">    Mark Davidson</w:t>
            </w:r>
          </w:p>
          <w:p w14:paraId="3CB8DF04" w14:textId="77777777" w:rsidR="00C72D65" w:rsidRPr="0019172A" w:rsidRDefault="00C72D65" w:rsidP="00C81B33">
            <w:pPr>
              <w:rPr>
                <w:color w:val="000000"/>
              </w:rPr>
            </w:pPr>
            <w:r w:rsidRPr="0019172A">
              <w:rPr>
                <w:color w:val="000000"/>
              </w:rPr>
              <w:t xml:space="preserve">    Paul Dion</w:t>
            </w:r>
          </w:p>
          <w:p w14:paraId="1B508415" w14:textId="77777777" w:rsidR="00C72D65" w:rsidRPr="0019172A" w:rsidRDefault="00C72D65" w:rsidP="00C81B33">
            <w:pPr>
              <w:rPr>
                <w:color w:val="000000"/>
              </w:rPr>
            </w:pPr>
            <w:r w:rsidRPr="0019172A">
              <w:rPr>
                <w:color w:val="000000"/>
              </w:rPr>
              <w:t xml:space="preserve">    Daniel Dye</w:t>
            </w:r>
          </w:p>
          <w:p w14:paraId="7AE7D51E" w14:textId="77777777" w:rsidR="00C72D65" w:rsidRPr="0019172A" w:rsidRDefault="00C72D65" w:rsidP="00C81B33">
            <w:pPr>
              <w:rPr>
                <w:color w:val="000000"/>
              </w:rPr>
            </w:pPr>
            <w:r w:rsidRPr="0019172A">
              <w:rPr>
                <w:color w:val="000000"/>
              </w:rPr>
              <w:t xml:space="preserve">    Robert </w:t>
            </w:r>
            <w:proofErr w:type="spellStart"/>
            <w:r w:rsidRPr="0019172A">
              <w:rPr>
                <w:color w:val="000000"/>
              </w:rPr>
              <w:t>Hutto</w:t>
            </w:r>
            <w:proofErr w:type="spellEnd"/>
          </w:p>
          <w:p w14:paraId="2AE7E8A5" w14:textId="77777777" w:rsidR="00C72D65" w:rsidRPr="0019172A" w:rsidRDefault="00C72D65" w:rsidP="00C81B33">
            <w:pPr>
              <w:rPr>
                <w:color w:val="000000"/>
              </w:rPr>
            </w:pPr>
            <w:r w:rsidRPr="0019172A">
              <w:rPr>
                <w:color w:val="000000"/>
              </w:rPr>
              <w:t xml:space="preserve">    Raymond </w:t>
            </w:r>
            <w:proofErr w:type="spellStart"/>
            <w:r w:rsidRPr="0019172A">
              <w:rPr>
                <w:color w:val="000000"/>
              </w:rPr>
              <w:t>Keckler</w:t>
            </w:r>
            <w:proofErr w:type="spellEnd"/>
          </w:p>
          <w:p w14:paraId="1DD4C874" w14:textId="77777777" w:rsidR="00C72D65" w:rsidRPr="0019172A" w:rsidRDefault="00C72D65" w:rsidP="00C81B33">
            <w:pPr>
              <w:rPr>
                <w:color w:val="000000"/>
              </w:rPr>
            </w:pPr>
            <w:r w:rsidRPr="0019172A">
              <w:rPr>
                <w:color w:val="000000"/>
              </w:rPr>
              <w:t xml:space="preserve">    Ali Khan</w:t>
            </w:r>
          </w:p>
          <w:p w14:paraId="071ABAB3" w14:textId="77777777" w:rsidR="00C72D65" w:rsidRPr="0019172A" w:rsidRDefault="00C72D65" w:rsidP="00C81B33">
            <w:pPr>
              <w:rPr>
                <w:color w:val="000000"/>
              </w:rPr>
            </w:pPr>
            <w:r w:rsidRPr="0019172A">
              <w:rPr>
                <w:color w:val="000000"/>
              </w:rPr>
              <w:t xml:space="preserve">    Chris </w:t>
            </w:r>
            <w:proofErr w:type="spellStart"/>
            <w:r w:rsidRPr="0019172A">
              <w:rPr>
                <w:color w:val="000000"/>
              </w:rPr>
              <w:t>Kiehl</w:t>
            </w:r>
            <w:proofErr w:type="spellEnd"/>
          </w:p>
          <w:p w14:paraId="27790D1E" w14:textId="77777777" w:rsidR="00C72D65" w:rsidRPr="0019172A" w:rsidRDefault="00C72D65" w:rsidP="00C81B33">
            <w:pPr>
              <w:rPr>
                <w:color w:val="000000"/>
              </w:rPr>
            </w:pPr>
            <w:r w:rsidRPr="0019172A">
              <w:rPr>
                <w:color w:val="000000"/>
              </w:rPr>
              <w:t xml:space="preserve">    Clayton Long</w:t>
            </w:r>
          </w:p>
          <w:p w14:paraId="69F8F231" w14:textId="77777777" w:rsidR="00C72D65" w:rsidRPr="0019172A" w:rsidRDefault="00C72D65" w:rsidP="00C81B33">
            <w:pPr>
              <w:rPr>
                <w:color w:val="000000"/>
              </w:rPr>
            </w:pPr>
            <w:r w:rsidRPr="0019172A">
              <w:rPr>
                <w:color w:val="000000"/>
              </w:rPr>
              <w:lastRenderedPageBreak/>
              <w:t xml:space="preserve">    Michael Pepin</w:t>
            </w:r>
          </w:p>
          <w:p w14:paraId="0E7027C8" w14:textId="77777777" w:rsidR="00C72D65" w:rsidRPr="0019172A" w:rsidRDefault="00C72D65" w:rsidP="00C81B33">
            <w:pPr>
              <w:rPr>
                <w:color w:val="000000"/>
              </w:rPr>
            </w:pPr>
            <w:r w:rsidRPr="0019172A">
              <w:rPr>
                <w:color w:val="000000"/>
              </w:rPr>
              <w:t xml:space="preserve">    Natalie Suarez</w:t>
            </w:r>
          </w:p>
          <w:p w14:paraId="7FB2DF4C" w14:textId="77777777" w:rsidR="00C72D65" w:rsidRPr="0019172A" w:rsidRDefault="00C72D65" w:rsidP="00C81B33">
            <w:pPr>
              <w:rPr>
                <w:color w:val="000000"/>
              </w:rPr>
            </w:pPr>
            <w:r w:rsidRPr="0019172A">
              <w:rPr>
                <w:color w:val="000000"/>
              </w:rPr>
              <w:t xml:space="preserve">    David Waters</w:t>
            </w:r>
          </w:p>
          <w:p w14:paraId="0C2D56EE" w14:textId="77777777" w:rsidR="00C72D65" w:rsidRPr="0019172A" w:rsidRDefault="00C72D65" w:rsidP="00C81B33">
            <w:pPr>
              <w:rPr>
                <w:color w:val="000000"/>
              </w:rPr>
            </w:pPr>
            <w:r w:rsidRPr="0019172A">
              <w:rPr>
                <w:color w:val="000000"/>
              </w:rPr>
              <w:t xml:space="preserve">    Benjamin Yates</w:t>
            </w:r>
          </w:p>
          <w:p w14:paraId="426CA6BA" w14:textId="77777777" w:rsidR="00C72D65" w:rsidRPr="0019172A" w:rsidRDefault="00C72D65" w:rsidP="00C81B33">
            <w:pPr>
              <w:rPr>
                <w:b/>
                <w:color w:val="000000"/>
              </w:rPr>
            </w:pPr>
            <w:r w:rsidRPr="0019172A">
              <w:rPr>
                <w:b/>
                <w:color w:val="000000"/>
              </w:rPr>
              <w:t>Symantec Corp.</w:t>
            </w:r>
          </w:p>
          <w:p w14:paraId="5D45053C" w14:textId="77777777" w:rsidR="00C72D65" w:rsidRPr="0019172A" w:rsidRDefault="00C72D65" w:rsidP="00C81B33">
            <w:pPr>
              <w:rPr>
                <w:color w:val="000000"/>
              </w:rPr>
            </w:pPr>
            <w:r w:rsidRPr="0019172A">
              <w:rPr>
                <w:color w:val="000000"/>
              </w:rPr>
              <w:t xml:space="preserve">    Curtis </w:t>
            </w:r>
            <w:proofErr w:type="spellStart"/>
            <w:r w:rsidRPr="0019172A">
              <w:rPr>
                <w:color w:val="000000"/>
              </w:rPr>
              <w:t>Kostrosky</w:t>
            </w:r>
            <w:proofErr w:type="spellEnd"/>
          </w:p>
          <w:p w14:paraId="3BE6BC91" w14:textId="77777777" w:rsidR="00C72D65" w:rsidRPr="0019172A" w:rsidRDefault="00C72D65" w:rsidP="00C81B33">
            <w:pPr>
              <w:rPr>
                <w:b/>
                <w:color w:val="000000"/>
              </w:rPr>
            </w:pPr>
            <w:r w:rsidRPr="0019172A">
              <w:rPr>
                <w:b/>
                <w:color w:val="000000"/>
              </w:rPr>
              <w:t>The Boeing Company</w:t>
            </w:r>
          </w:p>
          <w:p w14:paraId="1DDCE47D" w14:textId="77777777" w:rsidR="00C72D65" w:rsidRPr="0019172A" w:rsidRDefault="00C72D65" w:rsidP="00C81B33">
            <w:pPr>
              <w:rPr>
                <w:color w:val="000000"/>
              </w:rPr>
            </w:pPr>
            <w:r w:rsidRPr="0019172A">
              <w:rPr>
                <w:color w:val="000000"/>
              </w:rPr>
              <w:t xml:space="preserve">    Crystal Hayes</w:t>
            </w:r>
          </w:p>
          <w:p w14:paraId="3E3652C5" w14:textId="77777777" w:rsidR="00C72D65" w:rsidRPr="0019172A" w:rsidRDefault="00C72D65" w:rsidP="00C81B33">
            <w:pPr>
              <w:rPr>
                <w:b/>
                <w:color w:val="000000"/>
              </w:rPr>
            </w:pPr>
            <w:proofErr w:type="spellStart"/>
            <w:r w:rsidRPr="0019172A">
              <w:rPr>
                <w:b/>
                <w:color w:val="000000"/>
              </w:rPr>
              <w:t>ThreatQuotient</w:t>
            </w:r>
            <w:proofErr w:type="spellEnd"/>
            <w:r w:rsidRPr="0019172A">
              <w:rPr>
                <w:b/>
                <w:color w:val="000000"/>
              </w:rPr>
              <w:t>, Inc.</w:t>
            </w:r>
          </w:p>
          <w:p w14:paraId="451234B8" w14:textId="77777777" w:rsidR="00C72D65" w:rsidRPr="0019172A" w:rsidRDefault="00C72D65" w:rsidP="00C81B33">
            <w:pPr>
              <w:rPr>
                <w:color w:val="000000"/>
              </w:rPr>
            </w:pPr>
            <w:r w:rsidRPr="0019172A">
              <w:rPr>
                <w:color w:val="000000"/>
              </w:rPr>
              <w:t xml:space="preserve">    Ryan </w:t>
            </w:r>
            <w:proofErr w:type="spellStart"/>
            <w:r w:rsidRPr="0019172A">
              <w:rPr>
                <w:color w:val="000000"/>
              </w:rPr>
              <w:t>Trost</w:t>
            </w:r>
            <w:proofErr w:type="spellEnd"/>
          </w:p>
          <w:p w14:paraId="667D58EC" w14:textId="77777777" w:rsidR="00C72D65" w:rsidRPr="0019172A" w:rsidRDefault="00C72D65" w:rsidP="00C81B33">
            <w:pPr>
              <w:rPr>
                <w:b/>
                <w:color w:val="000000"/>
              </w:rPr>
            </w:pPr>
            <w:r w:rsidRPr="0019172A">
              <w:rPr>
                <w:b/>
                <w:color w:val="000000"/>
              </w:rPr>
              <w:t>U.S. Bank</w:t>
            </w:r>
          </w:p>
          <w:p w14:paraId="71C94D04" w14:textId="77777777" w:rsidR="00C72D65" w:rsidRPr="0019172A" w:rsidRDefault="00C72D65" w:rsidP="00C81B33">
            <w:pPr>
              <w:rPr>
                <w:color w:val="000000"/>
              </w:rPr>
            </w:pPr>
            <w:r w:rsidRPr="0019172A">
              <w:rPr>
                <w:color w:val="000000"/>
              </w:rPr>
              <w:t xml:space="preserve">    Mark Angel</w:t>
            </w:r>
          </w:p>
          <w:p w14:paraId="529C9940" w14:textId="77777777" w:rsidR="00C72D65" w:rsidRPr="0019172A" w:rsidRDefault="00C72D65" w:rsidP="00C81B33">
            <w:pPr>
              <w:rPr>
                <w:color w:val="000000"/>
              </w:rPr>
            </w:pPr>
            <w:r w:rsidRPr="0019172A">
              <w:rPr>
                <w:color w:val="000000"/>
              </w:rPr>
              <w:t xml:space="preserve">    Brad Butts</w:t>
            </w:r>
          </w:p>
          <w:p w14:paraId="5CAFFD65" w14:textId="77777777" w:rsidR="00C72D65" w:rsidRPr="0019172A" w:rsidRDefault="00C72D65" w:rsidP="00C81B33">
            <w:pPr>
              <w:rPr>
                <w:color w:val="000000"/>
              </w:rPr>
            </w:pPr>
            <w:r w:rsidRPr="0019172A">
              <w:rPr>
                <w:color w:val="000000"/>
              </w:rPr>
              <w:t xml:space="preserve">    Brian Fay</w:t>
            </w:r>
          </w:p>
          <w:p w14:paraId="66990107" w14:textId="77777777" w:rsidR="00C72D65" w:rsidRPr="0019172A" w:rsidRDefault="00C72D65" w:rsidP="00C81B33">
            <w:pPr>
              <w:rPr>
                <w:color w:val="000000"/>
              </w:rPr>
            </w:pPr>
            <w:r w:rsidRPr="0019172A">
              <w:rPr>
                <w:color w:val="000000"/>
              </w:rPr>
              <w:t xml:space="preserve">    Mona </w:t>
            </w:r>
            <w:proofErr w:type="spellStart"/>
            <w:r w:rsidRPr="0019172A">
              <w:rPr>
                <w:color w:val="000000"/>
              </w:rPr>
              <w:t>Magathan</w:t>
            </w:r>
            <w:proofErr w:type="spellEnd"/>
          </w:p>
          <w:p w14:paraId="16C9549E" w14:textId="77777777" w:rsidR="00C72D65" w:rsidRPr="0019172A" w:rsidRDefault="00C72D65"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44BFFA87" w14:textId="77777777" w:rsidR="00C72D65" w:rsidRPr="0019172A" w:rsidRDefault="00C72D65" w:rsidP="00C81B33">
            <w:pPr>
              <w:rPr>
                <w:b/>
                <w:color w:val="000000"/>
              </w:rPr>
            </w:pPr>
            <w:r w:rsidRPr="0019172A">
              <w:rPr>
                <w:b/>
                <w:color w:val="000000"/>
              </w:rPr>
              <w:t>US Department of Defense (DoD)</w:t>
            </w:r>
          </w:p>
          <w:p w14:paraId="13FAF1AD" w14:textId="77777777" w:rsidR="00C72D65" w:rsidRPr="0019172A" w:rsidRDefault="00C72D65" w:rsidP="00C81B33">
            <w:pPr>
              <w:rPr>
                <w:color w:val="000000"/>
              </w:rPr>
            </w:pPr>
            <w:r w:rsidRPr="0019172A">
              <w:rPr>
                <w:color w:val="000000"/>
              </w:rPr>
              <w:t xml:space="preserve">    James </w:t>
            </w:r>
            <w:proofErr w:type="spellStart"/>
            <w:r w:rsidRPr="0019172A">
              <w:rPr>
                <w:color w:val="000000"/>
              </w:rPr>
              <w:t>Bohling</w:t>
            </w:r>
            <w:proofErr w:type="spellEnd"/>
          </w:p>
          <w:p w14:paraId="1D162B27" w14:textId="77777777" w:rsidR="00C72D65" w:rsidRPr="0019172A" w:rsidRDefault="00C72D65"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76823E92" w14:textId="77777777" w:rsidR="00C72D65" w:rsidRPr="0019172A" w:rsidRDefault="00C72D65" w:rsidP="00C81B33">
            <w:pPr>
              <w:rPr>
                <w:color w:val="000000"/>
              </w:rPr>
            </w:pPr>
            <w:r w:rsidRPr="0019172A">
              <w:rPr>
                <w:color w:val="000000"/>
              </w:rPr>
              <w:t xml:space="preserve">    Gary Katz</w:t>
            </w:r>
          </w:p>
          <w:p w14:paraId="7DA76B36" w14:textId="77777777" w:rsidR="00C72D65" w:rsidRPr="0019172A" w:rsidRDefault="00C72D65" w:rsidP="00C81B33">
            <w:pPr>
              <w:rPr>
                <w:color w:val="000000"/>
              </w:rPr>
            </w:pPr>
            <w:r w:rsidRPr="0019172A">
              <w:rPr>
                <w:color w:val="000000"/>
              </w:rPr>
              <w:t xml:space="preserve">    Jeffrey Mates</w:t>
            </w:r>
          </w:p>
          <w:p w14:paraId="1AC8E058" w14:textId="77777777" w:rsidR="00C72D65" w:rsidRPr="0019172A" w:rsidRDefault="00C72D65" w:rsidP="00C81B33">
            <w:pPr>
              <w:rPr>
                <w:b/>
                <w:color w:val="000000"/>
              </w:rPr>
            </w:pPr>
            <w:r w:rsidRPr="0019172A">
              <w:rPr>
                <w:b/>
                <w:color w:val="000000"/>
              </w:rPr>
              <w:t>VeriSign</w:t>
            </w:r>
          </w:p>
          <w:p w14:paraId="27534ED6" w14:textId="77777777" w:rsidR="00C72D65" w:rsidRPr="0019172A" w:rsidRDefault="00C72D65" w:rsidP="00C81B33">
            <w:pPr>
              <w:rPr>
                <w:color w:val="000000"/>
              </w:rPr>
            </w:pPr>
            <w:r w:rsidRPr="0019172A">
              <w:rPr>
                <w:color w:val="000000"/>
              </w:rPr>
              <w:t xml:space="preserve">    Robert </w:t>
            </w:r>
            <w:proofErr w:type="spellStart"/>
            <w:r w:rsidRPr="0019172A">
              <w:rPr>
                <w:color w:val="000000"/>
              </w:rPr>
              <w:t>Coderre</w:t>
            </w:r>
            <w:proofErr w:type="spellEnd"/>
          </w:p>
          <w:p w14:paraId="42042A6E" w14:textId="77777777" w:rsidR="00C72D65" w:rsidRPr="0019172A" w:rsidRDefault="00C72D65" w:rsidP="00C81B33">
            <w:pPr>
              <w:rPr>
                <w:color w:val="000000"/>
              </w:rPr>
            </w:pPr>
            <w:r w:rsidRPr="0019172A">
              <w:rPr>
                <w:color w:val="000000"/>
              </w:rPr>
              <w:t xml:space="preserve">    Kyle Maxwell</w:t>
            </w:r>
          </w:p>
          <w:p w14:paraId="34DC8AC3" w14:textId="77777777" w:rsidR="00C72D65" w:rsidRPr="0019172A" w:rsidRDefault="00C72D65"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0BC43BA7" w14:textId="77777777" w:rsidR="00C72D65" w:rsidRPr="0019172A" w:rsidRDefault="00C72D65" w:rsidP="00C81B33">
            <w:pPr>
              <w:rPr>
                <w:b/>
                <w:color w:val="000000"/>
              </w:rPr>
            </w:pPr>
            <w:r w:rsidRPr="0019172A">
              <w:rPr>
                <w:b/>
                <w:color w:val="000000"/>
              </w:rPr>
              <w:lastRenderedPageBreak/>
              <w:t>Airbus Group SAS</w:t>
            </w:r>
          </w:p>
          <w:p w14:paraId="02311CDC" w14:textId="77777777" w:rsidR="00C72D65" w:rsidRPr="0019172A" w:rsidRDefault="00C72D65" w:rsidP="00C81B33">
            <w:r w:rsidRPr="0019172A">
              <w:t xml:space="preserve">    </w:t>
            </w:r>
            <w:proofErr w:type="spellStart"/>
            <w:r w:rsidRPr="0019172A">
              <w:t>Joerg</w:t>
            </w:r>
            <w:proofErr w:type="spellEnd"/>
            <w:r w:rsidRPr="0019172A">
              <w:t xml:space="preserve"> Eschweiler</w:t>
            </w:r>
          </w:p>
          <w:p w14:paraId="312CD753" w14:textId="77777777" w:rsidR="00C72D65" w:rsidRPr="0019172A" w:rsidRDefault="00C72D65" w:rsidP="00C81B33">
            <w:r w:rsidRPr="0019172A">
              <w:t xml:space="preserve">    Marcos </w:t>
            </w:r>
            <w:proofErr w:type="spellStart"/>
            <w:r w:rsidRPr="0019172A">
              <w:t>Orallo</w:t>
            </w:r>
            <w:proofErr w:type="spellEnd"/>
          </w:p>
          <w:p w14:paraId="204D55DC" w14:textId="77777777" w:rsidR="00C72D65" w:rsidRPr="0019172A" w:rsidRDefault="00C72D65" w:rsidP="00C81B33">
            <w:pPr>
              <w:rPr>
                <w:b/>
                <w:color w:val="000000"/>
              </w:rPr>
            </w:pPr>
            <w:proofErr w:type="spellStart"/>
            <w:r w:rsidRPr="0019172A">
              <w:rPr>
                <w:b/>
                <w:color w:val="000000"/>
              </w:rPr>
              <w:t>Anomali</w:t>
            </w:r>
            <w:proofErr w:type="spellEnd"/>
          </w:p>
          <w:p w14:paraId="51E3A712" w14:textId="77777777" w:rsidR="00C72D65" w:rsidRPr="0019172A" w:rsidRDefault="00C72D65" w:rsidP="00C81B33">
            <w:r w:rsidRPr="0019172A">
              <w:t xml:space="preserve">    Ryan Clough</w:t>
            </w:r>
          </w:p>
          <w:p w14:paraId="258D48B0" w14:textId="77777777" w:rsidR="00C72D65" w:rsidRPr="0019172A" w:rsidRDefault="00C72D65" w:rsidP="00C81B33">
            <w:r w:rsidRPr="0019172A">
              <w:t xml:space="preserve">    Wei Huang</w:t>
            </w:r>
          </w:p>
          <w:p w14:paraId="382A5809" w14:textId="77777777" w:rsidR="00C72D65" w:rsidRPr="0019172A" w:rsidRDefault="00C72D65" w:rsidP="00C81B33">
            <w:r w:rsidRPr="0019172A">
              <w:t xml:space="preserve">    Hugh </w:t>
            </w:r>
            <w:proofErr w:type="spellStart"/>
            <w:r w:rsidRPr="0019172A">
              <w:t>Njemanze</w:t>
            </w:r>
            <w:proofErr w:type="spellEnd"/>
          </w:p>
          <w:p w14:paraId="4B8031C7" w14:textId="77777777" w:rsidR="00C72D65" w:rsidRPr="0019172A" w:rsidRDefault="00C72D65" w:rsidP="00C81B33">
            <w:r w:rsidRPr="0019172A">
              <w:t xml:space="preserve">    Katie </w:t>
            </w:r>
            <w:proofErr w:type="spellStart"/>
            <w:r w:rsidRPr="0019172A">
              <w:t>Pelusi</w:t>
            </w:r>
            <w:proofErr w:type="spellEnd"/>
          </w:p>
          <w:p w14:paraId="10027756" w14:textId="77777777" w:rsidR="00C72D65" w:rsidRPr="0019172A" w:rsidRDefault="00C72D65" w:rsidP="00C81B33">
            <w:r w:rsidRPr="0019172A">
              <w:t xml:space="preserve">    Aaron </w:t>
            </w:r>
            <w:proofErr w:type="spellStart"/>
            <w:r w:rsidRPr="0019172A">
              <w:t>Shelmire</w:t>
            </w:r>
            <w:proofErr w:type="spellEnd"/>
          </w:p>
          <w:p w14:paraId="49A8E221" w14:textId="77777777" w:rsidR="00C72D65" w:rsidRPr="0019172A" w:rsidRDefault="00C72D65" w:rsidP="00C81B33">
            <w:r w:rsidRPr="0019172A">
              <w:t xml:space="preserve">    Jason </w:t>
            </w:r>
            <w:proofErr w:type="spellStart"/>
            <w:r w:rsidRPr="0019172A">
              <w:t>Trost</w:t>
            </w:r>
            <w:proofErr w:type="spellEnd"/>
          </w:p>
          <w:p w14:paraId="6EF7D531" w14:textId="77777777" w:rsidR="00C72D65" w:rsidRPr="0019172A" w:rsidRDefault="00C72D65" w:rsidP="00C81B33">
            <w:pPr>
              <w:rPr>
                <w:b/>
              </w:rPr>
            </w:pPr>
            <w:r w:rsidRPr="0019172A">
              <w:rPr>
                <w:b/>
              </w:rPr>
              <w:t>Bank of America</w:t>
            </w:r>
          </w:p>
          <w:p w14:paraId="34BAA466" w14:textId="77777777" w:rsidR="00C72D65" w:rsidRPr="0019172A" w:rsidRDefault="00C72D65" w:rsidP="00C81B33">
            <w:r w:rsidRPr="0019172A">
              <w:t xml:space="preserve">    Alexander Foley</w:t>
            </w:r>
          </w:p>
          <w:p w14:paraId="7741B099" w14:textId="77777777" w:rsidR="00C72D65" w:rsidRPr="0019172A" w:rsidRDefault="00C72D65" w:rsidP="00C81B33">
            <w:pPr>
              <w:rPr>
                <w:b/>
                <w:color w:val="000000"/>
              </w:rPr>
            </w:pPr>
            <w:r w:rsidRPr="0019172A">
              <w:rPr>
                <w:b/>
                <w:color w:val="000000"/>
              </w:rPr>
              <w:t>Center for Internet Security (CIS)</w:t>
            </w:r>
          </w:p>
          <w:p w14:paraId="2E20CBBA" w14:textId="77777777" w:rsidR="00C72D65" w:rsidRPr="0019172A" w:rsidRDefault="00C72D65" w:rsidP="00C81B33">
            <w:r w:rsidRPr="0019172A">
              <w:t xml:space="preserve">    Sarah Kelley</w:t>
            </w:r>
          </w:p>
          <w:p w14:paraId="3B347902" w14:textId="77777777" w:rsidR="00C72D65" w:rsidRPr="0019172A" w:rsidRDefault="00C72D65" w:rsidP="00C81B33">
            <w:pPr>
              <w:rPr>
                <w:b/>
                <w:color w:val="000000"/>
              </w:rPr>
            </w:pPr>
            <w:r w:rsidRPr="0019172A">
              <w:rPr>
                <w:b/>
                <w:color w:val="000000"/>
              </w:rPr>
              <w:t>Check Point Software Technologies</w:t>
            </w:r>
          </w:p>
          <w:p w14:paraId="671324C8" w14:textId="77777777" w:rsidR="00C72D65" w:rsidRPr="0019172A" w:rsidRDefault="00C72D65" w:rsidP="00C81B33">
            <w:pPr>
              <w:rPr>
                <w:color w:val="000000"/>
              </w:rPr>
            </w:pPr>
            <w:r w:rsidRPr="0019172A">
              <w:rPr>
                <w:b/>
                <w:color w:val="000000"/>
              </w:rPr>
              <w:t xml:space="preserve">    </w:t>
            </w:r>
            <w:r w:rsidRPr="0019172A">
              <w:rPr>
                <w:color w:val="000000"/>
              </w:rPr>
              <w:t>Ron Davidson</w:t>
            </w:r>
          </w:p>
          <w:p w14:paraId="6476EB70" w14:textId="77777777" w:rsidR="00C72D65" w:rsidRPr="0019172A" w:rsidRDefault="00C72D65" w:rsidP="00C81B33">
            <w:pPr>
              <w:rPr>
                <w:b/>
                <w:color w:val="000000"/>
              </w:rPr>
            </w:pPr>
            <w:r w:rsidRPr="0019172A">
              <w:rPr>
                <w:b/>
                <w:color w:val="000000"/>
              </w:rPr>
              <w:t>Cisco Systems</w:t>
            </w:r>
          </w:p>
          <w:p w14:paraId="41331F46" w14:textId="77777777" w:rsidR="00C72D65" w:rsidRPr="0019172A" w:rsidRDefault="00C72D65"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6143965F" w14:textId="77777777" w:rsidR="00C72D65" w:rsidRPr="0019172A" w:rsidRDefault="00C72D65" w:rsidP="00C81B33">
            <w:pPr>
              <w:rPr>
                <w:color w:val="000000"/>
              </w:rPr>
            </w:pPr>
            <w:r w:rsidRPr="0019172A">
              <w:rPr>
                <w:color w:val="000000"/>
              </w:rPr>
              <w:t xml:space="preserve">    Ted </w:t>
            </w:r>
            <w:proofErr w:type="spellStart"/>
            <w:r w:rsidRPr="0019172A">
              <w:rPr>
                <w:color w:val="000000"/>
              </w:rPr>
              <w:t>Bedwell</w:t>
            </w:r>
            <w:proofErr w:type="spellEnd"/>
          </w:p>
          <w:p w14:paraId="78ECA176" w14:textId="77777777" w:rsidR="00C72D65" w:rsidRPr="0019172A" w:rsidRDefault="00C72D65" w:rsidP="00C81B33">
            <w:pPr>
              <w:rPr>
                <w:color w:val="000000"/>
              </w:rPr>
            </w:pPr>
            <w:r w:rsidRPr="0019172A">
              <w:rPr>
                <w:color w:val="000000"/>
              </w:rPr>
              <w:t xml:space="preserve">    David McGrew</w:t>
            </w:r>
          </w:p>
          <w:p w14:paraId="28FB1BBD" w14:textId="77777777" w:rsidR="00C72D65" w:rsidRPr="0019172A" w:rsidRDefault="00C72D65"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4463DC7B" w14:textId="77777777" w:rsidR="00C72D65" w:rsidRPr="0019172A" w:rsidRDefault="00C72D65" w:rsidP="00C81B33">
            <w:pPr>
              <w:rPr>
                <w:color w:val="000000"/>
              </w:rPr>
            </w:pPr>
            <w:r w:rsidRPr="0019172A">
              <w:rPr>
                <w:color w:val="000000"/>
              </w:rPr>
              <w:t xml:space="preserve">    Omar Santos</w:t>
            </w:r>
          </w:p>
          <w:p w14:paraId="460E24B6" w14:textId="77777777" w:rsidR="00C72D65" w:rsidRPr="0019172A" w:rsidRDefault="00C72D65"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27A345A4" w14:textId="77777777" w:rsidR="00C72D65" w:rsidRPr="0019172A" w:rsidRDefault="00C72D65" w:rsidP="00C81B33">
            <w:pPr>
              <w:rPr>
                <w:b/>
                <w:color w:val="000000"/>
              </w:rPr>
            </w:pPr>
            <w:r w:rsidRPr="0019172A">
              <w:rPr>
                <w:b/>
                <w:color w:val="000000"/>
              </w:rPr>
              <w:t>Cyber Threat Intelligence Network, Inc. (CTIN)</w:t>
            </w:r>
          </w:p>
          <w:p w14:paraId="3DB37128" w14:textId="77777777" w:rsidR="00C72D65" w:rsidRPr="0019172A" w:rsidRDefault="00C72D65"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2808D76F" w14:textId="77777777" w:rsidR="00C72D65" w:rsidRPr="0019172A" w:rsidRDefault="00C72D65" w:rsidP="00C81B33">
            <w:pPr>
              <w:rPr>
                <w:color w:val="000000"/>
              </w:rPr>
            </w:pPr>
            <w:r w:rsidRPr="0019172A">
              <w:rPr>
                <w:color w:val="000000"/>
              </w:rPr>
              <w:t xml:space="preserve">    Jane </w:t>
            </w:r>
            <w:proofErr w:type="spellStart"/>
            <w:r w:rsidRPr="0019172A">
              <w:rPr>
                <w:color w:val="000000"/>
              </w:rPr>
              <w:t>Ginn</w:t>
            </w:r>
            <w:proofErr w:type="spellEnd"/>
          </w:p>
          <w:p w14:paraId="763D973C" w14:textId="77777777" w:rsidR="00C72D65" w:rsidRPr="0019172A" w:rsidRDefault="00C72D65" w:rsidP="00C81B33">
            <w:pPr>
              <w:rPr>
                <w:color w:val="000000"/>
              </w:rPr>
            </w:pPr>
            <w:r w:rsidRPr="0019172A">
              <w:rPr>
                <w:color w:val="000000"/>
              </w:rPr>
              <w:t xml:space="preserve">    Ben Othman</w:t>
            </w:r>
          </w:p>
          <w:p w14:paraId="33DFD7CD" w14:textId="77777777" w:rsidR="00C72D65" w:rsidRPr="0019172A" w:rsidRDefault="00C72D65" w:rsidP="00C81B33">
            <w:pPr>
              <w:rPr>
                <w:b/>
                <w:color w:val="000000"/>
              </w:rPr>
            </w:pPr>
            <w:r w:rsidRPr="0019172A">
              <w:rPr>
                <w:b/>
                <w:color w:val="000000"/>
              </w:rPr>
              <w:t>DHS Office of Cybersecurity and Communications (CS&amp;C)</w:t>
            </w:r>
          </w:p>
          <w:p w14:paraId="2D66A8D1" w14:textId="77777777" w:rsidR="00C72D65" w:rsidRPr="0019172A" w:rsidRDefault="00C72D65"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56672F7E" w14:textId="77777777" w:rsidR="00C72D65" w:rsidRPr="0019172A" w:rsidRDefault="00C72D65" w:rsidP="00C81B33">
            <w:pPr>
              <w:rPr>
                <w:color w:val="000000"/>
              </w:rPr>
            </w:pPr>
            <w:r w:rsidRPr="0019172A">
              <w:rPr>
                <w:color w:val="000000"/>
              </w:rPr>
              <w:t xml:space="preserve">    Marlon Taylor</w:t>
            </w:r>
          </w:p>
          <w:p w14:paraId="4F95DF3F" w14:textId="77777777" w:rsidR="00C72D65" w:rsidRPr="0019172A" w:rsidRDefault="00C72D65" w:rsidP="00C81B33">
            <w:pPr>
              <w:rPr>
                <w:b/>
                <w:color w:val="000000"/>
              </w:rPr>
            </w:pPr>
            <w:proofErr w:type="spellStart"/>
            <w:r w:rsidRPr="0019172A">
              <w:rPr>
                <w:b/>
                <w:color w:val="000000"/>
              </w:rPr>
              <w:t>EclecticIQ</w:t>
            </w:r>
            <w:proofErr w:type="spellEnd"/>
          </w:p>
          <w:p w14:paraId="43A251FF" w14:textId="77777777" w:rsidR="00C72D65" w:rsidRPr="0019172A" w:rsidRDefault="00C72D65" w:rsidP="00C81B33">
            <w:pPr>
              <w:rPr>
                <w:color w:val="000000"/>
              </w:rPr>
            </w:pPr>
            <w:r w:rsidRPr="0019172A">
              <w:rPr>
                <w:color w:val="000000"/>
              </w:rPr>
              <w:t xml:space="preserve">    Marko </w:t>
            </w:r>
            <w:proofErr w:type="spellStart"/>
            <w:r w:rsidRPr="0019172A">
              <w:rPr>
                <w:color w:val="000000"/>
              </w:rPr>
              <w:t>Dragoljevic</w:t>
            </w:r>
            <w:proofErr w:type="spellEnd"/>
          </w:p>
          <w:p w14:paraId="453082DF" w14:textId="77777777" w:rsidR="00C72D65" w:rsidRPr="0019172A" w:rsidRDefault="00C72D65"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711979AE" w14:textId="77777777" w:rsidR="00C72D65" w:rsidRPr="0019172A" w:rsidRDefault="00C72D65" w:rsidP="00C81B33">
            <w:pPr>
              <w:rPr>
                <w:color w:val="000000"/>
              </w:rPr>
            </w:pPr>
            <w:r w:rsidRPr="0019172A">
              <w:rPr>
                <w:color w:val="000000"/>
              </w:rPr>
              <w:t xml:space="preserve">    Sergey </w:t>
            </w:r>
            <w:proofErr w:type="spellStart"/>
            <w:r w:rsidRPr="0019172A">
              <w:rPr>
                <w:color w:val="000000"/>
              </w:rPr>
              <w:t>Polzunov</w:t>
            </w:r>
            <w:proofErr w:type="spellEnd"/>
          </w:p>
          <w:p w14:paraId="795DEBCA" w14:textId="77777777" w:rsidR="00C72D65" w:rsidRPr="0019172A" w:rsidRDefault="00C72D65"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232B8DA9" w14:textId="77777777" w:rsidR="00C72D65" w:rsidRPr="0019172A" w:rsidRDefault="00C72D65"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58E647D0" w14:textId="77777777" w:rsidR="00C72D65" w:rsidRPr="0019172A" w:rsidRDefault="00C72D65"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155DD1FA" w14:textId="77777777" w:rsidR="00C72D65" w:rsidRPr="0019172A" w:rsidRDefault="00C72D65" w:rsidP="00C81B33">
            <w:pPr>
              <w:rPr>
                <w:b/>
                <w:color w:val="000000"/>
              </w:rPr>
            </w:pPr>
            <w:proofErr w:type="spellStart"/>
            <w:r w:rsidRPr="0019172A">
              <w:rPr>
                <w:b/>
                <w:color w:val="000000"/>
              </w:rPr>
              <w:t>eSentire</w:t>
            </w:r>
            <w:proofErr w:type="spellEnd"/>
            <w:r w:rsidRPr="0019172A">
              <w:rPr>
                <w:b/>
                <w:color w:val="000000"/>
              </w:rPr>
              <w:t>, Inc.</w:t>
            </w:r>
          </w:p>
          <w:p w14:paraId="4B4D2E60" w14:textId="77777777" w:rsidR="00C72D65" w:rsidRPr="0019172A" w:rsidRDefault="00C72D65" w:rsidP="00C81B33">
            <w:pPr>
              <w:rPr>
                <w:color w:val="000000"/>
              </w:rPr>
            </w:pPr>
            <w:r w:rsidRPr="0019172A">
              <w:rPr>
                <w:color w:val="000000"/>
              </w:rPr>
              <w:t xml:space="preserve">    Jacob </w:t>
            </w:r>
            <w:proofErr w:type="spellStart"/>
            <w:r w:rsidRPr="0019172A">
              <w:rPr>
                <w:color w:val="000000"/>
              </w:rPr>
              <w:t>Gajek</w:t>
            </w:r>
            <w:proofErr w:type="spellEnd"/>
          </w:p>
          <w:p w14:paraId="6AF8E872" w14:textId="77777777" w:rsidR="00C72D65" w:rsidRPr="0019172A" w:rsidRDefault="00C72D65" w:rsidP="00C81B33">
            <w:pPr>
              <w:rPr>
                <w:b/>
                <w:color w:val="000000"/>
              </w:rPr>
            </w:pPr>
            <w:r w:rsidRPr="0019172A">
              <w:rPr>
                <w:b/>
                <w:color w:val="000000"/>
              </w:rPr>
              <w:t>FireEye, Inc.</w:t>
            </w:r>
          </w:p>
          <w:p w14:paraId="69FA59DE" w14:textId="77777777" w:rsidR="00C72D65" w:rsidRPr="0019172A" w:rsidRDefault="00C72D65" w:rsidP="00C81B33">
            <w:pPr>
              <w:rPr>
                <w:color w:val="000000"/>
              </w:rPr>
            </w:pPr>
            <w:r w:rsidRPr="0019172A">
              <w:rPr>
                <w:color w:val="000000"/>
              </w:rPr>
              <w:t xml:space="preserve">    Phillip Boles</w:t>
            </w:r>
          </w:p>
          <w:p w14:paraId="44568E9D" w14:textId="77777777" w:rsidR="00C72D65" w:rsidRPr="0019172A" w:rsidRDefault="00C72D65"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47A9E544" w14:textId="77777777" w:rsidR="00C72D65" w:rsidRPr="0019172A" w:rsidRDefault="00C72D65" w:rsidP="00C81B33">
            <w:pPr>
              <w:rPr>
                <w:color w:val="000000"/>
              </w:rPr>
            </w:pPr>
            <w:r w:rsidRPr="0019172A">
              <w:rPr>
                <w:color w:val="000000"/>
              </w:rPr>
              <w:t xml:space="preserve">    Anuj Kumar</w:t>
            </w:r>
          </w:p>
          <w:p w14:paraId="5BCD3F70" w14:textId="77777777" w:rsidR="00C72D65" w:rsidRPr="0019172A" w:rsidRDefault="00C72D65"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6C078E71" w14:textId="77777777" w:rsidR="00C72D65" w:rsidRPr="0019172A" w:rsidRDefault="00C72D65" w:rsidP="00C81B33">
            <w:pPr>
              <w:rPr>
                <w:color w:val="000000"/>
              </w:rPr>
            </w:pPr>
            <w:r w:rsidRPr="0019172A">
              <w:rPr>
                <w:color w:val="000000"/>
              </w:rPr>
              <w:t xml:space="preserve">    Paul Patrick</w:t>
            </w:r>
          </w:p>
          <w:p w14:paraId="78F06E52" w14:textId="77777777" w:rsidR="00C72D65" w:rsidRPr="0019172A" w:rsidRDefault="00C72D65" w:rsidP="00C81B33">
            <w:pPr>
              <w:rPr>
                <w:color w:val="000000"/>
              </w:rPr>
            </w:pPr>
            <w:r w:rsidRPr="0019172A">
              <w:rPr>
                <w:color w:val="000000"/>
              </w:rPr>
              <w:t xml:space="preserve">    Scott Shreve</w:t>
            </w:r>
          </w:p>
          <w:p w14:paraId="3AC547EF" w14:textId="77777777" w:rsidR="00C72D65" w:rsidRPr="0019172A" w:rsidRDefault="00C72D65" w:rsidP="00C81B33">
            <w:pPr>
              <w:rPr>
                <w:b/>
                <w:color w:val="000000"/>
              </w:rPr>
            </w:pPr>
            <w:r w:rsidRPr="0019172A">
              <w:rPr>
                <w:b/>
                <w:color w:val="000000"/>
              </w:rPr>
              <w:t>Fox-IT</w:t>
            </w:r>
          </w:p>
          <w:p w14:paraId="3D657750" w14:textId="77777777" w:rsidR="00C72D65" w:rsidRPr="0019172A" w:rsidRDefault="00C72D65" w:rsidP="00C81B33">
            <w:pPr>
              <w:rPr>
                <w:color w:val="000000"/>
              </w:rPr>
            </w:pPr>
            <w:r w:rsidRPr="0019172A">
              <w:rPr>
                <w:color w:val="000000"/>
              </w:rPr>
              <w:t xml:space="preserve">    Sarah Brown</w:t>
            </w:r>
          </w:p>
          <w:p w14:paraId="789F0995" w14:textId="77777777" w:rsidR="00C72D65" w:rsidRPr="0019172A" w:rsidRDefault="00C72D65" w:rsidP="00C81B33">
            <w:pPr>
              <w:rPr>
                <w:b/>
                <w:color w:val="000000"/>
              </w:rPr>
            </w:pPr>
            <w:r w:rsidRPr="0019172A">
              <w:rPr>
                <w:b/>
                <w:color w:val="000000"/>
              </w:rPr>
              <w:t>Georgetown University</w:t>
            </w:r>
          </w:p>
          <w:p w14:paraId="083F8AF3" w14:textId="77777777" w:rsidR="00C72D65" w:rsidRPr="0019172A" w:rsidRDefault="00C72D65" w:rsidP="00C81B33">
            <w:pPr>
              <w:rPr>
                <w:color w:val="000000"/>
              </w:rPr>
            </w:pPr>
            <w:r w:rsidRPr="0019172A">
              <w:rPr>
                <w:color w:val="000000"/>
              </w:rPr>
              <w:t xml:space="preserve">    Eric Burger</w:t>
            </w:r>
          </w:p>
          <w:p w14:paraId="08C23C76" w14:textId="77777777" w:rsidR="00C72D65" w:rsidRPr="0019172A" w:rsidRDefault="00C72D65" w:rsidP="00C81B33">
            <w:pPr>
              <w:rPr>
                <w:b/>
                <w:color w:val="000000"/>
              </w:rPr>
            </w:pPr>
            <w:r w:rsidRPr="0019172A">
              <w:rPr>
                <w:b/>
                <w:color w:val="000000"/>
              </w:rPr>
              <w:t>Hewlett Packard Enterprise (HPE)</w:t>
            </w:r>
          </w:p>
          <w:p w14:paraId="1E96267A" w14:textId="77777777" w:rsidR="00C72D65" w:rsidRPr="0019172A" w:rsidRDefault="00C72D65" w:rsidP="00C81B33">
            <w:pPr>
              <w:rPr>
                <w:color w:val="000000"/>
              </w:rPr>
            </w:pPr>
            <w:r w:rsidRPr="0019172A">
              <w:rPr>
                <w:color w:val="000000"/>
              </w:rPr>
              <w:t xml:space="preserve">    Tomas Sander</w:t>
            </w:r>
          </w:p>
          <w:p w14:paraId="014EE539" w14:textId="77777777" w:rsidR="00C72D65" w:rsidRPr="0019172A" w:rsidRDefault="00C72D65" w:rsidP="00C81B33">
            <w:pPr>
              <w:rPr>
                <w:b/>
                <w:color w:val="000000"/>
              </w:rPr>
            </w:pPr>
            <w:r w:rsidRPr="0019172A">
              <w:rPr>
                <w:b/>
                <w:color w:val="000000"/>
              </w:rPr>
              <w:t>IBM</w:t>
            </w:r>
          </w:p>
          <w:p w14:paraId="4ABC7973" w14:textId="77777777" w:rsidR="00C72D65" w:rsidRPr="0019172A" w:rsidRDefault="00C72D65" w:rsidP="00C81B33">
            <w:pPr>
              <w:rPr>
                <w:color w:val="000000"/>
              </w:rPr>
            </w:pPr>
            <w:r w:rsidRPr="0019172A">
              <w:rPr>
                <w:color w:val="000000"/>
              </w:rPr>
              <w:t xml:space="preserve">    Peter Allor</w:t>
            </w:r>
          </w:p>
          <w:p w14:paraId="3B8BFE08" w14:textId="77777777" w:rsidR="00C72D65" w:rsidRPr="0019172A" w:rsidRDefault="00C72D65"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049D4244" w14:textId="77777777" w:rsidR="00C72D65" w:rsidRPr="0019172A" w:rsidRDefault="00C72D65" w:rsidP="00C81B33">
            <w:pPr>
              <w:rPr>
                <w:color w:val="000000"/>
              </w:rPr>
            </w:pPr>
            <w:r w:rsidRPr="0019172A">
              <w:rPr>
                <w:color w:val="000000"/>
              </w:rPr>
              <w:t xml:space="preserve">    Sandra Hernandez</w:t>
            </w:r>
          </w:p>
          <w:p w14:paraId="2003D783" w14:textId="77777777" w:rsidR="00C72D65" w:rsidRPr="0019172A" w:rsidRDefault="00C72D65" w:rsidP="00C81B33">
            <w:pPr>
              <w:rPr>
                <w:color w:val="000000"/>
              </w:rPr>
            </w:pPr>
            <w:r w:rsidRPr="0019172A">
              <w:rPr>
                <w:color w:val="000000"/>
              </w:rPr>
              <w:t xml:space="preserve">    Jason </w:t>
            </w:r>
            <w:proofErr w:type="spellStart"/>
            <w:r w:rsidRPr="0019172A">
              <w:rPr>
                <w:color w:val="000000"/>
              </w:rPr>
              <w:t>Keirstead</w:t>
            </w:r>
            <w:proofErr w:type="spellEnd"/>
          </w:p>
          <w:p w14:paraId="4E6F87E4" w14:textId="77777777" w:rsidR="00C72D65" w:rsidRPr="0019172A" w:rsidRDefault="00C72D65" w:rsidP="00C81B33">
            <w:pPr>
              <w:rPr>
                <w:color w:val="000000"/>
              </w:rPr>
            </w:pPr>
            <w:r w:rsidRPr="0019172A">
              <w:rPr>
                <w:color w:val="000000"/>
              </w:rPr>
              <w:t xml:space="preserve">    John Morris</w:t>
            </w:r>
          </w:p>
          <w:p w14:paraId="27BD24B9" w14:textId="77777777" w:rsidR="00C72D65" w:rsidRPr="0019172A" w:rsidRDefault="00C72D65" w:rsidP="00C81B33">
            <w:pPr>
              <w:rPr>
                <w:color w:val="000000"/>
              </w:rPr>
            </w:pPr>
            <w:r w:rsidRPr="0019172A">
              <w:rPr>
                <w:color w:val="000000"/>
              </w:rPr>
              <w:t xml:space="preserve">    Laura </w:t>
            </w:r>
            <w:proofErr w:type="spellStart"/>
            <w:r w:rsidRPr="0019172A">
              <w:rPr>
                <w:color w:val="000000"/>
              </w:rPr>
              <w:t>Rusu</w:t>
            </w:r>
            <w:proofErr w:type="spellEnd"/>
          </w:p>
          <w:p w14:paraId="1E36A074" w14:textId="77777777" w:rsidR="00C72D65" w:rsidRPr="0019172A" w:rsidRDefault="00C72D65" w:rsidP="00C81B33">
            <w:pPr>
              <w:rPr>
                <w:color w:val="000000"/>
              </w:rPr>
            </w:pPr>
            <w:r w:rsidRPr="0019172A">
              <w:rPr>
                <w:color w:val="000000"/>
              </w:rPr>
              <w:t xml:space="preserve">    Ron Williams</w:t>
            </w:r>
          </w:p>
          <w:p w14:paraId="30B6546A" w14:textId="77777777" w:rsidR="00C72D65" w:rsidRPr="0019172A" w:rsidRDefault="00C72D65" w:rsidP="00C81B33">
            <w:pPr>
              <w:rPr>
                <w:b/>
                <w:color w:val="000000"/>
              </w:rPr>
            </w:pPr>
            <w:r w:rsidRPr="0019172A">
              <w:rPr>
                <w:b/>
                <w:color w:val="000000"/>
              </w:rPr>
              <w:t>IID</w:t>
            </w:r>
          </w:p>
          <w:p w14:paraId="5DD12AEA" w14:textId="77777777" w:rsidR="00C72D65" w:rsidRPr="0019172A" w:rsidRDefault="00C72D65" w:rsidP="00C81B33">
            <w:pPr>
              <w:rPr>
                <w:color w:val="000000"/>
              </w:rPr>
            </w:pPr>
            <w:r w:rsidRPr="0019172A">
              <w:rPr>
                <w:color w:val="000000"/>
              </w:rPr>
              <w:t xml:space="preserve">    Chris Richardson</w:t>
            </w:r>
          </w:p>
          <w:p w14:paraId="3C684CFE" w14:textId="77777777" w:rsidR="00C72D65" w:rsidRPr="0019172A" w:rsidRDefault="00C72D65" w:rsidP="00C81B33">
            <w:pPr>
              <w:rPr>
                <w:b/>
                <w:color w:val="000000"/>
              </w:rPr>
            </w:pPr>
            <w:r w:rsidRPr="0019172A">
              <w:rPr>
                <w:b/>
                <w:color w:val="000000"/>
              </w:rPr>
              <w:t>Integrated Networking Technologies, Inc.</w:t>
            </w:r>
          </w:p>
          <w:p w14:paraId="085E7B07" w14:textId="77777777" w:rsidR="00C72D65" w:rsidRPr="0019172A" w:rsidRDefault="00C72D65" w:rsidP="00C81B33">
            <w:pPr>
              <w:rPr>
                <w:color w:val="000000"/>
              </w:rPr>
            </w:pPr>
            <w:r w:rsidRPr="0019172A">
              <w:rPr>
                <w:b/>
                <w:color w:val="000000"/>
              </w:rPr>
              <w:t xml:space="preserve">    </w:t>
            </w:r>
            <w:r w:rsidRPr="0019172A">
              <w:rPr>
                <w:color w:val="000000"/>
              </w:rPr>
              <w:t>Patrick Maroney</w:t>
            </w:r>
          </w:p>
          <w:p w14:paraId="2BA26B59" w14:textId="77777777" w:rsidR="00C72D65" w:rsidRPr="0019172A" w:rsidRDefault="00C72D65" w:rsidP="00C81B33">
            <w:pPr>
              <w:rPr>
                <w:b/>
                <w:color w:val="000000"/>
              </w:rPr>
            </w:pPr>
            <w:r w:rsidRPr="0019172A">
              <w:rPr>
                <w:b/>
                <w:color w:val="000000"/>
              </w:rPr>
              <w:t>Johns Hopkins University Applied Physics Laboratory</w:t>
            </w:r>
          </w:p>
          <w:p w14:paraId="10FD0AD4" w14:textId="77777777" w:rsidR="00C72D65" w:rsidRPr="0019172A" w:rsidRDefault="00C72D65" w:rsidP="00C81B33">
            <w:pPr>
              <w:rPr>
                <w:color w:val="000000"/>
              </w:rPr>
            </w:pPr>
            <w:r w:rsidRPr="0019172A">
              <w:rPr>
                <w:color w:val="000000"/>
              </w:rPr>
              <w:t xml:space="preserve">    Karin Marr</w:t>
            </w:r>
          </w:p>
          <w:p w14:paraId="56952428" w14:textId="77777777" w:rsidR="00C72D65" w:rsidRPr="0019172A" w:rsidRDefault="00C72D65" w:rsidP="00C81B33">
            <w:pPr>
              <w:rPr>
                <w:color w:val="000000"/>
              </w:rPr>
            </w:pPr>
            <w:r w:rsidRPr="0019172A">
              <w:rPr>
                <w:color w:val="000000"/>
              </w:rPr>
              <w:t xml:space="preserve">    Julie </w:t>
            </w:r>
            <w:proofErr w:type="spellStart"/>
            <w:r w:rsidRPr="0019172A">
              <w:rPr>
                <w:color w:val="000000"/>
              </w:rPr>
              <w:t>Modlin</w:t>
            </w:r>
            <w:proofErr w:type="spellEnd"/>
          </w:p>
          <w:p w14:paraId="3298F4C3" w14:textId="77777777" w:rsidR="00C72D65" w:rsidRPr="0019172A" w:rsidRDefault="00C72D65" w:rsidP="00C81B33">
            <w:pPr>
              <w:rPr>
                <w:color w:val="000000"/>
              </w:rPr>
            </w:pPr>
            <w:r w:rsidRPr="0019172A">
              <w:rPr>
                <w:color w:val="000000"/>
              </w:rPr>
              <w:t xml:space="preserve">    Mark Moss</w:t>
            </w:r>
          </w:p>
          <w:p w14:paraId="30F2BBB3" w14:textId="77777777" w:rsidR="00C72D65" w:rsidRPr="0019172A" w:rsidRDefault="00C72D65" w:rsidP="00C81B33">
            <w:pPr>
              <w:rPr>
                <w:color w:val="000000"/>
              </w:rPr>
            </w:pPr>
            <w:r w:rsidRPr="0019172A">
              <w:rPr>
                <w:color w:val="000000"/>
              </w:rPr>
              <w:t xml:space="preserve">    Pamela Smith</w:t>
            </w:r>
          </w:p>
          <w:p w14:paraId="6B179A37" w14:textId="77777777" w:rsidR="00C72D65" w:rsidRPr="0019172A" w:rsidRDefault="00C72D65" w:rsidP="00C81B33">
            <w:pPr>
              <w:rPr>
                <w:b/>
                <w:color w:val="000000"/>
              </w:rPr>
            </w:pPr>
            <w:r w:rsidRPr="0019172A">
              <w:rPr>
                <w:b/>
                <w:color w:val="000000"/>
              </w:rPr>
              <w:t>Kaiser Permanente</w:t>
            </w:r>
          </w:p>
          <w:p w14:paraId="0384282B" w14:textId="77777777" w:rsidR="00C72D65" w:rsidRPr="0019172A" w:rsidRDefault="00C72D65" w:rsidP="00C81B33">
            <w:pPr>
              <w:rPr>
                <w:color w:val="000000"/>
              </w:rPr>
            </w:pPr>
            <w:r w:rsidRPr="0019172A">
              <w:rPr>
                <w:color w:val="000000"/>
              </w:rPr>
              <w:t xml:space="preserve">    Russell Culpepper</w:t>
            </w:r>
          </w:p>
          <w:p w14:paraId="0005BA97" w14:textId="77777777" w:rsidR="00C72D65" w:rsidRPr="0019172A" w:rsidRDefault="00C72D65" w:rsidP="00C81B33">
            <w:pPr>
              <w:rPr>
                <w:color w:val="000000"/>
              </w:rPr>
            </w:pPr>
            <w:r w:rsidRPr="0019172A">
              <w:rPr>
                <w:color w:val="000000"/>
              </w:rPr>
              <w:t xml:space="preserve">    Beth </w:t>
            </w:r>
            <w:proofErr w:type="spellStart"/>
            <w:r w:rsidRPr="0019172A">
              <w:rPr>
                <w:color w:val="000000"/>
              </w:rPr>
              <w:t>Pumo</w:t>
            </w:r>
            <w:proofErr w:type="spellEnd"/>
          </w:p>
          <w:p w14:paraId="76D3D279" w14:textId="77777777" w:rsidR="00C72D65" w:rsidRPr="0019172A" w:rsidRDefault="00C72D65" w:rsidP="00C81B33">
            <w:pPr>
              <w:rPr>
                <w:b/>
                <w:color w:val="000000"/>
              </w:rPr>
            </w:pPr>
            <w:proofErr w:type="spellStart"/>
            <w:r w:rsidRPr="0019172A">
              <w:rPr>
                <w:b/>
                <w:color w:val="000000"/>
              </w:rPr>
              <w:t>Lumeta</w:t>
            </w:r>
            <w:proofErr w:type="spellEnd"/>
            <w:r w:rsidRPr="0019172A">
              <w:rPr>
                <w:b/>
                <w:color w:val="000000"/>
              </w:rPr>
              <w:t xml:space="preserve"> Corporation</w:t>
            </w:r>
          </w:p>
          <w:p w14:paraId="373E5ED3" w14:textId="77777777" w:rsidR="00C72D65" w:rsidRPr="0019172A" w:rsidRDefault="00C72D65" w:rsidP="00C81B33">
            <w:pPr>
              <w:rPr>
                <w:color w:val="000000"/>
              </w:rPr>
            </w:pPr>
            <w:r w:rsidRPr="0019172A">
              <w:rPr>
                <w:color w:val="000000"/>
              </w:rPr>
              <w:t xml:space="preserve">    Brandon Hoffman</w:t>
            </w:r>
          </w:p>
          <w:p w14:paraId="6EC89772" w14:textId="77777777" w:rsidR="00C72D65" w:rsidRPr="0019172A" w:rsidRDefault="00C72D65" w:rsidP="00C81B33">
            <w:pPr>
              <w:rPr>
                <w:b/>
                <w:color w:val="000000"/>
              </w:rPr>
            </w:pPr>
            <w:r w:rsidRPr="0019172A">
              <w:rPr>
                <w:b/>
                <w:color w:val="000000"/>
              </w:rPr>
              <w:t>MTG Management Consultants, LLC.</w:t>
            </w:r>
          </w:p>
          <w:p w14:paraId="2066E59B" w14:textId="77777777" w:rsidR="00C72D65" w:rsidRPr="0019172A" w:rsidRDefault="00C72D65" w:rsidP="00C81B33">
            <w:pPr>
              <w:rPr>
                <w:color w:val="000000"/>
              </w:rPr>
            </w:pPr>
            <w:r w:rsidRPr="0019172A">
              <w:rPr>
                <w:color w:val="000000"/>
              </w:rPr>
              <w:t xml:space="preserve">    James Cabral</w:t>
            </w:r>
          </w:p>
          <w:p w14:paraId="26832215" w14:textId="77777777" w:rsidR="00C72D65" w:rsidRPr="0019172A" w:rsidRDefault="00C72D65" w:rsidP="00C81B33">
            <w:pPr>
              <w:rPr>
                <w:b/>
                <w:color w:val="000000"/>
              </w:rPr>
            </w:pPr>
            <w:r w:rsidRPr="0019172A">
              <w:rPr>
                <w:b/>
                <w:color w:val="000000"/>
              </w:rPr>
              <w:lastRenderedPageBreak/>
              <w:t>National Security Agency</w:t>
            </w:r>
          </w:p>
          <w:p w14:paraId="0FBF5101" w14:textId="77777777" w:rsidR="00C72D65" w:rsidRPr="0019172A" w:rsidRDefault="00C72D65" w:rsidP="00C81B33">
            <w:pPr>
              <w:rPr>
                <w:color w:val="000000"/>
              </w:rPr>
            </w:pPr>
            <w:r w:rsidRPr="0019172A">
              <w:rPr>
                <w:color w:val="000000"/>
              </w:rPr>
              <w:t xml:space="preserve">    Mike Boyle</w:t>
            </w:r>
          </w:p>
          <w:p w14:paraId="399350E1" w14:textId="77777777" w:rsidR="00C72D65" w:rsidRPr="0019172A" w:rsidRDefault="00C72D65" w:rsidP="00C81B33">
            <w:pPr>
              <w:rPr>
                <w:color w:val="000000"/>
              </w:rPr>
            </w:pPr>
            <w:r w:rsidRPr="0019172A">
              <w:rPr>
                <w:color w:val="000000"/>
              </w:rPr>
              <w:t xml:space="preserve">    Jessica Fitzgerald-McKay</w:t>
            </w:r>
          </w:p>
          <w:p w14:paraId="6392A672" w14:textId="77777777" w:rsidR="00C72D65" w:rsidRPr="0019172A" w:rsidRDefault="00C72D65" w:rsidP="00C81B33">
            <w:pPr>
              <w:rPr>
                <w:b/>
                <w:color w:val="000000"/>
              </w:rPr>
            </w:pPr>
            <w:r w:rsidRPr="0019172A">
              <w:rPr>
                <w:b/>
                <w:color w:val="000000"/>
              </w:rPr>
              <w:t>New Context Services, Inc.</w:t>
            </w:r>
          </w:p>
          <w:p w14:paraId="0C085409" w14:textId="77777777" w:rsidR="00C72D65" w:rsidRPr="0019172A" w:rsidRDefault="00C72D65" w:rsidP="00C81B33">
            <w:pPr>
              <w:rPr>
                <w:color w:val="000000"/>
              </w:rPr>
            </w:pPr>
            <w:r w:rsidRPr="0019172A">
              <w:rPr>
                <w:color w:val="000000"/>
              </w:rPr>
              <w:t xml:space="preserve">    John-Mark Gurney</w:t>
            </w:r>
          </w:p>
          <w:p w14:paraId="368C90F9" w14:textId="77777777" w:rsidR="00C72D65" w:rsidRPr="0019172A" w:rsidRDefault="00C72D65" w:rsidP="00C81B33">
            <w:pPr>
              <w:rPr>
                <w:color w:val="000000"/>
              </w:rPr>
            </w:pPr>
            <w:r w:rsidRPr="0019172A">
              <w:rPr>
                <w:color w:val="000000"/>
              </w:rPr>
              <w:t xml:space="preserve">    Christian Hunt</w:t>
            </w:r>
          </w:p>
          <w:p w14:paraId="49A260AC" w14:textId="77777777" w:rsidR="00C72D65" w:rsidRPr="0019172A" w:rsidRDefault="00C72D65" w:rsidP="00C81B33">
            <w:pPr>
              <w:rPr>
                <w:color w:val="000000"/>
              </w:rPr>
            </w:pPr>
            <w:r w:rsidRPr="0019172A">
              <w:rPr>
                <w:color w:val="000000"/>
              </w:rPr>
              <w:t xml:space="preserve">    James </w:t>
            </w:r>
            <w:proofErr w:type="spellStart"/>
            <w:r w:rsidRPr="0019172A">
              <w:rPr>
                <w:color w:val="000000"/>
              </w:rPr>
              <w:t>Moler</w:t>
            </w:r>
            <w:proofErr w:type="spellEnd"/>
          </w:p>
          <w:p w14:paraId="75637382" w14:textId="77777777" w:rsidR="00C72D65" w:rsidRPr="0019172A" w:rsidRDefault="00C72D65" w:rsidP="00C81B33">
            <w:pPr>
              <w:rPr>
                <w:color w:val="000000"/>
              </w:rPr>
            </w:pPr>
            <w:r w:rsidRPr="0019172A">
              <w:rPr>
                <w:color w:val="000000"/>
              </w:rPr>
              <w:t xml:space="preserve">    Daniel Riedel</w:t>
            </w:r>
          </w:p>
          <w:p w14:paraId="035337F1" w14:textId="77777777" w:rsidR="00C72D65" w:rsidRPr="0019172A" w:rsidRDefault="00C72D65" w:rsidP="00C81B33">
            <w:pPr>
              <w:rPr>
                <w:color w:val="000000"/>
              </w:rPr>
            </w:pPr>
            <w:r w:rsidRPr="0019172A">
              <w:rPr>
                <w:color w:val="000000"/>
              </w:rPr>
              <w:t xml:space="preserve">    Andrew Storms</w:t>
            </w:r>
          </w:p>
          <w:p w14:paraId="2A95D9D1" w14:textId="77777777" w:rsidR="00C72D65" w:rsidRPr="0019172A" w:rsidRDefault="00C72D65" w:rsidP="00C81B33">
            <w:pPr>
              <w:rPr>
                <w:b/>
                <w:color w:val="000000"/>
              </w:rPr>
            </w:pPr>
            <w:r w:rsidRPr="0019172A">
              <w:rPr>
                <w:b/>
                <w:color w:val="000000"/>
              </w:rPr>
              <w:t>OASIS</w:t>
            </w:r>
          </w:p>
          <w:p w14:paraId="51D1E26C" w14:textId="77777777" w:rsidR="00C72D65" w:rsidRPr="0019172A" w:rsidRDefault="00C72D65" w:rsidP="00C81B33">
            <w:pPr>
              <w:rPr>
                <w:color w:val="000000"/>
              </w:rPr>
            </w:pPr>
            <w:r w:rsidRPr="0019172A">
              <w:rPr>
                <w:color w:val="000000"/>
              </w:rPr>
              <w:t xml:space="preserve">    James Bryce Clark</w:t>
            </w:r>
          </w:p>
          <w:p w14:paraId="7BE81C40" w14:textId="77777777" w:rsidR="00C72D65" w:rsidRPr="0019172A" w:rsidRDefault="00C72D65" w:rsidP="00C81B33">
            <w:pPr>
              <w:rPr>
                <w:color w:val="000000"/>
              </w:rPr>
            </w:pPr>
            <w:r w:rsidRPr="0019172A">
              <w:rPr>
                <w:color w:val="000000"/>
              </w:rPr>
              <w:t xml:space="preserve">    Robin Cover</w:t>
            </w:r>
          </w:p>
          <w:p w14:paraId="1290CD59" w14:textId="77777777" w:rsidR="00C72D65" w:rsidRPr="0019172A" w:rsidRDefault="00C72D65" w:rsidP="00C81B33">
            <w:pPr>
              <w:rPr>
                <w:color w:val="000000"/>
              </w:rPr>
            </w:pPr>
            <w:r w:rsidRPr="0019172A">
              <w:rPr>
                <w:color w:val="000000"/>
              </w:rPr>
              <w:t xml:space="preserve">    Chet Ensign</w:t>
            </w:r>
          </w:p>
          <w:p w14:paraId="582279D1" w14:textId="77777777" w:rsidR="00C72D65" w:rsidRPr="0019172A" w:rsidRDefault="00C72D65" w:rsidP="00C81B33">
            <w:pPr>
              <w:rPr>
                <w:b/>
                <w:color w:val="000000"/>
              </w:rPr>
            </w:pPr>
            <w:r w:rsidRPr="0019172A">
              <w:rPr>
                <w:b/>
                <w:color w:val="000000"/>
              </w:rPr>
              <w:t>Open Identity Exchange</w:t>
            </w:r>
          </w:p>
          <w:p w14:paraId="3DA82064" w14:textId="77777777" w:rsidR="00C72D65" w:rsidRPr="0019172A" w:rsidRDefault="00C72D65" w:rsidP="00C81B33">
            <w:pPr>
              <w:rPr>
                <w:color w:val="000000"/>
              </w:rPr>
            </w:pPr>
            <w:r w:rsidRPr="0019172A">
              <w:rPr>
                <w:color w:val="000000"/>
              </w:rPr>
              <w:t xml:space="preserve">    Don </w:t>
            </w:r>
            <w:proofErr w:type="spellStart"/>
            <w:r w:rsidRPr="0019172A">
              <w:rPr>
                <w:color w:val="000000"/>
              </w:rPr>
              <w:t>Thibeau</w:t>
            </w:r>
            <w:proofErr w:type="spellEnd"/>
          </w:p>
          <w:p w14:paraId="75EF7185" w14:textId="77777777" w:rsidR="00C72D65" w:rsidRPr="0019172A" w:rsidRDefault="00C72D65" w:rsidP="00C81B33">
            <w:pPr>
              <w:rPr>
                <w:b/>
                <w:color w:val="000000"/>
              </w:rPr>
            </w:pPr>
            <w:proofErr w:type="spellStart"/>
            <w:r w:rsidRPr="0019172A">
              <w:rPr>
                <w:b/>
                <w:color w:val="000000"/>
              </w:rPr>
              <w:t>PhishMe</w:t>
            </w:r>
            <w:proofErr w:type="spellEnd"/>
            <w:r w:rsidRPr="0019172A">
              <w:rPr>
                <w:b/>
                <w:color w:val="000000"/>
              </w:rPr>
              <w:t xml:space="preserve"> Inc.</w:t>
            </w:r>
          </w:p>
          <w:p w14:paraId="7DE2E94F" w14:textId="77777777" w:rsidR="00C72D65" w:rsidRPr="0019172A" w:rsidRDefault="00C72D65" w:rsidP="00C81B33">
            <w:pPr>
              <w:rPr>
                <w:color w:val="000000"/>
              </w:rPr>
            </w:pPr>
            <w:r w:rsidRPr="0019172A">
              <w:rPr>
                <w:color w:val="000000"/>
              </w:rPr>
              <w:t xml:space="preserve">    Josh Larkins</w:t>
            </w:r>
          </w:p>
          <w:p w14:paraId="051D6E6B" w14:textId="77777777" w:rsidR="00C72D65" w:rsidRPr="0019172A" w:rsidRDefault="00C72D65" w:rsidP="00C81B33">
            <w:pPr>
              <w:rPr>
                <w:b/>
                <w:color w:val="000000"/>
              </w:rPr>
            </w:pPr>
            <w:r w:rsidRPr="0019172A">
              <w:rPr>
                <w:b/>
                <w:color w:val="000000"/>
              </w:rPr>
              <w:t>Raytheon Company-SAS</w:t>
            </w:r>
          </w:p>
          <w:p w14:paraId="5521B5F1" w14:textId="77777777" w:rsidR="00C72D65" w:rsidRPr="0019172A" w:rsidRDefault="00C72D65" w:rsidP="00C81B33">
            <w:pPr>
              <w:rPr>
                <w:color w:val="000000"/>
              </w:rPr>
            </w:pPr>
            <w:r w:rsidRPr="0019172A">
              <w:rPr>
                <w:color w:val="000000"/>
              </w:rPr>
              <w:t xml:space="preserve">    Daniel </w:t>
            </w:r>
            <w:proofErr w:type="spellStart"/>
            <w:r w:rsidRPr="0019172A">
              <w:rPr>
                <w:color w:val="000000"/>
              </w:rPr>
              <w:t>Wyschogrod</w:t>
            </w:r>
            <w:proofErr w:type="spellEnd"/>
          </w:p>
          <w:p w14:paraId="094DCBCD" w14:textId="77777777" w:rsidR="00C72D65" w:rsidRPr="0019172A" w:rsidRDefault="00C72D65" w:rsidP="00C81B33">
            <w:pPr>
              <w:rPr>
                <w:b/>
                <w:color w:val="000000"/>
              </w:rPr>
            </w:pPr>
            <w:r w:rsidRPr="0019172A">
              <w:rPr>
                <w:b/>
                <w:color w:val="000000"/>
              </w:rPr>
              <w:t>Retail Cyber Intelligence Sharing Center (R-CISC)</w:t>
            </w:r>
          </w:p>
          <w:p w14:paraId="08902482" w14:textId="77777777" w:rsidR="00C72D65" w:rsidRPr="0019172A" w:rsidRDefault="00C72D65" w:rsidP="00C81B33">
            <w:pPr>
              <w:rPr>
                <w:color w:val="000000"/>
              </w:rPr>
            </w:pPr>
            <w:r w:rsidRPr="0019172A">
              <w:rPr>
                <w:color w:val="000000"/>
              </w:rPr>
              <w:t xml:space="preserve">    Brian Engle</w:t>
            </w:r>
          </w:p>
          <w:p w14:paraId="1CD54913" w14:textId="77777777" w:rsidR="00C72D65" w:rsidRPr="0019172A" w:rsidRDefault="00C72D65" w:rsidP="00C81B33">
            <w:pPr>
              <w:rPr>
                <w:b/>
                <w:color w:val="000000"/>
              </w:rPr>
            </w:pPr>
            <w:r w:rsidRPr="0019172A">
              <w:rPr>
                <w:b/>
                <w:color w:val="000000"/>
              </w:rPr>
              <w:t>Semper Fortis Solutions</w:t>
            </w:r>
          </w:p>
          <w:p w14:paraId="3D611A12" w14:textId="77777777" w:rsidR="00C72D65" w:rsidRPr="0019172A" w:rsidRDefault="00C72D65" w:rsidP="00C81B33">
            <w:pPr>
              <w:rPr>
                <w:color w:val="000000"/>
              </w:rPr>
            </w:pPr>
            <w:r w:rsidRPr="0019172A">
              <w:rPr>
                <w:color w:val="000000"/>
              </w:rPr>
              <w:t xml:space="preserve">    Joseph Brand</w:t>
            </w:r>
          </w:p>
          <w:p w14:paraId="5131F8E8" w14:textId="77777777" w:rsidR="00C72D65" w:rsidRPr="0019172A" w:rsidRDefault="00C72D65" w:rsidP="00C81B33">
            <w:pPr>
              <w:rPr>
                <w:b/>
                <w:color w:val="000000"/>
              </w:rPr>
            </w:pPr>
            <w:proofErr w:type="spellStart"/>
            <w:r w:rsidRPr="0019172A">
              <w:rPr>
                <w:b/>
                <w:color w:val="000000"/>
              </w:rPr>
              <w:t>Splunk</w:t>
            </w:r>
            <w:proofErr w:type="spellEnd"/>
            <w:r w:rsidRPr="0019172A">
              <w:rPr>
                <w:b/>
                <w:color w:val="000000"/>
              </w:rPr>
              <w:t xml:space="preserve"> Inc.</w:t>
            </w:r>
          </w:p>
          <w:p w14:paraId="0526CA5B" w14:textId="77777777" w:rsidR="00C72D65" w:rsidRPr="0019172A" w:rsidRDefault="00C72D65" w:rsidP="00C81B33">
            <w:pPr>
              <w:rPr>
                <w:color w:val="000000"/>
              </w:rPr>
            </w:pPr>
            <w:r w:rsidRPr="0019172A">
              <w:rPr>
                <w:color w:val="000000"/>
              </w:rPr>
              <w:t xml:space="preserve">    Cedric </w:t>
            </w:r>
            <w:proofErr w:type="spellStart"/>
            <w:r w:rsidRPr="0019172A">
              <w:rPr>
                <w:color w:val="000000"/>
              </w:rPr>
              <w:t>LeRoux</w:t>
            </w:r>
            <w:proofErr w:type="spellEnd"/>
          </w:p>
          <w:p w14:paraId="3C2DB204" w14:textId="77777777" w:rsidR="00C72D65" w:rsidRPr="0019172A" w:rsidRDefault="00C72D65" w:rsidP="00C81B33">
            <w:pPr>
              <w:rPr>
                <w:color w:val="000000"/>
              </w:rPr>
            </w:pPr>
            <w:r w:rsidRPr="0019172A">
              <w:rPr>
                <w:color w:val="000000"/>
              </w:rPr>
              <w:t xml:space="preserve">    Brian Luger</w:t>
            </w:r>
          </w:p>
          <w:p w14:paraId="40131CB1" w14:textId="77777777" w:rsidR="00C72D65" w:rsidRPr="0019172A" w:rsidRDefault="00C72D65" w:rsidP="00C81B33">
            <w:pPr>
              <w:rPr>
                <w:color w:val="000000"/>
              </w:rPr>
            </w:pPr>
            <w:r w:rsidRPr="0019172A">
              <w:rPr>
                <w:color w:val="000000"/>
              </w:rPr>
              <w:t xml:space="preserve">    Kathy Wang</w:t>
            </w:r>
          </w:p>
          <w:p w14:paraId="384098F4" w14:textId="77777777" w:rsidR="00C72D65" w:rsidRPr="0019172A" w:rsidRDefault="00C72D65" w:rsidP="00C81B33">
            <w:pPr>
              <w:rPr>
                <w:b/>
                <w:color w:val="000000"/>
              </w:rPr>
            </w:pPr>
            <w:r w:rsidRPr="0019172A">
              <w:rPr>
                <w:b/>
                <w:color w:val="000000"/>
              </w:rPr>
              <w:t>TELUS</w:t>
            </w:r>
          </w:p>
          <w:p w14:paraId="21389CA3" w14:textId="77777777" w:rsidR="00C72D65" w:rsidRPr="0019172A" w:rsidRDefault="00C72D65" w:rsidP="00C81B33">
            <w:pPr>
              <w:rPr>
                <w:color w:val="000000"/>
              </w:rPr>
            </w:pPr>
            <w:r w:rsidRPr="0019172A">
              <w:rPr>
                <w:color w:val="000000"/>
              </w:rPr>
              <w:t xml:space="preserve">    Greg </w:t>
            </w:r>
            <w:proofErr w:type="spellStart"/>
            <w:r w:rsidRPr="0019172A">
              <w:rPr>
                <w:color w:val="000000"/>
              </w:rPr>
              <w:t>Reaume</w:t>
            </w:r>
            <w:proofErr w:type="spellEnd"/>
          </w:p>
          <w:p w14:paraId="13DDE472" w14:textId="77777777" w:rsidR="00C72D65" w:rsidRPr="0019172A" w:rsidRDefault="00C72D65" w:rsidP="00C81B33">
            <w:pPr>
              <w:rPr>
                <w:color w:val="000000"/>
              </w:rPr>
            </w:pPr>
            <w:r w:rsidRPr="0019172A">
              <w:rPr>
                <w:color w:val="000000"/>
              </w:rPr>
              <w:t xml:space="preserve">    Alan Steer</w:t>
            </w:r>
          </w:p>
          <w:p w14:paraId="4291AAFA" w14:textId="77777777" w:rsidR="00C72D65" w:rsidRPr="0019172A" w:rsidRDefault="00C72D65" w:rsidP="00C81B33">
            <w:pPr>
              <w:rPr>
                <w:b/>
                <w:color w:val="000000"/>
              </w:rPr>
            </w:pPr>
            <w:r w:rsidRPr="0019172A">
              <w:rPr>
                <w:b/>
                <w:color w:val="000000"/>
              </w:rPr>
              <w:t>Threat Intelligence Pty Ltd</w:t>
            </w:r>
          </w:p>
          <w:p w14:paraId="6959102F" w14:textId="77777777" w:rsidR="00C72D65" w:rsidRPr="0019172A" w:rsidRDefault="00C72D65" w:rsidP="00C81B33">
            <w:pPr>
              <w:rPr>
                <w:color w:val="000000"/>
              </w:rPr>
            </w:pPr>
            <w:r w:rsidRPr="0019172A">
              <w:rPr>
                <w:color w:val="000000"/>
              </w:rPr>
              <w:t xml:space="preserve">    Tyron Miller</w:t>
            </w:r>
          </w:p>
          <w:p w14:paraId="18CED356" w14:textId="77777777" w:rsidR="00C72D65" w:rsidRPr="0019172A" w:rsidRDefault="00C72D65" w:rsidP="00C81B33">
            <w:pPr>
              <w:rPr>
                <w:color w:val="000000"/>
              </w:rPr>
            </w:pPr>
            <w:r w:rsidRPr="0019172A">
              <w:rPr>
                <w:color w:val="000000"/>
              </w:rPr>
              <w:t xml:space="preserve">    Andrew van der Stock</w:t>
            </w:r>
          </w:p>
          <w:p w14:paraId="518E522C" w14:textId="77777777" w:rsidR="00C72D65" w:rsidRPr="0019172A" w:rsidRDefault="00C72D65" w:rsidP="00C81B33">
            <w:pPr>
              <w:rPr>
                <w:b/>
                <w:color w:val="000000"/>
              </w:rPr>
            </w:pPr>
            <w:proofErr w:type="spellStart"/>
            <w:r w:rsidRPr="0019172A">
              <w:rPr>
                <w:b/>
                <w:color w:val="000000"/>
              </w:rPr>
              <w:t>ThreatConnect</w:t>
            </w:r>
            <w:proofErr w:type="spellEnd"/>
            <w:r w:rsidRPr="0019172A">
              <w:rPr>
                <w:b/>
                <w:color w:val="000000"/>
              </w:rPr>
              <w:t>, Inc.</w:t>
            </w:r>
          </w:p>
          <w:p w14:paraId="5BF34A35" w14:textId="77777777" w:rsidR="00C72D65" w:rsidRPr="0019172A" w:rsidRDefault="00C72D65" w:rsidP="00C81B33">
            <w:pPr>
              <w:rPr>
                <w:color w:val="000000"/>
              </w:rPr>
            </w:pPr>
            <w:r w:rsidRPr="0019172A">
              <w:rPr>
                <w:color w:val="000000"/>
              </w:rPr>
              <w:t xml:space="preserve">    Wade Baker</w:t>
            </w:r>
          </w:p>
          <w:p w14:paraId="1F72C67F" w14:textId="77777777" w:rsidR="00C72D65" w:rsidRPr="0019172A" w:rsidRDefault="00C72D65" w:rsidP="00C81B33">
            <w:pPr>
              <w:rPr>
                <w:color w:val="000000"/>
              </w:rPr>
            </w:pPr>
            <w:r w:rsidRPr="0019172A">
              <w:rPr>
                <w:color w:val="000000"/>
              </w:rPr>
              <w:t xml:space="preserve">    Cole </w:t>
            </w:r>
            <w:proofErr w:type="spellStart"/>
            <w:r w:rsidRPr="0019172A">
              <w:rPr>
                <w:color w:val="000000"/>
              </w:rPr>
              <w:t>Iliff</w:t>
            </w:r>
            <w:proofErr w:type="spellEnd"/>
          </w:p>
          <w:p w14:paraId="1135B78D" w14:textId="77777777" w:rsidR="00C72D65" w:rsidRPr="0019172A" w:rsidRDefault="00C72D65" w:rsidP="00C81B33">
            <w:pPr>
              <w:rPr>
                <w:color w:val="000000"/>
              </w:rPr>
            </w:pPr>
            <w:r w:rsidRPr="0019172A">
              <w:rPr>
                <w:color w:val="000000"/>
              </w:rPr>
              <w:t xml:space="preserve">    Andrew </w:t>
            </w:r>
            <w:proofErr w:type="spellStart"/>
            <w:r w:rsidRPr="0019172A">
              <w:rPr>
                <w:color w:val="000000"/>
              </w:rPr>
              <w:t>Pendergast</w:t>
            </w:r>
            <w:proofErr w:type="spellEnd"/>
          </w:p>
          <w:p w14:paraId="54CF65A7" w14:textId="77777777" w:rsidR="00C72D65" w:rsidRPr="0019172A" w:rsidRDefault="00C72D65" w:rsidP="00C81B33">
            <w:pPr>
              <w:rPr>
                <w:color w:val="000000"/>
              </w:rPr>
            </w:pPr>
            <w:r w:rsidRPr="0019172A">
              <w:rPr>
                <w:color w:val="000000"/>
              </w:rPr>
              <w:t xml:space="preserve">    Ben </w:t>
            </w:r>
            <w:proofErr w:type="spellStart"/>
            <w:r w:rsidRPr="0019172A">
              <w:rPr>
                <w:color w:val="000000"/>
              </w:rPr>
              <w:t>Schmoker</w:t>
            </w:r>
            <w:proofErr w:type="spellEnd"/>
          </w:p>
          <w:p w14:paraId="337B91CF" w14:textId="77777777" w:rsidR="00C72D65" w:rsidRPr="0019172A" w:rsidRDefault="00C72D65" w:rsidP="00C81B33">
            <w:pPr>
              <w:rPr>
                <w:color w:val="000000"/>
              </w:rPr>
            </w:pPr>
            <w:r w:rsidRPr="0019172A">
              <w:rPr>
                <w:color w:val="000000"/>
              </w:rPr>
              <w:t xml:space="preserve">    Jason Spies</w:t>
            </w:r>
          </w:p>
          <w:p w14:paraId="26957962" w14:textId="77777777" w:rsidR="00C72D65" w:rsidRPr="0019172A" w:rsidRDefault="00C72D65" w:rsidP="00C81B33">
            <w:pPr>
              <w:rPr>
                <w:b/>
                <w:color w:val="000000"/>
              </w:rPr>
            </w:pPr>
            <w:proofErr w:type="spellStart"/>
            <w:r w:rsidRPr="0019172A">
              <w:rPr>
                <w:b/>
                <w:color w:val="000000"/>
              </w:rPr>
              <w:t>TruSTAR</w:t>
            </w:r>
            <w:proofErr w:type="spellEnd"/>
            <w:r w:rsidRPr="0019172A">
              <w:rPr>
                <w:b/>
                <w:color w:val="000000"/>
              </w:rPr>
              <w:t xml:space="preserve"> Technology</w:t>
            </w:r>
          </w:p>
          <w:p w14:paraId="4F5E6D82" w14:textId="77777777" w:rsidR="00C72D65" w:rsidRPr="0019172A" w:rsidRDefault="00C72D65" w:rsidP="00C81B33">
            <w:pPr>
              <w:rPr>
                <w:color w:val="000000"/>
              </w:rPr>
            </w:pPr>
            <w:r w:rsidRPr="0019172A">
              <w:rPr>
                <w:color w:val="000000"/>
              </w:rPr>
              <w:t xml:space="preserve">    Chris </w:t>
            </w:r>
            <w:proofErr w:type="spellStart"/>
            <w:r w:rsidRPr="0019172A">
              <w:rPr>
                <w:color w:val="000000"/>
              </w:rPr>
              <w:t>Roblee</w:t>
            </w:r>
            <w:proofErr w:type="spellEnd"/>
          </w:p>
          <w:p w14:paraId="749BE3F3" w14:textId="77777777" w:rsidR="00C72D65" w:rsidRPr="0019172A" w:rsidRDefault="00C72D65" w:rsidP="00C81B33">
            <w:pPr>
              <w:rPr>
                <w:b/>
                <w:color w:val="000000"/>
              </w:rPr>
            </w:pPr>
            <w:r w:rsidRPr="0019172A">
              <w:rPr>
                <w:b/>
                <w:color w:val="000000"/>
              </w:rPr>
              <w:lastRenderedPageBreak/>
              <w:t>United Kingdom Cabinet Office</w:t>
            </w:r>
          </w:p>
          <w:p w14:paraId="1B84C54F" w14:textId="77777777" w:rsidR="00C72D65" w:rsidRPr="0019172A" w:rsidRDefault="00C72D65" w:rsidP="00C81B33">
            <w:pPr>
              <w:rPr>
                <w:color w:val="000000"/>
              </w:rPr>
            </w:pPr>
            <w:r w:rsidRPr="0019172A">
              <w:rPr>
                <w:color w:val="000000"/>
              </w:rPr>
              <w:t xml:space="preserve">    Iain Brown</w:t>
            </w:r>
          </w:p>
          <w:p w14:paraId="4F922E0E" w14:textId="77777777" w:rsidR="00C72D65" w:rsidRPr="0019172A" w:rsidRDefault="00C72D65" w:rsidP="00C81B33">
            <w:pPr>
              <w:rPr>
                <w:color w:val="000000"/>
              </w:rPr>
            </w:pPr>
            <w:r w:rsidRPr="0019172A">
              <w:rPr>
                <w:color w:val="000000"/>
              </w:rPr>
              <w:t xml:space="preserve">    Adam Cooper</w:t>
            </w:r>
          </w:p>
          <w:p w14:paraId="35FDBE6E" w14:textId="77777777" w:rsidR="00C72D65" w:rsidRPr="0019172A" w:rsidRDefault="00C72D65" w:rsidP="00C81B33">
            <w:pPr>
              <w:rPr>
                <w:color w:val="000000"/>
              </w:rPr>
            </w:pPr>
            <w:r w:rsidRPr="0019172A">
              <w:rPr>
                <w:color w:val="000000"/>
              </w:rPr>
              <w:t xml:space="preserve">    Mike McLellan</w:t>
            </w:r>
          </w:p>
          <w:p w14:paraId="627F58A7" w14:textId="77777777" w:rsidR="00C72D65" w:rsidRPr="0019172A" w:rsidRDefault="00C72D65" w:rsidP="00C81B33">
            <w:pPr>
              <w:rPr>
                <w:color w:val="000000"/>
              </w:rPr>
            </w:pPr>
            <w:r w:rsidRPr="0019172A">
              <w:rPr>
                <w:color w:val="000000"/>
              </w:rPr>
              <w:t xml:space="preserve">    Chris O’Brien</w:t>
            </w:r>
          </w:p>
          <w:p w14:paraId="4A78DE93" w14:textId="77777777" w:rsidR="00C72D65" w:rsidRPr="0019172A" w:rsidRDefault="00C72D65" w:rsidP="00C81B33">
            <w:pPr>
              <w:rPr>
                <w:color w:val="000000"/>
              </w:rPr>
            </w:pPr>
            <w:r w:rsidRPr="0019172A">
              <w:rPr>
                <w:color w:val="000000"/>
              </w:rPr>
              <w:t xml:space="preserve">    James Penman</w:t>
            </w:r>
          </w:p>
          <w:p w14:paraId="19FF9A6D" w14:textId="77777777" w:rsidR="00C72D65" w:rsidRPr="0019172A" w:rsidRDefault="00C72D65" w:rsidP="00C81B33">
            <w:pPr>
              <w:rPr>
                <w:color w:val="000000"/>
              </w:rPr>
            </w:pPr>
            <w:r w:rsidRPr="0019172A">
              <w:rPr>
                <w:color w:val="000000"/>
              </w:rPr>
              <w:t xml:space="preserve">    Howard Staple</w:t>
            </w:r>
          </w:p>
          <w:p w14:paraId="7DD40616" w14:textId="77777777" w:rsidR="00C72D65" w:rsidRPr="0019172A" w:rsidRDefault="00C72D65" w:rsidP="00C81B33">
            <w:pPr>
              <w:rPr>
                <w:color w:val="000000"/>
              </w:rPr>
            </w:pPr>
            <w:r w:rsidRPr="0019172A">
              <w:rPr>
                <w:color w:val="000000"/>
              </w:rPr>
              <w:t xml:space="preserve">    Chris Taylor</w:t>
            </w:r>
          </w:p>
          <w:p w14:paraId="49FA6690" w14:textId="77777777" w:rsidR="00C72D65" w:rsidRPr="0019172A" w:rsidRDefault="00C72D65" w:rsidP="00C81B33">
            <w:pPr>
              <w:rPr>
                <w:color w:val="000000"/>
              </w:rPr>
            </w:pPr>
            <w:r w:rsidRPr="0019172A">
              <w:rPr>
                <w:color w:val="000000"/>
              </w:rPr>
              <w:t xml:space="preserve">    Laurie Thomson</w:t>
            </w:r>
          </w:p>
          <w:p w14:paraId="263D83CC" w14:textId="77777777" w:rsidR="00C72D65" w:rsidRPr="0019172A" w:rsidRDefault="00C72D65" w:rsidP="00C81B33">
            <w:pPr>
              <w:rPr>
                <w:color w:val="000000"/>
              </w:rPr>
            </w:pPr>
            <w:r w:rsidRPr="0019172A">
              <w:rPr>
                <w:color w:val="000000"/>
              </w:rPr>
              <w:t xml:space="preserve">    Alastair Treharne</w:t>
            </w:r>
          </w:p>
          <w:p w14:paraId="20F5E8A7" w14:textId="77777777" w:rsidR="00C72D65" w:rsidRPr="0019172A" w:rsidRDefault="00C72D65" w:rsidP="00C81B33">
            <w:pPr>
              <w:rPr>
                <w:color w:val="000000"/>
              </w:rPr>
            </w:pPr>
            <w:r w:rsidRPr="0019172A">
              <w:rPr>
                <w:color w:val="000000"/>
              </w:rPr>
              <w:t xml:space="preserve">    Julian White</w:t>
            </w:r>
          </w:p>
          <w:p w14:paraId="14EB0358" w14:textId="77777777" w:rsidR="00C72D65" w:rsidRPr="0019172A" w:rsidRDefault="00C72D65" w:rsidP="00C81B33">
            <w:pPr>
              <w:rPr>
                <w:color w:val="000000"/>
              </w:rPr>
            </w:pPr>
            <w:r w:rsidRPr="0019172A">
              <w:rPr>
                <w:color w:val="000000"/>
              </w:rPr>
              <w:t xml:space="preserve">    Bethany Yates</w:t>
            </w:r>
          </w:p>
          <w:p w14:paraId="16EC150C" w14:textId="77777777" w:rsidR="00C72D65" w:rsidRPr="0019172A" w:rsidRDefault="00C72D65" w:rsidP="00C81B33">
            <w:pPr>
              <w:rPr>
                <w:b/>
                <w:color w:val="000000"/>
              </w:rPr>
            </w:pPr>
            <w:r w:rsidRPr="0019172A">
              <w:rPr>
                <w:b/>
                <w:color w:val="000000"/>
              </w:rPr>
              <w:t>US Department of Homeland Security</w:t>
            </w:r>
          </w:p>
          <w:p w14:paraId="79F02B2C" w14:textId="77777777" w:rsidR="00C72D65" w:rsidRPr="0019172A" w:rsidRDefault="00C72D65" w:rsidP="00C81B33">
            <w:pPr>
              <w:rPr>
                <w:color w:val="000000"/>
              </w:rPr>
            </w:pPr>
            <w:r w:rsidRPr="0019172A">
              <w:rPr>
                <w:color w:val="000000"/>
              </w:rPr>
              <w:t xml:space="preserve">    Evette Maynard-Noel</w:t>
            </w:r>
          </w:p>
          <w:p w14:paraId="0DB53192" w14:textId="77777777" w:rsidR="00C72D65" w:rsidRPr="0019172A" w:rsidRDefault="00C72D65" w:rsidP="00C81B33">
            <w:pPr>
              <w:rPr>
                <w:color w:val="000000"/>
              </w:rPr>
            </w:pPr>
            <w:r w:rsidRPr="0019172A">
              <w:rPr>
                <w:color w:val="000000"/>
              </w:rPr>
              <w:t xml:space="preserve">    Justin </w:t>
            </w:r>
            <w:proofErr w:type="spellStart"/>
            <w:r w:rsidRPr="0019172A">
              <w:rPr>
                <w:color w:val="000000"/>
              </w:rPr>
              <w:t>Stekervetz</w:t>
            </w:r>
            <w:proofErr w:type="spellEnd"/>
          </w:p>
          <w:p w14:paraId="7B3B67CE" w14:textId="77777777" w:rsidR="00C72D65" w:rsidRPr="0019172A" w:rsidRDefault="00C72D65" w:rsidP="00C81B33">
            <w:pPr>
              <w:rPr>
                <w:b/>
                <w:color w:val="000000"/>
              </w:rPr>
            </w:pPr>
            <w:proofErr w:type="spellStart"/>
            <w:r w:rsidRPr="0019172A">
              <w:rPr>
                <w:b/>
                <w:color w:val="000000"/>
              </w:rPr>
              <w:t>ViaSat</w:t>
            </w:r>
            <w:proofErr w:type="spellEnd"/>
            <w:r w:rsidRPr="0019172A">
              <w:rPr>
                <w:b/>
                <w:color w:val="000000"/>
              </w:rPr>
              <w:t>, Inc.</w:t>
            </w:r>
          </w:p>
          <w:p w14:paraId="310A4BC3" w14:textId="77777777" w:rsidR="00C72D65" w:rsidRPr="0019172A" w:rsidRDefault="00C72D65" w:rsidP="00C81B33">
            <w:pPr>
              <w:rPr>
                <w:color w:val="000000"/>
              </w:rPr>
            </w:pPr>
            <w:r w:rsidRPr="0019172A">
              <w:rPr>
                <w:color w:val="000000"/>
              </w:rPr>
              <w:t xml:space="preserve">    Lee </w:t>
            </w:r>
            <w:proofErr w:type="spellStart"/>
            <w:r w:rsidRPr="0019172A">
              <w:rPr>
                <w:color w:val="000000"/>
              </w:rPr>
              <w:t>Chieffalo</w:t>
            </w:r>
            <w:proofErr w:type="spellEnd"/>
          </w:p>
          <w:p w14:paraId="7309507A" w14:textId="77777777" w:rsidR="00C72D65" w:rsidRPr="0019172A" w:rsidRDefault="00C72D65" w:rsidP="00C81B33">
            <w:pPr>
              <w:rPr>
                <w:color w:val="000000"/>
              </w:rPr>
            </w:pPr>
            <w:r w:rsidRPr="0019172A">
              <w:rPr>
                <w:color w:val="000000"/>
              </w:rPr>
              <w:t xml:space="preserve">    Wilson Figueroa</w:t>
            </w:r>
          </w:p>
          <w:p w14:paraId="476153F4" w14:textId="77777777" w:rsidR="00C72D65" w:rsidRPr="0019172A" w:rsidRDefault="00C72D65" w:rsidP="00C81B33">
            <w:pPr>
              <w:rPr>
                <w:color w:val="000000"/>
              </w:rPr>
            </w:pPr>
            <w:r w:rsidRPr="0019172A">
              <w:rPr>
                <w:color w:val="000000"/>
              </w:rPr>
              <w:t xml:space="preserve">    Andrew May</w:t>
            </w:r>
          </w:p>
          <w:p w14:paraId="7BDE8663" w14:textId="77777777" w:rsidR="00C72D65" w:rsidRPr="0019172A" w:rsidRDefault="00C72D65" w:rsidP="00C81B33">
            <w:pPr>
              <w:rPr>
                <w:b/>
                <w:color w:val="000000"/>
              </w:rPr>
            </w:pPr>
            <w:proofErr w:type="spellStart"/>
            <w:r w:rsidRPr="0019172A">
              <w:rPr>
                <w:b/>
                <w:color w:val="000000"/>
              </w:rPr>
              <w:t>Yaana</w:t>
            </w:r>
            <w:proofErr w:type="spellEnd"/>
            <w:r w:rsidRPr="0019172A">
              <w:rPr>
                <w:b/>
                <w:color w:val="000000"/>
              </w:rPr>
              <w:t xml:space="preserve"> Technologies, LLC</w:t>
            </w:r>
          </w:p>
          <w:p w14:paraId="22D6807F" w14:textId="77777777" w:rsidR="00C72D65" w:rsidRPr="0019172A" w:rsidRDefault="00C72D65" w:rsidP="00C81B33">
            <w:r w:rsidRPr="0019172A">
              <w:rPr>
                <w:color w:val="000000"/>
              </w:rPr>
              <w:t xml:space="preserve">    Anthony </w:t>
            </w:r>
            <w:proofErr w:type="spellStart"/>
            <w:r w:rsidRPr="0019172A">
              <w:rPr>
                <w:color w:val="000000"/>
              </w:rPr>
              <w:t>Rutkowski</w:t>
            </w:r>
            <w:proofErr w:type="spellEnd"/>
          </w:p>
        </w:tc>
      </w:tr>
    </w:tbl>
    <w:p w14:paraId="67768CBB" w14:textId="77777777" w:rsidR="00C72D65" w:rsidRDefault="00C72D65" w:rsidP="00C72D65">
      <w:pPr>
        <w:pStyle w:val="Contributor"/>
      </w:pPr>
    </w:p>
    <w:p w14:paraId="248ACFE9" w14:textId="4A01E249" w:rsidR="00A06667" w:rsidRDefault="00C72D65" w:rsidP="00C72D65">
      <w:pPr>
        <w:pStyle w:val="Contributor"/>
      </w:pPr>
      <w:r>
        <w:t xml:space="preserve">The authors would also like to thank the larger </w:t>
      </w:r>
      <w:proofErr w:type="spellStart"/>
      <w:r>
        <w:t>CybOX</w:t>
      </w:r>
      <w:proofErr w:type="spellEnd"/>
      <w:r>
        <w:t xml:space="preserve"> Community for its input and help in reviewing this document.</w:t>
      </w:r>
      <w:bookmarkStart w:id="80" w:name="_GoBack"/>
      <w:bookmarkEnd w:id="80"/>
    </w:p>
    <w:p w14:paraId="7C56F4A2" w14:textId="314050DA" w:rsidR="00A06667" w:rsidRPr="00C76CAA" w:rsidRDefault="00A06667" w:rsidP="00A06667"/>
    <w:p w14:paraId="662531E2" w14:textId="77777777" w:rsidR="00592FCF" w:rsidRDefault="00592FCF" w:rsidP="00592FCF">
      <w:pPr>
        <w:pStyle w:val="AppendixHeading1"/>
        <w:numPr>
          <w:ilvl w:val="0"/>
          <w:numId w:val="12"/>
        </w:numPr>
      </w:pPr>
      <w:bookmarkStart w:id="81" w:name="_Toc85472898"/>
      <w:bookmarkStart w:id="82" w:name="_Toc287332014"/>
      <w:bookmarkStart w:id="83" w:name="_Toc440957909"/>
      <w:bookmarkStart w:id="84" w:name="_Toc449961967"/>
      <w:r>
        <w:lastRenderedPageBreak/>
        <w:t>Revision History</w:t>
      </w:r>
      <w:bookmarkEnd w:id="81"/>
      <w:bookmarkEnd w:id="82"/>
      <w:bookmarkEnd w:id="83"/>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A06667" w14:paraId="17BD8491" w14:textId="77777777" w:rsidTr="003069F7">
        <w:tc>
          <w:tcPr>
            <w:tcW w:w="1188" w:type="dxa"/>
          </w:tcPr>
          <w:p w14:paraId="5DE3B163" w14:textId="77777777" w:rsidR="00A06667" w:rsidRPr="00C7321D" w:rsidRDefault="003934E5" w:rsidP="00A06667">
            <w:pPr>
              <w:jc w:val="center"/>
              <w:rPr>
                <w:b/>
              </w:rPr>
            </w:pPr>
            <w:r w:rsidRPr="00C7321D">
              <w:rPr>
                <w:b/>
              </w:rPr>
              <w:t>Revision</w:t>
            </w:r>
          </w:p>
        </w:tc>
        <w:tc>
          <w:tcPr>
            <w:tcW w:w="1980" w:type="dxa"/>
          </w:tcPr>
          <w:p w14:paraId="03190952" w14:textId="77777777" w:rsidR="00A06667" w:rsidRPr="00C7321D" w:rsidRDefault="003934E5" w:rsidP="00A06667">
            <w:pPr>
              <w:jc w:val="center"/>
              <w:rPr>
                <w:b/>
              </w:rPr>
            </w:pPr>
            <w:r w:rsidRPr="00C7321D">
              <w:rPr>
                <w:b/>
              </w:rPr>
              <w:t>Date</w:t>
            </w:r>
          </w:p>
        </w:tc>
        <w:tc>
          <w:tcPr>
            <w:tcW w:w="1620" w:type="dxa"/>
          </w:tcPr>
          <w:p w14:paraId="728746E8" w14:textId="77777777" w:rsidR="00A06667" w:rsidRPr="00C7321D" w:rsidRDefault="003934E5" w:rsidP="00A06667">
            <w:pPr>
              <w:jc w:val="center"/>
              <w:rPr>
                <w:b/>
              </w:rPr>
            </w:pPr>
            <w:r w:rsidRPr="00C7321D">
              <w:rPr>
                <w:b/>
              </w:rPr>
              <w:t>Editor</w:t>
            </w:r>
          </w:p>
        </w:tc>
        <w:tc>
          <w:tcPr>
            <w:tcW w:w="4788" w:type="dxa"/>
          </w:tcPr>
          <w:p w14:paraId="4AB8345C" w14:textId="77777777" w:rsidR="00A06667" w:rsidRPr="00C7321D" w:rsidRDefault="003934E5" w:rsidP="00A06667">
            <w:pPr>
              <w:rPr>
                <w:b/>
              </w:rPr>
            </w:pPr>
            <w:r w:rsidRPr="00C7321D">
              <w:rPr>
                <w:b/>
              </w:rPr>
              <w:t>Changes Made</w:t>
            </w:r>
          </w:p>
        </w:tc>
      </w:tr>
      <w:tr w:rsidR="00A06667" w14:paraId="4B4FF966" w14:textId="77777777" w:rsidTr="003069F7">
        <w:tc>
          <w:tcPr>
            <w:tcW w:w="1188" w:type="dxa"/>
          </w:tcPr>
          <w:p w14:paraId="5C936BAA" w14:textId="77777777" w:rsidR="00A06667" w:rsidRDefault="003934E5" w:rsidP="00A06667">
            <w:r>
              <w:t>wd01</w:t>
            </w:r>
          </w:p>
        </w:tc>
        <w:tc>
          <w:tcPr>
            <w:tcW w:w="1980" w:type="dxa"/>
          </w:tcPr>
          <w:p w14:paraId="1E96536B" w14:textId="574E81AD" w:rsidR="00A06667" w:rsidRDefault="004C7794" w:rsidP="00A06667">
            <w:r>
              <w:t>15 December</w:t>
            </w:r>
            <w:r w:rsidR="003934E5">
              <w:t xml:space="preserve"> 2015</w:t>
            </w:r>
          </w:p>
        </w:tc>
        <w:tc>
          <w:tcPr>
            <w:tcW w:w="1620" w:type="dxa"/>
          </w:tcPr>
          <w:p w14:paraId="080AF09D" w14:textId="77777777" w:rsidR="00A06667" w:rsidRDefault="003934E5" w:rsidP="00A06667">
            <w:r>
              <w:t>Desiree Beck Trey Darley Ivan Kirillov Rich Piazza</w:t>
            </w:r>
          </w:p>
        </w:tc>
        <w:tc>
          <w:tcPr>
            <w:tcW w:w="4788" w:type="dxa"/>
          </w:tcPr>
          <w:p w14:paraId="26BD681D" w14:textId="77777777" w:rsidR="00A06667" w:rsidRDefault="003934E5" w:rsidP="00A06667">
            <w:r>
              <w:t>Initial transfer to OASIS template</w:t>
            </w:r>
          </w:p>
        </w:tc>
      </w:tr>
    </w:tbl>
    <w:p w14:paraId="561FA83A" w14:textId="77777777" w:rsidR="00A06667" w:rsidRPr="003129C6" w:rsidRDefault="00A06667" w:rsidP="00A06667"/>
    <w:sectPr w:rsidR="00A06667" w:rsidRPr="003129C6" w:rsidSect="00A0666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5D3FC" w14:textId="77777777" w:rsidR="005076C2" w:rsidRDefault="005076C2">
      <w:r>
        <w:separator/>
      </w:r>
    </w:p>
  </w:endnote>
  <w:endnote w:type="continuationSeparator" w:id="0">
    <w:p w14:paraId="2C75E9A9" w14:textId="77777777" w:rsidR="005076C2" w:rsidRDefault="00507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3F435" w14:textId="3BC31AAE" w:rsidR="00CD4828" w:rsidRPr="00195F88" w:rsidRDefault="00CD4828"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6BC401D" w14:textId="71973C20" w:rsidR="00CD4828" w:rsidRPr="00195F88" w:rsidRDefault="00CD4828"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72D6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72D65">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F2546" w14:textId="49C6B3B8" w:rsidR="00CD4828" w:rsidRPr="00195F88" w:rsidRDefault="00CD4828"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12 December</w:t>
    </w:r>
    <w:r>
      <w:rPr>
        <w:sz w:val="16"/>
        <w:szCs w:val="16"/>
      </w:rPr>
      <w:t xml:space="preserve"> </w:t>
    </w:r>
    <w:r>
      <w:rPr>
        <w:sz w:val="16"/>
        <w:szCs w:val="16"/>
        <w:lang w:val="en-US"/>
      </w:rPr>
      <w:t>2015</w:t>
    </w:r>
  </w:p>
  <w:p w14:paraId="6B85B7EF" w14:textId="6E2553E5" w:rsidR="00CD4828" w:rsidRPr="00195F88" w:rsidRDefault="00CD4828"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72D65">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72D65">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52827" w14:textId="77777777" w:rsidR="005076C2" w:rsidRPr="00195F88" w:rsidRDefault="005076C2" w:rsidP="00A0666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7C23AC2" w14:textId="77777777" w:rsidR="005076C2" w:rsidRPr="00195F88" w:rsidRDefault="005076C2"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154EF1A" w14:textId="77777777" w:rsidR="005076C2" w:rsidRDefault="005076C2"/>
    <w:p w14:paraId="1265B55B" w14:textId="77777777" w:rsidR="005076C2" w:rsidRDefault="005076C2">
      <w:r>
        <w:separator/>
      </w:r>
    </w:p>
  </w:footnote>
  <w:footnote w:type="continuationSeparator" w:id="0">
    <w:p w14:paraId="6EC4E205" w14:textId="77777777" w:rsidR="005076C2" w:rsidRDefault="00507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F6024"/>
    <w:multiLevelType w:val="hybridMultilevel"/>
    <w:tmpl w:val="0100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31D6333"/>
    <w:multiLevelType w:val="hybridMultilevel"/>
    <w:tmpl w:val="CEDA2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54561A"/>
    <w:multiLevelType w:val="multilevel"/>
    <w:tmpl w:val="04090025"/>
    <w:lvl w:ilvl="0">
      <w:start w:val="1"/>
      <w:numFmt w:val="decimal"/>
      <w:pStyle w:val="Heading1"/>
      <w:lvlText w:val="%1"/>
      <w:lvlJc w:val="left"/>
      <w:pPr>
        <w:ind w:left="3582" w:hanging="432"/>
      </w:pPr>
    </w:lvl>
    <w:lvl w:ilvl="1">
      <w:start w:val="1"/>
      <w:numFmt w:val="decimal"/>
      <w:pStyle w:val="Heading2"/>
      <w:lvlText w:val="%1.%2"/>
      <w:lvlJc w:val="left"/>
      <w:pPr>
        <w:ind w:left="57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9EE60A8"/>
    <w:multiLevelType w:val="hybridMultilevel"/>
    <w:tmpl w:val="AD5C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6"/>
  </w:num>
  <w:num w:numId="10">
    <w:abstractNumId w:val="3"/>
  </w:num>
  <w:num w:numId="11">
    <w:abstractNumId w:val="0"/>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0B6"/>
    <w:rsid w:val="000362A3"/>
    <w:rsid w:val="000535B7"/>
    <w:rsid w:val="00077036"/>
    <w:rsid w:val="00081DCE"/>
    <w:rsid w:val="000D0F69"/>
    <w:rsid w:val="000E0AED"/>
    <w:rsid w:val="00191726"/>
    <w:rsid w:val="00195E0F"/>
    <w:rsid w:val="001A53DE"/>
    <w:rsid w:val="003069F7"/>
    <w:rsid w:val="0031587B"/>
    <w:rsid w:val="00324936"/>
    <w:rsid w:val="00345DDC"/>
    <w:rsid w:val="00377FF5"/>
    <w:rsid w:val="003901FB"/>
    <w:rsid w:val="003934E5"/>
    <w:rsid w:val="003D18F5"/>
    <w:rsid w:val="00404B02"/>
    <w:rsid w:val="004179DC"/>
    <w:rsid w:val="004665EC"/>
    <w:rsid w:val="00496D1B"/>
    <w:rsid w:val="004A5891"/>
    <w:rsid w:val="004C21EF"/>
    <w:rsid w:val="004C7794"/>
    <w:rsid w:val="004E02A2"/>
    <w:rsid w:val="005076C2"/>
    <w:rsid w:val="00513D7C"/>
    <w:rsid w:val="00530E65"/>
    <w:rsid w:val="00552415"/>
    <w:rsid w:val="005545C5"/>
    <w:rsid w:val="00591ED8"/>
    <w:rsid w:val="00592FCF"/>
    <w:rsid w:val="005B4A93"/>
    <w:rsid w:val="00657709"/>
    <w:rsid w:val="006A5922"/>
    <w:rsid w:val="00751D54"/>
    <w:rsid w:val="00767E39"/>
    <w:rsid w:val="00773478"/>
    <w:rsid w:val="007920FE"/>
    <w:rsid w:val="007F5D30"/>
    <w:rsid w:val="0082048C"/>
    <w:rsid w:val="00820790"/>
    <w:rsid w:val="00862720"/>
    <w:rsid w:val="008B786A"/>
    <w:rsid w:val="008D3D14"/>
    <w:rsid w:val="008E1F19"/>
    <w:rsid w:val="00906382"/>
    <w:rsid w:val="00916421"/>
    <w:rsid w:val="009E15AD"/>
    <w:rsid w:val="009E3B56"/>
    <w:rsid w:val="009E6E43"/>
    <w:rsid w:val="00A06667"/>
    <w:rsid w:val="00A942F1"/>
    <w:rsid w:val="00AC527C"/>
    <w:rsid w:val="00B2134E"/>
    <w:rsid w:val="00B57C12"/>
    <w:rsid w:val="00B62389"/>
    <w:rsid w:val="00BA3840"/>
    <w:rsid w:val="00BB6E36"/>
    <w:rsid w:val="00BC4409"/>
    <w:rsid w:val="00BE5DE4"/>
    <w:rsid w:val="00C00AA1"/>
    <w:rsid w:val="00C22154"/>
    <w:rsid w:val="00C400FA"/>
    <w:rsid w:val="00C40FDD"/>
    <w:rsid w:val="00C4351C"/>
    <w:rsid w:val="00C72D65"/>
    <w:rsid w:val="00CA42E6"/>
    <w:rsid w:val="00CB1392"/>
    <w:rsid w:val="00CB759C"/>
    <w:rsid w:val="00CD4828"/>
    <w:rsid w:val="00CF57FA"/>
    <w:rsid w:val="00D00F11"/>
    <w:rsid w:val="00DE74AF"/>
    <w:rsid w:val="00E000B6"/>
    <w:rsid w:val="00E42186"/>
    <w:rsid w:val="00EA72AE"/>
    <w:rsid w:val="00EF0290"/>
    <w:rsid w:val="00EF134F"/>
    <w:rsid w:val="00F37DDD"/>
    <w:rsid w:val="00F6231A"/>
    <w:rsid w:val="00FA652A"/>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7D85"/>
  <w15:docId w15:val="{0CEAD1A6-5517-4AFF-9A89-A6AEB598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ind w:left="432"/>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ind w:left="720"/>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A06667"/>
    <w:pPr>
      <w:keepNext/>
      <w:keepLines/>
      <w:spacing w:before="80" w:after="240"/>
      <w:jc w:val="center"/>
    </w:pPr>
    <w:rPr>
      <w:color w:val="auto"/>
    </w:r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FF18FDB-7FD3-48CA-B675-8AA223D59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18</Pages>
  <Words>5106</Words>
  <Characters>29105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word_docs/API_Object.docx</vt:lpstr>
    </vt:vector>
  </TitlesOfParts>
  <Company/>
  <LinksUpToDate>false</LinksUpToDate>
  <CharactersWithSpaces>34143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word_docs/API_Object.docx</dc:title>
  <dc:subject/>
  <dc:creator>Beck, Desiree A.</dc:creator>
  <cp:keywords/>
  <dc:description/>
  <cp:lastModifiedBy>Tweed, Alex</cp:lastModifiedBy>
  <cp:revision>32</cp:revision>
  <dcterms:created xsi:type="dcterms:W3CDTF">2016-03-11T03:57:00Z</dcterms:created>
  <dcterms:modified xsi:type="dcterms:W3CDTF">2016-05-05T13:06:00Z</dcterms:modified>
</cp:coreProperties>
</file>