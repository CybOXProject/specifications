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D0E707" w14:textId="77777777" w:rsidR="00A5758A" w:rsidRPr="00CE06CB" w:rsidRDefault="00A34879" w:rsidP="00A5758A">
      <w:pPr>
        <w:pStyle w:val="Title"/>
        <w:rPr>
          <w:sz w:val="28"/>
          <w:szCs w:val="28"/>
        </w:rPr>
      </w:pPr>
      <w:r w:rsidRPr="009608FD">
        <w:rPr>
          <w:sz w:val="28"/>
          <w:szCs w:val="28"/>
        </w:rPr>
        <w:t>CybOX</w:t>
      </w:r>
      <w:r w:rsidR="007F7F7B">
        <w:rPr>
          <w:sz w:val="28"/>
          <w:szCs w:val="28"/>
          <w:vertAlign w:val="superscript"/>
        </w:rPr>
        <w:t>TM</w:t>
      </w:r>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D12979"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48A953C7" w14:textId="77777777" w:rsidR="00142579" w:rsidRDefault="00142579" w:rsidP="00142579">
      <w:pPr>
        <w:pStyle w:val="RelatedWork"/>
        <w:numPr>
          <w:ilvl w:val="0"/>
          <w:numId w:val="8"/>
        </w:numPr>
        <w:tabs>
          <w:tab w:val="left" w:pos="720"/>
        </w:tabs>
      </w:pPr>
      <w:r>
        <w:rPr>
          <w:i/>
        </w:rPr>
        <w:t>CybOX™ Version 2.1.1 Part 01: Overview</w:t>
      </w:r>
      <w:r>
        <w:t xml:space="preserve">. [URI] </w:t>
      </w:r>
    </w:p>
    <w:p w14:paraId="22FFD010" w14:textId="77777777" w:rsidR="00142579" w:rsidRDefault="00142579" w:rsidP="00142579">
      <w:pPr>
        <w:pStyle w:val="RelatedWork"/>
        <w:numPr>
          <w:ilvl w:val="0"/>
          <w:numId w:val="8"/>
        </w:numPr>
        <w:tabs>
          <w:tab w:val="left" w:pos="720"/>
        </w:tabs>
      </w:pPr>
      <w:r>
        <w:rPr>
          <w:i/>
        </w:rPr>
        <w:t>CybOX™ Version 2.1.1 Part 02: Common</w:t>
      </w:r>
      <w:r>
        <w:t>. [URI]</w:t>
      </w:r>
    </w:p>
    <w:p w14:paraId="4ADDB653" w14:textId="77777777" w:rsidR="00142579" w:rsidRDefault="00142579" w:rsidP="00142579">
      <w:pPr>
        <w:pStyle w:val="RelatedWork"/>
        <w:numPr>
          <w:ilvl w:val="0"/>
          <w:numId w:val="8"/>
        </w:numPr>
        <w:tabs>
          <w:tab w:val="left" w:pos="720"/>
        </w:tabs>
      </w:pPr>
      <w:r>
        <w:rPr>
          <w:i/>
        </w:rPr>
        <w:t>CybOX™ Version 2.1.1 Part 03: Core</w:t>
      </w:r>
      <w:r>
        <w:t>. [URI]</w:t>
      </w:r>
    </w:p>
    <w:p w14:paraId="36A8770E" w14:textId="77777777" w:rsidR="00142579" w:rsidRDefault="00142579" w:rsidP="00142579">
      <w:pPr>
        <w:pStyle w:val="RelatedWork"/>
        <w:numPr>
          <w:ilvl w:val="0"/>
          <w:numId w:val="8"/>
        </w:numPr>
        <w:tabs>
          <w:tab w:val="left" w:pos="720"/>
        </w:tabs>
      </w:pPr>
      <w:r>
        <w:rPr>
          <w:i/>
        </w:rPr>
        <w:t>CybOX™ Version 2.1.1 Part 04: Default Extensions</w:t>
      </w:r>
      <w:r>
        <w:t>. [URI]</w:t>
      </w:r>
    </w:p>
    <w:p w14:paraId="77EC12F3" w14:textId="77777777" w:rsidR="00142579" w:rsidRDefault="00142579" w:rsidP="00142579">
      <w:pPr>
        <w:pStyle w:val="RelatedWork"/>
        <w:numPr>
          <w:ilvl w:val="0"/>
          <w:numId w:val="8"/>
        </w:numPr>
        <w:tabs>
          <w:tab w:val="left" w:pos="720"/>
        </w:tabs>
      </w:pPr>
      <w:r>
        <w:rPr>
          <w:i/>
        </w:rPr>
        <w:t>CybOX™ Version 2.1.1 Part 05: Default Vocabularies</w:t>
      </w:r>
      <w:r>
        <w:t>. [URI]</w:t>
      </w:r>
    </w:p>
    <w:p w14:paraId="369FDD54" w14:textId="77777777" w:rsidR="00142579" w:rsidRDefault="00142579" w:rsidP="00142579">
      <w:pPr>
        <w:pStyle w:val="RelatedWork"/>
        <w:numPr>
          <w:ilvl w:val="0"/>
          <w:numId w:val="8"/>
        </w:numPr>
        <w:tabs>
          <w:tab w:val="left" w:pos="720"/>
        </w:tabs>
      </w:pPr>
      <w:r>
        <w:rPr>
          <w:i/>
        </w:rPr>
        <w:t>CybOX™ Version 2.1.1 Part 06: UML Model</w:t>
      </w:r>
      <w:r>
        <w:t>. [URI]</w:t>
      </w:r>
    </w:p>
    <w:p w14:paraId="2DFAAC78" w14:textId="77777777" w:rsidR="00142579" w:rsidRDefault="00142579" w:rsidP="00142579">
      <w:pPr>
        <w:pStyle w:val="RelatedWork"/>
        <w:numPr>
          <w:ilvl w:val="0"/>
          <w:numId w:val="8"/>
        </w:numPr>
        <w:tabs>
          <w:tab w:val="left" w:pos="720"/>
        </w:tabs>
      </w:pPr>
      <w:r>
        <w:rPr>
          <w:i/>
        </w:rPr>
        <w:t>CybOX™ Version 2.1.1 Part 07: API Object</w:t>
      </w:r>
      <w:r>
        <w:t>. [URI]</w:t>
      </w:r>
    </w:p>
    <w:p w14:paraId="04B73FFA" w14:textId="77777777" w:rsidR="00142579" w:rsidRDefault="00142579" w:rsidP="00142579">
      <w:pPr>
        <w:pStyle w:val="RelatedWork"/>
        <w:numPr>
          <w:ilvl w:val="0"/>
          <w:numId w:val="8"/>
        </w:numPr>
        <w:tabs>
          <w:tab w:val="left" w:pos="720"/>
        </w:tabs>
      </w:pPr>
      <w:r>
        <w:rPr>
          <w:i/>
        </w:rPr>
        <w:t>CybOX™ Version 2.1.1 Part 08: ARP Cache Object</w:t>
      </w:r>
      <w:r>
        <w:t>. [URI]</w:t>
      </w:r>
    </w:p>
    <w:p w14:paraId="051E1F22" w14:textId="77777777" w:rsidR="00142579" w:rsidRDefault="00142579" w:rsidP="00142579">
      <w:pPr>
        <w:pStyle w:val="RelatedWork"/>
        <w:numPr>
          <w:ilvl w:val="0"/>
          <w:numId w:val="8"/>
        </w:numPr>
        <w:tabs>
          <w:tab w:val="left" w:pos="720"/>
        </w:tabs>
      </w:pPr>
      <w:r>
        <w:rPr>
          <w:i/>
        </w:rPr>
        <w:t>CybOX™ Version 2.1.1 Part 09: AS Object</w:t>
      </w:r>
      <w:r>
        <w:t>. [URI]</w:t>
      </w:r>
    </w:p>
    <w:p w14:paraId="5AF0E6C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096725A5" w:rsidR="00A5758A" w:rsidRPr="00852E10" w:rsidRDefault="00A34879" w:rsidP="00A5758A">
      <w:pPr>
        <w:spacing w:after="80"/>
      </w:pPr>
      <w:r>
        <w:t>Copyright © OASIS Open 201</w:t>
      </w:r>
      <w:r w:rsidR="00543E9F">
        <w:t>6</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67BE266A" w:rsidR="00F8785C" w:rsidRDefault="00F8785C" w:rsidP="00F8785C">
      <w:r>
        <w:lastRenderedPageBreak/>
        <w:t>Portions copyright © United States Government 2012-201</w:t>
      </w:r>
      <w:r w:rsidR="00543E9F">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1AD15455" w14:textId="3A93597E" w:rsidR="006A10CB"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311699" w:history="1">
        <w:r w:rsidR="006A10CB" w:rsidRPr="008D2268">
          <w:rPr>
            <w:rStyle w:val="Hyperlink"/>
            <w:noProof/>
          </w:rPr>
          <w:t>1</w:t>
        </w:r>
        <w:r w:rsidR="006A10CB">
          <w:rPr>
            <w:rFonts w:asciiTheme="minorHAnsi" w:eastAsiaTheme="minorEastAsia" w:hAnsiTheme="minorHAnsi" w:cstheme="minorBidi"/>
            <w:noProof/>
            <w:color w:val="auto"/>
            <w:sz w:val="22"/>
            <w:szCs w:val="22"/>
          </w:rPr>
          <w:tab/>
        </w:r>
        <w:r w:rsidR="006A10CB" w:rsidRPr="008D2268">
          <w:rPr>
            <w:rStyle w:val="Hyperlink"/>
            <w:noProof/>
          </w:rPr>
          <w:t>Introduction</w:t>
        </w:r>
        <w:r w:rsidR="006A10CB">
          <w:rPr>
            <w:noProof/>
            <w:webHidden/>
          </w:rPr>
          <w:tab/>
        </w:r>
        <w:r w:rsidR="006A10CB">
          <w:rPr>
            <w:noProof/>
            <w:webHidden/>
          </w:rPr>
          <w:fldChar w:fldCharType="begin"/>
        </w:r>
        <w:r w:rsidR="006A10CB">
          <w:rPr>
            <w:noProof/>
            <w:webHidden/>
          </w:rPr>
          <w:instrText xml:space="preserve"> PAGEREF _Toc450311699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6B9CFE8B" w14:textId="49B508A4"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0" w:history="1">
        <w:r w:rsidR="006A10CB" w:rsidRPr="008D2268">
          <w:rPr>
            <w:rStyle w:val="Hyperlink"/>
            <w:noProof/>
          </w:rPr>
          <w:t>1.1</w:t>
        </w:r>
        <w:r w:rsidR="006A10CB">
          <w:rPr>
            <w:rFonts w:asciiTheme="minorHAnsi" w:eastAsiaTheme="minorEastAsia" w:hAnsiTheme="minorHAnsi" w:cstheme="minorBidi"/>
            <w:noProof/>
            <w:color w:val="auto"/>
            <w:sz w:val="22"/>
            <w:szCs w:val="22"/>
          </w:rPr>
          <w:tab/>
        </w:r>
        <w:r w:rsidR="006A10CB" w:rsidRPr="008D2268">
          <w:rPr>
            <w:rStyle w:val="Hyperlink"/>
            <w:noProof/>
          </w:rPr>
          <w:t>CybOX</w:t>
        </w:r>
        <w:r w:rsidR="006A10CB" w:rsidRPr="008D2268">
          <w:rPr>
            <w:rStyle w:val="Hyperlink"/>
            <w:noProof/>
            <w:vertAlign w:val="superscript"/>
          </w:rPr>
          <w:t>TM</w:t>
        </w:r>
        <w:r w:rsidR="006A10CB" w:rsidRPr="008D2268">
          <w:rPr>
            <w:rStyle w:val="Hyperlink"/>
            <w:noProof/>
          </w:rPr>
          <w:t xml:space="preserve"> Specification Documents</w:t>
        </w:r>
        <w:r w:rsidR="006A10CB">
          <w:rPr>
            <w:noProof/>
            <w:webHidden/>
          </w:rPr>
          <w:tab/>
        </w:r>
        <w:r w:rsidR="006A10CB">
          <w:rPr>
            <w:noProof/>
            <w:webHidden/>
          </w:rPr>
          <w:fldChar w:fldCharType="begin"/>
        </w:r>
        <w:r w:rsidR="006A10CB">
          <w:rPr>
            <w:noProof/>
            <w:webHidden/>
          </w:rPr>
          <w:instrText xml:space="preserve"> PAGEREF _Toc450311700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00DE0725" w14:textId="1AF72696"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1" w:history="1">
        <w:r w:rsidR="006A10CB" w:rsidRPr="008D2268">
          <w:rPr>
            <w:rStyle w:val="Hyperlink"/>
            <w:noProof/>
          </w:rPr>
          <w:t>1.2</w:t>
        </w:r>
        <w:r w:rsidR="006A10CB">
          <w:rPr>
            <w:rFonts w:asciiTheme="minorHAnsi" w:eastAsiaTheme="minorEastAsia" w:hAnsiTheme="minorHAnsi" w:cstheme="minorBidi"/>
            <w:noProof/>
            <w:color w:val="auto"/>
            <w:sz w:val="22"/>
            <w:szCs w:val="22"/>
          </w:rPr>
          <w:tab/>
        </w:r>
        <w:r w:rsidR="006A10CB" w:rsidRPr="008D2268">
          <w:rPr>
            <w:rStyle w:val="Hyperlink"/>
            <w:noProof/>
          </w:rPr>
          <w:t>Document Conventions</w:t>
        </w:r>
        <w:r w:rsidR="006A10CB">
          <w:rPr>
            <w:noProof/>
            <w:webHidden/>
          </w:rPr>
          <w:tab/>
        </w:r>
        <w:r w:rsidR="006A10CB">
          <w:rPr>
            <w:noProof/>
            <w:webHidden/>
          </w:rPr>
          <w:fldChar w:fldCharType="begin"/>
        </w:r>
        <w:r w:rsidR="006A10CB">
          <w:rPr>
            <w:noProof/>
            <w:webHidden/>
          </w:rPr>
          <w:instrText xml:space="preserve"> PAGEREF _Toc450311701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60C4D89A" w14:textId="1021845E"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2" w:history="1">
        <w:r w:rsidR="006A10CB" w:rsidRPr="008D2268">
          <w:rPr>
            <w:rStyle w:val="Hyperlink"/>
            <w:noProof/>
          </w:rPr>
          <w:t>1.2.1</w:t>
        </w:r>
        <w:r w:rsidR="006A10CB">
          <w:rPr>
            <w:rFonts w:asciiTheme="minorHAnsi" w:eastAsiaTheme="minorEastAsia" w:hAnsiTheme="minorHAnsi" w:cstheme="minorBidi"/>
            <w:noProof/>
            <w:color w:val="auto"/>
            <w:sz w:val="22"/>
            <w:szCs w:val="22"/>
          </w:rPr>
          <w:tab/>
        </w:r>
        <w:r w:rsidR="006A10CB" w:rsidRPr="008D2268">
          <w:rPr>
            <w:rStyle w:val="Hyperlink"/>
            <w:noProof/>
          </w:rPr>
          <w:t>Fonts</w:t>
        </w:r>
        <w:r w:rsidR="006A10CB">
          <w:rPr>
            <w:noProof/>
            <w:webHidden/>
          </w:rPr>
          <w:tab/>
        </w:r>
        <w:r w:rsidR="006A10CB">
          <w:rPr>
            <w:noProof/>
            <w:webHidden/>
          </w:rPr>
          <w:fldChar w:fldCharType="begin"/>
        </w:r>
        <w:r w:rsidR="006A10CB">
          <w:rPr>
            <w:noProof/>
            <w:webHidden/>
          </w:rPr>
          <w:instrText xml:space="preserve"> PAGEREF _Toc450311702 \h </w:instrText>
        </w:r>
        <w:r w:rsidR="006A10CB">
          <w:rPr>
            <w:noProof/>
            <w:webHidden/>
          </w:rPr>
        </w:r>
        <w:r w:rsidR="006A10CB">
          <w:rPr>
            <w:noProof/>
            <w:webHidden/>
          </w:rPr>
          <w:fldChar w:fldCharType="separate"/>
        </w:r>
        <w:r w:rsidR="006A10CB">
          <w:rPr>
            <w:noProof/>
            <w:webHidden/>
          </w:rPr>
          <w:t>7</w:t>
        </w:r>
        <w:r w:rsidR="006A10CB">
          <w:rPr>
            <w:noProof/>
            <w:webHidden/>
          </w:rPr>
          <w:fldChar w:fldCharType="end"/>
        </w:r>
      </w:hyperlink>
    </w:p>
    <w:p w14:paraId="7AB674B1" w14:textId="6CC1E16C"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3" w:history="1">
        <w:r w:rsidR="006A10CB" w:rsidRPr="008D2268">
          <w:rPr>
            <w:rStyle w:val="Hyperlink"/>
            <w:noProof/>
          </w:rPr>
          <w:t>1.2.2</w:t>
        </w:r>
        <w:r w:rsidR="006A10CB">
          <w:rPr>
            <w:rFonts w:asciiTheme="minorHAnsi" w:eastAsiaTheme="minorEastAsia" w:hAnsiTheme="minorHAnsi" w:cstheme="minorBidi"/>
            <w:noProof/>
            <w:color w:val="auto"/>
            <w:sz w:val="22"/>
            <w:szCs w:val="22"/>
          </w:rPr>
          <w:tab/>
        </w:r>
        <w:r w:rsidR="006A10CB" w:rsidRPr="008D2268">
          <w:rPr>
            <w:rStyle w:val="Hyperlink"/>
            <w:noProof/>
          </w:rPr>
          <w:t>UML Package References</w:t>
        </w:r>
        <w:r w:rsidR="006A10CB">
          <w:rPr>
            <w:noProof/>
            <w:webHidden/>
          </w:rPr>
          <w:tab/>
        </w:r>
        <w:r w:rsidR="006A10CB">
          <w:rPr>
            <w:noProof/>
            <w:webHidden/>
          </w:rPr>
          <w:fldChar w:fldCharType="begin"/>
        </w:r>
        <w:r w:rsidR="006A10CB">
          <w:rPr>
            <w:noProof/>
            <w:webHidden/>
          </w:rPr>
          <w:instrText xml:space="preserve"> PAGEREF _Toc450311703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44A7B36B" w14:textId="705BEAC2"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4" w:history="1">
        <w:r w:rsidR="006A10CB" w:rsidRPr="008D2268">
          <w:rPr>
            <w:rStyle w:val="Hyperlink"/>
            <w:noProof/>
          </w:rPr>
          <w:t>1.2.3</w:t>
        </w:r>
        <w:r w:rsidR="006A10CB">
          <w:rPr>
            <w:rFonts w:asciiTheme="minorHAnsi" w:eastAsiaTheme="minorEastAsia" w:hAnsiTheme="minorHAnsi" w:cstheme="minorBidi"/>
            <w:noProof/>
            <w:color w:val="auto"/>
            <w:sz w:val="22"/>
            <w:szCs w:val="22"/>
          </w:rPr>
          <w:tab/>
        </w:r>
        <w:r w:rsidR="006A10CB" w:rsidRPr="008D2268">
          <w:rPr>
            <w:rStyle w:val="Hyperlink"/>
            <w:noProof/>
          </w:rPr>
          <w:t>UML Diagrams</w:t>
        </w:r>
        <w:r w:rsidR="006A10CB">
          <w:rPr>
            <w:noProof/>
            <w:webHidden/>
          </w:rPr>
          <w:tab/>
        </w:r>
        <w:r w:rsidR="006A10CB">
          <w:rPr>
            <w:noProof/>
            <w:webHidden/>
          </w:rPr>
          <w:fldChar w:fldCharType="begin"/>
        </w:r>
        <w:r w:rsidR="006A10CB">
          <w:rPr>
            <w:noProof/>
            <w:webHidden/>
          </w:rPr>
          <w:instrText xml:space="preserve"> PAGEREF _Toc450311704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709AF94B" w14:textId="05C5115E" w:rsidR="006A10CB" w:rsidRDefault="00D129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311705" w:history="1">
        <w:r w:rsidR="006A10CB" w:rsidRPr="008D2268">
          <w:rPr>
            <w:rStyle w:val="Hyperlink"/>
            <w:noProof/>
          </w:rPr>
          <w:t>1.2.3.1</w:t>
        </w:r>
        <w:r w:rsidR="006A10CB">
          <w:rPr>
            <w:rFonts w:asciiTheme="minorHAnsi" w:eastAsiaTheme="minorEastAsia" w:hAnsiTheme="minorHAnsi" w:cstheme="minorBidi"/>
            <w:noProof/>
            <w:color w:val="auto"/>
            <w:sz w:val="22"/>
            <w:szCs w:val="22"/>
          </w:rPr>
          <w:tab/>
        </w:r>
        <w:r w:rsidR="006A10CB" w:rsidRPr="008D2268">
          <w:rPr>
            <w:rStyle w:val="Hyperlink"/>
            <w:noProof/>
          </w:rPr>
          <w:t>Class Properties</w:t>
        </w:r>
        <w:r w:rsidR="006A10CB">
          <w:rPr>
            <w:noProof/>
            <w:webHidden/>
          </w:rPr>
          <w:tab/>
        </w:r>
        <w:r w:rsidR="006A10CB">
          <w:rPr>
            <w:noProof/>
            <w:webHidden/>
          </w:rPr>
          <w:fldChar w:fldCharType="begin"/>
        </w:r>
        <w:r w:rsidR="006A10CB">
          <w:rPr>
            <w:noProof/>
            <w:webHidden/>
          </w:rPr>
          <w:instrText xml:space="preserve"> PAGEREF _Toc450311705 \h </w:instrText>
        </w:r>
        <w:r w:rsidR="006A10CB">
          <w:rPr>
            <w:noProof/>
            <w:webHidden/>
          </w:rPr>
        </w:r>
        <w:r w:rsidR="006A10CB">
          <w:rPr>
            <w:noProof/>
            <w:webHidden/>
          </w:rPr>
          <w:fldChar w:fldCharType="separate"/>
        </w:r>
        <w:r w:rsidR="006A10CB">
          <w:rPr>
            <w:noProof/>
            <w:webHidden/>
          </w:rPr>
          <w:t>8</w:t>
        </w:r>
        <w:r w:rsidR="006A10CB">
          <w:rPr>
            <w:noProof/>
            <w:webHidden/>
          </w:rPr>
          <w:fldChar w:fldCharType="end"/>
        </w:r>
      </w:hyperlink>
    </w:p>
    <w:p w14:paraId="045AA1E5" w14:textId="7A9FAD8A" w:rsidR="006A10CB" w:rsidRDefault="00D1297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311706" w:history="1">
        <w:r w:rsidR="006A10CB" w:rsidRPr="008D2268">
          <w:rPr>
            <w:rStyle w:val="Hyperlink"/>
            <w:noProof/>
          </w:rPr>
          <w:t>1.2.3.2</w:t>
        </w:r>
        <w:r w:rsidR="006A10CB">
          <w:rPr>
            <w:rFonts w:asciiTheme="minorHAnsi" w:eastAsiaTheme="minorEastAsia" w:hAnsiTheme="minorHAnsi" w:cstheme="minorBidi"/>
            <w:noProof/>
            <w:color w:val="auto"/>
            <w:sz w:val="22"/>
            <w:szCs w:val="22"/>
          </w:rPr>
          <w:tab/>
        </w:r>
        <w:r w:rsidR="006A10CB" w:rsidRPr="008D2268">
          <w:rPr>
            <w:rStyle w:val="Hyperlink"/>
            <w:noProof/>
          </w:rPr>
          <w:t>Diagram Icons and Arrow Types</w:t>
        </w:r>
        <w:r w:rsidR="006A10CB">
          <w:rPr>
            <w:noProof/>
            <w:webHidden/>
          </w:rPr>
          <w:tab/>
        </w:r>
        <w:r w:rsidR="006A10CB">
          <w:rPr>
            <w:noProof/>
            <w:webHidden/>
          </w:rPr>
          <w:fldChar w:fldCharType="begin"/>
        </w:r>
        <w:r w:rsidR="006A10CB">
          <w:rPr>
            <w:noProof/>
            <w:webHidden/>
          </w:rPr>
          <w:instrText xml:space="preserve"> PAGEREF _Toc450311706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2401742F" w14:textId="5E4C6E22"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7" w:history="1">
        <w:r w:rsidR="006A10CB" w:rsidRPr="008D2268">
          <w:rPr>
            <w:rStyle w:val="Hyperlink"/>
            <w:noProof/>
          </w:rPr>
          <w:t>1.2.4</w:t>
        </w:r>
        <w:r w:rsidR="006A10CB">
          <w:rPr>
            <w:rFonts w:asciiTheme="minorHAnsi" w:eastAsiaTheme="minorEastAsia" w:hAnsiTheme="minorHAnsi" w:cstheme="minorBidi"/>
            <w:noProof/>
            <w:color w:val="auto"/>
            <w:sz w:val="22"/>
            <w:szCs w:val="22"/>
          </w:rPr>
          <w:tab/>
        </w:r>
        <w:r w:rsidR="006A10CB" w:rsidRPr="008D2268">
          <w:rPr>
            <w:rStyle w:val="Hyperlink"/>
            <w:noProof/>
          </w:rPr>
          <w:t>Property Table Notation</w:t>
        </w:r>
        <w:r w:rsidR="006A10CB">
          <w:rPr>
            <w:noProof/>
            <w:webHidden/>
          </w:rPr>
          <w:tab/>
        </w:r>
        <w:r w:rsidR="006A10CB">
          <w:rPr>
            <w:noProof/>
            <w:webHidden/>
          </w:rPr>
          <w:fldChar w:fldCharType="begin"/>
        </w:r>
        <w:r w:rsidR="006A10CB">
          <w:rPr>
            <w:noProof/>
            <w:webHidden/>
          </w:rPr>
          <w:instrText xml:space="preserve"> PAGEREF _Toc450311707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66D2E612" w14:textId="6671718D"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08" w:history="1">
        <w:r w:rsidR="006A10CB" w:rsidRPr="008D2268">
          <w:rPr>
            <w:rStyle w:val="Hyperlink"/>
            <w:noProof/>
          </w:rPr>
          <w:t>1.2.5</w:t>
        </w:r>
        <w:r w:rsidR="006A10CB">
          <w:rPr>
            <w:rFonts w:asciiTheme="minorHAnsi" w:eastAsiaTheme="minorEastAsia" w:hAnsiTheme="minorHAnsi" w:cstheme="minorBidi"/>
            <w:noProof/>
            <w:color w:val="auto"/>
            <w:sz w:val="22"/>
            <w:szCs w:val="22"/>
          </w:rPr>
          <w:tab/>
        </w:r>
        <w:r w:rsidR="006A10CB" w:rsidRPr="008D2268">
          <w:rPr>
            <w:rStyle w:val="Hyperlink"/>
            <w:noProof/>
          </w:rPr>
          <w:t>Property and Class Descriptions</w:t>
        </w:r>
        <w:r w:rsidR="006A10CB">
          <w:rPr>
            <w:noProof/>
            <w:webHidden/>
          </w:rPr>
          <w:tab/>
        </w:r>
        <w:r w:rsidR="006A10CB">
          <w:rPr>
            <w:noProof/>
            <w:webHidden/>
          </w:rPr>
          <w:fldChar w:fldCharType="begin"/>
        </w:r>
        <w:r w:rsidR="006A10CB">
          <w:rPr>
            <w:noProof/>
            <w:webHidden/>
          </w:rPr>
          <w:instrText xml:space="preserve"> PAGEREF _Toc450311708 \h </w:instrText>
        </w:r>
        <w:r w:rsidR="006A10CB">
          <w:rPr>
            <w:noProof/>
            <w:webHidden/>
          </w:rPr>
        </w:r>
        <w:r w:rsidR="006A10CB">
          <w:rPr>
            <w:noProof/>
            <w:webHidden/>
          </w:rPr>
          <w:fldChar w:fldCharType="separate"/>
        </w:r>
        <w:r w:rsidR="006A10CB">
          <w:rPr>
            <w:noProof/>
            <w:webHidden/>
          </w:rPr>
          <w:t>9</w:t>
        </w:r>
        <w:r w:rsidR="006A10CB">
          <w:rPr>
            <w:noProof/>
            <w:webHidden/>
          </w:rPr>
          <w:fldChar w:fldCharType="end"/>
        </w:r>
      </w:hyperlink>
    </w:p>
    <w:p w14:paraId="43D126D1" w14:textId="2E070FF3"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09" w:history="1">
        <w:r w:rsidR="006A10CB" w:rsidRPr="008D2268">
          <w:rPr>
            <w:rStyle w:val="Hyperlink"/>
            <w:noProof/>
          </w:rPr>
          <w:t>1.3</w:t>
        </w:r>
        <w:r w:rsidR="006A10CB">
          <w:rPr>
            <w:rFonts w:asciiTheme="minorHAnsi" w:eastAsiaTheme="minorEastAsia" w:hAnsiTheme="minorHAnsi" w:cstheme="minorBidi"/>
            <w:noProof/>
            <w:color w:val="auto"/>
            <w:sz w:val="22"/>
            <w:szCs w:val="22"/>
          </w:rPr>
          <w:tab/>
        </w:r>
        <w:r w:rsidR="006A10CB" w:rsidRPr="008D2268">
          <w:rPr>
            <w:rStyle w:val="Hyperlink"/>
            <w:noProof/>
          </w:rPr>
          <w:t>Terminology</w:t>
        </w:r>
        <w:r w:rsidR="006A10CB">
          <w:rPr>
            <w:noProof/>
            <w:webHidden/>
          </w:rPr>
          <w:tab/>
        </w:r>
        <w:r w:rsidR="006A10CB">
          <w:rPr>
            <w:noProof/>
            <w:webHidden/>
          </w:rPr>
          <w:fldChar w:fldCharType="begin"/>
        </w:r>
        <w:r w:rsidR="006A10CB">
          <w:rPr>
            <w:noProof/>
            <w:webHidden/>
          </w:rPr>
          <w:instrText xml:space="preserve"> PAGEREF _Toc450311709 \h </w:instrText>
        </w:r>
        <w:r w:rsidR="006A10CB">
          <w:rPr>
            <w:noProof/>
            <w:webHidden/>
          </w:rPr>
        </w:r>
        <w:r w:rsidR="006A10CB">
          <w:rPr>
            <w:noProof/>
            <w:webHidden/>
          </w:rPr>
          <w:fldChar w:fldCharType="separate"/>
        </w:r>
        <w:r w:rsidR="006A10CB">
          <w:rPr>
            <w:noProof/>
            <w:webHidden/>
          </w:rPr>
          <w:t>10</w:t>
        </w:r>
        <w:r w:rsidR="006A10CB">
          <w:rPr>
            <w:noProof/>
            <w:webHidden/>
          </w:rPr>
          <w:fldChar w:fldCharType="end"/>
        </w:r>
      </w:hyperlink>
    </w:p>
    <w:p w14:paraId="49CAF771" w14:textId="4994C20C"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0" w:history="1">
        <w:r w:rsidR="006A10CB" w:rsidRPr="008D2268">
          <w:rPr>
            <w:rStyle w:val="Hyperlink"/>
            <w:noProof/>
          </w:rPr>
          <w:t>1.4</w:t>
        </w:r>
        <w:r w:rsidR="006A10CB">
          <w:rPr>
            <w:rFonts w:asciiTheme="minorHAnsi" w:eastAsiaTheme="minorEastAsia" w:hAnsiTheme="minorHAnsi" w:cstheme="minorBidi"/>
            <w:noProof/>
            <w:color w:val="auto"/>
            <w:sz w:val="22"/>
            <w:szCs w:val="22"/>
          </w:rPr>
          <w:tab/>
        </w:r>
        <w:r w:rsidR="006A10CB" w:rsidRPr="008D2268">
          <w:rPr>
            <w:rStyle w:val="Hyperlink"/>
            <w:noProof/>
          </w:rPr>
          <w:t>Normative References</w:t>
        </w:r>
        <w:r w:rsidR="006A10CB">
          <w:rPr>
            <w:noProof/>
            <w:webHidden/>
          </w:rPr>
          <w:tab/>
        </w:r>
        <w:r w:rsidR="006A10CB">
          <w:rPr>
            <w:noProof/>
            <w:webHidden/>
          </w:rPr>
          <w:fldChar w:fldCharType="begin"/>
        </w:r>
        <w:r w:rsidR="006A10CB">
          <w:rPr>
            <w:noProof/>
            <w:webHidden/>
          </w:rPr>
          <w:instrText xml:space="preserve"> PAGEREF _Toc450311710 \h </w:instrText>
        </w:r>
        <w:r w:rsidR="006A10CB">
          <w:rPr>
            <w:noProof/>
            <w:webHidden/>
          </w:rPr>
        </w:r>
        <w:r w:rsidR="006A10CB">
          <w:rPr>
            <w:noProof/>
            <w:webHidden/>
          </w:rPr>
          <w:fldChar w:fldCharType="separate"/>
        </w:r>
        <w:r w:rsidR="006A10CB">
          <w:rPr>
            <w:noProof/>
            <w:webHidden/>
          </w:rPr>
          <w:t>10</w:t>
        </w:r>
        <w:r w:rsidR="006A10CB">
          <w:rPr>
            <w:noProof/>
            <w:webHidden/>
          </w:rPr>
          <w:fldChar w:fldCharType="end"/>
        </w:r>
      </w:hyperlink>
    </w:p>
    <w:p w14:paraId="0A8389E3" w14:textId="073331C3" w:rsidR="006A10CB" w:rsidRDefault="00D12979">
      <w:pPr>
        <w:pStyle w:val="TOC1"/>
        <w:rPr>
          <w:rFonts w:asciiTheme="minorHAnsi" w:eastAsiaTheme="minorEastAsia" w:hAnsiTheme="minorHAnsi" w:cstheme="minorBidi"/>
          <w:noProof/>
          <w:color w:val="auto"/>
          <w:sz w:val="22"/>
          <w:szCs w:val="22"/>
        </w:rPr>
      </w:pPr>
      <w:hyperlink w:anchor="_Toc450311711" w:history="1">
        <w:r w:rsidR="006A10CB" w:rsidRPr="008D2268">
          <w:rPr>
            <w:rStyle w:val="Hyperlink"/>
            <w:noProof/>
          </w:rPr>
          <w:t>2</w:t>
        </w:r>
        <w:r w:rsidR="006A10CB">
          <w:rPr>
            <w:rFonts w:asciiTheme="minorHAnsi" w:eastAsiaTheme="minorEastAsia" w:hAnsiTheme="minorHAnsi" w:cstheme="minorBidi"/>
            <w:noProof/>
            <w:color w:val="auto"/>
            <w:sz w:val="22"/>
            <w:szCs w:val="22"/>
          </w:rPr>
          <w:tab/>
        </w:r>
        <w:r w:rsidR="006A10CB" w:rsidRPr="008D2268">
          <w:rPr>
            <w:rStyle w:val="Hyperlink"/>
            <w:noProof/>
          </w:rPr>
          <w:t>Background Information</w:t>
        </w:r>
        <w:r w:rsidR="006A10CB">
          <w:rPr>
            <w:noProof/>
            <w:webHidden/>
          </w:rPr>
          <w:tab/>
        </w:r>
        <w:r w:rsidR="006A10CB">
          <w:rPr>
            <w:noProof/>
            <w:webHidden/>
          </w:rPr>
          <w:fldChar w:fldCharType="begin"/>
        </w:r>
        <w:r w:rsidR="006A10CB">
          <w:rPr>
            <w:noProof/>
            <w:webHidden/>
          </w:rPr>
          <w:instrText xml:space="preserve"> PAGEREF _Toc450311711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734D8927" w14:textId="3B392087"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2" w:history="1">
        <w:r w:rsidR="006A10CB" w:rsidRPr="008D2268">
          <w:rPr>
            <w:rStyle w:val="Hyperlink"/>
            <w:noProof/>
          </w:rPr>
          <w:t>2.1</w:t>
        </w:r>
        <w:r w:rsidR="006A10CB">
          <w:rPr>
            <w:rFonts w:asciiTheme="minorHAnsi" w:eastAsiaTheme="minorEastAsia" w:hAnsiTheme="minorHAnsi" w:cstheme="minorBidi"/>
            <w:noProof/>
            <w:color w:val="auto"/>
            <w:sz w:val="22"/>
            <w:szCs w:val="22"/>
          </w:rPr>
          <w:tab/>
        </w:r>
        <w:r w:rsidR="006A10CB" w:rsidRPr="008D2268">
          <w:rPr>
            <w:rStyle w:val="Hyperlink"/>
            <w:noProof/>
          </w:rPr>
          <w:t>Cyber Observables</w:t>
        </w:r>
        <w:r w:rsidR="006A10CB">
          <w:rPr>
            <w:noProof/>
            <w:webHidden/>
          </w:rPr>
          <w:tab/>
        </w:r>
        <w:r w:rsidR="006A10CB">
          <w:rPr>
            <w:noProof/>
            <w:webHidden/>
          </w:rPr>
          <w:fldChar w:fldCharType="begin"/>
        </w:r>
        <w:r w:rsidR="006A10CB">
          <w:rPr>
            <w:noProof/>
            <w:webHidden/>
          </w:rPr>
          <w:instrText xml:space="preserve"> PAGEREF _Toc450311712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00938626" w14:textId="76827F44"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3" w:history="1">
        <w:r w:rsidR="006A10CB" w:rsidRPr="008D2268">
          <w:rPr>
            <w:rStyle w:val="Hyperlink"/>
            <w:noProof/>
          </w:rPr>
          <w:t>2.2</w:t>
        </w:r>
        <w:r w:rsidR="006A10CB">
          <w:rPr>
            <w:rFonts w:asciiTheme="minorHAnsi" w:eastAsiaTheme="minorEastAsia" w:hAnsiTheme="minorHAnsi" w:cstheme="minorBidi"/>
            <w:noProof/>
            <w:color w:val="auto"/>
            <w:sz w:val="22"/>
            <w:szCs w:val="22"/>
          </w:rPr>
          <w:tab/>
        </w:r>
        <w:r w:rsidR="006A10CB" w:rsidRPr="008D2268">
          <w:rPr>
            <w:rStyle w:val="Hyperlink"/>
            <w:noProof/>
          </w:rPr>
          <w:t>Objects</w:t>
        </w:r>
        <w:r w:rsidR="006A10CB">
          <w:rPr>
            <w:noProof/>
            <w:webHidden/>
          </w:rPr>
          <w:tab/>
        </w:r>
        <w:r w:rsidR="006A10CB">
          <w:rPr>
            <w:noProof/>
            <w:webHidden/>
          </w:rPr>
          <w:fldChar w:fldCharType="begin"/>
        </w:r>
        <w:r w:rsidR="006A10CB">
          <w:rPr>
            <w:noProof/>
            <w:webHidden/>
          </w:rPr>
          <w:instrText xml:space="preserve"> PAGEREF _Toc450311713 \h </w:instrText>
        </w:r>
        <w:r w:rsidR="006A10CB">
          <w:rPr>
            <w:noProof/>
            <w:webHidden/>
          </w:rPr>
        </w:r>
        <w:r w:rsidR="006A10CB">
          <w:rPr>
            <w:noProof/>
            <w:webHidden/>
          </w:rPr>
          <w:fldChar w:fldCharType="separate"/>
        </w:r>
        <w:r w:rsidR="006A10CB">
          <w:rPr>
            <w:noProof/>
            <w:webHidden/>
          </w:rPr>
          <w:t>11</w:t>
        </w:r>
        <w:r w:rsidR="006A10CB">
          <w:rPr>
            <w:noProof/>
            <w:webHidden/>
          </w:rPr>
          <w:fldChar w:fldCharType="end"/>
        </w:r>
      </w:hyperlink>
    </w:p>
    <w:p w14:paraId="368DFF5A" w14:textId="404ED887" w:rsidR="006A10CB" w:rsidRDefault="00D12979">
      <w:pPr>
        <w:pStyle w:val="TOC1"/>
        <w:rPr>
          <w:rFonts w:asciiTheme="minorHAnsi" w:eastAsiaTheme="minorEastAsia" w:hAnsiTheme="minorHAnsi" w:cstheme="minorBidi"/>
          <w:noProof/>
          <w:color w:val="auto"/>
          <w:sz w:val="22"/>
          <w:szCs w:val="22"/>
        </w:rPr>
      </w:pPr>
      <w:hyperlink w:anchor="_Toc450311714" w:history="1">
        <w:r w:rsidR="006A10CB" w:rsidRPr="008D2268">
          <w:rPr>
            <w:rStyle w:val="Hyperlink"/>
            <w:noProof/>
          </w:rPr>
          <w:t>3</w:t>
        </w:r>
        <w:r w:rsidR="006A10CB">
          <w:rPr>
            <w:rFonts w:asciiTheme="minorHAnsi" w:eastAsiaTheme="minorEastAsia" w:hAnsiTheme="minorHAnsi" w:cstheme="minorBidi"/>
            <w:noProof/>
            <w:color w:val="auto"/>
            <w:sz w:val="22"/>
            <w:szCs w:val="22"/>
          </w:rPr>
          <w:tab/>
        </w:r>
        <w:r w:rsidR="006A10CB" w:rsidRPr="008D2268">
          <w:rPr>
            <w:rStyle w:val="Hyperlink"/>
            <w:noProof/>
          </w:rPr>
          <w:t>Data Model</w:t>
        </w:r>
        <w:r w:rsidR="006A10CB">
          <w:rPr>
            <w:noProof/>
            <w:webHidden/>
          </w:rPr>
          <w:tab/>
        </w:r>
        <w:r w:rsidR="006A10CB">
          <w:rPr>
            <w:noProof/>
            <w:webHidden/>
          </w:rPr>
          <w:fldChar w:fldCharType="begin"/>
        </w:r>
        <w:r w:rsidR="006A10CB">
          <w:rPr>
            <w:noProof/>
            <w:webHidden/>
          </w:rPr>
          <w:instrText xml:space="preserve"> PAGEREF _Toc450311714 \h </w:instrText>
        </w:r>
        <w:r w:rsidR="006A10CB">
          <w:rPr>
            <w:noProof/>
            <w:webHidden/>
          </w:rPr>
        </w:r>
        <w:r w:rsidR="006A10CB">
          <w:rPr>
            <w:noProof/>
            <w:webHidden/>
          </w:rPr>
          <w:fldChar w:fldCharType="separate"/>
        </w:r>
        <w:r w:rsidR="006A10CB">
          <w:rPr>
            <w:noProof/>
            <w:webHidden/>
          </w:rPr>
          <w:t>12</w:t>
        </w:r>
        <w:r w:rsidR="006A10CB">
          <w:rPr>
            <w:noProof/>
            <w:webHidden/>
          </w:rPr>
          <w:fldChar w:fldCharType="end"/>
        </w:r>
      </w:hyperlink>
    </w:p>
    <w:p w14:paraId="0089E53C" w14:textId="2AEAA5AD"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5" w:history="1">
        <w:r w:rsidR="006A10CB" w:rsidRPr="008D2268">
          <w:rPr>
            <w:rStyle w:val="Hyperlink"/>
            <w:noProof/>
          </w:rPr>
          <w:t>3.1</w:t>
        </w:r>
        <w:r w:rsidR="006A10CB">
          <w:rPr>
            <w:rFonts w:asciiTheme="minorHAnsi" w:eastAsiaTheme="minorEastAsia" w:hAnsiTheme="minorHAnsi" w:cstheme="minorBidi"/>
            <w:noProof/>
            <w:color w:val="auto"/>
            <w:sz w:val="22"/>
            <w:szCs w:val="22"/>
          </w:rPr>
          <w:tab/>
        </w:r>
        <w:r w:rsidR="006A10CB" w:rsidRPr="008D2268">
          <w:rPr>
            <w:rStyle w:val="Hyperlink"/>
            <w:noProof/>
          </w:rPr>
          <w:t>NetworkFlowObjectType Class</w:t>
        </w:r>
        <w:r w:rsidR="006A10CB">
          <w:rPr>
            <w:noProof/>
            <w:webHidden/>
          </w:rPr>
          <w:tab/>
        </w:r>
        <w:r w:rsidR="006A10CB">
          <w:rPr>
            <w:noProof/>
            <w:webHidden/>
          </w:rPr>
          <w:fldChar w:fldCharType="begin"/>
        </w:r>
        <w:r w:rsidR="006A10CB">
          <w:rPr>
            <w:noProof/>
            <w:webHidden/>
          </w:rPr>
          <w:instrText xml:space="preserve"> PAGEREF _Toc450311715 \h </w:instrText>
        </w:r>
        <w:r w:rsidR="006A10CB">
          <w:rPr>
            <w:noProof/>
            <w:webHidden/>
          </w:rPr>
        </w:r>
        <w:r w:rsidR="006A10CB">
          <w:rPr>
            <w:noProof/>
            <w:webHidden/>
          </w:rPr>
          <w:fldChar w:fldCharType="separate"/>
        </w:r>
        <w:r w:rsidR="006A10CB">
          <w:rPr>
            <w:noProof/>
            <w:webHidden/>
          </w:rPr>
          <w:t>12</w:t>
        </w:r>
        <w:r w:rsidR="006A10CB">
          <w:rPr>
            <w:noProof/>
            <w:webHidden/>
          </w:rPr>
          <w:fldChar w:fldCharType="end"/>
        </w:r>
      </w:hyperlink>
    </w:p>
    <w:p w14:paraId="452BDCF4" w14:textId="5AB1DF0F"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6" w:history="1">
        <w:r w:rsidR="006A10CB" w:rsidRPr="008D2268">
          <w:rPr>
            <w:rStyle w:val="Hyperlink"/>
            <w:noProof/>
          </w:rPr>
          <w:t>3.2</w:t>
        </w:r>
        <w:r w:rsidR="006A10CB">
          <w:rPr>
            <w:rFonts w:asciiTheme="minorHAnsi" w:eastAsiaTheme="minorEastAsia" w:hAnsiTheme="minorHAnsi" w:cstheme="minorBidi"/>
            <w:noProof/>
            <w:color w:val="auto"/>
            <w:sz w:val="22"/>
            <w:szCs w:val="22"/>
          </w:rPr>
          <w:tab/>
        </w:r>
        <w:r w:rsidR="006A10CB" w:rsidRPr="008D2268">
          <w:rPr>
            <w:rStyle w:val="Hyperlink"/>
            <w:noProof/>
          </w:rPr>
          <w:t>NetworkLayerInfoType Class</w:t>
        </w:r>
        <w:r w:rsidR="006A10CB">
          <w:rPr>
            <w:noProof/>
            <w:webHidden/>
          </w:rPr>
          <w:tab/>
        </w:r>
        <w:r w:rsidR="006A10CB">
          <w:rPr>
            <w:noProof/>
            <w:webHidden/>
          </w:rPr>
          <w:fldChar w:fldCharType="begin"/>
        </w:r>
        <w:r w:rsidR="006A10CB">
          <w:rPr>
            <w:noProof/>
            <w:webHidden/>
          </w:rPr>
          <w:instrText xml:space="preserve"> PAGEREF _Toc450311716 \h </w:instrText>
        </w:r>
        <w:r w:rsidR="006A10CB">
          <w:rPr>
            <w:noProof/>
            <w:webHidden/>
          </w:rPr>
        </w:r>
        <w:r w:rsidR="006A10CB">
          <w:rPr>
            <w:noProof/>
            <w:webHidden/>
          </w:rPr>
          <w:fldChar w:fldCharType="separate"/>
        </w:r>
        <w:r w:rsidR="006A10CB">
          <w:rPr>
            <w:noProof/>
            <w:webHidden/>
          </w:rPr>
          <w:t>14</w:t>
        </w:r>
        <w:r w:rsidR="006A10CB">
          <w:rPr>
            <w:noProof/>
            <w:webHidden/>
          </w:rPr>
          <w:fldChar w:fldCharType="end"/>
        </w:r>
      </w:hyperlink>
    </w:p>
    <w:p w14:paraId="3EC85249" w14:textId="37286F50"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7" w:history="1">
        <w:r w:rsidR="006A10CB" w:rsidRPr="008D2268">
          <w:rPr>
            <w:rStyle w:val="Hyperlink"/>
            <w:noProof/>
          </w:rPr>
          <w:t>3.3</w:t>
        </w:r>
        <w:r w:rsidR="006A10CB">
          <w:rPr>
            <w:rFonts w:asciiTheme="minorHAnsi" w:eastAsiaTheme="minorEastAsia" w:hAnsiTheme="minorHAnsi" w:cstheme="minorBidi"/>
            <w:noProof/>
            <w:color w:val="auto"/>
            <w:sz w:val="22"/>
            <w:szCs w:val="22"/>
          </w:rPr>
          <w:tab/>
        </w:r>
        <w:r w:rsidR="006A10CB" w:rsidRPr="008D2268">
          <w:rPr>
            <w:rStyle w:val="Hyperlink"/>
            <w:noProof/>
          </w:rPr>
          <w:t>NetworkFlowLabelType Class</w:t>
        </w:r>
        <w:r w:rsidR="006A10CB">
          <w:rPr>
            <w:noProof/>
            <w:webHidden/>
          </w:rPr>
          <w:tab/>
        </w:r>
        <w:r w:rsidR="006A10CB">
          <w:rPr>
            <w:noProof/>
            <w:webHidden/>
          </w:rPr>
          <w:fldChar w:fldCharType="begin"/>
        </w:r>
        <w:r w:rsidR="006A10CB">
          <w:rPr>
            <w:noProof/>
            <w:webHidden/>
          </w:rPr>
          <w:instrText xml:space="preserve"> PAGEREF _Toc450311717 \h </w:instrText>
        </w:r>
        <w:r w:rsidR="006A10CB">
          <w:rPr>
            <w:noProof/>
            <w:webHidden/>
          </w:rPr>
        </w:r>
        <w:r w:rsidR="006A10CB">
          <w:rPr>
            <w:noProof/>
            <w:webHidden/>
          </w:rPr>
          <w:fldChar w:fldCharType="separate"/>
        </w:r>
        <w:r w:rsidR="006A10CB">
          <w:rPr>
            <w:noProof/>
            <w:webHidden/>
          </w:rPr>
          <w:t>15</w:t>
        </w:r>
        <w:r w:rsidR="006A10CB">
          <w:rPr>
            <w:noProof/>
            <w:webHidden/>
          </w:rPr>
          <w:fldChar w:fldCharType="end"/>
        </w:r>
      </w:hyperlink>
    </w:p>
    <w:p w14:paraId="26099110" w14:textId="217C343B"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8" w:history="1">
        <w:r w:rsidR="006A10CB" w:rsidRPr="008D2268">
          <w:rPr>
            <w:rStyle w:val="Hyperlink"/>
            <w:noProof/>
          </w:rPr>
          <w:t>3</w:t>
        </w:r>
        <w:r w:rsidR="006A10CB" w:rsidRPr="008D2268">
          <w:rPr>
            <w:rStyle w:val="Hyperlink"/>
            <w:noProof/>
          </w:rPr>
          <w:t>.</w:t>
        </w:r>
        <w:r w:rsidR="006A10CB" w:rsidRPr="008D2268">
          <w:rPr>
            <w:rStyle w:val="Hyperlink"/>
            <w:noProof/>
          </w:rPr>
          <w:t>4</w:t>
        </w:r>
        <w:r w:rsidR="006A10CB">
          <w:rPr>
            <w:rFonts w:asciiTheme="minorHAnsi" w:eastAsiaTheme="minorEastAsia" w:hAnsiTheme="minorHAnsi" w:cstheme="minorBidi"/>
            <w:noProof/>
            <w:color w:val="auto"/>
            <w:sz w:val="22"/>
            <w:szCs w:val="22"/>
          </w:rPr>
          <w:tab/>
        </w:r>
        <w:r w:rsidR="006A10CB" w:rsidRPr="008D2268">
          <w:rPr>
            <w:rStyle w:val="Hyperlink"/>
            <w:noProof/>
          </w:rPr>
          <w:t>UnidirectionalRecordType Class</w:t>
        </w:r>
        <w:r w:rsidR="006A10CB">
          <w:rPr>
            <w:noProof/>
            <w:webHidden/>
          </w:rPr>
          <w:tab/>
        </w:r>
        <w:r w:rsidR="006A10CB">
          <w:rPr>
            <w:noProof/>
            <w:webHidden/>
          </w:rPr>
          <w:fldChar w:fldCharType="begin"/>
        </w:r>
        <w:r w:rsidR="006A10CB">
          <w:rPr>
            <w:noProof/>
            <w:webHidden/>
          </w:rPr>
          <w:instrText xml:space="preserve"> PAGEREF _Toc450311718 \h </w:instrText>
        </w:r>
        <w:r w:rsidR="006A10CB">
          <w:rPr>
            <w:noProof/>
            <w:webHidden/>
          </w:rPr>
        </w:r>
        <w:r w:rsidR="006A10CB">
          <w:rPr>
            <w:noProof/>
            <w:webHidden/>
          </w:rPr>
          <w:fldChar w:fldCharType="separate"/>
        </w:r>
        <w:r w:rsidR="006A10CB">
          <w:rPr>
            <w:noProof/>
            <w:webHidden/>
          </w:rPr>
          <w:t>15</w:t>
        </w:r>
        <w:r w:rsidR="006A10CB">
          <w:rPr>
            <w:noProof/>
            <w:webHidden/>
          </w:rPr>
          <w:fldChar w:fldCharType="end"/>
        </w:r>
      </w:hyperlink>
    </w:p>
    <w:p w14:paraId="580EE4C8" w14:textId="5F89091C"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19" w:history="1">
        <w:r w:rsidR="006A10CB" w:rsidRPr="008D2268">
          <w:rPr>
            <w:rStyle w:val="Hyperlink"/>
            <w:noProof/>
          </w:rPr>
          <w:t>3.5</w:t>
        </w:r>
        <w:r w:rsidR="006A10CB">
          <w:rPr>
            <w:rFonts w:asciiTheme="minorHAnsi" w:eastAsiaTheme="minorEastAsia" w:hAnsiTheme="minorHAnsi" w:cstheme="minorBidi"/>
            <w:noProof/>
            <w:color w:val="auto"/>
            <w:sz w:val="22"/>
            <w:szCs w:val="22"/>
          </w:rPr>
          <w:tab/>
        </w:r>
        <w:r w:rsidR="006A10CB" w:rsidRPr="008D2268">
          <w:rPr>
            <w:rStyle w:val="Hyperlink"/>
            <w:noProof/>
          </w:rPr>
          <w:t>BidirectionalRecordType Class</w:t>
        </w:r>
        <w:r w:rsidR="006A10CB">
          <w:rPr>
            <w:noProof/>
            <w:webHidden/>
          </w:rPr>
          <w:tab/>
        </w:r>
        <w:r w:rsidR="006A10CB">
          <w:rPr>
            <w:noProof/>
            <w:webHidden/>
          </w:rPr>
          <w:fldChar w:fldCharType="begin"/>
        </w:r>
        <w:r w:rsidR="006A10CB">
          <w:rPr>
            <w:noProof/>
            <w:webHidden/>
          </w:rPr>
          <w:instrText xml:space="preserve"> PAGEREF _Toc450311719 \h </w:instrText>
        </w:r>
        <w:r w:rsidR="006A10CB">
          <w:rPr>
            <w:noProof/>
            <w:webHidden/>
          </w:rPr>
        </w:r>
        <w:r w:rsidR="006A10CB">
          <w:rPr>
            <w:noProof/>
            <w:webHidden/>
          </w:rPr>
          <w:fldChar w:fldCharType="separate"/>
        </w:r>
        <w:r w:rsidR="006A10CB">
          <w:rPr>
            <w:noProof/>
            <w:webHidden/>
          </w:rPr>
          <w:t>17</w:t>
        </w:r>
        <w:r w:rsidR="006A10CB">
          <w:rPr>
            <w:noProof/>
            <w:webHidden/>
          </w:rPr>
          <w:fldChar w:fldCharType="end"/>
        </w:r>
      </w:hyperlink>
    </w:p>
    <w:p w14:paraId="4E6BC1EB" w14:textId="6EAA39B6"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20" w:history="1">
        <w:r w:rsidR="006A10CB" w:rsidRPr="008D2268">
          <w:rPr>
            <w:rStyle w:val="Hyperlink"/>
            <w:noProof/>
          </w:rPr>
          <w:t>3.6</w:t>
        </w:r>
        <w:r w:rsidR="006A10CB">
          <w:rPr>
            <w:rFonts w:asciiTheme="minorHAnsi" w:eastAsiaTheme="minorEastAsia" w:hAnsiTheme="minorHAnsi" w:cstheme="minorBidi"/>
            <w:noProof/>
            <w:color w:val="auto"/>
            <w:sz w:val="22"/>
            <w:szCs w:val="22"/>
          </w:rPr>
          <w:tab/>
        </w:r>
        <w:r w:rsidR="006A10CB" w:rsidRPr="008D2268">
          <w:rPr>
            <w:rStyle w:val="Hyperlink"/>
            <w:noProof/>
          </w:rPr>
          <w:t>IPFIXMessageType Class</w:t>
        </w:r>
        <w:r w:rsidR="006A10CB">
          <w:rPr>
            <w:noProof/>
            <w:webHidden/>
          </w:rPr>
          <w:tab/>
        </w:r>
        <w:r w:rsidR="006A10CB">
          <w:rPr>
            <w:noProof/>
            <w:webHidden/>
          </w:rPr>
          <w:fldChar w:fldCharType="begin"/>
        </w:r>
        <w:r w:rsidR="006A10CB">
          <w:rPr>
            <w:noProof/>
            <w:webHidden/>
          </w:rPr>
          <w:instrText xml:space="preserve"> PAGEREF _Toc450311720 \h </w:instrText>
        </w:r>
        <w:r w:rsidR="006A10CB">
          <w:rPr>
            <w:noProof/>
            <w:webHidden/>
          </w:rPr>
        </w:r>
        <w:r w:rsidR="006A10CB">
          <w:rPr>
            <w:noProof/>
            <w:webHidden/>
          </w:rPr>
          <w:fldChar w:fldCharType="separate"/>
        </w:r>
        <w:r w:rsidR="006A10CB">
          <w:rPr>
            <w:noProof/>
            <w:webHidden/>
          </w:rPr>
          <w:t>18</w:t>
        </w:r>
        <w:r w:rsidR="006A10CB">
          <w:rPr>
            <w:noProof/>
            <w:webHidden/>
          </w:rPr>
          <w:fldChar w:fldCharType="end"/>
        </w:r>
      </w:hyperlink>
    </w:p>
    <w:p w14:paraId="16FB387A" w14:textId="6D1DCDC6"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1" w:history="1">
        <w:r w:rsidR="006A10CB" w:rsidRPr="008D2268">
          <w:rPr>
            <w:rStyle w:val="Hyperlink"/>
            <w:noProof/>
          </w:rPr>
          <w:t>3.6.1</w:t>
        </w:r>
        <w:r w:rsidR="006A10CB">
          <w:rPr>
            <w:rFonts w:asciiTheme="minorHAnsi" w:eastAsiaTheme="minorEastAsia" w:hAnsiTheme="minorHAnsi" w:cstheme="minorBidi"/>
            <w:noProof/>
            <w:color w:val="auto"/>
            <w:sz w:val="22"/>
            <w:szCs w:val="22"/>
          </w:rPr>
          <w:tab/>
        </w:r>
        <w:r w:rsidR="006A10CB" w:rsidRPr="008D2268">
          <w:rPr>
            <w:rStyle w:val="Hyperlink"/>
            <w:noProof/>
          </w:rPr>
          <w:t>IPFIXMessageHeaderType Class</w:t>
        </w:r>
        <w:r w:rsidR="006A10CB">
          <w:rPr>
            <w:noProof/>
            <w:webHidden/>
          </w:rPr>
          <w:tab/>
        </w:r>
        <w:r w:rsidR="006A10CB">
          <w:rPr>
            <w:noProof/>
            <w:webHidden/>
          </w:rPr>
          <w:fldChar w:fldCharType="begin"/>
        </w:r>
        <w:r w:rsidR="006A10CB">
          <w:rPr>
            <w:noProof/>
            <w:webHidden/>
          </w:rPr>
          <w:instrText xml:space="preserve"> PAGEREF _Toc450311721 \h </w:instrText>
        </w:r>
        <w:r w:rsidR="006A10CB">
          <w:rPr>
            <w:noProof/>
            <w:webHidden/>
          </w:rPr>
        </w:r>
        <w:r w:rsidR="006A10CB">
          <w:rPr>
            <w:noProof/>
            <w:webHidden/>
          </w:rPr>
          <w:fldChar w:fldCharType="separate"/>
        </w:r>
        <w:r w:rsidR="006A10CB">
          <w:rPr>
            <w:noProof/>
            <w:webHidden/>
          </w:rPr>
          <w:t>19</w:t>
        </w:r>
        <w:r w:rsidR="006A10CB">
          <w:rPr>
            <w:noProof/>
            <w:webHidden/>
          </w:rPr>
          <w:fldChar w:fldCharType="end"/>
        </w:r>
      </w:hyperlink>
    </w:p>
    <w:p w14:paraId="3EB26D92" w14:textId="01EF032D"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2" w:history="1">
        <w:r w:rsidR="006A10CB" w:rsidRPr="008D2268">
          <w:rPr>
            <w:rStyle w:val="Hyperlink"/>
            <w:noProof/>
          </w:rPr>
          <w:t>3.6.2</w:t>
        </w:r>
        <w:r w:rsidR="006A10CB">
          <w:rPr>
            <w:rFonts w:asciiTheme="minorHAnsi" w:eastAsiaTheme="minorEastAsia" w:hAnsiTheme="minorHAnsi" w:cstheme="minorBidi"/>
            <w:noProof/>
            <w:color w:val="auto"/>
            <w:sz w:val="22"/>
            <w:szCs w:val="22"/>
          </w:rPr>
          <w:tab/>
        </w:r>
        <w:r w:rsidR="006A10CB" w:rsidRPr="008D2268">
          <w:rPr>
            <w:rStyle w:val="Hyperlink"/>
            <w:noProof/>
          </w:rPr>
          <w:t>IPFIXSetType Class</w:t>
        </w:r>
        <w:r w:rsidR="006A10CB">
          <w:rPr>
            <w:noProof/>
            <w:webHidden/>
          </w:rPr>
          <w:tab/>
        </w:r>
        <w:r w:rsidR="006A10CB">
          <w:rPr>
            <w:noProof/>
            <w:webHidden/>
          </w:rPr>
          <w:fldChar w:fldCharType="begin"/>
        </w:r>
        <w:r w:rsidR="006A10CB">
          <w:rPr>
            <w:noProof/>
            <w:webHidden/>
          </w:rPr>
          <w:instrText xml:space="preserve"> PAGEREF _Toc450311722 \h </w:instrText>
        </w:r>
        <w:r w:rsidR="006A10CB">
          <w:rPr>
            <w:noProof/>
            <w:webHidden/>
          </w:rPr>
        </w:r>
        <w:r w:rsidR="006A10CB">
          <w:rPr>
            <w:noProof/>
            <w:webHidden/>
          </w:rPr>
          <w:fldChar w:fldCharType="separate"/>
        </w:r>
        <w:r w:rsidR="006A10CB">
          <w:rPr>
            <w:noProof/>
            <w:webHidden/>
          </w:rPr>
          <w:t>20</w:t>
        </w:r>
        <w:r w:rsidR="006A10CB">
          <w:rPr>
            <w:noProof/>
            <w:webHidden/>
          </w:rPr>
          <w:fldChar w:fldCharType="end"/>
        </w:r>
      </w:hyperlink>
    </w:p>
    <w:p w14:paraId="5E225E4B" w14:textId="36E0B408"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3" w:history="1">
        <w:r w:rsidR="006A10CB" w:rsidRPr="008D2268">
          <w:rPr>
            <w:rStyle w:val="Hyperlink"/>
            <w:noProof/>
          </w:rPr>
          <w:t>3.6.3</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IPFIXTemplateSetType Class</w:t>
        </w:r>
        <w:r w:rsidR="006A10CB">
          <w:rPr>
            <w:noProof/>
            <w:webHidden/>
          </w:rPr>
          <w:tab/>
        </w:r>
        <w:r w:rsidR="006A10CB">
          <w:rPr>
            <w:noProof/>
            <w:webHidden/>
          </w:rPr>
          <w:fldChar w:fldCharType="begin"/>
        </w:r>
        <w:r w:rsidR="006A10CB">
          <w:rPr>
            <w:noProof/>
            <w:webHidden/>
          </w:rPr>
          <w:instrText xml:space="preserve"> PAGEREF _Toc450311723 \h </w:instrText>
        </w:r>
        <w:r w:rsidR="006A10CB">
          <w:rPr>
            <w:noProof/>
            <w:webHidden/>
          </w:rPr>
        </w:r>
        <w:r w:rsidR="006A10CB">
          <w:rPr>
            <w:noProof/>
            <w:webHidden/>
          </w:rPr>
          <w:fldChar w:fldCharType="separate"/>
        </w:r>
        <w:r w:rsidR="006A10CB">
          <w:rPr>
            <w:noProof/>
            <w:webHidden/>
          </w:rPr>
          <w:t>23</w:t>
        </w:r>
        <w:r w:rsidR="006A10CB">
          <w:rPr>
            <w:noProof/>
            <w:webHidden/>
          </w:rPr>
          <w:fldChar w:fldCharType="end"/>
        </w:r>
      </w:hyperlink>
    </w:p>
    <w:p w14:paraId="67883E6F" w14:textId="6FC44396"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4" w:history="1">
        <w:r w:rsidR="006A10CB" w:rsidRPr="008D2268">
          <w:rPr>
            <w:rStyle w:val="Hyperlink"/>
            <w:noProof/>
          </w:rPr>
          <w:t>3.6.4</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IPFIXOptionsTemplateSetType Class</w:t>
        </w:r>
        <w:r w:rsidR="006A10CB">
          <w:rPr>
            <w:noProof/>
            <w:webHidden/>
          </w:rPr>
          <w:tab/>
        </w:r>
        <w:r w:rsidR="006A10CB">
          <w:rPr>
            <w:noProof/>
            <w:webHidden/>
          </w:rPr>
          <w:fldChar w:fldCharType="begin"/>
        </w:r>
        <w:r w:rsidR="006A10CB">
          <w:rPr>
            <w:noProof/>
            <w:webHidden/>
          </w:rPr>
          <w:instrText xml:space="preserve"> PAGEREF _Toc450311724 \h </w:instrText>
        </w:r>
        <w:r w:rsidR="006A10CB">
          <w:rPr>
            <w:noProof/>
            <w:webHidden/>
          </w:rPr>
        </w:r>
        <w:r w:rsidR="006A10CB">
          <w:rPr>
            <w:noProof/>
            <w:webHidden/>
          </w:rPr>
          <w:fldChar w:fldCharType="separate"/>
        </w:r>
        <w:r w:rsidR="006A10CB">
          <w:rPr>
            <w:noProof/>
            <w:webHidden/>
          </w:rPr>
          <w:t>23</w:t>
        </w:r>
        <w:r w:rsidR="006A10CB">
          <w:rPr>
            <w:noProof/>
            <w:webHidden/>
          </w:rPr>
          <w:fldChar w:fldCharType="end"/>
        </w:r>
      </w:hyperlink>
    </w:p>
    <w:p w14:paraId="70D00455" w14:textId="6C5EB636"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5" w:history="1">
        <w:r w:rsidR="006A10CB" w:rsidRPr="008D2268">
          <w:rPr>
            <w:rStyle w:val="Hyperlink"/>
            <w:noProof/>
          </w:rPr>
          <w:t>3.6.5</w:t>
        </w:r>
        <w:r w:rsidR="006A10CB">
          <w:rPr>
            <w:rFonts w:asciiTheme="minorHAnsi" w:eastAsiaTheme="minorEastAsia" w:hAnsiTheme="minorHAnsi" w:cstheme="minorBidi"/>
            <w:noProof/>
            <w:color w:val="auto"/>
            <w:sz w:val="22"/>
            <w:szCs w:val="22"/>
          </w:rPr>
          <w:tab/>
        </w:r>
        <w:r w:rsidR="006A10CB" w:rsidRPr="008D2268">
          <w:rPr>
            <w:rStyle w:val="Hyperlink"/>
            <w:noProof/>
          </w:rPr>
          <w:t>IPFIXDataSetType Class</w:t>
        </w:r>
        <w:r w:rsidR="006A10CB">
          <w:rPr>
            <w:noProof/>
            <w:webHidden/>
          </w:rPr>
          <w:tab/>
        </w:r>
        <w:r w:rsidR="006A10CB">
          <w:rPr>
            <w:noProof/>
            <w:webHidden/>
          </w:rPr>
          <w:fldChar w:fldCharType="begin"/>
        </w:r>
        <w:r w:rsidR="006A10CB">
          <w:rPr>
            <w:noProof/>
            <w:webHidden/>
          </w:rPr>
          <w:instrText xml:space="preserve"> PAGEREF _Toc450311725 \h </w:instrText>
        </w:r>
        <w:r w:rsidR="006A10CB">
          <w:rPr>
            <w:noProof/>
            <w:webHidden/>
          </w:rPr>
        </w:r>
        <w:r w:rsidR="006A10CB">
          <w:rPr>
            <w:noProof/>
            <w:webHidden/>
          </w:rPr>
          <w:fldChar w:fldCharType="separate"/>
        </w:r>
        <w:r w:rsidR="006A10CB">
          <w:rPr>
            <w:noProof/>
            <w:webHidden/>
          </w:rPr>
          <w:t>24</w:t>
        </w:r>
        <w:r w:rsidR="006A10CB">
          <w:rPr>
            <w:noProof/>
            <w:webHidden/>
          </w:rPr>
          <w:fldChar w:fldCharType="end"/>
        </w:r>
      </w:hyperlink>
    </w:p>
    <w:p w14:paraId="7743332D" w14:textId="3EBB44B3"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6" w:history="1">
        <w:r w:rsidR="006A10CB" w:rsidRPr="008D2268">
          <w:rPr>
            <w:rStyle w:val="Hyperlink"/>
            <w:noProof/>
          </w:rPr>
          <w:t>3.6.6</w:t>
        </w:r>
        <w:r w:rsidR="006A10CB">
          <w:rPr>
            <w:rFonts w:asciiTheme="minorHAnsi" w:eastAsiaTheme="minorEastAsia" w:hAnsiTheme="minorHAnsi" w:cstheme="minorBidi"/>
            <w:noProof/>
            <w:color w:val="auto"/>
            <w:sz w:val="22"/>
            <w:szCs w:val="22"/>
          </w:rPr>
          <w:tab/>
        </w:r>
        <w:r w:rsidR="006A10CB" w:rsidRPr="008D2268">
          <w:rPr>
            <w:rStyle w:val="Hyperlink"/>
            <w:noProof/>
          </w:rPr>
          <w:t>IPFIXSetHeaderType Class</w:t>
        </w:r>
        <w:r w:rsidR="006A10CB">
          <w:rPr>
            <w:noProof/>
            <w:webHidden/>
          </w:rPr>
          <w:tab/>
        </w:r>
        <w:r w:rsidR="006A10CB">
          <w:rPr>
            <w:noProof/>
            <w:webHidden/>
          </w:rPr>
          <w:fldChar w:fldCharType="begin"/>
        </w:r>
        <w:r w:rsidR="006A10CB">
          <w:rPr>
            <w:noProof/>
            <w:webHidden/>
          </w:rPr>
          <w:instrText xml:space="preserve"> PAGEREF _Toc450311726 \h </w:instrText>
        </w:r>
        <w:r w:rsidR="006A10CB">
          <w:rPr>
            <w:noProof/>
            <w:webHidden/>
          </w:rPr>
        </w:r>
        <w:r w:rsidR="006A10CB">
          <w:rPr>
            <w:noProof/>
            <w:webHidden/>
          </w:rPr>
          <w:fldChar w:fldCharType="separate"/>
        </w:r>
        <w:r w:rsidR="006A10CB">
          <w:rPr>
            <w:noProof/>
            <w:webHidden/>
          </w:rPr>
          <w:t>25</w:t>
        </w:r>
        <w:r w:rsidR="006A10CB">
          <w:rPr>
            <w:noProof/>
            <w:webHidden/>
          </w:rPr>
          <w:fldChar w:fldCharType="end"/>
        </w:r>
      </w:hyperlink>
    </w:p>
    <w:p w14:paraId="680F40C1" w14:textId="2C7C17A8"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7" w:history="1">
        <w:r w:rsidR="006A10CB" w:rsidRPr="008D2268">
          <w:rPr>
            <w:rStyle w:val="Hyperlink"/>
            <w:noProof/>
          </w:rPr>
          <w:t>3.6.7</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IPFIXTemplateRecordType Class</w:t>
        </w:r>
        <w:r w:rsidR="006A10CB">
          <w:rPr>
            <w:noProof/>
            <w:webHidden/>
          </w:rPr>
          <w:tab/>
        </w:r>
        <w:r w:rsidR="006A10CB">
          <w:rPr>
            <w:noProof/>
            <w:webHidden/>
          </w:rPr>
          <w:fldChar w:fldCharType="begin"/>
        </w:r>
        <w:r w:rsidR="006A10CB">
          <w:rPr>
            <w:noProof/>
            <w:webHidden/>
          </w:rPr>
          <w:instrText xml:space="preserve"> PAGEREF _Toc450311727 \h </w:instrText>
        </w:r>
        <w:r w:rsidR="006A10CB">
          <w:rPr>
            <w:noProof/>
            <w:webHidden/>
          </w:rPr>
        </w:r>
        <w:r w:rsidR="006A10CB">
          <w:rPr>
            <w:noProof/>
            <w:webHidden/>
          </w:rPr>
          <w:fldChar w:fldCharType="separate"/>
        </w:r>
        <w:r w:rsidR="006A10CB">
          <w:rPr>
            <w:noProof/>
            <w:webHidden/>
          </w:rPr>
          <w:t>25</w:t>
        </w:r>
        <w:r w:rsidR="006A10CB">
          <w:rPr>
            <w:noProof/>
            <w:webHidden/>
          </w:rPr>
          <w:fldChar w:fldCharType="end"/>
        </w:r>
      </w:hyperlink>
    </w:p>
    <w:p w14:paraId="2C340C3F" w14:textId="099F0E2E"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8" w:history="1">
        <w:r w:rsidR="006A10CB" w:rsidRPr="008D2268">
          <w:rPr>
            <w:rStyle w:val="Hyperlink"/>
            <w:noProof/>
          </w:rPr>
          <w:t>3.6.8</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IPFIXTemplateRecordHeaderType Class</w:t>
        </w:r>
        <w:r w:rsidR="006A10CB">
          <w:rPr>
            <w:noProof/>
            <w:webHidden/>
          </w:rPr>
          <w:tab/>
        </w:r>
        <w:r w:rsidR="006A10CB">
          <w:rPr>
            <w:noProof/>
            <w:webHidden/>
          </w:rPr>
          <w:fldChar w:fldCharType="begin"/>
        </w:r>
        <w:r w:rsidR="006A10CB">
          <w:rPr>
            <w:noProof/>
            <w:webHidden/>
          </w:rPr>
          <w:instrText xml:space="preserve"> PAGEREF _Toc450311728 \h </w:instrText>
        </w:r>
        <w:r w:rsidR="006A10CB">
          <w:rPr>
            <w:noProof/>
            <w:webHidden/>
          </w:rPr>
        </w:r>
        <w:r w:rsidR="006A10CB">
          <w:rPr>
            <w:noProof/>
            <w:webHidden/>
          </w:rPr>
          <w:fldChar w:fldCharType="separate"/>
        </w:r>
        <w:r w:rsidR="006A10CB">
          <w:rPr>
            <w:noProof/>
            <w:webHidden/>
          </w:rPr>
          <w:t>26</w:t>
        </w:r>
        <w:r w:rsidR="006A10CB">
          <w:rPr>
            <w:noProof/>
            <w:webHidden/>
          </w:rPr>
          <w:fldChar w:fldCharType="end"/>
        </w:r>
      </w:hyperlink>
    </w:p>
    <w:p w14:paraId="63C6A872" w14:textId="5DA37A66"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29" w:history="1">
        <w:r w:rsidR="006A10CB" w:rsidRPr="008D2268">
          <w:rPr>
            <w:rStyle w:val="Hyperlink"/>
            <w:noProof/>
          </w:rPr>
          <w:t>3.6.9</w:t>
        </w:r>
        <w:r w:rsidR="006A10CB">
          <w:rPr>
            <w:rFonts w:asciiTheme="minorHAnsi" w:eastAsiaTheme="minorEastAsia" w:hAnsiTheme="minorHAnsi" w:cstheme="minorBidi"/>
            <w:noProof/>
            <w:color w:val="auto"/>
            <w:sz w:val="22"/>
            <w:szCs w:val="22"/>
          </w:rPr>
          <w:tab/>
        </w:r>
        <w:r w:rsidR="006A10CB" w:rsidRPr="008D2268">
          <w:rPr>
            <w:rStyle w:val="Hyperlink"/>
            <w:noProof/>
          </w:rPr>
          <w:t>IPFIXTemplateRecordFieldSpecifiersType Class</w:t>
        </w:r>
        <w:r w:rsidR="006A10CB">
          <w:rPr>
            <w:noProof/>
            <w:webHidden/>
          </w:rPr>
          <w:tab/>
        </w:r>
        <w:r w:rsidR="006A10CB">
          <w:rPr>
            <w:noProof/>
            <w:webHidden/>
          </w:rPr>
          <w:fldChar w:fldCharType="begin"/>
        </w:r>
        <w:r w:rsidR="006A10CB">
          <w:rPr>
            <w:noProof/>
            <w:webHidden/>
          </w:rPr>
          <w:instrText xml:space="preserve"> PAGEREF _Toc450311729 \h </w:instrText>
        </w:r>
        <w:r w:rsidR="006A10CB">
          <w:rPr>
            <w:noProof/>
            <w:webHidden/>
          </w:rPr>
        </w:r>
        <w:r w:rsidR="006A10CB">
          <w:rPr>
            <w:noProof/>
            <w:webHidden/>
          </w:rPr>
          <w:fldChar w:fldCharType="separate"/>
        </w:r>
        <w:r w:rsidR="006A10CB">
          <w:rPr>
            <w:noProof/>
            <w:webHidden/>
          </w:rPr>
          <w:t>27</w:t>
        </w:r>
        <w:r w:rsidR="006A10CB">
          <w:rPr>
            <w:noProof/>
            <w:webHidden/>
          </w:rPr>
          <w:fldChar w:fldCharType="end"/>
        </w:r>
      </w:hyperlink>
    </w:p>
    <w:p w14:paraId="57391C44" w14:textId="6AE3832D"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0" w:history="1">
        <w:r w:rsidR="006A10CB" w:rsidRPr="008D2268">
          <w:rPr>
            <w:rStyle w:val="Hyperlink"/>
            <w:noProof/>
          </w:rPr>
          <w:t>3.6.10</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IPFIXOptionsTemplateRecordType Class</w:t>
        </w:r>
        <w:r w:rsidR="006A10CB">
          <w:rPr>
            <w:noProof/>
            <w:webHidden/>
          </w:rPr>
          <w:tab/>
        </w:r>
        <w:r w:rsidR="006A10CB">
          <w:rPr>
            <w:noProof/>
            <w:webHidden/>
          </w:rPr>
          <w:fldChar w:fldCharType="begin"/>
        </w:r>
        <w:r w:rsidR="006A10CB">
          <w:rPr>
            <w:noProof/>
            <w:webHidden/>
          </w:rPr>
          <w:instrText xml:space="preserve"> PAGEREF _Toc450311730 \h </w:instrText>
        </w:r>
        <w:r w:rsidR="006A10CB">
          <w:rPr>
            <w:noProof/>
            <w:webHidden/>
          </w:rPr>
        </w:r>
        <w:r w:rsidR="006A10CB">
          <w:rPr>
            <w:noProof/>
            <w:webHidden/>
          </w:rPr>
          <w:fldChar w:fldCharType="separate"/>
        </w:r>
        <w:r w:rsidR="006A10CB">
          <w:rPr>
            <w:noProof/>
            <w:webHidden/>
          </w:rPr>
          <w:t>28</w:t>
        </w:r>
        <w:r w:rsidR="006A10CB">
          <w:rPr>
            <w:noProof/>
            <w:webHidden/>
          </w:rPr>
          <w:fldChar w:fldCharType="end"/>
        </w:r>
      </w:hyperlink>
    </w:p>
    <w:p w14:paraId="44FE4A66" w14:textId="44348ED0"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1" w:history="1">
        <w:r w:rsidR="006A10CB" w:rsidRPr="008D2268">
          <w:rPr>
            <w:rStyle w:val="Hyperlink"/>
            <w:noProof/>
          </w:rPr>
          <w:t>3.6.11</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IPFIXOptionsTemplateRecordHeaderType Class</w:t>
        </w:r>
        <w:r w:rsidR="006A10CB">
          <w:rPr>
            <w:noProof/>
            <w:webHidden/>
          </w:rPr>
          <w:tab/>
        </w:r>
        <w:r w:rsidR="006A10CB">
          <w:rPr>
            <w:noProof/>
            <w:webHidden/>
          </w:rPr>
          <w:fldChar w:fldCharType="begin"/>
        </w:r>
        <w:r w:rsidR="006A10CB">
          <w:rPr>
            <w:noProof/>
            <w:webHidden/>
          </w:rPr>
          <w:instrText xml:space="preserve"> PAGEREF _Toc450311731 \h </w:instrText>
        </w:r>
        <w:r w:rsidR="006A10CB">
          <w:rPr>
            <w:noProof/>
            <w:webHidden/>
          </w:rPr>
        </w:r>
        <w:r w:rsidR="006A10CB">
          <w:rPr>
            <w:noProof/>
            <w:webHidden/>
          </w:rPr>
          <w:fldChar w:fldCharType="separate"/>
        </w:r>
        <w:r w:rsidR="006A10CB">
          <w:rPr>
            <w:noProof/>
            <w:webHidden/>
          </w:rPr>
          <w:t>28</w:t>
        </w:r>
        <w:r w:rsidR="006A10CB">
          <w:rPr>
            <w:noProof/>
            <w:webHidden/>
          </w:rPr>
          <w:fldChar w:fldCharType="end"/>
        </w:r>
      </w:hyperlink>
    </w:p>
    <w:p w14:paraId="6A7901E5" w14:textId="5E125183"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2" w:history="1">
        <w:r w:rsidR="006A10CB" w:rsidRPr="008D2268">
          <w:rPr>
            <w:rStyle w:val="Hyperlink"/>
            <w:noProof/>
          </w:rPr>
          <w:t>3.6.12</w:t>
        </w:r>
        <w:r w:rsidR="006A10CB">
          <w:rPr>
            <w:rFonts w:asciiTheme="minorHAnsi" w:eastAsiaTheme="minorEastAsia" w:hAnsiTheme="minorHAnsi" w:cstheme="minorBidi"/>
            <w:noProof/>
            <w:color w:val="auto"/>
            <w:sz w:val="22"/>
            <w:szCs w:val="22"/>
          </w:rPr>
          <w:tab/>
        </w:r>
        <w:r w:rsidR="006A10CB" w:rsidRPr="008D2268">
          <w:rPr>
            <w:rStyle w:val="Hyperlink"/>
            <w:noProof/>
          </w:rPr>
          <w:t>IPFIXOptionsTemplateRecordFieldSpecifiersType Class</w:t>
        </w:r>
        <w:r w:rsidR="006A10CB">
          <w:rPr>
            <w:noProof/>
            <w:webHidden/>
          </w:rPr>
          <w:tab/>
        </w:r>
        <w:r w:rsidR="006A10CB">
          <w:rPr>
            <w:noProof/>
            <w:webHidden/>
          </w:rPr>
          <w:fldChar w:fldCharType="begin"/>
        </w:r>
        <w:r w:rsidR="006A10CB">
          <w:rPr>
            <w:noProof/>
            <w:webHidden/>
          </w:rPr>
          <w:instrText xml:space="preserve"> PAGEREF _Toc450311732 \h </w:instrText>
        </w:r>
        <w:r w:rsidR="006A10CB">
          <w:rPr>
            <w:noProof/>
            <w:webHidden/>
          </w:rPr>
        </w:r>
        <w:r w:rsidR="006A10CB">
          <w:rPr>
            <w:noProof/>
            <w:webHidden/>
          </w:rPr>
          <w:fldChar w:fldCharType="separate"/>
        </w:r>
        <w:r w:rsidR="006A10CB">
          <w:rPr>
            <w:noProof/>
            <w:webHidden/>
          </w:rPr>
          <w:t>29</w:t>
        </w:r>
        <w:r w:rsidR="006A10CB">
          <w:rPr>
            <w:noProof/>
            <w:webHidden/>
          </w:rPr>
          <w:fldChar w:fldCharType="end"/>
        </w:r>
      </w:hyperlink>
    </w:p>
    <w:p w14:paraId="3F4A9C09" w14:textId="183ECA0A"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33" w:history="1">
        <w:r w:rsidR="006A10CB" w:rsidRPr="008D2268">
          <w:rPr>
            <w:rStyle w:val="Hyperlink"/>
            <w:noProof/>
          </w:rPr>
          <w:t>3.6.13</w:t>
        </w:r>
        <w:r w:rsidR="006A10CB">
          <w:rPr>
            <w:rFonts w:asciiTheme="minorHAnsi" w:eastAsiaTheme="minorEastAsia" w:hAnsiTheme="minorHAnsi" w:cstheme="minorBidi"/>
            <w:noProof/>
            <w:color w:val="auto"/>
            <w:sz w:val="22"/>
            <w:szCs w:val="22"/>
          </w:rPr>
          <w:tab/>
        </w:r>
        <w:r w:rsidR="006A10CB" w:rsidRPr="008D2268">
          <w:rPr>
            <w:rStyle w:val="Hyperlink"/>
            <w:noProof/>
          </w:rPr>
          <w:t>IPFIXDataRecordType Class</w:t>
        </w:r>
        <w:r w:rsidR="006A10CB">
          <w:rPr>
            <w:noProof/>
            <w:webHidden/>
          </w:rPr>
          <w:tab/>
        </w:r>
        <w:r w:rsidR="006A10CB">
          <w:rPr>
            <w:noProof/>
            <w:webHidden/>
          </w:rPr>
          <w:fldChar w:fldCharType="begin"/>
        </w:r>
        <w:r w:rsidR="006A10CB">
          <w:rPr>
            <w:noProof/>
            <w:webHidden/>
          </w:rPr>
          <w:instrText xml:space="preserve"> PAGEREF _Toc450311733 \h </w:instrText>
        </w:r>
        <w:r w:rsidR="006A10CB">
          <w:rPr>
            <w:noProof/>
            <w:webHidden/>
          </w:rPr>
        </w:r>
        <w:r w:rsidR="006A10CB">
          <w:rPr>
            <w:noProof/>
            <w:webHidden/>
          </w:rPr>
          <w:fldChar w:fldCharType="separate"/>
        </w:r>
        <w:r w:rsidR="006A10CB">
          <w:rPr>
            <w:noProof/>
            <w:webHidden/>
          </w:rPr>
          <w:t>31</w:t>
        </w:r>
        <w:r w:rsidR="006A10CB">
          <w:rPr>
            <w:noProof/>
            <w:webHidden/>
          </w:rPr>
          <w:fldChar w:fldCharType="end"/>
        </w:r>
      </w:hyperlink>
    </w:p>
    <w:p w14:paraId="2C50EA0D" w14:textId="575EA795"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34" w:history="1">
        <w:r w:rsidR="006A10CB" w:rsidRPr="008D2268">
          <w:rPr>
            <w:rStyle w:val="Hyperlink"/>
            <w:noProof/>
          </w:rPr>
          <w:t>3.7</w:t>
        </w:r>
        <w:r w:rsidR="006A10CB">
          <w:rPr>
            <w:rFonts w:asciiTheme="minorHAnsi" w:eastAsiaTheme="minorEastAsia" w:hAnsiTheme="minorHAnsi" w:cstheme="minorBidi"/>
            <w:noProof/>
            <w:color w:val="auto"/>
            <w:sz w:val="22"/>
            <w:szCs w:val="22"/>
          </w:rPr>
          <w:tab/>
        </w:r>
        <w:r w:rsidR="006A10CB" w:rsidRPr="008D2268">
          <w:rPr>
            <w:rStyle w:val="Hyperlink"/>
            <w:noProof/>
          </w:rPr>
          <w:t>NetflowV9ExportPacketType Class</w:t>
        </w:r>
        <w:r w:rsidR="006A10CB">
          <w:rPr>
            <w:noProof/>
            <w:webHidden/>
          </w:rPr>
          <w:tab/>
        </w:r>
        <w:r w:rsidR="006A10CB">
          <w:rPr>
            <w:noProof/>
            <w:webHidden/>
          </w:rPr>
          <w:fldChar w:fldCharType="begin"/>
        </w:r>
        <w:r w:rsidR="006A10CB">
          <w:rPr>
            <w:noProof/>
            <w:webHidden/>
          </w:rPr>
          <w:instrText xml:space="preserve"> PAGEREF _Toc450311734 \h </w:instrText>
        </w:r>
        <w:r w:rsidR="006A10CB">
          <w:rPr>
            <w:noProof/>
            <w:webHidden/>
          </w:rPr>
        </w:r>
        <w:r w:rsidR="006A10CB">
          <w:rPr>
            <w:noProof/>
            <w:webHidden/>
          </w:rPr>
          <w:fldChar w:fldCharType="separate"/>
        </w:r>
        <w:r w:rsidR="006A10CB">
          <w:rPr>
            <w:noProof/>
            <w:webHidden/>
          </w:rPr>
          <w:t>32</w:t>
        </w:r>
        <w:r w:rsidR="006A10CB">
          <w:rPr>
            <w:noProof/>
            <w:webHidden/>
          </w:rPr>
          <w:fldChar w:fldCharType="end"/>
        </w:r>
      </w:hyperlink>
    </w:p>
    <w:p w14:paraId="372FB3F7" w14:textId="62C1247B"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5" w:history="1">
        <w:r w:rsidR="006A10CB" w:rsidRPr="008D2268">
          <w:rPr>
            <w:rStyle w:val="Hyperlink"/>
            <w:noProof/>
          </w:rPr>
          <w:t>3.7.1</w:t>
        </w:r>
        <w:r w:rsidR="006A10CB">
          <w:rPr>
            <w:rFonts w:asciiTheme="minorHAnsi" w:eastAsiaTheme="minorEastAsia" w:hAnsiTheme="minorHAnsi" w:cstheme="minorBidi"/>
            <w:noProof/>
            <w:color w:val="auto"/>
            <w:sz w:val="22"/>
            <w:szCs w:val="22"/>
          </w:rPr>
          <w:tab/>
        </w:r>
        <w:r w:rsidR="006A10CB" w:rsidRPr="008D2268">
          <w:rPr>
            <w:rStyle w:val="Hyperlink"/>
            <w:noProof/>
          </w:rPr>
          <w:t>NetflowV9PacketHeaderType Class</w:t>
        </w:r>
        <w:r w:rsidR="006A10CB">
          <w:rPr>
            <w:noProof/>
            <w:webHidden/>
          </w:rPr>
          <w:tab/>
        </w:r>
        <w:r w:rsidR="006A10CB">
          <w:rPr>
            <w:noProof/>
            <w:webHidden/>
          </w:rPr>
          <w:fldChar w:fldCharType="begin"/>
        </w:r>
        <w:r w:rsidR="006A10CB">
          <w:rPr>
            <w:noProof/>
            <w:webHidden/>
          </w:rPr>
          <w:instrText xml:space="preserve"> PAGEREF _Toc450311735 \h </w:instrText>
        </w:r>
        <w:r w:rsidR="006A10CB">
          <w:rPr>
            <w:noProof/>
            <w:webHidden/>
          </w:rPr>
        </w:r>
        <w:r w:rsidR="006A10CB">
          <w:rPr>
            <w:noProof/>
            <w:webHidden/>
          </w:rPr>
          <w:fldChar w:fldCharType="separate"/>
        </w:r>
        <w:r w:rsidR="006A10CB">
          <w:rPr>
            <w:noProof/>
            <w:webHidden/>
          </w:rPr>
          <w:t>33</w:t>
        </w:r>
        <w:r w:rsidR="006A10CB">
          <w:rPr>
            <w:noProof/>
            <w:webHidden/>
          </w:rPr>
          <w:fldChar w:fldCharType="end"/>
        </w:r>
      </w:hyperlink>
    </w:p>
    <w:p w14:paraId="3C17C9E5" w14:textId="2F824874"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6" w:history="1">
        <w:r w:rsidR="006A10CB" w:rsidRPr="008D2268">
          <w:rPr>
            <w:rStyle w:val="Hyperlink"/>
            <w:noProof/>
          </w:rPr>
          <w:t>3.</w:t>
        </w:r>
        <w:r w:rsidR="006A10CB" w:rsidRPr="008D2268">
          <w:rPr>
            <w:rStyle w:val="Hyperlink"/>
            <w:noProof/>
          </w:rPr>
          <w:t>7</w:t>
        </w:r>
        <w:r w:rsidR="006A10CB" w:rsidRPr="008D2268">
          <w:rPr>
            <w:rStyle w:val="Hyperlink"/>
            <w:noProof/>
          </w:rPr>
          <w:t>.2</w:t>
        </w:r>
        <w:r w:rsidR="006A10CB">
          <w:rPr>
            <w:rFonts w:asciiTheme="minorHAnsi" w:eastAsiaTheme="minorEastAsia" w:hAnsiTheme="minorHAnsi" w:cstheme="minorBidi"/>
            <w:noProof/>
            <w:color w:val="auto"/>
            <w:sz w:val="22"/>
            <w:szCs w:val="22"/>
          </w:rPr>
          <w:tab/>
        </w:r>
        <w:r w:rsidR="006A10CB" w:rsidRPr="008D2268">
          <w:rPr>
            <w:rStyle w:val="Hyperlink"/>
            <w:noProof/>
          </w:rPr>
          <w:t>NetflowV9FlowSetType Class</w:t>
        </w:r>
        <w:r w:rsidR="006A10CB">
          <w:rPr>
            <w:noProof/>
            <w:webHidden/>
          </w:rPr>
          <w:tab/>
        </w:r>
        <w:r w:rsidR="006A10CB">
          <w:rPr>
            <w:noProof/>
            <w:webHidden/>
          </w:rPr>
          <w:fldChar w:fldCharType="begin"/>
        </w:r>
        <w:r w:rsidR="006A10CB">
          <w:rPr>
            <w:noProof/>
            <w:webHidden/>
          </w:rPr>
          <w:instrText xml:space="preserve"> PAGEREF _Toc450311736 \h </w:instrText>
        </w:r>
        <w:r w:rsidR="006A10CB">
          <w:rPr>
            <w:noProof/>
            <w:webHidden/>
          </w:rPr>
        </w:r>
        <w:r w:rsidR="006A10CB">
          <w:rPr>
            <w:noProof/>
            <w:webHidden/>
          </w:rPr>
          <w:fldChar w:fldCharType="separate"/>
        </w:r>
        <w:r w:rsidR="006A10CB">
          <w:rPr>
            <w:noProof/>
            <w:webHidden/>
          </w:rPr>
          <w:t>34</w:t>
        </w:r>
        <w:r w:rsidR="006A10CB">
          <w:rPr>
            <w:noProof/>
            <w:webHidden/>
          </w:rPr>
          <w:fldChar w:fldCharType="end"/>
        </w:r>
      </w:hyperlink>
    </w:p>
    <w:p w14:paraId="77A934BF" w14:textId="4CC4C97B"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7" w:history="1">
        <w:r w:rsidR="006A10CB" w:rsidRPr="008D2268">
          <w:rPr>
            <w:rStyle w:val="Hyperlink"/>
            <w:noProof/>
          </w:rPr>
          <w:t>3.7.3</w:t>
        </w:r>
        <w:r w:rsidR="006A10CB">
          <w:rPr>
            <w:rFonts w:asciiTheme="minorHAnsi" w:eastAsiaTheme="minorEastAsia" w:hAnsiTheme="minorHAnsi" w:cstheme="minorBidi"/>
            <w:noProof/>
            <w:color w:val="auto"/>
            <w:sz w:val="22"/>
            <w:szCs w:val="22"/>
          </w:rPr>
          <w:tab/>
        </w:r>
        <w:r w:rsidR="006A10CB" w:rsidRPr="008D2268">
          <w:rPr>
            <w:rStyle w:val="Hyperlink"/>
            <w:noProof/>
          </w:rPr>
          <w:t>NetflowV9TemplateFlowSetType Class</w:t>
        </w:r>
        <w:r w:rsidR="006A10CB">
          <w:rPr>
            <w:noProof/>
            <w:webHidden/>
          </w:rPr>
          <w:tab/>
        </w:r>
        <w:r w:rsidR="006A10CB">
          <w:rPr>
            <w:noProof/>
            <w:webHidden/>
          </w:rPr>
          <w:fldChar w:fldCharType="begin"/>
        </w:r>
        <w:r w:rsidR="006A10CB">
          <w:rPr>
            <w:noProof/>
            <w:webHidden/>
          </w:rPr>
          <w:instrText xml:space="preserve"> PAGEREF _Toc450311737 \h </w:instrText>
        </w:r>
        <w:r w:rsidR="006A10CB">
          <w:rPr>
            <w:noProof/>
            <w:webHidden/>
          </w:rPr>
        </w:r>
        <w:r w:rsidR="006A10CB">
          <w:rPr>
            <w:noProof/>
            <w:webHidden/>
          </w:rPr>
          <w:fldChar w:fldCharType="separate"/>
        </w:r>
        <w:r w:rsidR="006A10CB">
          <w:rPr>
            <w:noProof/>
            <w:webHidden/>
          </w:rPr>
          <w:t>36</w:t>
        </w:r>
        <w:r w:rsidR="006A10CB">
          <w:rPr>
            <w:noProof/>
            <w:webHidden/>
          </w:rPr>
          <w:fldChar w:fldCharType="end"/>
        </w:r>
      </w:hyperlink>
    </w:p>
    <w:p w14:paraId="31598C6F" w14:textId="17FEB4F1"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8" w:history="1">
        <w:r w:rsidR="006A10CB" w:rsidRPr="008D2268">
          <w:rPr>
            <w:rStyle w:val="Hyperlink"/>
            <w:noProof/>
          </w:rPr>
          <w:t>3.7.4</w:t>
        </w:r>
        <w:r w:rsidR="006A10CB">
          <w:rPr>
            <w:rFonts w:asciiTheme="minorHAnsi" w:eastAsiaTheme="minorEastAsia" w:hAnsiTheme="minorHAnsi" w:cstheme="minorBidi"/>
            <w:noProof/>
            <w:color w:val="auto"/>
            <w:sz w:val="22"/>
            <w:szCs w:val="22"/>
          </w:rPr>
          <w:tab/>
        </w:r>
        <w:r w:rsidR="006A10CB" w:rsidRPr="008D2268">
          <w:rPr>
            <w:rStyle w:val="Hyperlink"/>
            <w:noProof/>
          </w:rPr>
          <w:t>NetflowV9TemplateRecordType Class</w:t>
        </w:r>
        <w:r w:rsidR="006A10CB">
          <w:rPr>
            <w:noProof/>
            <w:webHidden/>
          </w:rPr>
          <w:tab/>
        </w:r>
        <w:r w:rsidR="006A10CB">
          <w:rPr>
            <w:noProof/>
            <w:webHidden/>
          </w:rPr>
          <w:fldChar w:fldCharType="begin"/>
        </w:r>
        <w:r w:rsidR="006A10CB">
          <w:rPr>
            <w:noProof/>
            <w:webHidden/>
          </w:rPr>
          <w:instrText xml:space="preserve"> PAGEREF _Toc450311738 \h </w:instrText>
        </w:r>
        <w:r w:rsidR="006A10CB">
          <w:rPr>
            <w:noProof/>
            <w:webHidden/>
          </w:rPr>
        </w:r>
        <w:r w:rsidR="006A10CB">
          <w:rPr>
            <w:noProof/>
            <w:webHidden/>
          </w:rPr>
          <w:fldChar w:fldCharType="separate"/>
        </w:r>
        <w:r w:rsidR="006A10CB">
          <w:rPr>
            <w:noProof/>
            <w:webHidden/>
          </w:rPr>
          <w:t>36</w:t>
        </w:r>
        <w:r w:rsidR="006A10CB">
          <w:rPr>
            <w:noProof/>
            <w:webHidden/>
          </w:rPr>
          <w:fldChar w:fldCharType="end"/>
        </w:r>
      </w:hyperlink>
    </w:p>
    <w:p w14:paraId="536D3A57" w14:textId="20303252"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39" w:history="1">
        <w:r w:rsidR="006A10CB" w:rsidRPr="008D2268">
          <w:rPr>
            <w:rStyle w:val="Hyperlink"/>
            <w:noProof/>
          </w:rPr>
          <w:t>3.7.5</w:t>
        </w:r>
        <w:r w:rsidR="006A10CB">
          <w:rPr>
            <w:rFonts w:asciiTheme="minorHAnsi" w:eastAsiaTheme="minorEastAsia" w:hAnsiTheme="minorHAnsi" w:cstheme="minorBidi"/>
            <w:noProof/>
            <w:color w:val="auto"/>
            <w:sz w:val="22"/>
            <w:szCs w:val="22"/>
          </w:rPr>
          <w:tab/>
        </w:r>
        <w:r w:rsidR="006A10CB" w:rsidRPr="008D2268">
          <w:rPr>
            <w:rStyle w:val="Hyperlink"/>
            <w:noProof/>
          </w:rPr>
          <w:t>NetflowV9FieldType Data Type</w:t>
        </w:r>
        <w:r w:rsidR="006A10CB">
          <w:rPr>
            <w:noProof/>
            <w:webHidden/>
          </w:rPr>
          <w:tab/>
        </w:r>
        <w:r w:rsidR="006A10CB">
          <w:rPr>
            <w:noProof/>
            <w:webHidden/>
          </w:rPr>
          <w:fldChar w:fldCharType="begin"/>
        </w:r>
        <w:r w:rsidR="006A10CB">
          <w:rPr>
            <w:noProof/>
            <w:webHidden/>
          </w:rPr>
          <w:instrText xml:space="preserve"> PAGEREF _Toc450311739 \h </w:instrText>
        </w:r>
        <w:r w:rsidR="006A10CB">
          <w:rPr>
            <w:noProof/>
            <w:webHidden/>
          </w:rPr>
        </w:r>
        <w:r w:rsidR="006A10CB">
          <w:rPr>
            <w:noProof/>
            <w:webHidden/>
          </w:rPr>
          <w:fldChar w:fldCharType="separate"/>
        </w:r>
        <w:r w:rsidR="006A10CB">
          <w:rPr>
            <w:noProof/>
            <w:webHidden/>
          </w:rPr>
          <w:t>37</w:t>
        </w:r>
        <w:r w:rsidR="006A10CB">
          <w:rPr>
            <w:noProof/>
            <w:webHidden/>
          </w:rPr>
          <w:fldChar w:fldCharType="end"/>
        </w:r>
      </w:hyperlink>
    </w:p>
    <w:p w14:paraId="20640867" w14:textId="2C3C859B"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0" w:history="1">
        <w:r w:rsidR="006A10CB" w:rsidRPr="008D2268">
          <w:rPr>
            <w:rStyle w:val="Hyperlink"/>
            <w:noProof/>
          </w:rPr>
          <w:t>3.7.6</w:t>
        </w:r>
        <w:r w:rsidR="006A10CB">
          <w:rPr>
            <w:rFonts w:asciiTheme="minorHAnsi" w:eastAsiaTheme="minorEastAsia" w:hAnsiTheme="minorHAnsi" w:cstheme="minorBidi"/>
            <w:noProof/>
            <w:color w:val="auto"/>
            <w:sz w:val="22"/>
            <w:szCs w:val="22"/>
          </w:rPr>
          <w:tab/>
        </w:r>
        <w:r w:rsidR="006A10CB" w:rsidRPr="008D2268">
          <w:rPr>
            <w:rStyle w:val="Hyperlink"/>
            <w:noProof/>
          </w:rPr>
          <w:t>NetflowV9OptionsTemplateFlowSetType Class</w:t>
        </w:r>
        <w:r w:rsidR="006A10CB">
          <w:rPr>
            <w:noProof/>
            <w:webHidden/>
          </w:rPr>
          <w:tab/>
        </w:r>
        <w:r w:rsidR="006A10CB">
          <w:rPr>
            <w:noProof/>
            <w:webHidden/>
          </w:rPr>
          <w:fldChar w:fldCharType="begin"/>
        </w:r>
        <w:r w:rsidR="006A10CB">
          <w:rPr>
            <w:noProof/>
            <w:webHidden/>
          </w:rPr>
          <w:instrText xml:space="preserve"> PAGEREF _Toc450311740 \h </w:instrText>
        </w:r>
        <w:r w:rsidR="006A10CB">
          <w:rPr>
            <w:noProof/>
            <w:webHidden/>
          </w:rPr>
        </w:r>
        <w:r w:rsidR="006A10CB">
          <w:rPr>
            <w:noProof/>
            <w:webHidden/>
          </w:rPr>
          <w:fldChar w:fldCharType="separate"/>
        </w:r>
        <w:r w:rsidR="006A10CB">
          <w:rPr>
            <w:noProof/>
            <w:webHidden/>
          </w:rPr>
          <w:t>37</w:t>
        </w:r>
        <w:r w:rsidR="006A10CB">
          <w:rPr>
            <w:noProof/>
            <w:webHidden/>
          </w:rPr>
          <w:fldChar w:fldCharType="end"/>
        </w:r>
      </w:hyperlink>
    </w:p>
    <w:p w14:paraId="38A3275E" w14:textId="48083C13"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1" w:history="1">
        <w:r w:rsidR="006A10CB" w:rsidRPr="008D2268">
          <w:rPr>
            <w:rStyle w:val="Hyperlink"/>
            <w:noProof/>
          </w:rPr>
          <w:t>3.7.7</w:t>
        </w:r>
        <w:r w:rsidR="006A10CB">
          <w:rPr>
            <w:rFonts w:asciiTheme="minorHAnsi" w:eastAsiaTheme="minorEastAsia" w:hAnsiTheme="minorHAnsi" w:cstheme="minorBidi"/>
            <w:noProof/>
            <w:color w:val="auto"/>
            <w:sz w:val="22"/>
            <w:szCs w:val="22"/>
          </w:rPr>
          <w:tab/>
        </w:r>
        <w:r w:rsidR="006A10CB" w:rsidRPr="008D2268">
          <w:rPr>
            <w:rStyle w:val="Hyperlink"/>
            <w:noProof/>
          </w:rPr>
          <w:t>NetflowV9OptionsTemplateRecordType Class</w:t>
        </w:r>
        <w:r w:rsidR="006A10CB">
          <w:rPr>
            <w:noProof/>
            <w:webHidden/>
          </w:rPr>
          <w:tab/>
        </w:r>
        <w:r w:rsidR="006A10CB">
          <w:rPr>
            <w:noProof/>
            <w:webHidden/>
          </w:rPr>
          <w:fldChar w:fldCharType="begin"/>
        </w:r>
        <w:r w:rsidR="006A10CB">
          <w:rPr>
            <w:noProof/>
            <w:webHidden/>
          </w:rPr>
          <w:instrText xml:space="preserve"> PAGEREF _Toc450311741 \h </w:instrText>
        </w:r>
        <w:r w:rsidR="006A10CB">
          <w:rPr>
            <w:noProof/>
            <w:webHidden/>
          </w:rPr>
        </w:r>
        <w:r w:rsidR="006A10CB">
          <w:rPr>
            <w:noProof/>
            <w:webHidden/>
          </w:rPr>
          <w:fldChar w:fldCharType="separate"/>
        </w:r>
        <w:r w:rsidR="006A10CB">
          <w:rPr>
            <w:noProof/>
            <w:webHidden/>
          </w:rPr>
          <w:t>38</w:t>
        </w:r>
        <w:r w:rsidR="006A10CB">
          <w:rPr>
            <w:noProof/>
            <w:webHidden/>
          </w:rPr>
          <w:fldChar w:fldCharType="end"/>
        </w:r>
      </w:hyperlink>
    </w:p>
    <w:p w14:paraId="662A13B8" w14:textId="79619EBA"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2" w:history="1">
        <w:r w:rsidR="006A10CB" w:rsidRPr="008D2268">
          <w:rPr>
            <w:rStyle w:val="Hyperlink"/>
            <w:noProof/>
          </w:rPr>
          <w:t>3.7.8</w:t>
        </w:r>
        <w:r w:rsidR="006A10CB">
          <w:rPr>
            <w:rFonts w:asciiTheme="minorHAnsi" w:eastAsiaTheme="minorEastAsia" w:hAnsiTheme="minorHAnsi" w:cstheme="minorBidi"/>
            <w:noProof/>
            <w:color w:val="auto"/>
            <w:sz w:val="22"/>
            <w:szCs w:val="22"/>
          </w:rPr>
          <w:tab/>
        </w:r>
        <w:r w:rsidR="006A10CB" w:rsidRPr="008D2268">
          <w:rPr>
            <w:rStyle w:val="Hyperlink"/>
            <w:noProof/>
          </w:rPr>
          <w:t>NetflowV9ScopeFieldType Data Type</w:t>
        </w:r>
        <w:r w:rsidR="006A10CB">
          <w:rPr>
            <w:noProof/>
            <w:webHidden/>
          </w:rPr>
          <w:tab/>
        </w:r>
        <w:r w:rsidR="006A10CB">
          <w:rPr>
            <w:noProof/>
            <w:webHidden/>
          </w:rPr>
          <w:fldChar w:fldCharType="begin"/>
        </w:r>
        <w:r w:rsidR="006A10CB">
          <w:rPr>
            <w:noProof/>
            <w:webHidden/>
          </w:rPr>
          <w:instrText xml:space="preserve"> PAGEREF _Toc450311742 \h </w:instrText>
        </w:r>
        <w:r w:rsidR="006A10CB">
          <w:rPr>
            <w:noProof/>
            <w:webHidden/>
          </w:rPr>
        </w:r>
        <w:r w:rsidR="006A10CB">
          <w:rPr>
            <w:noProof/>
            <w:webHidden/>
          </w:rPr>
          <w:fldChar w:fldCharType="separate"/>
        </w:r>
        <w:r w:rsidR="006A10CB">
          <w:rPr>
            <w:noProof/>
            <w:webHidden/>
          </w:rPr>
          <w:t>39</w:t>
        </w:r>
        <w:r w:rsidR="006A10CB">
          <w:rPr>
            <w:noProof/>
            <w:webHidden/>
          </w:rPr>
          <w:fldChar w:fldCharType="end"/>
        </w:r>
      </w:hyperlink>
    </w:p>
    <w:p w14:paraId="77435A20" w14:textId="6FD7C12C"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43" w:history="1">
        <w:r w:rsidR="006A10CB" w:rsidRPr="008D2268">
          <w:rPr>
            <w:rStyle w:val="Hyperlink"/>
            <w:noProof/>
          </w:rPr>
          <w:t>3.7.9</w:t>
        </w:r>
        <w:r w:rsidR="006A10CB">
          <w:rPr>
            <w:rFonts w:asciiTheme="minorHAnsi" w:eastAsiaTheme="minorEastAsia" w:hAnsiTheme="minorHAnsi" w:cstheme="minorBidi"/>
            <w:noProof/>
            <w:color w:val="auto"/>
            <w:sz w:val="22"/>
            <w:szCs w:val="22"/>
          </w:rPr>
          <w:tab/>
        </w:r>
        <w:r w:rsidR="006A10CB" w:rsidRPr="008D2268">
          <w:rPr>
            <w:rStyle w:val="Hyperlink"/>
            <w:noProof/>
          </w:rPr>
          <w:t>NetflowV9DataFlowSetType Class</w:t>
        </w:r>
        <w:r w:rsidR="006A10CB">
          <w:rPr>
            <w:noProof/>
            <w:webHidden/>
          </w:rPr>
          <w:tab/>
        </w:r>
        <w:r w:rsidR="006A10CB">
          <w:rPr>
            <w:noProof/>
            <w:webHidden/>
          </w:rPr>
          <w:fldChar w:fldCharType="begin"/>
        </w:r>
        <w:r w:rsidR="006A10CB">
          <w:rPr>
            <w:noProof/>
            <w:webHidden/>
          </w:rPr>
          <w:instrText xml:space="preserve"> PAGEREF _Toc450311743 \h </w:instrText>
        </w:r>
        <w:r w:rsidR="006A10CB">
          <w:rPr>
            <w:noProof/>
            <w:webHidden/>
          </w:rPr>
        </w:r>
        <w:r w:rsidR="006A10CB">
          <w:rPr>
            <w:noProof/>
            <w:webHidden/>
          </w:rPr>
          <w:fldChar w:fldCharType="separate"/>
        </w:r>
        <w:r w:rsidR="006A10CB">
          <w:rPr>
            <w:noProof/>
            <w:webHidden/>
          </w:rPr>
          <w:t>39</w:t>
        </w:r>
        <w:r w:rsidR="006A10CB">
          <w:rPr>
            <w:noProof/>
            <w:webHidden/>
          </w:rPr>
          <w:fldChar w:fldCharType="end"/>
        </w:r>
      </w:hyperlink>
    </w:p>
    <w:p w14:paraId="6DE5671F" w14:textId="0A5ADAA9"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4" w:history="1">
        <w:r w:rsidR="006A10CB" w:rsidRPr="008D2268">
          <w:rPr>
            <w:rStyle w:val="Hyperlink"/>
            <w:noProof/>
          </w:rPr>
          <w:t>3.7.10</w:t>
        </w:r>
        <w:r w:rsidR="006A10CB">
          <w:rPr>
            <w:rFonts w:asciiTheme="minorHAnsi" w:eastAsiaTheme="minorEastAsia" w:hAnsiTheme="minorHAnsi" w:cstheme="minorBidi"/>
            <w:noProof/>
            <w:color w:val="auto"/>
            <w:sz w:val="22"/>
            <w:szCs w:val="22"/>
          </w:rPr>
          <w:tab/>
        </w:r>
        <w:r w:rsidR="006A10CB" w:rsidRPr="008D2268">
          <w:rPr>
            <w:rStyle w:val="Hyperlink"/>
            <w:noProof/>
          </w:rPr>
          <w:t>NetflowV9DataRecordType Class</w:t>
        </w:r>
        <w:r w:rsidR="006A10CB">
          <w:rPr>
            <w:noProof/>
            <w:webHidden/>
          </w:rPr>
          <w:tab/>
        </w:r>
        <w:r w:rsidR="006A10CB">
          <w:rPr>
            <w:noProof/>
            <w:webHidden/>
          </w:rPr>
          <w:fldChar w:fldCharType="begin"/>
        </w:r>
        <w:r w:rsidR="006A10CB">
          <w:rPr>
            <w:noProof/>
            <w:webHidden/>
          </w:rPr>
          <w:instrText xml:space="preserve"> PAGEREF _Toc450311744 \h </w:instrText>
        </w:r>
        <w:r w:rsidR="006A10CB">
          <w:rPr>
            <w:noProof/>
            <w:webHidden/>
          </w:rPr>
        </w:r>
        <w:r w:rsidR="006A10CB">
          <w:rPr>
            <w:noProof/>
            <w:webHidden/>
          </w:rPr>
          <w:fldChar w:fldCharType="separate"/>
        </w:r>
        <w:r w:rsidR="006A10CB">
          <w:rPr>
            <w:noProof/>
            <w:webHidden/>
          </w:rPr>
          <w:t>40</w:t>
        </w:r>
        <w:r w:rsidR="006A10CB">
          <w:rPr>
            <w:noProof/>
            <w:webHidden/>
          </w:rPr>
          <w:fldChar w:fldCharType="end"/>
        </w:r>
      </w:hyperlink>
    </w:p>
    <w:p w14:paraId="14B206E0" w14:textId="2453C291"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5" w:history="1">
        <w:r w:rsidR="006A10CB" w:rsidRPr="008D2268">
          <w:rPr>
            <w:rStyle w:val="Hyperlink"/>
            <w:noProof/>
          </w:rPr>
          <w:t>3.7.11</w:t>
        </w:r>
        <w:r w:rsidR="006A10CB">
          <w:rPr>
            <w:rFonts w:asciiTheme="minorHAnsi" w:eastAsiaTheme="minorEastAsia" w:hAnsiTheme="minorHAnsi" w:cstheme="minorBidi"/>
            <w:noProof/>
            <w:color w:val="auto"/>
            <w:sz w:val="22"/>
            <w:szCs w:val="22"/>
          </w:rPr>
          <w:tab/>
        </w:r>
        <w:r w:rsidR="006A10CB" w:rsidRPr="008D2268">
          <w:rPr>
            <w:rStyle w:val="Hyperlink"/>
            <w:noProof/>
          </w:rPr>
          <w:t>FlowDataRecordType Class</w:t>
        </w:r>
        <w:r w:rsidR="006A10CB">
          <w:rPr>
            <w:noProof/>
            <w:webHidden/>
          </w:rPr>
          <w:tab/>
        </w:r>
        <w:r w:rsidR="006A10CB">
          <w:rPr>
            <w:noProof/>
            <w:webHidden/>
          </w:rPr>
          <w:fldChar w:fldCharType="begin"/>
        </w:r>
        <w:r w:rsidR="006A10CB">
          <w:rPr>
            <w:noProof/>
            <w:webHidden/>
          </w:rPr>
          <w:instrText xml:space="preserve"> PAGEREF _Toc450311745 \h </w:instrText>
        </w:r>
        <w:r w:rsidR="006A10CB">
          <w:rPr>
            <w:noProof/>
            <w:webHidden/>
          </w:rPr>
        </w:r>
        <w:r w:rsidR="006A10CB">
          <w:rPr>
            <w:noProof/>
            <w:webHidden/>
          </w:rPr>
          <w:fldChar w:fldCharType="separate"/>
        </w:r>
        <w:r w:rsidR="006A10CB">
          <w:rPr>
            <w:noProof/>
            <w:webHidden/>
          </w:rPr>
          <w:t>41</w:t>
        </w:r>
        <w:r w:rsidR="006A10CB">
          <w:rPr>
            <w:noProof/>
            <w:webHidden/>
          </w:rPr>
          <w:fldChar w:fldCharType="end"/>
        </w:r>
      </w:hyperlink>
    </w:p>
    <w:p w14:paraId="0CBE8789" w14:textId="48DF1B96"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6" w:history="1">
        <w:r w:rsidR="006A10CB" w:rsidRPr="008D2268">
          <w:rPr>
            <w:rStyle w:val="Hyperlink"/>
            <w:noProof/>
          </w:rPr>
          <w:t>3.7.12</w:t>
        </w:r>
        <w:r w:rsidR="006A10CB">
          <w:rPr>
            <w:rFonts w:asciiTheme="minorHAnsi" w:eastAsiaTheme="minorEastAsia" w:hAnsiTheme="minorHAnsi" w:cstheme="minorBidi"/>
            <w:noProof/>
            <w:color w:val="auto"/>
            <w:sz w:val="22"/>
            <w:szCs w:val="22"/>
          </w:rPr>
          <w:tab/>
        </w:r>
        <w:r w:rsidR="006A10CB" w:rsidRPr="008D2268">
          <w:rPr>
            <w:rStyle w:val="Hyperlink"/>
            <w:noProof/>
          </w:rPr>
          <w:t>FlowCollectionElementType Class</w:t>
        </w:r>
        <w:r w:rsidR="006A10CB">
          <w:rPr>
            <w:noProof/>
            <w:webHidden/>
          </w:rPr>
          <w:tab/>
        </w:r>
        <w:r w:rsidR="006A10CB">
          <w:rPr>
            <w:noProof/>
            <w:webHidden/>
          </w:rPr>
          <w:fldChar w:fldCharType="begin"/>
        </w:r>
        <w:r w:rsidR="006A10CB">
          <w:rPr>
            <w:noProof/>
            <w:webHidden/>
          </w:rPr>
          <w:instrText xml:space="preserve"> PAGEREF _Toc450311746 \h </w:instrText>
        </w:r>
        <w:r w:rsidR="006A10CB">
          <w:rPr>
            <w:noProof/>
            <w:webHidden/>
          </w:rPr>
        </w:r>
        <w:r w:rsidR="006A10CB">
          <w:rPr>
            <w:noProof/>
            <w:webHidden/>
          </w:rPr>
          <w:fldChar w:fldCharType="separate"/>
        </w:r>
        <w:r w:rsidR="006A10CB">
          <w:rPr>
            <w:noProof/>
            <w:webHidden/>
          </w:rPr>
          <w:t>42</w:t>
        </w:r>
        <w:r w:rsidR="006A10CB">
          <w:rPr>
            <w:noProof/>
            <w:webHidden/>
          </w:rPr>
          <w:fldChar w:fldCharType="end"/>
        </w:r>
      </w:hyperlink>
    </w:p>
    <w:p w14:paraId="0462432D" w14:textId="072045BB"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7" w:history="1">
        <w:r w:rsidR="006A10CB" w:rsidRPr="008D2268">
          <w:rPr>
            <w:rStyle w:val="Hyperlink"/>
            <w:noProof/>
          </w:rPr>
          <w:t>3.7.13</w:t>
        </w:r>
        <w:r w:rsidR="006A10CB">
          <w:rPr>
            <w:rFonts w:asciiTheme="minorHAnsi" w:eastAsiaTheme="minorEastAsia" w:hAnsiTheme="minorHAnsi" w:cstheme="minorBidi"/>
            <w:noProof/>
            <w:color w:val="auto"/>
            <w:sz w:val="22"/>
            <w:szCs w:val="22"/>
          </w:rPr>
          <w:tab/>
        </w:r>
        <w:r w:rsidR="006A10CB" w:rsidRPr="008D2268">
          <w:rPr>
            <w:rStyle w:val="Hyperlink"/>
            <w:noProof/>
          </w:rPr>
          <w:t>OptionsDataRecordType Class</w:t>
        </w:r>
        <w:r w:rsidR="006A10CB">
          <w:rPr>
            <w:noProof/>
            <w:webHidden/>
          </w:rPr>
          <w:tab/>
        </w:r>
        <w:r w:rsidR="006A10CB">
          <w:rPr>
            <w:noProof/>
            <w:webHidden/>
          </w:rPr>
          <w:fldChar w:fldCharType="begin"/>
        </w:r>
        <w:r w:rsidR="006A10CB">
          <w:rPr>
            <w:noProof/>
            <w:webHidden/>
          </w:rPr>
          <w:instrText xml:space="preserve"> PAGEREF _Toc450311747 \h </w:instrText>
        </w:r>
        <w:r w:rsidR="006A10CB">
          <w:rPr>
            <w:noProof/>
            <w:webHidden/>
          </w:rPr>
        </w:r>
        <w:r w:rsidR="006A10CB">
          <w:rPr>
            <w:noProof/>
            <w:webHidden/>
          </w:rPr>
          <w:fldChar w:fldCharType="separate"/>
        </w:r>
        <w:r w:rsidR="006A10CB">
          <w:rPr>
            <w:noProof/>
            <w:webHidden/>
          </w:rPr>
          <w:t>42</w:t>
        </w:r>
        <w:r w:rsidR="006A10CB">
          <w:rPr>
            <w:noProof/>
            <w:webHidden/>
          </w:rPr>
          <w:fldChar w:fldCharType="end"/>
        </w:r>
      </w:hyperlink>
    </w:p>
    <w:p w14:paraId="48B7D5DC" w14:textId="460CD71C"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48" w:history="1">
        <w:r w:rsidR="006A10CB" w:rsidRPr="008D2268">
          <w:rPr>
            <w:rStyle w:val="Hyperlink"/>
            <w:noProof/>
          </w:rPr>
          <w:t>3.7.14</w:t>
        </w:r>
        <w:r w:rsidR="006A10CB">
          <w:rPr>
            <w:rFonts w:asciiTheme="minorHAnsi" w:eastAsiaTheme="minorEastAsia" w:hAnsiTheme="minorHAnsi" w:cstheme="minorBidi"/>
            <w:noProof/>
            <w:color w:val="auto"/>
            <w:sz w:val="22"/>
            <w:szCs w:val="22"/>
          </w:rPr>
          <w:tab/>
        </w:r>
        <w:r w:rsidR="006A10CB" w:rsidRPr="008D2268">
          <w:rPr>
            <w:rStyle w:val="Hyperlink"/>
            <w:noProof/>
          </w:rPr>
          <w:t>OptionCollectionElementType Class</w:t>
        </w:r>
        <w:r w:rsidR="006A10CB">
          <w:rPr>
            <w:noProof/>
            <w:webHidden/>
          </w:rPr>
          <w:tab/>
        </w:r>
        <w:r w:rsidR="006A10CB">
          <w:rPr>
            <w:noProof/>
            <w:webHidden/>
          </w:rPr>
          <w:fldChar w:fldCharType="begin"/>
        </w:r>
        <w:r w:rsidR="006A10CB">
          <w:rPr>
            <w:noProof/>
            <w:webHidden/>
          </w:rPr>
          <w:instrText xml:space="preserve"> PAGEREF _Toc450311748 \h </w:instrText>
        </w:r>
        <w:r w:rsidR="006A10CB">
          <w:rPr>
            <w:noProof/>
            <w:webHidden/>
          </w:rPr>
        </w:r>
        <w:r w:rsidR="006A10CB">
          <w:rPr>
            <w:noProof/>
            <w:webHidden/>
          </w:rPr>
          <w:fldChar w:fldCharType="separate"/>
        </w:r>
        <w:r w:rsidR="006A10CB">
          <w:rPr>
            <w:noProof/>
            <w:webHidden/>
          </w:rPr>
          <w:t>43</w:t>
        </w:r>
        <w:r w:rsidR="006A10CB">
          <w:rPr>
            <w:noProof/>
            <w:webHidden/>
          </w:rPr>
          <w:fldChar w:fldCharType="end"/>
        </w:r>
      </w:hyperlink>
    </w:p>
    <w:p w14:paraId="4F9441D2" w14:textId="7DF3F01D"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49" w:history="1">
        <w:r w:rsidR="006A10CB" w:rsidRPr="008D2268">
          <w:rPr>
            <w:rStyle w:val="Hyperlink"/>
            <w:noProof/>
          </w:rPr>
          <w:t>3.8</w:t>
        </w:r>
        <w:r w:rsidR="006A10CB">
          <w:rPr>
            <w:rFonts w:asciiTheme="minorHAnsi" w:eastAsiaTheme="minorEastAsia" w:hAnsiTheme="minorHAnsi" w:cstheme="minorBidi"/>
            <w:noProof/>
            <w:color w:val="auto"/>
            <w:sz w:val="22"/>
            <w:szCs w:val="22"/>
          </w:rPr>
          <w:tab/>
        </w:r>
        <w:r w:rsidR="006A10CB" w:rsidRPr="008D2268">
          <w:rPr>
            <w:rStyle w:val="Hyperlink"/>
            <w:noProof/>
          </w:rPr>
          <w:t>NetflowV5PacketType Class</w:t>
        </w:r>
        <w:r w:rsidR="006A10CB">
          <w:rPr>
            <w:noProof/>
            <w:webHidden/>
          </w:rPr>
          <w:tab/>
        </w:r>
        <w:r w:rsidR="006A10CB">
          <w:rPr>
            <w:noProof/>
            <w:webHidden/>
          </w:rPr>
          <w:fldChar w:fldCharType="begin"/>
        </w:r>
        <w:r w:rsidR="006A10CB">
          <w:rPr>
            <w:noProof/>
            <w:webHidden/>
          </w:rPr>
          <w:instrText xml:space="preserve"> PAGEREF _Toc450311749 \h </w:instrText>
        </w:r>
        <w:r w:rsidR="006A10CB">
          <w:rPr>
            <w:noProof/>
            <w:webHidden/>
          </w:rPr>
        </w:r>
        <w:r w:rsidR="006A10CB">
          <w:rPr>
            <w:noProof/>
            <w:webHidden/>
          </w:rPr>
          <w:fldChar w:fldCharType="separate"/>
        </w:r>
        <w:r w:rsidR="006A10CB">
          <w:rPr>
            <w:noProof/>
            <w:webHidden/>
          </w:rPr>
          <w:t>44</w:t>
        </w:r>
        <w:r w:rsidR="006A10CB">
          <w:rPr>
            <w:noProof/>
            <w:webHidden/>
          </w:rPr>
          <w:fldChar w:fldCharType="end"/>
        </w:r>
      </w:hyperlink>
    </w:p>
    <w:p w14:paraId="05ADFA85" w14:textId="28120BB6"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0" w:history="1">
        <w:r w:rsidR="006A10CB" w:rsidRPr="008D2268">
          <w:rPr>
            <w:rStyle w:val="Hyperlink"/>
            <w:noProof/>
          </w:rPr>
          <w:t>3.8.1</w:t>
        </w:r>
        <w:r w:rsidR="006A10CB">
          <w:rPr>
            <w:rFonts w:asciiTheme="minorHAnsi" w:eastAsiaTheme="minorEastAsia" w:hAnsiTheme="minorHAnsi" w:cstheme="minorBidi"/>
            <w:noProof/>
            <w:color w:val="auto"/>
            <w:sz w:val="22"/>
            <w:szCs w:val="22"/>
          </w:rPr>
          <w:tab/>
        </w:r>
        <w:r w:rsidR="006A10CB" w:rsidRPr="008D2268">
          <w:rPr>
            <w:rStyle w:val="Hyperlink"/>
            <w:noProof/>
          </w:rPr>
          <w:t>NetflowV5FlowHeaderType Class</w:t>
        </w:r>
        <w:r w:rsidR="006A10CB">
          <w:rPr>
            <w:noProof/>
            <w:webHidden/>
          </w:rPr>
          <w:tab/>
        </w:r>
        <w:r w:rsidR="006A10CB">
          <w:rPr>
            <w:noProof/>
            <w:webHidden/>
          </w:rPr>
          <w:fldChar w:fldCharType="begin"/>
        </w:r>
        <w:r w:rsidR="006A10CB">
          <w:rPr>
            <w:noProof/>
            <w:webHidden/>
          </w:rPr>
          <w:instrText xml:space="preserve"> PAGEREF _Toc450311750 \h </w:instrText>
        </w:r>
        <w:r w:rsidR="006A10CB">
          <w:rPr>
            <w:noProof/>
            <w:webHidden/>
          </w:rPr>
        </w:r>
        <w:r w:rsidR="006A10CB">
          <w:rPr>
            <w:noProof/>
            <w:webHidden/>
          </w:rPr>
          <w:fldChar w:fldCharType="separate"/>
        </w:r>
        <w:r w:rsidR="006A10CB">
          <w:rPr>
            <w:noProof/>
            <w:webHidden/>
          </w:rPr>
          <w:t>45</w:t>
        </w:r>
        <w:r w:rsidR="006A10CB">
          <w:rPr>
            <w:noProof/>
            <w:webHidden/>
          </w:rPr>
          <w:fldChar w:fldCharType="end"/>
        </w:r>
      </w:hyperlink>
    </w:p>
    <w:p w14:paraId="7E708300" w14:textId="62AB4AE1"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1" w:history="1">
        <w:r w:rsidR="006A10CB" w:rsidRPr="008D2268">
          <w:rPr>
            <w:rStyle w:val="Hyperlink"/>
            <w:noProof/>
          </w:rPr>
          <w:t>3.8.2</w:t>
        </w:r>
        <w:r w:rsidR="006A10CB">
          <w:rPr>
            <w:rFonts w:asciiTheme="minorHAnsi" w:eastAsiaTheme="minorEastAsia" w:hAnsiTheme="minorHAnsi" w:cstheme="minorBidi"/>
            <w:noProof/>
            <w:color w:val="auto"/>
            <w:sz w:val="22"/>
            <w:szCs w:val="22"/>
          </w:rPr>
          <w:tab/>
        </w:r>
        <w:r w:rsidR="006A10CB" w:rsidRPr="008D2268">
          <w:rPr>
            <w:rStyle w:val="Hyperlink"/>
            <w:noProof/>
          </w:rPr>
          <w:t>NetflowV5FlowRecordType Class</w:t>
        </w:r>
        <w:r w:rsidR="006A10CB">
          <w:rPr>
            <w:noProof/>
            <w:webHidden/>
          </w:rPr>
          <w:tab/>
        </w:r>
        <w:r w:rsidR="006A10CB">
          <w:rPr>
            <w:noProof/>
            <w:webHidden/>
          </w:rPr>
          <w:fldChar w:fldCharType="begin"/>
        </w:r>
        <w:r w:rsidR="006A10CB">
          <w:rPr>
            <w:noProof/>
            <w:webHidden/>
          </w:rPr>
          <w:instrText xml:space="preserve"> PAGEREF _Toc450311751 \h </w:instrText>
        </w:r>
        <w:r w:rsidR="006A10CB">
          <w:rPr>
            <w:noProof/>
            <w:webHidden/>
          </w:rPr>
        </w:r>
        <w:r w:rsidR="006A10CB">
          <w:rPr>
            <w:noProof/>
            <w:webHidden/>
          </w:rPr>
          <w:fldChar w:fldCharType="separate"/>
        </w:r>
        <w:r w:rsidR="006A10CB">
          <w:rPr>
            <w:noProof/>
            <w:webHidden/>
          </w:rPr>
          <w:t>46</w:t>
        </w:r>
        <w:r w:rsidR="006A10CB">
          <w:rPr>
            <w:noProof/>
            <w:webHidden/>
          </w:rPr>
          <w:fldChar w:fldCharType="end"/>
        </w:r>
      </w:hyperlink>
    </w:p>
    <w:p w14:paraId="3D5E8A2A" w14:textId="52B65F28"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52" w:history="1">
        <w:r w:rsidR="006A10CB" w:rsidRPr="008D2268">
          <w:rPr>
            <w:rStyle w:val="Hyperlink"/>
            <w:noProof/>
          </w:rPr>
          <w:t>3.9</w:t>
        </w:r>
        <w:r w:rsidR="006A10CB">
          <w:rPr>
            <w:rFonts w:asciiTheme="minorHAnsi" w:eastAsiaTheme="minorEastAsia" w:hAnsiTheme="minorHAnsi" w:cstheme="minorBidi"/>
            <w:noProof/>
            <w:color w:val="auto"/>
            <w:sz w:val="22"/>
            <w:szCs w:val="22"/>
          </w:rPr>
          <w:tab/>
        </w:r>
        <w:r w:rsidR="006A10CB" w:rsidRPr="008D2268">
          <w:rPr>
            <w:rStyle w:val="Hyperlink"/>
            <w:noProof/>
          </w:rPr>
          <w:t>SiLKRecordType Class</w:t>
        </w:r>
        <w:r w:rsidR="006A10CB">
          <w:rPr>
            <w:noProof/>
            <w:webHidden/>
          </w:rPr>
          <w:tab/>
        </w:r>
        <w:r w:rsidR="006A10CB">
          <w:rPr>
            <w:noProof/>
            <w:webHidden/>
          </w:rPr>
          <w:fldChar w:fldCharType="begin"/>
        </w:r>
        <w:r w:rsidR="006A10CB">
          <w:rPr>
            <w:noProof/>
            <w:webHidden/>
          </w:rPr>
          <w:instrText xml:space="preserve"> PAGEREF _Toc450311752 \h </w:instrText>
        </w:r>
        <w:r w:rsidR="006A10CB">
          <w:rPr>
            <w:noProof/>
            <w:webHidden/>
          </w:rPr>
        </w:r>
        <w:r w:rsidR="006A10CB">
          <w:rPr>
            <w:noProof/>
            <w:webHidden/>
          </w:rPr>
          <w:fldChar w:fldCharType="separate"/>
        </w:r>
        <w:r w:rsidR="006A10CB">
          <w:rPr>
            <w:noProof/>
            <w:webHidden/>
          </w:rPr>
          <w:t>48</w:t>
        </w:r>
        <w:r w:rsidR="006A10CB">
          <w:rPr>
            <w:noProof/>
            <w:webHidden/>
          </w:rPr>
          <w:fldChar w:fldCharType="end"/>
        </w:r>
      </w:hyperlink>
    </w:p>
    <w:p w14:paraId="6EE74E23" w14:textId="5A4AD79D"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3" w:history="1">
        <w:r w:rsidR="006A10CB" w:rsidRPr="008D2268">
          <w:rPr>
            <w:rStyle w:val="Hyperlink"/>
            <w:noProof/>
          </w:rPr>
          <w:t>3.9.1</w:t>
        </w:r>
        <w:r w:rsidR="006A10CB">
          <w:rPr>
            <w:rFonts w:asciiTheme="minorHAnsi" w:eastAsiaTheme="minorEastAsia" w:hAnsiTheme="minorHAnsi" w:cstheme="minorBidi"/>
            <w:noProof/>
            <w:color w:val="auto"/>
            <w:sz w:val="22"/>
            <w:szCs w:val="22"/>
          </w:rPr>
          <w:tab/>
        </w:r>
        <w:r w:rsidR="006A10CB" w:rsidRPr="008D2268">
          <w:rPr>
            <w:rStyle w:val="Hyperlink"/>
            <w:noProof/>
          </w:rPr>
          <w:t>SiLKFlowAttributesType Data Type</w:t>
        </w:r>
        <w:r w:rsidR="006A10CB">
          <w:rPr>
            <w:noProof/>
            <w:webHidden/>
          </w:rPr>
          <w:tab/>
        </w:r>
        <w:r w:rsidR="006A10CB">
          <w:rPr>
            <w:noProof/>
            <w:webHidden/>
          </w:rPr>
          <w:fldChar w:fldCharType="begin"/>
        </w:r>
        <w:r w:rsidR="006A10CB">
          <w:rPr>
            <w:noProof/>
            <w:webHidden/>
          </w:rPr>
          <w:instrText xml:space="preserve"> PAGEREF _Toc450311753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3AAD8F99" w14:textId="6E2BC2A9"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4" w:history="1">
        <w:r w:rsidR="006A10CB" w:rsidRPr="008D2268">
          <w:rPr>
            <w:rStyle w:val="Hyperlink"/>
            <w:noProof/>
          </w:rPr>
          <w:t>3.9.2</w:t>
        </w:r>
        <w:r w:rsidR="006A10CB">
          <w:rPr>
            <w:rFonts w:asciiTheme="minorHAnsi" w:eastAsiaTheme="minorEastAsia" w:hAnsiTheme="minorHAnsi" w:cstheme="minorBidi"/>
            <w:noProof/>
            <w:color w:val="auto"/>
            <w:sz w:val="22"/>
            <w:szCs w:val="22"/>
          </w:rPr>
          <w:tab/>
        </w:r>
        <w:r w:rsidR="006A10CB" w:rsidRPr="008D2268">
          <w:rPr>
            <w:rStyle w:val="Hyperlink"/>
            <w:noProof/>
          </w:rPr>
          <w:t>SiLKAddressType Data Type</w:t>
        </w:r>
        <w:r w:rsidR="006A10CB">
          <w:rPr>
            <w:noProof/>
            <w:webHidden/>
          </w:rPr>
          <w:tab/>
        </w:r>
        <w:r w:rsidR="006A10CB">
          <w:rPr>
            <w:noProof/>
            <w:webHidden/>
          </w:rPr>
          <w:fldChar w:fldCharType="begin"/>
        </w:r>
        <w:r w:rsidR="006A10CB">
          <w:rPr>
            <w:noProof/>
            <w:webHidden/>
          </w:rPr>
          <w:instrText xml:space="preserve"> PAGEREF _Toc450311754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2F6AB63A" w14:textId="7429E66A"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5" w:history="1">
        <w:r w:rsidR="006A10CB" w:rsidRPr="008D2268">
          <w:rPr>
            <w:rStyle w:val="Hyperlink"/>
            <w:noProof/>
          </w:rPr>
          <w:t>3.9.3</w:t>
        </w:r>
        <w:r w:rsidR="006A10CB">
          <w:rPr>
            <w:rFonts w:asciiTheme="minorHAnsi" w:eastAsiaTheme="minorEastAsia" w:hAnsiTheme="minorHAnsi" w:cstheme="minorBidi"/>
            <w:noProof/>
            <w:color w:val="auto"/>
            <w:sz w:val="22"/>
            <w:szCs w:val="22"/>
          </w:rPr>
          <w:tab/>
        </w:r>
        <w:r w:rsidR="006A10CB" w:rsidRPr="008D2268">
          <w:rPr>
            <w:rStyle w:val="Hyperlink"/>
            <w:noProof/>
          </w:rPr>
          <w:t>SiLKCountryCodeType Class</w:t>
        </w:r>
        <w:r w:rsidR="006A10CB">
          <w:rPr>
            <w:noProof/>
            <w:webHidden/>
          </w:rPr>
          <w:tab/>
        </w:r>
        <w:r w:rsidR="006A10CB">
          <w:rPr>
            <w:noProof/>
            <w:webHidden/>
          </w:rPr>
          <w:fldChar w:fldCharType="begin"/>
        </w:r>
        <w:r w:rsidR="006A10CB">
          <w:rPr>
            <w:noProof/>
            <w:webHidden/>
          </w:rPr>
          <w:instrText xml:space="preserve"> PAGEREF _Toc450311755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2BDD9A26" w14:textId="698242F0"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6" w:history="1">
        <w:r w:rsidR="006A10CB" w:rsidRPr="008D2268">
          <w:rPr>
            <w:rStyle w:val="Hyperlink"/>
            <w:noProof/>
          </w:rPr>
          <w:t>3.9.4</w:t>
        </w:r>
        <w:r w:rsidR="006A10CB">
          <w:rPr>
            <w:rFonts w:asciiTheme="minorHAnsi" w:eastAsiaTheme="minorEastAsia" w:hAnsiTheme="minorHAnsi" w:cstheme="minorBidi"/>
            <w:noProof/>
            <w:color w:val="auto"/>
            <w:sz w:val="22"/>
            <w:szCs w:val="22"/>
          </w:rPr>
          <w:tab/>
        </w:r>
        <w:r w:rsidR="006A10CB" w:rsidRPr="008D2268">
          <w:rPr>
            <w:rStyle w:val="Hyperlink"/>
            <w:noProof/>
          </w:rPr>
          <w:t>SiLKSensorInfoType Class</w:t>
        </w:r>
        <w:r w:rsidR="006A10CB">
          <w:rPr>
            <w:noProof/>
            <w:webHidden/>
          </w:rPr>
          <w:tab/>
        </w:r>
        <w:r w:rsidR="006A10CB">
          <w:rPr>
            <w:noProof/>
            <w:webHidden/>
          </w:rPr>
          <w:fldChar w:fldCharType="begin"/>
        </w:r>
        <w:r w:rsidR="006A10CB">
          <w:rPr>
            <w:noProof/>
            <w:webHidden/>
          </w:rPr>
          <w:instrText xml:space="preserve"> PAGEREF _Toc450311756 \h </w:instrText>
        </w:r>
        <w:r w:rsidR="006A10CB">
          <w:rPr>
            <w:noProof/>
            <w:webHidden/>
          </w:rPr>
        </w:r>
        <w:r w:rsidR="006A10CB">
          <w:rPr>
            <w:noProof/>
            <w:webHidden/>
          </w:rPr>
          <w:fldChar w:fldCharType="separate"/>
        </w:r>
        <w:r w:rsidR="006A10CB">
          <w:rPr>
            <w:noProof/>
            <w:webHidden/>
          </w:rPr>
          <w:t>51</w:t>
        </w:r>
        <w:r w:rsidR="006A10CB">
          <w:rPr>
            <w:noProof/>
            <w:webHidden/>
          </w:rPr>
          <w:fldChar w:fldCharType="end"/>
        </w:r>
      </w:hyperlink>
    </w:p>
    <w:p w14:paraId="6F6F7DCA" w14:textId="2DD70B0D"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7" w:history="1">
        <w:r w:rsidR="006A10CB" w:rsidRPr="008D2268">
          <w:rPr>
            <w:rStyle w:val="Hyperlink"/>
            <w:noProof/>
          </w:rPr>
          <w:t>3.9.5</w:t>
        </w:r>
        <w:r w:rsidR="006A10CB">
          <w:rPr>
            <w:rFonts w:asciiTheme="minorHAnsi" w:eastAsiaTheme="minorEastAsia" w:hAnsiTheme="minorHAnsi" w:cstheme="minorBidi"/>
            <w:noProof/>
            <w:color w:val="auto"/>
            <w:sz w:val="22"/>
            <w:szCs w:val="22"/>
          </w:rPr>
          <w:tab/>
        </w:r>
        <w:r w:rsidR="006A10CB" w:rsidRPr="008D2268">
          <w:rPr>
            <w:rStyle w:val="Hyperlink"/>
            <w:noProof/>
          </w:rPr>
          <w:t>SiLKDirectionType Class</w:t>
        </w:r>
        <w:r w:rsidR="006A10CB">
          <w:rPr>
            <w:noProof/>
            <w:webHidden/>
          </w:rPr>
          <w:tab/>
        </w:r>
        <w:r w:rsidR="006A10CB">
          <w:rPr>
            <w:noProof/>
            <w:webHidden/>
          </w:rPr>
          <w:fldChar w:fldCharType="begin"/>
        </w:r>
        <w:r w:rsidR="006A10CB">
          <w:rPr>
            <w:noProof/>
            <w:webHidden/>
          </w:rPr>
          <w:instrText xml:space="preserve"> PAGEREF _Toc450311757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2339B45B" w14:textId="543A0C11" w:rsidR="006A10CB" w:rsidRDefault="00D1297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311758" w:history="1">
        <w:r w:rsidR="006A10CB" w:rsidRPr="008D2268">
          <w:rPr>
            <w:rStyle w:val="Hyperlink"/>
            <w:noProof/>
          </w:rPr>
          <w:t>3.9.6</w:t>
        </w:r>
        <w:r w:rsidR="006A10CB">
          <w:rPr>
            <w:rFonts w:asciiTheme="minorHAnsi" w:eastAsiaTheme="minorEastAsia" w:hAnsiTheme="minorHAnsi" w:cstheme="minorBidi"/>
            <w:noProof/>
            <w:color w:val="auto"/>
            <w:sz w:val="22"/>
            <w:szCs w:val="22"/>
          </w:rPr>
          <w:tab/>
        </w:r>
        <w:r w:rsidR="006A10CB" w:rsidRPr="008D2268">
          <w:rPr>
            <w:rStyle w:val="Hyperlink"/>
            <w:noProof/>
          </w:rPr>
          <w:t>SiLKSensorClassType Class</w:t>
        </w:r>
        <w:r w:rsidR="006A10CB">
          <w:rPr>
            <w:noProof/>
            <w:webHidden/>
          </w:rPr>
          <w:tab/>
        </w:r>
        <w:r w:rsidR="006A10CB">
          <w:rPr>
            <w:noProof/>
            <w:webHidden/>
          </w:rPr>
          <w:fldChar w:fldCharType="begin"/>
        </w:r>
        <w:r w:rsidR="006A10CB">
          <w:rPr>
            <w:noProof/>
            <w:webHidden/>
          </w:rPr>
          <w:instrText xml:space="preserve"> PAGEREF _Toc450311758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77C8D834" w14:textId="3CDFF777"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59" w:history="1">
        <w:r w:rsidR="006A10CB" w:rsidRPr="008D2268">
          <w:rPr>
            <w:rStyle w:val="Hyperlink"/>
            <w:noProof/>
          </w:rPr>
          <w:t>3.10</w:t>
        </w:r>
        <w:r w:rsidR="006A10CB">
          <w:rPr>
            <w:rFonts w:asciiTheme="minorHAnsi" w:eastAsiaTheme="minorEastAsia" w:hAnsiTheme="minorHAnsi" w:cstheme="minorBidi"/>
            <w:noProof/>
            <w:color w:val="auto"/>
            <w:sz w:val="22"/>
            <w:szCs w:val="22"/>
          </w:rPr>
          <w:tab/>
        </w:r>
        <w:r w:rsidR="006A10CB" w:rsidRPr="008D2268">
          <w:rPr>
            <w:rStyle w:val="Hyperlink"/>
            <w:noProof/>
          </w:rPr>
          <w:t>YAFRecordType Class</w:t>
        </w:r>
        <w:r w:rsidR="006A10CB">
          <w:rPr>
            <w:noProof/>
            <w:webHidden/>
          </w:rPr>
          <w:tab/>
        </w:r>
        <w:r w:rsidR="006A10CB">
          <w:rPr>
            <w:noProof/>
            <w:webHidden/>
          </w:rPr>
          <w:fldChar w:fldCharType="begin"/>
        </w:r>
        <w:r w:rsidR="006A10CB">
          <w:rPr>
            <w:noProof/>
            <w:webHidden/>
          </w:rPr>
          <w:instrText xml:space="preserve"> PAGEREF _Toc450311759 \h </w:instrText>
        </w:r>
        <w:r w:rsidR="006A10CB">
          <w:rPr>
            <w:noProof/>
            <w:webHidden/>
          </w:rPr>
        </w:r>
        <w:r w:rsidR="006A10CB">
          <w:rPr>
            <w:noProof/>
            <w:webHidden/>
          </w:rPr>
          <w:fldChar w:fldCharType="separate"/>
        </w:r>
        <w:r w:rsidR="006A10CB">
          <w:rPr>
            <w:noProof/>
            <w:webHidden/>
          </w:rPr>
          <w:t>52</w:t>
        </w:r>
        <w:r w:rsidR="006A10CB">
          <w:rPr>
            <w:noProof/>
            <w:webHidden/>
          </w:rPr>
          <w:fldChar w:fldCharType="end"/>
        </w:r>
      </w:hyperlink>
    </w:p>
    <w:p w14:paraId="6F1B383A" w14:textId="07C20D27"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0" w:history="1">
        <w:r w:rsidR="006A10CB" w:rsidRPr="008D2268">
          <w:rPr>
            <w:rStyle w:val="Hyperlink"/>
            <w:noProof/>
          </w:rPr>
          <w:t>3.10.1</w:t>
        </w:r>
        <w:r w:rsidR="006A10CB">
          <w:rPr>
            <w:rFonts w:asciiTheme="minorHAnsi" w:eastAsiaTheme="minorEastAsia" w:hAnsiTheme="minorHAnsi" w:cstheme="minorBidi"/>
            <w:noProof/>
            <w:color w:val="auto"/>
            <w:sz w:val="22"/>
            <w:szCs w:val="22"/>
          </w:rPr>
          <w:tab/>
        </w:r>
        <w:r w:rsidR="006A10CB" w:rsidRPr="008D2268">
          <w:rPr>
            <w:rStyle w:val="Hyperlink"/>
            <w:noProof/>
          </w:rPr>
          <w:t>YAFFlowType Class</w:t>
        </w:r>
        <w:r w:rsidR="006A10CB">
          <w:rPr>
            <w:noProof/>
            <w:webHidden/>
          </w:rPr>
          <w:tab/>
        </w:r>
        <w:r w:rsidR="006A10CB">
          <w:rPr>
            <w:noProof/>
            <w:webHidden/>
          </w:rPr>
          <w:fldChar w:fldCharType="begin"/>
        </w:r>
        <w:r w:rsidR="006A10CB">
          <w:rPr>
            <w:noProof/>
            <w:webHidden/>
          </w:rPr>
          <w:instrText xml:space="preserve"> PAGEREF _Toc450311760 \h </w:instrText>
        </w:r>
        <w:r w:rsidR="006A10CB">
          <w:rPr>
            <w:noProof/>
            <w:webHidden/>
          </w:rPr>
        </w:r>
        <w:r w:rsidR="006A10CB">
          <w:rPr>
            <w:noProof/>
            <w:webHidden/>
          </w:rPr>
          <w:fldChar w:fldCharType="separate"/>
        </w:r>
        <w:r w:rsidR="006A10CB">
          <w:rPr>
            <w:noProof/>
            <w:webHidden/>
          </w:rPr>
          <w:t>53</w:t>
        </w:r>
        <w:r w:rsidR="006A10CB">
          <w:rPr>
            <w:noProof/>
            <w:webHidden/>
          </w:rPr>
          <w:fldChar w:fldCharType="end"/>
        </w:r>
      </w:hyperlink>
    </w:p>
    <w:p w14:paraId="0248F44C" w14:textId="7BDCF1FD"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1" w:history="1">
        <w:r w:rsidR="006A10CB" w:rsidRPr="008D2268">
          <w:rPr>
            <w:rStyle w:val="Hyperlink"/>
            <w:noProof/>
          </w:rPr>
          <w:t>3.10.2</w:t>
        </w:r>
        <w:r w:rsidR="006A10CB">
          <w:rPr>
            <w:rFonts w:asciiTheme="minorHAnsi" w:eastAsiaTheme="minorEastAsia" w:hAnsiTheme="minorHAnsi" w:cstheme="minorBidi"/>
            <w:noProof/>
            <w:color w:val="auto"/>
            <w:sz w:val="22"/>
            <w:szCs w:val="22"/>
          </w:rPr>
          <w:tab/>
        </w:r>
        <w:r w:rsidR="006A10CB" w:rsidRPr="008D2268">
          <w:rPr>
            <w:rStyle w:val="Hyperlink"/>
            <w:noProof/>
          </w:rPr>
          <w:t>YAFReverseFlowType Class</w:t>
        </w:r>
        <w:r w:rsidR="006A10CB">
          <w:rPr>
            <w:noProof/>
            <w:webHidden/>
          </w:rPr>
          <w:tab/>
        </w:r>
        <w:r w:rsidR="006A10CB">
          <w:rPr>
            <w:noProof/>
            <w:webHidden/>
          </w:rPr>
          <w:fldChar w:fldCharType="begin"/>
        </w:r>
        <w:r w:rsidR="006A10CB">
          <w:rPr>
            <w:noProof/>
            <w:webHidden/>
          </w:rPr>
          <w:instrText xml:space="preserve"> PAGEREF _Toc450311761 \h </w:instrText>
        </w:r>
        <w:r w:rsidR="006A10CB">
          <w:rPr>
            <w:noProof/>
            <w:webHidden/>
          </w:rPr>
        </w:r>
        <w:r w:rsidR="006A10CB">
          <w:rPr>
            <w:noProof/>
            <w:webHidden/>
          </w:rPr>
          <w:fldChar w:fldCharType="separate"/>
        </w:r>
        <w:r w:rsidR="006A10CB">
          <w:rPr>
            <w:noProof/>
            <w:webHidden/>
          </w:rPr>
          <w:t>55</w:t>
        </w:r>
        <w:r w:rsidR="006A10CB">
          <w:rPr>
            <w:noProof/>
            <w:webHidden/>
          </w:rPr>
          <w:fldChar w:fldCharType="end"/>
        </w:r>
      </w:hyperlink>
    </w:p>
    <w:p w14:paraId="43D0B863" w14:textId="276CC579" w:rsidR="006A10CB" w:rsidRDefault="00D12979">
      <w:pPr>
        <w:pStyle w:val="TOC3"/>
        <w:tabs>
          <w:tab w:val="left" w:pos="1440"/>
          <w:tab w:val="right" w:leader="dot" w:pos="9350"/>
        </w:tabs>
        <w:rPr>
          <w:rFonts w:asciiTheme="minorHAnsi" w:eastAsiaTheme="minorEastAsia" w:hAnsiTheme="minorHAnsi" w:cstheme="minorBidi"/>
          <w:noProof/>
          <w:color w:val="auto"/>
          <w:sz w:val="22"/>
          <w:szCs w:val="22"/>
        </w:rPr>
      </w:pPr>
      <w:hyperlink w:anchor="_Toc450311762" w:history="1">
        <w:r w:rsidR="006A10CB" w:rsidRPr="008D2268">
          <w:rPr>
            <w:rStyle w:val="Hyperlink"/>
            <w:noProof/>
          </w:rPr>
          <w:t>3.10.3</w:t>
        </w:r>
        <w:r w:rsidR="006A10CB">
          <w:rPr>
            <w:rFonts w:asciiTheme="minorHAnsi" w:eastAsiaTheme="minorEastAsia" w:hAnsiTheme="minorHAnsi" w:cstheme="minorBidi"/>
            <w:noProof/>
            <w:color w:val="auto"/>
            <w:sz w:val="22"/>
            <w:szCs w:val="22"/>
          </w:rPr>
          <w:tab/>
        </w:r>
        <w:r w:rsidR="006A10CB" w:rsidRPr="008D2268">
          <w:rPr>
            <w:rStyle w:val="Hyperlink"/>
            <w:noProof/>
          </w:rPr>
          <w:t>YAFTCPFlowType Class</w:t>
        </w:r>
        <w:r w:rsidR="006A10CB">
          <w:rPr>
            <w:noProof/>
            <w:webHidden/>
          </w:rPr>
          <w:tab/>
        </w:r>
        <w:r w:rsidR="006A10CB">
          <w:rPr>
            <w:noProof/>
            <w:webHidden/>
          </w:rPr>
          <w:fldChar w:fldCharType="begin"/>
        </w:r>
        <w:r w:rsidR="006A10CB">
          <w:rPr>
            <w:noProof/>
            <w:webHidden/>
          </w:rPr>
          <w:instrText xml:space="preserve"> PAGEREF _Toc450311762 \h </w:instrText>
        </w:r>
        <w:r w:rsidR="006A10CB">
          <w:rPr>
            <w:noProof/>
            <w:webHidden/>
          </w:rPr>
        </w:r>
        <w:r w:rsidR="006A10CB">
          <w:rPr>
            <w:noProof/>
            <w:webHidden/>
          </w:rPr>
          <w:fldChar w:fldCharType="separate"/>
        </w:r>
        <w:r w:rsidR="006A10CB">
          <w:rPr>
            <w:noProof/>
            <w:webHidden/>
          </w:rPr>
          <w:t>56</w:t>
        </w:r>
        <w:r w:rsidR="006A10CB">
          <w:rPr>
            <w:noProof/>
            <w:webHidden/>
          </w:rPr>
          <w:fldChar w:fldCharType="end"/>
        </w:r>
      </w:hyperlink>
    </w:p>
    <w:p w14:paraId="393E9153" w14:textId="35F27965"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3" w:history="1">
        <w:r w:rsidR="006A10CB" w:rsidRPr="008D2268">
          <w:rPr>
            <w:rStyle w:val="Hyperlink"/>
            <w:noProof/>
          </w:rPr>
          <w:t>3.11</w:t>
        </w:r>
        <w:r w:rsidR="006A10CB">
          <w:rPr>
            <w:rFonts w:asciiTheme="minorHAnsi" w:eastAsiaTheme="minorEastAsia" w:hAnsiTheme="minorHAnsi" w:cstheme="minorBidi"/>
            <w:noProof/>
            <w:color w:val="auto"/>
            <w:sz w:val="22"/>
            <w:szCs w:val="22"/>
          </w:rPr>
          <w:tab/>
        </w:r>
        <w:r w:rsidR="006A10CB" w:rsidRPr="008D2268">
          <w:rPr>
            <w:rStyle w:val="Hyperlink"/>
            <w:noProof/>
          </w:rPr>
          <w:t>NetflowV9FieldTypeEnum Enumeration</w:t>
        </w:r>
        <w:r w:rsidR="006A10CB">
          <w:rPr>
            <w:noProof/>
            <w:webHidden/>
          </w:rPr>
          <w:tab/>
        </w:r>
        <w:r w:rsidR="006A10CB">
          <w:rPr>
            <w:noProof/>
            <w:webHidden/>
          </w:rPr>
          <w:fldChar w:fldCharType="begin"/>
        </w:r>
        <w:r w:rsidR="006A10CB">
          <w:rPr>
            <w:noProof/>
            <w:webHidden/>
          </w:rPr>
          <w:instrText xml:space="preserve"> PAGEREF _Toc450311763 \h </w:instrText>
        </w:r>
        <w:r w:rsidR="006A10CB">
          <w:rPr>
            <w:noProof/>
            <w:webHidden/>
          </w:rPr>
        </w:r>
        <w:r w:rsidR="006A10CB">
          <w:rPr>
            <w:noProof/>
            <w:webHidden/>
          </w:rPr>
          <w:fldChar w:fldCharType="separate"/>
        </w:r>
        <w:r w:rsidR="006A10CB">
          <w:rPr>
            <w:noProof/>
            <w:webHidden/>
          </w:rPr>
          <w:t>57</w:t>
        </w:r>
        <w:r w:rsidR="006A10CB">
          <w:rPr>
            <w:noProof/>
            <w:webHidden/>
          </w:rPr>
          <w:fldChar w:fldCharType="end"/>
        </w:r>
      </w:hyperlink>
    </w:p>
    <w:p w14:paraId="3059E216" w14:textId="2A65F0F1"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4" w:history="1">
        <w:r w:rsidR="006A10CB" w:rsidRPr="008D2268">
          <w:rPr>
            <w:rStyle w:val="Hyperlink"/>
            <w:noProof/>
          </w:rPr>
          <w:t>3.12</w:t>
        </w:r>
        <w:r w:rsidR="006A10CB">
          <w:rPr>
            <w:rFonts w:asciiTheme="minorHAnsi" w:eastAsiaTheme="minorEastAsia" w:hAnsiTheme="minorHAnsi" w:cstheme="minorBidi"/>
            <w:noProof/>
            <w:color w:val="auto"/>
            <w:sz w:val="22"/>
            <w:szCs w:val="22"/>
          </w:rPr>
          <w:tab/>
        </w:r>
        <w:r w:rsidR="006A10CB" w:rsidRPr="008D2268">
          <w:rPr>
            <w:rStyle w:val="Hyperlink"/>
            <w:noProof/>
          </w:rPr>
          <w:t>NetflowV9ScopeFieldTypeEnum Enumeration</w:t>
        </w:r>
        <w:r w:rsidR="006A10CB">
          <w:rPr>
            <w:noProof/>
            <w:webHidden/>
          </w:rPr>
          <w:tab/>
        </w:r>
        <w:r w:rsidR="006A10CB">
          <w:rPr>
            <w:noProof/>
            <w:webHidden/>
          </w:rPr>
          <w:fldChar w:fldCharType="begin"/>
        </w:r>
        <w:r w:rsidR="006A10CB">
          <w:rPr>
            <w:noProof/>
            <w:webHidden/>
          </w:rPr>
          <w:instrText xml:space="preserve"> PAGEREF _Toc450311764 \h </w:instrText>
        </w:r>
        <w:r w:rsidR="006A10CB">
          <w:rPr>
            <w:noProof/>
            <w:webHidden/>
          </w:rPr>
        </w:r>
        <w:r w:rsidR="006A10CB">
          <w:rPr>
            <w:noProof/>
            <w:webHidden/>
          </w:rPr>
          <w:fldChar w:fldCharType="separate"/>
        </w:r>
        <w:r w:rsidR="006A10CB">
          <w:rPr>
            <w:noProof/>
            <w:webHidden/>
          </w:rPr>
          <w:t>59</w:t>
        </w:r>
        <w:r w:rsidR="006A10CB">
          <w:rPr>
            <w:noProof/>
            <w:webHidden/>
          </w:rPr>
          <w:fldChar w:fldCharType="end"/>
        </w:r>
      </w:hyperlink>
    </w:p>
    <w:p w14:paraId="03434408" w14:textId="57787208"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5" w:history="1">
        <w:r w:rsidR="006A10CB" w:rsidRPr="008D2268">
          <w:rPr>
            <w:rStyle w:val="Hyperlink"/>
            <w:noProof/>
          </w:rPr>
          <w:t>3.13</w:t>
        </w:r>
        <w:r w:rsidR="006A10CB">
          <w:rPr>
            <w:rFonts w:asciiTheme="minorHAnsi" w:eastAsiaTheme="minorEastAsia" w:hAnsiTheme="minorHAnsi" w:cstheme="minorBidi"/>
            <w:noProof/>
            <w:color w:val="auto"/>
            <w:sz w:val="22"/>
            <w:szCs w:val="22"/>
          </w:rPr>
          <w:tab/>
        </w:r>
        <w:r w:rsidR="006A10CB" w:rsidRPr="008D2268">
          <w:rPr>
            <w:rStyle w:val="Hyperlink"/>
            <w:noProof/>
          </w:rPr>
          <w:t>SiLKFlowAttributesTypeEnum Enumeration</w:t>
        </w:r>
        <w:r w:rsidR="006A10CB">
          <w:rPr>
            <w:noProof/>
            <w:webHidden/>
          </w:rPr>
          <w:tab/>
        </w:r>
        <w:r w:rsidR="006A10CB">
          <w:rPr>
            <w:noProof/>
            <w:webHidden/>
          </w:rPr>
          <w:fldChar w:fldCharType="begin"/>
        </w:r>
        <w:r w:rsidR="006A10CB">
          <w:rPr>
            <w:noProof/>
            <w:webHidden/>
          </w:rPr>
          <w:instrText xml:space="preserve"> PAGEREF _Toc450311765 \h </w:instrText>
        </w:r>
        <w:r w:rsidR="006A10CB">
          <w:rPr>
            <w:noProof/>
            <w:webHidden/>
          </w:rPr>
        </w:r>
        <w:r w:rsidR="006A10CB">
          <w:rPr>
            <w:noProof/>
            <w:webHidden/>
          </w:rPr>
          <w:fldChar w:fldCharType="separate"/>
        </w:r>
        <w:r w:rsidR="006A10CB">
          <w:rPr>
            <w:noProof/>
            <w:webHidden/>
          </w:rPr>
          <w:t>59</w:t>
        </w:r>
        <w:r w:rsidR="006A10CB">
          <w:rPr>
            <w:noProof/>
            <w:webHidden/>
          </w:rPr>
          <w:fldChar w:fldCharType="end"/>
        </w:r>
      </w:hyperlink>
    </w:p>
    <w:p w14:paraId="469598CF" w14:textId="414CD553"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6" w:history="1">
        <w:r w:rsidR="006A10CB" w:rsidRPr="008D2268">
          <w:rPr>
            <w:rStyle w:val="Hyperlink"/>
            <w:noProof/>
          </w:rPr>
          <w:t>3.14</w:t>
        </w:r>
        <w:r w:rsidR="006A10CB">
          <w:rPr>
            <w:rFonts w:asciiTheme="minorHAnsi" w:eastAsiaTheme="minorEastAsia" w:hAnsiTheme="minorHAnsi" w:cstheme="minorBidi"/>
            <w:noProof/>
            <w:color w:val="auto"/>
            <w:sz w:val="22"/>
            <w:szCs w:val="22"/>
          </w:rPr>
          <w:tab/>
        </w:r>
        <w:r w:rsidR="006A10CB" w:rsidRPr="008D2268">
          <w:rPr>
            <w:rStyle w:val="Hyperlink"/>
            <w:noProof/>
          </w:rPr>
          <w:t>SiLKAddressTypeEnum Enumeration</w:t>
        </w:r>
        <w:r w:rsidR="006A10CB">
          <w:rPr>
            <w:noProof/>
            <w:webHidden/>
          </w:rPr>
          <w:tab/>
        </w:r>
        <w:r w:rsidR="006A10CB">
          <w:rPr>
            <w:noProof/>
            <w:webHidden/>
          </w:rPr>
          <w:fldChar w:fldCharType="begin"/>
        </w:r>
        <w:r w:rsidR="006A10CB">
          <w:rPr>
            <w:noProof/>
            <w:webHidden/>
          </w:rPr>
          <w:instrText xml:space="preserve"> PAGEREF _Toc450311766 \h </w:instrText>
        </w:r>
        <w:r w:rsidR="006A10CB">
          <w:rPr>
            <w:noProof/>
            <w:webHidden/>
          </w:rPr>
        </w:r>
        <w:r w:rsidR="006A10CB">
          <w:rPr>
            <w:noProof/>
            <w:webHidden/>
          </w:rPr>
          <w:fldChar w:fldCharType="separate"/>
        </w:r>
        <w:r w:rsidR="006A10CB">
          <w:rPr>
            <w:noProof/>
            <w:webHidden/>
          </w:rPr>
          <w:t>60</w:t>
        </w:r>
        <w:r w:rsidR="006A10CB">
          <w:rPr>
            <w:noProof/>
            <w:webHidden/>
          </w:rPr>
          <w:fldChar w:fldCharType="end"/>
        </w:r>
      </w:hyperlink>
    </w:p>
    <w:p w14:paraId="741415FD" w14:textId="5AC21198"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7" w:history="1">
        <w:r w:rsidR="006A10CB" w:rsidRPr="008D2268">
          <w:rPr>
            <w:rStyle w:val="Hyperlink"/>
            <w:noProof/>
          </w:rPr>
          <w:t>3.15</w:t>
        </w:r>
        <w:r w:rsidR="006A10CB">
          <w:rPr>
            <w:rFonts w:asciiTheme="minorHAnsi" w:eastAsiaTheme="minorEastAsia" w:hAnsiTheme="minorHAnsi" w:cstheme="minorBidi"/>
            <w:noProof/>
            <w:color w:val="auto"/>
            <w:sz w:val="22"/>
            <w:szCs w:val="22"/>
          </w:rPr>
          <w:tab/>
        </w:r>
        <w:r w:rsidR="006A10CB" w:rsidRPr="008D2268">
          <w:rPr>
            <w:rStyle w:val="Hyperlink"/>
            <w:noProof/>
          </w:rPr>
          <w:t>SiLKDirectionTypeEnum Enumeration</w:t>
        </w:r>
        <w:r w:rsidR="006A10CB">
          <w:rPr>
            <w:noProof/>
            <w:webHidden/>
          </w:rPr>
          <w:tab/>
        </w:r>
        <w:r w:rsidR="006A10CB">
          <w:rPr>
            <w:noProof/>
            <w:webHidden/>
          </w:rPr>
          <w:fldChar w:fldCharType="begin"/>
        </w:r>
        <w:r w:rsidR="006A10CB">
          <w:rPr>
            <w:noProof/>
            <w:webHidden/>
          </w:rPr>
          <w:instrText xml:space="preserve"> PAGEREF _Toc450311767 \h </w:instrText>
        </w:r>
        <w:r w:rsidR="006A10CB">
          <w:rPr>
            <w:noProof/>
            <w:webHidden/>
          </w:rPr>
        </w:r>
        <w:r w:rsidR="006A10CB">
          <w:rPr>
            <w:noProof/>
            <w:webHidden/>
          </w:rPr>
          <w:fldChar w:fldCharType="separate"/>
        </w:r>
        <w:r w:rsidR="006A10CB">
          <w:rPr>
            <w:noProof/>
            <w:webHidden/>
          </w:rPr>
          <w:t>60</w:t>
        </w:r>
        <w:r w:rsidR="006A10CB">
          <w:rPr>
            <w:noProof/>
            <w:webHidden/>
          </w:rPr>
          <w:fldChar w:fldCharType="end"/>
        </w:r>
      </w:hyperlink>
    </w:p>
    <w:p w14:paraId="419C851E" w14:textId="02F458DE" w:rsidR="006A10CB" w:rsidRDefault="00D1297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311768" w:history="1">
        <w:r w:rsidR="006A10CB" w:rsidRPr="008D2268">
          <w:rPr>
            <w:rStyle w:val="Hyperlink"/>
            <w:noProof/>
          </w:rPr>
          <w:t>3.16</w:t>
        </w:r>
        <w:r w:rsidR="006A10CB">
          <w:rPr>
            <w:rFonts w:asciiTheme="minorHAnsi" w:eastAsiaTheme="minorEastAsia" w:hAnsiTheme="minorHAnsi" w:cstheme="minorBidi"/>
            <w:noProof/>
            <w:color w:val="auto"/>
            <w:sz w:val="22"/>
            <w:szCs w:val="22"/>
          </w:rPr>
          <w:tab/>
        </w:r>
        <w:r w:rsidR="006A10CB" w:rsidRPr="008D2268">
          <w:rPr>
            <w:rStyle w:val="Hyperlink"/>
            <w:noProof/>
          </w:rPr>
          <w:t>SiLKSensorClassTypeEnum Enumeration</w:t>
        </w:r>
        <w:r w:rsidR="006A10CB">
          <w:rPr>
            <w:noProof/>
            <w:webHidden/>
          </w:rPr>
          <w:tab/>
        </w:r>
        <w:r w:rsidR="006A10CB">
          <w:rPr>
            <w:noProof/>
            <w:webHidden/>
          </w:rPr>
          <w:fldChar w:fldCharType="begin"/>
        </w:r>
        <w:r w:rsidR="006A10CB">
          <w:rPr>
            <w:noProof/>
            <w:webHidden/>
          </w:rPr>
          <w:instrText xml:space="preserve"> PAGEREF _Toc450311768 \h </w:instrText>
        </w:r>
        <w:r w:rsidR="006A10CB">
          <w:rPr>
            <w:noProof/>
            <w:webHidden/>
          </w:rPr>
        </w:r>
        <w:r w:rsidR="006A10CB">
          <w:rPr>
            <w:noProof/>
            <w:webHidden/>
          </w:rPr>
          <w:fldChar w:fldCharType="separate"/>
        </w:r>
        <w:r w:rsidR="006A10CB">
          <w:rPr>
            <w:noProof/>
            <w:webHidden/>
          </w:rPr>
          <w:t>61</w:t>
        </w:r>
        <w:r w:rsidR="006A10CB">
          <w:rPr>
            <w:noProof/>
            <w:webHidden/>
          </w:rPr>
          <w:fldChar w:fldCharType="end"/>
        </w:r>
      </w:hyperlink>
    </w:p>
    <w:p w14:paraId="2CABB3A1" w14:textId="7B6B1D07" w:rsidR="006A10CB" w:rsidRDefault="00D12979">
      <w:pPr>
        <w:pStyle w:val="TOC1"/>
        <w:rPr>
          <w:rFonts w:asciiTheme="minorHAnsi" w:eastAsiaTheme="minorEastAsia" w:hAnsiTheme="minorHAnsi" w:cstheme="minorBidi"/>
          <w:noProof/>
          <w:color w:val="auto"/>
          <w:sz w:val="22"/>
          <w:szCs w:val="22"/>
        </w:rPr>
      </w:pPr>
      <w:hyperlink w:anchor="_Toc450311769" w:history="1">
        <w:r w:rsidR="006A10CB" w:rsidRPr="008D2268">
          <w:rPr>
            <w:rStyle w:val="Hyperlink"/>
            <w:noProof/>
          </w:rPr>
          <w:t>4</w:t>
        </w:r>
        <w:r w:rsidR="006A10CB">
          <w:rPr>
            <w:rFonts w:asciiTheme="minorHAnsi" w:eastAsiaTheme="minorEastAsia" w:hAnsiTheme="minorHAnsi" w:cstheme="minorBidi"/>
            <w:noProof/>
            <w:color w:val="auto"/>
            <w:sz w:val="22"/>
            <w:szCs w:val="22"/>
          </w:rPr>
          <w:tab/>
        </w:r>
        <w:r w:rsidR="006A10CB" w:rsidRPr="008D2268">
          <w:rPr>
            <w:rStyle w:val="Hyperlink"/>
            <w:noProof/>
          </w:rPr>
          <w:t>Conformance</w:t>
        </w:r>
        <w:r w:rsidR="006A10CB">
          <w:rPr>
            <w:noProof/>
            <w:webHidden/>
          </w:rPr>
          <w:tab/>
        </w:r>
        <w:r w:rsidR="006A10CB">
          <w:rPr>
            <w:noProof/>
            <w:webHidden/>
          </w:rPr>
          <w:fldChar w:fldCharType="begin"/>
        </w:r>
        <w:r w:rsidR="006A10CB">
          <w:rPr>
            <w:noProof/>
            <w:webHidden/>
          </w:rPr>
          <w:instrText xml:space="preserve"> PAGEREF _Toc450311769 \h </w:instrText>
        </w:r>
        <w:r w:rsidR="006A10CB">
          <w:rPr>
            <w:noProof/>
            <w:webHidden/>
          </w:rPr>
        </w:r>
        <w:r w:rsidR="006A10CB">
          <w:rPr>
            <w:noProof/>
            <w:webHidden/>
          </w:rPr>
          <w:fldChar w:fldCharType="separate"/>
        </w:r>
        <w:r w:rsidR="006A10CB">
          <w:rPr>
            <w:noProof/>
            <w:webHidden/>
          </w:rPr>
          <w:t>62</w:t>
        </w:r>
        <w:r w:rsidR="006A10CB">
          <w:rPr>
            <w:noProof/>
            <w:webHidden/>
          </w:rPr>
          <w:fldChar w:fldCharType="end"/>
        </w:r>
      </w:hyperlink>
    </w:p>
    <w:p w14:paraId="5216F843" w14:textId="3FFC0E28" w:rsidR="006A10CB" w:rsidRDefault="00D12979">
      <w:pPr>
        <w:pStyle w:val="TOC1"/>
        <w:rPr>
          <w:rFonts w:asciiTheme="minorHAnsi" w:eastAsiaTheme="minorEastAsia" w:hAnsiTheme="minorHAnsi" w:cstheme="minorBidi"/>
          <w:noProof/>
          <w:color w:val="auto"/>
          <w:sz w:val="22"/>
          <w:szCs w:val="22"/>
        </w:rPr>
      </w:pPr>
      <w:hyperlink w:anchor="_Toc450311770" w:history="1">
        <w:r w:rsidR="006A10CB" w:rsidRPr="008D2268">
          <w:rPr>
            <w:rStyle w:val="Hyperlink"/>
            <w:noProof/>
          </w:rPr>
          <w:t>Appendix A. Acknowledgments</w:t>
        </w:r>
        <w:r w:rsidR="006A10CB">
          <w:rPr>
            <w:noProof/>
            <w:webHidden/>
          </w:rPr>
          <w:tab/>
        </w:r>
        <w:r w:rsidR="006A10CB">
          <w:rPr>
            <w:noProof/>
            <w:webHidden/>
          </w:rPr>
          <w:fldChar w:fldCharType="begin"/>
        </w:r>
        <w:r w:rsidR="006A10CB">
          <w:rPr>
            <w:noProof/>
            <w:webHidden/>
          </w:rPr>
          <w:instrText xml:space="preserve"> PAGEREF _Toc450311770 \h </w:instrText>
        </w:r>
        <w:r w:rsidR="006A10CB">
          <w:rPr>
            <w:noProof/>
            <w:webHidden/>
          </w:rPr>
        </w:r>
        <w:r w:rsidR="006A10CB">
          <w:rPr>
            <w:noProof/>
            <w:webHidden/>
          </w:rPr>
          <w:fldChar w:fldCharType="separate"/>
        </w:r>
        <w:r w:rsidR="006A10CB">
          <w:rPr>
            <w:noProof/>
            <w:webHidden/>
          </w:rPr>
          <w:t>63</w:t>
        </w:r>
        <w:r w:rsidR="006A10CB">
          <w:rPr>
            <w:noProof/>
            <w:webHidden/>
          </w:rPr>
          <w:fldChar w:fldCharType="end"/>
        </w:r>
      </w:hyperlink>
    </w:p>
    <w:p w14:paraId="563EF4D6" w14:textId="5C5A3433" w:rsidR="006A10CB" w:rsidRDefault="00D12979">
      <w:pPr>
        <w:pStyle w:val="TOC1"/>
        <w:rPr>
          <w:rFonts w:asciiTheme="minorHAnsi" w:eastAsiaTheme="minorEastAsia" w:hAnsiTheme="minorHAnsi" w:cstheme="minorBidi"/>
          <w:noProof/>
          <w:color w:val="auto"/>
          <w:sz w:val="22"/>
          <w:szCs w:val="22"/>
        </w:rPr>
      </w:pPr>
      <w:hyperlink w:anchor="_Toc450311771" w:history="1">
        <w:r w:rsidR="006A10CB" w:rsidRPr="008D2268">
          <w:rPr>
            <w:rStyle w:val="Hyperlink"/>
            <w:noProof/>
          </w:rPr>
          <w:t>Appendix B. Revision History</w:t>
        </w:r>
        <w:r w:rsidR="006A10CB">
          <w:rPr>
            <w:noProof/>
            <w:webHidden/>
          </w:rPr>
          <w:tab/>
        </w:r>
        <w:r w:rsidR="006A10CB">
          <w:rPr>
            <w:noProof/>
            <w:webHidden/>
          </w:rPr>
          <w:fldChar w:fldCharType="begin"/>
        </w:r>
        <w:r w:rsidR="006A10CB">
          <w:rPr>
            <w:noProof/>
            <w:webHidden/>
          </w:rPr>
          <w:instrText xml:space="preserve"> PAGEREF _Toc450311771 \h </w:instrText>
        </w:r>
        <w:r w:rsidR="006A10CB">
          <w:rPr>
            <w:noProof/>
            <w:webHidden/>
          </w:rPr>
        </w:r>
        <w:r w:rsidR="006A10CB">
          <w:rPr>
            <w:noProof/>
            <w:webHidden/>
          </w:rPr>
          <w:fldChar w:fldCharType="separate"/>
        </w:r>
        <w:r w:rsidR="006A10CB">
          <w:rPr>
            <w:noProof/>
            <w:webHidden/>
          </w:rPr>
          <w:t>67</w:t>
        </w:r>
        <w:r w:rsidR="006A10CB">
          <w:rPr>
            <w:noProof/>
            <w:webHidden/>
          </w:rPr>
          <w:fldChar w:fldCharType="end"/>
        </w:r>
      </w:hyperlink>
    </w:p>
    <w:p w14:paraId="767FE850" w14:textId="3AC7B757"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4" w:name="_Toc424631595"/>
      <w:bookmarkStart w:id="5" w:name="_Toc450311699"/>
      <w:bookmarkEnd w:id="0"/>
      <w:r>
        <w:lastRenderedPageBreak/>
        <w:t>Introduction</w:t>
      </w:r>
      <w:bookmarkEnd w:id="4"/>
      <w:bookmarkEnd w:id="5"/>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(CybOX</w:t>
      </w:r>
      <w:r w:rsidR="007F7F7B" w:rsidRPr="007F7F7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6"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7" w:name="_Toc412205405"/>
      <w:bookmarkStart w:id="8" w:name="_Ref412300941"/>
      <w:bookmarkStart w:id="9" w:name="_Ref412622367"/>
      <w:bookmarkStart w:id="10" w:name="_Toc424631596"/>
      <w:bookmarkStart w:id="11" w:name="_Toc450311700"/>
      <w:r>
        <w:t>CybOX</w:t>
      </w:r>
      <w:r w:rsidR="007F7F7B">
        <w:rPr>
          <w:vertAlign w:val="superscript"/>
        </w:rPr>
        <w:t>TM</w:t>
      </w:r>
      <w:r>
        <w:t xml:space="preserve"> Specification Documents</w:t>
      </w:r>
      <w:bookmarkEnd w:id="7"/>
      <w:bookmarkEnd w:id="8"/>
      <w:bookmarkEnd w:id="9"/>
      <w:bookmarkEnd w:id="10"/>
      <w:bookmarkEnd w:id="11"/>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2" w:name="_Ref394437867"/>
      <w:bookmarkStart w:id="13" w:name="_Toc426119868"/>
      <w:bookmarkStart w:id="14" w:name="_Toc450311701"/>
      <w:r>
        <w:t>Document Conventions</w:t>
      </w:r>
      <w:bookmarkEnd w:id="12"/>
      <w:bookmarkEnd w:id="13"/>
      <w:bookmarkEnd w:id="14"/>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5" w:name="_Toc389570603"/>
      <w:bookmarkStart w:id="16" w:name="_Toc389581073"/>
      <w:bookmarkStart w:id="17" w:name="_Toc426119870"/>
      <w:bookmarkStart w:id="18" w:name="_Toc450311702"/>
      <w:r>
        <w:t>Fonts</w:t>
      </w:r>
      <w:bookmarkEnd w:id="15"/>
      <w:bookmarkEnd w:id="16"/>
      <w:bookmarkEnd w:id="17"/>
      <w:bookmarkEnd w:id="18"/>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19" w:name="_Ref394486021"/>
      <w:bookmarkStart w:id="20" w:name="_Toc426119871"/>
      <w:bookmarkStart w:id="21" w:name="_Toc450311703"/>
      <w:r>
        <w:t>UML Package References</w:t>
      </w:r>
      <w:bookmarkEnd w:id="19"/>
      <w:bookmarkEnd w:id="20"/>
      <w:bookmarkEnd w:id="21"/>
    </w:p>
    <w:p w14:paraId="6A356FD6" w14:textId="77777777" w:rsidR="00A5758A" w:rsidRDefault="00A34879" w:rsidP="00A5758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4" w:name="_Toc426119872"/>
      <w:bookmarkStart w:id="25" w:name="_Toc450311704"/>
      <w:bookmarkStart w:id="26" w:name="_Ref450644790"/>
      <w:bookmarkStart w:id="27" w:name="_Ref450645110"/>
      <w:bookmarkStart w:id="28" w:name="_Ref450645410"/>
      <w:bookmarkStart w:id="29" w:name="_Ref450650230"/>
      <w:bookmarkStart w:id="30" w:name="_Ref450650894"/>
      <w:r w:rsidRPr="00904E02">
        <w:t>UML Diagrams</w:t>
      </w:r>
      <w:bookmarkEnd w:id="22"/>
      <w:bookmarkEnd w:id="23"/>
      <w:bookmarkEnd w:id="24"/>
      <w:bookmarkEnd w:id="25"/>
      <w:bookmarkEnd w:id="26"/>
      <w:bookmarkEnd w:id="27"/>
      <w:bookmarkEnd w:id="28"/>
      <w:bookmarkEnd w:id="29"/>
      <w:bookmarkEnd w:id="30"/>
    </w:p>
    <w:p w14:paraId="2A374817" w14:textId="77777777" w:rsidR="00A5758A" w:rsidRDefault="00A34879" w:rsidP="00A5758A">
      <w:pPr>
        <w:spacing w:before="80"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479E5978"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40B9223" w14:textId="77777777" w:rsidR="00D038EF" w:rsidRDefault="00D038EF" w:rsidP="00D038EF">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C460B8">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06453175" w14:textId="77777777" w:rsidR="00A5758A" w:rsidRDefault="00A34879" w:rsidP="00A5758A">
      <w:pPr>
        <w:pStyle w:val="Heading4"/>
      </w:pPr>
      <w:bookmarkStart w:id="35" w:name="_Toc426119873"/>
      <w:bookmarkStart w:id="36" w:name="_Toc450311705"/>
      <w:r>
        <w:t>Class Properties</w:t>
      </w:r>
      <w:bookmarkEnd w:id="31"/>
      <w:bookmarkEnd w:id="35"/>
      <w:bookmarkEnd w:id="36"/>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7" w:name="_Toc398719453"/>
      <w:bookmarkStart w:id="38" w:name="_Toc426119874"/>
      <w:bookmarkStart w:id="39" w:name="_Toc450311706"/>
      <w:r>
        <w:lastRenderedPageBreak/>
        <w:t>Diagram Icons and Arrow Types</w:t>
      </w:r>
      <w:bookmarkEnd w:id="37"/>
      <w:bookmarkEnd w:id="38"/>
      <w:bookmarkEnd w:id="39"/>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2C306487" w:rsidR="0074553D" w:rsidRDefault="0074553D" w:rsidP="0074553D">
      <w:pPr>
        <w:keepNext/>
        <w:keepLines/>
        <w:spacing w:after="120"/>
        <w:jc w:val="center"/>
      </w:pPr>
      <w:bookmarkStart w:id="40" w:name="_Ref397637630"/>
      <w:bookmarkStart w:id="41" w:name="_Ref417296241"/>
      <w:bookmarkStart w:id="42" w:name="_Toc426119875"/>
      <w:r w:rsidRPr="00305518">
        <w:t xml:space="preserve">Table </w:t>
      </w:r>
      <w:fldSimple w:instr=" STYLEREF 1 \s ">
        <w:r w:rsidR="00902FE2">
          <w:rPr>
            <w:noProof/>
          </w:rPr>
          <w:t>1</w:t>
        </w:r>
      </w:fldSimple>
      <w:r w:rsidR="00902FE2">
        <w:noBreakHyphen/>
      </w:r>
      <w:fldSimple w:instr=" SEQ Table \* ARABIC \s 1 ">
        <w:r w:rsidR="00902FE2">
          <w:rPr>
            <w:noProof/>
          </w:rPr>
          <w:t>1</w:t>
        </w:r>
      </w:fldSimple>
      <w:bookmarkEnd w:id="4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94104"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5pt;height:14.5pt" o:ole="">
                  <v:imagedata r:id="rId29" o:title=""/>
                </v:shape>
                <o:OLEObject Type="Embed" ProgID="PBrush" ShapeID="_x0000_i1026" DrawAspect="Content" ObjectID="_1524394105"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pt;height:14.5pt" o:ole="">
                  <v:imagedata r:id="rId31" o:title=""/>
                </v:shape>
                <o:OLEObject Type="Embed" ProgID="PBrush" ShapeID="_x0000_i1027" DrawAspect="Content" ObjectID="_1524394106"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5pt;height:35.5pt" o:ole="">
                  <v:imagedata r:id="rId33" o:title=""/>
                </v:shape>
                <o:OLEObject Type="Embed" ProgID="PBrush" ShapeID="_x0000_i1028" DrawAspect="Content" ObjectID="_1524394107"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43" w:name="_Toc426119876"/>
      <w:bookmarkStart w:id="44" w:name="_Toc450311707"/>
      <w:bookmarkEnd w:id="41"/>
      <w:bookmarkEnd w:id="42"/>
      <w:r>
        <w:t>Property Table Notation</w:t>
      </w:r>
      <w:bookmarkEnd w:id="32"/>
      <w:bookmarkEnd w:id="33"/>
      <w:bookmarkEnd w:id="34"/>
      <w:bookmarkEnd w:id="43"/>
      <w:bookmarkEnd w:id="44"/>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5" w:name="_Toc412205415"/>
      <w:bookmarkStart w:id="46" w:name="_Toc426119877"/>
      <w:bookmarkStart w:id="47" w:name="_Toc450311708"/>
      <w:r>
        <w:t>Property and Class Descriptions</w:t>
      </w:r>
      <w:bookmarkEnd w:id="45"/>
      <w:bookmarkEnd w:id="46"/>
      <w:bookmarkEnd w:id="47"/>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8" w:name="_Ref428537349"/>
      <w:bookmarkStart w:id="49" w:name="_Toc427275785"/>
      <w:bookmarkStart w:id="50" w:name="_Toc450311709"/>
      <w:r>
        <w:t>Terminology</w:t>
      </w:r>
      <w:bookmarkEnd w:id="48"/>
      <w:bookmarkEnd w:id="49"/>
      <w:bookmarkEnd w:id="50"/>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51" w:name="_Ref7502892"/>
      <w:bookmarkStart w:id="52" w:name="_Toc12011611"/>
      <w:bookmarkStart w:id="53" w:name="_Toc85472894"/>
      <w:bookmarkStart w:id="54" w:name="_Toc287332008"/>
      <w:bookmarkStart w:id="55" w:name="_Toc427275786"/>
      <w:bookmarkStart w:id="56" w:name="_Toc450311710"/>
      <w:r>
        <w:t>Normative</w:t>
      </w:r>
      <w:bookmarkEnd w:id="51"/>
      <w:bookmarkEnd w:id="52"/>
      <w:r>
        <w:t xml:space="preserve"> References</w:t>
      </w:r>
      <w:bookmarkEnd w:id="53"/>
      <w:bookmarkEnd w:id="54"/>
      <w:bookmarkEnd w:id="55"/>
      <w:bookmarkEnd w:id="56"/>
    </w:p>
    <w:p w14:paraId="6A89069A" w14:textId="77777777" w:rsidR="00A5758A" w:rsidRDefault="00A34879" w:rsidP="00A5758A">
      <w:pPr>
        <w:pStyle w:val="Ref"/>
      </w:pPr>
      <w:r>
        <w:rPr>
          <w:rStyle w:val="Refterm"/>
        </w:rPr>
        <w:t>[</w:t>
      </w:r>
      <w:bookmarkStart w:id="57" w:name="rfc2119"/>
      <w:r>
        <w:rPr>
          <w:rStyle w:val="Refterm"/>
        </w:rPr>
        <w:t>RFC2119</w:t>
      </w:r>
      <w:bookmarkEnd w:id="57"/>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8" w:name="_Ref428537380"/>
      <w:bookmarkStart w:id="59" w:name="_Toc450311711"/>
      <w:r>
        <w:lastRenderedPageBreak/>
        <w:t>Background Information</w:t>
      </w:r>
      <w:bookmarkEnd w:id="58"/>
      <w:bookmarkEnd w:id="59"/>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60" w:name="_Toc426119879"/>
      <w:bookmarkStart w:id="61" w:name="_Toc450311712"/>
      <w:r>
        <w:t>Cyber Observables</w:t>
      </w:r>
      <w:bookmarkEnd w:id="60"/>
      <w:bookmarkEnd w:id="61"/>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62" w:name="_Toc450311713"/>
      <w:bookmarkStart w:id="63" w:name="_Toc287332011"/>
      <w:bookmarkStart w:id="64" w:name="_Toc409437263"/>
      <w:r>
        <w:t>Objects</w:t>
      </w:r>
      <w:bookmarkEnd w:id="62"/>
    </w:p>
    <w:p w14:paraId="4115F20E" w14:textId="77777777" w:rsidR="00543E9F" w:rsidRDefault="00543E9F" w:rsidP="00543E9F">
      <w:pPr>
        <w:spacing w:after="240"/>
      </w:pPr>
      <w:r>
        <w:t xml:space="preserve">Cyber observable objects (Files, IP Addresses, etc) in CybOX are characterized with a combination of two levels of data models. </w:t>
      </w:r>
    </w:p>
    <w:p w14:paraId="01F3DCDB" w14:textId="77777777" w:rsidR="00543E9F" w:rsidRDefault="00543E9F" w:rsidP="00543E9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36C61E7" w14:textId="77777777" w:rsidR="00543E9F" w:rsidRDefault="00543E9F" w:rsidP="00543E9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CB22F25" w14:textId="11F23A26" w:rsidR="00A5758A" w:rsidRDefault="00543E9F" w:rsidP="00543E9F">
      <w:pPr>
        <w:spacing w:after="240"/>
      </w:pPr>
      <w:r>
        <w:t>Any specific instance of an Object is represented utilizing the particular object properties data model within the general Object data model.</w:t>
      </w:r>
      <w:r w:rsidR="00A34879">
        <w:t xml:space="preserve">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5" w:name="_Ref437351670"/>
      <w:bookmarkStart w:id="66" w:name="_Toc450311714"/>
      <w:r>
        <w:lastRenderedPageBreak/>
        <w:t>Data Model</w:t>
      </w:r>
      <w:bookmarkEnd w:id="65"/>
      <w:bookmarkEnd w:id="66"/>
    </w:p>
    <w:p w14:paraId="01718E83" w14:textId="77777777" w:rsidR="00605BD6" w:rsidRDefault="00A34879">
      <w:pPr>
        <w:pStyle w:val="Heading2"/>
      </w:pPr>
      <w:bookmarkStart w:id="67" w:name="_Toc450311715"/>
      <w:r>
        <w:t>NetworkFlowObjectType Class</w:t>
      </w:r>
      <w:bookmarkEnd w:id="67"/>
    </w:p>
    <w:p w14:paraId="2AC24D35" w14:textId="6E1FF04E" w:rsidR="007E38C6" w:rsidRDefault="000D2BD6" w:rsidP="00691BD4">
      <w:pPr>
        <w:pStyle w:val="basicparagraph"/>
        <w:contextualSpacing w:val="0"/>
        <w:rPr>
          <w:rFonts w:cs="Courier New"/>
        </w:rPr>
      </w:pPr>
      <w:r>
        <w:rPr>
          <w:rFonts w:cs="Courier New"/>
        </w:rPr>
        <w:t xml:space="preserve">The </w:t>
      </w:r>
      <w:r>
        <w:rPr>
          <w:rFonts w:ascii="Courier New" w:eastAsia="Courier New" w:hAnsi="Courier New" w:cs="Courier New"/>
        </w:rPr>
        <w:t>NetworkFlowObjectType</w:t>
      </w:r>
      <w:r>
        <w:t xml:space="preserve"> </w:t>
      </w:r>
      <w:r>
        <w:rPr>
          <w:rFonts w:cs="Courier New"/>
        </w:rPr>
        <w:t xml:space="preserve">class specifies </w:t>
      </w:r>
      <w:r w:rsidR="00A34879">
        <w:t xml:space="preserve">the </w:t>
      </w:r>
      <w:r>
        <w:t>properties</w:t>
      </w:r>
      <w:r w:rsidR="00A34879">
        <w:t xml:space="preserve"> necessary to summarize network traffic, expressed</w:t>
      </w:r>
      <w:r>
        <w:t xml:space="preserve"> as flows of multiple packets. It d</w:t>
      </w:r>
      <w:r w:rsidR="00A34879">
        <w:t>oes not include the packet payload data (i.e. the actual data that was uploaded/downloaded to and from the Dest IP to Source IP as included in packet monitoring tools, such as Wireshark).</w:t>
      </w:r>
      <w:r w:rsidR="00691BD4">
        <w:rPr>
          <w:rFonts w:cs="Courier New"/>
        </w:rPr>
        <w:t xml:space="preserve"> </w:t>
      </w:r>
    </w:p>
    <w:p w14:paraId="50BE21A6" w14:textId="7B18AFEF" w:rsidR="00691BD4" w:rsidRDefault="00691BD4" w:rsidP="00691BD4">
      <w:pPr>
        <w:pStyle w:val="basicparagraph"/>
        <w:contextualSpacing w:val="0"/>
        <w:rPr>
          <w:rFonts w:cs="Courier New"/>
        </w:rPr>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EA4938">
        <w:rPr>
          <w:rFonts w:cs="Courier New"/>
          <w:b/>
          <w:color w:val="0000EE"/>
        </w:rPr>
        <w:fldChar w:fldCharType="begin"/>
      </w:r>
      <w:r w:rsidRPr="004E286F">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00CC37AB" w:rsidRPr="004E286F">
        <w:rPr>
          <w:b/>
          <w:color w:val="0000EE"/>
        </w:rPr>
        <w:t>Figure</w:t>
      </w:r>
      <w:r w:rsidR="00CC37AB" w:rsidRPr="00CC37AB">
        <w:rPr>
          <w:b/>
          <w:color w:val="0000EE"/>
        </w:rPr>
        <w:t xml:space="preserve"> </w:t>
      </w:r>
      <w:r w:rsidR="00CC37AB" w:rsidRPr="00CC37AB">
        <w:rPr>
          <w:b/>
          <w:noProof/>
          <w:color w:val="0000EE"/>
        </w:rPr>
        <w:t>3</w:t>
      </w:r>
      <w:r w:rsidR="00CC37AB" w:rsidRPr="00CC37AB">
        <w:rPr>
          <w:b/>
          <w:noProof/>
          <w:color w:val="0000EE"/>
        </w:rPr>
        <w:noBreakHyphen/>
        <w:t>1</w:t>
      </w:r>
      <w:r w:rsidRPr="00EA4938">
        <w:rPr>
          <w:rFonts w:cs="Courier New"/>
          <w:b/>
          <w:color w:val="0000EE"/>
        </w:rPr>
        <w:fldChar w:fldCharType="end"/>
      </w:r>
      <w:r>
        <w:rPr>
          <w:rFonts w:cs="Courier New"/>
        </w:rPr>
        <w:t xml:space="preserve">. </w:t>
      </w:r>
    </w:p>
    <w:p w14:paraId="291DCE99" w14:textId="31649F4E" w:rsidR="00691BD4" w:rsidRPr="00AA5039" w:rsidRDefault="000551D9" w:rsidP="00691BD4">
      <w:pPr>
        <w:jc w:val="center"/>
      </w:pPr>
      <w:r w:rsidRPr="000551D9">
        <w:rPr>
          <w:noProof/>
        </w:rPr>
        <w:drawing>
          <wp:inline distT="0" distB="0" distL="0" distR="0" wp14:anchorId="7C404095" wp14:editId="5485CE0C">
            <wp:extent cx="9039225" cy="28324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47654" cy="2835071"/>
                    </a:xfrm>
                    <a:prstGeom prst="rect">
                      <a:avLst/>
                    </a:prstGeom>
                  </pic:spPr>
                </pic:pic>
              </a:graphicData>
            </a:graphic>
          </wp:inline>
        </w:drawing>
      </w:r>
    </w:p>
    <w:p w14:paraId="778B8FA2" w14:textId="046D2476" w:rsidR="00691BD4" w:rsidRPr="00247799" w:rsidRDefault="00691BD4" w:rsidP="00691BD4">
      <w:pPr>
        <w:spacing w:after="240"/>
        <w:jc w:val="center"/>
      </w:pPr>
      <w:bookmarkStart w:id="68" w:name="_Ref395023936"/>
      <w:r w:rsidRPr="0086379B">
        <w:t xml:space="preserve">Figure </w:t>
      </w:r>
      <w:fldSimple w:instr=" STYLEREF 1 \s ">
        <w:r w:rsidR="005F4014">
          <w:rPr>
            <w:noProof/>
          </w:rPr>
          <w:t>3</w:t>
        </w:r>
      </w:fldSimple>
      <w:r w:rsidR="005F4014">
        <w:noBreakHyphen/>
      </w:r>
      <w:fldSimple w:instr=" SEQ Figure \* ARABIC \s 1 ">
        <w:r w:rsidR="005F4014">
          <w:rPr>
            <w:noProof/>
          </w:rPr>
          <w:t>1</w:t>
        </w:r>
      </w:fldSimple>
      <w:bookmarkEnd w:id="68"/>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Ta</w:t>
      </w:r>
      <w:r w:rsidR="00CC37AB" w:rsidRPr="00CC37AB">
        <w:rPr>
          <w:b/>
          <w:color w:val="0000EE"/>
        </w:rPr>
        <w:t>b</w:t>
      </w:r>
      <w:r w:rsidR="00CC37AB" w:rsidRPr="00CC37AB">
        <w:rPr>
          <w:b/>
          <w:color w:val="0000EE"/>
        </w:rPr>
        <w:t xml:space="preserve">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2BCD2B14" w:rsidR="00605BD6" w:rsidRDefault="00A34879">
      <w:pPr>
        <w:pStyle w:val="tablecaption"/>
        <w:jc w:val="center"/>
      </w:pPr>
      <w:bookmarkStart w:id="69" w:name="_Ref439934526"/>
      <w:r>
        <w:t xml:space="preserve">Table </w:t>
      </w:r>
      <w:fldSimple w:instr=" STYLEREF 1 \s ">
        <w:r w:rsidR="00902FE2">
          <w:rPr>
            <w:noProof/>
          </w:rPr>
          <w:t>3</w:t>
        </w:r>
      </w:fldSimple>
      <w:r w:rsidR="00902FE2">
        <w:noBreakHyphen/>
      </w:r>
      <w:fldSimple w:instr=" SEQ Table \* ARABIC \s 1 ">
        <w:r w:rsidR="00902FE2">
          <w:rPr>
            <w:noProof/>
          </w:rPr>
          <w:t>1</w:t>
        </w:r>
      </w:fldSimple>
      <w:bookmarkEnd w:id="69"/>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605BD6" w14:paraId="35889464" w14:textId="77777777" w:rsidTr="000551D9">
        <w:trPr>
          <w:jc w:val="center"/>
        </w:trPr>
        <w:tc>
          <w:tcPr>
            <w:tcW w:w="2605"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lastRenderedPageBreak/>
              <w:t>Name</w:t>
            </w:r>
          </w:p>
        </w:tc>
        <w:tc>
          <w:tcPr>
            <w:tcW w:w="3515"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0551D9">
        <w:trPr>
          <w:jc w:val="center"/>
        </w:trPr>
        <w:tc>
          <w:tcPr>
            <w:tcW w:w="2605"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515" w:type="dxa"/>
            <w:shd w:val="clear" w:color="auto" w:fill="FFFFFF"/>
            <w:tcMar>
              <w:top w:w="100" w:type="dxa"/>
              <w:left w:w="100" w:type="dxa"/>
              <w:bottom w:w="100" w:type="dxa"/>
              <w:right w:w="100" w:type="dxa"/>
            </w:tcMar>
            <w:vAlign w:val="center"/>
          </w:tcPr>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index). Because these </w:t>
            </w:r>
            <w:r w:rsidR="00477709">
              <w:t>properties</w:t>
            </w:r>
            <w:r w:rsidR="00A34879">
              <w:t xml:space="preserve"> are defined here, they are excluded from the fields associated directly with each different flow record format type.</w:t>
            </w:r>
          </w:p>
        </w:tc>
      </w:tr>
      <w:tr w:rsidR="00605BD6" w14:paraId="47B3B100" w14:textId="77777777" w:rsidTr="000551D9">
        <w:trPr>
          <w:jc w:val="center"/>
        </w:trPr>
        <w:tc>
          <w:tcPr>
            <w:tcW w:w="2605" w:type="dxa"/>
            <w:shd w:val="clear" w:color="auto" w:fill="FFFFFF"/>
            <w:tcMar>
              <w:top w:w="100" w:type="dxa"/>
              <w:left w:w="100" w:type="dxa"/>
              <w:bottom w:w="100" w:type="dxa"/>
              <w:right w:w="100" w:type="dxa"/>
            </w:tcMar>
            <w:vAlign w:val="center"/>
          </w:tcPr>
          <w:p w14:paraId="52904D76" w14:textId="06E73194" w:rsidR="00605BD6" w:rsidRDefault="000551D9">
            <w:r>
              <w:rPr>
                <w:b/>
              </w:rPr>
              <w:t>Has_Choice</w:t>
            </w:r>
          </w:p>
        </w:tc>
        <w:tc>
          <w:tcPr>
            <w:tcW w:w="3515" w:type="dxa"/>
            <w:shd w:val="clear" w:color="auto" w:fill="FFFFFF"/>
            <w:tcMar>
              <w:top w:w="100" w:type="dxa"/>
              <w:left w:w="100" w:type="dxa"/>
              <w:bottom w:w="100" w:type="dxa"/>
              <w:right w:w="100" w:type="dxa"/>
            </w:tcMar>
            <w:vAlign w:val="center"/>
          </w:tcPr>
          <w:p w14:paraId="04F88382" w14:textId="671C8373" w:rsidR="00605BD6" w:rsidRDefault="000551D9">
            <w:r>
              <w:rPr>
                <w:rFonts w:ascii="Courier New" w:eastAsia="Courier New" w:hAnsi="Courier New" w:cs="Courier New"/>
              </w:rPr>
              <w:t>NetworkFlowObjectChoiceType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0B6F7CC9" w14:textId="5CD707B5" w:rsidR="000551D9" w:rsidRDefault="000551D9" w:rsidP="000551D9">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NetworkFlowObjectChoiceType</w:t>
            </w:r>
            <w:r>
              <w:t xml:space="preserve">. It indicates that there is a choice between the </w:t>
            </w:r>
            <w:r>
              <w:rPr>
                <w:rFonts w:ascii="Courier New" w:eastAsia="Courier New" w:hAnsi="Courier New" w:cs="Courier New"/>
              </w:rPr>
              <w:t>Unidirectional_Flow_Record</w:t>
            </w:r>
            <w:r>
              <w:t xml:space="preserve"> property or the </w:t>
            </w:r>
            <w:r>
              <w:rPr>
                <w:rFonts w:ascii="Courier New" w:eastAsia="Courier New" w:hAnsi="Courier New" w:cs="Courier New"/>
              </w:rPr>
              <w:t>Bidirectional_Flow_Record</w:t>
            </w:r>
            <w:r>
              <w:t xml:space="preserve"> property</w:t>
            </w:r>
            <w:r>
              <w:rPr>
                <w:rFonts w:ascii="Courier New" w:eastAsia="Courier New" w:hAnsi="Courier New" w:cs="Courier New"/>
              </w:rPr>
              <w:t>.</w:t>
            </w:r>
          </w:p>
          <w:p w14:paraId="4F12EA09" w14:textId="77777777" w:rsidR="000551D9" w:rsidRDefault="000551D9" w:rsidP="000551D9">
            <w:pPr>
              <w:rPr>
                <w:rFonts w:ascii="Courier New" w:eastAsia="Courier New" w:hAnsi="Courier New" w:cs="Courier New"/>
              </w:rPr>
            </w:pPr>
          </w:p>
          <w:p w14:paraId="5A59F25D" w14:textId="2074E905" w:rsidR="007E38C6" w:rsidRDefault="000551D9" w:rsidP="00677646">
            <w:r>
              <w:t xml:space="preserve">Only one of the properties of </w:t>
            </w:r>
            <w:r>
              <w:rPr>
                <w:rFonts w:ascii="Courier New" w:eastAsia="Courier New" w:hAnsi="Courier New" w:cs="Courier New"/>
              </w:rPr>
              <w:t>NetworkFlowObjectChoiceType</w:t>
            </w:r>
            <w:r>
              <w:t xml:space="preserve"> class can be populated at any time. </w:t>
            </w:r>
            <w:r>
              <w:rPr>
                <w:color w:val="auto"/>
              </w:rPr>
              <w:t xml:space="preserve">See Section </w:t>
            </w:r>
            <w:ins w:id="70" w:author="Tweed, Alex" w:date="2016-05-10T11:57:00Z">
              <w:r w:rsidR="00677646" w:rsidRPr="00677646">
                <w:rPr>
                  <w:b/>
                  <w:color w:val="0000EE"/>
                  <w:rPrChange w:id="71" w:author="Tweed, Alex" w:date="2016-05-10T11:57:00Z">
                    <w:rPr>
                      <w:color w:val="auto"/>
                    </w:rPr>
                  </w:rPrChange>
                </w:rPr>
                <w:fldChar w:fldCharType="begin"/>
              </w:r>
              <w:r w:rsidR="00677646" w:rsidRPr="00677646">
                <w:rPr>
                  <w:b/>
                  <w:color w:val="0000EE"/>
                  <w:rPrChange w:id="72" w:author="Tweed, Alex" w:date="2016-05-10T11:57:00Z">
                    <w:rPr>
                      <w:color w:val="auto"/>
                    </w:rPr>
                  </w:rPrChange>
                </w:rPr>
                <w:instrText xml:space="preserve"> REF _Ref450644790 \r \h </w:instrText>
              </w:r>
              <w:r w:rsidR="00677646" w:rsidRPr="00677646">
                <w:rPr>
                  <w:b/>
                  <w:color w:val="0000EE"/>
                  <w:rPrChange w:id="73" w:author="Tweed, Alex" w:date="2016-05-10T11:57:00Z">
                    <w:rPr>
                      <w:color w:val="auto"/>
                    </w:rPr>
                  </w:rPrChange>
                </w:rPr>
              </w:r>
            </w:ins>
            <w:r w:rsidR="00677646">
              <w:rPr>
                <w:b/>
                <w:color w:val="0000EE"/>
              </w:rPr>
              <w:instrText xml:space="preserve"> \* MERGEFORMAT </w:instrText>
            </w:r>
            <w:r w:rsidR="00677646" w:rsidRPr="00677646">
              <w:rPr>
                <w:b/>
                <w:color w:val="0000EE"/>
                <w:rPrChange w:id="74" w:author="Tweed, Alex" w:date="2016-05-10T11:57:00Z">
                  <w:rPr>
                    <w:color w:val="auto"/>
                  </w:rPr>
                </w:rPrChange>
              </w:rPr>
              <w:fldChar w:fldCharType="separate"/>
            </w:r>
            <w:ins w:id="75" w:author="Tweed, Alex" w:date="2016-05-10T11:57:00Z">
              <w:r w:rsidR="00677646" w:rsidRPr="00677646">
                <w:rPr>
                  <w:b/>
                  <w:color w:val="0000EE"/>
                  <w:rPrChange w:id="76" w:author="Tweed, Alex" w:date="2016-05-10T11:57:00Z">
                    <w:rPr>
                      <w:color w:val="auto"/>
                    </w:rPr>
                  </w:rPrChange>
                </w:rPr>
                <w:t>1.</w:t>
              </w:r>
              <w:r w:rsidR="00677646" w:rsidRPr="00677646">
                <w:rPr>
                  <w:b/>
                  <w:color w:val="0000EE"/>
                  <w:rPrChange w:id="77" w:author="Tweed, Alex" w:date="2016-05-10T11:57:00Z">
                    <w:rPr>
                      <w:color w:val="auto"/>
                    </w:rPr>
                  </w:rPrChange>
                </w:rPr>
                <w:t>2</w:t>
              </w:r>
              <w:r w:rsidR="00677646" w:rsidRPr="00677646">
                <w:rPr>
                  <w:b/>
                  <w:color w:val="0000EE"/>
                  <w:rPrChange w:id="78" w:author="Tweed, Alex" w:date="2016-05-10T11:57:00Z">
                    <w:rPr>
                      <w:color w:val="auto"/>
                    </w:rPr>
                  </w:rPrChange>
                </w:rPr>
                <w:t>.3</w:t>
              </w:r>
              <w:r w:rsidR="00677646" w:rsidRPr="00677646">
                <w:rPr>
                  <w:b/>
                  <w:color w:val="0000EE"/>
                  <w:rPrChange w:id="79" w:author="Tweed, Alex" w:date="2016-05-10T11:57:00Z">
                    <w:rPr>
                      <w:color w:val="auto"/>
                    </w:rPr>
                  </w:rPrChange>
                </w:rPr>
                <w:fldChar w:fldCharType="end"/>
              </w:r>
            </w:ins>
            <w:del w:id="80" w:author="Tweed, Alex" w:date="2016-05-10T11:57:00Z">
              <w:r w:rsidRPr="00A52AF6" w:rsidDel="00677646">
                <w:rPr>
                  <w:b/>
                  <w:color w:val="0000EE"/>
                </w:rPr>
                <w:fldChar w:fldCharType="begin"/>
              </w:r>
              <w:r w:rsidRPr="00A52AF6" w:rsidDel="00677646">
                <w:rPr>
                  <w:b/>
                  <w:color w:val="0000EE"/>
                </w:rPr>
                <w:delInstrText xml:space="preserve"> REF _Ref450222364 \r \h  \* MERGEFORMAT </w:delInstrText>
              </w:r>
              <w:r w:rsidRPr="00A52AF6" w:rsidDel="00677646">
                <w:rPr>
                  <w:b/>
                  <w:color w:val="0000EE"/>
                </w:rPr>
              </w:r>
              <w:r w:rsidRPr="00A52AF6" w:rsidDel="00677646">
                <w:rPr>
                  <w:b/>
                  <w:color w:val="0000EE"/>
                </w:rPr>
                <w:fldChar w:fldCharType="separate"/>
              </w:r>
              <w:r w:rsidRPr="00A52AF6" w:rsidDel="00677646">
                <w:rPr>
                  <w:b/>
                  <w:color w:val="0000EE"/>
                </w:rPr>
                <w:delText>1.2</w:delText>
              </w:r>
              <w:r w:rsidRPr="00A52AF6" w:rsidDel="00677646">
                <w:rPr>
                  <w:b/>
                  <w:color w:val="0000EE"/>
                </w:rPr>
                <w:delText>.</w:delText>
              </w:r>
              <w:r w:rsidRPr="00A52AF6" w:rsidDel="00677646">
                <w:rPr>
                  <w:b/>
                  <w:color w:val="0000EE"/>
                </w:rPr>
                <w:delText>3</w:delText>
              </w:r>
              <w:r w:rsidRPr="00A52AF6" w:rsidDel="00677646">
                <w:rPr>
                  <w:b/>
                  <w:color w:val="0000EE"/>
                </w:rPr>
                <w:fldChar w:fldCharType="end"/>
              </w:r>
            </w:del>
            <w:r>
              <w:rPr>
                <w:b/>
                <w:color w:val="0000EE"/>
              </w:rPr>
              <w:t xml:space="preserve"> </w:t>
            </w:r>
            <w:r>
              <w:rPr>
                <w:color w:val="auto"/>
              </w:rPr>
              <w:t>for more detail.</w:t>
            </w:r>
          </w:p>
        </w:tc>
      </w:tr>
    </w:tbl>
    <w:p w14:paraId="539A3753" w14:textId="2672C5D8" w:rsidR="00605BD6" w:rsidRDefault="00605BD6"/>
    <w:p w14:paraId="20BE5FA3" w14:textId="584D198C" w:rsidR="000551D9" w:rsidRDefault="000551D9" w:rsidP="000551D9">
      <w:pPr>
        <w:pStyle w:val="basicparagraph"/>
        <w:spacing w:before="0"/>
      </w:pPr>
      <w:r>
        <w:t xml:space="preserve">The </w:t>
      </w:r>
      <w:r w:rsidRPr="000551D9">
        <w:rPr>
          <w:rFonts w:ascii="Courier New" w:hAnsi="Courier New" w:cs="Courier New"/>
        </w:rPr>
        <w:t>NetworkFlowObjectChoiceType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sidRPr="000551D9">
        <w:rPr>
          <w:rFonts w:ascii="Courier New" w:hAnsi="Courier New" w:cs="Courier New"/>
        </w:rPr>
        <w:t>NetworkFlowObjectChoiceType</w:t>
      </w:r>
      <w:r>
        <w:t xml:space="preserve"> class can be populated at any time. The property table of the </w:t>
      </w:r>
      <w:r w:rsidRPr="000551D9">
        <w:rPr>
          <w:rFonts w:ascii="Courier New" w:hAnsi="Courier New" w:cs="Courier New"/>
        </w:rPr>
        <w:t>NetworkFlowObjectChoiceType</w:t>
      </w:r>
      <w:r>
        <w:t xml:space="preserve"> class is given in </w:t>
      </w:r>
      <w:r w:rsidRPr="000551D9">
        <w:rPr>
          <w:b/>
          <w:color w:val="0000EE"/>
        </w:rPr>
        <w:fldChar w:fldCharType="begin"/>
      </w:r>
      <w:r w:rsidRPr="000551D9">
        <w:rPr>
          <w:b/>
          <w:color w:val="0000EE"/>
        </w:rPr>
        <w:instrText xml:space="preserve"> REF _Ref450296368 \h  \* MERGEFORMAT </w:instrText>
      </w:r>
      <w:r w:rsidRPr="000551D9">
        <w:rPr>
          <w:b/>
          <w:color w:val="0000EE"/>
        </w:rPr>
      </w:r>
      <w:r w:rsidRPr="000551D9">
        <w:rPr>
          <w:b/>
          <w:color w:val="0000EE"/>
        </w:rPr>
        <w:fldChar w:fldCharType="separate"/>
      </w:r>
      <w:r w:rsidRPr="000551D9">
        <w:rPr>
          <w:b/>
          <w:color w:val="0000EE"/>
        </w:rPr>
        <w:t>Tabl</w:t>
      </w:r>
      <w:r w:rsidRPr="000551D9">
        <w:rPr>
          <w:b/>
          <w:color w:val="0000EE"/>
        </w:rPr>
        <w:t>e</w:t>
      </w:r>
      <w:r w:rsidRPr="000551D9">
        <w:rPr>
          <w:b/>
          <w:color w:val="0000EE"/>
        </w:rPr>
        <w:t xml:space="preserve"> </w:t>
      </w:r>
      <w:r w:rsidRPr="000551D9">
        <w:rPr>
          <w:b/>
          <w:noProof/>
          <w:color w:val="0000EE"/>
        </w:rPr>
        <w:t>3</w:t>
      </w:r>
      <w:r w:rsidRPr="000551D9">
        <w:rPr>
          <w:b/>
          <w:color w:val="0000EE"/>
        </w:rPr>
        <w:noBreakHyphen/>
      </w:r>
      <w:r w:rsidRPr="000551D9">
        <w:rPr>
          <w:b/>
          <w:noProof/>
          <w:color w:val="0000EE"/>
        </w:rPr>
        <w:t>2</w:t>
      </w:r>
      <w:r w:rsidRPr="000551D9">
        <w:rPr>
          <w:b/>
          <w:color w:val="0000EE"/>
        </w:rPr>
        <w:fldChar w:fldCharType="end"/>
      </w:r>
      <w:r>
        <w:t>.</w:t>
      </w:r>
    </w:p>
    <w:p w14:paraId="43A4E9BB" w14:textId="3A6938A3" w:rsidR="000551D9" w:rsidRDefault="000551D9" w:rsidP="005F4014">
      <w:pPr>
        <w:pStyle w:val="Caption"/>
      </w:pPr>
      <w:bookmarkStart w:id="81" w:name="_Ref450296368"/>
      <w:r>
        <w:t xml:space="preserve">Table </w:t>
      </w:r>
      <w:fldSimple w:instr=" STYLEREF 1 \s ">
        <w:r w:rsidR="00902FE2">
          <w:rPr>
            <w:noProof/>
          </w:rPr>
          <w:t>3</w:t>
        </w:r>
      </w:fldSimple>
      <w:r w:rsidR="00902FE2">
        <w:noBreakHyphen/>
      </w:r>
      <w:fldSimple w:instr=" SEQ Table \* ARABIC \s 1 ">
        <w:r w:rsidR="00902FE2">
          <w:rPr>
            <w:noProof/>
          </w:rPr>
          <w:t>2</w:t>
        </w:r>
      </w:fldSimple>
      <w:bookmarkEnd w:id="81"/>
      <w:r>
        <w:t xml:space="preserve">. Properties of the </w:t>
      </w:r>
      <w:r w:rsidRPr="000551D9">
        <w:rPr>
          <w:rFonts w:ascii="Courier New" w:hAnsi="Courier New" w:cs="Courier New"/>
        </w:rPr>
        <w:t>NetworkFlowObjectChoiceType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0551D9" w14:paraId="2A5F1851" w14:textId="77777777" w:rsidTr="000551D9">
        <w:trPr>
          <w:jc w:val="center"/>
        </w:trPr>
        <w:tc>
          <w:tcPr>
            <w:tcW w:w="2970" w:type="dxa"/>
            <w:shd w:val="clear" w:color="auto" w:fill="BFBFBF"/>
            <w:tcMar>
              <w:top w:w="100" w:type="dxa"/>
              <w:left w:w="100" w:type="dxa"/>
              <w:bottom w:w="100" w:type="dxa"/>
              <w:right w:w="100" w:type="dxa"/>
            </w:tcMar>
          </w:tcPr>
          <w:p w14:paraId="1CA0F64F" w14:textId="77777777" w:rsidR="000551D9" w:rsidRDefault="000551D9" w:rsidP="000551D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615EC85" w14:textId="77777777" w:rsidR="000551D9" w:rsidRDefault="000551D9" w:rsidP="000551D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1F9084" w14:textId="77777777" w:rsidR="000551D9" w:rsidRDefault="000551D9" w:rsidP="000551D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3FF80EDD" w14:textId="77777777" w:rsidR="000551D9" w:rsidRDefault="000551D9" w:rsidP="000551D9">
            <w:pPr>
              <w:rPr>
                <w:b/>
                <w:color w:val="000000"/>
              </w:rPr>
            </w:pPr>
            <w:r>
              <w:rPr>
                <w:b/>
                <w:color w:val="000000"/>
              </w:rPr>
              <w:t>Description</w:t>
            </w:r>
          </w:p>
        </w:tc>
      </w:tr>
      <w:tr w:rsidR="000551D9" w14:paraId="4D0E22AB" w14:textId="77777777" w:rsidTr="000551D9">
        <w:trPr>
          <w:jc w:val="center"/>
        </w:trPr>
        <w:tc>
          <w:tcPr>
            <w:tcW w:w="2970" w:type="dxa"/>
            <w:shd w:val="clear" w:color="auto" w:fill="FFFFFF"/>
            <w:tcMar>
              <w:top w:w="100" w:type="dxa"/>
              <w:left w:w="100" w:type="dxa"/>
              <w:bottom w:w="100" w:type="dxa"/>
              <w:right w:w="100" w:type="dxa"/>
            </w:tcMar>
            <w:vAlign w:val="center"/>
          </w:tcPr>
          <w:p w14:paraId="443B7E60" w14:textId="77777777" w:rsidR="000551D9" w:rsidRDefault="000551D9" w:rsidP="000551D9">
            <w:r>
              <w:rPr>
                <w:b/>
              </w:rPr>
              <w:t>Unidirectional_Flow_Record</w:t>
            </w:r>
          </w:p>
        </w:tc>
        <w:tc>
          <w:tcPr>
            <w:tcW w:w="3150" w:type="dxa"/>
            <w:shd w:val="clear" w:color="auto" w:fill="FFFFFF"/>
            <w:tcMar>
              <w:top w:w="100" w:type="dxa"/>
              <w:left w:w="100" w:type="dxa"/>
              <w:bottom w:w="100" w:type="dxa"/>
              <w:right w:w="100" w:type="dxa"/>
            </w:tcMar>
            <w:vAlign w:val="center"/>
          </w:tcPr>
          <w:p w14:paraId="396C1393" w14:textId="77777777" w:rsidR="000551D9" w:rsidRDefault="000551D9" w:rsidP="000551D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0237BB0F" w14:textId="77777777" w:rsidR="000551D9" w:rsidRDefault="000551D9" w:rsidP="000551D9">
            <w:pPr>
              <w:jc w:val="center"/>
            </w:pPr>
            <w:r>
              <w:t>0..1</w:t>
            </w:r>
          </w:p>
        </w:tc>
        <w:tc>
          <w:tcPr>
            <w:tcW w:w="5490" w:type="dxa"/>
            <w:shd w:val="clear" w:color="auto" w:fill="FFFFFF"/>
            <w:tcMar>
              <w:top w:w="100" w:type="dxa"/>
              <w:left w:w="100" w:type="dxa"/>
              <w:bottom w:w="100" w:type="dxa"/>
              <w:right w:w="100" w:type="dxa"/>
            </w:tcMar>
          </w:tcPr>
          <w:p w14:paraId="2F0FDAF5" w14:textId="77777777" w:rsidR="000551D9" w:rsidRDefault="000551D9" w:rsidP="000551D9">
            <w:r>
              <w:t xml:space="preserve">The </w:t>
            </w:r>
            <w:r>
              <w:rPr>
                <w:rFonts w:ascii="Courier New" w:eastAsia="Courier New" w:hAnsi="Courier New" w:cs="Courier New"/>
              </w:rPr>
              <w:t>Unidirectional_Flow_Record</w:t>
            </w:r>
            <w:r>
              <w:t xml:space="preserve"> property represents flow-record formats that capture data in one direction only (e.g., Netflow v9).</w:t>
            </w:r>
          </w:p>
          <w:p w14:paraId="0E4FBECD" w14:textId="77777777" w:rsidR="000551D9" w:rsidRDefault="000551D9" w:rsidP="000551D9"/>
          <w:p w14:paraId="24578821" w14:textId="77777777" w:rsidR="000551D9" w:rsidRDefault="000551D9" w:rsidP="000551D9">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r w:rsidR="000551D9" w14:paraId="4A5F7AAF" w14:textId="77777777" w:rsidTr="000551D9">
        <w:trPr>
          <w:jc w:val="center"/>
        </w:trPr>
        <w:tc>
          <w:tcPr>
            <w:tcW w:w="2970" w:type="dxa"/>
            <w:shd w:val="clear" w:color="auto" w:fill="FFFFFF"/>
            <w:tcMar>
              <w:top w:w="100" w:type="dxa"/>
              <w:left w:w="100" w:type="dxa"/>
              <w:bottom w:w="100" w:type="dxa"/>
              <w:right w:w="100" w:type="dxa"/>
            </w:tcMar>
            <w:vAlign w:val="center"/>
          </w:tcPr>
          <w:p w14:paraId="3254DB4E" w14:textId="77777777" w:rsidR="000551D9" w:rsidRDefault="000551D9" w:rsidP="000551D9">
            <w:r>
              <w:rPr>
                <w:b/>
              </w:rPr>
              <w:t>Bidirectional_Flow_Record</w:t>
            </w:r>
          </w:p>
        </w:tc>
        <w:tc>
          <w:tcPr>
            <w:tcW w:w="3150" w:type="dxa"/>
            <w:shd w:val="clear" w:color="auto" w:fill="FFFFFF"/>
            <w:tcMar>
              <w:top w:w="100" w:type="dxa"/>
              <w:left w:w="100" w:type="dxa"/>
              <w:bottom w:w="100" w:type="dxa"/>
              <w:right w:w="100" w:type="dxa"/>
            </w:tcMar>
            <w:vAlign w:val="center"/>
          </w:tcPr>
          <w:p w14:paraId="7C6E095D" w14:textId="77777777" w:rsidR="000551D9" w:rsidRDefault="000551D9" w:rsidP="000551D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246A204F" w14:textId="77777777" w:rsidR="000551D9" w:rsidRDefault="000551D9" w:rsidP="000551D9">
            <w:pPr>
              <w:jc w:val="center"/>
            </w:pPr>
            <w:r>
              <w:t>0..1</w:t>
            </w:r>
          </w:p>
        </w:tc>
        <w:tc>
          <w:tcPr>
            <w:tcW w:w="5490" w:type="dxa"/>
            <w:shd w:val="clear" w:color="auto" w:fill="FFFFFF"/>
            <w:tcMar>
              <w:top w:w="100" w:type="dxa"/>
              <w:left w:w="100" w:type="dxa"/>
              <w:bottom w:w="100" w:type="dxa"/>
              <w:right w:w="100" w:type="dxa"/>
            </w:tcMar>
          </w:tcPr>
          <w:p w14:paraId="1666435B" w14:textId="77777777" w:rsidR="000551D9" w:rsidRDefault="000551D9" w:rsidP="000551D9">
            <w:r>
              <w:t xml:space="preserve">The </w:t>
            </w:r>
            <w:r>
              <w:rPr>
                <w:rFonts w:ascii="Courier New" w:eastAsia="Courier New" w:hAnsi="Courier New" w:cs="Courier New"/>
              </w:rPr>
              <w:t>Bidirectional_Flow_Record</w:t>
            </w:r>
            <w:r>
              <w:t xml:space="preserve"> property represents flow-record formats that capture data in both directions (e.g., YAF).</w:t>
            </w:r>
          </w:p>
          <w:p w14:paraId="6C32A690" w14:textId="77777777" w:rsidR="000551D9" w:rsidRDefault="000551D9" w:rsidP="000551D9"/>
          <w:p w14:paraId="6E2CDE77" w14:textId="77777777" w:rsidR="000551D9" w:rsidRDefault="000551D9" w:rsidP="000551D9">
            <w:r>
              <w:t xml:space="preserve">Only one of the </w:t>
            </w:r>
            <w:r>
              <w:rPr>
                <w:rFonts w:ascii="Courier New" w:eastAsia="Courier New" w:hAnsi="Courier New" w:cs="Courier New"/>
              </w:rPr>
              <w:t>Unidirectional_Flow_</w:t>
            </w:r>
            <w:r w:rsidRPr="000A117B">
              <w:rPr>
                <w:rFonts w:ascii="Courier New" w:eastAsia="Courier New" w:hAnsi="Courier New" w:cs="Courier New"/>
              </w:rPr>
              <w:t>Record</w:t>
            </w:r>
            <w:r>
              <w:rPr>
                <w:rFonts w:eastAsia="Courier New"/>
              </w:rPr>
              <w:t xml:space="preserve"> </w:t>
            </w:r>
            <w:r w:rsidRPr="007E38C6">
              <w:rPr>
                <w:rFonts w:eastAsia="Courier New"/>
              </w:rPr>
              <w:t>and</w:t>
            </w:r>
            <w:r>
              <w:rPr>
                <w:rFonts w:eastAsia="Courier New"/>
              </w:rPr>
              <w:t xml:space="preserve"> </w:t>
            </w:r>
            <w:r>
              <w:rPr>
                <w:rFonts w:ascii="Courier New" w:eastAsia="Courier New" w:hAnsi="Courier New" w:cs="Courier New"/>
              </w:rPr>
              <w:t>Bidirectional_Flow_Record</w:t>
            </w:r>
            <w:r w:rsidRPr="00AA5B25">
              <w:rPr>
                <w:rFonts w:eastAsia="Courier New"/>
              </w:rPr>
              <w:t xml:space="preserve"> </w:t>
            </w:r>
            <w:r>
              <w:t xml:space="preserve">properties </w:t>
            </w:r>
            <w:r>
              <w:rPr>
                <w:rFonts w:eastAsia="Courier New"/>
              </w:rPr>
              <w:t>can be populated.</w:t>
            </w:r>
          </w:p>
        </w:tc>
      </w:tr>
    </w:tbl>
    <w:p w14:paraId="4D94A2DF" w14:textId="77777777" w:rsidR="000551D9" w:rsidRDefault="000551D9"/>
    <w:p w14:paraId="5E493B53" w14:textId="77777777" w:rsidR="00605BD6" w:rsidRDefault="00A34879">
      <w:pPr>
        <w:pStyle w:val="Heading2"/>
      </w:pPr>
      <w:bookmarkStart w:id="82" w:name="_Toc450311716"/>
      <w:r>
        <w:t>NetworkLayerInfoType Class</w:t>
      </w:r>
      <w:bookmarkEnd w:id="82"/>
    </w:p>
    <w:p w14:paraId="3A75C6A1" w14:textId="66F937A4" w:rsidR="00605BD6" w:rsidRDefault="004004C8">
      <w:pPr>
        <w:pStyle w:val="basicparagraph"/>
        <w:contextualSpacing w:val="0"/>
      </w:pPr>
      <w:r>
        <w:t xml:space="preserve">The </w:t>
      </w:r>
      <w:r>
        <w:rPr>
          <w:rFonts w:ascii="Courier New" w:eastAsia="Courier New" w:hAnsi="Courier New" w:cs="Courier New"/>
        </w:rPr>
        <w:t>NetworkLayerInfoType</w:t>
      </w:r>
      <w:r>
        <w:t xml:space="preserve"> class specifies the n</w:t>
      </w:r>
      <w:r w:rsidR="00A34879">
        <w:t>etwork layer information (relative to the OSI network model) which is</w:t>
      </w:r>
      <w:r w:rsidR="00A5758A">
        <w:t xml:space="preserve"> typically captured in all clas</w:t>
      </w:r>
      <w:r w:rsidR="00A34879">
        <w:t>s of network flow records.</w:t>
      </w:r>
    </w:p>
    <w:p w14:paraId="5351E268" w14:textId="2FDFA95A"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3</w:t>
      </w:r>
      <w:r w:rsidR="00A5758A" w:rsidRPr="00A5758A">
        <w:rPr>
          <w:b/>
          <w:color w:val="0000EE"/>
        </w:rPr>
        <w:fldChar w:fldCharType="end"/>
      </w:r>
      <w:r>
        <w:t>.</w:t>
      </w:r>
    </w:p>
    <w:p w14:paraId="07679A68" w14:textId="35C8FA3E" w:rsidR="00605BD6" w:rsidRDefault="00A34879">
      <w:pPr>
        <w:pStyle w:val="tablecaption"/>
        <w:jc w:val="center"/>
      </w:pPr>
      <w:bookmarkStart w:id="83" w:name="_Ref439937757"/>
      <w:r>
        <w:t xml:space="preserve">Table </w:t>
      </w:r>
      <w:fldSimple w:instr=" STYLEREF 1 \s ">
        <w:r w:rsidR="00902FE2">
          <w:rPr>
            <w:noProof/>
          </w:rPr>
          <w:t>3</w:t>
        </w:r>
      </w:fldSimple>
      <w:r w:rsidR="00902FE2">
        <w:noBreakHyphen/>
      </w:r>
      <w:fldSimple w:instr=" SEQ Table \* ARABIC \s 1 ">
        <w:r w:rsidR="00902FE2">
          <w:rPr>
            <w:noProof/>
          </w:rPr>
          <w:t>3</w:t>
        </w:r>
      </w:fldSimple>
      <w:bookmarkEnd w:id="83"/>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84" w:name="_Toc450311717"/>
      <w:r>
        <w:t>NetworkFlowLabelType Class</w:t>
      </w:r>
      <w:bookmarkEnd w:id="84"/>
    </w:p>
    <w:p w14:paraId="1A9B66B7" w14:textId="4CD96298" w:rsidR="00605BD6" w:rsidRDefault="00A34879">
      <w:pPr>
        <w:pStyle w:val="basicparagraph"/>
        <w:contextualSpacing w:val="0"/>
      </w:pPr>
      <w:r>
        <w:t xml:space="preserve">The </w:t>
      </w:r>
      <w:r w:rsidRPr="004004C8">
        <w:rPr>
          <w:rFonts w:ascii="Courier New" w:hAnsi="Courier New" w:cs="Courier New"/>
        </w:rPr>
        <w:t>NetworkFlowLabelType</w:t>
      </w:r>
      <w:r>
        <w:t xml:space="preserve"> </w:t>
      </w:r>
      <w:r w:rsidR="004004C8">
        <w:t>class specifies properties</w:t>
      </w:r>
      <w:r>
        <w:t xml:space="preserve"> that are common to all flow record formats. It builds off of </w:t>
      </w:r>
      <w:r w:rsidR="004004C8">
        <w:t xml:space="preserve">the </w:t>
      </w:r>
      <w:r>
        <w:t>network layer information (a 5-tuple that commonly defines a flow) and includes ingress and egress interface indexes and IP prot</w:t>
      </w:r>
      <w:r w:rsidR="000A117B">
        <w:t>ocol information (not present in</w:t>
      </w:r>
      <w:r>
        <w:t xml:space="preserve"> all flow </w:t>
      </w:r>
      <w:r>
        <w:lastRenderedPageBreak/>
        <w:t>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723A913"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4</w:t>
      </w:r>
      <w:r w:rsidR="00A5758A" w:rsidRPr="00A5758A">
        <w:rPr>
          <w:b/>
          <w:color w:val="0000EE"/>
        </w:rPr>
        <w:fldChar w:fldCharType="end"/>
      </w:r>
      <w:r>
        <w:t>.</w:t>
      </w:r>
    </w:p>
    <w:p w14:paraId="2930B954" w14:textId="00AB1AB1" w:rsidR="00605BD6" w:rsidRDefault="00A34879">
      <w:pPr>
        <w:pStyle w:val="tablecaption"/>
        <w:jc w:val="center"/>
      </w:pPr>
      <w:bookmarkStart w:id="85" w:name="_Ref439937794"/>
      <w:r>
        <w:t xml:space="preserve">Table </w:t>
      </w:r>
      <w:fldSimple w:instr=" STYLEREF 1 \s ">
        <w:r w:rsidR="00902FE2">
          <w:rPr>
            <w:noProof/>
          </w:rPr>
          <w:t>3</w:t>
        </w:r>
      </w:fldSimple>
      <w:r w:rsidR="00902FE2">
        <w:noBreakHyphen/>
      </w:r>
      <w:fldSimple w:instr=" SEQ Table \* ARABIC \s 1 ">
        <w:r w:rsidR="00902FE2">
          <w:rPr>
            <w:noProof/>
          </w:rPr>
          <w:t>4</w:t>
        </w:r>
      </w:fldSimple>
      <w:bookmarkEnd w:id="85"/>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86" w:name="_Toc450311718"/>
      <w:r>
        <w:t>UnidirectionalRecordType Class</w:t>
      </w:r>
      <w:bookmarkEnd w:id="86"/>
    </w:p>
    <w:p w14:paraId="3C6C5E65" w14:textId="378F41F8" w:rsidR="008A44E7" w:rsidRDefault="004004C8" w:rsidP="008A44E7">
      <w:pPr>
        <w:pStyle w:val="basicparagraph"/>
        <w:contextualSpacing w:val="0"/>
        <w:rPr>
          <w:rFonts w:cs="Courier New"/>
        </w:rPr>
      </w:pPr>
      <w:r>
        <w:t xml:space="preserve">The </w:t>
      </w:r>
      <w:r>
        <w:rPr>
          <w:rFonts w:ascii="Courier New" w:eastAsia="Courier New" w:hAnsi="Courier New" w:cs="Courier New"/>
        </w:rPr>
        <w:t>UnidirectionalRecordType</w:t>
      </w:r>
      <w:r>
        <w:t xml:space="preserve"> class specifies the n</w:t>
      </w:r>
      <w:r w:rsidR="00A34879">
        <w:t>etflow record formats that capture traffic in one direction.</w:t>
      </w:r>
      <w:r w:rsidR="008A44E7">
        <w:t xml:space="preserve">  </w:t>
      </w:r>
      <w:r w:rsidR="008A44E7">
        <w:rPr>
          <w:rFonts w:cs="Courier New"/>
        </w:rPr>
        <w:t xml:space="preserve">The UML diagram corresponding to the </w:t>
      </w:r>
      <w:r w:rsidR="008A44E7">
        <w:rPr>
          <w:rFonts w:ascii="Courier New" w:eastAsia="Courier New" w:hAnsi="Courier New" w:cs="Courier New"/>
        </w:rPr>
        <w:t>UnidirectionalRecordType</w:t>
      </w:r>
      <w:r w:rsidR="008A44E7">
        <w:t xml:space="preserve"> </w:t>
      </w:r>
      <w:r w:rsidR="008A44E7">
        <w:rPr>
          <w:rFonts w:cs="Courier New"/>
        </w:rPr>
        <w:t xml:space="preserve">class is shown in </w:t>
      </w:r>
      <w:r w:rsidR="008A44E7" w:rsidRPr="00EA4938">
        <w:rPr>
          <w:rFonts w:cs="Courier New"/>
          <w:b/>
          <w:color w:val="0000EE"/>
        </w:rPr>
        <w:fldChar w:fldCharType="begin"/>
      </w:r>
      <w:r w:rsidR="008A44E7" w:rsidRPr="004E286F">
        <w:rPr>
          <w:rFonts w:cs="Courier New"/>
          <w:b/>
          <w:color w:val="0000EE"/>
        </w:rPr>
        <w:instrText xml:space="preserve"> REF _Ref395023936 \h  \* MERGEFORMAT </w:instrText>
      </w:r>
      <w:r w:rsidR="008A44E7" w:rsidRPr="00EA4938">
        <w:rPr>
          <w:rFonts w:cs="Courier New"/>
          <w:b/>
          <w:color w:val="0000EE"/>
        </w:rPr>
      </w:r>
      <w:r w:rsidR="008A44E7" w:rsidRPr="00EA4938">
        <w:rPr>
          <w:rFonts w:cs="Courier New"/>
          <w:b/>
          <w:color w:val="0000EE"/>
        </w:rPr>
        <w:fldChar w:fldCharType="separate"/>
      </w:r>
      <w:r w:rsidR="008A44E7" w:rsidRPr="004E286F">
        <w:rPr>
          <w:b/>
          <w:color w:val="0000EE"/>
        </w:rPr>
        <w:t>Figure</w:t>
      </w:r>
      <w:r w:rsidR="008A44E7" w:rsidRPr="00CC37AB">
        <w:rPr>
          <w:b/>
          <w:color w:val="0000EE"/>
        </w:rPr>
        <w:t xml:space="preserve"> </w:t>
      </w:r>
      <w:r w:rsidR="008A44E7" w:rsidRPr="00CC37AB">
        <w:rPr>
          <w:b/>
          <w:noProof/>
          <w:color w:val="0000EE"/>
        </w:rPr>
        <w:t>3</w:t>
      </w:r>
      <w:r w:rsidR="008A44E7" w:rsidRPr="00CC37AB">
        <w:rPr>
          <w:b/>
          <w:noProof/>
          <w:color w:val="0000EE"/>
        </w:rPr>
        <w:noBreakHyphen/>
        <w:t>1</w:t>
      </w:r>
      <w:r w:rsidR="008A44E7" w:rsidRPr="00EA4938">
        <w:rPr>
          <w:rFonts w:cs="Courier New"/>
          <w:b/>
          <w:color w:val="0000EE"/>
        </w:rPr>
        <w:fldChar w:fldCharType="end"/>
      </w:r>
      <w:r w:rsidR="008A44E7">
        <w:rPr>
          <w:rFonts w:cs="Courier New"/>
        </w:rPr>
        <w:t xml:space="preserve">. </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45"/>
        <w:gridCol w:w="3875"/>
        <w:gridCol w:w="1350"/>
        <w:gridCol w:w="5490"/>
      </w:tblGrid>
      <w:tr w:rsidR="008A44E7" w14:paraId="282070C5" w14:textId="77777777" w:rsidTr="008A44E7">
        <w:trPr>
          <w:jc w:val="center"/>
        </w:trPr>
        <w:tc>
          <w:tcPr>
            <w:tcW w:w="2245" w:type="dxa"/>
            <w:shd w:val="clear" w:color="auto" w:fill="BFBFBF"/>
            <w:tcMar>
              <w:top w:w="100" w:type="dxa"/>
              <w:left w:w="100" w:type="dxa"/>
              <w:bottom w:w="100" w:type="dxa"/>
              <w:right w:w="100" w:type="dxa"/>
            </w:tcMar>
          </w:tcPr>
          <w:p w14:paraId="574159FB" w14:textId="77777777" w:rsidR="008A44E7" w:rsidRDefault="008A44E7" w:rsidP="00902FE2">
            <w:pPr>
              <w:rPr>
                <w:b/>
                <w:color w:val="000000"/>
              </w:rPr>
            </w:pPr>
            <w:r>
              <w:rPr>
                <w:b/>
                <w:color w:val="000000"/>
              </w:rPr>
              <w:t>Name</w:t>
            </w:r>
          </w:p>
        </w:tc>
        <w:tc>
          <w:tcPr>
            <w:tcW w:w="3875" w:type="dxa"/>
            <w:shd w:val="clear" w:color="auto" w:fill="BFBFBF"/>
            <w:tcMar>
              <w:top w:w="100" w:type="dxa"/>
              <w:left w:w="100" w:type="dxa"/>
              <w:bottom w:w="100" w:type="dxa"/>
              <w:right w:w="100" w:type="dxa"/>
            </w:tcMar>
          </w:tcPr>
          <w:p w14:paraId="0125C535" w14:textId="77777777" w:rsidR="008A44E7" w:rsidRDefault="008A44E7" w:rsidP="00902FE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10B3F9F" w14:textId="77777777" w:rsidR="008A44E7" w:rsidRDefault="008A44E7" w:rsidP="00902FE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7948789" w14:textId="77777777" w:rsidR="008A44E7" w:rsidRDefault="008A44E7" w:rsidP="00902FE2">
            <w:pPr>
              <w:rPr>
                <w:b/>
                <w:color w:val="000000"/>
              </w:rPr>
            </w:pPr>
            <w:r>
              <w:rPr>
                <w:b/>
                <w:color w:val="000000"/>
              </w:rPr>
              <w:t>Description</w:t>
            </w:r>
          </w:p>
        </w:tc>
      </w:tr>
      <w:tr w:rsidR="008A44E7" w14:paraId="522E2058" w14:textId="77777777" w:rsidTr="008A44E7">
        <w:trPr>
          <w:jc w:val="center"/>
        </w:trPr>
        <w:tc>
          <w:tcPr>
            <w:tcW w:w="2245" w:type="dxa"/>
            <w:shd w:val="clear" w:color="auto" w:fill="FFFFFF"/>
            <w:tcMar>
              <w:top w:w="100" w:type="dxa"/>
              <w:left w:w="100" w:type="dxa"/>
              <w:bottom w:w="100" w:type="dxa"/>
              <w:right w:w="100" w:type="dxa"/>
            </w:tcMar>
            <w:vAlign w:val="center"/>
          </w:tcPr>
          <w:p w14:paraId="02CD3D74" w14:textId="77777777" w:rsidR="008A44E7" w:rsidRDefault="008A44E7" w:rsidP="00902FE2">
            <w:r>
              <w:rPr>
                <w:b/>
              </w:rPr>
              <w:t>Has_Choice</w:t>
            </w:r>
          </w:p>
        </w:tc>
        <w:tc>
          <w:tcPr>
            <w:tcW w:w="3875" w:type="dxa"/>
            <w:shd w:val="clear" w:color="auto" w:fill="FFFFFF"/>
            <w:tcMar>
              <w:top w:w="100" w:type="dxa"/>
              <w:left w:w="100" w:type="dxa"/>
              <w:bottom w:w="100" w:type="dxa"/>
              <w:right w:w="100" w:type="dxa"/>
            </w:tcMar>
            <w:vAlign w:val="center"/>
          </w:tcPr>
          <w:p w14:paraId="16BB42AA" w14:textId="3B27E100" w:rsidR="008A44E7" w:rsidRDefault="008A44E7" w:rsidP="00902FE2">
            <w:r>
              <w:rPr>
                <w:rFonts w:ascii="Courier New" w:eastAsia="Courier New" w:hAnsi="Courier New" w:cs="Courier New"/>
              </w:rPr>
              <w:t>UnidirectionalRecordChoiceType</w:t>
            </w:r>
          </w:p>
        </w:tc>
        <w:tc>
          <w:tcPr>
            <w:tcW w:w="1350" w:type="dxa"/>
            <w:shd w:val="clear" w:color="auto" w:fill="FFFFFF"/>
            <w:tcMar>
              <w:top w:w="100" w:type="dxa"/>
              <w:left w:w="100" w:type="dxa"/>
              <w:bottom w:w="100" w:type="dxa"/>
              <w:right w:w="100" w:type="dxa"/>
            </w:tcMar>
            <w:vAlign w:val="center"/>
          </w:tcPr>
          <w:p w14:paraId="28F93E17" w14:textId="77777777" w:rsidR="008A44E7" w:rsidRDefault="008A44E7" w:rsidP="00902FE2">
            <w:pPr>
              <w:jc w:val="center"/>
            </w:pPr>
            <w:r>
              <w:t>0..1</w:t>
            </w:r>
          </w:p>
        </w:tc>
        <w:tc>
          <w:tcPr>
            <w:tcW w:w="5490" w:type="dxa"/>
            <w:shd w:val="clear" w:color="auto" w:fill="FFFFFF"/>
            <w:tcMar>
              <w:top w:w="100" w:type="dxa"/>
              <w:left w:w="100" w:type="dxa"/>
              <w:bottom w:w="100" w:type="dxa"/>
              <w:right w:w="100" w:type="dxa"/>
            </w:tcMar>
          </w:tcPr>
          <w:p w14:paraId="4A8647EF" w14:textId="6FC825E4" w:rsidR="008A44E7" w:rsidRDefault="008A44E7" w:rsidP="00902FE2">
            <w:pPr>
              <w:rPr>
                <w:ins w:id="87" w:author="Tweed, Alex" w:date="2016-05-10T12:02:00Z"/>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UnidirectionalRecordChoiceType</w:t>
            </w:r>
            <w:r>
              <w:t>. It indicates that there is a choice among the various properties</w:t>
            </w:r>
            <w:r>
              <w:rPr>
                <w:rFonts w:ascii="Courier New" w:eastAsia="Courier New" w:hAnsi="Courier New" w:cs="Courier New"/>
              </w:rPr>
              <w:t>.</w:t>
            </w:r>
          </w:p>
          <w:p w14:paraId="6C628C98" w14:textId="77777777" w:rsidR="006745A9" w:rsidRDefault="006745A9" w:rsidP="00902FE2">
            <w:pPr>
              <w:rPr>
                <w:rFonts w:ascii="Courier New" w:eastAsia="Courier New" w:hAnsi="Courier New" w:cs="Courier New"/>
              </w:rPr>
            </w:pPr>
          </w:p>
          <w:p w14:paraId="1C826A20" w14:textId="123DCA9C" w:rsidR="008A44E7" w:rsidRDefault="008A44E7" w:rsidP="006745A9">
            <w:r>
              <w:t xml:space="preserve">Only one of the properties of </w:t>
            </w:r>
            <w:r>
              <w:rPr>
                <w:rFonts w:ascii="Courier New" w:eastAsia="Courier New" w:hAnsi="Courier New" w:cs="Courier New"/>
              </w:rPr>
              <w:t>UnidirectionalRecordChoiceType</w:t>
            </w:r>
            <w:r>
              <w:t xml:space="preserve"> class can be populated at any time. </w:t>
            </w:r>
            <w:r>
              <w:rPr>
                <w:color w:val="auto"/>
              </w:rPr>
              <w:t xml:space="preserve">See Section </w:t>
            </w:r>
            <w:ins w:id="88" w:author="Tweed, Alex" w:date="2016-05-10T12:03:00Z">
              <w:r w:rsidR="006745A9" w:rsidRPr="006745A9">
                <w:rPr>
                  <w:b/>
                  <w:color w:val="0000EE"/>
                  <w:rPrChange w:id="89" w:author="Tweed, Alex" w:date="2016-05-10T12:03:00Z">
                    <w:rPr>
                      <w:color w:val="auto"/>
                    </w:rPr>
                  </w:rPrChange>
                </w:rPr>
                <w:fldChar w:fldCharType="begin"/>
              </w:r>
              <w:r w:rsidR="006745A9" w:rsidRPr="006745A9">
                <w:rPr>
                  <w:b/>
                  <w:color w:val="0000EE"/>
                  <w:rPrChange w:id="90" w:author="Tweed, Alex" w:date="2016-05-10T12:03:00Z">
                    <w:rPr>
                      <w:color w:val="auto"/>
                    </w:rPr>
                  </w:rPrChange>
                </w:rPr>
                <w:instrText xml:space="preserve"> REF _Ref450645110 \r \h </w:instrText>
              </w:r>
              <w:r w:rsidR="006745A9" w:rsidRPr="006745A9">
                <w:rPr>
                  <w:b/>
                  <w:color w:val="0000EE"/>
                  <w:rPrChange w:id="91" w:author="Tweed, Alex" w:date="2016-05-10T12:03:00Z">
                    <w:rPr>
                      <w:color w:val="auto"/>
                    </w:rPr>
                  </w:rPrChange>
                </w:rPr>
              </w:r>
            </w:ins>
            <w:r w:rsidR="006745A9">
              <w:rPr>
                <w:b/>
                <w:color w:val="0000EE"/>
              </w:rPr>
              <w:instrText xml:space="preserve"> \* MERGEFORMAT </w:instrText>
            </w:r>
            <w:r w:rsidR="006745A9" w:rsidRPr="006745A9">
              <w:rPr>
                <w:b/>
                <w:color w:val="0000EE"/>
                <w:rPrChange w:id="92" w:author="Tweed, Alex" w:date="2016-05-10T12:03:00Z">
                  <w:rPr>
                    <w:color w:val="auto"/>
                  </w:rPr>
                </w:rPrChange>
              </w:rPr>
              <w:fldChar w:fldCharType="separate"/>
            </w:r>
            <w:ins w:id="93" w:author="Tweed, Alex" w:date="2016-05-10T12:03:00Z">
              <w:r w:rsidR="006745A9" w:rsidRPr="006745A9">
                <w:rPr>
                  <w:b/>
                  <w:color w:val="0000EE"/>
                  <w:rPrChange w:id="94" w:author="Tweed, Alex" w:date="2016-05-10T12:03:00Z">
                    <w:rPr>
                      <w:color w:val="auto"/>
                    </w:rPr>
                  </w:rPrChange>
                </w:rPr>
                <w:t>1.2.3</w:t>
              </w:r>
              <w:r w:rsidR="006745A9" w:rsidRPr="006745A9">
                <w:rPr>
                  <w:b/>
                  <w:color w:val="0000EE"/>
                  <w:rPrChange w:id="95" w:author="Tweed, Alex" w:date="2016-05-10T12:03:00Z">
                    <w:rPr>
                      <w:color w:val="auto"/>
                    </w:rPr>
                  </w:rPrChange>
                </w:rPr>
                <w:fldChar w:fldCharType="end"/>
              </w:r>
            </w:ins>
            <w:del w:id="96" w:author="Tweed, Alex" w:date="2016-05-10T12:03:00Z">
              <w:r w:rsidRPr="00A52AF6" w:rsidDel="006745A9">
                <w:rPr>
                  <w:b/>
                  <w:color w:val="0000EE"/>
                </w:rPr>
                <w:fldChar w:fldCharType="begin"/>
              </w:r>
              <w:r w:rsidRPr="00A52AF6" w:rsidDel="006745A9">
                <w:rPr>
                  <w:b/>
                  <w:color w:val="0000EE"/>
                </w:rPr>
                <w:delInstrText xml:space="preserve"> REF _Ref450222364 \r \h  \* MERGEFORMAT </w:delInstrText>
              </w:r>
              <w:r w:rsidRPr="00A52AF6" w:rsidDel="006745A9">
                <w:rPr>
                  <w:b/>
                  <w:color w:val="0000EE"/>
                </w:rPr>
              </w:r>
              <w:r w:rsidRPr="00A52AF6" w:rsidDel="006745A9">
                <w:rPr>
                  <w:b/>
                  <w:color w:val="0000EE"/>
                </w:rPr>
                <w:fldChar w:fldCharType="separate"/>
              </w:r>
              <w:r w:rsidRPr="00A52AF6" w:rsidDel="006745A9">
                <w:rPr>
                  <w:b/>
                  <w:color w:val="0000EE"/>
                </w:rPr>
                <w:delText>1.</w:delText>
              </w:r>
              <w:r w:rsidRPr="00A52AF6" w:rsidDel="006745A9">
                <w:rPr>
                  <w:b/>
                  <w:color w:val="0000EE"/>
                </w:rPr>
                <w:delText>2</w:delText>
              </w:r>
              <w:r w:rsidRPr="00A52AF6" w:rsidDel="006745A9">
                <w:rPr>
                  <w:b/>
                  <w:color w:val="0000EE"/>
                </w:rPr>
                <w:delText>.3</w:delText>
              </w:r>
              <w:r w:rsidRPr="00A52AF6" w:rsidDel="006745A9">
                <w:rPr>
                  <w:b/>
                  <w:color w:val="0000EE"/>
                </w:rPr>
                <w:fldChar w:fldCharType="end"/>
              </w:r>
            </w:del>
            <w:r>
              <w:rPr>
                <w:b/>
                <w:color w:val="0000EE"/>
              </w:rPr>
              <w:t xml:space="preserve"> </w:t>
            </w:r>
            <w:r>
              <w:rPr>
                <w:color w:val="auto"/>
              </w:rPr>
              <w:t>for more detail.</w:t>
            </w:r>
          </w:p>
        </w:tc>
      </w:tr>
    </w:tbl>
    <w:p w14:paraId="7D0142B1" w14:textId="77777777" w:rsidR="008A44E7" w:rsidRPr="008A44E7" w:rsidRDefault="008A44E7" w:rsidP="008A44E7"/>
    <w:p w14:paraId="5DC9D787" w14:textId="45C12DED" w:rsidR="00605BD6" w:rsidRDefault="00AB7E01" w:rsidP="00AB7E01">
      <w:pPr>
        <w:pStyle w:val="basicparagraph"/>
        <w:spacing w:before="0"/>
        <w:pPrChange w:id="97" w:author="Tweed, Alex" w:date="2016-05-10T12:12:00Z">
          <w:pPr>
            <w:pStyle w:val="basicparagraph"/>
            <w:contextualSpacing w:val="0"/>
          </w:pPr>
        </w:pPrChange>
      </w:pPr>
      <w:ins w:id="98" w:author="Tweed, Alex" w:date="2016-05-10T12:11:00Z">
        <w:r>
          <w:lastRenderedPageBreak/>
          <w:t xml:space="preserve">The </w:t>
        </w:r>
      </w:ins>
      <w:ins w:id="99" w:author="Tweed, Alex" w:date="2016-05-10T12:12:00Z">
        <w:r>
          <w:rPr>
            <w:rFonts w:ascii="Courier New" w:eastAsia="Courier New" w:hAnsi="Courier New" w:cs="Courier New"/>
          </w:rPr>
          <w:t>UnidirectionalRecordChoiceType</w:t>
        </w:r>
        <w:r>
          <w:t xml:space="preserve"> </w:t>
        </w:r>
      </w:ins>
      <w:ins w:id="100" w:author="Tweed, Alex" w:date="2016-05-10T12:11:00Z">
        <w:r>
          <w:t xml:space="preserve">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ins>
      <w:ins w:id="101" w:author="Tweed, Alex" w:date="2016-05-10T12:12:00Z">
        <w:r>
          <w:rPr>
            <w:rFonts w:ascii="Courier New" w:eastAsia="Courier New" w:hAnsi="Courier New" w:cs="Courier New"/>
          </w:rPr>
          <w:t>UnidirectionalRecordChoiceType</w:t>
        </w:r>
        <w:r>
          <w:t xml:space="preserve"> </w:t>
        </w:r>
      </w:ins>
      <w:ins w:id="102" w:author="Tweed, Alex" w:date="2016-05-10T12:11:00Z">
        <w:r>
          <w:t xml:space="preserve">class can be populated at any time. </w:t>
        </w:r>
      </w:ins>
      <w:r w:rsidR="00A34879">
        <w:t xml:space="preserve">The property table of the </w:t>
      </w:r>
      <w:r w:rsidR="00A34879">
        <w:rPr>
          <w:rFonts w:ascii="Courier New" w:eastAsia="Courier New" w:hAnsi="Courier New" w:cs="Courier New"/>
        </w:rPr>
        <w:t>UnidirectionalRecord</w:t>
      </w:r>
      <w:r w:rsidR="008A44E7">
        <w:rPr>
          <w:rFonts w:ascii="Courier New" w:eastAsia="Courier New" w:hAnsi="Courier New" w:cs="Courier New"/>
        </w:rPr>
        <w:t>Choice</w:t>
      </w:r>
      <w:r w:rsidR="00A34879">
        <w:rPr>
          <w:rFonts w:ascii="Courier New" w:eastAsia="Courier New" w:hAnsi="Courier New" w:cs="Courier New"/>
        </w:rPr>
        <w:t>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Tab</w:t>
      </w:r>
      <w:r w:rsidR="00722F97" w:rsidRPr="00722F97">
        <w:rPr>
          <w:b/>
          <w:color w:val="0000EE"/>
        </w:rPr>
        <w:t>l</w:t>
      </w:r>
      <w:r w:rsidR="00722F97" w:rsidRPr="00722F97">
        <w:rPr>
          <w:b/>
          <w:color w:val="0000EE"/>
        </w:rPr>
        <w:t>e</w:t>
      </w:r>
      <w:r w:rsidR="00722F97" w:rsidRPr="00722F97">
        <w:rPr>
          <w:b/>
          <w:color w:val="0000EE"/>
        </w:rPr>
        <w:t xml:space="preserve"> </w:t>
      </w:r>
      <w:r w:rsidR="00722F97" w:rsidRPr="00722F97">
        <w:rPr>
          <w:b/>
          <w:noProof/>
          <w:color w:val="0000EE"/>
        </w:rPr>
        <w:t>3</w:t>
      </w:r>
      <w:r w:rsidR="00722F97" w:rsidRPr="00722F97">
        <w:rPr>
          <w:b/>
          <w:noProof/>
          <w:color w:val="0000EE"/>
        </w:rPr>
        <w:noBreakHyphen/>
        <w:t>5</w:t>
      </w:r>
      <w:r w:rsidR="00A5758A" w:rsidRPr="00A5758A">
        <w:rPr>
          <w:b/>
          <w:color w:val="0000EE"/>
        </w:rPr>
        <w:fldChar w:fldCharType="end"/>
      </w:r>
      <w:r w:rsidR="00A34879">
        <w:t>.</w:t>
      </w:r>
    </w:p>
    <w:p w14:paraId="235E4850" w14:textId="09C2AC10" w:rsidR="00605BD6" w:rsidRDefault="00A34879">
      <w:pPr>
        <w:pStyle w:val="tablecaption"/>
        <w:jc w:val="center"/>
      </w:pPr>
      <w:bookmarkStart w:id="103" w:name="_Ref439937832"/>
      <w:r>
        <w:t xml:space="preserve">Table </w:t>
      </w:r>
      <w:fldSimple w:instr=" STYLEREF 1 \s ">
        <w:r w:rsidR="00902FE2">
          <w:rPr>
            <w:noProof/>
          </w:rPr>
          <w:t>3</w:t>
        </w:r>
      </w:fldSimple>
      <w:r w:rsidR="00902FE2">
        <w:noBreakHyphen/>
      </w:r>
      <w:fldSimple w:instr=" SEQ Table \* ARABIC \s 1 ">
        <w:r w:rsidR="00902FE2">
          <w:rPr>
            <w:noProof/>
          </w:rPr>
          <w:t>5</w:t>
        </w:r>
      </w:fldSimple>
      <w:bookmarkEnd w:id="103"/>
      <w:r w:rsidR="00A5758A">
        <w:rPr>
          <w:noProof/>
        </w:rPr>
        <w:t xml:space="preserve">. </w:t>
      </w:r>
      <w:r>
        <w:t xml:space="preserve">Properties of the </w:t>
      </w:r>
      <w:r>
        <w:rPr>
          <w:rFonts w:ascii="Courier New" w:eastAsia="Courier New" w:hAnsi="Courier New" w:cs="Courier New"/>
        </w:rPr>
        <w:t>UnidirectionalRecord</w:t>
      </w:r>
      <w:r w:rsidR="008A44E7">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5C8DE20" w14:textId="77777777"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eXport (IPFIX) protocol. IPFIX is based on </w:t>
            </w:r>
            <w:r w:rsidR="00477709">
              <w:t>Netflow</w:t>
            </w:r>
            <w:r>
              <w:t xml:space="preserve"> v9. It h</w:t>
            </w:r>
            <w:r w:rsidR="00A34879">
              <w:t xml:space="preserve">as several extensions such as 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p w14:paraId="65FE61F1" w14:textId="77777777" w:rsidR="007E38C6" w:rsidRDefault="007E38C6"/>
          <w:p w14:paraId="5207595E" w14:textId="4E50494D" w:rsidR="007E38C6" w:rsidRDefault="007E38C6" w:rsidP="007E38C6">
            <w:r>
              <w:t xml:space="preserve">Only one of the </w:t>
            </w:r>
            <w:ins w:id="104" w:author="Tweed, Alex" w:date="2016-05-10T12:05:00Z">
              <w:r w:rsidR="00D53381">
                <w:rPr>
                  <w:rFonts w:ascii="Courier New" w:eastAsia="Courier New" w:hAnsi="Courier New" w:cs="Courier New"/>
                </w:rPr>
                <w:t>UnidirectionalRecordChoiceType</w:t>
              </w:r>
              <w:r w:rsidR="00D53381">
                <w:t xml:space="preserve"> </w:t>
              </w:r>
            </w:ins>
            <w:del w:id="105" w:author="Tweed, Alex" w:date="2016-05-10T12:05:00Z">
              <w:r w:rsidDel="00D53381">
                <w:rPr>
                  <w:rFonts w:ascii="Courier New" w:eastAsia="Courier New" w:hAnsi="Courier New" w:cs="Courier New"/>
                </w:rPr>
                <w:delText>UnidirectionalRecordType</w:delText>
              </w:r>
              <w:r w:rsidDel="00D53381">
                <w:rPr>
                  <w:rFonts w:eastAsia="Courier New"/>
                </w:rPr>
                <w:delText xml:space="preserve"> </w:delText>
              </w:r>
            </w:del>
            <w:r>
              <w:rPr>
                <w:rFonts w:eastAsia="Courier New"/>
              </w:rPr>
              <w:t>properties can be populated.</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t>NetflowV9_Export_Packet</w:t>
            </w:r>
          </w:p>
        </w:tc>
        <w:tc>
          <w:tcPr>
            <w:tcW w:w="3240" w:type="dxa"/>
            <w:shd w:val="clear" w:color="auto" w:fill="FFFFFF"/>
            <w:tcMar>
              <w:top w:w="100" w:type="dxa"/>
              <w:left w:w="100" w:type="dxa"/>
              <w:bottom w:w="100" w:type="dxa"/>
              <w:right w:w="100" w:type="dxa"/>
            </w:tcMar>
            <w:vAlign w:val="center"/>
          </w:tcPr>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BA07D08" w14:textId="77777777"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p w14:paraId="76E957FF" w14:textId="77777777" w:rsidR="007E38C6" w:rsidRDefault="007E38C6" w:rsidP="00807109"/>
          <w:p w14:paraId="396F588D" w14:textId="66BF617A" w:rsidR="007E38C6" w:rsidRDefault="007E38C6" w:rsidP="00807109">
            <w:r>
              <w:t xml:space="preserve">Only one of the </w:t>
            </w:r>
            <w:ins w:id="106" w:author="Tweed, Alex" w:date="2016-05-10T12:05:00Z">
              <w:r w:rsidR="00D53381">
                <w:rPr>
                  <w:rFonts w:ascii="Courier New" w:eastAsia="Courier New" w:hAnsi="Courier New" w:cs="Courier New"/>
                </w:rPr>
                <w:t>UnidirectionalRecordChoiceType</w:t>
              </w:r>
              <w:r w:rsidR="00D53381">
                <w:t xml:space="preserve"> </w:t>
              </w:r>
            </w:ins>
            <w:del w:id="107" w:author="Tweed, Alex" w:date="2016-05-10T12:05:00Z">
              <w:r w:rsidDel="00D53381">
                <w:rPr>
                  <w:rFonts w:ascii="Courier New" w:eastAsia="Courier New" w:hAnsi="Courier New" w:cs="Courier New"/>
                </w:rPr>
                <w:delText>UnidirectionalRecordType</w:delText>
              </w:r>
              <w:r w:rsidDel="00D53381">
                <w:rPr>
                  <w:rFonts w:eastAsia="Courier New"/>
                </w:rPr>
                <w:delText xml:space="preserve"> </w:delText>
              </w:r>
            </w:del>
            <w:r>
              <w:rPr>
                <w:rFonts w:eastAsia="Courier New"/>
              </w:rPr>
              <w:t>properties can be populated.</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t>NetflowV5_Packet</w:t>
            </w:r>
          </w:p>
        </w:tc>
        <w:tc>
          <w:tcPr>
            <w:tcW w:w="3240" w:type="dxa"/>
            <w:shd w:val="clear" w:color="auto" w:fill="FFFFFF"/>
            <w:tcMar>
              <w:top w:w="100" w:type="dxa"/>
              <w:left w:w="100" w:type="dxa"/>
              <w:bottom w:w="100" w:type="dxa"/>
              <w:right w:w="100" w:type="dxa"/>
            </w:tcMar>
            <w:vAlign w:val="center"/>
          </w:tcPr>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05ECC53" w14:textId="77777777"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p w14:paraId="6FD13FC6" w14:textId="77777777" w:rsidR="007E38C6" w:rsidRDefault="007E38C6" w:rsidP="00807109"/>
          <w:p w14:paraId="11D2B92A" w14:textId="6B66B308" w:rsidR="007E38C6" w:rsidRDefault="007E38C6" w:rsidP="00807109">
            <w:r>
              <w:t xml:space="preserve">Only one of the </w:t>
            </w:r>
            <w:ins w:id="108" w:author="Tweed, Alex" w:date="2016-05-10T12:05:00Z">
              <w:r w:rsidR="00D53381">
                <w:rPr>
                  <w:rFonts w:ascii="Courier New" w:eastAsia="Courier New" w:hAnsi="Courier New" w:cs="Courier New"/>
                </w:rPr>
                <w:t>UnidirectionalRecordChoiceType</w:t>
              </w:r>
              <w:r w:rsidR="00D53381">
                <w:t xml:space="preserve"> </w:t>
              </w:r>
            </w:ins>
            <w:del w:id="109" w:author="Tweed, Alex" w:date="2016-05-10T12:05:00Z">
              <w:r w:rsidDel="00D53381">
                <w:rPr>
                  <w:rFonts w:ascii="Courier New" w:eastAsia="Courier New" w:hAnsi="Courier New" w:cs="Courier New"/>
                </w:rPr>
                <w:delText>UnidirectionalRecordType</w:delText>
              </w:r>
              <w:r w:rsidDel="00D53381">
                <w:rPr>
                  <w:rFonts w:eastAsia="Courier New"/>
                </w:rPr>
                <w:delText xml:space="preserve"> </w:delText>
              </w:r>
            </w:del>
            <w:r>
              <w:rPr>
                <w:rFonts w:eastAsia="Courier New"/>
              </w:rPr>
              <w:t>properties can be populated.</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5B494E1C" w:rsidR="00605BD6" w:rsidRDefault="00A34879">
            <w:r>
              <w:rPr>
                <w:rFonts w:ascii="Courier New" w:eastAsia="Courier New" w:hAnsi="Courier New" w:cs="Courier New"/>
              </w:rPr>
              <w:t>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7C53311" w14:textId="77777777"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p w14:paraId="0344E227" w14:textId="77777777" w:rsidR="007E38C6" w:rsidRDefault="007E38C6" w:rsidP="00807109"/>
          <w:p w14:paraId="327858E0" w14:textId="7326BB0D" w:rsidR="007E38C6" w:rsidRDefault="007E38C6" w:rsidP="00807109">
            <w:r>
              <w:lastRenderedPageBreak/>
              <w:t xml:space="preserve">Only one of the </w:t>
            </w:r>
            <w:ins w:id="110" w:author="Tweed, Alex" w:date="2016-05-10T12:05:00Z">
              <w:r w:rsidR="00D53381">
                <w:rPr>
                  <w:rFonts w:ascii="Courier New" w:eastAsia="Courier New" w:hAnsi="Courier New" w:cs="Courier New"/>
                </w:rPr>
                <w:t>UnidirectionalRecordChoiceType</w:t>
              </w:r>
              <w:r w:rsidR="00D53381">
                <w:t xml:space="preserve"> </w:t>
              </w:r>
            </w:ins>
            <w:del w:id="111" w:author="Tweed, Alex" w:date="2016-05-10T12:05:00Z">
              <w:r w:rsidDel="00D53381">
                <w:rPr>
                  <w:rFonts w:ascii="Courier New" w:eastAsia="Courier New" w:hAnsi="Courier New" w:cs="Courier New"/>
                </w:rPr>
                <w:delText>UnidirectionalRecordType</w:delText>
              </w:r>
              <w:r w:rsidDel="00D53381">
                <w:rPr>
                  <w:rFonts w:eastAsia="Courier New"/>
                </w:rPr>
                <w:delText xml:space="preserve"> </w:delText>
              </w:r>
            </w:del>
            <w:r>
              <w:rPr>
                <w:rFonts w:eastAsia="Courier New"/>
              </w:rPr>
              <w:t>properties can be populated.</w:t>
            </w:r>
          </w:p>
        </w:tc>
      </w:tr>
    </w:tbl>
    <w:p w14:paraId="0051A645" w14:textId="77777777" w:rsidR="00605BD6" w:rsidRDefault="00605BD6"/>
    <w:p w14:paraId="57644BBA" w14:textId="77777777" w:rsidR="00605BD6" w:rsidRDefault="00A34879">
      <w:pPr>
        <w:pStyle w:val="Heading2"/>
      </w:pPr>
      <w:bookmarkStart w:id="112" w:name="_Toc450311719"/>
      <w:r>
        <w:t>BidirectionalRecordType Class</w:t>
      </w:r>
      <w:bookmarkEnd w:id="112"/>
    </w:p>
    <w:p w14:paraId="3DBA1449" w14:textId="1C6FE0C5" w:rsidR="00605BD6" w:rsidRDefault="004004C8">
      <w:pPr>
        <w:pStyle w:val="basicparagraph"/>
        <w:contextualSpacing w:val="0"/>
      </w:pPr>
      <w:r>
        <w:t xml:space="preserve">The </w:t>
      </w:r>
      <w:r>
        <w:rPr>
          <w:rFonts w:ascii="Courier New" w:eastAsia="Courier New" w:hAnsi="Courier New" w:cs="Courier New"/>
        </w:rPr>
        <w:t>BidirectionalRecordType</w:t>
      </w:r>
      <w:r>
        <w:t xml:space="preserve"> class specifies the n</w:t>
      </w:r>
      <w:r w:rsidR="00A34879">
        <w:t xml:space="preserve">etwork record formats that capture traffic in both directions. </w:t>
      </w:r>
      <w:r>
        <w:t>In the future</w:t>
      </w:r>
      <w:r w:rsidR="00A34879">
        <w:t xml:space="preserve">, we plan to add Argus as a network flow format class. Argus supports bidirectional flows, and as such, is usually used as an alternative to </w:t>
      </w:r>
      <w:r w:rsidR="00477709">
        <w:t>Netflow</w:t>
      </w:r>
      <w:r w:rsidR="00A34879">
        <w:t xml:space="preserve"> v5 analysis via SiLK (</w:t>
      </w:r>
      <w:hyperlink r:id="rId43" w:history="1">
        <w:r w:rsidR="00A34879" w:rsidRPr="00477709">
          <w:rPr>
            <w:rStyle w:val="Hyperlink"/>
          </w:rPr>
          <w:t>http://www.qosient.com/argus/</w:t>
        </w:r>
      </w:hyperlink>
      <w:r w:rsidR="00A34879">
        <w:t>).</w:t>
      </w:r>
    </w:p>
    <w:p w14:paraId="26A90418" w14:textId="0BBF203D"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6</w:t>
      </w:r>
      <w:r w:rsidR="00A5758A" w:rsidRPr="00A5758A">
        <w:rPr>
          <w:b/>
          <w:color w:val="0000EE"/>
        </w:rPr>
        <w:fldChar w:fldCharType="end"/>
      </w:r>
      <w:r>
        <w:t>.</w:t>
      </w:r>
    </w:p>
    <w:p w14:paraId="3D0EE2D0" w14:textId="4D05E436" w:rsidR="00605BD6" w:rsidRDefault="00A34879">
      <w:pPr>
        <w:pStyle w:val="tablecaption"/>
        <w:jc w:val="center"/>
      </w:pPr>
      <w:bookmarkStart w:id="113" w:name="_Ref439937992"/>
      <w:r>
        <w:t xml:space="preserve">Table </w:t>
      </w:r>
      <w:fldSimple w:instr=" STYLEREF 1 \s ">
        <w:r w:rsidR="00902FE2">
          <w:rPr>
            <w:noProof/>
          </w:rPr>
          <w:t>3</w:t>
        </w:r>
      </w:fldSimple>
      <w:r w:rsidR="00902FE2">
        <w:noBreakHyphen/>
      </w:r>
      <w:fldSimple w:instr=" SEQ Table \* ARABIC \s 1 ">
        <w:r w:rsidR="00902FE2">
          <w:rPr>
            <w:noProof/>
          </w:rPr>
          <w:t>6</w:t>
        </w:r>
      </w:fldSimple>
      <w:bookmarkEnd w:id="113"/>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48DFBEB5" w:rsidR="00605BD6" w:rsidRDefault="00A34879">
            <w:r>
              <w:rPr>
                <w:rFonts w:ascii="Courier New" w:eastAsia="Courier New" w:hAnsi="Courier New" w:cs="Courier New"/>
              </w:rPr>
              <w:t>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114" w:name="_Toc450311720"/>
      <w:r>
        <w:lastRenderedPageBreak/>
        <w:t>IPFIXMessageType Class</w:t>
      </w:r>
      <w:bookmarkEnd w:id="114"/>
    </w:p>
    <w:p w14:paraId="56FBE5F0" w14:textId="629A2150" w:rsidR="007063C7" w:rsidRDefault="005F4014" w:rsidP="007063C7">
      <w:pPr>
        <w:keepNext/>
      </w:pPr>
      <w:r w:rsidRPr="005F4014">
        <w:rPr>
          <w:noProof/>
        </w:rPr>
        <w:drawing>
          <wp:inline distT="0" distB="0" distL="0" distR="0" wp14:anchorId="2C319CEC" wp14:editId="065DD44B">
            <wp:extent cx="822960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2124075"/>
                    </a:xfrm>
                    <a:prstGeom prst="rect">
                      <a:avLst/>
                    </a:prstGeom>
                  </pic:spPr>
                </pic:pic>
              </a:graphicData>
            </a:graphic>
          </wp:inline>
        </w:drawing>
      </w:r>
      <w:r w:rsidRPr="005F4014">
        <w:t xml:space="preserve"> </w:t>
      </w:r>
    </w:p>
    <w:p w14:paraId="7D257517" w14:textId="288D103D" w:rsidR="00CC37AB" w:rsidRPr="00CC37AB" w:rsidRDefault="007063C7" w:rsidP="005F4014">
      <w:pPr>
        <w:pStyle w:val="Caption"/>
      </w:pPr>
      <w:bookmarkStart w:id="115" w:name="_Ref440023917"/>
      <w:r>
        <w:t xml:space="preserve">Figure </w:t>
      </w:r>
      <w:fldSimple w:instr=" STYLEREF 1 \s ">
        <w:r w:rsidR="005F4014">
          <w:rPr>
            <w:noProof/>
          </w:rPr>
          <w:t>3</w:t>
        </w:r>
      </w:fldSimple>
      <w:r w:rsidR="005F4014">
        <w:noBreakHyphen/>
      </w:r>
      <w:fldSimple w:instr=" SEQ Figure \* ARABIC \s 1 ">
        <w:r w:rsidR="005F4014">
          <w:rPr>
            <w:noProof/>
          </w:rPr>
          <w:t>2</w:t>
        </w:r>
      </w:fldSimple>
      <w:bookmarkEnd w:id="115"/>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A96426A" w:rsidR="0041646A" w:rsidRDefault="004004C8">
      <w:pPr>
        <w:pStyle w:val="basicparagraph"/>
        <w:contextualSpacing w:val="0"/>
      </w:pPr>
      <w:r>
        <w:t xml:space="preserve">The </w:t>
      </w:r>
      <w:r>
        <w:rPr>
          <w:rFonts w:ascii="Courier New" w:eastAsia="Courier New" w:hAnsi="Courier New" w:cs="Courier New"/>
        </w:rPr>
        <w:t>IPFIXMessageType</w:t>
      </w:r>
      <w:r>
        <w:t xml:space="preserve"> class specifies t</w:t>
      </w:r>
      <w:r w:rsidR="00A34879">
        <w:t xml:space="preserve">he IPFIX protocol </w:t>
      </w:r>
      <w:r>
        <w:t xml:space="preserve">which </w:t>
      </w:r>
      <w:r w:rsidR="00A34879">
        <w:t xml:space="preserve">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4E286F">
        <w:rPr>
          <w:rFonts w:cs="Courier New"/>
          <w:color w:val="0000EE"/>
        </w:rPr>
        <w:fldChar w:fldCharType="begin"/>
      </w:r>
      <w:r w:rsidRPr="004E286F">
        <w:rPr>
          <w:rFonts w:cs="Courier New"/>
          <w:color w:val="0000EE"/>
        </w:rPr>
        <w:instrText xml:space="preserve"> REF _Ref440023917 \h  \* MERGEFORMAT </w:instrText>
      </w:r>
      <w:r w:rsidRPr="004E286F">
        <w:rPr>
          <w:rFonts w:cs="Courier New"/>
          <w:color w:val="0000EE"/>
        </w:rPr>
      </w:r>
      <w:r w:rsidRPr="004E286F">
        <w:rPr>
          <w:rFonts w:cs="Courier New"/>
          <w:color w:val="0000EE"/>
        </w:rPr>
        <w:fldChar w:fldCharType="separate"/>
      </w:r>
      <w:r w:rsidRPr="004E286F">
        <w:rPr>
          <w:color w:val="0000EE"/>
        </w:rPr>
        <w:t xml:space="preserve">Figure </w:t>
      </w:r>
      <w:r w:rsidRPr="004E286F">
        <w:rPr>
          <w:noProof/>
          <w:color w:val="0000EE"/>
        </w:rPr>
        <w:t>3</w:t>
      </w:r>
      <w:r w:rsidRPr="004E286F">
        <w:rPr>
          <w:color w:val="0000EE"/>
        </w:rPr>
        <w:noBreakHyphen/>
      </w:r>
      <w:r w:rsidRPr="004E286F">
        <w:rPr>
          <w:noProof/>
          <w:color w:val="0000EE"/>
        </w:rPr>
        <w:t>2</w:t>
      </w:r>
      <w:r w:rsidRPr="004E286F">
        <w:rPr>
          <w:rFonts w:cs="Courier New"/>
          <w:color w:val="0000EE"/>
        </w:rPr>
        <w:fldChar w:fldCharType="end"/>
      </w:r>
      <w:r>
        <w:rPr>
          <w:rFonts w:cs="Courier New"/>
        </w:rPr>
        <w:t>.</w:t>
      </w:r>
    </w:p>
    <w:p w14:paraId="45CB0386" w14:textId="29D5C8C8"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rsidRPr="004E286F">
        <w:rPr>
          <w:color w:val="0000EE"/>
        </w:rPr>
        <w:fldChar w:fldCharType="begin"/>
      </w:r>
      <w:r w:rsidR="00A5758A" w:rsidRPr="004E286F">
        <w:rPr>
          <w:color w:val="0000EE"/>
        </w:rPr>
        <w:instrText xml:space="preserve"> REF _Ref439938244 \h </w:instrText>
      </w:r>
      <w:r w:rsidR="006D3F7B" w:rsidRPr="004E286F">
        <w:rPr>
          <w:color w:val="0000EE"/>
        </w:rPr>
        <w:instrText xml:space="preserve"> \* MERGEFORMAT </w:instrText>
      </w:r>
      <w:r w:rsidR="00A5758A" w:rsidRPr="004E286F">
        <w:rPr>
          <w:color w:val="0000EE"/>
        </w:rPr>
      </w:r>
      <w:r w:rsidR="00A5758A" w:rsidRPr="004E286F">
        <w:rPr>
          <w:color w:val="0000EE"/>
        </w:rPr>
        <w:fldChar w:fldCharType="separate"/>
      </w:r>
      <w:r w:rsidR="00722F97" w:rsidRPr="00722F97">
        <w:rPr>
          <w:color w:val="0000EE"/>
        </w:rPr>
        <w:t xml:space="preserve">Table </w:t>
      </w:r>
      <w:r w:rsidR="00722F97" w:rsidRPr="00722F97">
        <w:rPr>
          <w:noProof/>
          <w:color w:val="0000EE"/>
        </w:rPr>
        <w:t>3</w:t>
      </w:r>
      <w:r w:rsidR="00722F97" w:rsidRPr="00722F97">
        <w:rPr>
          <w:noProof/>
          <w:color w:val="0000EE"/>
        </w:rPr>
        <w:noBreakHyphen/>
        <w:t>7</w:t>
      </w:r>
      <w:r w:rsidR="00A5758A" w:rsidRPr="004E286F">
        <w:rPr>
          <w:color w:val="0000EE"/>
        </w:rPr>
        <w:fldChar w:fldCharType="end"/>
      </w:r>
      <w:r>
        <w:t>.</w:t>
      </w:r>
    </w:p>
    <w:p w14:paraId="18530466" w14:textId="630B2A5D" w:rsidR="00605BD6" w:rsidRDefault="00A34879">
      <w:pPr>
        <w:pStyle w:val="tablecaption"/>
        <w:jc w:val="center"/>
      </w:pPr>
      <w:bookmarkStart w:id="116" w:name="_Ref439938244"/>
      <w:r>
        <w:t xml:space="preserve">Table </w:t>
      </w:r>
      <w:fldSimple w:instr=" STYLEREF 1 \s ">
        <w:r w:rsidR="00902FE2">
          <w:rPr>
            <w:noProof/>
          </w:rPr>
          <w:t>3</w:t>
        </w:r>
      </w:fldSimple>
      <w:r w:rsidR="00902FE2">
        <w:noBreakHyphen/>
      </w:r>
      <w:fldSimple w:instr=" SEQ Table \* ARABIC \s 1 ">
        <w:r w:rsidR="00902FE2">
          <w:rPr>
            <w:noProof/>
          </w:rPr>
          <w:t>7</w:t>
        </w:r>
      </w:fldSimple>
      <w:bookmarkEnd w:id="116"/>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4AA3FFF8" w:rsidR="00605BD6" w:rsidRDefault="00A34879">
            <w:r>
              <w:rPr>
                <w:rFonts w:ascii="Courier New" w:eastAsia="Courier New" w:hAnsi="Courier New" w:cs="Courier New"/>
              </w:rPr>
              <w:t>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DB36A7" w:rsidR="00605BD6" w:rsidRDefault="00A34879" w:rsidP="00E06EB1">
            <w:r>
              <w:t xml:space="preserve">The </w:t>
            </w:r>
            <w:r>
              <w:rPr>
                <w:rFonts w:ascii="Courier New" w:eastAsia="Courier New" w:hAnsi="Courier New" w:cs="Courier New"/>
              </w:rPr>
              <w:t>Set</w:t>
            </w:r>
            <w:r>
              <w:t xml:space="preserve"> property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117" w:name="_Toc450311721"/>
      <w:r>
        <w:lastRenderedPageBreak/>
        <w:t>IPFIXMessageHeaderType Class</w:t>
      </w:r>
      <w:bookmarkEnd w:id="117"/>
    </w:p>
    <w:p w14:paraId="4DBFA5CA" w14:textId="3B167E35" w:rsidR="00605BD6" w:rsidRDefault="004004C8">
      <w:pPr>
        <w:pStyle w:val="basicparagraph"/>
        <w:contextualSpacing w:val="0"/>
      </w:pPr>
      <w:r>
        <w:t xml:space="preserve">The </w:t>
      </w:r>
      <w:r>
        <w:rPr>
          <w:rFonts w:ascii="Courier New" w:eastAsia="Courier New" w:hAnsi="Courier New" w:cs="Courier New"/>
        </w:rPr>
        <w:t>IPFIXMessageHeaderType</w:t>
      </w:r>
      <w:r>
        <w:t xml:space="preserve"> class </w:t>
      </w:r>
      <w:r w:rsidR="00A34879">
        <w:t xml:space="preserve">represents the message header for the IPFIX format. For more information about each of the fields, please refer to </w:t>
      </w:r>
      <w:hyperlink r:id="rId48" w:history="1">
        <w:r w:rsidR="00E35AAE" w:rsidRPr="00E35AAE">
          <w:rPr>
            <w:rStyle w:val="Hyperlink"/>
          </w:rPr>
          <w:t>http://tools.ietf.org/html/rfc5101.txt</w:t>
        </w:r>
      </w:hyperlink>
      <w:r w:rsidR="00A34879">
        <w:t xml:space="preserve"> under the heading, "Message Header Field Descriptions." Note that common elements are included in the Network_Flow_Label.</w:t>
      </w:r>
    </w:p>
    <w:p w14:paraId="4C4813F8" w14:textId="1EF99138"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8</w:t>
      </w:r>
      <w:r w:rsidR="00A66FE7" w:rsidRPr="00A66FE7">
        <w:rPr>
          <w:b/>
          <w:color w:val="0000EE"/>
        </w:rPr>
        <w:fldChar w:fldCharType="end"/>
      </w:r>
      <w:r>
        <w:t>.</w:t>
      </w:r>
    </w:p>
    <w:p w14:paraId="0432E5EB" w14:textId="45BAD3F2" w:rsidR="00605BD6" w:rsidRDefault="00A34879">
      <w:pPr>
        <w:pStyle w:val="tablecaption"/>
        <w:jc w:val="center"/>
      </w:pPr>
      <w:bookmarkStart w:id="118" w:name="_Ref439940702"/>
      <w:r>
        <w:t xml:space="preserve">Table </w:t>
      </w:r>
      <w:fldSimple w:instr=" STYLEREF 1 \s ">
        <w:r w:rsidR="00902FE2">
          <w:rPr>
            <w:noProof/>
          </w:rPr>
          <w:t>3</w:t>
        </w:r>
      </w:fldSimple>
      <w:r w:rsidR="00902FE2">
        <w:noBreakHyphen/>
      </w:r>
      <w:fldSimple w:instr=" SEQ Table \* ARABIC \s 1 ">
        <w:r w:rsidR="00902FE2">
          <w:rPr>
            <w:noProof/>
          </w:rPr>
          <w:t>8</w:t>
        </w:r>
      </w:fldSimple>
      <w:bookmarkEnd w:id="118"/>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13F738FD" w:rsidR="00605BD6" w:rsidRDefault="00E46834" w:rsidP="00E46834">
            <w:r>
              <w:t xml:space="preserve">The </w:t>
            </w:r>
            <w:r w:rsidRPr="00E46834">
              <w:rPr>
                <w:rFonts w:ascii="Courier New" w:hAnsi="Courier New" w:cs="Courier New"/>
              </w:rPr>
              <w:t>Version</w:t>
            </w:r>
            <w:r>
              <w:t xml:space="preserve"> property specifies</w:t>
            </w:r>
            <w:r w:rsidR="00A34879">
              <w:t xml:space="preserve">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rsidR="00A34879">
              <w:t xml:space="preserve">see </w:t>
            </w:r>
            <w:hyperlink r:id="rId49" w:history="1">
              <w:r w:rsidR="0041646A" w:rsidRPr="0041646A">
                <w:rPr>
                  <w:rStyle w:val="Hyperlink"/>
                </w:rPr>
                <w:t>https://www.ietf.org/rfc/rfc3954.txt</w:t>
              </w:r>
            </w:hyperlink>
            <w:r w:rsidR="0041646A">
              <w:t>)</w:t>
            </w:r>
            <w:r w:rsidR="00A34879">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119" w:name="_Toc450311722"/>
      <w:r>
        <w:lastRenderedPageBreak/>
        <w:t>IPFIXSetType Class</w:t>
      </w:r>
      <w:bookmarkEnd w:id="119"/>
    </w:p>
    <w:p w14:paraId="35B71946" w14:textId="26C52B30" w:rsidR="005F4014" w:rsidRDefault="004004C8" w:rsidP="005F4014">
      <w:pPr>
        <w:pStyle w:val="basicparagraph"/>
        <w:contextualSpacing w:val="0"/>
      </w:pPr>
      <w:r>
        <w:t xml:space="preserve">The </w:t>
      </w:r>
      <w:r>
        <w:rPr>
          <w:rFonts w:ascii="Courier New" w:eastAsia="Courier New" w:hAnsi="Courier New" w:cs="Courier New"/>
        </w:rPr>
        <w:t>IPFIXSetType</w:t>
      </w:r>
      <w:r>
        <w:t xml:space="preserve"> class r</w:t>
      </w:r>
      <w:r w:rsidR="00A34879">
        <w:t xml:space="preserve">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rsidR="00A34879">
        <w:t xml:space="preserve"> the terms "Template Set", "Options Template Set", and "Data Set", for more information.</w:t>
      </w:r>
    </w:p>
    <w:p w14:paraId="7516AADF" w14:textId="0AD00AB9" w:rsidR="00722F97" w:rsidRPr="00722F97" w:rsidRDefault="00722F97" w:rsidP="00722F97">
      <w:pPr>
        <w:spacing w:after="24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722F97">
        <w:rPr>
          <w:rFonts w:cs="Courier New"/>
          <w:b/>
          <w:color w:val="0000EE"/>
        </w:rPr>
        <w:fldChar w:fldCharType="begin"/>
      </w:r>
      <w:r w:rsidRPr="00722F97">
        <w:rPr>
          <w:rFonts w:cs="Courier New"/>
          <w:b/>
          <w:color w:val="0000EE"/>
        </w:rPr>
        <w:instrText xml:space="preserve"> REF _Ref450309993 \h </w:instrText>
      </w:r>
      <w:r>
        <w:rPr>
          <w:rFonts w:cs="Courier New"/>
          <w:b/>
          <w:color w:val="0000EE"/>
        </w:rPr>
        <w:instrText xml:space="preserve"> \* MERGEFORMAT </w:instrText>
      </w:r>
      <w:r w:rsidRPr="00722F97">
        <w:rPr>
          <w:rFonts w:cs="Courier New"/>
          <w:b/>
          <w:color w:val="0000EE"/>
        </w:rPr>
      </w:r>
      <w:r w:rsidRPr="00722F97">
        <w:rPr>
          <w:rFonts w:cs="Courier New"/>
          <w:b/>
          <w:color w:val="0000EE"/>
        </w:rPr>
        <w:fldChar w:fldCharType="separate"/>
      </w:r>
      <w:r w:rsidRPr="00722F97">
        <w:rPr>
          <w:b/>
          <w:color w:val="0000EE"/>
        </w:rPr>
        <w:t xml:space="preserve">Figure </w:t>
      </w:r>
      <w:r w:rsidRPr="00722F97">
        <w:rPr>
          <w:b/>
          <w:noProof/>
          <w:color w:val="0000EE"/>
        </w:rPr>
        <w:t>3</w:t>
      </w:r>
      <w:r w:rsidRPr="00722F97">
        <w:rPr>
          <w:b/>
          <w:color w:val="0000EE"/>
        </w:rPr>
        <w:noBreakHyphen/>
      </w:r>
      <w:r w:rsidRPr="00722F97">
        <w:rPr>
          <w:b/>
          <w:noProof/>
          <w:color w:val="0000EE"/>
        </w:rPr>
        <w:t>3</w:t>
      </w:r>
      <w:r w:rsidRPr="00722F97">
        <w:rPr>
          <w:rFonts w:cs="Courier New"/>
          <w:b/>
          <w:color w:val="0000EE"/>
        </w:rPr>
        <w:fldChar w:fldCharType="end"/>
      </w:r>
      <w:r>
        <w:rPr>
          <w:rFonts w:cs="Courier New"/>
        </w:rPr>
        <w:t>.</w:t>
      </w:r>
    </w:p>
    <w:p w14:paraId="67723C99" w14:textId="2C3237D9"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722F97" w:rsidRPr="00722F97">
        <w:rPr>
          <w:b/>
          <w:color w:val="0000EE"/>
        </w:rPr>
        <w:fldChar w:fldCharType="begin"/>
      </w:r>
      <w:r w:rsidR="00722F97" w:rsidRPr="00722F97">
        <w:rPr>
          <w:b/>
          <w:color w:val="0000EE"/>
        </w:rPr>
        <w:instrText xml:space="preserve"> REF _Ref450309854 \h  \* MERGEFORMAT </w:instrText>
      </w:r>
      <w:r w:rsidR="00722F97" w:rsidRPr="00722F97">
        <w:rPr>
          <w:b/>
          <w:color w:val="0000EE"/>
        </w:rPr>
      </w:r>
      <w:r w:rsidR="00722F97" w:rsidRPr="00722F97">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color w:val="0000EE"/>
        </w:rPr>
        <w:noBreakHyphen/>
      </w:r>
      <w:r w:rsidR="00722F97" w:rsidRPr="00722F97">
        <w:rPr>
          <w:b/>
          <w:noProof/>
          <w:color w:val="0000EE"/>
        </w:rPr>
        <w:t>9</w:t>
      </w:r>
      <w:r w:rsidR="00722F97" w:rsidRPr="00722F97">
        <w:rPr>
          <w:b/>
          <w:color w:val="0000EE"/>
        </w:rPr>
        <w:fldChar w:fldCharType="end"/>
      </w:r>
      <w:r>
        <w:t>.</w:t>
      </w:r>
    </w:p>
    <w:p w14:paraId="6B840369" w14:textId="218BD2B1" w:rsidR="00902FE2" w:rsidRDefault="00902FE2" w:rsidP="00902FE2">
      <w:pPr>
        <w:pStyle w:val="Caption"/>
      </w:pPr>
      <w:bookmarkStart w:id="120" w:name="_Ref450309854"/>
      <w:r>
        <w:t xml:space="preserve">Table </w:t>
      </w:r>
      <w:fldSimple w:instr=" STYLEREF 1 \s ">
        <w:r>
          <w:rPr>
            <w:noProof/>
          </w:rPr>
          <w:t>3</w:t>
        </w:r>
      </w:fldSimple>
      <w:r>
        <w:noBreakHyphen/>
      </w:r>
      <w:fldSimple w:instr=" SEQ Table \* ARABIC \s 1 ">
        <w:r>
          <w:rPr>
            <w:noProof/>
          </w:rPr>
          <w:t>9</w:t>
        </w:r>
      </w:fldSimple>
      <w:bookmarkEnd w:id="120"/>
      <w:r>
        <w:t xml:space="preserve">. Properties of the </w:t>
      </w:r>
      <w:r w:rsidRPr="00902FE2">
        <w:rPr>
          <w:rFonts w:ascii="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902FE2" w14:paraId="055627C8" w14:textId="77777777" w:rsidTr="00902FE2">
        <w:trPr>
          <w:jc w:val="center"/>
        </w:trPr>
        <w:tc>
          <w:tcPr>
            <w:tcW w:w="2605" w:type="dxa"/>
            <w:shd w:val="clear" w:color="auto" w:fill="BFBFBF"/>
            <w:tcMar>
              <w:top w:w="100" w:type="dxa"/>
              <w:left w:w="100" w:type="dxa"/>
              <w:bottom w:w="100" w:type="dxa"/>
              <w:right w:w="100" w:type="dxa"/>
            </w:tcMar>
          </w:tcPr>
          <w:p w14:paraId="0CCC7664" w14:textId="77777777" w:rsidR="00902FE2" w:rsidRDefault="00902FE2" w:rsidP="00902FE2">
            <w:pPr>
              <w:rPr>
                <w:b/>
                <w:color w:val="000000"/>
              </w:rPr>
            </w:pPr>
            <w:r>
              <w:rPr>
                <w:b/>
                <w:color w:val="000000"/>
              </w:rPr>
              <w:t>Name</w:t>
            </w:r>
          </w:p>
        </w:tc>
        <w:tc>
          <w:tcPr>
            <w:tcW w:w="3515" w:type="dxa"/>
            <w:shd w:val="clear" w:color="auto" w:fill="BFBFBF"/>
            <w:tcMar>
              <w:top w:w="100" w:type="dxa"/>
              <w:left w:w="100" w:type="dxa"/>
              <w:bottom w:w="100" w:type="dxa"/>
              <w:right w:w="100" w:type="dxa"/>
            </w:tcMar>
          </w:tcPr>
          <w:p w14:paraId="1AE6A230" w14:textId="77777777" w:rsidR="00902FE2" w:rsidRDefault="00902FE2" w:rsidP="00902FE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CE8C655" w14:textId="77777777" w:rsidR="00902FE2" w:rsidRDefault="00902FE2" w:rsidP="00902FE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90D7BE1" w14:textId="77777777" w:rsidR="00902FE2" w:rsidRDefault="00902FE2" w:rsidP="00902FE2">
            <w:pPr>
              <w:rPr>
                <w:b/>
                <w:color w:val="000000"/>
              </w:rPr>
            </w:pPr>
            <w:r>
              <w:rPr>
                <w:b/>
                <w:color w:val="000000"/>
              </w:rPr>
              <w:t>Description</w:t>
            </w:r>
          </w:p>
        </w:tc>
      </w:tr>
      <w:tr w:rsidR="00902FE2" w14:paraId="2094C8C3" w14:textId="77777777" w:rsidTr="00902FE2">
        <w:trPr>
          <w:jc w:val="center"/>
        </w:trPr>
        <w:tc>
          <w:tcPr>
            <w:tcW w:w="2605" w:type="dxa"/>
            <w:shd w:val="clear" w:color="auto" w:fill="FFFFFF"/>
            <w:tcMar>
              <w:top w:w="100" w:type="dxa"/>
              <w:left w:w="100" w:type="dxa"/>
              <w:bottom w:w="100" w:type="dxa"/>
              <w:right w:w="100" w:type="dxa"/>
            </w:tcMar>
            <w:vAlign w:val="center"/>
          </w:tcPr>
          <w:p w14:paraId="1EC72393" w14:textId="77777777" w:rsidR="00902FE2" w:rsidRDefault="00902FE2" w:rsidP="00902FE2">
            <w:r>
              <w:rPr>
                <w:b/>
              </w:rPr>
              <w:t>Has_Choice</w:t>
            </w:r>
          </w:p>
        </w:tc>
        <w:tc>
          <w:tcPr>
            <w:tcW w:w="3515" w:type="dxa"/>
            <w:shd w:val="clear" w:color="auto" w:fill="FFFFFF"/>
            <w:tcMar>
              <w:top w:w="100" w:type="dxa"/>
              <w:left w:w="100" w:type="dxa"/>
              <w:bottom w:w="100" w:type="dxa"/>
              <w:right w:w="100" w:type="dxa"/>
            </w:tcMar>
            <w:vAlign w:val="center"/>
          </w:tcPr>
          <w:p w14:paraId="58AC9000" w14:textId="782201B3" w:rsidR="00902FE2" w:rsidRDefault="00902FE2" w:rsidP="00902FE2">
            <w:r>
              <w:rPr>
                <w:rFonts w:ascii="Courier New" w:eastAsia="Courier New" w:hAnsi="Courier New" w:cs="Courier New"/>
              </w:rPr>
              <w:t>IPFIXSetChoiceType</w:t>
            </w:r>
          </w:p>
        </w:tc>
        <w:tc>
          <w:tcPr>
            <w:tcW w:w="1350" w:type="dxa"/>
            <w:shd w:val="clear" w:color="auto" w:fill="FFFFFF"/>
            <w:tcMar>
              <w:top w:w="100" w:type="dxa"/>
              <w:left w:w="100" w:type="dxa"/>
              <w:bottom w:w="100" w:type="dxa"/>
              <w:right w:w="100" w:type="dxa"/>
            </w:tcMar>
            <w:vAlign w:val="center"/>
          </w:tcPr>
          <w:p w14:paraId="6F1D396C" w14:textId="77777777" w:rsidR="00902FE2" w:rsidRDefault="00902FE2" w:rsidP="00902FE2">
            <w:pPr>
              <w:jc w:val="center"/>
            </w:pPr>
            <w:r>
              <w:t>0..1</w:t>
            </w:r>
          </w:p>
        </w:tc>
        <w:tc>
          <w:tcPr>
            <w:tcW w:w="5490" w:type="dxa"/>
            <w:shd w:val="clear" w:color="auto" w:fill="FFFFFF"/>
            <w:tcMar>
              <w:top w:w="100" w:type="dxa"/>
              <w:left w:w="100" w:type="dxa"/>
              <w:bottom w:w="100" w:type="dxa"/>
              <w:right w:w="100" w:type="dxa"/>
            </w:tcMar>
          </w:tcPr>
          <w:p w14:paraId="4F30D3E0" w14:textId="6107C55F" w:rsidR="00902FE2" w:rsidRDefault="00902FE2" w:rsidP="00902FE2">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IPFIXSetChoiceType</w:t>
            </w:r>
            <w:r>
              <w:t xml:space="preserve">. It indicates that there is a choice among the </w:t>
            </w:r>
            <w:r>
              <w:rPr>
                <w:rFonts w:ascii="Courier New" w:eastAsia="Courier New" w:hAnsi="Courier New" w:cs="Courier New"/>
              </w:rPr>
              <w:t>Template_Set</w:t>
            </w:r>
            <w:r>
              <w:t xml:space="preserve">, </w:t>
            </w:r>
            <w:r>
              <w:rPr>
                <w:rFonts w:ascii="Courier New" w:eastAsia="Courier New" w:hAnsi="Courier New" w:cs="Courier New"/>
              </w:rPr>
              <w:t>Options_Template_Set,</w:t>
            </w:r>
            <w:r>
              <w:t xml:space="preserve"> </w:t>
            </w:r>
            <w:r>
              <w:rPr>
                <w:rFonts w:ascii="Courier New" w:eastAsia="Courier New" w:hAnsi="Courier New" w:cs="Courier New"/>
              </w:rPr>
              <w:t>Data_Set</w:t>
            </w:r>
            <w:r>
              <w:t xml:space="preserve"> properties</w:t>
            </w:r>
            <w:r>
              <w:rPr>
                <w:rFonts w:ascii="Courier New" w:eastAsia="Courier New" w:hAnsi="Courier New" w:cs="Courier New"/>
              </w:rPr>
              <w:t>.</w:t>
            </w:r>
          </w:p>
          <w:p w14:paraId="1F3D2B18" w14:textId="77777777" w:rsidR="00902FE2" w:rsidRDefault="00902FE2" w:rsidP="00902FE2">
            <w:pPr>
              <w:rPr>
                <w:rFonts w:ascii="Courier New" w:eastAsia="Courier New" w:hAnsi="Courier New" w:cs="Courier New"/>
              </w:rPr>
            </w:pPr>
          </w:p>
          <w:p w14:paraId="08AAEEB8" w14:textId="364A0B98" w:rsidR="00902FE2" w:rsidRDefault="00902FE2" w:rsidP="00AB7E01">
            <w:r>
              <w:t xml:space="preserve">Only one of the properties of </w:t>
            </w:r>
            <w:r>
              <w:rPr>
                <w:rFonts w:ascii="Courier New" w:eastAsia="Courier New" w:hAnsi="Courier New" w:cs="Courier New"/>
              </w:rPr>
              <w:t>IPFIXSetChoiceType</w:t>
            </w:r>
            <w:r>
              <w:t xml:space="preserve"> class can be populated at any time. </w:t>
            </w:r>
            <w:r>
              <w:rPr>
                <w:color w:val="auto"/>
              </w:rPr>
              <w:t xml:space="preserve">See Section </w:t>
            </w:r>
            <w:ins w:id="121" w:author="Tweed, Alex" w:date="2016-05-10T12:08:00Z">
              <w:r w:rsidR="00AB7E01" w:rsidRPr="00AB7E01">
                <w:rPr>
                  <w:b/>
                  <w:color w:val="0000EE"/>
                  <w:rPrChange w:id="122" w:author="Tweed, Alex" w:date="2016-05-10T12:08:00Z">
                    <w:rPr>
                      <w:color w:val="auto"/>
                    </w:rPr>
                  </w:rPrChange>
                </w:rPr>
                <w:fldChar w:fldCharType="begin"/>
              </w:r>
              <w:r w:rsidR="00AB7E01" w:rsidRPr="00AB7E01">
                <w:rPr>
                  <w:b/>
                  <w:color w:val="0000EE"/>
                  <w:rPrChange w:id="123" w:author="Tweed, Alex" w:date="2016-05-10T12:08:00Z">
                    <w:rPr>
                      <w:color w:val="auto"/>
                    </w:rPr>
                  </w:rPrChange>
                </w:rPr>
                <w:instrText xml:space="preserve"> REF _Ref450645410 \r \h </w:instrText>
              </w:r>
              <w:r w:rsidR="00AB7E01" w:rsidRPr="00AB7E01">
                <w:rPr>
                  <w:b/>
                  <w:color w:val="0000EE"/>
                  <w:rPrChange w:id="124" w:author="Tweed, Alex" w:date="2016-05-10T12:08:00Z">
                    <w:rPr>
                      <w:color w:val="auto"/>
                    </w:rPr>
                  </w:rPrChange>
                </w:rPr>
              </w:r>
            </w:ins>
            <w:r w:rsidR="00AB7E01">
              <w:rPr>
                <w:b/>
                <w:color w:val="0000EE"/>
              </w:rPr>
              <w:instrText xml:space="preserve"> \* MERGEFORMAT </w:instrText>
            </w:r>
            <w:r w:rsidR="00AB7E01" w:rsidRPr="00AB7E01">
              <w:rPr>
                <w:b/>
                <w:color w:val="0000EE"/>
                <w:rPrChange w:id="125" w:author="Tweed, Alex" w:date="2016-05-10T12:08:00Z">
                  <w:rPr>
                    <w:color w:val="auto"/>
                  </w:rPr>
                </w:rPrChange>
              </w:rPr>
              <w:fldChar w:fldCharType="separate"/>
            </w:r>
            <w:ins w:id="126" w:author="Tweed, Alex" w:date="2016-05-10T12:08:00Z">
              <w:r w:rsidR="00AB7E01" w:rsidRPr="00AB7E01">
                <w:rPr>
                  <w:b/>
                  <w:color w:val="0000EE"/>
                  <w:rPrChange w:id="127" w:author="Tweed, Alex" w:date="2016-05-10T12:08:00Z">
                    <w:rPr>
                      <w:color w:val="auto"/>
                    </w:rPr>
                  </w:rPrChange>
                </w:rPr>
                <w:t>1.</w:t>
              </w:r>
              <w:r w:rsidR="00AB7E01" w:rsidRPr="00AB7E01">
                <w:rPr>
                  <w:b/>
                  <w:color w:val="0000EE"/>
                  <w:rPrChange w:id="128" w:author="Tweed, Alex" w:date="2016-05-10T12:08:00Z">
                    <w:rPr>
                      <w:color w:val="auto"/>
                    </w:rPr>
                  </w:rPrChange>
                </w:rPr>
                <w:t>2</w:t>
              </w:r>
              <w:r w:rsidR="00AB7E01" w:rsidRPr="00AB7E01">
                <w:rPr>
                  <w:b/>
                  <w:color w:val="0000EE"/>
                  <w:rPrChange w:id="129" w:author="Tweed, Alex" w:date="2016-05-10T12:08:00Z">
                    <w:rPr>
                      <w:color w:val="auto"/>
                    </w:rPr>
                  </w:rPrChange>
                </w:rPr>
                <w:t>.</w:t>
              </w:r>
              <w:r w:rsidR="00AB7E01" w:rsidRPr="00AB7E01">
                <w:rPr>
                  <w:b/>
                  <w:color w:val="0000EE"/>
                  <w:rPrChange w:id="130" w:author="Tweed, Alex" w:date="2016-05-10T12:08:00Z">
                    <w:rPr>
                      <w:color w:val="auto"/>
                    </w:rPr>
                  </w:rPrChange>
                </w:rPr>
                <w:t>3</w:t>
              </w:r>
              <w:r w:rsidR="00AB7E01" w:rsidRPr="00AB7E01">
                <w:rPr>
                  <w:b/>
                  <w:color w:val="0000EE"/>
                  <w:rPrChange w:id="131" w:author="Tweed, Alex" w:date="2016-05-10T12:08:00Z">
                    <w:rPr>
                      <w:color w:val="auto"/>
                    </w:rPr>
                  </w:rPrChange>
                </w:rPr>
                <w:fldChar w:fldCharType="end"/>
              </w:r>
            </w:ins>
            <w:del w:id="132" w:author="Tweed, Alex" w:date="2016-05-10T12:08:00Z">
              <w:r w:rsidRPr="00A52AF6" w:rsidDel="00AB7E01">
                <w:rPr>
                  <w:b/>
                  <w:color w:val="0000EE"/>
                </w:rPr>
                <w:fldChar w:fldCharType="begin"/>
              </w:r>
              <w:r w:rsidRPr="00A52AF6" w:rsidDel="00AB7E01">
                <w:rPr>
                  <w:b/>
                  <w:color w:val="0000EE"/>
                </w:rPr>
                <w:delInstrText xml:space="preserve"> REF _Ref450222364 \r \h  \* MERGEFORMAT </w:delInstrText>
              </w:r>
              <w:r w:rsidRPr="00A52AF6" w:rsidDel="00AB7E01">
                <w:rPr>
                  <w:b/>
                  <w:color w:val="0000EE"/>
                </w:rPr>
              </w:r>
              <w:r w:rsidRPr="00A52AF6" w:rsidDel="00AB7E01">
                <w:rPr>
                  <w:b/>
                  <w:color w:val="0000EE"/>
                </w:rPr>
                <w:fldChar w:fldCharType="separate"/>
              </w:r>
              <w:r w:rsidRPr="00A52AF6" w:rsidDel="00AB7E01">
                <w:rPr>
                  <w:b/>
                  <w:color w:val="0000EE"/>
                </w:rPr>
                <w:delText>1.2.3</w:delText>
              </w:r>
              <w:r w:rsidRPr="00A52AF6" w:rsidDel="00AB7E01">
                <w:rPr>
                  <w:b/>
                  <w:color w:val="0000EE"/>
                </w:rPr>
                <w:fldChar w:fldCharType="end"/>
              </w:r>
            </w:del>
            <w:r>
              <w:rPr>
                <w:b/>
                <w:color w:val="0000EE"/>
              </w:rPr>
              <w:t xml:space="preserve"> </w:t>
            </w:r>
            <w:r>
              <w:rPr>
                <w:color w:val="auto"/>
              </w:rPr>
              <w:t>for more detail.</w:t>
            </w:r>
          </w:p>
        </w:tc>
      </w:tr>
    </w:tbl>
    <w:p w14:paraId="0D385BE9" w14:textId="77777777" w:rsidR="006E16B0" w:rsidRDefault="006E16B0" w:rsidP="006E16B0">
      <w:pPr>
        <w:pStyle w:val="basicparagraph"/>
        <w:spacing w:before="0"/>
      </w:pPr>
    </w:p>
    <w:p w14:paraId="113813BD" w14:textId="23A11135" w:rsidR="006E16B0" w:rsidRDefault="006E16B0" w:rsidP="006E16B0">
      <w:pPr>
        <w:pStyle w:val="basicparagraph"/>
        <w:spacing w:before="0"/>
      </w:pPr>
      <w:r>
        <w:t xml:space="preserve">The </w:t>
      </w:r>
      <w:r>
        <w:rPr>
          <w:rFonts w:ascii="Courier New" w:eastAsia="Courier New" w:hAnsi="Courier New" w:cs="Courier New"/>
        </w:rPr>
        <w:t>IPFIXSetChoiceType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IPFIXSetChoiceType</w:t>
      </w:r>
      <w:r>
        <w:t xml:space="preserve"> class can be populated at any time. The property table of the </w:t>
      </w:r>
      <w:r>
        <w:rPr>
          <w:rFonts w:ascii="Courier New" w:eastAsia="Courier New" w:hAnsi="Courier New" w:cs="Courier New"/>
        </w:rPr>
        <w:t>IPFIXSetChoiceType</w:t>
      </w:r>
      <w:r>
        <w:t xml:space="preserve"> class is given in</w:t>
      </w:r>
      <w:r w:rsidR="00722F97">
        <w:rPr>
          <w:b/>
          <w:color w:val="0000EE"/>
        </w:rPr>
        <w:t xml:space="preserve"> </w:t>
      </w:r>
      <w:r w:rsidR="00722F97" w:rsidRPr="00722F97">
        <w:rPr>
          <w:b/>
          <w:color w:val="0000EE"/>
        </w:rPr>
        <w:fldChar w:fldCharType="begin"/>
      </w:r>
      <w:r w:rsidR="00722F97" w:rsidRPr="00722F97">
        <w:rPr>
          <w:b/>
          <w:color w:val="0000EE"/>
        </w:rPr>
        <w:instrText xml:space="preserve"> REF _Ref450309912 \h  \* MERGEFORMAT </w:instrText>
      </w:r>
      <w:r w:rsidR="00722F97" w:rsidRPr="00722F97">
        <w:rPr>
          <w:b/>
          <w:color w:val="0000EE"/>
        </w:rPr>
      </w:r>
      <w:r w:rsidR="00722F97" w:rsidRPr="00722F97">
        <w:rPr>
          <w:b/>
          <w:color w:val="0000EE"/>
        </w:rPr>
        <w:fldChar w:fldCharType="separate"/>
      </w:r>
      <w:r w:rsidR="00722F97" w:rsidRPr="00722F97">
        <w:rPr>
          <w:b/>
          <w:color w:val="0000EE"/>
        </w:rPr>
        <w:t>Ta</w:t>
      </w:r>
      <w:r w:rsidR="00722F97" w:rsidRPr="00722F97">
        <w:rPr>
          <w:b/>
          <w:color w:val="0000EE"/>
        </w:rPr>
        <w:t>b</w:t>
      </w:r>
      <w:r w:rsidR="00722F97" w:rsidRPr="00722F97">
        <w:rPr>
          <w:b/>
          <w:color w:val="0000EE"/>
        </w:rPr>
        <w:t xml:space="preserve">le </w:t>
      </w:r>
      <w:r w:rsidR="00722F97" w:rsidRPr="00722F97">
        <w:rPr>
          <w:b/>
          <w:noProof/>
          <w:color w:val="0000EE"/>
        </w:rPr>
        <w:t>3</w:t>
      </w:r>
      <w:r w:rsidR="00722F97" w:rsidRPr="00722F97">
        <w:rPr>
          <w:b/>
          <w:color w:val="0000EE"/>
        </w:rPr>
        <w:noBreakHyphen/>
      </w:r>
      <w:r w:rsidR="00722F97" w:rsidRPr="00722F97">
        <w:rPr>
          <w:b/>
          <w:noProof/>
          <w:color w:val="0000EE"/>
        </w:rPr>
        <w:t>10</w:t>
      </w:r>
      <w:r w:rsidR="00722F97" w:rsidRPr="00722F97">
        <w:rPr>
          <w:b/>
          <w:color w:val="0000EE"/>
        </w:rPr>
        <w:fldChar w:fldCharType="end"/>
      </w:r>
      <w:r>
        <w:t>.</w:t>
      </w:r>
      <w:bookmarkStart w:id="133" w:name="_Ref439948449"/>
    </w:p>
    <w:p w14:paraId="248BA867" w14:textId="4FDA9FFA" w:rsidR="00605BD6" w:rsidRDefault="00A34879">
      <w:pPr>
        <w:pStyle w:val="tablecaption"/>
        <w:jc w:val="center"/>
      </w:pPr>
      <w:bookmarkStart w:id="134" w:name="_Ref450309912"/>
      <w:r>
        <w:t xml:space="preserve">Table </w:t>
      </w:r>
      <w:fldSimple w:instr=" STYLEREF 1 \s ">
        <w:r w:rsidR="00902FE2">
          <w:rPr>
            <w:noProof/>
          </w:rPr>
          <w:t>3</w:t>
        </w:r>
      </w:fldSimple>
      <w:r w:rsidR="00902FE2">
        <w:noBreakHyphen/>
      </w:r>
      <w:fldSimple w:instr=" SEQ Table \* ARABIC \s 1 ">
        <w:r w:rsidR="00902FE2">
          <w:rPr>
            <w:noProof/>
          </w:rPr>
          <w:t>10</w:t>
        </w:r>
      </w:fldSimple>
      <w:bookmarkEnd w:id="133"/>
      <w:bookmarkEnd w:id="134"/>
      <w:r w:rsidR="007B665D">
        <w:rPr>
          <w:noProof/>
        </w:rPr>
        <w:t xml:space="preserve">. </w:t>
      </w:r>
      <w:r>
        <w:t xml:space="preserve">Properties of the </w:t>
      </w:r>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D58B57" w14:textId="77777777"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p w14:paraId="494F3E41" w14:textId="77777777" w:rsidR="003714F2" w:rsidRDefault="003714F2" w:rsidP="00807109"/>
          <w:p w14:paraId="144E6DB2" w14:textId="3623F17F" w:rsidR="003714F2" w:rsidRDefault="003714F2" w:rsidP="00807109">
            <w:r>
              <w:t xml:space="preserve">Only one of the </w:t>
            </w:r>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r>
              <w:rPr>
                <w:rFonts w:eastAsia="Courier New"/>
              </w:rPr>
              <w:t xml:space="preserve"> properties can be populated.</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lastRenderedPageBreak/>
              <w:t>Options_Template_Set</w:t>
            </w:r>
          </w:p>
        </w:tc>
        <w:tc>
          <w:tcPr>
            <w:tcW w:w="3510" w:type="dxa"/>
            <w:shd w:val="clear" w:color="auto" w:fill="FFFFFF"/>
            <w:tcMar>
              <w:top w:w="100" w:type="dxa"/>
              <w:left w:w="100" w:type="dxa"/>
              <w:bottom w:w="100" w:type="dxa"/>
              <w:right w:w="100" w:type="dxa"/>
            </w:tcMar>
            <w:vAlign w:val="center"/>
          </w:tcPr>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ABD6B00" w14:textId="77777777"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p w14:paraId="337AF9A2" w14:textId="77777777" w:rsidR="003714F2" w:rsidRDefault="003714F2"/>
          <w:p w14:paraId="15A4732B" w14:textId="3D6E101A" w:rsidR="003714F2" w:rsidRDefault="003714F2">
            <w:r>
              <w:t xml:space="preserve">Only one of the </w:t>
            </w:r>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r>
              <w:rPr>
                <w:rFonts w:eastAsia="Courier New"/>
              </w:rPr>
              <w:t xml:space="preserve"> properties can be populated.</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FC777CC" w14:textId="7777777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p w14:paraId="724B8C92" w14:textId="77777777" w:rsidR="003714F2" w:rsidRDefault="003714F2"/>
          <w:p w14:paraId="6A17F613" w14:textId="43273E8C" w:rsidR="003714F2" w:rsidRDefault="003714F2">
            <w:r>
              <w:t xml:space="preserve">Only one of the </w:t>
            </w:r>
            <w:r>
              <w:rPr>
                <w:rFonts w:ascii="Courier New" w:eastAsia="Courier New" w:hAnsi="Courier New" w:cs="Courier New"/>
              </w:rPr>
              <w:t>IPFIXSet</w:t>
            </w:r>
            <w:r w:rsidR="005F4014">
              <w:rPr>
                <w:rFonts w:ascii="Courier New" w:eastAsia="Courier New" w:hAnsi="Courier New" w:cs="Courier New"/>
              </w:rPr>
              <w:t>Choice</w:t>
            </w:r>
            <w:r>
              <w:rPr>
                <w:rFonts w:ascii="Courier New" w:eastAsia="Courier New" w:hAnsi="Courier New" w:cs="Courier New"/>
              </w:rPr>
              <w:t>Type</w:t>
            </w:r>
            <w:r>
              <w:rPr>
                <w:rFonts w:eastAsia="Courier New"/>
              </w:rPr>
              <w:t xml:space="preserve"> properties can be populated.</w:t>
            </w:r>
          </w:p>
        </w:tc>
      </w:tr>
    </w:tbl>
    <w:p w14:paraId="225A6114" w14:textId="77777777" w:rsidR="005F4014" w:rsidRDefault="005F4014" w:rsidP="005F4014">
      <w:pPr>
        <w:keepNext/>
      </w:pPr>
      <w:r w:rsidRPr="005F4014">
        <w:rPr>
          <w:noProof/>
        </w:rPr>
        <w:lastRenderedPageBreak/>
        <w:drawing>
          <wp:inline distT="0" distB="0" distL="0" distR="0" wp14:anchorId="5F319628" wp14:editId="6BE8D67A">
            <wp:extent cx="8980300" cy="558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984945" cy="5584537"/>
                    </a:xfrm>
                    <a:prstGeom prst="rect">
                      <a:avLst/>
                    </a:prstGeom>
                  </pic:spPr>
                </pic:pic>
              </a:graphicData>
            </a:graphic>
          </wp:inline>
        </w:drawing>
      </w:r>
    </w:p>
    <w:p w14:paraId="4D74A6A6" w14:textId="68427117" w:rsidR="00605BD6" w:rsidRDefault="005F4014" w:rsidP="005F4014">
      <w:pPr>
        <w:pStyle w:val="Caption"/>
      </w:pPr>
      <w:bookmarkStart w:id="135" w:name="_Ref450309993"/>
      <w:r>
        <w:t xml:space="preserve">Figure </w:t>
      </w:r>
      <w:fldSimple w:instr=" STYLEREF 1 \s ">
        <w:r>
          <w:rPr>
            <w:noProof/>
          </w:rPr>
          <w:t>3</w:t>
        </w:r>
      </w:fldSimple>
      <w:r>
        <w:noBreakHyphen/>
      </w:r>
      <w:fldSimple w:instr=" SEQ Figure \* ARABIC \s 1 ">
        <w:r>
          <w:rPr>
            <w:noProof/>
          </w:rPr>
          <w:t>3</w:t>
        </w:r>
      </w:fldSimple>
      <w:bookmarkEnd w:id="135"/>
      <w:r>
        <w:rPr>
          <w:noProof/>
        </w:rPr>
        <w:t xml:space="preserve">. </w:t>
      </w:r>
      <w:r w:rsidRPr="006D5186">
        <w:rPr>
          <w:noProof/>
        </w:rPr>
        <w:t xml:space="preserve">UML diagram of the </w:t>
      </w:r>
      <w:r w:rsidRPr="005F4014">
        <w:rPr>
          <w:rFonts w:ascii="Courier New" w:hAnsi="Courier New" w:cs="Courier New"/>
          <w:noProof/>
        </w:rPr>
        <w:t>IPIFXSetType</w:t>
      </w:r>
      <w:r w:rsidRPr="006D5186">
        <w:rPr>
          <w:noProof/>
        </w:rPr>
        <w:t xml:space="preserve"> class</w:t>
      </w:r>
    </w:p>
    <w:p w14:paraId="0F2A151C" w14:textId="77777777" w:rsidR="00605BD6" w:rsidRDefault="00A34879" w:rsidP="00CC37AB">
      <w:pPr>
        <w:pStyle w:val="Heading3"/>
      </w:pPr>
      <w:bookmarkStart w:id="136" w:name="_Toc450311723"/>
      <w:r>
        <w:lastRenderedPageBreak/>
        <w:t>IPFIXTemplateSetType Class</w:t>
      </w:r>
      <w:bookmarkEnd w:id="136"/>
    </w:p>
    <w:p w14:paraId="5C788EBD" w14:textId="3F72D7F8" w:rsidR="00605BD6" w:rsidRDefault="004004C8">
      <w:pPr>
        <w:pStyle w:val="basicparagraph"/>
        <w:contextualSpacing w:val="0"/>
      </w:pPr>
      <w:r>
        <w:t xml:space="preserve">The </w:t>
      </w:r>
      <w:r>
        <w:rPr>
          <w:rFonts w:ascii="Courier New" w:eastAsia="Courier New" w:hAnsi="Courier New" w:cs="Courier New"/>
        </w:rPr>
        <w:t>IPFIXTemplateSetType</w:t>
      </w:r>
      <w:r>
        <w:t xml:space="preserve"> class s</w:t>
      </w:r>
      <w:r w:rsidR="00A34879">
        <w:t xml:space="preserve">pecifies the regions of a Template Set, of which there are three: the Set Header, the collection of Template Records, and the optional padding at the end of the Template Set. See </w:t>
      </w:r>
      <w:hyperlink r:id="rId53" w:history="1">
        <w:r w:rsidR="00E35AAE" w:rsidRPr="00E35AAE">
          <w:rPr>
            <w:rStyle w:val="Hyperlink"/>
          </w:rPr>
          <w:t>http://tools.ietf.org/html/rfc5101.txt</w:t>
        </w:r>
      </w:hyperlink>
      <w:r w:rsidR="00E35AAE">
        <w:t xml:space="preserve"> </w:t>
      </w:r>
      <w:r w:rsidR="00A34879">
        <w:t>under Set Format, which is section 3.3.1, for more information.</w:t>
      </w:r>
    </w:p>
    <w:p w14:paraId="3C837F35" w14:textId="661B2AF5" w:rsidR="00902FE2" w:rsidRPr="00902FE2" w:rsidRDefault="00A34879" w:rsidP="00902FE2">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11</w:t>
      </w:r>
      <w:r w:rsidR="007446CD" w:rsidRPr="007446CD">
        <w:rPr>
          <w:b/>
          <w:color w:val="0000EE"/>
        </w:rPr>
        <w:fldChar w:fldCharType="end"/>
      </w:r>
      <w:r>
        <w:t>.</w:t>
      </w:r>
    </w:p>
    <w:p w14:paraId="256D7F67" w14:textId="5C95299F" w:rsidR="00605BD6" w:rsidRDefault="00A34879">
      <w:pPr>
        <w:pStyle w:val="tablecaption"/>
        <w:jc w:val="center"/>
      </w:pPr>
      <w:bookmarkStart w:id="137" w:name="_Ref439948779"/>
      <w:r>
        <w:t xml:space="preserve">Table </w:t>
      </w:r>
      <w:fldSimple w:instr=" STYLEREF 1 \s ">
        <w:r w:rsidR="00902FE2">
          <w:rPr>
            <w:noProof/>
          </w:rPr>
          <w:t>3</w:t>
        </w:r>
      </w:fldSimple>
      <w:r w:rsidR="00902FE2">
        <w:noBreakHyphen/>
      </w:r>
      <w:fldSimple w:instr=" SEQ Table \* ARABIC \s 1 ">
        <w:r w:rsidR="00902FE2">
          <w:rPr>
            <w:noProof/>
          </w:rPr>
          <w:t>11</w:t>
        </w:r>
      </w:fldSimple>
      <w:bookmarkEnd w:id="137"/>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4" w:history="1">
              <w:r w:rsidR="00E35AAE" w:rsidRPr="00E06FB7">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138" w:name="_Toc450311724"/>
      <w:r>
        <w:t>IPFIXOptionsTemplateSetType Class</w:t>
      </w:r>
      <w:bookmarkEnd w:id="138"/>
    </w:p>
    <w:p w14:paraId="75CE145B" w14:textId="16777F68" w:rsidR="00605BD6" w:rsidRDefault="004004C8">
      <w:pPr>
        <w:pStyle w:val="basicparagraph"/>
        <w:contextualSpacing w:val="0"/>
      </w:pPr>
      <w:r>
        <w:t xml:space="preserve">The </w:t>
      </w:r>
      <w:r>
        <w:rPr>
          <w:rFonts w:ascii="Courier New" w:eastAsia="Courier New" w:hAnsi="Courier New" w:cs="Courier New"/>
        </w:rPr>
        <w:t>IPFIXOptionsTemplateSetType</w:t>
      </w:r>
      <w:r>
        <w:t xml:space="preserve"> s</w:t>
      </w:r>
      <w:r w:rsidR="00A34879">
        <w:t xml:space="preserve">pecifies the regions of an Options Template Set, of which there are three: the Set Header, the collection of Options Template Records, and the optional padding at the end of the Options Template Set. See </w:t>
      </w:r>
      <w:hyperlink r:id="rId55" w:history="1">
        <w:r w:rsidR="00E35AAE" w:rsidRPr="00E35AAE">
          <w:rPr>
            <w:rStyle w:val="Hyperlink"/>
          </w:rPr>
          <w:t>http://tools.ietf.org/html/rfc5101.txt</w:t>
        </w:r>
      </w:hyperlink>
      <w:r w:rsidR="00A34879">
        <w:t xml:space="preserve"> under Set Format, which is section 3.3.1, for more information.</w:t>
      </w:r>
    </w:p>
    <w:p w14:paraId="7DEFD460" w14:textId="5B6619DC"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12</w:t>
      </w:r>
      <w:r w:rsidR="00802DBF" w:rsidRPr="00802DBF">
        <w:rPr>
          <w:b/>
          <w:color w:val="0000EE"/>
        </w:rPr>
        <w:fldChar w:fldCharType="end"/>
      </w:r>
      <w:r>
        <w:t>.</w:t>
      </w:r>
    </w:p>
    <w:p w14:paraId="74B367AD" w14:textId="5279E5C5" w:rsidR="00605BD6" w:rsidRDefault="00A34879">
      <w:pPr>
        <w:pStyle w:val="tablecaption"/>
        <w:jc w:val="center"/>
      </w:pPr>
      <w:bookmarkStart w:id="139" w:name="_Ref439948865"/>
      <w:r>
        <w:t xml:space="preserve">Table </w:t>
      </w:r>
      <w:fldSimple w:instr=" STYLEREF 1 \s ">
        <w:r w:rsidR="00902FE2">
          <w:rPr>
            <w:noProof/>
          </w:rPr>
          <w:t>3</w:t>
        </w:r>
      </w:fldSimple>
      <w:r w:rsidR="00902FE2">
        <w:noBreakHyphen/>
      </w:r>
      <w:fldSimple w:instr=" SEQ Table \* ARABIC \s 1 ">
        <w:r w:rsidR="00902FE2">
          <w:rPr>
            <w:noProof/>
          </w:rPr>
          <w:t>12</w:t>
        </w:r>
      </w:fldSimple>
      <w:bookmarkEnd w:id="139"/>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lastRenderedPageBreak/>
              <w:t>Set_Header</w:t>
            </w:r>
          </w:p>
        </w:tc>
        <w:tc>
          <w:tcPr>
            <w:tcW w:w="3870" w:type="dxa"/>
            <w:shd w:val="clear" w:color="auto" w:fill="FFFFFF"/>
            <w:tcMar>
              <w:top w:w="100" w:type="dxa"/>
              <w:left w:w="100" w:type="dxa"/>
              <w:bottom w:w="100" w:type="dxa"/>
              <w:right w:w="100" w:type="dxa"/>
            </w:tcMar>
            <w:vAlign w:val="center"/>
          </w:tcPr>
          <w:p w14:paraId="236F387F" w14:textId="109F9B3F"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6"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140" w:name="_Toc450311725"/>
      <w:r>
        <w:t>IPFIXDataSetType Class</w:t>
      </w:r>
      <w:bookmarkEnd w:id="140"/>
    </w:p>
    <w:p w14:paraId="61FA1DBF" w14:textId="16920060" w:rsidR="00605BD6" w:rsidRDefault="004004C8">
      <w:pPr>
        <w:pStyle w:val="basicparagraph"/>
        <w:contextualSpacing w:val="0"/>
      </w:pPr>
      <w:r>
        <w:t xml:space="preserve">The </w:t>
      </w:r>
      <w:r>
        <w:rPr>
          <w:rFonts w:ascii="Courier New" w:eastAsia="Courier New" w:hAnsi="Courier New" w:cs="Courier New"/>
        </w:rPr>
        <w:t>IPFIXDataSetType</w:t>
      </w:r>
      <w:r>
        <w:t xml:space="preserve"> class s</w:t>
      </w:r>
      <w:r w:rsidR="00A34879">
        <w:t xml:space="preserve">pecifies the regions of a Data Set, of which there are three: the Set Header, the collection of Data Records, and the optional padding at the end of the Data Set. See </w:t>
      </w:r>
      <w:hyperlink r:id="rId57" w:history="1">
        <w:r w:rsidR="00E35AAE" w:rsidRPr="00E35AAE">
          <w:rPr>
            <w:rStyle w:val="Hyperlink"/>
          </w:rPr>
          <w:t>http://tools.ietf.org/html/rfc5101.txt</w:t>
        </w:r>
      </w:hyperlink>
      <w:r w:rsidR="0041646A">
        <w:t xml:space="preserve"> </w:t>
      </w:r>
      <w:r w:rsidR="00A34879">
        <w:t>under Set Format, which is section 3.3.1, for more information.</w:t>
      </w:r>
    </w:p>
    <w:p w14:paraId="53541DCC" w14:textId="76B9E391"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13</w:t>
      </w:r>
      <w:r w:rsidR="004C234A" w:rsidRPr="004C234A">
        <w:rPr>
          <w:b/>
          <w:color w:val="0000EE"/>
        </w:rPr>
        <w:fldChar w:fldCharType="end"/>
      </w:r>
      <w:r>
        <w:t>.</w:t>
      </w:r>
    </w:p>
    <w:p w14:paraId="5D080D26" w14:textId="6E4240C1" w:rsidR="00605BD6" w:rsidRDefault="00A34879">
      <w:pPr>
        <w:pStyle w:val="tablecaption"/>
        <w:jc w:val="center"/>
      </w:pPr>
      <w:bookmarkStart w:id="141" w:name="_Ref439949366"/>
      <w:r>
        <w:t xml:space="preserve">Table </w:t>
      </w:r>
      <w:fldSimple w:instr=" STYLEREF 1 \s ">
        <w:r w:rsidR="00902FE2">
          <w:rPr>
            <w:noProof/>
          </w:rPr>
          <w:t>3</w:t>
        </w:r>
      </w:fldSimple>
      <w:r w:rsidR="00902FE2">
        <w:noBreakHyphen/>
      </w:r>
      <w:fldSimple w:instr=" SEQ Table \* ARABIC \s 1 ">
        <w:r w:rsidR="00902FE2">
          <w:rPr>
            <w:noProof/>
          </w:rPr>
          <w:t>13</w:t>
        </w:r>
      </w:fldSimple>
      <w:bookmarkEnd w:id="141"/>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lastRenderedPageBreak/>
              <w:t>Data_Record</w:t>
            </w:r>
          </w:p>
        </w:tc>
        <w:tc>
          <w:tcPr>
            <w:tcW w:w="3510" w:type="dxa"/>
            <w:shd w:val="clear" w:color="auto" w:fill="FFFFFF"/>
            <w:tcMar>
              <w:top w:w="100" w:type="dxa"/>
              <w:left w:w="100" w:type="dxa"/>
              <w:bottom w:w="100" w:type="dxa"/>
              <w:right w:w="100" w:type="dxa"/>
            </w:tcMar>
            <w:vAlign w:val="center"/>
          </w:tcPr>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9CD586F" w:rsidR="00605BD6" w:rsidRDefault="00A34879" w:rsidP="0041646A">
            <w:r>
              <w:t xml:space="preserve">The </w:t>
            </w:r>
            <w:r>
              <w:rPr>
                <w:rFonts w:ascii="Courier New" w:eastAsia="Courier New" w:hAnsi="Courier New" w:cs="Courier New"/>
              </w:rPr>
              <w:t>Padding</w:t>
            </w:r>
            <w:r w:rsidR="002128F3">
              <w:t xml:space="preserve"> property i</w:t>
            </w:r>
            <w:r>
              <w:t xml:space="preserve">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8"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142" w:name="_Toc450311726"/>
      <w:r>
        <w:t>IPFIXSetHeaderType Class</w:t>
      </w:r>
      <w:bookmarkEnd w:id="142"/>
    </w:p>
    <w:p w14:paraId="2A35D710" w14:textId="5DEFAC05" w:rsidR="00605BD6" w:rsidRDefault="004004C8">
      <w:pPr>
        <w:pStyle w:val="basicparagraph"/>
        <w:contextualSpacing w:val="0"/>
      </w:pPr>
      <w:r>
        <w:t xml:space="preserve">The </w:t>
      </w:r>
      <w:r>
        <w:rPr>
          <w:rFonts w:ascii="Courier New" w:eastAsia="Courier New" w:hAnsi="Courier New" w:cs="Courier New"/>
        </w:rPr>
        <w:t>IPFIXSetHeaderType</w:t>
      </w:r>
      <w:r>
        <w:t xml:space="preserve"> class</w:t>
      </w:r>
      <w:r w:rsidR="00A34879">
        <w:t xml:space="preserve"> </w:t>
      </w:r>
      <w:r>
        <w:t xml:space="preserve">specifies </w:t>
      </w:r>
      <w:r w:rsidR="00A34879">
        <w:t xml:space="preserve">the </w:t>
      </w:r>
      <w:r>
        <w:t>properties</w:t>
      </w:r>
      <w:r w:rsidR="00A34879">
        <w:t xml:space="preserve"> of the IPFIX set header.</w:t>
      </w:r>
    </w:p>
    <w:p w14:paraId="6E883D94" w14:textId="7BE0B91B"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14</w:t>
      </w:r>
      <w:r w:rsidR="00965230" w:rsidRPr="00965230">
        <w:rPr>
          <w:b/>
          <w:color w:val="0000EE"/>
        </w:rPr>
        <w:fldChar w:fldCharType="end"/>
      </w:r>
      <w:r>
        <w:t>.</w:t>
      </w:r>
    </w:p>
    <w:p w14:paraId="7BAF3C84" w14:textId="15D7BFEF" w:rsidR="00605BD6" w:rsidRDefault="00A34879">
      <w:pPr>
        <w:pStyle w:val="tablecaption"/>
        <w:jc w:val="center"/>
      </w:pPr>
      <w:bookmarkStart w:id="143" w:name="_Ref439949673"/>
      <w:r>
        <w:t xml:space="preserve">Table </w:t>
      </w:r>
      <w:fldSimple w:instr=" STYLEREF 1 \s ">
        <w:r w:rsidR="00902FE2">
          <w:rPr>
            <w:noProof/>
          </w:rPr>
          <w:t>3</w:t>
        </w:r>
      </w:fldSimple>
      <w:r w:rsidR="00902FE2">
        <w:noBreakHyphen/>
      </w:r>
      <w:fldSimple w:instr=" SEQ Table \* ARABIC \s 1 ">
        <w:r w:rsidR="00902FE2">
          <w:rPr>
            <w:noProof/>
          </w:rPr>
          <w:t>14</w:t>
        </w:r>
      </w:fldSimple>
      <w:bookmarkEnd w:id="143"/>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9"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60"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144" w:name="_Toc450311727"/>
      <w:r>
        <w:t>IPFIXTemplateRecordType Class</w:t>
      </w:r>
      <w:bookmarkEnd w:id="144"/>
    </w:p>
    <w:p w14:paraId="09170973" w14:textId="5448256D" w:rsidR="00605BD6" w:rsidRDefault="004004C8">
      <w:pPr>
        <w:pStyle w:val="basicparagraph"/>
        <w:contextualSpacing w:val="0"/>
      </w:pPr>
      <w:r>
        <w:t xml:space="preserve">The </w:t>
      </w:r>
      <w:r>
        <w:rPr>
          <w:rFonts w:ascii="Courier New" w:eastAsia="Courier New" w:hAnsi="Courier New" w:cs="Courier New"/>
        </w:rPr>
        <w:t>IPFIXTemplateRecordType</w:t>
      </w:r>
      <w:r>
        <w:t xml:space="preserve"> class s</w:t>
      </w:r>
      <w:r w:rsidR="00A34879">
        <w:t xml:space="preserve">pecifies the regions of a Template Record, of which there are two: the Template Record Header, and the Field Specifiers. See </w:t>
      </w:r>
      <w:hyperlink r:id="rId61" w:history="1">
        <w:r w:rsidR="00E35AAE" w:rsidRPr="00E35AAE">
          <w:rPr>
            <w:rStyle w:val="Hyperlink"/>
          </w:rPr>
          <w:t>http://tools.ietf.org/html/rfc5101.txt</w:t>
        </w:r>
      </w:hyperlink>
      <w:r w:rsidR="00A34879">
        <w:t xml:space="preserve"> under Template Record Format, section 3.4.1, for more information.</w:t>
      </w:r>
    </w:p>
    <w:p w14:paraId="53D24350" w14:textId="700A7648" w:rsidR="00605BD6" w:rsidRDefault="00A34879">
      <w:pPr>
        <w:pStyle w:val="basicparagraph"/>
        <w:contextualSpacing w:val="0"/>
      </w:pPr>
      <w:r>
        <w:lastRenderedPageBreak/>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15</w:t>
      </w:r>
      <w:r w:rsidR="00E917A4" w:rsidRPr="00E917A4">
        <w:rPr>
          <w:b/>
          <w:color w:val="0000EE"/>
        </w:rPr>
        <w:fldChar w:fldCharType="end"/>
      </w:r>
      <w:r>
        <w:t>.</w:t>
      </w:r>
    </w:p>
    <w:p w14:paraId="446D394A" w14:textId="68FEC9DF" w:rsidR="00605BD6" w:rsidRDefault="00A34879">
      <w:pPr>
        <w:pStyle w:val="tablecaption"/>
        <w:jc w:val="center"/>
      </w:pPr>
      <w:bookmarkStart w:id="145" w:name="_Ref439949710"/>
      <w:r>
        <w:t xml:space="preserve">Table </w:t>
      </w:r>
      <w:fldSimple w:instr=" STYLEREF 1 \s ">
        <w:r w:rsidR="00902FE2">
          <w:rPr>
            <w:noProof/>
          </w:rPr>
          <w:t>3</w:t>
        </w:r>
      </w:fldSimple>
      <w:r w:rsidR="00902FE2">
        <w:noBreakHyphen/>
      </w:r>
      <w:fldSimple w:instr=" SEQ Table \* ARABIC \s 1 ">
        <w:r w:rsidR="00902FE2">
          <w:rPr>
            <w:noProof/>
          </w:rPr>
          <w:t>15</w:t>
        </w:r>
      </w:fldSimple>
      <w:bookmarkEnd w:id="145"/>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146" w:name="_Toc450311728"/>
      <w:r>
        <w:t>IPFIXTemplateRecordHeaderType Class</w:t>
      </w:r>
      <w:bookmarkEnd w:id="146"/>
    </w:p>
    <w:p w14:paraId="59F28BA0" w14:textId="1A1B2974" w:rsidR="00605BD6" w:rsidRDefault="004004C8">
      <w:pPr>
        <w:pStyle w:val="basicparagraph"/>
        <w:contextualSpacing w:val="0"/>
      </w:pPr>
      <w:r>
        <w:t xml:space="preserve">The </w:t>
      </w:r>
      <w:r>
        <w:rPr>
          <w:rFonts w:ascii="Courier New" w:eastAsia="Courier New" w:hAnsi="Courier New" w:cs="Courier New"/>
        </w:rPr>
        <w:t>IPFIXTemplateRecordHeaderType</w:t>
      </w:r>
      <w:r>
        <w:t xml:space="preserve"> class s</w:t>
      </w:r>
      <w:r w:rsidR="00A34879">
        <w:t xml:space="preserve">pecifies the </w:t>
      </w:r>
      <w:r>
        <w:t>properties</w:t>
      </w:r>
      <w:r w:rsidR="00A34879">
        <w:t xml:space="preserve"> in a Template Record Header, Template_ID and Field_Count, as explained in </w:t>
      </w:r>
      <w:hyperlink r:id="rId62" w:history="1">
        <w:r w:rsidR="00E35AAE" w:rsidRPr="00E35AAE">
          <w:rPr>
            <w:rStyle w:val="Hyperlink"/>
          </w:rPr>
          <w:t>http://tools.ietf.org/html/rfc5101.txt</w:t>
        </w:r>
      </w:hyperlink>
      <w:r w:rsidR="00A34879">
        <w:t>, section 3.4.1.</w:t>
      </w:r>
    </w:p>
    <w:p w14:paraId="48E35955" w14:textId="4042EFE9"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4E286F">
        <w:rPr>
          <w:b/>
          <w:color w:val="0000EE"/>
        </w:rPr>
        <w:fldChar w:fldCharType="begin"/>
      </w:r>
      <w:r w:rsidR="00E94A7A" w:rsidRPr="004E286F">
        <w:rPr>
          <w:b/>
          <w:color w:val="0000EE"/>
        </w:rPr>
        <w:instrText xml:space="preserve"> REF _Ref439949847 \h </w:instrText>
      </w:r>
      <w:r w:rsidR="00E06FB7" w:rsidRPr="004E286F">
        <w:rPr>
          <w:b/>
          <w:color w:val="0000EE"/>
        </w:rPr>
        <w:instrText xml:space="preserve"> \* MERGEFORMAT </w:instrText>
      </w:r>
      <w:r w:rsidR="00E94A7A" w:rsidRPr="004E286F">
        <w:rPr>
          <w:b/>
          <w:color w:val="0000EE"/>
        </w:rPr>
      </w:r>
      <w:r w:rsidR="00E94A7A" w:rsidRPr="004E286F">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16</w:t>
      </w:r>
      <w:r w:rsidR="00E94A7A" w:rsidRPr="004E286F">
        <w:rPr>
          <w:b/>
          <w:color w:val="0000EE"/>
        </w:rPr>
        <w:fldChar w:fldCharType="end"/>
      </w:r>
      <w:r>
        <w:t>.</w:t>
      </w:r>
    </w:p>
    <w:p w14:paraId="54E6F469" w14:textId="3B4D9F8F" w:rsidR="00605BD6" w:rsidRDefault="00A34879">
      <w:pPr>
        <w:pStyle w:val="tablecaption"/>
        <w:jc w:val="center"/>
      </w:pPr>
      <w:bookmarkStart w:id="147" w:name="_Ref439949847"/>
      <w:r>
        <w:t xml:space="preserve">Table </w:t>
      </w:r>
      <w:fldSimple w:instr=" STYLEREF 1 \s ">
        <w:r w:rsidR="00902FE2">
          <w:rPr>
            <w:noProof/>
          </w:rPr>
          <w:t>3</w:t>
        </w:r>
      </w:fldSimple>
      <w:r w:rsidR="00902FE2">
        <w:noBreakHyphen/>
      </w:r>
      <w:fldSimple w:instr=" SEQ Table \* ARABIC \s 1 ">
        <w:r w:rsidR="00902FE2">
          <w:rPr>
            <w:noProof/>
          </w:rPr>
          <w:t>16</w:t>
        </w:r>
      </w:fldSimple>
      <w:bookmarkEnd w:id="147"/>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148" w:name="_Toc450311729"/>
      <w:r>
        <w:lastRenderedPageBreak/>
        <w:t>IPFIXTemplateRecordFieldSpecifiersType Class</w:t>
      </w:r>
      <w:bookmarkEnd w:id="148"/>
    </w:p>
    <w:p w14:paraId="61CE375A" w14:textId="2FE8C932" w:rsidR="00605BD6" w:rsidRDefault="004004C8">
      <w:pPr>
        <w:pStyle w:val="basicparagraph"/>
        <w:contextualSpacing w:val="0"/>
      </w:pPr>
      <w:r>
        <w:t xml:space="preserve">The </w:t>
      </w:r>
      <w:r>
        <w:rPr>
          <w:rFonts w:ascii="Courier New" w:eastAsia="Courier New" w:hAnsi="Courier New" w:cs="Courier New"/>
        </w:rPr>
        <w:t>IPFIXTemplateRecordFieldSpecifiersType</w:t>
      </w:r>
      <w:r>
        <w:t xml:space="preserve"> class s</w:t>
      </w:r>
      <w:r w:rsidR="00A34879">
        <w:t xml:space="preserve">pecifies the fields in a Template Record Field Specifier, as explained in </w:t>
      </w:r>
      <w:hyperlink r:id="rId63" w:history="1">
        <w:r w:rsidR="00E35AAE" w:rsidRPr="00E35AAE">
          <w:rPr>
            <w:rStyle w:val="Hyperlink"/>
          </w:rPr>
          <w:t>http://tools.ietf.org/html/rfc5101.txt</w:t>
        </w:r>
      </w:hyperlink>
      <w:r w:rsidR="00A34879">
        <w:t>, section 3.2.</w:t>
      </w:r>
    </w:p>
    <w:p w14:paraId="3F2E6611" w14:textId="1E3D2655"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17</w:t>
      </w:r>
      <w:r w:rsidR="00B93BA6" w:rsidRPr="00B93BA6">
        <w:rPr>
          <w:b/>
          <w:color w:val="0000EE"/>
        </w:rPr>
        <w:fldChar w:fldCharType="end"/>
      </w:r>
      <w:r>
        <w:t>.</w:t>
      </w:r>
    </w:p>
    <w:p w14:paraId="720E6301" w14:textId="388CEA10" w:rsidR="00605BD6" w:rsidRDefault="00A34879">
      <w:pPr>
        <w:pStyle w:val="tablecaption"/>
        <w:jc w:val="center"/>
      </w:pPr>
      <w:bookmarkStart w:id="149" w:name="_Ref439949948"/>
      <w:r>
        <w:t xml:space="preserve">Table </w:t>
      </w:r>
      <w:fldSimple w:instr=" STYLEREF 1 \s ">
        <w:r w:rsidR="00902FE2">
          <w:rPr>
            <w:noProof/>
          </w:rPr>
          <w:t>3</w:t>
        </w:r>
      </w:fldSimple>
      <w:r w:rsidR="00902FE2">
        <w:noBreakHyphen/>
      </w:r>
      <w:fldSimple w:instr=" SEQ Table \* ARABIC \s 1 ">
        <w:r w:rsidR="00902FE2">
          <w:rPr>
            <w:noProof/>
          </w:rPr>
          <w:t>17</w:t>
        </w:r>
      </w:fldSimple>
      <w:bookmarkEnd w:id="149"/>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4"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5"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6"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150" w:name="_Toc450311730"/>
      <w:r>
        <w:t>IPFIXOptionsTemplateRecordType Class</w:t>
      </w:r>
      <w:bookmarkEnd w:id="150"/>
    </w:p>
    <w:p w14:paraId="497A35A7" w14:textId="444EA819" w:rsidR="00605BD6" w:rsidRDefault="004004C8">
      <w:pPr>
        <w:pStyle w:val="basicparagraph"/>
        <w:contextualSpacing w:val="0"/>
      </w:pPr>
      <w:r>
        <w:t xml:space="preserve">The </w:t>
      </w:r>
      <w:r>
        <w:rPr>
          <w:rFonts w:ascii="Courier New" w:eastAsia="Courier New" w:hAnsi="Courier New" w:cs="Courier New"/>
        </w:rPr>
        <w:t>IPFIXOptionsTemplateRecordType</w:t>
      </w:r>
      <w:r>
        <w:t xml:space="preserve"> class s</w:t>
      </w:r>
      <w:r w:rsidR="00A34879">
        <w:t xml:space="preserve">pecifies the regions of an Options Template Record, of which there are two: the Options Template Record Header, and the Field Specifiers. See </w:t>
      </w:r>
      <w:hyperlink r:id="rId67" w:history="1">
        <w:r w:rsidR="00E35AAE" w:rsidRPr="00E35AAE">
          <w:rPr>
            <w:rStyle w:val="Hyperlink"/>
          </w:rPr>
          <w:t>http://tools.ietf.org/html/rfc5101.txt</w:t>
        </w:r>
      </w:hyperlink>
      <w:r w:rsidR="00E35AAE">
        <w:t xml:space="preserve"> </w:t>
      </w:r>
      <w:r w:rsidR="00A34879">
        <w:t>under Options Template Record Format, section 3.4.2.2, for more information.</w:t>
      </w:r>
    </w:p>
    <w:p w14:paraId="7069233A" w14:textId="3BC4E3F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18</w:t>
      </w:r>
      <w:r w:rsidR="00D54149" w:rsidRPr="00D54149">
        <w:rPr>
          <w:b/>
          <w:color w:val="0000EE"/>
        </w:rPr>
        <w:fldChar w:fldCharType="end"/>
      </w:r>
      <w:r>
        <w:t>.</w:t>
      </w:r>
    </w:p>
    <w:p w14:paraId="0C7966ED" w14:textId="6E21951B" w:rsidR="00605BD6" w:rsidRDefault="00A34879">
      <w:pPr>
        <w:pStyle w:val="tablecaption"/>
        <w:jc w:val="center"/>
      </w:pPr>
      <w:bookmarkStart w:id="151" w:name="_Ref439950058"/>
      <w:r>
        <w:t xml:space="preserve">Table </w:t>
      </w:r>
      <w:fldSimple w:instr=" STYLEREF 1 \s ">
        <w:r w:rsidR="00902FE2">
          <w:rPr>
            <w:noProof/>
          </w:rPr>
          <w:t>3</w:t>
        </w:r>
      </w:fldSimple>
      <w:r w:rsidR="00902FE2">
        <w:noBreakHyphen/>
      </w:r>
      <w:fldSimple w:instr=" SEQ Table \* ARABIC \s 1 ">
        <w:r w:rsidR="00902FE2">
          <w:rPr>
            <w:noProof/>
          </w:rPr>
          <w:t>18</w:t>
        </w:r>
      </w:fldSimple>
      <w:bookmarkEnd w:id="151"/>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t>Field_Specifier</w:t>
            </w:r>
          </w:p>
        </w:tc>
        <w:tc>
          <w:tcPr>
            <w:tcW w:w="5670" w:type="dxa"/>
            <w:shd w:val="clear" w:color="auto" w:fill="FFFFFF"/>
            <w:tcMar>
              <w:top w:w="100" w:type="dxa"/>
              <w:left w:w="100" w:type="dxa"/>
              <w:bottom w:w="100" w:type="dxa"/>
              <w:right w:w="100" w:type="dxa"/>
            </w:tcMar>
            <w:vAlign w:val="center"/>
          </w:tcPr>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w:t>
            </w:r>
            <w:r w:rsidR="00A34879" w:rsidRPr="00C23852">
              <w:rPr>
                <w:rFonts w:ascii="Courier New" w:hAnsi="Courier New" w:cs="Courier New"/>
              </w:rPr>
              <w:t>IPFIXOptionsTemplateRecordFieldSpecifiersType</w:t>
            </w:r>
            <w:r w:rsidR="00A34879">
              <w:t>.</w:t>
            </w:r>
          </w:p>
        </w:tc>
      </w:tr>
    </w:tbl>
    <w:p w14:paraId="0779118D" w14:textId="77777777" w:rsidR="00605BD6" w:rsidRDefault="00605BD6"/>
    <w:p w14:paraId="4AA2F662" w14:textId="77777777" w:rsidR="00605BD6" w:rsidRDefault="00A34879" w:rsidP="00297AA7">
      <w:pPr>
        <w:pStyle w:val="Heading3"/>
        <w:ind w:left="900" w:hanging="900"/>
      </w:pPr>
      <w:bookmarkStart w:id="152" w:name="_Toc450311731"/>
      <w:r>
        <w:t>IPFIXOptionsTemplateRecordHeaderType Class</w:t>
      </w:r>
      <w:bookmarkEnd w:id="152"/>
    </w:p>
    <w:p w14:paraId="68D2F53A" w14:textId="1E76009A" w:rsidR="00605BD6" w:rsidRDefault="004004C8">
      <w:pPr>
        <w:pStyle w:val="basicparagraph"/>
        <w:contextualSpacing w:val="0"/>
      </w:pPr>
      <w:r>
        <w:t xml:space="preserve">The </w:t>
      </w:r>
      <w:r>
        <w:rPr>
          <w:rFonts w:ascii="Courier New" w:eastAsia="Courier New" w:hAnsi="Courier New" w:cs="Courier New"/>
        </w:rPr>
        <w:t>IPFIXOptionsTemplateRecordHeaderType</w:t>
      </w:r>
      <w:r>
        <w:t xml:space="preserve"> class specifies</w:t>
      </w:r>
      <w:r w:rsidR="00A34879">
        <w:t xml:space="preserve"> the header of an options template record.</w:t>
      </w:r>
    </w:p>
    <w:p w14:paraId="001693EE" w14:textId="789C353A"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19</w:t>
      </w:r>
      <w:r w:rsidR="00E73799" w:rsidRPr="00E73799">
        <w:rPr>
          <w:b/>
          <w:color w:val="0000EE"/>
        </w:rPr>
        <w:fldChar w:fldCharType="end"/>
      </w:r>
      <w:r>
        <w:t>.</w:t>
      </w:r>
    </w:p>
    <w:p w14:paraId="7D35CD7A" w14:textId="73627875" w:rsidR="00605BD6" w:rsidRDefault="00A34879">
      <w:pPr>
        <w:pStyle w:val="tablecaption"/>
        <w:jc w:val="center"/>
      </w:pPr>
      <w:bookmarkStart w:id="153" w:name="_Ref439950389"/>
      <w:r>
        <w:t xml:space="preserve">Table </w:t>
      </w:r>
      <w:fldSimple w:instr=" STYLEREF 1 \s ">
        <w:r w:rsidR="00902FE2">
          <w:rPr>
            <w:noProof/>
          </w:rPr>
          <w:t>3</w:t>
        </w:r>
      </w:fldSimple>
      <w:r w:rsidR="00902FE2">
        <w:noBreakHyphen/>
      </w:r>
      <w:fldSimple w:instr=" SEQ Table \* ARABIC \s 1 ">
        <w:r w:rsidR="00902FE2">
          <w:rPr>
            <w:noProof/>
          </w:rPr>
          <w:t>19</w:t>
        </w:r>
      </w:fldSimple>
      <w:bookmarkEnd w:id="153"/>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603E6F30" w:rsidR="00605BD6" w:rsidRDefault="00A34879">
            <w:r>
              <w:t xml:space="preserve">The </w:t>
            </w:r>
            <w:r>
              <w:rPr>
                <w:rFonts w:ascii="Courier New" w:eastAsia="Courier New" w:hAnsi="Courier New" w:cs="Courier New"/>
              </w:rPr>
              <w:t>Template_ID</w:t>
            </w:r>
            <w:r w:rsidR="00C23852">
              <w:t xml:space="preserve"> property s</w:t>
            </w:r>
            <w:r>
              <w:t xml:space="preserve">pecifies a unique Template ID which is numbered 256-65535 since IDs 0-255 are </w:t>
            </w:r>
            <w:r>
              <w:lastRenderedPageBreak/>
              <w:t>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lastRenderedPageBreak/>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154" w:name="_Toc450311732"/>
      <w:r>
        <w:t>IPFIXOptionsTemplateRecordFieldSpecifiersType Class</w:t>
      </w:r>
      <w:bookmarkEnd w:id="154"/>
    </w:p>
    <w:p w14:paraId="6E9ED723" w14:textId="5800D03E" w:rsidR="00605BD6" w:rsidRDefault="004004C8">
      <w:pPr>
        <w:pStyle w:val="basicparagraph"/>
        <w:contextualSpacing w:val="0"/>
      </w:pPr>
      <w:r>
        <w:t xml:space="preserve">The </w:t>
      </w:r>
      <w:r>
        <w:rPr>
          <w:rFonts w:ascii="Courier New" w:eastAsia="Courier New" w:hAnsi="Courier New" w:cs="Courier New"/>
        </w:rPr>
        <w:t>IPFIXOptionsTemplateRecordFieldSpecifiersType</w:t>
      </w:r>
      <w:r>
        <w:t xml:space="preserve"> class s</w:t>
      </w:r>
      <w:r w:rsidR="00A34879">
        <w:t xml:space="preserve">pecifies the </w:t>
      </w:r>
      <w:r>
        <w:t>properties</w:t>
      </w:r>
      <w:r w:rsidR="00A34879">
        <w:t xml:space="preserve"> in an Options Template Record Field Specifier, as explained in </w:t>
      </w:r>
      <w:hyperlink r:id="rId68" w:history="1">
        <w:r w:rsidR="0041646A" w:rsidRPr="00E63964">
          <w:rPr>
            <w:rStyle w:val="Hyperlink"/>
          </w:rPr>
          <w:t>https://www.ietf.org/rfc/rfc5101.txt</w:t>
        </w:r>
      </w:hyperlink>
      <w:r w:rsidR="00A34879">
        <w:t>, sections 3.2 and 3.4.2.2. It consists of two sequences: Scope Fields and Option Fields, appended together.</w:t>
      </w:r>
    </w:p>
    <w:p w14:paraId="5EB05C9D" w14:textId="3530B3C2"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20</w:t>
      </w:r>
      <w:r w:rsidR="006B3305" w:rsidRPr="006B3305">
        <w:rPr>
          <w:b/>
          <w:color w:val="0000EE"/>
        </w:rPr>
        <w:fldChar w:fldCharType="end"/>
      </w:r>
      <w:r>
        <w:t>.</w:t>
      </w:r>
    </w:p>
    <w:p w14:paraId="2EDDD977" w14:textId="2E3B98F4" w:rsidR="00605BD6" w:rsidRDefault="00A34879">
      <w:pPr>
        <w:pStyle w:val="tablecaption"/>
        <w:jc w:val="center"/>
      </w:pPr>
      <w:bookmarkStart w:id="155" w:name="_Ref439950661"/>
      <w:r>
        <w:t xml:space="preserve">Table </w:t>
      </w:r>
      <w:fldSimple w:instr=" STYLEREF 1 \s ">
        <w:r w:rsidR="00902FE2">
          <w:rPr>
            <w:noProof/>
          </w:rPr>
          <w:t>3</w:t>
        </w:r>
      </w:fldSimple>
      <w:r w:rsidR="00902FE2">
        <w:noBreakHyphen/>
      </w:r>
      <w:fldSimple w:instr=" SEQ Table \* ARABIC \s 1 ">
        <w:r w:rsidR="00902FE2">
          <w:rPr>
            <w:noProof/>
          </w:rPr>
          <w:t>20</w:t>
        </w:r>
      </w:fldSimple>
      <w:bookmarkEnd w:id="155"/>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6E89D67C" w:rsidR="00605BD6" w:rsidRDefault="00A34879" w:rsidP="00E31607">
            <w:r>
              <w:t xml:space="preserve">The </w:t>
            </w:r>
            <w:r>
              <w:rPr>
                <w:rFonts w:ascii="Courier New" w:eastAsia="Courier New" w:hAnsi="Courier New" w:cs="Courier New"/>
              </w:rPr>
              <w:t>Scope_Information_Element_ID</w:t>
            </w:r>
            <w:r w:rsidR="0034049A">
              <w:t xml:space="preserve"> property s</w:t>
            </w:r>
            <w:r>
              <w:t xml:space="preserve">pecifies the 15-bit (NOT 16-bit) Scope Information Element ID referring to </w:t>
            </w:r>
            <w:r w:rsidR="00E31607">
              <w:t xml:space="preserve">the type of Information Element. </w:t>
            </w:r>
            <w:r>
              <w:t xml:space="preserve"> </w:t>
            </w:r>
            <w:r w:rsidR="00E31607">
              <w:t xml:space="preserve">See </w:t>
            </w:r>
            <w:hyperlink r:id="rId69"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lastRenderedPageBreak/>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0DFED0C5" w:rsidR="00605BD6" w:rsidRDefault="0034049A" w:rsidP="0034049A">
            <w:r>
              <w:t xml:space="preserve">The </w:t>
            </w:r>
            <w:r w:rsidRPr="004004C8">
              <w:rPr>
                <w:rFonts w:ascii="Courier New" w:hAnsi="Courier New" w:cs="Courier New"/>
              </w:rPr>
              <w:t>Scope_Field_Length</w:t>
            </w:r>
            <w:r>
              <w:t xml:space="preserve"> property s</w:t>
            </w:r>
            <w:r w:rsidR="00A34879">
              <w:t>pecifies the corresponding encoded Information Element</w:t>
            </w:r>
            <w:r>
              <w:t>, as a 16-bit integer, in octets</w:t>
            </w:r>
            <w:r w:rsidR="00A34879">
              <w:t xml:space="preserve">. The length may be smaller if the reduced size encoding is used (see Section 6.2 of </w:t>
            </w:r>
            <w:hyperlink r:id="rId70"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3F498117" w:rsidR="00605BD6" w:rsidRDefault="00A34879" w:rsidP="004004C8">
            <w:r>
              <w:t xml:space="preserve">The </w:t>
            </w:r>
            <w:r>
              <w:rPr>
                <w:rFonts w:ascii="Courier New" w:eastAsia="Courier New" w:hAnsi="Courier New" w:cs="Courier New"/>
              </w:rPr>
              <w:t>Scope_Enterprise_Number</w:t>
            </w:r>
            <w:r>
              <w:t xml:space="preserve"> property </w:t>
            </w:r>
            <w:r w:rsidR="004004C8">
              <w:t>s</w:t>
            </w:r>
            <w:r>
              <w:t>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0F9170F6" w:rsidR="00605BD6" w:rsidRDefault="00A34879">
            <w:r>
              <w:t xml:space="preserve">The </w:t>
            </w:r>
            <w:r>
              <w:rPr>
                <w:rFonts w:ascii="Courier New" w:eastAsia="Courier New" w:hAnsi="Courier New" w:cs="Courier New"/>
              </w:rPr>
              <w:t>Option_Information_Element_ID</w:t>
            </w:r>
            <w:r w:rsidR="004004C8">
              <w:t xml:space="preserve"> property s</w:t>
            </w:r>
            <w:r>
              <w:t>pecifies the 15-bit (NOT 16-bit) Option Information Element ID referring to the type of Information Element</w:t>
            </w:r>
            <w:r w:rsidR="00E31607">
              <w:t xml:space="preserve">. See </w:t>
            </w:r>
            <w:hyperlink r:id="rId72"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3"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4"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lastRenderedPageBreak/>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56" w:name="_Toc450311733"/>
      <w:r>
        <w:t>IPFIXDataRecordType Class</w:t>
      </w:r>
      <w:bookmarkEnd w:id="156"/>
    </w:p>
    <w:p w14:paraId="0DDF8401" w14:textId="0B515963" w:rsidR="00605BD6" w:rsidRDefault="004004C8">
      <w:pPr>
        <w:pStyle w:val="basicparagraph"/>
        <w:contextualSpacing w:val="0"/>
      </w:pPr>
      <w:r>
        <w:t xml:space="preserve">The </w:t>
      </w:r>
      <w:r>
        <w:rPr>
          <w:rFonts w:ascii="Courier New" w:eastAsia="Courier New" w:hAnsi="Courier New" w:cs="Courier New"/>
        </w:rPr>
        <w:t>IPFIXDataRecordType</w:t>
      </w:r>
      <w:r>
        <w:t xml:space="preserve"> class specifies the d</w:t>
      </w:r>
      <w:r w:rsidR="00A34879">
        <w:t xml:space="preserve">ata records </w:t>
      </w:r>
      <w:r>
        <w:t>that are sent in data sets.</w:t>
      </w:r>
    </w:p>
    <w:p w14:paraId="52D7D1F6" w14:textId="4AD03A1E"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21</w:t>
      </w:r>
      <w:r w:rsidR="004A467C" w:rsidRPr="004A467C">
        <w:rPr>
          <w:b/>
          <w:color w:val="0000EE"/>
        </w:rPr>
        <w:fldChar w:fldCharType="end"/>
      </w:r>
      <w:r>
        <w:t>.</w:t>
      </w:r>
    </w:p>
    <w:p w14:paraId="3C9E9BAA" w14:textId="035F1251" w:rsidR="00605BD6" w:rsidRDefault="00A34879">
      <w:pPr>
        <w:pStyle w:val="tablecaption"/>
        <w:jc w:val="center"/>
      </w:pPr>
      <w:bookmarkStart w:id="157" w:name="_Ref439950801"/>
      <w:r>
        <w:t xml:space="preserve">Table </w:t>
      </w:r>
      <w:fldSimple w:instr=" STYLEREF 1 \s ">
        <w:r w:rsidR="00902FE2">
          <w:rPr>
            <w:noProof/>
          </w:rPr>
          <w:t>3</w:t>
        </w:r>
      </w:fldSimple>
      <w:r w:rsidR="00902FE2">
        <w:noBreakHyphen/>
      </w:r>
      <w:fldSimple w:instr=" SEQ Table \* ARABIC \s 1 ">
        <w:r w:rsidR="00902FE2">
          <w:rPr>
            <w:noProof/>
          </w:rPr>
          <w:t>21</w:t>
        </w:r>
      </w:fldSimple>
      <w:bookmarkEnd w:id="157"/>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58" w:name="_Toc450311734"/>
      <w:r>
        <w:lastRenderedPageBreak/>
        <w:t>NetflowV9ExportPacketType Class</w:t>
      </w:r>
      <w:bookmarkEnd w:id="158"/>
    </w:p>
    <w:p w14:paraId="104CB1D8" w14:textId="2E52D51B" w:rsidR="007063C7" w:rsidRDefault="00B42CBA" w:rsidP="007063C7">
      <w:pPr>
        <w:keepNext/>
      </w:pPr>
      <w:r w:rsidRPr="00B42CBA">
        <w:rPr>
          <w:noProof/>
        </w:rPr>
        <w:drawing>
          <wp:inline distT="0" distB="0" distL="0" distR="0" wp14:anchorId="7AF3B691" wp14:editId="46B308ED">
            <wp:extent cx="8991600" cy="346204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8997135" cy="3464175"/>
                    </a:xfrm>
                    <a:prstGeom prst="rect">
                      <a:avLst/>
                    </a:prstGeom>
                  </pic:spPr>
                </pic:pic>
              </a:graphicData>
            </a:graphic>
          </wp:inline>
        </w:drawing>
      </w:r>
      <w:r w:rsidRPr="00B42CBA">
        <w:rPr>
          <w:noProof/>
        </w:rPr>
        <w:t xml:space="preserve"> </w:t>
      </w:r>
    </w:p>
    <w:p w14:paraId="70A66FB5" w14:textId="6FAAA03D" w:rsidR="00CC37AB" w:rsidRPr="00CC37AB" w:rsidRDefault="007063C7" w:rsidP="005F4014">
      <w:pPr>
        <w:pStyle w:val="Caption"/>
      </w:pPr>
      <w:bookmarkStart w:id="159" w:name="_Ref440024212"/>
      <w:r>
        <w:t xml:space="preserve">Figure </w:t>
      </w:r>
      <w:fldSimple w:instr=" STYLEREF 1 \s ">
        <w:r w:rsidR="005F4014">
          <w:rPr>
            <w:noProof/>
          </w:rPr>
          <w:t>3</w:t>
        </w:r>
      </w:fldSimple>
      <w:r w:rsidR="005F4014">
        <w:noBreakHyphen/>
      </w:r>
      <w:fldSimple w:instr=" SEQ Figure \* ARABIC \s 1 ">
        <w:r w:rsidR="005F4014">
          <w:rPr>
            <w:noProof/>
          </w:rPr>
          <w:t>4</w:t>
        </w:r>
      </w:fldSimple>
      <w:bookmarkEnd w:id="159"/>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59B49D5D" w:rsidR="00477709" w:rsidRDefault="00501794">
      <w:pPr>
        <w:pStyle w:val="basicparagraph"/>
        <w:contextualSpacing w:val="0"/>
      </w:pPr>
      <w:r>
        <w:rPr>
          <w:rFonts w:cs="Courier New"/>
        </w:rPr>
        <w:t>T</w:t>
      </w:r>
      <w:r w:rsidR="004004C8">
        <w:rPr>
          <w:rFonts w:cs="Courier New"/>
        </w:rPr>
        <w:t xml:space="preserve">he </w:t>
      </w:r>
      <w:r w:rsidR="004004C8">
        <w:rPr>
          <w:rFonts w:ascii="Courier New" w:eastAsia="Courier New" w:hAnsi="Courier New" w:cs="Courier New"/>
        </w:rPr>
        <w:t>NetworkFlowObjectType</w:t>
      </w:r>
      <w:r w:rsidR="004004C8">
        <w:t xml:space="preserve"> </w:t>
      </w:r>
      <w:r w:rsidR="004004C8">
        <w:rPr>
          <w:rFonts w:cs="Courier New"/>
        </w:rPr>
        <w:t xml:space="preserve">class specifies </w:t>
      </w:r>
      <w:r>
        <w:rPr>
          <w:rFonts w:cs="Courier New"/>
        </w:rPr>
        <w:t xml:space="preserve">the </w:t>
      </w:r>
      <w:r w:rsidR="00A34879">
        <w:t>Netflow v9</w:t>
      </w:r>
      <w:r>
        <w:t xml:space="preserve"> object</w:t>
      </w:r>
      <w:r w:rsidR="00A34879">
        <w:t xml:space="preserve"> and </w:t>
      </w:r>
      <w:r>
        <w:t>specifies the</w:t>
      </w:r>
      <w:r w:rsidR="00A34879">
        <w:t xml:space="preserve"> IP flow information. </w:t>
      </w:r>
      <w:r w:rsidR="00477709">
        <w:t xml:space="preserve">See </w:t>
      </w:r>
      <w:hyperlink r:id="rId76" w:history="1">
        <w:r w:rsidR="00644BFB" w:rsidRPr="00E63964">
          <w:rPr>
            <w:rStyle w:val="Hyperlink"/>
          </w:rPr>
          <w:t>http://www.ietf.org/rfc/rfc3954.txt</w:t>
        </w:r>
      </w:hyperlink>
      <w:r w:rsidR="00477709">
        <w:t xml:space="preserve"> for more information</w:t>
      </w:r>
      <w:r w:rsidR="00A34879">
        <w:t>.</w:t>
      </w:r>
      <w:r w:rsidR="00644BFB">
        <w:t xml:space="preserve"> </w:t>
      </w:r>
      <w:r w:rsidR="004004C8">
        <w:t>It was developed by Cisco.</w:t>
      </w:r>
    </w:p>
    <w:p w14:paraId="77D1B94B" w14:textId="026F0D55"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C23852">
        <w:rPr>
          <w:rFonts w:cs="Courier New"/>
          <w:b/>
          <w:color w:val="0000EE"/>
        </w:rPr>
        <w:fldChar w:fldCharType="begin"/>
      </w:r>
      <w:r w:rsidRPr="00C23852">
        <w:rPr>
          <w:rFonts w:cs="Courier New"/>
          <w:b/>
          <w:color w:val="0000EE"/>
        </w:rPr>
        <w:instrText xml:space="preserve"> REF _Ref440024212 \h  \* MERGEFORMAT </w:instrText>
      </w:r>
      <w:r w:rsidRPr="00C23852">
        <w:rPr>
          <w:rFonts w:cs="Courier New"/>
          <w:b/>
          <w:color w:val="0000EE"/>
        </w:rPr>
      </w:r>
      <w:r w:rsidRPr="00C23852">
        <w:rPr>
          <w:rFonts w:cs="Courier New"/>
          <w:b/>
          <w:color w:val="0000EE"/>
        </w:rPr>
        <w:fldChar w:fldCharType="separate"/>
      </w:r>
      <w:r w:rsidR="00722F97" w:rsidRPr="00722F97">
        <w:rPr>
          <w:b/>
          <w:color w:val="0000EE"/>
        </w:rPr>
        <w:t xml:space="preserve">Figure </w:t>
      </w:r>
      <w:r w:rsidR="00722F97" w:rsidRPr="00722F97">
        <w:rPr>
          <w:b/>
          <w:noProof/>
          <w:color w:val="0000EE"/>
        </w:rPr>
        <w:t>3</w:t>
      </w:r>
      <w:r w:rsidR="00722F97" w:rsidRPr="00722F97">
        <w:rPr>
          <w:b/>
          <w:noProof/>
          <w:color w:val="0000EE"/>
        </w:rPr>
        <w:noBreakHyphen/>
        <w:t>4</w:t>
      </w:r>
      <w:r w:rsidRPr="00C23852">
        <w:rPr>
          <w:rFonts w:cs="Courier New"/>
          <w:b/>
          <w:color w:val="0000EE"/>
        </w:rPr>
        <w:fldChar w:fldCharType="end"/>
      </w:r>
      <w:r>
        <w:rPr>
          <w:rFonts w:cs="Courier New"/>
        </w:rPr>
        <w:t>.</w:t>
      </w:r>
    </w:p>
    <w:p w14:paraId="43BE7778" w14:textId="1F2754A3"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22</w:t>
      </w:r>
      <w:r w:rsidR="00EA5E36" w:rsidRPr="00EA5E36">
        <w:rPr>
          <w:b/>
          <w:color w:val="0000EE"/>
        </w:rPr>
        <w:fldChar w:fldCharType="end"/>
      </w:r>
      <w:r>
        <w:t>.</w:t>
      </w:r>
    </w:p>
    <w:p w14:paraId="7CFA0EEE" w14:textId="6C57BD3B" w:rsidR="00605BD6" w:rsidRDefault="00A34879">
      <w:pPr>
        <w:pStyle w:val="tablecaption"/>
        <w:jc w:val="center"/>
      </w:pPr>
      <w:bookmarkStart w:id="160" w:name="_Ref439950867"/>
      <w:r>
        <w:t xml:space="preserve">Table </w:t>
      </w:r>
      <w:fldSimple w:instr=" STYLEREF 1 \s ">
        <w:r w:rsidR="00902FE2">
          <w:rPr>
            <w:noProof/>
          </w:rPr>
          <w:t>3</w:t>
        </w:r>
      </w:fldSimple>
      <w:r w:rsidR="00902FE2">
        <w:noBreakHyphen/>
      </w:r>
      <w:fldSimple w:instr=" SEQ Table \* ARABIC \s 1 ">
        <w:r w:rsidR="00902FE2">
          <w:rPr>
            <w:noProof/>
          </w:rPr>
          <w:t>22</w:t>
        </w:r>
      </w:fldSimple>
      <w:bookmarkEnd w:id="160"/>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lastRenderedPageBreak/>
              <w:t>Packet_Header</w:t>
            </w:r>
          </w:p>
        </w:tc>
        <w:tc>
          <w:tcPr>
            <w:tcW w:w="3240" w:type="dxa"/>
            <w:shd w:val="clear" w:color="auto" w:fill="FFFFFF"/>
            <w:tcMar>
              <w:top w:w="100" w:type="dxa"/>
              <w:left w:w="100" w:type="dxa"/>
              <w:bottom w:w="100" w:type="dxa"/>
              <w:right w:w="100" w:type="dxa"/>
            </w:tcMar>
            <w:vAlign w:val="center"/>
          </w:tcPr>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5998DCD6" w:rsidR="00605BD6" w:rsidRDefault="00A34879" w:rsidP="00E31607">
            <w:r>
              <w:t xml:space="preserve">The </w:t>
            </w:r>
            <w:r>
              <w:rPr>
                <w:rFonts w:ascii="Courier New" w:eastAsia="Courier New" w:hAnsi="Courier New" w:cs="Courier New"/>
              </w:rPr>
              <w:t>Packet_Header</w:t>
            </w:r>
            <w:r w:rsidR="00501794">
              <w:t xml:space="preserve"> property s</w:t>
            </w:r>
            <w:r>
              <w:t xml:space="preserve">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04705996" w:rsidR="00605BD6" w:rsidRDefault="00A34879" w:rsidP="00E31607">
            <w:r>
              <w:t xml:space="preserve">The </w:t>
            </w:r>
            <w:r>
              <w:rPr>
                <w:rFonts w:ascii="Courier New" w:eastAsia="Courier New" w:hAnsi="Courier New" w:cs="Courier New"/>
              </w:rPr>
              <w:t>Flow_Set</w:t>
            </w:r>
            <w:r w:rsidR="00501794">
              <w:t xml:space="preserve"> property s</w:t>
            </w:r>
            <w:r>
              <w:t>pecifies a FlowSet, which is a collection of Flow Records that have similar structure. In an Export Packet, one or more FlowSets follow the Packet Header. There are three different types of FlowSets: a Template FlowSet, Options Template FlowSet</w:t>
            </w:r>
            <w:r w:rsidR="00C23852">
              <w:t>,</w:t>
            </w:r>
            <w:r>
              <w:t xml:space="preserve"> and Data FlowSet.</w:t>
            </w:r>
          </w:p>
        </w:tc>
      </w:tr>
    </w:tbl>
    <w:p w14:paraId="0BA5FEC6" w14:textId="77777777" w:rsidR="00605BD6" w:rsidRDefault="00605BD6"/>
    <w:p w14:paraId="7A2BB091" w14:textId="77777777" w:rsidR="00605BD6" w:rsidRDefault="00A34879" w:rsidP="00CC37AB">
      <w:pPr>
        <w:pStyle w:val="Heading3"/>
      </w:pPr>
      <w:bookmarkStart w:id="161" w:name="_Toc450311735"/>
      <w:r>
        <w:t>NetflowV9PacketHeaderType Class</w:t>
      </w:r>
      <w:bookmarkEnd w:id="161"/>
    </w:p>
    <w:p w14:paraId="4C1CCFBA" w14:textId="3E92495B" w:rsidR="00E31607" w:rsidRDefault="00501794">
      <w:pPr>
        <w:pStyle w:val="basicparagraph"/>
        <w:contextualSpacing w:val="0"/>
      </w:pPr>
      <w:r>
        <w:t xml:space="preserve">The </w:t>
      </w:r>
      <w:r>
        <w:rPr>
          <w:rFonts w:ascii="Courier New" w:eastAsia="Courier New" w:hAnsi="Courier New" w:cs="Courier New"/>
        </w:rPr>
        <w:t>NetflowV9PacketHeaderType</w:t>
      </w:r>
      <w:r>
        <w:t xml:space="preserve"> class specifies the h</w:t>
      </w:r>
      <w:r w:rsidR="00A34879">
        <w:t xml:space="preserve">eader </w:t>
      </w:r>
      <w:r>
        <w:t>properties</w:t>
      </w:r>
      <w:r w:rsidR="00A34879">
        <w:t xml:space="preserve"> defined for Netflow v9. Note that common elements are included in the </w:t>
      </w:r>
      <w:r w:rsidR="00A34879" w:rsidRPr="00856FB3">
        <w:rPr>
          <w:rFonts w:ascii="Courier New" w:hAnsi="Courier New" w:cs="Courier New"/>
        </w:rPr>
        <w:t>Network_Flow_Label</w:t>
      </w:r>
      <w:r w:rsidR="00856FB3">
        <w:t xml:space="preserve"> property.</w:t>
      </w:r>
    </w:p>
    <w:p w14:paraId="7921A52E" w14:textId="5D5DA79E" w:rsidR="00605BD6" w:rsidRDefault="00E31607">
      <w:pPr>
        <w:pStyle w:val="basicparagraph"/>
        <w:contextualSpacing w:val="0"/>
      </w:pPr>
      <w:r>
        <w:t xml:space="preserve">See </w:t>
      </w:r>
      <w:hyperlink r:id="rId77" w:history="1">
        <w:r w:rsidRPr="00E63964">
          <w:rPr>
            <w:rStyle w:val="Hyperlink"/>
          </w:rPr>
          <w:t>http://www.ietf.org/rfc/rfc3954.txt</w:t>
        </w:r>
      </w:hyperlink>
      <w:r>
        <w:t xml:space="preserve"> for more information.</w:t>
      </w:r>
    </w:p>
    <w:p w14:paraId="1ACAD551" w14:textId="081F2AFA"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722F97" w:rsidRPr="00722F97">
        <w:rPr>
          <w:b/>
          <w:color w:val="0000EE"/>
        </w:rPr>
        <w:t xml:space="preserve">Table </w:t>
      </w:r>
      <w:r w:rsidR="00722F97" w:rsidRPr="00722F97">
        <w:rPr>
          <w:b/>
          <w:noProof/>
          <w:color w:val="0000EE"/>
        </w:rPr>
        <w:t>3</w:t>
      </w:r>
      <w:r w:rsidR="00722F97" w:rsidRPr="00722F97">
        <w:rPr>
          <w:b/>
          <w:noProof/>
          <w:color w:val="0000EE"/>
        </w:rPr>
        <w:noBreakHyphen/>
        <w:t>23</w:t>
      </w:r>
      <w:r w:rsidR="00B87785" w:rsidRPr="00B87785">
        <w:rPr>
          <w:b/>
          <w:color w:val="0000EE"/>
        </w:rPr>
        <w:fldChar w:fldCharType="end"/>
      </w:r>
      <w:r>
        <w:t>.</w:t>
      </w:r>
    </w:p>
    <w:p w14:paraId="726644C9" w14:textId="3506FEC3" w:rsidR="00605BD6" w:rsidRDefault="00A34879">
      <w:pPr>
        <w:pStyle w:val="tablecaption"/>
        <w:jc w:val="center"/>
      </w:pPr>
      <w:bookmarkStart w:id="162" w:name="_Ref439950927"/>
      <w:r>
        <w:t xml:space="preserve">Table </w:t>
      </w:r>
      <w:fldSimple w:instr=" STYLEREF 1 \s ">
        <w:r w:rsidR="00902FE2">
          <w:rPr>
            <w:noProof/>
          </w:rPr>
          <w:t>3</w:t>
        </w:r>
      </w:fldSimple>
      <w:r w:rsidR="00902FE2">
        <w:noBreakHyphen/>
      </w:r>
      <w:fldSimple w:instr=" SEQ Table \* ARABIC \s 1 ">
        <w:r w:rsidR="00902FE2">
          <w:rPr>
            <w:noProof/>
          </w:rPr>
          <w:t>23</w:t>
        </w:r>
      </w:fldSimple>
      <w:bookmarkEnd w:id="162"/>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0DA5CD1E" w:rsidR="00605BD6" w:rsidRDefault="00A34879">
            <w:r>
              <w:t xml:space="preserve">The </w:t>
            </w:r>
            <w:r>
              <w:rPr>
                <w:rFonts w:ascii="Courier New" w:eastAsia="Courier New" w:hAnsi="Courier New" w:cs="Courier New"/>
              </w:rPr>
              <w:t>Record_Count</w:t>
            </w:r>
            <w:r>
              <w:t xml:space="preserve"> prope</w:t>
            </w:r>
            <w:r w:rsidR="008A562B">
              <w:t>rty s</w:t>
            </w:r>
            <w:r>
              <w:t xml:space="preserve">pecifies the total number of records in the Export Packet, which is the sum of Options FlowSet records, Template FlowSet records, and Data FlowSet records. </w:t>
            </w:r>
            <w:r w:rsidR="000A62F3">
              <w:t xml:space="preserve">See </w:t>
            </w:r>
            <w:hyperlink r:id="rId78" w:history="1">
              <w:r w:rsidRPr="000A62F3">
                <w:rPr>
                  <w:rStyle w:val="Hyperlink"/>
                </w:rPr>
                <w:t>http://www.ietf.org/rfc/rfc3954.txt</w:t>
              </w:r>
            </w:hyperlink>
            <w:r>
              <w: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lastRenderedPageBreak/>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D3F21F0" w:rsidR="00605BD6" w:rsidRDefault="00A34879" w:rsidP="000A62F3">
            <w:r>
              <w:t xml:space="preserve">The </w:t>
            </w:r>
            <w:r>
              <w:rPr>
                <w:rFonts w:ascii="Courier New" w:eastAsia="Courier New" w:hAnsi="Courier New" w:cs="Courier New"/>
              </w:rPr>
              <w:t>Sequence_Number</w:t>
            </w:r>
            <w:r>
              <w:t xml:space="preserve"> property</w:t>
            </w:r>
            <w:r w:rsidR="000A62F3">
              <w:t xml:space="preserve"> is an</w:t>
            </w:r>
            <w:r>
              <w:t xml:space="preserve"> </w:t>
            </w:r>
            <w:r w:rsidR="000A62F3">
              <w:t>i</w:t>
            </w:r>
            <w:r>
              <w:t>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092D1900" w:rsidR="00605BD6" w:rsidRDefault="0034049A" w:rsidP="0034049A">
            <w:r>
              <w:t xml:space="preserve">The </w:t>
            </w:r>
            <w:r w:rsidRPr="0034049A">
              <w:rPr>
                <w:rFonts w:ascii="Courier New" w:hAnsi="Courier New" w:cs="Courier New"/>
              </w:rPr>
              <w:t>Source_ID</w:t>
            </w:r>
            <w:r>
              <w:t xml:space="preserve"> property is</w:t>
            </w:r>
            <w:r w:rsidR="00A34879">
              <w:t xml:space="preserve"> a 32-bit value that </w:t>
            </w:r>
            <w:r>
              <w:t>specifies</w:t>
            </w:r>
            <w:r w:rsidR="00A34879">
              <w:t xml:space="preserve"> the Exporter Observation Domain. </w:t>
            </w:r>
            <w:r w:rsidR="00477709">
              <w:t>Netflow</w:t>
            </w:r>
            <w:r w:rsidR="00A34879">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63" w:name="_Toc450311736"/>
      <w:r>
        <w:t>NetflowV9FlowSetType Class</w:t>
      </w:r>
      <w:bookmarkEnd w:id="163"/>
    </w:p>
    <w:p w14:paraId="13FF1316" w14:textId="274089C2" w:rsidR="00605BD6" w:rsidRDefault="00856FB3">
      <w:pPr>
        <w:pStyle w:val="basicparagraph"/>
        <w:contextualSpacing w:val="0"/>
        <w:rPr>
          <w:ins w:id="164" w:author="Tweed, Alex" w:date="2016-05-10T13:24:00Z"/>
        </w:rPr>
      </w:pPr>
      <w:r>
        <w:t xml:space="preserve">The </w:t>
      </w:r>
      <w:r>
        <w:rPr>
          <w:rFonts w:ascii="Courier New" w:eastAsia="Courier New" w:hAnsi="Courier New" w:cs="Courier New"/>
        </w:rPr>
        <w:t>NetflowV9FlowSetType</w:t>
      </w:r>
      <w:r>
        <w:t xml:space="preserve"> class specifies </w:t>
      </w:r>
      <w:r w:rsidR="00AC4A2D">
        <w:t xml:space="preserve">that </w:t>
      </w:r>
      <w:r w:rsidR="00A34879">
        <w:t xml:space="preserve">one or more </w:t>
      </w:r>
      <w:r w:rsidR="00A8128D">
        <w:t>i</w:t>
      </w:r>
      <w:r>
        <w:t xml:space="preserve">n an Export Packet </w:t>
      </w:r>
      <w:r w:rsidR="00A34879">
        <w:t xml:space="preserve">FlowSets follow the Packet Header. There are three different </w:t>
      </w:r>
      <w:r w:rsidR="00477709">
        <w:t>classes</w:t>
      </w:r>
      <w:r w:rsidR="00A34879">
        <w:t xml:space="preserve"> of Flo</w:t>
      </w:r>
      <w:r w:rsidR="00B42CBA">
        <w:t xml:space="preserve">wSets, as defined in RFC 3954: </w:t>
      </w:r>
      <w:r w:rsidR="00A34879">
        <w:t>Template FlowSet, Options Template FlowSet</w:t>
      </w:r>
      <w:r w:rsidR="00A8128D">
        <w:t>,</w:t>
      </w:r>
      <w:r w:rsidR="00A34879">
        <w:t xml:space="preserve"> and Data FlowSet.</w:t>
      </w:r>
    </w:p>
    <w:p w14:paraId="71F19F8E" w14:textId="4958CF3E" w:rsidR="00F35B00" w:rsidRPr="00F35B00" w:rsidRDefault="00F35B00" w:rsidP="00F35B00">
      <w:pPr>
        <w:rPr>
          <w:rPrChange w:id="165" w:author="Tweed, Alex" w:date="2016-05-10T13:24:00Z">
            <w:rPr/>
          </w:rPrChange>
        </w:rPr>
        <w:pPrChange w:id="166" w:author="Tweed, Alex" w:date="2016-05-10T13:24:00Z">
          <w:pPr>
            <w:pStyle w:val="basicparagraph"/>
            <w:contextualSpacing w:val="0"/>
          </w:pPr>
        </w:pPrChange>
      </w:pPr>
      <w:ins w:id="167" w:author="Tweed, Alex" w:date="2016-05-10T13:24:00Z">
        <w:r>
          <w:t xml:space="preserve">The property table of the </w:t>
        </w:r>
        <w:r>
          <w:rPr>
            <w:rFonts w:ascii="Courier New" w:eastAsia="Courier New" w:hAnsi="Courier New" w:cs="Courier New"/>
          </w:rPr>
          <w:t>NetflowV9FlowSetType</w:t>
        </w:r>
        <w:r>
          <w:t xml:space="preserve"> class is given in </w:t>
        </w:r>
      </w:ins>
      <w:ins w:id="168" w:author="Tweed, Alex" w:date="2016-05-10T13:26:00Z">
        <w:r w:rsidRPr="00F35B00">
          <w:rPr>
            <w:b/>
            <w:color w:val="0000EE"/>
            <w:rPrChange w:id="169" w:author="Tweed, Alex" w:date="2016-05-10T13:26:00Z">
              <w:rPr>
                <w:b/>
                <w:color w:val="0000EE"/>
              </w:rPr>
            </w:rPrChange>
          </w:rPr>
          <w:fldChar w:fldCharType="begin"/>
        </w:r>
        <w:r w:rsidRPr="00F35B00">
          <w:rPr>
            <w:b/>
            <w:color w:val="0000EE"/>
            <w:rPrChange w:id="170" w:author="Tweed, Alex" w:date="2016-05-10T13:26:00Z">
              <w:rPr/>
            </w:rPrChange>
          </w:rPr>
          <w:instrText xml:space="preserve"> REF _Ref450650092 \h </w:instrText>
        </w:r>
        <w:r w:rsidRPr="00F35B00">
          <w:rPr>
            <w:b/>
            <w:color w:val="0000EE"/>
            <w:rPrChange w:id="171" w:author="Tweed, Alex" w:date="2016-05-10T13:26:00Z">
              <w:rPr>
                <w:b/>
                <w:color w:val="0000EE"/>
              </w:rPr>
            </w:rPrChange>
          </w:rPr>
        </w:r>
      </w:ins>
      <w:r w:rsidRPr="00F35B00">
        <w:rPr>
          <w:b/>
          <w:color w:val="0000EE"/>
          <w:rPrChange w:id="172" w:author="Tweed, Alex" w:date="2016-05-10T13:26:00Z">
            <w:rPr>
              <w:color w:val="0000EE"/>
            </w:rPr>
          </w:rPrChange>
        </w:rPr>
        <w:instrText xml:space="preserve"> \* MERGEFORMAT </w:instrText>
      </w:r>
      <w:r w:rsidRPr="00F35B00">
        <w:rPr>
          <w:b/>
          <w:color w:val="0000EE"/>
          <w:rPrChange w:id="173" w:author="Tweed, Alex" w:date="2016-05-10T13:26:00Z">
            <w:rPr>
              <w:b/>
              <w:color w:val="0000EE"/>
            </w:rPr>
          </w:rPrChange>
        </w:rPr>
        <w:fldChar w:fldCharType="separate"/>
      </w:r>
      <w:ins w:id="174" w:author="Tweed, Alex" w:date="2016-05-10T13:26:00Z">
        <w:r w:rsidRPr="00F35B00">
          <w:rPr>
            <w:b/>
            <w:color w:val="0000EE"/>
            <w:rPrChange w:id="175" w:author="Tweed, Alex" w:date="2016-05-10T13:26:00Z">
              <w:rPr/>
            </w:rPrChange>
          </w:rPr>
          <w:t>Tabl</w:t>
        </w:r>
        <w:r w:rsidRPr="00F35B00">
          <w:rPr>
            <w:b/>
            <w:color w:val="0000EE"/>
            <w:rPrChange w:id="176" w:author="Tweed, Alex" w:date="2016-05-10T13:26:00Z">
              <w:rPr/>
            </w:rPrChange>
          </w:rPr>
          <w:t>e</w:t>
        </w:r>
        <w:r w:rsidRPr="00F35B00">
          <w:rPr>
            <w:b/>
            <w:color w:val="0000EE"/>
            <w:rPrChange w:id="177" w:author="Tweed, Alex" w:date="2016-05-10T13:26:00Z">
              <w:rPr/>
            </w:rPrChange>
          </w:rPr>
          <w:t xml:space="preserve"> </w:t>
        </w:r>
        <w:r w:rsidRPr="00F35B00">
          <w:rPr>
            <w:b/>
            <w:noProof/>
            <w:color w:val="0000EE"/>
            <w:rPrChange w:id="178" w:author="Tweed, Alex" w:date="2016-05-10T13:26:00Z">
              <w:rPr>
                <w:noProof/>
              </w:rPr>
            </w:rPrChange>
          </w:rPr>
          <w:t>3</w:t>
        </w:r>
        <w:r w:rsidRPr="00F35B00">
          <w:rPr>
            <w:b/>
            <w:color w:val="0000EE"/>
            <w:rPrChange w:id="179" w:author="Tweed, Alex" w:date="2016-05-10T13:26:00Z">
              <w:rPr/>
            </w:rPrChange>
          </w:rPr>
          <w:noBreakHyphen/>
        </w:r>
        <w:r w:rsidRPr="00F35B00">
          <w:rPr>
            <w:b/>
            <w:noProof/>
            <w:color w:val="0000EE"/>
            <w:rPrChange w:id="180" w:author="Tweed, Alex" w:date="2016-05-10T13:26:00Z">
              <w:rPr>
                <w:noProof/>
              </w:rPr>
            </w:rPrChange>
          </w:rPr>
          <w:t>24</w:t>
        </w:r>
        <w:r w:rsidRPr="00F35B00">
          <w:rPr>
            <w:b/>
            <w:color w:val="0000EE"/>
            <w:rPrChange w:id="181" w:author="Tweed, Alex" w:date="2016-05-10T13:26:00Z">
              <w:rPr>
                <w:b/>
                <w:color w:val="0000EE"/>
              </w:rPr>
            </w:rPrChange>
          </w:rPr>
          <w:fldChar w:fldCharType="end"/>
        </w:r>
        <w:r>
          <w:rPr>
            <w:b/>
            <w:color w:val="0000EE"/>
          </w:rPr>
          <w:t>.</w:t>
        </w:r>
      </w:ins>
    </w:p>
    <w:p w14:paraId="23E6D213" w14:textId="38C26C17" w:rsidR="00B42CBA" w:rsidRDefault="00B42CBA" w:rsidP="00B42CBA">
      <w:pPr>
        <w:pStyle w:val="Caption"/>
      </w:pPr>
      <w:bookmarkStart w:id="182" w:name="_Ref450650092"/>
      <w:r>
        <w:t xml:space="preserve">Table </w:t>
      </w:r>
      <w:fldSimple w:instr=" STYLEREF 1 \s ">
        <w:r>
          <w:rPr>
            <w:noProof/>
          </w:rPr>
          <w:t>3</w:t>
        </w:r>
      </w:fldSimple>
      <w:r>
        <w:noBreakHyphen/>
      </w:r>
      <w:fldSimple w:instr=" SEQ Table \* ARABIC \s 1 ">
        <w:r>
          <w:rPr>
            <w:noProof/>
          </w:rPr>
          <w:t>24</w:t>
        </w:r>
      </w:fldSimple>
      <w:bookmarkEnd w:id="182"/>
      <w:r>
        <w:t xml:space="preserve">. Properties of the </w:t>
      </w:r>
      <w:ins w:id="183" w:author="Tweed, Alex" w:date="2016-05-10T13:23:00Z">
        <w:r w:rsidR="00F35B00">
          <w:rPr>
            <w:rFonts w:ascii="Courier New" w:eastAsia="Courier New" w:hAnsi="Courier New" w:cs="Courier New"/>
          </w:rPr>
          <w:t>NetflowV9FlowSetType</w:t>
        </w:r>
        <w:r w:rsidR="00F35B00">
          <w:t xml:space="preserve"> </w:t>
        </w:r>
      </w:ins>
      <w:del w:id="184" w:author="Tweed, Alex" w:date="2016-05-10T13:23:00Z">
        <w:r w:rsidDel="00F35B00">
          <w:rPr>
            <w:rFonts w:ascii="Courier New" w:eastAsia="Courier New" w:hAnsi="Courier New" w:cs="Courier New"/>
          </w:rPr>
          <w:delText>NetflowV9FlowSetChoiceType</w:delText>
        </w:r>
        <w:r w:rsidDel="00F35B00">
          <w:delText xml:space="preserve"> </w:delText>
        </w:r>
      </w:del>
      <w:r>
        <w:t>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05"/>
        <w:gridCol w:w="3515"/>
        <w:gridCol w:w="1350"/>
        <w:gridCol w:w="5490"/>
      </w:tblGrid>
      <w:tr w:rsidR="00B42CBA" w14:paraId="37CB9945" w14:textId="77777777" w:rsidTr="00B42CBA">
        <w:trPr>
          <w:jc w:val="center"/>
        </w:trPr>
        <w:tc>
          <w:tcPr>
            <w:tcW w:w="2605" w:type="dxa"/>
            <w:shd w:val="clear" w:color="auto" w:fill="BFBFBF"/>
            <w:tcMar>
              <w:top w:w="100" w:type="dxa"/>
              <w:left w:w="100" w:type="dxa"/>
              <w:bottom w:w="100" w:type="dxa"/>
              <w:right w:w="100" w:type="dxa"/>
            </w:tcMar>
          </w:tcPr>
          <w:p w14:paraId="6915F03A" w14:textId="77777777" w:rsidR="00B42CBA" w:rsidRDefault="00B42CBA" w:rsidP="00B42CBA">
            <w:pPr>
              <w:rPr>
                <w:b/>
                <w:color w:val="000000"/>
              </w:rPr>
            </w:pPr>
            <w:r>
              <w:rPr>
                <w:b/>
                <w:color w:val="000000"/>
              </w:rPr>
              <w:t>Name</w:t>
            </w:r>
          </w:p>
        </w:tc>
        <w:tc>
          <w:tcPr>
            <w:tcW w:w="3515" w:type="dxa"/>
            <w:shd w:val="clear" w:color="auto" w:fill="BFBFBF"/>
            <w:tcMar>
              <w:top w:w="100" w:type="dxa"/>
              <w:left w:w="100" w:type="dxa"/>
              <w:bottom w:w="100" w:type="dxa"/>
              <w:right w:w="100" w:type="dxa"/>
            </w:tcMar>
          </w:tcPr>
          <w:p w14:paraId="09ADCC4C" w14:textId="77777777" w:rsidR="00B42CBA" w:rsidRDefault="00B42CBA" w:rsidP="00B42CB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83304F" w14:textId="77777777" w:rsidR="00B42CBA" w:rsidRDefault="00B42CBA" w:rsidP="00B42CBA">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2E14974" w14:textId="77777777" w:rsidR="00B42CBA" w:rsidRDefault="00B42CBA" w:rsidP="00B42CBA">
            <w:pPr>
              <w:rPr>
                <w:b/>
                <w:color w:val="000000"/>
              </w:rPr>
            </w:pPr>
            <w:r>
              <w:rPr>
                <w:b/>
                <w:color w:val="000000"/>
              </w:rPr>
              <w:t>Description</w:t>
            </w:r>
          </w:p>
        </w:tc>
      </w:tr>
      <w:tr w:rsidR="00B42CBA" w14:paraId="184075C1" w14:textId="77777777" w:rsidTr="00B42CBA">
        <w:trPr>
          <w:jc w:val="center"/>
        </w:trPr>
        <w:tc>
          <w:tcPr>
            <w:tcW w:w="2605" w:type="dxa"/>
            <w:shd w:val="clear" w:color="auto" w:fill="FFFFFF"/>
            <w:tcMar>
              <w:top w:w="100" w:type="dxa"/>
              <w:left w:w="100" w:type="dxa"/>
              <w:bottom w:w="100" w:type="dxa"/>
              <w:right w:w="100" w:type="dxa"/>
            </w:tcMar>
            <w:vAlign w:val="center"/>
          </w:tcPr>
          <w:p w14:paraId="18C3B367" w14:textId="77777777" w:rsidR="00B42CBA" w:rsidRDefault="00B42CBA" w:rsidP="00B42CBA">
            <w:r>
              <w:rPr>
                <w:b/>
              </w:rPr>
              <w:t>Has_Choice</w:t>
            </w:r>
          </w:p>
        </w:tc>
        <w:tc>
          <w:tcPr>
            <w:tcW w:w="3515" w:type="dxa"/>
            <w:shd w:val="clear" w:color="auto" w:fill="FFFFFF"/>
            <w:tcMar>
              <w:top w:w="100" w:type="dxa"/>
              <w:left w:w="100" w:type="dxa"/>
              <w:bottom w:w="100" w:type="dxa"/>
              <w:right w:w="100" w:type="dxa"/>
            </w:tcMar>
            <w:vAlign w:val="center"/>
          </w:tcPr>
          <w:p w14:paraId="26C626E6" w14:textId="410D7418" w:rsidR="00B42CBA" w:rsidRDefault="00B42CBA" w:rsidP="00B42CBA">
            <w:r>
              <w:rPr>
                <w:rFonts w:ascii="Courier New" w:eastAsia="Courier New" w:hAnsi="Courier New" w:cs="Courier New"/>
              </w:rPr>
              <w:t>NetflowV9FlowSetChoiceType</w:t>
            </w:r>
          </w:p>
        </w:tc>
        <w:tc>
          <w:tcPr>
            <w:tcW w:w="1350" w:type="dxa"/>
            <w:shd w:val="clear" w:color="auto" w:fill="FFFFFF"/>
            <w:tcMar>
              <w:top w:w="100" w:type="dxa"/>
              <w:left w:w="100" w:type="dxa"/>
              <w:bottom w:w="100" w:type="dxa"/>
              <w:right w:w="100" w:type="dxa"/>
            </w:tcMar>
            <w:vAlign w:val="center"/>
          </w:tcPr>
          <w:p w14:paraId="1ACF0D0A" w14:textId="77777777" w:rsidR="00B42CBA" w:rsidRDefault="00B42CBA" w:rsidP="00B42CBA">
            <w:pPr>
              <w:jc w:val="center"/>
            </w:pPr>
            <w:r>
              <w:t>0..1</w:t>
            </w:r>
          </w:p>
        </w:tc>
        <w:tc>
          <w:tcPr>
            <w:tcW w:w="5490" w:type="dxa"/>
            <w:shd w:val="clear" w:color="auto" w:fill="FFFFFF"/>
            <w:tcMar>
              <w:top w:w="100" w:type="dxa"/>
              <w:left w:w="100" w:type="dxa"/>
              <w:bottom w:w="100" w:type="dxa"/>
              <w:right w:w="100" w:type="dxa"/>
            </w:tcMar>
          </w:tcPr>
          <w:p w14:paraId="1433F70D" w14:textId="699442FA" w:rsidR="00B42CBA" w:rsidRDefault="00B42CBA" w:rsidP="00B42CBA">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NetflowV9FlowSetChoiceType</w:t>
            </w:r>
            <w:r>
              <w:t xml:space="preserve">. It indicates that there is a choice among the </w:t>
            </w:r>
            <w:r>
              <w:rPr>
                <w:rFonts w:ascii="Courier New" w:eastAsia="Courier New" w:hAnsi="Courier New" w:cs="Courier New"/>
              </w:rPr>
              <w:t>Template_Flow_Set</w:t>
            </w:r>
            <w:r>
              <w:t xml:space="preserve">, </w:t>
            </w:r>
            <w:r>
              <w:rPr>
                <w:rFonts w:ascii="Courier New" w:eastAsia="Courier New" w:hAnsi="Courier New" w:cs="Courier New"/>
              </w:rPr>
              <w:t>Options_Template_Flow_Set,</w:t>
            </w:r>
            <w:r>
              <w:t xml:space="preserve"> </w:t>
            </w:r>
            <w:ins w:id="185" w:author="Tweed, Alex" w:date="2016-05-10T13:27:00Z">
              <w:r w:rsidR="00F35B00">
                <w:t xml:space="preserve">and </w:t>
              </w:r>
            </w:ins>
            <w:r>
              <w:rPr>
                <w:rFonts w:ascii="Courier New" w:eastAsia="Courier New" w:hAnsi="Courier New" w:cs="Courier New"/>
              </w:rPr>
              <w:t>Data_Flow_Set</w:t>
            </w:r>
            <w:r>
              <w:t xml:space="preserve"> properties</w:t>
            </w:r>
            <w:r>
              <w:rPr>
                <w:rFonts w:ascii="Courier New" w:eastAsia="Courier New" w:hAnsi="Courier New" w:cs="Courier New"/>
              </w:rPr>
              <w:t>.</w:t>
            </w:r>
          </w:p>
          <w:p w14:paraId="28996CF7" w14:textId="77777777" w:rsidR="00B42CBA" w:rsidRDefault="00B42CBA" w:rsidP="00B42CBA">
            <w:pPr>
              <w:rPr>
                <w:rFonts w:ascii="Courier New" w:eastAsia="Courier New" w:hAnsi="Courier New" w:cs="Courier New"/>
              </w:rPr>
            </w:pPr>
          </w:p>
          <w:p w14:paraId="20F5FEE6" w14:textId="7D28DE8E" w:rsidR="00B42CBA" w:rsidRDefault="00B42CBA" w:rsidP="00F35B00">
            <w:pPr>
              <w:pPrChange w:id="186" w:author="Tweed, Alex" w:date="2016-05-10T13:28:00Z">
                <w:pPr/>
              </w:pPrChange>
            </w:pPr>
            <w:r>
              <w:t xml:space="preserve">Only one of the properties of </w:t>
            </w:r>
            <w:r>
              <w:rPr>
                <w:rFonts w:ascii="Courier New" w:eastAsia="Courier New" w:hAnsi="Courier New" w:cs="Courier New"/>
              </w:rPr>
              <w:t>NetflowV9FlowSetChoiceType</w:t>
            </w:r>
            <w:r>
              <w:t xml:space="preserve"> class can be populated at any time. </w:t>
            </w:r>
            <w:r>
              <w:rPr>
                <w:color w:val="auto"/>
              </w:rPr>
              <w:t xml:space="preserve">See Section </w:t>
            </w:r>
            <w:ins w:id="187" w:author="Tweed, Alex" w:date="2016-05-10T13:28:00Z">
              <w:r w:rsidR="00F35B00" w:rsidRPr="00F35B00">
                <w:rPr>
                  <w:b/>
                  <w:color w:val="0000EE"/>
                  <w:rPrChange w:id="188" w:author="Tweed, Alex" w:date="2016-05-10T13:28:00Z">
                    <w:rPr>
                      <w:color w:val="auto"/>
                    </w:rPr>
                  </w:rPrChange>
                </w:rPr>
                <w:fldChar w:fldCharType="begin"/>
              </w:r>
              <w:r w:rsidR="00F35B00" w:rsidRPr="00F35B00">
                <w:rPr>
                  <w:b/>
                  <w:color w:val="0000EE"/>
                  <w:rPrChange w:id="189" w:author="Tweed, Alex" w:date="2016-05-10T13:28:00Z">
                    <w:rPr>
                      <w:color w:val="auto"/>
                    </w:rPr>
                  </w:rPrChange>
                </w:rPr>
                <w:instrText xml:space="preserve"> REF _Ref450650230 \r \h </w:instrText>
              </w:r>
              <w:r w:rsidR="00F35B00" w:rsidRPr="00F35B00">
                <w:rPr>
                  <w:b/>
                  <w:color w:val="0000EE"/>
                  <w:rPrChange w:id="190" w:author="Tweed, Alex" w:date="2016-05-10T13:28:00Z">
                    <w:rPr>
                      <w:color w:val="auto"/>
                    </w:rPr>
                  </w:rPrChange>
                </w:rPr>
              </w:r>
            </w:ins>
            <w:r w:rsidR="00F35B00">
              <w:rPr>
                <w:b/>
                <w:color w:val="0000EE"/>
              </w:rPr>
              <w:instrText xml:space="preserve"> \* MERGEFORMAT </w:instrText>
            </w:r>
            <w:r w:rsidR="00F35B00" w:rsidRPr="00F35B00">
              <w:rPr>
                <w:b/>
                <w:color w:val="0000EE"/>
                <w:rPrChange w:id="191" w:author="Tweed, Alex" w:date="2016-05-10T13:28:00Z">
                  <w:rPr>
                    <w:color w:val="auto"/>
                  </w:rPr>
                </w:rPrChange>
              </w:rPr>
              <w:fldChar w:fldCharType="separate"/>
            </w:r>
            <w:ins w:id="192" w:author="Tweed, Alex" w:date="2016-05-10T13:28:00Z">
              <w:r w:rsidR="00F35B00" w:rsidRPr="00F35B00">
                <w:rPr>
                  <w:b/>
                  <w:color w:val="0000EE"/>
                  <w:rPrChange w:id="193" w:author="Tweed, Alex" w:date="2016-05-10T13:28:00Z">
                    <w:rPr>
                      <w:color w:val="auto"/>
                    </w:rPr>
                  </w:rPrChange>
                </w:rPr>
                <w:t>1.2.3</w:t>
              </w:r>
              <w:r w:rsidR="00F35B00" w:rsidRPr="00F35B00">
                <w:rPr>
                  <w:b/>
                  <w:color w:val="0000EE"/>
                  <w:rPrChange w:id="194" w:author="Tweed, Alex" w:date="2016-05-10T13:28:00Z">
                    <w:rPr>
                      <w:color w:val="auto"/>
                    </w:rPr>
                  </w:rPrChange>
                </w:rPr>
                <w:fldChar w:fldCharType="end"/>
              </w:r>
            </w:ins>
            <w:del w:id="195" w:author="Tweed, Alex" w:date="2016-05-10T13:28:00Z">
              <w:r w:rsidRPr="00A52AF6" w:rsidDel="00F35B00">
                <w:rPr>
                  <w:b/>
                  <w:color w:val="0000EE"/>
                </w:rPr>
                <w:fldChar w:fldCharType="begin"/>
              </w:r>
              <w:r w:rsidRPr="00A52AF6" w:rsidDel="00F35B00">
                <w:rPr>
                  <w:b/>
                  <w:color w:val="0000EE"/>
                </w:rPr>
                <w:delInstrText xml:space="preserve"> REF _Ref450222364 \r \h  \* MERGEFORMAT </w:delInstrText>
              </w:r>
              <w:r w:rsidRPr="00A52AF6" w:rsidDel="00F35B00">
                <w:rPr>
                  <w:b/>
                  <w:color w:val="0000EE"/>
                </w:rPr>
              </w:r>
              <w:r w:rsidRPr="00A52AF6" w:rsidDel="00F35B00">
                <w:rPr>
                  <w:b/>
                  <w:color w:val="0000EE"/>
                </w:rPr>
                <w:fldChar w:fldCharType="separate"/>
              </w:r>
              <w:r w:rsidRPr="00A52AF6" w:rsidDel="00F35B00">
                <w:rPr>
                  <w:b/>
                  <w:color w:val="0000EE"/>
                </w:rPr>
                <w:delText>1</w:delText>
              </w:r>
              <w:r w:rsidRPr="00A52AF6" w:rsidDel="00F35B00">
                <w:rPr>
                  <w:b/>
                  <w:color w:val="0000EE"/>
                </w:rPr>
                <w:delText>.</w:delText>
              </w:r>
              <w:r w:rsidRPr="00A52AF6" w:rsidDel="00F35B00">
                <w:rPr>
                  <w:b/>
                  <w:color w:val="0000EE"/>
                </w:rPr>
                <w:delText>2.3</w:delText>
              </w:r>
              <w:r w:rsidRPr="00A52AF6" w:rsidDel="00F35B00">
                <w:rPr>
                  <w:b/>
                  <w:color w:val="0000EE"/>
                </w:rPr>
                <w:fldChar w:fldCharType="end"/>
              </w:r>
            </w:del>
            <w:r>
              <w:rPr>
                <w:b/>
                <w:color w:val="0000EE"/>
              </w:rPr>
              <w:t xml:space="preserve"> </w:t>
            </w:r>
            <w:r>
              <w:rPr>
                <w:color w:val="auto"/>
              </w:rPr>
              <w:t>for more detail.</w:t>
            </w:r>
          </w:p>
        </w:tc>
      </w:tr>
    </w:tbl>
    <w:p w14:paraId="6B65E10B" w14:textId="77777777" w:rsidR="00B42CBA" w:rsidRPr="00B42CBA" w:rsidRDefault="00B42CBA" w:rsidP="00B42CBA"/>
    <w:p w14:paraId="68B73C72" w14:textId="77777777" w:rsidR="00B42CBA" w:rsidRPr="00B42CBA" w:rsidRDefault="00B42CBA" w:rsidP="00B42CBA"/>
    <w:p w14:paraId="3B8BE532" w14:textId="1E9BDB65" w:rsidR="00605BD6" w:rsidRDefault="00E50B49" w:rsidP="00E50B49">
      <w:pPr>
        <w:pStyle w:val="basicparagraph"/>
        <w:spacing w:before="0"/>
      </w:pPr>
      <w:r>
        <w:lastRenderedPageBreak/>
        <w:t xml:space="preserve">The </w:t>
      </w:r>
      <w:r>
        <w:rPr>
          <w:rFonts w:ascii="Courier New" w:eastAsia="Courier New" w:hAnsi="Courier New" w:cs="Courier New"/>
        </w:rPr>
        <w:t>NetflowV9FlowSetChoiceType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NetflowV9FlowSetChoiceType</w:t>
      </w:r>
      <w:r>
        <w:t xml:space="preserve"> class can be populated at any time. </w:t>
      </w:r>
      <w:r w:rsidR="00A34879">
        <w:t xml:space="preserve">The property table of the </w:t>
      </w:r>
      <w:r w:rsidR="00A34879">
        <w:rPr>
          <w:rFonts w:ascii="Courier New" w:eastAsia="Courier New" w:hAnsi="Courier New" w:cs="Courier New"/>
        </w:rPr>
        <w:t>NetflowV9FlowSet</w:t>
      </w:r>
      <w:r w:rsidR="00B42CBA">
        <w:rPr>
          <w:rFonts w:ascii="Courier New" w:eastAsia="Courier New" w:hAnsi="Courier New" w:cs="Courier New"/>
        </w:rPr>
        <w:t>Choice</w:t>
      </w:r>
      <w:r w:rsidR="00A34879">
        <w:rPr>
          <w:rFonts w:ascii="Courier New" w:eastAsia="Courier New" w:hAnsi="Courier New" w:cs="Courier New"/>
        </w:rPr>
        <w: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Pr="00E50B49">
        <w:rPr>
          <w:b/>
          <w:color w:val="0000EE"/>
        </w:rPr>
        <w:t xml:space="preserve">Table </w:t>
      </w:r>
      <w:r w:rsidRPr="00E50B49">
        <w:rPr>
          <w:b/>
          <w:noProof/>
          <w:color w:val="0000EE"/>
        </w:rPr>
        <w:t>3</w:t>
      </w:r>
      <w:r w:rsidRPr="00E50B49">
        <w:rPr>
          <w:b/>
          <w:noProof/>
          <w:color w:val="0000EE"/>
        </w:rPr>
        <w:noBreakHyphen/>
        <w:t>25</w:t>
      </w:r>
      <w:r w:rsidR="00CD46A9" w:rsidRPr="00CD46A9">
        <w:rPr>
          <w:b/>
          <w:color w:val="0000EE"/>
        </w:rPr>
        <w:fldChar w:fldCharType="end"/>
      </w:r>
      <w:r w:rsidR="00A34879">
        <w:t>.</w:t>
      </w:r>
    </w:p>
    <w:p w14:paraId="00E47D78" w14:textId="20F4A130" w:rsidR="00605BD6" w:rsidRDefault="00A34879">
      <w:pPr>
        <w:pStyle w:val="tablecaption"/>
        <w:jc w:val="center"/>
      </w:pPr>
      <w:bookmarkStart w:id="196" w:name="_Ref439950960"/>
      <w:r>
        <w:t xml:space="preserve">Table </w:t>
      </w:r>
      <w:fldSimple w:instr=" STYLEREF 1 \s ">
        <w:r w:rsidR="00E50B49">
          <w:rPr>
            <w:noProof/>
          </w:rPr>
          <w:t>3</w:t>
        </w:r>
      </w:fldSimple>
      <w:r w:rsidR="00902FE2">
        <w:noBreakHyphen/>
      </w:r>
      <w:fldSimple w:instr=" SEQ Table \* ARABIC \s 1 ">
        <w:r w:rsidR="00E50B49">
          <w:rPr>
            <w:noProof/>
          </w:rPr>
          <w:t>25</w:t>
        </w:r>
      </w:fldSimple>
      <w:bookmarkEnd w:id="196"/>
      <w:r w:rsidR="00CD46A9">
        <w:rPr>
          <w:noProof/>
        </w:rPr>
        <w:t xml:space="preserve">. </w:t>
      </w:r>
      <w:r>
        <w:t xml:space="preserve">Properties of the </w:t>
      </w:r>
      <w:r>
        <w:rPr>
          <w:rFonts w:ascii="Courier New" w:eastAsia="Courier New" w:hAnsi="Courier New" w:cs="Courier New"/>
        </w:rPr>
        <w:t>NetflowV9FlowSet</w:t>
      </w:r>
      <w:r w:rsidR="00B42CBA">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t>Template_Flow_Set</w:t>
            </w:r>
          </w:p>
        </w:tc>
        <w:tc>
          <w:tcPr>
            <w:tcW w:w="4410" w:type="dxa"/>
            <w:shd w:val="clear" w:color="auto" w:fill="FFFFFF"/>
            <w:tcMar>
              <w:top w:w="100" w:type="dxa"/>
              <w:left w:w="100" w:type="dxa"/>
              <w:bottom w:w="100" w:type="dxa"/>
              <w:right w:w="100" w:type="dxa"/>
            </w:tcMar>
            <w:vAlign w:val="center"/>
          </w:tcPr>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8CEA2B" w14:textId="1620C982" w:rsidR="00605BD6" w:rsidRDefault="00A34879" w:rsidP="00E31607">
            <w:r>
              <w:t xml:space="preserve">The </w:t>
            </w:r>
            <w:r>
              <w:rPr>
                <w:rFonts w:ascii="Courier New" w:eastAsia="Courier New" w:hAnsi="Courier New" w:cs="Courier New"/>
              </w:rPr>
              <w:t>Template_Flow_Set</w:t>
            </w:r>
            <w:r w:rsidR="0034049A">
              <w:t xml:space="preserve"> property specifies o</w:t>
            </w:r>
            <w:r>
              <w:t xml:space="preserve">ne of the essential elements in the </w:t>
            </w:r>
            <w:r w:rsidR="00477709">
              <w:t>Netflow</w:t>
            </w:r>
            <w:r>
              <w:t xml:space="preserve"> format is the Template FlowSet. Templates greatly enhance the flexibility of the Flow Record format because they allow the </w:t>
            </w:r>
            <w:r w:rsidR="00477709">
              <w:t>Netflow</w:t>
            </w:r>
            <w:r>
              <w:t xml:space="preserve"> Collector to process Flow Records without necessarily knowing the interpretation of all the data in the Flow Record. </w:t>
            </w:r>
          </w:p>
          <w:p w14:paraId="74007372" w14:textId="77777777" w:rsidR="003714F2" w:rsidRDefault="003714F2" w:rsidP="00E31607"/>
          <w:p w14:paraId="2906A8BC" w14:textId="0CFC35D0" w:rsidR="003714F2" w:rsidRDefault="003714F2" w:rsidP="00E31607">
            <w:r>
              <w:t xml:space="preserve">Only one of the </w:t>
            </w:r>
            <w:ins w:id="197" w:author="Tweed, Alex" w:date="2016-05-10T14:01:00Z">
              <w:r w:rsidR="004474CE">
                <w:rPr>
                  <w:rFonts w:ascii="Courier New" w:eastAsia="Courier New" w:hAnsi="Courier New" w:cs="Courier New"/>
                </w:rPr>
                <w:t>NetflowV9FlowSetChoiceType</w:t>
              </w:r>
              <w:r w:rsidR="004474CE">
                <w:t xml:space="preserve"> </w:t>
              </w:r>
            </w:ins>
            <w:del w:id="198" w:author="Tweed, Alex" w:date="2016-05-10T14:01:00Z">
              <w:r w:rsidDel="004474CE">
                <w:rPr>
                  <w:rFonts w:ascii="Courier New" w:eastAsia="Courier New" w:hAnsi="Courier New" w:cs="Courier New"/>
                </w:rPr>
                <w:delText>NetflowV9FlowSetType</w:delText>
              </w:r>
              <w:r w:rsidDel="004474CE">
                <w:rPr>
                  <w:rFonts w:eastAsia="Courier New"/>
                </w:rPr>
                <w:delText xml:space="preserve"> </w:delText>
              </w:r>
            </w:del>
            <w:r>
              <w:rPr>
                <w:rFonts w:eastAsia="Courier New"/>
              </w:rPr>
              <w:t>properties can be populated.</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77E3924F" w14:textId="467381B6" w:rsidR="00605BD6" w:rsidRDefault="00A34879">
            <w:r>
              <w:t xml:space="preserve">The </w:t>
            </w:r>
            <w:r>
              <w:rPr>
                <w:rFonts w:ascii="Courier New" w:eastAsia="Courier New" w:hAnsi="Courier New" w:cs="Courier New"/>
              </w:rPr>
              <w:t>Options_Template_Flow_Set</w:t>
            </w:r>
            <w:r w:rsidR="0034049A">
              <w:t xml:space="preserve"> property s</w:t>
            </w:r>
            <w:r>
              <w:t>pecifies an Options Template FlowSet, which is one or more Options Template Records that have been grouped together in an Export Packet.</w:t>
            </w:r>
          </w:p>
          <w:p w14:paraId="7070CB18" w14:textId="77777777" w:rsidR="003714F2" w:rsidRDefault="003714F2"/>
          <w:p w14:paraId="159D0E24" w14:textId="1D56CFC3" w:rsidR="003714F2" w:rsidRDefault="003714F2">
            <w:r>
              <w:t xml:space="preserve">Only one of the </w:t>
            </w:r>
            <w:ins w:id="199" w:author="Tweed, Alex" w:date="2016-05-10T14:01:00Z">
              <w:r w:rsidR="004474CE">
                <w:rPr>
                  <w:rFonts w:ascii="Courier New" w:eastAsia="Courier New" w:hAnsi="Courier New" w:cs="Courier New"/>
                </w:rPr>
                <w:t>NetflowV9FlowSetChoiceType</w:t>
              </w:r>
              <w:r w:rsidR="004474CE">
                <w:t xml:space="preserve"> </w:t>
              </w:r>
            </w:ins>
            <w:del w:id="200" w:author="Tweed, Alex" w:date="2016-05-10T14:01:00Z">
              <w:r w:rsidDel="004474CE">
                <w:rPr>
                  <w:rFonts w:ascii="Courier New" w:eastAsia="Courier New" w:hAnsi="Courier New" w:cs="Courier New"/>
                </w:rPr>
                <w:delText>NetflowV9FlowSetType</w:delText>
              </w:r>
              <w:r w:rsidDel="004474CE">
                <w:rPr>
                  <w:rFonts w:eastAsia="Courier New"/>
                </w:rPr>
                <w:delText xml:space="preserve"> </w:delText>
              </w:r>
            </w:del>
            <w:r>
              <w:rPr>
                <w:rFonts w:eastAsia="Courier New"/>
              </w:rPr>
              <w:t>properties can be populated.</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t>Data_Flow_Set</w:t>
            </w:r>
          </w:p>
        </w:tc>
        <w:tc>
          <w:tcPr>
            <w:tcW w:w="4410" w:type="dxa"/>
            <w:shd w:val="clear" w:color="auto" w:fill="FFFFFF"/>
            <w:tcMar>
              <w:top w:w="100" w:type="dxa"/>
              <w:left w:w="100" w:type="dxa"/>
              <w:bottom w:w="100" w:type="dxa"/>
              <w:right w:w="100" w:type="dxa"/>
            </w:tcMar>
            <w:vAlign w:val="center"/>
          </w:tcPr>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69CE4F22" w14:textId="2799D70E" w:rsidR="00605BD6" w:rsidRDefault="00A34879">
            <w:r>
              <w:t xml:space="preserve">The </w:t>
            </w:r>
            <w:r>
              <w:rPr>
                <w:rFonts w:ascii="Courier New" w:eastAsia="Courier New" w:hAnsi="Courier New" w:cs="Courier New"/>
              </w:rPr>
              <w:t>Data_Flow_Set</w:t>
            </w:r>
            <w:r w:rsidR="0034049A">
              <w:t xml:space="preserve"> property s</w:t>
            </w:r>
            <w:r w:rsidR="00A8128D">
              <w:t xml:space="preserve">pecifies a Data FlowSet which is one or more records </w:t>
            </w:r>
            <w:r>
              <w:t xml:space="preserve">of the same </w:t>
            </w:r>
            <w:r w:rsidR="00477709">
              <w:t>type that</w:t>
            </w:r>
            <w:r>
              <w:t xml:space="preserve"> are grouped together in an Export Packet. Each record is either a Flow Data Record or an Options Data Record previously defined by a Template Record or an Options Template Record.</w:t>
            </w:r>
          </w:p>
          <w:p w14:paraId="2ABECCFB" w14:textId="77777777" w:rsidR="003714F2" w:rsidRDefault="003714F2"/>
          <w:p w14:paraId="21A0053A" w14:textId="79F564A5" w:rsidR="003714F2" w:rsidRDefault="003714F2">
            <w:r>
              <w:t xml:space="preserve">Only one of the </w:t>
            </w:r>
            <w:ins w:id="201" w:author="Tweed, Alex" w:date="2016-05-10T14:01:00Z">
              <w:r w:rsidR="004474CE">
                <w:rPr>
                  <w:rFonts w:ascii="Courier New" w:eastAsia="Courier New" w:hAnsi="Courier New" w:cs="Courier New"/>
                </w:rPr>
                <w:t>NetflowV9FlowSetChoiceType</w:t>
              </w:r>
              <w:r w:rsidR="004474CE">
                <w:t xml:space="preserve"> </w:t>
              </w:r>
            </w:ins>
            <w:del w:id="202" w:author="Tweed, Alex" w:date="2016-05-10T14:01:00Z">
              <w:r w:rsidDel="004474CE">
                <w:rPr>
                  <w:rFonts w:ascii="Courier New" w:eastAsia="Courier New" w:hAnsi="Courier New" w:cs="Courier New"/>
                </w:rPr>
                <w:delText>NetflowV9FlowSetType</w:delText>
              </w:r>
              <w:r w:rsidDel="004474CE">
                <w:rPr>
                  <w:rFonts w:eastAsia="Courier New"/>
                </w:rPr>
                <w:delText xml:space="preserve"> </w:delText>
              </w:r>
            </w:del>
            <w:bookmarkStart w:id="203" w:name="_GoBack"/>
            <w:bookmarkEnd w:id="203"/>
            <w:r>
              <w:rPr>
                <w:rFonts w:eastAsia="Courier New"/>
              </w:rPr>
              <w:t>properties can be populated.</w:t>
            </w:r>
          </w:p>
        </w:tc>
      </w:tr>
    </w:tbl>
    <w:p w14:paraId="646769C7" w14:textId="77777777" w:rsidR="00605BD6" w:rsidRDefault="00605BD6"/>
    <w:p w14:paraId="6E51F29F" w14:textId="77777777" w:rsidR="00605BD6" w:rsidRDefault="00A34879" w:rsidP="00CC37AB">
      <w:pPr>
        <w:pStyle w:val="Heading3"/>
      </w:pPr>
      <w:bookmarkStart w:id="204" w:name="_Toc450311737"/>
      <w:r>
        <w:lastRenderedPageBreak/>
        <w:t>NetflowV9TemplateFlowSetType Class</w:t>
      </w:r>
      <w:bookmarkEnd w:id="204"/>
    </w:p>
    <w:p w14:paraId="58D5BD37" w14:textId="174364F2" w:rsidR="00605BD6" w:rsidRDefault="00856FB3">
      <w:pPr>
        <w:pStyle w:val="basicparagraph"/>
        <w:contextualSpacing w:val="0"/>
      </w:pPr>
      <w:r>
        <w:t xml:space="preserve">The </w:t>
      </w:r>
      <w:r>
        <w:rPr>
          <w:rFonts w:ascii="Courier New" w:eastAsia="Courier New" w:hAnsi="Courier New" w:cs="Courier New"/>
        </w:rPr>
        <w:t>NetflowV9TemplateFlowSetType</w:t>
      </w:r>
      <w:r>
        <w:t xml:space="preserve"> class specifies</w:t>
      </w:r>
      <w:r w:rsidR="00A34879">
        <w:t xml:space="preserve"> the format of the Template FlowSet.</w:t>
      </w:r>
    </w:p>
    <w:p w14:paraId="1AC8BFC6" w14:textId="33CA114D"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26</w:t>
      </w:r>
      <w:r w:rsidR="00266E09" w:rsidRPr="00266E09">
        <w:rPr>
          <w:b/>
          <w:color w:val="0000EE"/>
        </w:rPr>
        <w:fldChar w:fldCharType="end"/>
      </w:r>
      <w:r>
        <w:t>.</w:t>
      </w:r>
    </w:p>
    <w:p w14:paraId="2271CBC6" w14:textId="502F51D1" w:rsidR="00605BD6" w:rsidRDefault="00A34879">
      <w:pPr>
        <w:pStyle w:val="tablecaption"/>
        <w:jc w:val="center"/>
      </w:pPr>
      <w:bookmarkStart w:id="205" w:name="_Ref439951229"/>
      <w:r>
        <w:t xml:space="preserve">Table </w:t>
      </w:r>
      <w:fldSimple w:instr=" STYLEREF 1 \s ">
        <w:r w:rsidR="00E50B49">
          <w:rPr>
            <w:noProof/>
          </w:rPr>
          <w:t>3</w:t>
        </w:r>
      </w:fldSimple>
      <w:r w:rsidR="00902FE2">
        <w:noBreakHyphen/>
      </w:r>
      <w:fldSimple w:instr=" SEQ Table \* ARABIC \s 1 ">
        <w:r w:rsidR="00E50B49">
          <w:rPr>
            <w:noProof/>
          </w:rPr>
          <w:t>26</w:t>
        </w:r>
      </w:fldSimple>
      <w:bookmarkEnd w:id="205"/>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4E6A5F66" w:rsidR="00605BD6" w:rsidRDefault="00A34879">
            <w:r>
              <w:t xml:space="preserve">The </w:t>
            </w:r>
            <w:r>
              <w:rPr>
                <w:rFonts w:ascii="Courier New" w:eastAsia="Courier New" w:hAnsi="Courier New" w:cs="Courier New"/>
              </w:rPr>
              <w:t>Flow_Set_ID</w:t>
            </w:r>
            <w:r w:rsidR="0034049A">
              <w:t xml:space="preserve"> property s</w:t>
            </w:r>
            <w:r>
              <w:t>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2457C75F" w:rsidR="00605BD6" w:rsidRDefault="00A34879" w:rsidP="0034049A">
            <w:r>
              <w:t xml:space="preserve">The </w:t>
            </w:r>
            <w:r>
              <w:rPr>
                <w:rFonts w:ascii="Courier New" w:eastAsia="Courier New" w:hAnsi="Courier New" w:cs="Courier New"/>
              </w:rPr>
              <w:t>Length</w:t>
            </w:r>
            <w:r w:rsidR="0034049A">
              <w:t xml:space="preserve"> property specifies the </w:t>
            </w:r>
            <w:r>
              <w:t>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206" w:name="_Toc450311738"/>
      <w:r>
        <w:t>NetflowV9TemplateRecordType Class</w:t>
      </w:r>
      <w:bookmarkEnd w:id="206"/>
    </w:p>
    <w:p w14:paraId="0378569D" w14:textId="096E2BAC" w:rsidR="00E31607" w:rsidRDefault="008C218E" w:rsidP="00E31607">
      <w:pPr>
        <w:pStyle w:val="basicparagraph"/>
        <w:contextualSpacing w:val="0"/>
      </w:pPr>
      <w:r>
        <w:t xml:space="preserve">The </w:t>
      </w:r>
      <w:r>
        <w:rPr>
          <w:rFonts w:ascii="Courier New" w:eastAsia="Courier New" w:hAnsi="Courier New" w:cs="Courier New"/>
        </w:rPr>
        <w:t>NetflowV9TemplateRecordType</w:t>
      </w:r>
      <w:r>
        <w:t xml:space="preserve"> class s</w:t>
      </w:r>
      <w:r w:rsidR="00A34879">
        <w:t>pecifies the Template Record, which includes the template ID, field count, field class, and field length.</w:t>
      </w:r>
      <w:r w:rsidR="00E31607">
        <w:t xml:space="preserve"> See </w:t>
      </w:r>
      <w:hyperlink r:id="rId79" w:history="1">
        <w:r w:rsidR="00E31607" w:rsidRPr="00E63964">
          <w:rPr>
            <w:rStyle w:val="Hyperlink"/>
          </w:rPr>
          <w:t>http://www.ietf.org/rfc/rfc3954.txt</w:t>
        </w:r>
      </w:hyperlink>
      <w:r w:rsidR="00E31607">
        <w:t xml:space="preserve"> for more information.</w:t>
      </w:r>
    </w:p>
    <w:p w14:paraId="28F2E34B" w14:textId="1809360D"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27</w:t>
      </w:r>
      <w:r w:rsidR="00CC61FA" w:rsidRPr="00CC61FA">
        <w:rPr>
          <w:b/>
          <w:color w:val="0000EE"/>
        </w:rPr>
        <w:fldChar w:fldCharType="end"/>
      </w:r>
      <w:r>
        <w:t>.</w:t>
      </w:r>
    </w:p>
    <w:p w14:paraId="09068F70" w14:textId="0DE963B3" w:rsidR="00605BD6" w:rsidRDefault="00A34879">
      <w:pPr>
        <w:pStyle w:val="tablecaption"/>
        <w:jc w:val="center"/>
      </w:pPr>
      <w:bookmarkStart w:id="207" w:name="_Ref439951282"/>
      <w:r>
        <w:t xml:space="preserve">Table </w:t>
      </w:r>
      <w:fldSimple w:instr=" STYLEREF 1 \s ">
        <w:r w:rsidR="00E50B49">
          <w:rPr>
            <w:noProof/>
          </w:rPr>
          <w:t>3</w:t>
        </w:r>
      </w:fldSimple>
      <w:r w:rsidR="00902FE2">
        <w:noBreakHyphen/>
      </w:r>
      <w:fldSimple w:instr=" SEQ Table \* ARABIC \s 1 ">
        <w:r w:rsidR="00E50B49">
          <w:rPr>
            <w:noProof/>
          </w:rPr>
          <w:t>27</w:t>
        </w:r>
      </w:fldSimple>
      <w:bookmarkEnd w:id="207"/>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lastRenderedPageBreak/>
              <w:t>Field_Type</w:t>
            </w:r>
          </w:p>
        </w:tc>
        <w:tc>
          <w:tcPr>
            <w:tcW w:w="3510" w:type="dxa"/>
            <w:shd w:val="clear" w:color="auto" w:fill="FFFFFF"/>
            <w:tcMar>
              <w:top w:w="100" w:type="dxa"/>
              <w:left w:w="100" w:type="dxa"/>
              <w:bottom w:w="100" w:type="dxa"/>
              <w:right w:w="100" w:type="dxa"/>
            </w:tcMar>
            <w:vAlign w:val="center"/>
          </w:tcPr>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80"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208" w:name="_Toc450311739"/>
      <w:r>
        <w:t xml:space="preserve">NetflowV9FieldType </w:t>
      </w:r>
      <w:r w:rsidR="00215FC5">
        <w:t>Data Type</w:t>
      </w:r>
      <w:bookmarkEnd w:id="208"/>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209" w:name="_Toc450311740"/>
      <w:r>
        <w:t>NetflowV9OptionsTemplateFlowSetType Class</w:t>
      </w:r>
      <w:bookmarkEnd w:id="209"/>
    </w:p>
    <w:p w14:paraId="64DA1329" w14:textId="7D40867D" w:rsidR="00605BD6" w:rsidRDefault="008C218E">
      <w:pPr>
        <w:pStyle w:val="basicparagraph"/>
        <w:contextualSpacing w:val="0"/>
      </w:pPr>
      <w:r>
        <w:t xml:space="preserve">The </w:t>
      </w:r>
      <w:r>
        <w:rPr>
          <w:rFonts w:ascii="Courier New" w:eastAsia="Courier New" w:hAnsi="Courier New" w:cs="Courier New"/>
        </w:rPr>
        <w:t>NetflowV9OptionsTemplateFlowSetType</w:t>
      </w:r>
      <w:r>
        <w:t xml:space="preserve"> class s</w:t>
      </w:r>
      <w:r w:rsidR="00A34879">
        <w:t>pecifies an Options Template FlowSet, which is one or more Options Template Records that have been grouped together in an Export Packet.</w:t>
      </w:r>
    </w:p>
    <w:p w14:paraId="1D1E0103" w14:textId="6FF95E03"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28</w:t>
      </w:r>
      <w:r w:rsidR="00A4384D" w:rsidRPr="00A4384D">
        <w:rPr>
          <w:b/>
          <w:color w:val="0000EE"/>
        </w:rPr>
        <w:fldChar w:fldCharType="end"/>
      </w:r>
      <w:r>
        <w:t>.</w:t>
      </w:r>
    </w:p>
    <w:p w14:paraId="23197FE5" w14:textId="79925D1F" w:rsidR="00605BD6" w:rsidRDefault="00A34879">
      <w:pPr>
        <w:pStyle w:val="tablecaption"/>
        <w:jc w:val="center"/>
      </w:pPr>
      <w:bookmarkStart w:id="210" w:name="_Ref439951797"/>
      <w:r>
        <w:t xml:space="preserve">Table </w:t>
      </w:r>
      <w:fldSimple w:instr=" STYLEREF 1 \s ">
        <w:r w:rsidR="00E50B49">
          <w:rPr>
            <w:noProof/>
          </w:rPr>
          <w:t>3</w:t>
        </w:r>
      </w:fldSimple>
      <w:r w:rsidR="00902FE2">
        <w:noBreakHyphen/>
      </w:r>
      <w:fldSimple w:instr=" SEQ Table \* ARABIC \s 1 ">
        <w:r w:rsidR="00E50B49">
          <w:rPr>
            <w:noProof/>
          </w:rPr>
          <w:t>28</w:t>
        </w:r>
      </w:fldSimple>
      <w:bookmarkEnd w:id="210"/>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2B4FD176" w:rsidR="00605BD6" w:rsidRDefault="00A34879">
            <w:r>
              <w:t xml:space="preserve">The </w:t>
            </w:r>
            <w:r>
              <w:rPr>
                <w:rFonts w:ascii="Courier New" w:eastAsia="Courier New" w:hAnsi="Courier New" w:cs="Courier New"/>
              </w:rPr>
              <w:t>Length</w:t>
            </w:r>
            <w:r w:rsidR="004C2934">
              <w:t xml:space="preserve"> property s</w:t>
            </w:r>
            <w:r>
              <w:t>pecifies t</w:t>
            </w:r>
            <w:r w:rsidR="007C7964">
              <w:t>he total length of this FlowSet</w:t>
            </w:r>
            <w:r>
              <w:t xml:space="preserve">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E59CA59" w:rsidR="00605BD6" w:rsidRDefault="004C2934">
            <w:r>
              <w:t xml:space="preserve">The </w:t>
            </w:r>
            <w:r w:rsidRPr="004C2934">
              <w:rPr>
                <w:rFonts w:ascii="Courier New" w:hAnsi="Courier New" w:cs="Courier New"/>
              </w:rPr>
              <w:t>Options_Template_Record</w:t>
            </w:r>
            <w:r>
              <w:t xml:space="preserve"> property s</w:t>
            </w:r>
            <w:r w:rsidR="00A34879">
              <w:t>pecifies the</w:t>
            </w:r>
            <w:r w:rsidR="007C7964">
              <w:t xml:space="preserve"> Options Template Record region</w:t>
            </w:r>
            <w:r w:rsidR="00A34879">
              <w:t xml:space="preserve">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 xml:space="preserve">pecifies the number of padding bytes to be inserted so that the subsequent FlowSet </w:t>
            </w:r>
            <w:r w:rsidR="00A34879">
              <w:lastRenderedPageBreak/>
              <w:t>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211" w:name="_Toc450311741"/>
      <w:r>
        <w:t>NetflowV9OptionsTemplateRecordType Class</w:t>
      </w:r>
      <w:bookmarkEnd w:id="211"/>
    </w:p>
    <w:p w14:paraId="198D73DC" w14:textId="75AF6579" w:rsidR="00605BD6" w:rsidRDefault="008C218E">
      <w:pPr>
        <w:pStyle w:val="basicparagraph"/>
        <w:contextualSpacing w:val="0"/>
      </w:pPr>
      <w:r>
        <w:t xml:space="preserve">The </w:t>
      </w:r>
      <w:r>
        <w:rPr>
          <w:rFonts w:ascii="Courier New" w:eastAsia="Courier New" w:hAnsi="Courier New" w:cs="Courier New"/>
        </w:rPr>
        <w:t>NetflowV9OptionsTemplateRecordType</w:t>
      </w:r>
      <w:r>
        <w:t xml:space="preserve"> class s</w:t>
      </w:r>
      <w:r w:rsidR="00A34879">
        <w:t>pecif</w:t>
      </w:r>
      <w:r w:rsidR="007C7964">
        <w:t>ies the Options Template Record</w:t>
      </w:r>
      <w:r w:rsidR="00A34879">
        <w:t xml:space="preserve"> which includes the Option Scope Length, Option Length, and fields specifying the Scope field class and Scope field length.</w:t>
      </w:r>
    </w:p>
    <w:p w14:paraId="62A27877" w14:textId="76C09D0C" w:rsidR="00605BD6" w:rsidRDefault="00A34879">
      <w:pPr>
        <w:pStyle w:val="basicparagraph"/>
        <w:contextualSpacing w:val="0"/>
      </w:pPr>
      <w:r>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29</w:t>
      </w:r>
      <w:r w:rsidR="00F83045" w:rsidRPr="00F83045">
        <w:rPr>
          <w:b/>
          <w:color w:val="0000EE"/>
        </w:rPr>
        <w:fldChar w:fldCharType="end"/>
      </w:r>
      <w:r>
        <w:t>.</w:t>
      </w:r>
    </w:p>
    <w:p w14:paraId="0DF45A41" w14:textId="7F899D04" w:rsidR="00605BD6" w:rsidRDefault="00A34879">
      <w:pPr>
        <w:pStyle w:val="tablecaption"/>
        <w:jc w:val="center"/>
      </w:pPr>
      <w:bookmarkStart w:id="212" w:name="_Ref439952260"/>
      <w:r>
        <w:t xml:space="preserve">Table </w:t>
      </w:r>
      <w:fldSimple w:instr=" STYLEREF 1 \s ">
        <w:r w:rsidR="00E50B49">
          <w:rPr>
            <w:noProof/>
          </w:rPr>
          <w:t>3</w:t>
        </w:r>
      </w:fldSimple>
      <w:r w:rsidR="00902FE2">
        <w:noBreakHyphen/>
      </w:r>
      <w:fldSimple w:instr=" SEQ Table \* ARABIC \s 1 ">
        <w:r w:rsidR="00E50B49">
          <w:rPr>
            <w:noProof/>
          </w:rPr>
          <w:t>29</w:t>
        </w:r>
      </w:fldSimple>
      <w:bookmarkEnd w:id="212"/>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43AAA950" w:rsidR="00605BD6" w:rsidRDefault="00A34879">
            <w:r>
              <w:t xml:space="preserve">The </w:t>
            </w:r>
            <w:r>
              <w:rPr>
                <w:rFonts w:ascii="Courier New" w:eastAsia="Courier New" w:hAnsi="Courier New" w:cs="Courier New"/>
              </w:rPr>
              <w:t>Template_ID</w:t>
            </w:r>
            <w:r w:rsidR="0034049A">
              <w:t xml:space="preserve"> property s</w:t>
            </w:r>
            <w:r>
              <w:t>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Template. </w:t>
            </w:r>
            <w:r w:rsidR="00E31607">
              <w:t xml:space="preserve">See </w:t>
            </w:r>
            <w:hyperlink r:id="rId81"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lastRenderedPageBreak/>
              <w:t>Option_Field_Type</w:t>
            </w:r>
          </w:p>
        </w:tc>
        <w:tc>
          <w:tcPr>
            <w:tcW w:w="3600" w:type="dxa"/>
            <w:shd w:val="clear" w:color="auto" w:fill="FFFFFF"/>
            <w:tcMar>
              <w:top w:w="100" w:type="dxa"/>
              <w:left w:w="100" w:type="dxa"/>
              <w:bottom w:w="100" w:type="dxa"/>
              <w:right w:w="100" w:type="dxa"/>
            </w:tcMar>
            <w:vAlign w:val="center"/>
          </w:tcPr>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2"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213" w:name="_Toc450311742"/>
      <w:r>
        <w:t xml:space="preserve">NetflowV9ScopeFieldType </w:t>
      </w:r>
      <w:r w:rsidR="00215FC5">
        <w:t>Data Type</w:t>
      </w:r>
      <w:bookmarkEnd w:id="213"/>
    </w:p>
    <w:p w14:paraId="465E3735" w14:textId="520DAC84"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rsidR="007C7964">
        <w:t xml:space="preserve"> data type</w:t>
      </w:r>
      <w:r w:rsidR="00CD3364">
        <w:t>,</w:t>
      </w:r>
      <w:r>
        <w:t xml:space="preserve"> in order to permit complex (i.e. regular-expression based) specifications.</w:t>
      </w:r>
    </w:p>
    <w:p w14:paraId="3C44B76B" w14:textId="77777777" w:rsidR="00605BD6" w:rsidRDefault="00A34879" w:rsidP="00CC37AB">
      <w:pPr>
        <w:pStyle w:val="Heading3"/>
      </w:pPr>
      <w:bookmarkStart w:id="214" w:name="_Toc450311743"/>
      <w:r>
        <w:t>NetflowV9DataFlowSetType Class</w:t>
      </w:r>
      <w:bookmarkEnd w:id="214"/>
    </w:p>
    <w:p w14:paraId="677D61B2" w14:textId="02F67649" w:rsidR="00215FC5" w:rsidRPr="00215FC5" w:rsidRDefault="008C218E" w:rsidP="00215FC5">
      <w:pPr>
        <w:pStyle w:val="basicparagraph"/>
        <w:contextualSpacing w:val="0"/>
      </w:pPr>
      <w:r>
        <w:t xml:space="preserve">The </w:t>
      </w:r>
      <w:r>
        <w:rPr>
          <w:rFonts w:ascii="Courier New" w:eastAsia="Courier New" w:hAnsi="Courier New" w:cs="Courier New"/>
        </w:rPr>
        <w:t>NetflowV9DataFlowSetType</w:t>
      </w:r>
      <w:r>
        <w:t xml:space="preserve"> class s</w:t>
      </w:r>
      <w:r w:rsidR="00A34879">
        <w:t>pecifies a Data FlowSe</w:t>
      </w:r>
      <w:r w:rsidR="007C7964">
        <w:t>t, which is one or more records</w:t>
      </w:r>
      <w:r w:rsidR="00A34879">
        <w:t xml:space="preserve"> of the same </w:t>
      </w:r>
      <w:r w:rsidR="007C7964">
        <w:t>class that</w:t>
      </w:r>
      <w:r w:rsidR="00A34879">
        <w:t xml:space="preserve"> are grouped together in an Export Packet. Each record is either a Flow Data Record or an Options Data Record previously defined by a Template Record or an Options Template Record. </w:t>
      </w:r>
      <w:r w:rsidR="00E31607">
        <w:t xml:space="preserve">See </w:t>
      </w:r>
      <w:hyperlink r:id="rId83" w:history="1">
        <w:r w:rsidR="00E31607" w:rsidRPr="00E63964">
          <w:rPr>
            <w:rStyle w:val="Hyperlink"/>
          </w:rPr>
          <w:t>http://www.ietf.org/rfc/rfc3954.txt</w:t>
        </w:r>
      </w:hyperlink>
      <w:r w:rsidR="00E31607">
        <w:t xml:space="preserve"> for more information.</w:t>
      </w:r>
    </w:p>
    <w:p w14:paraId="53244D97" w14:textId="10C56246"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30</w:t>
      </w:r>
      <w:r w:rsidR="00075D63" w:rsidRPr="00075D63">
        <w:rPr>
          <w:b/>
          <w:color w:val="0000EE"/>
        </w:rPr>
        <w:fldChar w:fldCharType="end"/>
      </w:r>
      <w:r>
        <w:t>.</w:t>
      </w:r>
    </w:p>
    <w:p w14:paraId="32C18B99" w14:textId="1BC85EF9" w:rsidR="00605BD6" w:rsidRDefault="00A34879">
      <w:pPr>
        <w:pStyle w:val="tablecaption"/>
        <w:jc w:val="center"/>
      </w:pPr>
      <w:bookmarkStart w:id="215" w:name="_Ref439952409"/>
      <w:r>
        <w:t xml:space="preserve">Table </w:t>
      </w:r>
      <w:fldSimple w:instr=" STYLEREF 1 \s ">
        <w:r w:rsidR="00E50B49">
          <w:rPr>
            <w:noProof/>
          </w:rPr>
          <w:t>3</w:t>
        </w:r>
      </w:fldSimple>
      <w:r w:rsidR="00902FE2">
        <w:noBreakHyphen/>
      </w:r>
      <w:fldSimple w:instr=" SEQ Table \* ARABIC \s 1 ">
        <w:r w:rsidR="00E50B49">
          <w:rPr>
            <w:noProof/>
          </w:rPr>
          <w:t>30</w:t>
        </w:r>
      </w:fldSimple>
      <w:bookmarkEnd w:id="215"/>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5C49613B" w:rsidR="00605BD6" w:rsidRDefault="00A34879">
            <w:r>
              <w:t xml:space="preserve">The </w:t>
            </w:r>
            <w:r>
              <w:rPr>
                <w:rFonts w:ascii="Courier New" w:eastAsia="Courier New" w:hAnsi="Courier New" w:cs="Courier New"/>
              </w:rPr>
              <w:t>Flow_Set_ID_Template_ID</w:t>
            </w:r>
            <w:r w:rsidR="0034049A">
              <w:t xml:space="preserve"> property s</w:t>
            </w:r>
            <w:r>
              <w:t>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2EF0FD24" w:rsidR="00605BD6" w:rsidRDefault="00A34879">
            <w:r>
              <w:t xml:space="preserve">The </w:t>
            </w:r>
            <w:r>
              <w:rPr>
                <w:rFonts w:ascii="Courier New" w:eastAsia="Courier New" w:hAnsi="Courier New" w:cs="Courier New"/>
              </w:rPr>
              <w:t>Length</w:t>
            </w:r>
            <w:r w:rsidR="0034049A">
              <w:t xml:space="preserve"> property s</w:t>
            </w:r>
            <w:r>
              <w:t>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t>Data_Record</w:t>
            </w:r>
          </w:p>
        </w:tc>
        <w:tc>
          <w:tcPr>
            <w:tcW w:w="3510" w:type="dxa"/>
            <w:shd w:val="clear" w:color="auto" w:fill="FFFFFF"/>
            <w:tcMar>
              <w:top w:w="100" w:type="dxa"/>
              <w:left w:w="100" w:type="dxa"/>
              <w:bottom w:w="100" w:type="dxa"/>
              <w:right w:w="100" w:type="dxa"/>
            </w:tcMar>
            <w:vAlign w:val="center"/>
          </w:tcPr>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5C0468DE" w:rsidR="00605BD6" w:rsidRDefault="001D7E59" w:rsidP="001D7E59">
            <w:r>
              <w:t xml:space="preserve">The </w:t>
            </w:r>
            <w:r w:rsidRPr="002C35BB">
              <w:rPr>
                <w:rFonts w:ascii="Courier New" w:hAnsi="Courier New" w:cs="Courier New"/>
              </w:rPr>
              <w:t>Data_Record</w:t>
            </w:r>
            <w:r>
              <w:t xml:space="preserve"> property contains </w:t>
            </w:r>
            <w:r w:rsidR="00A34879">
              <w:t xml:space="preserve">a collection of Flow Data Record(s), each containing a set of property values. The Type and Length of the fields have been previously defined in the Template Record referenced by the FlowSet ID or Template ID. </w:t>
            </w:r>
            <w:r>
              <w:t>The data record s</w:t>
            </w:r>
            <w:r w:rsidR="00A34879">
              <w:t xml:space="preserve">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lastRenderedPageBreak/>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216" w:name="_Toc450311744"/>
      <w:r>
        <w:t>NetflowV9DataRecordType Class</w:t>
      </w:r>
      <w:bookmarkEnd w:id="216"/>
    </w:p>
    <w:p w14:paraId="332CD378" w14:textId="70636DC2" w:rsidR="00605BD6" w:rsidRDefault="008C218E">
      <w:pPr>
        <w:pStyle w:val="basicparagraph"/>
        <w:contextualSpacing w:val="0"/>
      </w:pPr>
      <w:r>
        <w:t xml:space="preserve">The </w:t>
      </w:r>
      <w:r>
        <w:rPr>
          <w:rFonts w:ascii="Courier New" w:eastAsia="Courier New" w:hAnsi="Courier New" w:cs="Courier New"/>
        </w:rPr>
        <w:t>NetflowV9DataRecordType</w:t>
      </w:r>
      <w:r>
        <w:t xml:space="preserve"> class specifies</w:t>
      </w:r>
      <w:r w:rsidR="00A34879">
        <w:t xml:space="preserve"> </w:t>
      </w:r>
      <w:r>
        <w:t xml:space="preserve">a </w:t>
      </w:r>
      <w:r w:rsidR="00A34879">
        <w:t>Data FlowSet</w:t>
      </w:r>
      <w:r>
        <w:t>, which is one or more records</w:t>
      </w:r>
      <w:r w:rsidR="00A34879">
        <w:t xml:space="preserve"> of the same </w:t>
      </w:r>
      <w:r w:rsidR="00477709">
        <w:t>class that</w:t>
      </w:r>
      <w:r w:rsidR="00A34879">
        <w:t xml:space="preserve"> are grouped together in an Export Packet. Each record is either a Flow Data Record or an Options Data Record previously defined by a Template Record or an Options Template Record.</w:t>
      </w:r>
      <w:r w:rsidR="002C35BB">
        <w:t xml:space="preserve"> See</w:t>
      </w:r>
      <w:r w:rsidR="00A34879">
        <w:t xml:space="preserve"> </w:t>
      </w:r>
      <w:hyperlink r:id="rId84" w:history="1">
        <w:r w:rsidR="00CC37AB" w:rsidRPr="00E63964">
          <w:rPr>
            <w:rStyle w:val="Hyperlink"/>
          </w:rPr>
          <w:t>http://www.ietf.org/rfc/rfc3954.txt</w:t>
        </w:r>
      </w:hyperlink>
      <w:r w:rsidR="00A34879">
        <w:t>.</w:t>
      </w:r>
      <w:r w:rsidR="00644BFB" w:rsidRPr="00644BFB">
        <w:rPr>
          <w:rFonts w:cs="Courier New"/>
        </w:rPr>
        <w:t xml:space="preserve"> </w:t>
      </w:r>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B42CBA" w:rsidRPr="00B42CBA">
        <w:rPr>
          <w:rFonts w:cs="Courier New"/>
          <w:b/>
          <w:color w:val="0000EE"/>
        </w:rPr>
        <w:fldChar w:fldCharType="begin"/>
      </w:r>
      <w:r w:rsidR="00B42CBA" w:rsidRPr="00B42CBA">
        <w:rPr>
          <w:rFonts w:cs="Courier New"/>
          <w:b/>
          <w:color w:val="0000EE"/>
        </w:rPr>
        <w:instrText xml:space="preserve"> REF _Ref440024252 \h </w:instrText>
      </w:r>
      <w:r w:rsidR="00B42CBA">
        <w:rPr>
          <w:rFonts w:cs="Courier New"/>
          <w:b/>
          <w:color w:val="0000EE"/>
        </w:rPr>
        <w:instrText xml:space="preserve"> \* MERGEFORMAT </w:instrText>
      </w:r>
      <w:r w:rsidR="00B42CBA" w:rsidRPr="00B42CBA">
        <w:rPr>
          <w:rFonts w:cs="Courier New"/>
          <w:b/>
          <w:color w:val="0000EE"/>
        </w:rPr>
      </w:r>
      <w:r w:rsidR="00B42CBA" w:rsidRPr="00B42CBA">
        <w:rPr>
          <w:rFonts w:cs="Courier New"/>
          <w:b/>
          <w:color w:val="0000EE"/>
        </w:rPr>
        <w:fldChar w:fldCharType="separate"/>
      </w:r>
      <w:r w:rsidR="00B42CBA" w:rsidRPr="00B42CBA">
        <w:rPr>
          <w:b/>
          <w:color w:val="0000EE"/>
        </w:rPr>
        <w:t xml:space="preserve">Figure </w:t>
      </w:r>
      <w:r w:rsidR="00B42CBA" w:rsidRPr="00B42CBA">
        <w:rPr>
          <w:b/>
          <w:noProof/>
          <w:color w:val="0000EE"/>
        </w:rPr>
        <w:t>3</w:t>
      </w:r>
      <w:r w:rsidR="00B42CBA" w:rsidRPr="00B42CBA">
        <w:rPr>
          <w:b/>
          <w:color w:val="0000EE"/>
        </w:rPr>
        <w:noBreakHyphen/>
      </w:r>
      <w:r w:rsidR="00B42CBA" w:rsidRPr="00B42CBA">
        <w:rPr>
          <w:b/>
          <w:noProof/>
          <w:color w:val="0000EE"/>
        </w:rPr>
        <w:t>5</w:t>
      </w:r>
      <w:r w:rsidR="00B42CBA" w:rsidRPr="00B42CBA">
        <w:rPr>
          <w:rFonts w:cs="Courier New"/>
          <w:b/>
          <w:color w:val="0000EE"/>
        </w:rPr>
        <w:fldChar w:fldCharType="end"/>
      </w:r>
      <w:r w:rsidR="00644BFB" w:rsidRPr="002C35BB">
        <w:rPr>
          <w:rFonts w:cs="Courier New"/>
          <w:b/>
        </w:rPr>
        <w:t>.</w:t>
      </w:r>
    </w:p>
    <w:p w14:paraId="363D8D16" w14:textId="6914DA0A" w:rsidR="007063C7" w:rsidRDefault="00B42CBA" w:rsidP="007063C7">
      <w:pPr>
        <w:keepNext/>
      </w:pPr>
      <w:r w:rsidRPr="00B42CBA">
        <w:rPr>
          <w:noProof/>
        </w:rPr>
        <w:drawing>
          <wp:inline distT="0" distB="0" distL="0" distR="0" wp14:anchorId="2A2F4F69" wp14:editId="43D3F450">
            <wp:extent cx="9040293" cy="21526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9053206" cy="2155725"/>
                    </a:xfrm>
                    <a:prstGeom prst="rect">
                      <a:avLst/>
                    </a:prstGeom>
                  </pic:spPr>
                </pic:pic>
              </a:graphicData>
            </a:graphic>
          </wp:inline>
        </w:drawing>
      </w:r>
      <w:r w:rsidRPr="00B42CBA">
        <w:t xml:space="preserve"> </w:t>
      </w:r>
      <w:r w:rsidR="00B471AA" w:rsidRPr="00B471AA">
        <w:t xml:space="preserve"> </w:t>
      </w:r>
    </w:p>
    <w:p w14:paraId="48517D88" w14:textId="3A5887FA" w:rsidR="00E50B49" w:rsidRPr="00E50B49" w:rsidRDefault="007063C7" w:rsidP="00E50B49">
      <w:pPr>
        <w:pStyle w:val="Caption"/>
      </w:pPr>
      <w:bookmarkStart w:id="217" w:name="_Ref440024252"/>
      <w:r>
        <w:t xml:space="preserve">Figure </w:t>
      </w:r>
      <w:fldSimple w:instr=" STYLEREF 1 \s ">
        <w:r w:rsidR="005F4014">
          <w:rPr>
            <w:noProof/>
          </w:rPr>
          <w:t>3</w:t>
        </w:r>
      </w:fldSimple>
      <w:r w:rsidR="005F4014">
        <w:noBreakHyphen/>
      </w:r>
      <w:fldSimple w:instr=" SEQ Figure \* ARABIC \s 1 ">
        <w:r w:rsidR="005F4014">
          <w:rPr>
            <w:noProof/>
          </w:rPr>
          <w:t>5</w:t>
        </w:r>
      </w:fldSimple>
      <w:bookmarkEnd w:id="217"/>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26E1A432"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w:t>
      </w:r>
      <w:r w:rsidR="00E50B49">
        <w:rPr>
          <w:b/>
          <w:color w:val="0000EE"/>
        </w:rPr>
        <w:t xml:space="preserve"> </w:t>
      </w:r>
      <w:r w:rsidR="00E50B49" w:rsidRPr="00E50B49">
        <w:rPr>
          <w:b/>
          <w:color w:val="0000EE"/>
        </w:rPr>
        <w:fldChar w:fldCharType="begin"/>
      </w:r>
      <w:r w:rsidR="00E50B49" w:rsidRPr="00E50B49">
        <w:rPr>
          <w:b/>
          <w:color w:val="0000EE"/>
        </w:rPr>
        <w:instrText xml:space="preserve"> REF _Ref450311389 \h  \* MERGEFORMAT </w:instrText>
      </w:r>
      <w:r w:rsidR="00E50B49" w:rsidRPr="00E50B49">
        <w:rPr>
          <w:b/>
          <w:color w:val="0000EE"/>
        </w:rPr>
      </w:r>
      <w:r w:rsidR="00E50B49" w:rsidRPr="00E50B49">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color w:val="0000EE"/>
        </w:rPr>
        <w:noBreakHyphen/>
      </w:r>
      <w:r w:rsidR="00E50B49" w:rsidRPr="00E50B49">
        <w:rPr>
          <w:b/>
          <w:noProof/>
          <w:color w:val="0000EE"/>
        </w:rPr>
        <w:t>31</w:t>
      </w:r>
      <w:r w:rsidR="00E50B49" w:rsidRPr="00E50B49">
        <w:rPr>
          <w:b/>
          <w:color w:val="0000EE"/>
        </w:rPr>
        <w:fldChar w:fldCharType="end"/>
      </w:r>
      <w:r>
        <w:t>.</w:t>
      </w:r>
    </w:p>
    <w:p w14:paraId="26E1B056" w14:textId="00C69585" w:rsidR="00E50B49" w:rsidRDefault="00E50B49" w:rsidP="00E50B49">
      <w:pPr>
        <w:pStyle w:val="Caption"/>
      </w:pPr>
      <w:bookmarkStart w:id="218" w:name="_Ref450311389"/>
      <w:r>
        <w:t xml:space="preserve">Table </w:t>
      </w:r>
      <w:fldSimple w:instr=" STYLEREF 1 \s ">
        <w:r>
          <w:rPr>
            <w:noProof/>
          </w:rPr>
          <w:t>3</w:t>
        </w:r>
      </w:fldSimple>
      <w:r>
        <w:noBreakHyphen/>
      </w:r>
      <w:fldSimple w:instr=" SEQ Table \* ARABIC \s 1 ">
        <w:r>
          <w:rPr>
            <w:noProof/>
          </w:rPr>
          <w:t>31</w:t>
        </w:r>
      </w:fldSimple>
      <w:bookmarkEnd w:id="218"/>
      <w:r>
        <w:t xml:space="preserve">. Properties of the </w:t>
      </w:r>
      <w:ins w:id="219" w:author="Tweed, Alex" w:date="2016-05-10T13:38:00Z">
        <w:r w:rsidR="006944F0">
          <w:rPr>
            <w:rFonts w:ascii="Courier New" w:eastAsia="Courier New" w:hAnsi="Courier New" w:cs="Courier New"/>
          </w:rPr>
          <w:t>NetflowV9DataRecordType</w:t>
        </w:r>
        <w:r w:rsidR="006944F0">
          <w:t xml:space="preserve"> </w:t>
        </w:r>
      </w:ins>
      <w:del w:id="220" w:author="Tweed, Alex" w:date="2016-05-10T13:38:00Z">
        <w:r w:rsidDel="006944F0">
          <w:rPr>
            <w:rFonts w:ascii="Courier New" w:eastAsia="Courier New" w:hAnsi="Courier New" w:cs="Courier New"/>
          </w:rPr>
          <w:delText>NetflowV9FlowSetChoiceType</w:delText>
        </w:r>
        <w:r w:rsidDel="006944F0">
          <w:delText xml:space="preserve"> </w:delText>
        </w:r>
      </w:del>
      <w:r>
        <w:t>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35"/>
        <w:gridCol w:w="3785"/>
        <w:gridCol w:w="1350"/>
        <w:gridCol w:w="5490"/>
      </w:tblGrid>
      <w:tr w:rsidR="00E50B49" w14:paraId="1FF98105" w14:textId="77777777" w:rsidTr="00E50B49">
        <w:trPr>
          <w:jc w:val="center"/>
        </w:trPr>
        <w:tc>
          <w:tcPr>
            <w:tcW w:w="2335" w:type="dxa"/>
            <w:shd w:val="clear" w:color="auto" w:fill="BFBFBF"/>
            <w:tcMar>
              <w:top w:w="100" w:type="dxa"/>
              <w:left w:w="100" w:type="dxa"/>
              <w:bottom w:w="100" w:type="dxa"/>
              <w:right w:w="100" w:type="dxa"/>
            </w:tcMar>
          </w:tcPr>
          <w:p w14:paraId="3B36A18B" w14:textId="77777777" w:rsidR="00E50B49" w:rsidRDefault="00E50B49" w:rsidP="00D12979">
            <w:pPr>
              <w:rPr>
                <w:b/>
                <w:color w:val="000000"/>
              </w:rPr>
            </w:pPr>
            <w:r>
              <w:rPr>
                <w:b/>
                <w:color w:val="000000"/>
              </w:rPr>
              <w:t>Name</w:t>
            </w:r>
          </w:p>
        </w:tc>
        <w:tc>
          <w:tcPr>
            <w:tcW w:w="3785" w:type="dxa"/>
            <w:shd w:val="clear" w:color="auto" w:fill="BFBFBF"/>
            <w:tcMar>
              <w:top w:w="100" w:type="dxa"/>
              <w:left w:w="100" w:type="dxa"/>
              <w:bottom w:w="100" w:type="dxa"/>
              <w:right w:w="100" w:type="dxa"/>
            </w:tcMar>
          </w:tcPr>
          <w:p w14:paraId="39E02438" w14:textId="77777777" w:rsidR="00E50B49" w:rsidRDefault="00E50B49" w:rsidP="00D129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DA4033" w14:textId="77777777" w:rsidR="00E50B49" w:rsidRDefault="00E50B49" w:rsidP="00D129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DDC5C8" w14:textId="77777777" w:rsidR="00E50B49" w:rsidRDefault="00E50B49" w:rsidP="00D12979">
            <w:pPr>
              <w:rPr>
                <w:b/>
                <w:color w:val="000000"/>
              </w:rPr>
            </w:pPr>
            <w:r>
              <w:rPr>
                <w:b/>
                <w:color w:val="000000"/>
              </w:rPr>
              <w:t>Description</w:t>
            </w:r>
          </w:p>
        </w:tc>
      </w:tr>
      <w:tr w:rsidR="00E50B49" w14:paraId="12524BEF" w14:textId="77777777" w:rsidTr="00E50B49">
        <w:trPr>
          <w:jc w:val="center"/>
        </w:trPr>
        <w:tc>
          <w:tcPr>
            <w:tcW w:w="2335" w:type="dxa"/>
            <w:shd w:val="clear" w:color="auto" w:fill="FFFFFF"/>
            <w:tcMar>
              <w:top w:w="100" w:type="dxa"/>
              <w:left w:w="100" w:type="dxa"/>
              <w:bottom w:w="100" w:type="dxa"/>
              <w:right w:w="100" w:type="dxa"/>
            </w:tcMar>
            <w:vAlign w:val="center"/>
          </w:tcPr>
          <w:p w14:paraId="41D75DDB" w14:textId="77777777" w:rsidR="00E50B49" w:rsidRDefault="00E50B49" w:rsidP="00D12979">
            <w:r>
              <w:rPr>
                <w:b/>
              </w:rPr>
              <w:lastRenderedPageBreak/>
              <w:t>Has_Choice</w:t>
            </w:r>
          </w:p>
        </w:tc>
        <w:tc>
          <w:tcPr>
            <w:tcW w:w="3785" w:type="dxa"/>
            <w:shd w:val="clear" w:color="auto" w:fill="FFFFFF"/>
            <w:tcMar>
              <w:top w:w="100" w:type="dxa"/>
              <w:left w:w="100" w:type="dxa"/>
              <w:bottom w:w="100" w:type="dxa"/>
              <w:right w:w="100" w:type="dxa"/>
            </w:tcMar>
            <w:vAlign w:val="center"/>
          </w:tcPr>
          <w:p w14:paraId="7E386782" w14:textId="2949A30C" w:rsidR="00E50B49" w:rsidRDefault="00E50B49" w:rsidP="00D12979">
            <w:r>
              <w:rPr>
                <w:rFonts w:ascii="Courier New" w:eastAsia="Courier New" w:hAnsi="Courier New" w:cs="Courier New"/>
              </w:rPr>
              <w:t>NetflowV9DataRecordChoiceType</w:t>
            </w:r>
          </w:p>
        </w:tc>
        <w:tc>
          <w:tcPr>
            <w:tcW w:w="1350" w:type="dxa"/>
            <w:shd w:val="clear" w:color="auto" w:fill="FFFFFF"/>
            <w:tcMar>
              <w:top w:w="100" w:type="dxa"/>
              <w:left w:w="100" w:type="dxa"/>
              <w:bottom w:w="100" w:type="dxa"/>
              <w:right w:w="100" w:type="dxa"/>
            </w:tcMar>
            <w:vAlign w:val="center"/>
          </w:tcPr>
          <w:p w14:paraId="54E7D4F8" w14:textId="77777777" w:rsidR="00E50B49" w:rsidRDefault="00E50B49" w:rsidP="00D12979">
            <w:pPr>
              <w:jc w:val="center"/>
            </w:pPr>
            <w:r>
              <w:t>0..1</w:t>
            </w:r>
          </w:p>
        </w:tc>
        <w:tc>
          <w:tcPr>
            <w:tcW w:w="5490" w:type="dxa"/>
            <w:shd w:val="clear" w:color="auto" w:fill="FFFFFF"/>
            <w:tcMar>
              <w:top w:w="100" w:type="dxa"/>
              <w:left w:w="100" w:type="dxa"/>
              <w:bottom w:w="100" w:type="dxa"/>
              <w:right w:w="100" w:type="dxa"/>
            </w:tcMar>
          </w:tcPr>
          <w:p w14:paraId="5CE219EA" w14:textId="65F26C04" w:rsidR="00E50B49" w:rsidRDefault="00E50B49" w:rsidP="00D12979">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NetflowV9DataRecordChoiceType</w:t>
            </w:r>
            <w:r>
              <w:t xml:space="preserve">. It indicates that there is a choice between the </w:t>
            </w:r>
            <w:r>
              <w:rPr>
                <w:rFonts w:ascii="Courier New" w:eastAsia="Courier New" w:hAnsi="Courier New" w:cs="Courier New"/>
              </w:rPr>
              <w:t>Flow_Data_Record</w:t>
            </w:r>
            <w:r>
              <w:t xml:space="preserve"> property and the </w:t>
            </w:r>
            <w:r>
              <w:rPr>
                <w:rFonts w:ascii="Courier New" w:eastAsia="Courier New" w:hAnsi="Courier New" w:cs="Courier New"/>
              </w:rPr>
              <w:t>Options_Data_Record</w:t>
            </w:r>
            <w:r>
              <w:t xml:space="preserve"> property</w:t>
            </w:r>
            <w:r>
              <w:rPr>
                <w:rFonts w:ascii="Courier New" w:eastAsia="Courier New" w:hAnsi="Courier New" w:cs="Courier New"/>
              </w:rPr>
              <w:t>.</w:t>
            </w:r>
          </w:p>
          <w:p w14:paraId="69090E75" w14:textId="77777777" w:rsidR="00E50B49" w:rsidRDefault="00E50B49" w:rsidP="00D12979">
            <w:pPr>
              <w:rPr>
                <w:rFonts w:ascii="Courier New" w:eastAsia="Courier New" w:hAnsi="Courier New" w:cs="Courier New"/>
              </w:rPr>
            </w:pPr>
          </w:p>
          <w:p w14:paraId="1B7C804A" w14:textId="0A3DA289" w:rsidR="00E50B49" w:rsidRDefault="00E50B49" w:rsidP="00F46A56">
            <w:pPr>
              <w:pPrChange w:id="221" w:author="Tweed, Alex" w:date="2016-05-10T13:39:00Z">
                <w:pPr/>
              </w:pPrChange>
            </w:pPr>
            <w:r>
              <w:t xml:space="preserve">Only one of the properties of </w:t>
            </w:r>
            <w:r>
              <w:rPr>
                <w:rFonts w:ascii="Courier New" w:eastAsia="Courier New" w:hAnsi="Courier New" w:cs="Courier New"/>
              </w:rPr>
              <w:t>NetflowV9DataRecordChoiceType</w:t>
            </w:r>
            <w:r>
              <w:t xml:space="preserve"> class can be populated at any time. </w:t>
            </w:r>
            <w:r>
              <w:rPr>
                <w:color w:val="auto"/>
              </w:rPr>
              <w:t xml:space="preserve">See Section </w:t>
            </w:r>
            <w:ins w:id="222" w:author="Tweed, Alex" w:date="2016-05-10T13:39:00Z">
              <w:r w:rsidR="00F46A56" w:rsidRPr="00F46A56">
                <w:rPr>
                  <w:b/>
                  <w:color w:val="0000EE"/>
                  <w:rPrChange w:id="223" w:author="Tweed, Alex" w:date="2016-05-10T13:39:00Z">
                    <w:rPr>
                      <w:color w:val="auto"/>
                    </w:rPr>
                  </w:rPrChange>
                </w:rPr>
                <w:fldChar w:fldCharType="begin"/>
              </w:r>
              <w:r w:rsidR="00F46A56" w:rsidRPr="00F46A56">
                <w:rPr>
                  <w:b/>
                  <w:color w:val="0000EE"/>
                  <w:rPrChange w:id="224" w:author="Tweed, Alex" w:date="2016-05-10T13:39:00Z">
                    <w:rPr>
                      <w:color w:val="auto"/>
                    </w:rPr>
                  </w:rPrChange>
                </w:rPr>
                <w:instrText xml:space="preserve"> REF _Ref450650894 \r \h </w:instrText>
              </w:r>
              <w:r w:rsidR="00F46A56" w:rsidRPr="00F46A56">
                <w:rPr>
                  <w:b/>
                  <w:color w:val="0000EE"/>
                  <w:rPrChange w:id="225" w:author="Tweed, Alex" w:date="2016-05-10T13:39:00Z">
                    <w:rPr>
                      <w:color w:val="auto"/>
                    </w:rPr>
                  </w:rPrChange>
                </w:rPr>
              </w:r>
            </w:ins>
            <w:r w:rsidR="00F46A56">
              <w:rPr>
                <w:b/>
                <w:color w:val="0000EE"/>
              </w:rPr>
              <w:instrText xml:space="preserve"> \* MERGEFORMAT </w:instrText>
            </w:r>
            <w:r w:rsidR="00F46A56" w:rsidRPr="00F46A56">
              <w:rPr>
                <w:b/>
                <w:color w:val="0000EE"/>
                <w:rPrChange w:id="226" w:author="Tweed, Alex" w:date="2016-05-10T13:39:00Z">
                  <w:rPr>
                    <w:color w:val="auto"/>
                  </w:rPr>
                </w:rPrChange>
              </w:rPr>
              <w:fldChar w:fldCharType="separate"/>
            </w:r>
            <w:ins w:id="227" w:author="Tweed, Alex" w:date="2016-05-10T13:39:00Z">
              <w:r w:rsidR="00F46A56" w:rsidRPr="00F46A56">
                <w:rPr>
                  <w:b/>
                  <w:color w:val="0000EE"/>
                  <w:rPrChange w:id="228" w:author="Tweed, Alex" w:date="2016-05-10T13:39:00Z">
                    <w:rPr>
                      <w:color w:val="auto"/>
                    </w:rPr>
                  </w:rPrChange>
                </w:rPr>
                <w:t>1.2</w:t>
              </w:r>
              <w:r w:rsidR="00F46A56" w:rsidRPr="00F46A56">
                <w:rPr>
                  <w:b/>
                  <w:color w:val="0000EE"/>
                  <w:rPrChange w:id="229" w:author="Tweed, Alex" w:date="2016-05-10T13:39:00Z">
                    <w:rPr>
                      <w:color w:val="auto"/>
                    </w:rPr>
                  </w:rPrChange>
                </w:rPr>
                <w:t>.</w:t>
              </w:r>
              <w:r w:rsidR="00F46A56" w:rsidRPr="00F46A56">
                <w:rPr>
                  <w:b/>
                  <w:color w:val="0000EE"/>
                  <w:rPrChange w:id="230" w:author="Tweed, Alex" w:date="2016-05-10T13:39:00Z">
                    <w:rPr>
                      <w:color w:val="auto"/>
                    </w:rPr>
                  </w:rPrChange>
                </w:rPr>
                <w:t>3</w:t>
              </w:r>
              <w:r w:rsidR="00F46A56" w:rsidRPr="00F46A56">
                <w:rPr>
                  <w:b/>
                  <w:color w:val="0000EE"/>
                  <w:rPrChange w:id="231" w:author="Tweed, Alex" w:date="2016-05-10T13:39:00Z">
                    <w:rPr>
                      <w:color w:val="auto"/>
                    </w:rPr>
                  </w:rPrChange>
                </w:rPr>
                <w:fldChar w:fldCharType="end"/>
              </w:r>
            </w:ins>
            <w:del w:id="232" w:author="Tweed, Alex" w:date="2016-05-10T13:39:00Z">
              <w:r w:rsidRPr="00A52AF6" w:rsidDel="00F46A56">
                <w:rPr>
                  <w:b/>
                  <w:color w:val="0000EE"/>
                </w:rPr>
                <w:fldChar w:fldCharType="begin"/>
              </w:r>
              <w:r w:rsidRPr="00A52AF6" w:rsidDel="00F46A56">
                <w:rPr>
                  <w:b/>
                  <w:color w:val="0000EE"/>
                </w:rPr>
                <w:delInstrText xml:space="preserve"> REF _Ref450222364 \r \h  \* MERGEFORMAT </w:delInstrText>
              </w:r>
              <w:r w:rsidRPr="00A52AF6" w:rsidDel="00F46A56">
                <w:rPr>
                  <w:b/>
                  <w:color w:val="0000EE"/>
                </w:rPr>
              </w:r>
              <w:r w:rsidRPr="00A52AF6" w:rsidDel="00F46A56">
                <w:rPr>
                  <w:b/>
                  <w:color w:val="0000EE"/>
                </w:rPr>
                <w:fldChar w:fldCharType="separate"/>
              </w:r>
              <w:r w:rsidRPr="00A52AF6" w:rsidDel="00F46A56">
                <w:rPr>
                  <w:b/>
                  <w:color w:val="0000EE"/>
                </w:rPr>
                <w:delText>1.2.3</w:delText>
              </w:r>
              <w:r w:rsidRPr="00A52AF6" w:rsidDel="00F46A56">
                <w:rPr>
                  <w:b/>
                  <w:color w:val="0000EE"/>
                </w:rPr>
                <w:fldChar w:fldCharType="end"/>
              </w:r>
            </w:del>
            <w:r>
              <w:rPr>
                <w:b/>
                <w:color w:val="0000EE"/>
              </w:rPr>
              <w:t xml:space="preserve"> </w:t>
            </w:r>
            <w:r>
              <w:rPr>
                <w:color w:val="auto"/>
              </w:rPr>
              <w:t>for more detail.</w:t>
            </w:r>
          </w:p>
        </w:tc>
      </w:tr>
    </w:tbl>
    <w:p w14:paraId="33789DA5" w14:textId="77777777" w:rsidR="00E50B49" w:rsidRDefault="00E50B49" w:rsidP="00E50B49">
      <w:pPr>
        <w:pStyle w:val="basicparagraph"/>
        <w:spacing w:before="0"/>
      </w:pPr>
    </w:p>
    <w:p w14:paraId="5AD1DBCD" w14:textId="4975ED79" w:rsidR="00E50B49" w:rsidRDefault="00E50B49" w:rsidP="00E50B49">
      <w:pPr>
        <w:pStyle w:val="basicparagraph"/>
        <w:spacing w:before="0"/>
      </w:pPr>
      <w:r>
        <w:t xml:space="preserve">The </w:t>
      </w:r>
      <w:r>
        <w:rPr>
          <w:rFonts w:ascii="Courier New" w:eastAsia="Courier New" w:hAnsi="Courier New" w:cs="Courier New"/>
        </w:rPr>
        <w:t>NetflowV9DataRecordChoiceType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NetflowV9DataRecordChoiceType</w:t>
      </w:r>
      <w:r>
        <w:t xml:space="preserve"> class can be populated at any time. The property table of the </w:t>
      </w:r>
      <w:r>
        <w:rPr>
          <w:rFonts w:ascii="Courier New" w:eastAsia="Courier New" w:hAnsi="Courier New" w:cs="Courier New"/>
        </w:rPr>
        <w:t>NetflowV9DataRecordChoiceType</w:t>
      </w:r>
      <w:r>
        <w:t xml:space="preserve"> class is given in</w:t>
      </w:r>
      <w:r>
        <w:rPr>
          <w:b/>
          <w:color w:val="0000EE"/>
        </w:rPr>
        <w:t xml:space="preserve"> </w:t>
      </w:r>
      <w:r w:rsidRPr="00E50B49">
        <w:rPr>
          <w:b/>
          <w:color w:val="0000EE"/>
        </w:rPr>
        <w:fldChar w:fldCharType="begin"/>
      </w:r>
      <w:r w:rsidRPr="00E50B49">
        <w:rPr>
          <w:b/>
          <w:color w:val="0000EE"/>
        </w:rPr>
        <w:instrText xml:space="preserve"> REF _Ref450311429 \h  \* MERGEFORMAT </w:instrText>
      </w:r>
      <w:r w:rsidRPr="00E50B49">
        <w:rPr>
          <w:b/>
          <w:color w:val="0000EE"/>
        </w:rPr>
      </w:r>
      <w:r w:rsidRPr="00E50B49">
        <w:rPr>
          <w:b/>
          <w:color w:val="0000EE"/>
        </w:rPr>
        <w:fldChar w:fldCharType="separate"/>
      </w:r>
      <w:r w:rsidRPr="00E50B49">
        <w:rPr>
          <w:b/>
          <w:color w:val="0000EE"/>
        </w:rPr>
        <w:t>Ta</w:t>
      </w:r>
      <w:r w:rsidRPr="00E50B49">
        <w:rPr>
          <w:b/>
          <w:color w:val="0000EE"/>
        </w:rPr>
        <w:t>b</w:t>
      </w:r>
      <w:r w:rsidRPr="00E50B49">
        <w:rPr>
          <w:b/>
          <w:color w:val="0000EE"/>
        </w:rPr>
        <w:t xml:space="preserve">le </w:t>
      </w:r>
      <w:r w:rsidRPr="00E50B49">
        <w:rPr>
          <w:b/>
          <w:noProof/>
          <w:color w:val="0000EE"/>
        </w:rPr>
        <w:t>3</w:t>
      </w:r>
      <w:r w:rsidRPr="00E50B49">
        <w:rPr>
          <w:b/>
          <w:color w:val="0000EE"/>
        </w:rPr>
        <w:noBreakHyphen/>
      </w:r>
      <w:r w:rsidRPr="00E50B49">
        <w:rPr>
          <w:b/>
          <w:noProof/>
          <w:color w:val="0000EE"/>
        </w:rPr>
        <w:t>32</w:t>
      </w:r>
      <w:r w:rsidRPr="00E50B49">
        <w:rPr>
          <w:b/>
          <w:color w:val="0000EE"/>
        </w:rPr>
        <w:fldChar w:fldCharType="end"/>
      </w:r>
      <w:r>
        <w:t>.</w:t>
      </w:r>
      <w:bookmarkStart w:id="233" w:name="_Ref439952661"/>
    </w:p>
    <w:p w14:paraId="3CB9568E" w14:textId="5674EB99" w:rsidR="00605BD6" w:rsidRDefault="00A34879">
      <w:pPr>
        <w:pStyle w:val="tablecaption"/>
        <w:jc w:val="center"/>
      </w:pPr>
      <w:bookmarkStart w:id="234" w:name="_Ref450311429"/>
      <w:r>
        <w:t xml:space="preserve">Table </w:t>
      </w:r>
      <w:fldSimple w:instr=" STYLEREF 1 \s ">
        <w:r w:rsidR="00902FE2">
          <w:rPr>
            <w:noProof/>
          </w:rPr>
          <w:t>3</w:t>
        </w:r>
      </w:fldSimple>
      <w:r w:rsidR="00902FE2">
        <w:noBreakHyphen/>
      </w:r>
      <w:fldSimple w:instr=" SEQ Table \* ARABIC \s 1 ">
        <w:r w:rsidR="00E50B49">
          <w:rPr>
            <w:noProof/>
          </w:rPr>
          <w:t>32</w:t>
        </w:r>
      </w:fldSimple>
      <w:bookmarkEnd w:id="233"/>
      <w:bookmarkEnd w:id="234"/>
      <w:r w:rsidR="00E028FE">
        <w:rPr>
          <w:noProof/>
        </w:rPr>
        <w:t xml:space="preserve">. </w:t>
      </w:r>
      <w:r>
        <w:t xml:space="preserve">Properties of the </w:t>
      </w:r>
      <w:r>
        <w:rPr>
          <w:rFonts w:ascii="Courier New" w:eastAsia="Courier New" w:hAnsi="Courier New" w:cs="Courier New"/>
        </w:rPr>
        <w:t>NetflowV9DataRecord</w:t>
      </w:r>
      <w:r w:rsidR="00E50B49">
        <w:rPr>
          <w:rFonts w:ascii="Courier New" w:eastAsia="Courier New" w:hAnsi="Courier New" w:cs="Courier New"/>
        </w:rPr>
        <w:t>Choice</w:t>
      </w:r>
      <w:r>
        <w:rPr>
          <w:rFonts w:ascii="Courier New" w:eastAsia="Courier New" w:hAnsi="Courier New" w:cs="Courier New"/>
        </w:rPr>
        <w: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5D42CF48" w14:textId="77777777" w:rsidR="00605BD6" w:rsidRDefault="00A34879">
            <w:pPr>
              <w:rPr>
                <w:ins w:id="235" w:author="Tweed, Alex" w:date="2016-05-10T13:49:00Z"/>
              </w:rPr>
            </w:pPr>
            <w:r>
              <w:t xml:space="preserve">The </w:t>
            </w:r>
            <w:r>
              <w:rPr>
                <w:rFonts w:ascii="Courier New" w:eastAsia="Courier New" w:hAnsi="Courier New" w:cs="Courier New"/>
              </w:rPr>
              <w:t>Flow_Data_Record</w:t>
            </w:r>
            <w:r w:rsidR="001D7E59">
              <w:t xml:space="preserve"> property s</w:t>
            </w:r>
            <w:r>
              <w:t>pecifies a Flow Data Record, which corresponds to a FieldType defined in the Template Record. Each one will have multiple values associated with it.</w:t>
            </w:r>
          </w:p>
          <w:p w14:paraId="523DB9E2" w14:textId="77777777" w:rsidR="00F744EC" w:rsidRDefault="00F744EC">
            <w:pPr>
              <w:rPr>
                <w:ins w:id="236" w:author="Tweed, Alex" w:date="2016-05-10T13:49:00Z"/>
              </w:rPr>
            </w:pPr>
          </w:p>
          <w:p w14:paraId="236112D1" w14:textId="45E67D3F" w:rsidR="00F744EC" w:rsidRDefault="00F744EC">
            <w:ins w:id="237" w:author="Tweed, Alex" w:date="2016-05-10T13:49:00Z">
              <w:r>
                <w:t xml:space="preserve">The </w:t>
              </w:r>
            </w:ins>
            <w:ins w:id="238" w:author="Tweed, Alex" w:date="2016-05-10T13:50:00Z">
              <w:r>
                <w:rPr>
                  <w:rFonts w:ascii="Courier New" w:eastAsia="Courier New" w:hAnsi="Courier New" w:cs="Courier New"/>
                </w:rPr>
                <w:t>Flow_Data_Record</w:t>
              </w:r>
              <w:r>
                <w:t xml:space="preserve"> </w:t>
              </w:r>
            </w:ins>
            <w:ins w:id="239" w:author="Tweed, Alex" w:date="2016-05-10T13:49:00Z">
              <w:r>
                <w:t xml:space="preserve">and </w:t>
              </w:r>
            </w:ins>
            <w:ins w:id="240" w:author="Tweed, Alex" w:date="2016-05-10T13:50:00Z">
              <w:r>
                <w:rPr>
                  <w:rFonts w:ascii="Courier New" w:eastAsia="Courier New" w:hAnsi="Courier New" w:cs="Courier New"/>
                </w:rPr>
                <w:t>Options_Data_Record</w:t>
              </w:r>
              <w:r>
                <w:t xml:space="preserve"> </w:t>
              </w:r>
            </w:ins>
            <w:ins w:id="241" w:author="Tweed, Alex" w:date="2016-05-10T13:49:00Z">
              <w:r>
                <w:t>properties MUST NOT both have a value.</w:t>
              </w:r>
            </w:ins>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2AD050E" w14:textId="77777777" w:rsidR="00605BD6" w:rsidRDefault="00A34879">
            <w:pPr>
              <w:rPr>
                <w:ins w:id="242" w:author="Tweed, Alex" w:date="2016-05-10T13:49:00Z"/>
              </w:rPr>
            </w:pPr>
            <w:r>
              <w:t xml:space="preserve">The </w:t>
            </w:r>
            <w:r>
              <w:rPr>
                <w:rFonts w:ascii="Courier New" w:eastAsia="Courier New" w:hAnsi="Courier New" w:cs="Courier New"/>
              </w:rPr>
              <w:t>Options_Data_Record</w:t>
            </w:r>
            <w:r w:rsidR="001D7E59">
              <w:t xml:space="preserve"> property s</w:t>
            </w:r>
            <w:r>
              <w:t>pecifies</w:t>
            </w:r>
            <w:r w:rsidR="001D7E59">
              <w:t xml:space="preserve"> an Options Data Record, which c</w:t>
            </w:r>
            <w:r>
              <w:t>orresponds to a previously defined Options Template Record.</w:t>
            </w:r>
          </w:p>
          <w:p w14:paraId="4D7B990B" w14:textId="77777777" w:rsidR="00F744EC" w:rsidRDefault="00F744EC">
            <w:pPr>
              <w:rPr>
                <w:ins w:id="243" w:author="Tweed, Alex" w:date="2016-05-10T13:49:00Z"/>
              </w:rPr>
            </w:pPr>
          </w:p>
          <w:p w14:paraId="4AE9211F" w14:textId="2243A3C7" w:rsidR="00F744EC" w:rsidRDefault="00F744EC">
            <w:ins w:id="244" w:author="Tweed, Alex" w:date="2016-05-10T13:50:00Z">
              <w:r>
                <w:t xml:space="preserve">The </w:t>
              </w:r>
              <w:r>
                <w:rPr>
                  <w:rFonts w:ascii="Courier New" w:eastAsia="Courier New" w:hAnsi="Courier New" w:cs="Courier New"/>
                </w:rPr>
                <w:t>Flow_Data_Record</w:t>
              </w:r>
              <w:r>
                <w:t xml:space="preserve"> and </w:t>
              </w:r>
              <w:r>
                <w:rPr>
                  <w:rFonts w:ascii="Courier New" w:eastAsia="Courier New" w:hAnsi="Courier New" w:cs="Courier New"/>
                </w:rPr>
                <w:t>Options_Data_Record</w:t>
              </w:r>
              <w:r>
                <w:t xml:space="preserve"> properties MUST NOT both have a value.</w:t>
              </w:r>
            </w:ins>
          </w:p>
        </w:tc>
      </w:tr>
    </w:tbl>
    <w:p w14:paraId="189F0CBF" w14:textId="77777777" w:rsidR="00605BD6" w:rsidRDefault="00605BD6"/>
    <w:p w14:paraId="28B8BE73" w14:textId="77777777" w:rsidR="00605BD6" w:rsidRDefault="00A34879" w:rsidP="00297AA7">
      <w:pPr>
        <w:pStyle w:val="Heading3"/>
        <w:ind w:left="900" w:hanging="900"/>
      </w:pPr>
      <w:bookmarkStart w:id="245" w:name="_Toc450311745"/>
      <w:r>
        <w:t>FlowDataRecordType Class</w:t>
      </w:r>
      <w:bookmarkEnd w:id="245"/>
    </w:p>
    <w:p w14:paraId="526F0B0E" w14:textId="3B9555EA" w:rsidR="00605BD6" w:rsidRDefault="008C218E">
      <w:pPr>
        <w:pStyle w:val="basicparagraph"/>
        <w:contextualSpacing w:val="0"/>
      </w:pPr>
      <w:r>
        <w:t xml:space="preserve">The </w:t>
      </w:r>
      <w:r w:rsidRPr="008C218E">
        <w:rPr>
          <w:rFonts w:ascii="Courier New" w:hAnsi="Courier New" w:cs="Courier New"/>
        </w:rPr>
        <w:t>FlowData</w:t>
      </w:r>
      <w:r w:rsidR="00A34879" w:rsidRPr="008C218E">
        <w:rPr>
          <w:rFonts w:ascii="Courier New" w:hAnsi="Courier New" w:cs="Courier New"/>
        </w:rPr>
        <w:t>Record</w:t>
      </w:r>
      <w:r>
        <w:rPr>
          <w:rFonts w:ascii="Courier New" w:hAnsi="Courier New" w:cs="Courier New"/>
        </w:rPr>
        <w:t>Type</w:t>
      </w:r>
      <w:r w:rsidR="00A34879">
        <w:t xml:space="preserve"> </w:t>
      </w:r>
      <w:r>
        <w:t xml:space="preserve">class specifies </w:t>
      </w:r>
      <w:r w:rsidR="00A34879">
        <w:t>a data record that contains values of the Flow parameters corresponding to a Template Record.</w:t>
      </w:r>
    </w:p>
    <w:p w14:paraId="09080AA8" w14:textId="3B9FFBBA"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33</w:t>
      </w:r>
      <w:r w:rsidR="00E028FE" w:rsidRPr="00E028FE">
        <w:rPr>
          <w:b/>
          <w:color w:val="0000EE"/>
        </w:rPr>
        <w:fldChar w:fldCharType="end"/>
      </w:r>
      <w:r>
        <w:t>.</w:t>
      </w:r>
    </w:p>
    <w:p w14:paraId="148D7818" w14:textId="48075EB4" w:rsidR="00605BD6" w:rsidRDefault="00A34879">
      <w:pPr>
        <w:pStyle w:val="tablecaption"/>
        <w:jc w:val="center"/>
      </w:pPr>
      <w:bookmarkStart w:id="246" w:name="_Ref439952792"/>
      <w:r>
        <w:lastRenderedPageBreak/>
        <w:t xml:space="preserve">Table </w:t>
      </w:r>
      <w:fldSimple w:instr=" STYLEREF 1 \s ">
        <w:r w:rsidR="00E50B49">
          <w:rPr>
            <w:noProof/>
          </w:rPr>
          <w:t>3</w:t>
        </w:r>
      </w:fldSimple>
      <w:r w:rsidR="00902FE2">
        <w:noBreakHyphen/>
      </w:r>
      <w:fldSimple w:instr=" SEQ Table \* ARABIC \s 1 ">
        <w:r w:rsidR="00E50B49">
          <w:rPr>
            <w:noProof/>
          </w:rPr>
          <w:t>33</w:t>
        </w:r>
      </w:fldSimple>
      <w:bookmarkEnd w:id="246"/>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6656C4E" w:rsidR="00605BD6" w:rsidRDefault="001D7E59" w:rsidP="001D7E59">
            <w:r>
              <w:t xml:space="preserve">The </w:t>
            </w:r>
            <w:r w:rsidRPr="001D7E59">
              <w:rPr>
                <w:rFonts w:ascii="Courier New" w:hAnsi="Courier New" w:cs="Courier New"/>
              </w:rPr>
              <w:t>Flow_Record_Collection_Element</w:t>
            </w:r>
            <w:r>
              <w:t xml:space="preserve"> property specifies property values f</w:t>
            </w:r>
            <w:r w:rsidR="00A34879">
              <w:t>or each flow record.</w:t>
            </w:r>
          </w:p>
        </w:tc>
      </w:tr>
    </w:tbl>
    <w:p w14:paraId="099BFC0B" w14:textId="77777777" w:rsidR="00605BD6" w:rsidRDefault="00605BD6"/>
    <w:p w14:paraId="4020D5D0" w14:textId="77777777" w:rsidR="00605BD6" w:rsidRDefault="00A34879" w:rsidP="00297AA7">
      <w:pPr>
        <w:pStyle w:val="Heading3"/>
        <w:ind w:left="900" w:hanging="900"/>
      </w:pPr>
      <w:bookmarkStart w:id="247" w:name="_Toc450311746"/>
      <w:r>
        <w:t>FlowCollectionElementType Class</w:t>
      </w:r>
      <w:bookmarkEnd w:id="247"/>
    </w:p>
    <w:p w14:paraId="46B75FA8" w14:textId="1C27BD49" w:rsidR="00605BD6" w:rsidRDefault="008C218E">
      <w:pPr>
        <w:pStyle w:val="basicparagraph"/>
        <w:contextualSpacing w:val="0"/>
      </w:pPr>
      <w:r>
        <w:t xml:space="preserve">The </w:t>
      </w:r>
      <w:r>
        <w:rPr>
          <w:rFonts w:ascii="Courier New" w:eastAsia="Courier New" w:hAnsi="Courier New" w:cs="Courier New"/>
        </w:rPr>
        <w:t>FlowCollectionElementType</w:t>
      </w:r>
      <w:r>
        <w:t xml:space="preserve"> class specifies the</w:t>
      </w:r>
      <w:r w:rsidR="00A34879">
        <w:t xml:space="preserve"> values </w:t>
      </w:r>
      <w:r>
        <w:t xml:space="preserve">that </w:t>
      </w:r>
      <w:r w:rsidR="00A34879">
        <w:t>are associated with each record in the collection of a flow data record.</w:t>
      </w:r>
    </w:p>
    <w:p w14:paraId="03DD9ABC" w14:textId="1ABC4C45"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34</w:t>
      </w:r>
      <w:r w:rsidR="00E238E0" w:rsidRPr="00E238E0">
        <w:rPr>
          <w:b/>
          <w:color w:val="0000EE"/>
        </w:rPr>
        <w:fldChar w:fldCharType="end"/>
      </w:r>
      <w:r>
        <w:t>.</w:t>
      </w:r>
    </w:p>
    <w:p w14:paraId="6785C495" w14:textId="08FF5F99" w:rsidR="00605BD6" w:rsidRDefault="00A34879">
      <w:pPr>
        <w:pStyle w:val="tablecaption"/>
        <w:jc w:val="center"/>
      </w:pPr>
      <w:bookmarkStart w:id="248" w:name="_Ref439952864"/>
      <w:r>
        <w:t xml:space="preserve">Table </w:t>
      </w:r>
      <w:fldSimple w:instr=" STYLEREF 1 \s ">
        <w:r w:rsidR="00E50B49">
          <w:rPr>
            <w:noProof/>
          </w:rPr>
          <w:t>3</w:t>
        </w:r>
      </w:fldSimple>
      <w:r w:rsidR="00902FE2">
        <w:noBreakHyphen/>
      </w:r>
      <w:fldSimple w:instr=" SEQ Table \* ARABIC \s 1 ">
        <w:r w:rsidR="00E50B49">
          <w:rPr>
            <w:noProof/>
          </w:rPr>
          <w:t>34</w:t>
        </w:r>
      </w:fldSimple>
      <w:bookmarkEnd w:id="248"/>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549A1B19" w:rsidR="00605BD6" w:rsidRDefault="001D7E59" w:rsidP="001D7E59">
            <w:r>
              <w:t xml:space="preserve">The </w:t>
            </w:r>
            <w:r w:rsidRPr="001D7E59">
              <w:rPr>
                <w:rFonts w:ascii="Courier New" w:hAnsi="Courier New" w:cs="Courier New"/>
              </w:rPr>
              <w:t>Flow_Record_Field_Value</w:t>
            </w:r>
            <w:r>
              <w:t xml:space="preserve"> property specifies the s</w:t>
            </w:r>
            <w:r w:rsidR="00197955">
              <w:t>et of property</w:t>
            </w:r>
            <w:r w:rsidR="00A34879">
              <w:t xml:space="preserve">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249" w:name="_Toc450311747"/>
      <w:r>
        <w:t>OptionsDataRecordType Class</w:t>
      </w:r>
      <w:bookmarkEnd w:id="249"/>
    </w:p>
    <w:p w14:paraId="5B816B2E" w14:textId="44DD2387" w:rsidR="00605BD6" w:rsidRDefault="00A34879">
      <w:pPr>
        <w:pStyle w:val="basicparagraph"/>
        <w:contextualSpacing w:val="0"/>
      </w:pPr>
      <w:r>
        <w:t>T</w:t>
      </w:r>
      <w:r w:rsidR="008C218E">
        <w:t xml:space="preserve">he </w:t>
      </w:r>
      <w:r w:rsidR="008C218E">
        <w:rPr>
          <w:rFonts w:ascii="Courier New" w:eastAsia="Courier New" w:hAnsi="Courier New" w:cs="Courier New"/>
        </w:rPr>
        <w:t>OptionsDataRecordType</w:t>
      </w:r>
      <w:r w:rsidR="008C218E">
        <w:t xml:space="preserve"> class specifies t</w:t>
      </w:r>
      <w:r>
        <w:t>he data record that contains values and scope information of the Flow measurement parameters, corresponding to an Options Template Record.</w:t>
      </w:r>
    </w:p>
    <w:p w14:paraId="0EF99B4E" w14:textId="02E941E0"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35</w:t>
      </w:r>
      <w:r w:rsidR="008B5D7C" w:rsidRPr="008B5D7C">
        <w:rPr>
          <w:b/>
          <w:color w:val="0000EE"/>
        </w:rPr>
        <w:fldChar w:fldCharType="end"/>
      </w:r>
      <w:r>
        <w:t>.</w:t>
      </w:r>
    </w:p>
    <w:p w14:paraId="18C7BFC7" w14:textId="626D8CE6" w:rsidR="00605BD6" w:rsidRDefault="00A34879">
      <w:pPr>
        <w:pStyle w:val="tablecaption"/>
        <w:jc w:val="center"/>
      </w:pPr>
      <w:bookmarkStart w:id="250" w:name="_Ref439953008"/>
      <w:r>
        <w:t xml:space="preserve">Table </w:t>
      </w:r>
      <w:fldSimple w:instr=" STYLEREF 1 \s ">
        <w:r w:rsidR="00E50B49">
          <w:rPr>
            <w:noProof/>
          </w:rPr>
          <w:t>3</w:t>
        </w:r>
      </w:fldSimple>
      <w:r w:rsidR="00902FE2">
        <w:noBreakHyphen/>
      </w:r>
      <w:fldSimple w:instr=" SEQ Table \* ARABIC \s 1 ">
        <w:r w:rsidR="00E50B49">
          <w:rPr>
            <w:noProof/>
          </w:rPr>
          <w:t>35</w:t>
        </w:r>
      </w:fldSimple>
      <w:bookmarkEnd w:id="250"/>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4EFEC1A8" w:rsidR="00605BD6" w:rsidRDefault="00A34879">
            <w:r>
              <w:t xml:space="preserve">The </w:t>
            </w:r>
            <w:r>
              <w:rPr>
                <w:rFonts w:ascii="Courier New" w:eastAsia="Courier New" w:hAnsi="Courier New" w:cs="Courier New"/>
              </w:rPr>
              <w:t>Scope_Field_Value</w:t>
            </w:r>
            <w:r w:rsidR="008C218E">
              <w:t xml:space="preserve"> property c</w:t>
            </w:r>
            <w:r>
              <w:t>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lastRenderedPageBreak/>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4C89B247" w:rsidR="00605BD6" w:rsidRDefault="001D7E59" w:rsidP="001D7E59">
            <w:r>
              <w:t xml:space="preserve">The </w:t>
            </w:r>
            <w:r>
              <w:rPr>
                <w:rFonts w:ascii="Courier New" w:hAnsi="Courier New" w:cs="Courier New"/>
              </w:rPr>
              <w:t>Option</w:t>
            </w:r>
            <w:r w:rsidRPr="001D7E59">
              <w:rPr>
                <w:rFonts w:ascii="Courier New" w:hAnsi="Courier New" w:cs="Courier New"/>
              </w:rPr>
              <w:t>_Record_Collection_Element</w:t>
            </w:r>
            <w:r>
              <w:t xml:space="preserve"> property specifies property values for each flow record.</w:t>
            </w:r>
          </w:p>
        </w:tc>
      </w:tr>
    </w:tbl>
    <w:p w14:paraId="5B132252" w14:textId="77777777" w:rsidR="00605BD6" w:rsidRDefault="00605BD6"/>
    <w:p w14:paraId="08188ABF" w14:textId="77777777" w:rsidR="00605BD6" w:rsidRDefault="00A34879" w:rsidP="00297AA7">
      <w:pPr>
        <w:pStyle w:val="Heading3"/>
      </w:pPr>
      <w:bookmarkStart w:id="251" w:name="_Toc450311748"/>
      <w:r>
        <w:t>OptionCollectionElementType Class</w:t>
      </w:r>
      <w:bookmarkEnd w:id="251"/>
    </w:p>
    <w:p w14:paraId="308F6488" w14:textId="63E23B5D" w:rsidR="00605BD6" w:rsidRDefault="008C218E">
      <w:pPr>
        <w:pStyle w:val="basicparagraph"/>
        <w:contextualSpacing w:val="0"/>
      </w:pPr>
      <w:r>
        <w:t xml:space="preserve">The </w:t>
      </w:r>
      <w:r>
        <w:rPr>
          <w:rFonts w:ascii="Courier New" w:eastAsia="Courier New" w:hAnsi="Courier New" w:cs="Courier New"/>
        </w:rPr>
        <w:t>OptionCollectionElementType</w:t>
      </w:r>
      <w:r>
        <w:t xml:space="preserve"> class </w:t>
      </w:r>
      <w:r w:rsidR="00C8157C">
        <w:t>specifies the property</w:t>
      </w:r>
      <w:r w:rsidR="00A34879">
        <w:t xml:space="preserve"> values </w:t>
      </w:r>
      <w:r w:rsidR="00C8157C">
        <w:t xml:space="preserve">that </w:t>
      </w:r>
      <w:r w:rsidR="00A34879">
        <w:t>are associated with each option in the collection of an option data record.</w:t>
      </w:r>
    </w:p>
    <w:p w14:paraId="08107027" w14:textId="223F189C"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E50B49" w:rsidRPr="00E50B49">
        <w:rPr>
          <w:b/>
          <w:color w:val="0000EE"/>
        </w:rPr>
        <w:t xml:space="preserve">Table </w:t>
      </w:r>
      <w:r w:rsidR="00E50B49" w:rsidRPr="00E50B49">
        <w:rPr>
          <w:b/>
          <w:noProof/>
          <w:color w:val="0000EE"/>
        </w:rPr>
        <w:t>3</w:t>
      </w:r>
      <w:r w:rsidR="00E50B49" w:rsidRPr="00E50B49">
        <w:rPr>
          <w:b/>
          <w:noProof/>
          <w:color w:val="0000EE"/>
        </w:rPr>
        <w:noBreakHyphen/>
        <w:t>36</w:t>
      </w:r>
      <w:r w:rsidR="00E83F50" w:rsidRPr="00E83F50">
        <w:rPr>
          <w:b/>
          <w:color w:val="0000EE"/>
        </w:rPr>
        <w:fldChar w:fldCharType="end"/>
      </w:r>
      <w:r>
        <w:t>.</w:t>
      </w:r>
    </w:p>
    <w:p w14:paraId="79AB4B3A" w14:textId="0269E6CE" w:rsidR="00605BD6" w:rsidRDefault="00A34879">
      <w:pPr>
        <w:pStyle w:val="tablecaption"/>
        <w:jc w:val="center"/>
      </w:pPr>
      <w:bookmarkStart w:id="252" w:name="_Ref439953060"/>
      <w:r>
        <w:t xml:space="preserve">Table </w:t>
      </w:r>
      <w:fldSimple w:instr=" STYLEREF 1 \s ">
        <w:r w:rsidR="00E50B49">
          <w:rPr>
            <w:noProof/>
          </w:rPr>
          <w:t>3</w:t>
        </w:r>
      </w:fldSimple>
      <w:r w:rsidR="00902FE2">
        <w:noBreakHyphen/>
      </w:r>
      <w:fldSimple w:instr=" SEQ Table \* ARABIC \s 1 ">
        <w:r w:rsidR="00E50B49">
          <w:rPr>
            <w:noProof/>
          </w:rPr>
          <w:t>36</w:t>
        </w:r>
      </w:fldSimple>
      <w:bookmarkEnd w:id="252"/>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6042AFBC" w:rsidR="00605BD6" w:rsidRDefault="001D7E59" w:rsidP="001D7E59">
            <w:r>
              <w:t xml:space="preserve">The </w:t>
            </w:r>
            <w:r>
              <w:rPr>
                <w:rFonts w:ascii="Courier New" w:hAnsi="Courier New" w:cs="Courier New"/>
              </w:rPr>
              <w:t>Option</w:t>
            </w:r>
            <w:r w:rsidRPr="001D7E59">
              <w:rPr>
                <w:rFonts w:ascii="Courier New" w:hAnsi="Courier New" w:cs="Courier New"/>
              </w:rPr>
              <w:t>_Record_Field_Value</w:t>
            </w:r>
            <w:r>
              <w:t xml:space="preserve"> property</w:t>
            </w:r>
            <w:r w:rsidR="00197955">
              <w:t xml:space="preserve"> specifies the set of property</w:t>
            </w:r>
            <w:r>
              <w:t xml:space="preserve"> values for a given Option Data Record.</w:t>
            </w:r>
          </w:p>
        </w:tc>
      </w:tr>
    </w:tbl>
    <w:p w14:paraId="77AB7607" w14:textId="77777777" w:rsidR="00605BD6" w:rsidRDefault="00605BD6"/>
    <w:p w14:paraId="07DBEE92" w14:textId="77777777" w:rsidR="00605BD6" w:rsidRDefault="00A34879">
      <w:pPr>
        <w:pStyle w:val="Heading2"/>
      </w:pPr>
      <w:bookmarkStart w:id="253" w:name="_Toc450311749"/>
      <w:r>
        <w:lastRenderedPageBreak/>
        <w:t>NetflowV5PacketType Class</w:t>
      </w:r>
      <w:bookmarkEnd w:id="253"/>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229600" cy="4150995"/>
                    </a:xfrm>
                    <a:prstGeom prst="rect">
                      <a:avLst/>
                    </a:prstGeom>
                  </pic:spPr>
                </pic:pic>
              </a:graphicData>
            </a:graphic>
          </wp:inline>
        </w:drawing>
      </w:r>
    </w:p>
    <w:p w14:paraId="59E8437B" w14:textId="2DF141E0" w:rsidR="00CC37AB" w:rsidRPr="00CC37AB" w:rsidRDefault="007063C7" w:rsidP="005F4014">
      <w:pPr>
        <w:pStyle w:val="Caption"/>
      </w:pPr>
      <w:bookmarkStart w:id="254" w:name="_Ref440024289"/>
      <w:r>
        <w:t xml:space="preserve">Figure </w:t>
      </w:r>
      <w:fldSimple w:instr=" STYLEREF 1 \s ">
        <w:r w:rsidR="005F4014">
          <w:rPr>
            <w:noProof/>
          </w:rPr>
          <w:t>3</w:t>
        </w:r>
      </w:fldSimple>
      <w:r w:rsidR="005F4014">
        <w:noBreakHyphen/>
      </w:r>
      <w:fldSimple w:instr=" SEQ Figure \* ARABIC \s 1 ">
        <w:r w:rsidR="005F4014">
          <w:rPr>
            <w:noProof/>
          </w:rPr>
          <w:t>6</w:t>
        </w:r>
      </w:fldSimple>
      <w:bookmarkEnd w:id="254"/>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558A3051" w:rsidR="00E31607" w:rsidRDefault="000D2BD6">
      <w:pPr>
        <w:pStyle w:val="basicparagraph"/>
        <w:contextualSpacing w:val="0"/>
      </w:pPr>
      <w:r>
        <w:t xml:space="preserve">The </w:t>
      </w:r>
      <w:r>
        <w:rPr>
          <w:rFonts w:ascii="Courier New" w:eastAsia="Courier New" w:hAnsi="Courier New" w:cs="Courier New"/>
        </w:rPr>
        <w:t>NetflowV5PacketType</w:t>
      </w:r>
      <w:r>
        <w:t xml:space="preserve"> class specifies</w:t>
      </w:r>
      <w:r w:rsidR="00A34879">
        <w:t xml:space="preserve"> the contents of a Netflow v5 packet. As of 2012, Netflow v5 is still the most commonly used network flow format. Netflow v5 was developed by Cisco. </w:t>
      </w:r>
      <w:r w:rsidR="00E31607">
        <w:t xml:space="preserve">See </w:t>
      </w:r>
      <w:hyperlink r:id="rId87" w:history="1">
        <w:r w:rsidR="00644BFB" w:rsidRPr="00E63964">
          <w:rPr>
            <w:rStyle w:val="Hyperlink"/>
          </w:rPr>
          <w:t>http://netflow.caligare.com/netflow_v5.htm</w:t>
        </w:r>
      </w:hyperlink>
      <w:r w:rsidR="00E31607">
        <w:t xml:space="preserve"> for more information.</w:t>
      </w:r>
      <w:r w:rsidR="00644BFB">
        <w:t xml:space="preserve"> </w:t>
      </w:r>
    </w:p>
    <w:p w14:paraId="1B5C0C9E" w14:textId="0701A94B"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6</w:t>
      </w:r>
      <w:r w:rsidRPr="00644BFB">
        <w:rPr>
          <w:rFonts w:cs="Courier New"/>
          <w:b/>
          <w:color w:val="0000EE"/>
        </w:rPr>
        <w:fldChar w:fldCharType="end"/>
      </w:r>
      <w:r>
        <w:rPr>
          <w:rFonts w:cs="Courier New"/>
        </w:rPr>
        <w:t>.</w:t>
      </w:r>
    </w:p>
    <w:p w14:paraId="355CB801" w14:textId="1F1968E7"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37</w:t>
      </w:r>
      <w:r w:rsidR="00E83F50" w:rsidRPr="00E83F50">
        <w:rPr>
          <w:b/>
          <w:color w:val="0000EE"/>
        </w:rPr>
        <w:fldChar w:fldCharType="end"/>
      </w:r>
      <w:r>
        <w:t>.</w:t>
      </w:r>
    </w:p>
    <w:p w14:paraId="410BD774" w14:textId="1956D434" w:rsidR="00605BD6" w:rsidRDefault="00A34879">
      <w:pPr>
        <w:pStyle w:val="tablecaption"/>
        <w:jc w:val="center"/>
      </w:pPr>
      <w:bookmarkStart w:id="255" w:name="_Ref439953218"/>
      <w:r>
        <w:lastRenderedPageBreak/>
        <w:t xml:space="preserve">Table </w:t>
      </w:r>
      <w:fldSimple w:instr=" STYLEREF 1 \s ">
        <w:r w:rsidR="006A10CB">
          <w:rPr>
            <w:noProof/>
          </w:rPr>
          <w:t>3</w:t>
        </w:r>
      </w:fldSimple>
      <w:r w:rsidR="00902FE2">
        <w:noBreakHyphen/>
      </w:r>
      <w:fldSimple w:instr=" SEQ Table \* ARABIC \s 1 ">
        <w:r w:rsidR="006A10CB">
          <w:rPr>
            <w:noProof/>
          </w:rPr>
          <w:t>37</w:t>
        </w:r>
      </w:fldSimple>
      <w:bookmarkEnd w:id="255"/>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6E35F30F" w:rsidR="00605BD6" w:rsidRDefault="00A34879" w:rsidP="00C8157C">
            <w:r>
              <w:t xml:space="preserve">The </w:t>
            </w:r>
            <w:r>
              <w:rPr>
                <w:rFonts w:ascii="Courier New" w:eastAsia="Courier New" w:hAnsi="Courier New" w:cs="Courier New"/>
              </w:rPr>
              <w:t>Flow_Header</w:t>
            </w:r>
            <w:r>
              <w:t xml:space="preserve"> property </w:t>
            </w:r>
            <w:r w:rsidR="00C8157C">
              <w:t>specifies properties</w:t>
            </w:r>
            <w:r>
              <w:t xml:space="preserve">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4691E20F" w:rsidR="00605BD6" w:rsidRDefault="000D2BD6" w:rsidP="000D2BD6">
            <w:r>
              <w:t xml:space="preserve">The </w:t>
            </w:r>
            <w:r w:rsidRPr="000D2BD6">
              <w:rPr>
                <w:rFonts w:ascii="Courier New" w:hAnsi="Courier New" w:cs="Courier New"/>
              </w:rPr>
              <w:t>Flow_Record</w:t>
            </w:r>
            <w:r>
              <w:t xml:space="preserve"> property specifies the elements of a Netflow v5 flow record</w:t>
            </w:r>
            <w:r w:rsidR="00A34879">
              <w:t xml:space="preserve">. </w:t>
            </w:r>
            <w:r>
              <w:t xml:space="preserve">See </w:t>
            </w:r>
            <w:hyperlink r:id="rId88" w:history="1">
              <w:r w:rsidRPr="000D2BD6">
                <w:rPr>
                  <w:rStyle w:val="Hyperlink"/>
                </w:rPr>
                <w:t>http://netflow.caligare.com/netflow_v5.htm</w:t>
              </w:r>
            </w:hyperlink>
            <w:r>
              <w:t xml:space="preserve"> or</w:t>
            </w:r>
            <w:r w:rsidR="00A34879">
              <w:t xml:space="preserve"> </w:t>
            </w:r>
            <w:hyperlink r:id="rId89" w:anchor="ipfix-fields" w:history="1">
              <w:r w:rsidRPr="00C60E87">
                <w:rPr>
                  <w:rStyle w:val="Hyperlink"/>
                </w:rPr>
                <w:t>http://tools.netsa.cert.org/silk/faq.html#ipfix-fields</w:t>
              </w:r>
            </w:hyperlink>
            <w:r>
              <w:t xml:space="preserve"> for more information.</w:t>
            </w:r>
          </w:p>
        </w:tc>
      </w:tr>
    </w:tbl>
    <w:p w14:paraId="57854EF8" w14:textId="77777777" w:rsidR="00605BD6" w:rsidRDefault="00605BD6"/>
    <w:p w14:paraId="303376A2" w14:textId="77777777" w:rsidR="00605BD6" w:rsidRDefault="00A34879" w:rsidP="00CC37AB">
      <w:pPr>
        <w:pStyle w:val="Heading3"/>
      </w:pPr>
      <w:bookmarkStart w:id="256" w:name="_Toc450311750"/>
      <w:r>
        <w:t>NetflowV5FlowHeaderType Class</w:t>
      </w:r>
      <w:bookmarkEnd w:id="256"/>
    </w:p>
    <w:p w14:paraId="415AE5F7" w14:textId="5B7C359F" w:rsidR="00605BD6" w:rsidRDefault="00C8157C">
      <w:pPr>
        <w:pStyle w:val="basicparagraph"/>
        <w:contextualSpacing w:val="0"/>
      </w:pPr>
      <w:r>
        <w:t xml:space="preserve">The </w:t>
      </w:r>
      <w:r>
        <w:rPr>
          <w:rFonts w:ascii="Courier New" w:eastAsia="Courier New" w:hAnsi="Courier New" w:cs="Courier New"/>
        </w:rPr>
        <w:t>NetflowV5FlowHeaderType</w:t>
      </w:r>
      <w:r>
        <w:t xml:space="preserve"> class specifies properties</w:t>
      </w:r>
      <w:r w:rsidR="00A34879">
        <w:t xml:space="preserve"> of a </w:t>
      </w:r>
      <w:r w:rsidR="00477709">
        <w:t>Netflow</w:t>
      </w:r>
      <w:r w:rsidR="00A34879">
        <w:t xml:space="preserve"> v5 header. </w:t>
      </w:r>
      <w:r w:rsidR="00E31607">
        <w:t xml:space="preserve">See </w:t>
      </w:r>
      <w:hyperlink r:id="rId90" w:history="1">
        <w:r w:rsidR="00E31607" w:rsidRPr="00E63964">
          <w:rPr>
            <w:rStyle w:val="Hyperlink"/>
          </w:rPr>
          <w:t>http://netflow.caligare.com/netflow_v5.htm</w:t>
        </w:r>
      </w:hyperlink>
      <w:r w:rsidR="00E31607">
        <w:t xml:space="preserve"> for more information</w:t>
      </w:r>
      <w:r w:rsidR="00A34879">
        <w:t>.</w:t>
      </w:r>
    </w:p>
    <w:p w14:paraId="573508A6" w14:textId="401B58F2"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38</w:t>
      </w:r>
      <w:r w:rsidR="00F308A8" w:rsidRPr="00F308A8">
        <w:rPr>
          <w:b/>
          <w:color w:val="0000EE"/>
        </w:rPr>
        <w:fldChar w:fldCharType="end"/>
      </w:r>
      <w:r>
        <w:t>.</w:t>
      </w:r>
    </w:p>
    <w:p w14:paraId="2899B2EE" w14:textId="3ECE6FF7" w:rsidR="00605BD6" w:rsidRDefault="00A34879">
      <w:pPr>
        <w:pStyle w:val="tablecaption"/>
        <w:jc w:val="center"/>
      </w:pPr>
      <w:bookmarkStart w:id="257" w:name="_Ref439953543"/>
      <w:r>
        <w:t xml:space="preserve">Table </w:t>
      </w:r>
      <w:fldSimple w:instr=" STYLEREF 1 \s ">
        <w:r w:rsidR="006A10CB">
          <w:rPr>
            <w:noProof/>
          </w:rPr>
          <w:t>3</w:t>
        </w:r>
      </w:fldSimple>
      <w:r w:rsidR="00902FE2">
        <w:noBreakHyphen/>
      </w:r>
      <w:fldSimple w:instr=" SEQ Table \* ARABIC \s 1 ">
        <w:r w:rsidR="006A10CB">
          <w:rPr>
            <w:noProof/>
          </w:rPr>
          <w:t>38</w:t>
        </w:r>
      </w:fldSimple>
      <w:bookmarkEnd w:id="257"/>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r w:rsidR="00477709">
              <w:t>Netflow</w:t>
            </w:r>
            <w:r>
              <w:t xml:space="preserve">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lastRenderedPageBreak/>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258" w:name="_Toc450311751"/>
      <w:r>
        <w:t>NetflowV5FlowRecordType Class</w:t>
      </w:r>
      <w:bookmarkEnd w:id="258"/>
    </w:p>
    <w:p w14:paraId="38C7D2D1" w14:textId="27AFAEF4" w:rsidR="00605BD6" w:rsidRDefault="00C8157C">
      <w:pPr>
        <w:pStyle w:val="basicparagraph"/>
        <w:contextualSpacing w:val="0"/>
      </w:pPr>
      <w:r>
        <w:t xml:space="preserve">The </w:t>
      </w:r>
      <w:r>
        <w:rPr>
          <w:rFonts w:ascii="Courier New" w:eastAsia="Courier New" w:hAnsi="Courier New" w:cs="Courier New"/>
        </w:rPr>
        <w:t>NetflowV5FlowRecordType</w:t>
      </w:r>
      <w:r>
        <w:t xml:space="preserve"> class specifies properties</w:t>
      </w:r>
      <w:r w:rsidR="00A34879">
        <w:t xml:space="preserve"> of a Netflow v5 flow record. Recall that the seven elements that define the flow itself (e.g., source IP address) are provided in </w:t>
      </w:r>
      <w:r w:rsidR="00A34879" w:rsidRPr="00C241E3">
        <w:rPr>
          <w:rFonts w:ascii="Courier New" w:hAnsi="Courier New" w:cs="Courier New"/>
        </w:rPr>
        <w:t>NetworkFlowLabelType</w:t>
      </w:r>
      <w:r w:rsidR="00A34879">
        <w:t>.</w:t>
      </w:r>
      <w:r w:rsidR="00E31607">
        <w:t xml:space="preserve"> See</w:t>
      </w:r>
      <w:r w:rsidR="00A34879">
        <w:t xml:space="preserve"> </w:t>
      </w:r>
      <w:hyperlink r:id="rId91" w:history="1">
        <w:r w:rsidR="00E31607" w:rsidRPr="00E63964">
          <w:rPr>
            <w:rStyle w:val="Hyperlink"/>
          </w:rPr>
          <w:t>https://bto.bluecoat.com/packetguide/8.6/info/netflow5-records.htm</w:t>
        </w:r>
      </w:hyperlink>
      <w:r w:rsidR="00E31607">
        <w:t xml:space="preserve"> for more information.</w:t>
      </w:r>
    </w:p>
    <w:p w14:paraId="64EF5DC9" w14:textId="0FC7D830"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39</w:t>
      </w:r>
      <w:r w:rsidR="00C241E3" w:rsidRPr="00C241E3">
        <w:rPr>
          <w:b/>
          <w:color w:val="0000EE"/>
        </w:rPr>
        <w:fldChar w:fldCharType="end"/>
      </w:r>
      <w:r>
        <w:t>.</w:t>
      </w:r>
    </w:p>
    <w:p w14:paraId="4DEDDB42" w14:textId="2A6B792A" w:rsidR="00605BD6" w:rsidRDefault="00A34879">
      <w:pPr>
        <w:pStyle w:val="tablecaption"/>
        <w:jc w:val="center"/>
      </w:pPr>
      <w:bookmarkStart w:id="259" w:name="_Ref439953560"/>
      <w:r>
        <w:t xml:space="preserve">Table </w:t>
      </w:r>
      <w:fldSimple w:instr=" STYLEREF 1 \s ">
        <w:r w:rsidR="006A10CB">
          <w:rPr>
            <w:noProof/>
          </w:rPr>
          <w:t>3</w:t>
        </w:r>
      </w:fldSimple>
      <w:r w:rsidR="00902FE2">
        <w:noBreakHyphen/>
      </w:r>
      <w:fldSimple w:instr=" SEQ Table \* ARABIC \s 1 ">
        <w:r w:rsidR="006A10CB">
          <w:rPr>
            <w:noProof/>
          </w:rPr>
          <w:t>39</w:t>
        </w:r>
      </w:fldSimple>
      <w:bookmarkEnd w:id="259"/>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E5CF590" w:rsidR="00605BD6" w:rsidRDefault="00A34879">
            <w:r>
              <w:t xml:space="preserve">The </w:t>
            </w:r>
            <w:r>
              <w:rPr>
                <w:rFonts w:ascii="Courier New" w:eastAsia="Courier New" w:hAnsi="Courier New" w:cs="Courier New"/>
              </w:rPr>
              <w:t>Byte_Count</w:t>
            </w:r>
            <w:r w:rsidR="00C8157C">
              <w:t xml:space="preserve"> property r</w:t>
            </w:r>
            <w:r>
              <w:t>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394114D3" w:rsidR="00605BD6" w:rsidRDefault="00A34879">
            <w:r>
              <w:t xml:space="preserve">The </w:t>
            </w:r>
            <w:r>
              <w:rPr>
                <w:rFonts w:ascii="Courier New" w:eastAsia="Courier New" w:hAnsi="Courier New" w:cs="Courier New"/>
              </w:rPr>
              <w:t>SysUpTime_Start</w:t>
            </w:r>
            <w:r w:rsidR="00C8157C">
              <w:t xml:space="preserve"> property r</w:t>
            </w:r>
            <w:r>
              <w:t>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lastRenderedPageBreak/>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42B99503" w:rsidR="00605BD6" w:rsidRDefault="00A34879">
            <w:r>
              <w:t xml:space="preserve">The </w:t>
            </w:r>
            <w:r>
              <w:rPr>
                <w:rFonts w:ascii="Courier New" w:eastAsia="Courier New" w:hAnsi="Courier New" w:cs="Courier New"/>
              </w:rPr>
              <w:t>SysUpTime_End</w:t>
            </w:r>
            <w:r>
              <w:t xml:space="preserve"> prop</w:t>
            </w:r>
            <w:r w:rsidR="001C1B31">
              <w:t>erty r</w:t>
            </w:r>
            <w:r>
              <w:t>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67C1F343" w:rsidR="00605BD6" w:rsidRDefault="00A34879" w:rsidP="001C1B31">
            <w:r>
              <w:t xml:space="preserve">The </w:t>
            </w:r>
            <w:r>
              <w:rPr>
                <w:rFonts w:ascii="Courier New" w:eastAsia="Courier New" w:hAnsi="Courier New" w:cs="Courier New"/>
              </w:rPr>
              <w:t>Padding1</w:t>
            </w:r>
            <w:r>
              <w:t xml:space="preserve"> property </w:t>
            </w:r>
            <w:r w:rsidR="001C1B31">
              <w:t>specifies o</w:t>
            </w:r>
            <w:r>
              <w:t>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528894B8" w:rsidR="00605BD6" w:rsidRDefault="00A34879" w:rsidP="001C1B31">
            <w:r>
              <w:t xml:space="preserve">The </w:t>
            </w:r>
            <w:r>
              <w:rPr>
                <w:rFonts w:ascii="Courier New" w:eastAsia="Courier New" w:hAnsi="Courier New" w:cs="Courier New"/>
              </w:rPr>
              <w:t>TCP_Flags</w:t>
            </w:r>
            <w:r>
              <w:t xml:space="preserve"> property </w:t>
            </w:r>
            <w:r w:rsidR="001C1B31">
              <w:t>s</w:t>
            </w:r>
            <w:r>
              <w:t>pecifies the union of all TCP flags observed over the life of the flow.</w:t>
            </w:r>
          </w:p>
        </w:tc>
      </w:tr>
      <w:tr w:rsidR="00605BD6" w14:paraId="78A9F877" w14:textId="77777777" w:rsidTr="001C1B31">
        <w:trPr>
          <w:trHeight w:val="592"/>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56531041" w:rsidR="00605BD6" w:rsidRDefault="00A34879">
            <w:r>
              <w:t xml:space="preserve">The </w:t>
            </w:r>
            <w:r>
              <w:rPr>
                <w:rFonts w:ascii="Courier New" w:eastAsia="Courier New" w:hAnsi="Courier New" w:cs="Courier New"/>
              </w:rPr>
              <w:t>Src_Autonomous_System</w:t>
            </w:r>
            <w:r w:rsidR="001C1B31">
              <w:t xml:space="preserve"> property s</w:t>
            </w:r>
            <w:r>
              <w:t>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5959C111" w:rsidR="00605BD6" w:rsidRDefault="00A34879">
            <w:r>
              <w:t xml:space="preserve">The </w:t>
            </w:r>
            <w:r>
              <w:rPr>
                <w:rFonts w:ascii="Courier New" w:eastAsia="Courier New" w:hAnsi="Courier New" w:cs="Courier New"/>
              </w:rPr>
              <w:t>Dest_Autonomous_System</w:t>
            </w:r>
            <w:r w:rsidR="001C1B31">
              <w:t xml:space="preserve"> property s</w:t>
            </w:r>
            <w:r>
              <w:t>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16BF061A" w:rsidR="00605BD6" w:rsidRDefault="00A34879">
            <w:r>
              <w:t xml:space="preserve">The </w:t>
            </w:r>
            <w:r>
              <w:rPr>
                <w:rFonts w:ascii="Courier New" w:eastAsia="Courier New" w:hAnsi="Courier New" w:cs="Courier New"/>
              </w:rPr>
              <w:t>Src_IP_Mask_Bit_Count</w:t>
            </w:r>
            <w:r w:rsidR="001C1B31">
              <w:t xml:space="preserve"> property s</w:t>
            </w:r>
            <w:r>
              <w:t>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45E329E1" w:rsidR="00605BD6" w:rsidRDefault="00A34879">
            <w:r>
              <w:t xml:space="preserve">The </w:t>
            </w:r>
            <w:r>
              <w:rPr>
                <w:rFonts w:ascii="Courier New" w:eastAsia="Courier New" w:hAnsi="Courier New" w:cs="Courier New"/>
              </w:rPr>
              <w:t>Dest_IP_Mask_Bit_Count</w:t>
            </w:r>
            <w:r w:rsidR="001C1B31">
              <w:t xml:space="preserve"> property s</w:t>
            </w:r>
            <w:r>
              <w:t>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6E07B216" w:rsidR="00605BD6" w:rsidRDefault="00A34879" w:rsidP="001C1B31">
            <w:r>
              <w:t xml:space="preserve">The </w:t>
            </w:r>
            <w:r>
              <w:rPr>
                <w:rFonts w:ascii="Courier New" w:eastAsia="Courier New" w:hAnsi="Courier New" w:cs="Courier New"/>
              </w:rPr>
              <w:t>Padding2</w:t>
            </w:r>
            <w:r>
              <w:t xml:space="preserve"> property </w:t>
            </w:r>
            <w:r w:rsidR="001C1B31">
              <w:t>specifies the u</w:t>
            </w:r>
            <w:r>
              <w:t>nused (zero) bytes, which is used for purposes of padding.</w:t>
            </w:r>
          </w:p>
        </w:tc>
      </w:tr>
    </w:tbl>
    <w:p w14:paraId="6C427A33" w14:textId="77777777" w:rsidR="00605BD6" w:rsidRDefault="00605BD6"/>
    <w:p w14:paraId="4D56F65B" w14:textId="77777777" w:rsidR="00605BD6" w:rsidRDefault="00A34879">
      <w:pPr>
        <w:pStyle w:val="Heading2"/>
      </w:pPr>
      <w:bookmarkStart w:id="260" w:name="_Toc450311752"/>
      <w:r>
        <w:lastRenderedPageBreak/>
        <w:t>SiLKRecordType Class</w:t>
      </w:r>
      <w:bookmarkEnd w:id="260"/>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8229600" cy="2919730"/>
                    </a:xfrm>
                    <a:prstGeom prst="rect">
                      <a:avLst/>
                    </a:prstGeom>
                  </pic:spPr>
                </pic:pic>
              </a:graphicData>
            </a:graphic>
          </wp:inline>
        </w:drawing>
      </w:r>
    </w:p>
    <w:p w14:paraId="4A87D076" w14:textId="031D7DCE" w:rsidR="00CC37AB" w:rsidRPr="00CC37AB" w:rsidRDefault="007063C7" w:rsidP="005F4014">
      <w:pPr>
        <w:pStyle w:val="Caption"/>
      </w:pPr>
      <w:bookmarkStart w:id="261" w:name="_Ref440024345"/>
      <w:r>
        <w:t xml:space="preserve">Figure </w:t>
      </w:r>
      <w:fldSimple w:instr=" STYLEREF 1 \s ">
        <w:r w:rsidR="005F4014">
          <w:rPr>
            <w:noProof/>
          </w:rPr>
          <w:t>3</w:t>
        </w:r>
      </w:fldSimple>
      <w:r w:rsidR="005F4014">
        <w:noBreakHyphen/>
      </w:r>
      <w:fldSimple w:instr=" SEQ Figure \* ARABIC \s 1 ">
        <w:r w:rsidR="005F4014">
          <w:rPr>
            <w:noProof/>
          </w:rPr>
          <w:t>7</w:t>
        </w:r>
      </w:fldSimple>
      <w:bookmarkEnd w:id="261"/>
      <w:r>
        <w:t xml:space="preserve">. </w:t>
      </w:r>
      <w:r w:rsidRPr="009F0990">
        <w:t xml:space="preserve">UML diagram of the </w:t>
      </w:r>
      <w:r w:rsidRPr="007063C7">
        <w:rPr>
          <w:rFonts w:ascii="Courier New" w:hAnsi="Courier New" w:cs="Courier New"/>
        </w:rPr>
        <w:t>SiLKRecordType</w:t>
      </w:r>
      <w:r w:rsidRPr="009F0990">
        <w:t xml:space="preserve"> class</w:t>
      </w:r>
    </w:p>
    <w:p w14:paraId="654B7F99" w14:textId="77777777" w:rsidR="001C1B31" w:rsidRDefault="001C1B31">
      <w:pPr>
        <w:pStyle w:val="basicparagraph"/>
        <w:contextualSpacing w:val="0"/>
        <w:rPr>
          <w:rFonts w:cs="Courier New"/>
        </w:rPr>
      </w:pPr>
      <w:r>
        <w:t xml:space="preserve">The </w:t>
      </w:r>
      <w:r>
        <w:rPr>
          <w:rFonts w:ascii="Courier New" w:eastAsia="Courier New" w:hAnsi="Courier New" w:cs="Courier New"/>
        </w:rPr>
        <w:t>SiLKRecordType</w:t>
      </w:r>
      <w:r>
        <w:t xml:space="preserve"> class, specifies the </w:t>
      </w:r>
      <w:r w:rsidR="00A34879">
        <w:t>System for Internet-Level Knowledge (CMU/SEI)</w:t>
      </w:r>
      <w:r>
        <w:t xml:space="preserve"> record type</w:t>
      </w:r>
      <w:r w:rsidR="00A34879">
        <w:t xml:space="preserve">. The </w:t>
      </w:r>
      <w:r>
        <w:t>properties</w:t>
      </w:r>
      <w:r w:rsidR="00A34879">
        <w:t xml:space="preserve"> are taken from a list shown in </w:t>
      </w:r>
      <w:hyperlink r:id="rId93" w:history="1">
        <w:r w:rsidR="00A34879" w:rsidRPr="00E31607">
          <w:rPr>
            <w:rStyle w:val="Hyperlink"/>
          </w:rPr>
          <w:t>http://tools.netsa.cert.org/silk/rwcut.html</w:t>
        </w:r>
      </w:hyperlink>
      <w:r w:rsidR="00A34879">
        <w:t xml:space="preserve">. Fields common to all network flows are defined in </w:t>
      </w:r>
      <w:r w:rsidR="00A34879" w:rsidRPr="00A355D8">
        <w:rPr>
          <w:rFonts w:ascii="Courier New" w:hAnsi="Courier New" w:cs="Courier New"/>
        </w:rPr>
        <w:t>NetworkFlowLabelType</w:t>
      </w:r>
      <w:r w:rsidR="00A34879">
        <w:t xml:space="preserve"> </w:t>
      </w:r>
      <w:r w:rsidR="00A355D8">
        <w:t xml:space="preserve">class </w:t>
      </w:r>
      <w:r w:rsidR="00A34879">
        <w:t xml:space="preserve">(e.g., source IP, SNMP ingress, etc.). For additional references, see </w:t>
      </w:r>
      <w:hyperlink r:id="rId94" w:history="1">
        <w:r w:rsidR="00A34879" w:rsidRPr="00E31607">
          <w:rPr>
            <w:rStyle w:val="Hyperlink"/>
          </w:rPr>
          <w:t>http://tools.netsa.cert.org/silk/analysis-handbook.pdf</w:t>
        </w:r>
      </w:hyperlink>
      <w:r w:rsidR="00E31607">
        <w:t xml:space="preserve"> and</w:t>
      </w:r>
      <w:r w:rsidR="00A34879">
        <w:t xml:space="preserve"> </w:t>
      </w:r>
      <w:hyperlink r:id="rId95" w:history="1">
        <w:r w:rsidR="00A34879" w:rsidRPr="00E31607">
          <w:rPr>
            <w:rStyle w:val="Hyperlink"/>
          </w:rPr>
          <w:t>http://tools.netsa.cert.org/silk/faq.html#ipfix-fields</w:t>
        </w:r>
      </w:hyperlink>
      <w:r w:rsidR="00A34879">
        <w:t>.</w:t>
      </w:r>
      <w:r w:rsidR="00644BFB" w:rsidRPr="00644BFB">
        <w:rPr>
          <w:rFonts w:cs="Courier New"/>
        </w:rPr>
        <w:t xml:space="preserve"> </w:t>
      </w:r>
    </w:p>
    <w:p w14:paraId="1C35D668" w14:textId="344DEB84"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_Ref440024345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7</w:t>
      </w:r>
      <w:r w:rsidRPr="00644BFB">
        <w:rPr>
          <w:rFonts w:cs="Courier New"/>
          <w:b/>
          <w:color w:val="0000EE"/>
        </w:rPr>
        <w:fldChar w:fldCharType="end"/>
      </w:r>
      <w:r>
        <w:rPr>
          <w:rFonts w:cs="Courier New"/>
        </w:rPr>
        <w:t>.</w:t>
      </w:r>
    </w:p>
    <w:p w14:paraId="586F02FC" w14:textId="7B10CE1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40</w:t>
      </w:r>
      <w:r w:rsidR="00A355D8" w:rsidRPr="00A355D8">
        <w:rPr>
          <w:b/>
          <w:color w:val="0000EE"/>
        </w:rPr>
        <w:fldChar w:fldCharType="end"/>
      </w:r>
      <w:r>
        <w:t>.</w:t>
      </w:r>
    </w:p>
    <w:p w14:paraId="35D26805" w14:textId="40BA5708" w:rsidR="00605BD6" w:rsidRDefault="00A34879">
      <w:pPr>
        <w:pStyle w:val="tablecaption"/>
        <w:jc w:val="center"/>
      </w:pPr>
      <w:bookmarkStart w:id="262" w:name="_Ref439974421"/>
      <w:r>
        <w:t xml:space="preserve">Table </w:t>
      </w:r>
      <w:fldSimple w:instr=" STYLEREF 1 \s ">
        <w:r w:rsidR="006A10CB">
          <w:rPr>
            <w:noProof/>
          </w:rPr>
          <w:t>3</w:t>
        </w:r>
      </w:fldSimple>
      <w:r w:rsidR="00902FE2">
        <w:noBreakHyphen/>
      </w:r>
      <w:fldSimple w:instr=" SEQ Table \* ARABIC \s 1 ">
        <w:r w:rsidR="006A10CB">
          <w:rPr>
            <w:noProof/>
          </w:rPr>
          <w:t>40</w:t>
        </w:r>
      </w:fldSimple>
      <w:bookmarkEnd w:id="262"/>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lastRenderedPageBreak/>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53A892A5" w:rsidR="00605BD6" w:rsidRDefault="00A34879" w:rsidP="00780064">
            <w:r>
              <w:t xml:space="preserve">The </w:t>
            </w:r>
            <w:r>
              <w:rPr>
                <w:rFonts w:ascii="Courier New" w:eastAsia="Courier New" w:hAnsi="Courier New" w:cs="Courier New"/>
              </w:rPr>
              <w:t>ICMP_Type</w:t>
            </w:r>
            <w:r>
              <w:t xml:space="preserve"> property </w:t>
            </w:r>
            <w:r w:rsidR="00780064">
              <w:t>specifies the</w:t>
            </w:r>
            <w:r w:rsidR="002A5E46">
              <w:t xml:space="preserve"> type for ICMP flows. It is e</w:t>
            </w:r>
            <w:r>
              <w:t>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1FC1910F" w:rsidR="00605BD6" w:rsidRDefault="00A34879" w:rsidP="00780064">
            <w:r>
              <w:t xml:space="preserve">The </w:t>
            </w:r>
            <w:r>
              <w:rPr>
                <w:rFonts w:ascii="Courier New" w:eastAsia="Courier New" w:hAnsi="Courier New" w:cs="Courier New"/>
              </w:rPr>
              <w:t>ICMP_Code</w:t>
            </w:r>
            <w:r>
              <w:t xml:space="preserve"> property </w:t>
            </w:r>
            <w:r w:rsidR="00780064">
              <w:t>specifies the</w:t>
            </w:r>
            <w:r w:rsidR="002A5E46">
              <w:t xml:space="preserve"> code for ICMP flows. It is e</w:t>
            </w:r>
            <w:r>
              <w:t>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2ADE6C18" w:rsidR="00605BD6" w:rsidRDefault="00A34879" w:rsidP="002A5E46">
            <w:r>
              <w:t xml:space="preserve">The </w:t>
            </w:r>
            <w:r>
              <w:rPr>
                <w:rFonts w:ascii="Courier New" w:eastAsia="Courier New" w:hAnsi="Courier New" w:cs="Courier New"/>
              </w:rPr>
              <w:t>Router_Next_Hop_IP</w:t>
            </w:r>
            <w:r>
              <w:t xml:space="preserve"> property </w:t>
            </w:r>
            <w:r w:rsidR="002A5E46">
              <w:t>specifies the r</w:t>
            </w:r>
            <w:r>
              <w:t>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lastRenderedPageBreak/>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3F8E295E" w:rsidR="00605BD6" w:rsidRDefault="00A34879">
            <w:r>
              <w:t xml:space="preserve">The </w:t>
            </w:r>
            <w:r>
              <w:rPr>
                <w:rFonts w:ascii="Courier New" w:eastAsia="Courier New" w:hAnsi="Courier New" w:cs="Courier New"/>
              </w:rPr>
              <w:t>Session_TCP_Flags</w:t>
            </w:r>
            <w:r>
              <w:t xml:space="preserve"> property </w:t>
            </w:r>
            <w:r w:rsidR="002A5E46">
              <w:t xml:space="preserve">specifies the </w:t>
            </w:r>
            <w:r>
              <w:t>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5C3D87C3" w:rsidR="00605BD6" w:rsidRDefault="00A34879" w:rsidP="002A5E46">
            <w:r>
              <w:t xml:space="preserve">The </w:t>
            </w:r>
            <w:r>
              <w:rPr>
                <w:rFonts w:ascii="Courier New" w:eastAsia="Courier New" w:hAnsi="Courier New" w:cs="Courier New"/>
              </w:rPr>
              <w:t>Flow_Attributes</w:t>
            </w:r>
            <w:r>
              <w:t xml:space="preserve"> property </w:t>
            </w:r>
            <w:r w:rsidR="002A5E46">
              <w:t>specifies the f</w:t>
            </w:r>
            <w:r>
              <w:t>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024AA029" w:rsidR="00605BD6" w:rsidRDefault="00A34879" w:rsidP="002A5E46">
            <w:r>
              <w:t xml:space="preserve">The </w:t>
            </w:r>
            <w:r>
              <w:rPr>
                <w:rFonts w:ascii="Courier New" w:eastAsia="Courier New" w:hAnsi="Courier New" w:cs="Courier New"/>
              </w:rPr>
              <w:t>Flow_Application</w:t>
            </w:r>
            <w:r>
              <w:t xml:space="preserve"> property </w:t>
            </w:r>
            <w:r w:rsidR="002A5E46">
              <w:t>is b</w:t>
            </w:r>
            <w:r>
              <w:t xml:space="preserve">ased on an </w:t>
            </w:r>
            <w:r w:rsidR="002A5E46">
              <w:t>examination of payload contents. The value is equal to</w:t>
            </w:r>
            <w:r>
              <w:t xml:space="preserve"> the port number traditionally used for that type of traffic (21 for FTP traffic even if actually routed over port 80). Documentation (</w:t>
            </w:r>
            <w:hyperlink r:id="rId96" w:history="1">
              <w:r w:rsidRPr="002A5E46">
                <w:rPr>
                  <w:rStyle w:val="Hyperlink"/>
                </w:rPr>
                <w:t>http://tools.netsa.cert.org/silk/rwcut.html</w:t>
              </w:r>
            </w:hyperlink>
            <w:r>
              <w:t>)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020E8271" w:rsidR="00605BD6" w:rsidRDefault="00A34879">
            <w:r>
              <w:t xml:space="preserve">The </w:t>
            </w:r>
            <w:r>
              <w:rPr>
                <w:rFonts w:ascii="Courier New" w:eastAsia="Courier New" w:hAnsi="Courier New" w:cs="Courier New"/>
              </w:rPr>
              <w:t>Src_IP_Type</w:t>
            </w:r>
            <w:r w:rsidR="002A5E46">
              <w:t xml:space="preserve"> property specifies t</w:t>
            </w:r>
            <w:r>
              <w: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29467FA7" w:rsidR="00605BD6" w:rsidRDefault="00A34879">
            <w:r>
              <w:t xml:space="preserve">The </w:t>
            </w:r>
            <w:r>
              <w:rPr>
                <w:rFonts w:ascii="Courier New" w:eastAsia="Courier New" w:hAnsi="Courier New" w:cs="Courier New"/>
              </w:rPr>
              <w:t>Dest_IP_Type</w:t>
            </w:r>
            <w:r w:rsidR="002A5E46">
              <w:t xml:space="preserve"> property specifies t</w:t>
            </w:r>
            <w:r>
              <w: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4AB22BC4" w:rsidR="00605BD6" w:rsidRDefault="00A34879">
            <w:r>
              <w:t xml:space="preserve">The </w:t>
            </w:r>
            <w:r>
              <w:rPr>
                <w:rFonts w:ascii="Courier New" w:eastAsia="Courier New" w:hAnsi="Courier New" w:cs="Courier New"/>
              </w:rPr>
              <w:t>Src_Country_Code</w:t>
            </w:r>
            <w:r w:rsidR="002A5E46">
              <w:t xml:space="preserve"> property specifies a</w:t>
            </w:r>
            <w:r>
              <w:t xml:space="preserve">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0176EB78" w:rsidR="00605BD6" w:rsidRDefault="00A34879">
            <w:r>
              <w:t xml:space="preserve">The </w:t>
            </w:r>
            <w:r>
              <w:rPr>
                <w:rFonts w:ascii="Courier New" w:eastAsia="Courier New" w:hAnsi="Courier New" w:cs="Courier New"/>
              </w:rPr>
              <w:t>Dest_Country_Code</w:t>
            </w:r>
            <w:r w:rsidR="002A5E46">
              <w:t xml:space="preserve"> property specifies a</w:t>
            </w:r>
            <w:r>
              <w:t xml:space="preserve">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487A2C51" w:rsidR="00605BD6" w:rsidRDefault="00A34879">
            <w:r>
              <w:t xml:space="preserve">The </w:t>
            </w:r>
            <w:r>
              <w:rPr>
                <w:rFonts w:ascii="Courier New" w:eastAsia="Courier New" w:hAnsi="Courier New" w:cs="Courier New"/>
              </w:rPr>
              <w:t>Src_MAPNAME</w:t>
            </w:r>
            <w:r w:rsidR="002A5E46">
              <w:t xml:space="preserve"> property specifies the u</w:t>
            </w:r>
            <w:r>
              <w:t>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69DC8B01" w:rsidR="00605BD6" w:rsidRDefault="00A34879" w:rsidP="002A5E46">
            <w:r>
              <w:t xml:space="preserve">The </w:t>
            </w:r>
            <w:r>
              <w:rPr>
                <w:rFonts w:ascii="Courier New" w:eastAsia="Courier New" w:hAnsi="Courier New" w:cs="Courier New"/>
              </w:rPr>
              <w:t>Dest_MAPNAME</w:t>
            </w:r>
            <w:r>
              <w:t xml:space="preserve"> property </w:t>
            </w:r>
            <w:r w:rsidR="002A5E46">
              <w:t>specifies the u</w:t>
            </w:r>
            <w:r>
              <w:t>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263" w:name="_Toc450311753"/>
      <w:r>
        <w:t xml:space="preserve">SiLKFlowAttributesType </w:t>
      </w:r>
      <w:r w:rsidR="00634D6A">
        <w:t>Data Type</w:t>
      </w:r>
      <w:bookmarkEnd w:id="263"/>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264" w:name="_Toc450311754"/>
      <w:r>
        <w:t xml:space="preserve">SiLKAddressType </w:t>
      </w:r>
      <w:r w:rsidR="00634D6A">
        <w:t>Data Type</w:t>
      </w:r>
      <w:bookmarkEnd w:id="264"/>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265" w:name="_Toc450311755"/>
      <w:r>
        <w:t>SiLKCountryCodeType Class</w:t>
      </w:r>
      <w:bookmarkEnd w:id="265"/>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266" w:name="_Toc450311756"/>
      <w:r>
        <w:t>SiLKSensorInfoType Class</w:t>
      </w:r>
      <w:bookmarkEnd w:id="266"/>
    </w:p>
    <w:p w14:paraId="4F651E97" w14:textId="415623C1" w:rsidR="00605BD6" w:rsidRDefault="002A5E46">
      <w:pPr>
        <w:pStyle w:val="basicparagraph"/>
        <w:contextualSpacing w:val="0"/>
      </w:pPr>
      <w:r>
        <w:t xml:space="preserve">The </w:t>
      </w:r>
      <w:r>
        <w:rPr>
          <w:rFonts w:ascii="Courier New" w:eastAsia="Courier New" w:hAnsi="Courier New" w:cs="Courier New"/>
        </w:rPr>
        <w:t>SiLKSensorInfoType</w:t>
      </w:r>
      <w:r>
        <w:t xml:space="preserve"> class specifies properties</w:t>
      </w:r>
      <w:r w:rsidR="00A34879">
        <w:t xml:space="preserve"> associated with a SiLK sensor.</w:t>
      </w:r>
    </w:p>
    <w:p w14:paraId="75535D3F" w14:textId="2DF42052"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41</w:t>
      </w:r>
      <w:r w:rsidR="00F419F7" w:rsidRPr="00F419F7">
        <w:rPr>
          <w:b/>
          <w:color w:val="0000EE"/>
        </w:rPr>
        <w:fldChar w:fldCharType="end"/>
      </w:r>
      <w:r>
        <w:t>.</w:t>
      </w:r>
    </w:p>
    <w:p w14:paraId="1A2D244A" w14:textId="0D209EBE" w:rsidR="00605BD6" w:rsidRDefault="00A34879">
      <w:pPr>
        <w:pStyle w:val="tablecaption"/>
        <w:jc w:val="center"/>
      </w:pPr>
      <w:bookmarkStart w:id="267" w:name="_Ref439974687"/>
      <w:r>
        <w:t xml:space="preserve">Table </w:t>
      </w:r>
      <w:fldSimple w:instr=" STYLEREF 1 \s ">
        <w:r w:rsidR="006A10CB">
          <w:rPr>
            <w:noProof/>
          </w:rPr>
          <w:t>3</w:t>
        </w:r>
      </w:fldSimple>
      <w:r w:rsidR="00902FE2">
        <w:noBreakHyphen/>
      </w:r>
      <w:fldSimple w:instr=" SEQ Table \* ARABIC \s 1 ">
        <w:r w:rsidR="006A10CB">
          <w:rPr>
            <w:noProof/>
          </w:rPr>
          <w:t>41</w:t>
        </w:r>
      </w:fldSimple>
      <w:bookmarkEnd w:id="267"/>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593D3C32" w:rsidR="00605BD6" w:rsidRDefault="00A34879" w:rsidP="002A5E46">
            <w:r>
              <w:t xml:space="preserve">The </w:t>
            </w:r>
            <w:r>
              <w:rPr>
                <w:rFonts w:ascii="Courier New" w:eastAsia="Courier New" w:hAnsi="Courier New" w:cs="Courier New"/>
              </w:rPr>
              <w:t>Sensor_ID</w:t>
            </w:r>
            <w:r>
              <w:t xml:space="preserve"> property </w:t>
            </w:r>
            <w:r w:rsidR="002A5E46">
              <w:t>specifies the n</w:t>
            </w:r>
            <w:r>
              <w:t>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1CCF71FC" w:rsidR="00605BD6" w:rsidRDefault="00A34879" w:rsidP="002A5E46">
            <w:r>
              <w:t xml:space="preserve">The </w:t>
            </w:r>
            <w:r>
              <w:rPr>
                <w:rFonts w:ascii="Courier New" w:eastAsia="Courier New" w:hAnsi="Courier New" w:cs="Courier New"/>
              </w:rPr>
              <w:t>Class</w:t>
            </w:r>
            <w:r>
              <w:t xml:space="preserve"> property</w:t>
            </w:r>
            <w:r w:rsidR="002A5E46">
              <w:t xml:space="preserve"> specifies the sensor class</w:t>
            </w:r>
            <w:r>
              <w:t>.</w:t>
            </w:r>
            <w:r w:rsidR="002A5E46">
              <w:t xml:space="preserve"> By default, the "all" class. Others can be configured</w:t>
            </w:r>
            <w:r w:rsidR="003158BD">
              <w:t>.</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623D4C4D" w:rsidR="00605BD6" w:rsidRDefault="00A34879">
            <w:r>
              <w:t xml:space="preserve">The </w:t>
            </w:r>
            <w:r>
              <w:rPr>
                <w:rFonts w:ascii="Courier New" w:eastAsia="Courier New" w:hAnsi="Courier New" w:cs="Courier New"/>
              </w:rPr>
              <w:t>Type</w:t>
            </w:r>
            <w:r w:rsidR="002A5E46">
              <w:t xml:space="preserve"> property s</w:t>
            </w:r>
            <w:r>
              <w:t xml:space="preserve">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268" w:name="_Toc450311757"/>
      <w:r>
        <w:lastRenderedPageBreak/>
        <w:t>SiLKDirectionType Class</w:t>
      </w:r>
      <w:bookmarkEnd w:id="268"/>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269" w:name="_Toc450311758"/>
      <w:r>
        <w:t>SiLKSensorClassType Class</w:t>
      </w:r>
      <w:bookmarkEnd w:id="269"/>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270" w:name="_Toc450311759"/>
      <w:r>
        <w:t>YAFRecordType Class</w:t>
      </w:r>
      <w:bookmarkEnd w:id="270"/>
    </w:p>
    <w:p w14:paraId="37593274" w14:textId="6AAE62C9" w:rsidR="007063C7" w:rsidRDefault="006F01DD" w:rsidP="007063C7">
      <w:pPr>
        <w:keepNext/>
      </w:pPr>
      <w:r w:rsidRPr="002A5E46">
        <w:rPr>
          <w:noProof/>
        </w:rPr>
        <w:drawing>
          <wp:inline distT="0" distB="0" distL="0" distR="0" wp14:anchorId="3F10B10E" wp14:editId="20A5C204">
            <wp:extent cx="8229600" cy="2318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8229600" cy="2318443"/>
                    </a:xfrm>
                    <a:prstGeom prst="rect">
                      <a:avLst/>
                    </a:prstGeom>
                  </pic:spPr>
                </pic:pic>
              </a:graphicData>
            </a:graphic>
          </wp:inline>
        </w:drawing>
      </w:r>
      <w:r w:rsidR="002A5E46" w:rsidRPr="002A5E46">
        <w:rPr>
          <w:noProof/>
        </w:rPr>
        <w:t xml:space="preserve"> </w:t>
      </w:r>
    </w:p>
    <w:p w14:paraId="23E28C5A" w14:textId="546AB6B3" w:rsidR="00CC37AB" w:rsidRPr="00CC37AB" w:rsidRDefault="007063C7" w:rsidP="005F4014">
      <w:pPr>
        <w:pStyle w:val="Caption"/>
      </w:pPr>
      <w:bookmarkStart w:id="271" w:name="_Ref440024381"/>
      <w:r>
        <w:t xml:space="preserve">Figure </w:t>
      </w:r>
      <w:fldSimple w:instr=" STYLEREF 1 \s ">
        <w:r w:rsidR="005F4014">
          <w:rPr>
            <w:noProof/>
          </w:rPr>
          <w:t>3</w:t>
        </w:r>
      </w:fldSimple>
      <w:r w:rsidR="005F4014">
        <w:noBreakHyphen/>
      </w:r>
      <w:fldSimple w:instr=" SEQ Figure \* ARABIC \s 1 ">
        <w:r w:rsidR="005F4014">
          <w:rPr>
            <w:noProof/>
          </w:rPr>
          <w:t>8</w:t>
        </w:r>
      </w:fldSimple>
      <w:bookmarkEnd w:id="271"/>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601175A4" w:rsidR="00E31607" w:rsidRDefault="002A5E46">
      <w:pPr>
        <w:pStyle w:val="basicparagraph"/>
        <w:contextualSpacing w:val="0"/>
      </w:pPr>
      <w:r>
        <w:t xml:space="preserve">The </w:t>
      </w:r>
      <w:r>
        <w:rPr>
          <w:rFonts w:ascii="Courier New" w:eastAsia="Courier New" w:hAnsi="Courier New" w:cs="Courier New"/>
        </w:rPr>
        <w:t>YAFRecordType</w:t>
      </w:r>
      <w:r>
        <w:t xml:space="preserve"> class specifies the </w:t>
      </w:r>
      <w:r w:rsidR="00A34879">
        <w:t xml:space="preserve">YAF (Yet Another Flowmeter) </w:t>
      </w:r>
      <w:r>
        <w:t xml:space="preserve">record type, which </w:t>
      </w:r>
      <w:r w:rsidR="00A34879">
        <w:t xml:space="preserve">is </w:t>
      </w:r>
      <w:r w:rsidR="00EF2A42">
        <w:t xml:space="preserve">a </w:t>
      </w:r>
      <w:r w:rsidR="00A34879">
        <w:t xml:space="preserve">bidirectional network flow meter. It processes packet data from pcap(3) dumpfiles as generated by tcpdump(1) or via live capture from an interface using pcap(3) into bidirectional flows, then exports those flows to IPFIX. </w:t>
      </w:r>
      <w:r w:rsidR="00E31607">
        <w:t xml:space="preserve">See </w:t>
      </w:r>
      <w:hyperlink r:id="rId98" w:history="1">
        <w:r w:rsidR="00644BFB" w:rsidRPr="00E63964">
          <w:rPr>
            <w:rStyle w:val="Hyperlink"/>
          </w:rPr>
          <w:t>http://www.usenix.org/event/lisa10/tech/full_papers/Inacio.pdf</w:t>
        </w:r>
      </w:hyperlink>
      <w:r w:rsidR="00E31607">
        <w:t xml:space="preserve"> for more information</w:t>
      </w:r>
      <w:r w:rsidR="00A34879">
        <w:t>.</w:t>
      </w:r>
      <w:r w:rsidR="00644BFB">
        <w:t xml:space="preserve"> </w:t>
      </w:r>
    </w:p>
    <w:p w14:paraId="5B5745DA" w14:textId="2BC76493"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006A10CB" w:rsidRPr="006A10CB">
        <w:rPr>
          <w:b/>
          <w:color w:val="0000EE"/>
        </w:rPr>
        <w:t xml:space="preserve">Figure </w:t>
      </w:r>
      <w:r w:rsidR="006A10CB" w:rsidRPr="006A10CB">
        <w:rPr>
          <w:b/>
          <w:noProof/>
          <w:color w:val="0000EE"/>
        </w:rPr>
        <w:t>3</w:t>
      </w:r>
      <w:r w:rsidR="006A10CB" w:rsidRPr="006A10CB">
        <w:rPr>
          <w:b/>
          <w:noProof/>
          <w:color w:val="0000EE"/>
        </w:rPr>
        <w:noBreakHyphen/>
        <w:t>8</w:t>
      </w:r>
      <w:r w:rsidRPr="00644BFB">
        <w:rPr>
          <w:rFonts w:cs="Courier New"/>
          <w:b/>
          <w:color w:val="0000EE"/>
        </w:rPr>
        <w:fldChar w:fldCharType="end"/>
      </w:r>
      <w:r w:rsidRPr="00644BFB">
        <w:rPr>
          <w:rFonts w:cs="Courier New"/>
          <w:color w:val="0000EE"/>
        </w:rPr>
        <w:t>.</w:t>
      </w:r>
    </w:p>
    <w:p w14:paraId="3E1F9F8D" w14:textId="7D4CAEB1"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42</w:t>
      </w:r>
      <w:r w:rsidR="00254FCB" w:rsidRPr="00254FCB">
        <w:rPr>
          <w:b/>
          <w:color w:val="0000EE"/>
        </w:rPr>
        <w:fldChar w:fldCharType="end"/>
      </w:r>
      <w:r>
        <w:t>.</w:t>
      </w:r>
    </w:p>
    <w:p w14:paraId="5E38B884" w14:textId="3F01CA76" w:rsidR="00605BD6" w:rsidRDefault="00A34879">
      <w:pPr>
        <w:pStyle w:val="tablecaption"/>
        <w:jc w:val="center"/>
      </w:pPr>
      <w:bookmarkStart w:id="272" w:name="_Ref440010295"/>
      <w:r>
        <w:lastRenderedPageBreak/>
        <w:t xml:space="preserve">Table </w:t>
      </w:r>
      <w:fldSimple w:instr=" STYLEREF 1 \s ">
        <w:r w:rsidR="006A10CB">
          <w:rPr>
            <w:noProof/>
          </w:rPr>
          <w:t>3</w:t>
        </w:r>
      </w:fldSimple>
      <w:r w:rsidR="00902FE2">
        <w:noBreakHyphen/>
      </w:r>
      <w:fldSimple w:instr=" SEQ Table \* ARABIC \s 1 ">
        <w:r w:rsidR="006A10CB">
          <w:rPr>
            <w:noProof/>
          </w:rPr>
          <w:t>42</w:t>
        </w:r>
      </w:fldSimple>
      <w:bookmarkEnd w:id="272"/>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561384AB" w:rsidR="00605BD6" w:rsidRDefault="00A34879">
            <w:r>
              <w:rPr>
                <w:rFonts w:ascii="Courier New" w:eastAsia="Courier New" w:hAnsi="Courier New" w:cs="Courier New"/>
              </w:rPr>
              <w:t>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031C15B6" w:rsidR="00605BD6" w:rsidRDefault="00A34879" w:rsidP="002A5E46">
            <w:r>
              <w:t xml:space="preserve">The </w:t>
            </w:r>
            <w:r>
              <w:rPr>
                <w:rFonts w:ascii="Courier New" w:eastAsia="Courier New" w:hAnsi="Courier New" w:cs="Courier New"/>
              </w:rPr>
              <w:t>Flow</w:t>
            </w:r>
            <w:r>
              <w:t xml:space="preserve"> property </w:t>
            </w:r>
            <w:r w:rsidR="002A5E46">
              <w:t>specifies the properties</w:t>
            </w:r>
            <w:r>
              <w:t xml:space="preserve"> in a YAF record </w:t>
            </w:r>
            <w:r w:rsidR="002A5E46">
              <w:t xml:space="preserve">that </w:t>
            </w:r>
            <w:r>
              <w:t xml:space="preserve">have been separated based on flow direction. These </w:t>
            </w:r>
            <w:r w:rsidR="002A5E46">
              <w:t>properties</w:t>
            </w:r>
            <w:r>
              <w:t xml:space="preserve">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07D6E86B" w:rsidR="00605BD6" w:rsidRDefault="00A34879" w:rsidP="002A5E46">
            <w:r>
              <w:t xml:space="preserve">The </w:t>
            </w:r>
            <w:r>
              <w:rPr>
                <w:rFonts w:ascii="Courier New" w:eastAsia="Courier New" w:hAnsi="Courier New" w:cs="Courier New"/>
              </w:rPr>
              <w:t>Reverse_Flow</w:t>
            </w:r>
            <w:r>
              <w:t xml:space="preserve"> property </w:t>
            </w:r>
            <w:r w:rsidR="002A5E46">
              <w:t xml:space="preserve">specifies some of the properties </w:t>
            </w:r>
            <w:r>
              <w:t>in a YAF record</w:t>
            </w:r>
            <w:r w:rsidR="002A5E46">
              <w:t xml:space="preserve"> </w:t>
            </w:r>
            <w:r w:rsidR="002D1920">
              <w:t xml:space="preserve">which </w:t>
            </w:r>
            <w:r w:rsidR="002A5E46">
              <w:t>correspond to the reverse flow</w:t>
            </w:r>
            <w:r>
              <w:t>.</w:t>
            </w:r>
          </w:p>
        </w:tc>
      </w:tr>
    </w:tbl>
    <w:p w14:paraId="333CAE3C" w14:textId="77777777" w:rsidR="00605BD6" w:rsidRDefault="00605BD6"/>
    <w:p w14:paraId="39F4FB5B" w14:textId="77777777" w:rsidR="00605BD6" w:rsidRDefault="00A34879" w:rsidP="00297AA7">
      <w:pPr>
        <w:pStyle w:val="Heading3"/>
        <w:ind w:left="900" w:hanging="900"/>
      </w:pPr>
      <w:bookmarkStart w:id="273" w:name="_Toc450311760"/>
      <w:r>
        <w:t>YAFFlowType Class</w:t>
      </w:r>
      <w:bookmarkEnd w:id="273"/>
    </w:p>
    <w:p w14:paraId="065B9772" w14:textId="15A42976" w:rsidR="00605BD6" w:rsidRDefault="00A34879">
      <w:pPr>
        <w:pStyle w:val="basicparagraph"/>
        <w:contextualSpacing w:val="0"/>
      </w:pPr>
      <w:r>
        <w:t>T</w:t>
      </w:r>
      <w:r w:rsidR="002A5E46">
        <w:t xml:space="preserve">he </w:t>
      </w:r>
      <w:r w:rsidR="002A5E46">
        <w:rPr>
          <w:rFonts w:ascii="Courier New" w:eastAsia="Courier New" w:hAnsi="Courier New" w:cs="Courier New"/>
        </w:rPr>
        <w:t>YAFFlowType</w:t>
      </w:r>
      <w:r w:rsidR="002A5E46">
        <w:t xml:space="preserve"> class specifies the properties</w:t>
      </w:r>
      <w:r>
        <w:t xml:space="preserve"> of a YAF record correspond to the flow generally or to the forward portion of the flow. </w:t>
      </w:r>
      <w:r w:rsidR="002D1920">
        <w:t>Properties</w:t>
      </w:r>
      <w:r>
        <w:t xml:space="preserve"> common to all network flow objects are defined in the </w:t>
      </w:r>
      <w:r w:rsidRPr="002D1920">
        <w:rPr>
          <w:rFonts w:ascii="Courier New" w:hAnsi="Courier New" w:cs="Courier New"/>
        </w:rPr>
        <w:t>NetworkFlowLabelType</w:t>
      </w:r>
      <w:r w:rsidR="002D1920">
        <w:t xml:space="preserve"> class</w:t>
      </w:r>
      <w:r>
        <w:t xml:space="preserve"> (src ip address, ingress/egress interface).</w:t>
      </w:r>
    </w:p>
    <w:p w14:paraId="02CDAB89" w14:textId="2D09BA16"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43</w:t>
      </w:r>
      <w:r w:rsidR="001A6F47" w:rsidRPr="001A6F47">
        <w:rPr>
          <w:b/>
          <w:color w:val="0000EE"/>
        </w:rPr>
        <w:fldChar w:fldCharType="end"/>
      </w:r>
      <w:r>
        <w:t>.</w:t>
      </w:r>
    </w:p>
    <w:p w14:paraId="273A6650" w14:textId="3687B4F9" w:rsidR="00605BD6" w:rsidRDefault="00A34879">
      <w:pPr>
        <w:pStyle w:val="tablecaption"/>
        <w:jc w:val="center"/>
      </w:pPr>
      <w:bookmarkStart w:id="274" w:name="_Ref440010337"/>
      <w:r>
        <w:t xml:space="preserve">Table </w:t>
      </w:r>
      <w:fldSimple w:instr=" STYLEREF 1 \s ">
        <w:r w:rsidR="006A10CB">
          <w:rPr>
            <w:noProof/>
          </w:rPr>
          <w:t>3</w:t>
        </w:r>
      </w:fldSimple>
      <w:r w:rsidR="00902FE2">
        <w:noBreakHyphen/>
      </w:r>
      <w:fldSimple w:instr=" SEQ Table \* ARABIC \s 1 ">
        <w:r w:rsidR="006A10CB">
          <w:rPr>
            <w:noProof/>
          </w:rPr>
          <w:t>43</w:t>
        </w:r>
      </w:fldSimple>
      <w:bookmarkEnd w:id="274"/>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23589450" w:rsidR="00605BD6" w:rsidRDefault="00A34879" w:rsidP="00BA4FF9">
            <w:r>
              <w:t xml:space="preserve">The </w:t>
            </w:r>
            <w:r>
              <w:rPr>
                <w:rFonts w:ascii="Courier New" w:eastAsia="Courier New" w:hAnsi="Courier New" w:cs="Courier New"/>
              </w:rPr>
              <w:t>Flow_Start_Milliseconds</w:t>
            </w:r>
            <w:r>
              <w:t xml:space="preserve"> property </w:t>
            </w:r>
            <w:r w:rsidR="00BA4FF9">
              <w:t>specifies the f</w:t>
            </w:r>
            <w:r>
              <w:t>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46E0A95C" w:rsidR="00605BD6" w:rsidRDefault="00A34879" w:rsidP="00BA4FF9">
            <w:r>
              <w:t xml:space="preserve">The </w:t>
            </w:r>
            <w:r>
              <w:rPr>
                <w:rFonts w:ascii="Courier New" w:eastAsia="Courier New" w:hAnsi="Courier New" w:cs="Courier New"/>
              </w:rPr>
              <w:t>Flow_End_Milliseconds</w:t>
            </w:r>
            <w:r>
              <w:t xml:space="preserve"> property </w:t>
            </w:r>
            <w:r w:rsidR="00BA4FF9">
              <w:t>specifies the f</w:t>
            </w:r>
            <w:r>
              <w:t>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C73760C" w:rsidR="00605BD6" w:rsidRDefault="00A34879" w:rsidP="00BA4FF9">
            <w:r>
              <w:t xml:space="preserve">The </w:t>
            </w:r>
            <w:r>
              <w:rPr>
                <w:rFonts w:ascii="Courier New" w:eastAsia="Courier New" w:hAnsi="Courier New" w:cs="Courier New"/>
              </w:rPr>
              <w:t>Octet_Total_Count</w:t>
            </w:r>
            <w:r>
              <w:t xml:space="preserve"> property </w:t>
            </w:r>
            <w:r w:rsidR="00BA4FF9">
              <w:t>specifies the n</w:t>
            </w:r>
            <w:r>
              <w:t>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640D9FE8" w:rsidR="00605BD6" w:rsidRDefault="00A34879" w:rsidP="00BA4FF9">
            <w:r>
              <w:t xml:space="preserve">The </w:t>
            </w:r>
            <w:r>
              <w:rPr>
                <w:rFonts w:ascii="Courier New" w:eastAsia="Courier New" w:hAnsi="Courier New" w:cs="Courier New"/>
              </w:rPr>
              <w:t>Packet_Total_Count</w:t>
            </w:r>
            <w:r>
              <w:t xml:space="preserve"> property </w:t>
            </w:r>
            <w:r w:rsidR="00BA4FF9">
              <w:t>specifies the n</w:t>
            </w:r>
            <w:r>
              <w:t>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lastRenderedPageBreak/>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4F7B7F2B" w:rsidR="00E31607" w:rsidRDefault="00A34879">
            <w:r>
              <w:t xml:space="preserve">The </w:t>
            </w:r>
            <w:r>
              <w:rPr>
                <w:rFonts w:ascii="Courier New" w:eastAsia="Courier New" w:hAnsi="Courier New" w:cs="Courier New"/>
              </w:rPr>
              <w:t>Flow_End_Reason</w:t>
            </w:r>
            <w:r w:rsidR="00BA4FF9">
              <w:t xml:space="preserve"> property specifies t</w:t>
            </w:r>
            <w:r>
              <w:t xml:space="preserve">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r>
              <w:t xml:space="preserve">0x01: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r>
              <w:t xml:space="preserve">0x04: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r>
              <w:t xml:space="preserve">0x05: lack of resources (the Flow was terminated because of lack of resources available to the Metering Process and/or the Exporting Process.) </w:t>
            </w:r>
          </w:p>
          <w:p w14:paraId="6A7EBE7E" w14:textId="3E74BEE5" w:rsidR="00605BD6" w:rsidRDefault="00A34879">
            <w:r>
              <w:t xml:space="preserve">See </w:t>
            </w:r>
            <w:hyperlink r:id="rId99" w:history="1">
              <w:r w:rsidRPr="00BA4FF9">
                <w:rPr>
                  <w:rStyle w:val="Hyperlink"/>
                </w:rPr>
                <w:t>http://www.iana.org/assignments/ipfix/ipfix.xml</w:t>
              </w:r>
            </w:hyperlink>
            <w:r>
              <w:t xml:space="preserve">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578A0FC7" w:rsidR="00605BD6" w:rsidRDefault="00A34879" w:rsidP="00BA4FF9">
            <w:r>
              <w:t xml:space="preserve">The </w:t>
            </w:r>
            <w:r>
              <w:rPr>
                <w:rFonts w:ascii="Courier New" w:eastAsia="Courier New" w:hAnsi="Courier New" w:cs="Courier New"/>
              </w:rPr>
              <w:t>SiLK_App_Label</w:t>
            </w:r>
            <w:r>
              <w:t xml:space="preserve"> property </w:t>
            </w:r>
            <w:r w:rsidR="00390ED3">
              <w:t xml:space="preserve">specifies </w:t>
            </w:r>
            <w:r>
              <w:t>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43F9D10C" w:rsidR="00605BD6" w:rsidRDefault="00A34879">
            <w:r>
              <w:t xml:space="preserve">The </w:t>
            </w:r>
            <w:r>
              <w:rPr>
                <w:rFonts w:ascii="Courier New" w:eastAsia="Courier New" w:hAnsi="Courier New" w:cs="Courier New"/>
              </w:rPr>
              <w:t>Payload_Entropy</w:t>
            </w:r>
            <w:r>
              <w:t xml:space="preserve"> property </w:t>
            </w:r>
            <w:r w:rsidR="00C20AA0">
              <w:t xml:space="preserve">specifies the </w:t>
            </w:r>
            <w:r>
              <w:t>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lastRenderedPageBreak/>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6D06023F" w:rsidR="00605BD6" w:rsidRDefault="00A34879" w:rsidP="00C20AA0">
            <w:r>
              <w:t xml:space="preserve">The </w:t>
            </w:r>
            <w:r>
              <w:rPr>
                <w:rFonts w:ascii="Courier New" w:eastAsia="Courier New" w:hAnsi="Courier New" w:cs="Courier New"/>
              </w:rPr>
              <w:t>ML_App_Label</w:t>
            </w:r>
            <w:r>
              <w:t xml:space="preserve"> property </w:t>
            </w:r>
            <w:r w:rsidR="00C20AA0">
              <w:t>specifies the m</w:t>
            </w:r>
            <w:r>
              <w:t>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45D58A95"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4A1E51EB" w:rsidR="00605BD6" w:rsidRDefault="00A34879" w:rsidP="00C20AA0">
            <w:r>
              <w:t xml:space="preserve">The </w:t>
            </w:r>
            <w:r>
              <w:rPr>
                <w:rFonts w:ascii="Courier New" w:eastAsia="Courier New" w:hAnsi="Courier New" w:cs="Courier New"/>
              </w:rPr>
              <w:t>TCP_Flow</w:t>
            </w:r>
            <w:r>
              <w:t xml:space="preserve"> property </w:t>
            </w:r>
            <w:r w:rsidR="00C20AA0">
              <w:t>specifies the</w:t>
            </w:r>
            <w:r>
              <w:t xml:space="preserve">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36A8219" w:rsidR="00605BD6" w:rsidRDefault="00A34879" w:rsidP="00C20AA0">
            <w:r>
              <w:t xml:space="preserve">The </w:t>
            </w:r>
            <w:r>
              <w:rPr>
                <w:rFonts w:ascii="Courier New" w:eastAsia="Courier New" w:hAnsi="Courier New" w:cs="Courier New"/>
              </w:rPr>
              <w:t>Vlan_ID_MAC_Addr</w:t>
            </w:r>
            <w:r>
              <w:t xml:space="preserve"> property </w:t>
            </w:r>
            <w:r w:rsidR="00C20AA0">
              <w:t>specifies t</w:t>
            </w:r>
            <w:r>
              <w: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580DF889" w:rsidR="00605BD6" w:rsidRDefault="00A34879">
            <w:r>
              <w:t xml:space="preserve">The </w:t>
            </w:r>
            <w:r>
              <w:rPr>
                <w:rFonts w:ascii="Courier New" w:eastAsia="Courier New" w:hAnsi="Courier New" w:cs="Courier New"/>
              </w:rPr>
              <w:t>Passive_OS_Fingerprinting</w:t>
            </w:r>
            <w:r>
              <w:t xml:space="preserve"> property </w:t>
            </w:r>
            <w:r w:rsidR="00C20AA0">
              <w:t xml:space="preserve">specifies the </w:t>
            </w:r>
            <w:r>
              <w:t>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6591E927" w:rsidR="00605BD6" w:rsidRDefault="00A34879" w:rsidP="00C20AA0">
            <w:r>
              <w:t xml:space="preserve">The </w:t>
            </w:r>
            <w:r>
              <w:rPr>
                <w:rFonts w:ascii="Courier New" w:eastAsia="Courier New" w:hAnsi="Courier New" w:cs="Courier New"/>
              </w:rPr>
              <w:t>First_Packet_Banner</w:t>
            </w:r>
            <w:r>
              <w:t xml:space="preserve"> property </w:t>
            </w:r>
            <w:r w:rsidR="00C20AA0">
              <w:t>specifies the f</w:t>
            </w:r>
            <w:r>
              <w:t>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09AD18D0" w:rsidR="00605BD6" w:rsidRDefault="00A34879" w:rsidP="00C20AA0">
            <w:r>
              <w:t xml:space="preserve">The </w:t>
            </w:r>
            <w:r>
              <w:rPr>
                <w:rFonts w:ascii="Courier New" w:eastAsia="Courier New" w:hAnsi="Courier New" w:cs="Courier New"/>
              </w:rPr>
              <w:t>Second_Packet_Banner</w:t>
            </w:r>
            <w:r>
              <w:t xml:space="preserve"> property </w:t>
            </w:r>
            <w:r w:rsidR="00C20AA0">
              <w:t>specifies the s</w:t>
            </w:r>
            <w:r>
              <w:t>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44FB2651" w:rsidR="00605BD6" w:rsidRDefault="00A34879" w:rsidP="00C20AA0">
            <w:r>
              <w:t xml:space="preserve">The </w:t>
            </w:r>
            <w:r>
              <w:rPr>
                <w:rFonts w:ascii="Courier New" w:eastAsia="Courier New" w:hAnsi="Courier New" w:cs="Courier New"/>
              </w:rPr>
              <w:t>N_Bytes_Payload</w:t>
            </w:r>
            <w:r>
              <w:t xml:space="preserve"> property </w:t>
            </w:r>
            <w:r w:rsidR="00C20AA0">
              <w:t>specifies the i</w:t>
            </w:r>
            <w:r>
              <w:t>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275" w:name="_Toc450311761"/>
      <w:r>
        <w:t>YAFReverseFlowType Class</w:t>
      </w:r>
      <w:bookmarkEnd w:id="275"/>
    </w:p>
    <w:p w14:paraId="63BB5C0C" w14:textId="4A698BD0" w:rsidR="00605BD6" w:rsidRDefault="00C20AA0">
      <w:pPr>
        <w:pStyle w:val="basicparagraph"/>
        <w:contextualSpacing w:val="0"/>
      </w:pPr>
      <w:r>
        <w:t xml:space="preserve">The </w:t>
      </w:r>
      <w:r>
        <w:rPr>
          <w:rFonts w:ascii="Courier New" w:eastAsia="Courier New" w:hAnsi="Courier New" w:cs="Courier New"/>
        </w:rPr>
        <w:t>YAFReverseFlowType</w:t>
      </w:r>
      <w:r>
        <w:t xml:space="preserve"> class specifies the properties that</w:t>
      </w:r>
      <w:r w:rsidR="00A34879">
        <w:t xml:space="preserve"> correspond to</w:t>
      </w:r>
      <w:r w:rsidR="00390ED3">
        <w:t xml:space="preserve"> the reverse flow captured by a</w:t>
      </w:r>
      <w:r w:rsidR="00A34879">
        <w:t xml:space="preserve"> YAF record.</w:t>
      </w:r>
    </w:p>
    <w:p w14:paraId="25C71C3E" w14:textId="2CDD5F37"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44</w:t>
      </w:r>
      <w:r w:rsidR="000831F8" w:rsidRPr="000831F8">
        <w:rPr>
          <w:b/>
          <w:color w:val="0000EE"/>
        </w:rPr>
        <w:fldChar w:fldCharType="end"/>
      </w:r>
      <w:r>
        <w:t>.</w:t>
      </w:r>
    </w:p>
    <w:p w14:paraId="62932EDE" w14:textId="5EED817B" w:rsidR="00605BD6" w:rsidRDefault="00A34879">
      <w:pPr>
        <w:pStyle w:val="tablecaption"/>
        <w:jc w:val="center"/>
      </w:pPr>
      <w:bookmarkStart w:id="276" w:name="_Ref440010445"/>
      <w:r>
        <w:t xml:space="preserve">Table </w:t>
      </w:r>
      <w:fldSimple w:instr=" STYLEREF 1 \s ">
        <w:r w:rsidR="006A10CB">
          <w:rPr>
            <w:noProof/>
          </w:rPr>
          <w:t>3</w:t>
        </w:r>
      </w:fldSimple>
      <w:r w:rsidR="00902FE2">
        <w:noBreakHyphen/>
      </w:r>
      <w:fldSimple w:instr=" SEQ Table \* ARABIC \s 1 ">
        <w:r w:rsidR="006A10CB">
          <w:rPr>
            <w:noProof/>
          </w:rPr>
          <w:t>44</w:t>
        </w:r>
      </w:fldSimple>
      <w:bookmarkEnd w:id="276"/>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3EB5AEA0" w:rsidR="00605BD6" w:rsidRDefault="00A34879" w:rsidP="00C20AA0">
            <w:r>
              <w:t xml:space="preserve">The </w:t>
            </w:r>
            <w:r>
              <w:rPr>
                <w:rFonts w:ascii="Courier New" w:eastAsia="Courier New" w:hAnsi="Courier New" w:cs="Courier New"/>
              </w:rPr>
              <w:t>Reverse_Octet_Total_Count</w:t>
            </w:r>
            <w:r>
              <w:t xml:space="preserve"> property </w:t>
            </w:r>
            <w:r w:rsidR="00C20AA0">
              <w:t>specifies the n</w:t>
            </w:r>
            <w:r>
              <w:t>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4A553E4B" w:rsidR="00605BD6" w:rsidRDefault="00A34879" w:rsidP="00C20AA0">
            <w:r>
              <w:t xml:space="preserve">The </w:t>
            </w:r>
            <w:r>
              <w:rPr>
                <w:rFonts w:ascii="Courier New" w:eastAsia="Courier New" w:hAnsi="Courier New" w:cs="Courier New"/>
              </w:rPr>
              <w:t>Reverse_Packet_Total_Count</w:t>
            </w:r>
            <w:r>
              <w:t xml:space="preserve"> property </w:t>
            </w:r>
            <w:r w:rsidR="00C20AA0">
              <w:t>specifies the n</w:t>
            </w:r>
            <w:r>
              <w:t>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lastRenderedPageBreak/>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43439A17" w:rsidR="00605BD6" w:rsidRDefault="00A34879">
            <w:r>
              <w:t xml:space="preserve">The </w:t>
            </w:r>
            <w:r>
              <w:rPr>
                <w:rFonts w:ascii="Courier New" w:eastAsia="Courier New" w:hAnsi="Courier New" w:cs="Courier New"/>
              </w:rPr>
              <w:t>Reverse_Payload_Entropy</w:t>
            </w:r>
            <w:r>
              <w:t xml:space="preserve"> property </w:t>
            </w:r>
            <w:r w:rsidR="00C20AA0">
              <w:t xml:space="preserve">specifies the </w:t>
            </w:r>
            <w:r>
              <w:t>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137B2BD7" w:rsidR="00605BD6" w:rsidRDefault="00A34879">
            <w:r>
              <w:t xml:space="preserve">The </w:t>
            </w:r>
            <w:r>
              <w:rPr>
                <w:rFonts w:ascii="Courier New" w:eastAsia="Courier New" w:hAnsi="Courier New" w:cs="Courier New"/>
              </w:rPr>
              <w:t>Reverse_Flow_Delta_Milliseconds</w:t>
            </w:r>
            <w:r>
              <w:t xml:space="preserve"> property</w:t>
            </w:r>
            <w:r w:rsidR="00C20AA0">
              <w:t xml:space="preserve"> specifies the</w:t>
            </w:r>
            <w:r>
              <w:t xml:space="preserve">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2C3256A3" w:rsidR="00605BD6" w:rsidRDefault="00A34879">
            <w:r>
              <w:rPr>
                <w:rFonts w:ascii="Courier New" w:eastAsia="Courier New" w:hAnsi="Courier New" w:cs="Courier New"/>
              </w:rPr>
              <w:t>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1642192A" w:rsidR="00605BD6" w:rsidRDefault="00A34879" w:rsidP="00C20AA0">
            <w:r>
              <w:t xml:space="preserve">The </w:t>
            </w:r>
            <w:r>
              <w:rPr>
                <w:rFonts w:ascii="Courier New" w:eastAsia="Courier New" w:hAnsi="Courier New" w:cs="Courier New"/>
              </w:rPr>
              <w:t>TCP_Reverse_Flow</w:t>
            </w:r>
            <w:r>
              <w:t xml:space="preserve"> property </w:t>
            </w:r>
            <w:r w:rsidR="00C20AA0">
              <w:t>specifies t</w:t>
            </w:r>
            <w:r>
              <w:t xml:space="preserve">he associated </w:t>
            </w:r>
            <w:r w:rsidR="00C20AA0">
              <w:t>properties</w:t>
            </w:r>
            <w:r>
              <w:t xml:space="preserve"> relate</w:t>
            </w:r>
            <w:r w:rsidR="00C20AA0">
              <w:t>d</w:t>
            </w:r>
            <w:r>
              <w:t xml:space="preserv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116E4CFA" w:rsidR="00605BD6" w:rsidRDefault="00A34879" w:rsidP="00C20AA0">
            <w:r>
              <w:t xml:space="preserve">The </w:t>
            </w:r>
            <w:r>
              <w:rPr>
                <w:rFonts w:ascii="Courier New" w:eastAsia="Courier New" w:hAnsi="Courier New" w:cs="Courier New"/>
              </w:rPr>
              <w:t>Reverse_Vlan_ID_MAC_Addr</w:t>
            </w:r>
            <w:r>
              <w:t xml:space="preserve"> property </w:t>
            </w:r>
            <w:r w:rsidR="00C20AA0">
              <w:t>specifies the r</w:t>
            </w:r>
            <w:r>
              <w:t>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4F8BD864" w:rsidR="00605BD6" w:rsidRDefault="00A34879">
            <w:r>
              <w:t xml:space="preserve">The </w:t>
            </w:r>
            <w:r>
              <w:rPr>
                <w:rFonts w:ascii="Courier New" w:eastAsia="Courier New" w:hAnsi="Courier New" w:cs="Courier New"/>
              </w:rPr>
              <w:t>Reverse_Passive_OS_Fingerprinting</w:t>
            </w:r>
            <w:r>
              <w:t xml:space="preserve"> property </w:t>
            </w:r>
            <w:r w:rsidR="00C20AA0">
              <w:t xml:space="preserve">specifies the </w:t>
            </w:r>
            <w:r>
              <w:t>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486AF184" w:rsidR="00605BD6" w:rsidRDefault="00A34879">
            <w:r>
              <w:t xml:space="preserve">The </w:t>
            </w:r>
            <w:r>
              <w:rPr>
                <w:rFonts w:ascii="Courier New" w:eastAsia="Courier New" w:hAnsi="Courier New" w:cs="Courier New"/>
              </w:rPr>
              <w:t>Reverse_First_Packet</w:t>
            </w:r>
            <w:r>
              <w:t xml:space="preserve"> property </w:t>
            </w:r>
            <w:r w:rsidR="00390ED3">
              <w:t xml:space="preserve">specifies </w:t>
            </w:r>
            <w:r>
              <w:t>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3F3B41D" w:rsidR="00605BD6" w:rsidRDefault="00A34879" w:rsidP="00C20AA0">
            <w:r>
              <w:t xml:space="preserve">The </w:t>
            </w:r>
            <w:r>
              <w:rPr>
                <w:rFonts w:ascii="Courier New" w:eastAsia="Courier New" w:hAnsi="Courier New" w:cs="Courier New"/>
              </w:rPr>
              <w:t>Reverse_N_Bytes_Payload</w:t>
            </w:r>
            <w:r>
              <w:t xml:space="preserve"> property </w:t>
            </w:r>
            <w:r w:rsidR="00C20AA0">
              <w:t>specifies the i</w:t>
            </w:r>
            <w:r>
              <w:t>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277" w:name="_Toc450311762"/>
      <w:r>
        <w:t>YAFTCPFlowType Class</w:t>
      </w:r>
      <w:bookmarkEnd w:id="277"/>
    </w:p>
    <w:p w14:paraId="1ACAC797" w14:textId="6D8ECB27" w:rsidR="00605BD6" w:rsidRDefault="00C20AA0">
      <w:pPr>
        <w:pStyle w:val="basicparagraph"/>
        <w:contextualSpacing w:val="0"/>
      </w:pPr>
      <w:r>
        <w:t xml:space="preserve">The </w:t>
      </w:r>
      <w:r>
        <w:rPr>
          <w:rFonts w:ascii="Courier New" w:eastAsia="Courier New" w:hAnsi="Courier New" w:cs="Courier New"/>
        </w:rPr>
        <w:t>YAFTCPFlowType</w:t>
      </w:r>
      <w:r>
        <w:t xml:space="preserve"> class specifies the</w:t>
      </w:r>
      <w:r w:rsidR="00A34879">
        <w:t xml:space="preserve"> TCP-related information of the network flow.</w:t>
      </w:r>
    </w:p>
    <w:p w14:paraId="7057A450" w14:textId="40EA7880"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45</w:t>
      </w:r>
      <w:r w:rsidR="000831F8" w:rsidRPr="000831F8">
        <w:rPr>
          <w:b/>
          <w:color w:val="0000EE"/>
        </w:rPr>
        <w:fldChar w:fldCharType="end"/>
      </w:r>
      <w:r>
        <w:t>.</w:t>
      </w:r>
    </w:p>
    <w:p w14:paraId="6D4778F3" w14:textId="67FAD121" w:rsidR="00605BD6" w:rsidRDefault="00A34879">
      <w:pPr>
        <w:pStyle w:val="tablecaption"/>
        <w:jc w:val="center"/>
      </w:pPr>
      <w:bookmarkStart w:id="278" w:name="_Ref440010541"/>
      <w:r>
        <w:t xml:space="preserve">Table </w:t>
      </w:r>
      <w:fldSimple w:instr=" STYLEREF 1 \s ">
        <w:r w:rsidR="006A10CB">
          <w:rPr>
            <w:noProof/>
          </w:rPr>
          <w:t>3</w:t>
        </w:r>
      </w:fldSimple>
      <w:r w:rsidR="00902FE2">
        <w:noBreakHyphen/>
      </w:r>
      <w:fldSimple w:instr=" SEQ Table \* ARABIC \s 1 ">
        <w:r w:rsidR="006A10CB">
          <w:rPr>
            <w:noProof/>
          </w:rPr>
          <w:t>45</w:t>
        </w:r>
      </w:fldSimple>
      <w:bookmarkEnd w:id="278"/>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lastRenderedPageBreak/>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66EC7762" w:rsidR="00605BD6" w:rsidRDefault="00A34879">
            <w:r>
              <w:t xml:space="preserve">The </w:t>
            </w:r>
            <w:r>
              <w:rPr>
                <w:rFonts w:ascii="Courier New" w:eastAsia="Courier New" w:hAnsi="Courier New" w:cs="Courier New"/>
              </w:rPr>
              <w:t>TCP_Sequence_Number</w:t>
            </w:r>
            <w:r>
              <w:t xml:space="preserve"> property </w:t>
            </w:r>
            <w:r w:rsidR="00C20AA0">
              <w:t xml:space="preserve">specifies the </w:t>
            </w:r>
            <w:r>
              <w:t>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18ACCBC9" w:rsidR="00605BD6" w:rsidRDefault="00A34879">
            <w:r>
              <w:t xml:space="preserve">The </w:t>
            </w:r>
            <w:r>
              <w:rPr>
                <w:rFonts w:ascii="Courier New" w:eastAsia="Courier New" w:hAnsi="Courier New" w:cs="Courier New"/>
              </w:rPr>
              <w:t>Initial_TCP_Flags</w:t>
            </w:r>
            <w:r>
              <w:t xml:space="preserve"> property </w:t>
            </w:r>
            <w:r w:rsidR="00C20AA0">
              <w:t xml:space="preserve">specifies the </w:t>
            </w:r>
            <w:r>
              <w:t>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3EC5BFE2" w:rsidR="00605BD6" w:rsidRDefault="00A34879">
            <w:r>
              <w:t xml:space="preserve">The </w:t>
            </w:r>
            <w:r>
              <w:rPr>
                <w:rFonts w:ascii="Courier New" w:eastAsia="Courier New" w:hAnsi="Courier New" w:cs="Courier New"/>
              </w:rPr>
              <w:t>Union_TCP_Flags</w:t>
            </w:r>
            <w:r w:rsidR="00C20AA0">
              <w:t xml:space="preserve"> property specifies t</w:t>
            </w:r>
            <w:r>
              <w:t>he union of the TCP flags of the 2...nth packet.</w:t>
            </w:r>
          </w:p>
        </w:tc>
      </w:tr>
    </w:tbl>
    <w:p w14:paraId="37E49DCE" w14:textId="77777777" w:rsidR="00605BD6" w:rsidRDefault="00605BD6"/>
    <w:p w14:paraId="5886CB0A" w14:textId="77777777" w:rsidR="00605BD6" w:rsidRDefault="00A34879">
      <w:pPr>
        <w:pStyle w:val="Heading2"/>
      </w:pPr>
      <w:bookmarkStart w:id="279" w:name="_Toc450311763"/>
      <w:r>
        <w:t>NetflowV9FieldTypeEnum Enumeration</w:t>
      </w:r>
      <w:bookmarkEnd w:id="279"/>
    </w:p>
    <w:p w14:paraId="46282B5B" w14:textId="3F9FA8A4"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46</w:t>
      </w:r>
      <w:r w:rsidR="00742DEC" w:rsidRPr="00742DEC">
        <w:rPr>
          <w:b/>
          <w:color w:val="0000EE"/>
        </w:rPr>
        <w:fldChar w:fldCharType="end"/>
      </w:r>
      <w:r>
        <w:t>.</w:t>
      </w:r>
    </w:p>
    <w:p w14:paraId="0E140B0B" w14:textId="69DC1859" w:rsidR="00605BD6" w:rsidRDefault="00A34879">
      <w:pPr>
        <w:pStyle w:val="tablecaption"/>
        <w:jc w:val="center"/>
      </w:pPr>
      <w:bookmarkStart w:id="280" w:name="_Ref440010707"/>
      <w:r>
        <w:t xml:space="preserve">Table </w:t>
      </w:r>
      <w:fldSimple w:instr=" STYLEREF 1 \s ">
        <w:r w:rsidR="006A10CB">
          <w:rPr>
            <w:noProof/>
          </w:rPr>
          <w:t>3</w:t>
        </w:r>
      </w:fldSimple>
      <w:r w:rsidR="00902FE2">
        <w:noBreakHyphen/>
      </w:r>
      <w:fldSimple w:instr=" SEQ Table \* ARABIC \s 1 ">
        <w:r w:rsidR="006A10CB">
          <w:rPr>
            <w:noProof/>
          </w:rPr>
          <w:t>46</w:t>
        </w:r>
      </w:fldSimple>
      <w:bookmarkEnd w:id="280"/>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L4_SRC_PORT(7)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lastRenderedPageBreak/>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281" w:name="_Toc450311764"/>
      <w:r>
        <w:lastRenderedPageBreak/>
        <w:t>NetflowV9ScopeFieldTypeEnum Enumeration</w:t>
      </w:r>
      <w:bookmarkEnd w:id="281"/>
    </w:p>
    <w:p w14:paraId="1B1C8DDB" w14:textId="2BBE92B8"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47</w:t>
      </w:r>
      <w:r w:rsidR="00C54960" w:rsidRPr="00C54960">
        <w:rPr>
          <w:b/>
          <w:color w:val="0000EE"/>
        </w:rPr>
        <w:fldChar w:fldCharType="end"/>
      </w:r>
      <w:r>
        <w:t>.</w:t>
      </w:r>
    </w:p>
    <w:p w14:paraId="317AC873" w14:textId="2320F97E" w:rsidR="00605BD6" w:rsidRDefault="00A34879">
      <w:pPr>
        <w:pStyle w:val="tablecaption"/>
        <w:jc w:val="center"/>
      </w:pPr>
      <w:bookmarkStart w:id="282" w:name="_Ref440010730"/>
      <w:r>
        <w:t xml:space="preserve">Table </w:t>
      </w:r>
      <w:fldSimple w:instr=" STYLEREF 1 \s ">
        <w:r w:rsidR="006A10CB">
          <w:rPr>
            <w:noProof/>
          </w:rPr>
          <w:t>3</w:t>
        </w:r>
      </w:fldSimple>
      <w:r w:rsidR="00902FE2">
        <w:noBreakHyphen/>
      </w:r>
      <w:fldSimple w:instr=" SEQ Table \* ARABIC \s 1 ">
        <w:r w:rsidR="006A10CB">
          <w:rPr>
            <w:noProof/>
          </w:rPr>
          <w:t>47</w:t>
        </w:r>
      </w:fldSimple>
      <w:bookmarkEnd w:id="282"/>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283" w:name="_Toc450311765"/>
      <w:r>
        <w:t>SiLKFlowAttributesTypeEnum Enumeration</w:t>
      </w:r>
      <w:bookmarkEnd w:id="283"/>
    </w:p>
    <w:p w14:paraId="26051641" w14:textId="7F9A69C8"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48</w:t>
      </w:r>
      <w:r w:rsidR="00C54960" w:rsidRPr="00C54960">
        <w:rPr>
          <w:b/>
          <w:color w:val="0000EE"/>
        </w:rPr>
        <w:fldChar w:fldCharType="end"/>
      </w:r>
      <w:r>
        <w:t>.</w:t>
      </w:r>
    </w:p>
    <w:p w14:paraId="2C337A1B" w14:textId="222068A3" w:rsidR="00605BD6" w:rsidRDefault="00A34879">
      <w:pPr>
        <w:pStyle w:val="tablecaption"/>
        <w:jc w:val="center"/>
      </w:pPr>
      <w:bookmarkStart w:id="284" w:name="_Ref440010755"/>
      <w:r>
        <w:t xml:space="preserve">Table </w:t>
      </w:r>
      <w:fldSimple w:instr=" STYLEREF 1 \s ">
        <w:r w:rsidR="006A10CB">
          <w:rPr>
            <w:noProof/>
          </w:rPr>
          <w:t>3</w:t>
        </w:r>
      </w:fldSimple>
      <w:r w:rsidR="00902FE2">
        <w:noBreakHyphen/>
      </w:r>
      <w:fldSimple w:instr=" SEQ Table \* ARABIC \s 1 ">
        <w:r w:rsidR="006A10CB">
          <w:rPr>
            <w:noProof/>
          </w:rPr>
          <w:t>48</w:t>
        </w:r>
      </w:fldSimple>
      <w:bookmarkEnd w:id="284"/>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285" w:name="_Toc450311766"/>
      <w:r>
        <w:lastRenderedPageBreak/>
        <w:t>SiLKAddressTypeEnum Enumeration</w:t>
      </w:r>
      <w:bookmarkEnd w:id="285"/>
    </w:p>
    <w:p w14:paraId="6C5C718A" w14:textId="75036B97"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49</w:t>
      </w:r>
      <w:r w:rsidR="00C54960" w:rsidRPr="00C54960">
        <w:rPr>
          <w:b/>
          <w:color w:val="0000EE"/>
        </w:rPr>
        <w:fldChar w:fldCharType="end"/>
      </w:r>
      <w:r>
        <w:t>.</w:t>
      </w:r>
    </w:p>
    <w:p w14:paraId="317CB20C" w14:textId="372DA4E0" w:rsidR="00605BD6" w:rsidRDefault="00A34879">
      <w:pPr>
        <w:pStyle w:val="tablecaption"/>
        <w:jc w:val="center"/>
      </w:pPr>
      <w:bookmarkStart w:id="286" w:name="_Ref440010780"/>
      <w:r>
        <w:t xml:space="preserve">Table </w:t>
      </w:r>
      <w:fldSimple w:instr=" STYLEREF 1 \s ">
        <w:r w:rsidR="006A10CB">
          <w:rPr>
            <w:noProof/>
          </w:rPr>
          <w:t>3</w:t>
        </w:r>
      </w:fldSimple>
      <w:r w:rsidR="00902FE2">
        <w:noBreakHyphen/>
      </w:r>
      <w:fldSimple w:instr=" SEQ Table \* ARABIC \s 1 ">
        <w:r w:rsidR="006A10CB">
          <w:rPr>
            <w:noProof/>
          </w:rPr>
          <w:t>49</w:t>
        </w:r>
      </w:fldSimple>
      <w:bookmarkEnd w:id="286"/>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287" w:name="_Toc450311767"/>
      <w:r>
        <w:t>SiLKDirectionTypeEnum Enumeration</w:t>
      </w:r>
      <w:bookmarkEnd w:id="287"/>
    </w:p>
    <w:p w14:paraId="11635B83" w14:textId="617E3ED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50</w:t>
      </w:r>
      <w:r w:rsidR="00DE45B8" w:rsidRPr="00DE45B8">
        <w:rPr>
          <w:b/>
          <w:color w:val="0000EE"/>
        </w:rPr>
        <w:fldChar w:fldCharType="end"/>
      </w:r>
      <w:r>
        <w:t>.</w:t>
      </w:r>
    </w:p>
    <w:p w14:paraId="2BBA78BF" w14:textId="27756C9E" w:rsidR="00605BD6" w:rsidRDefault="00A34879">
      <w:pPr>
        <w:pStyle w:val="tablecaption"/>
        <w:jc w:val="center"/>
      </w:pPr>
      <w:bookmarkStart w:id="288" w:name="_Ref440010802"/>
      <w:r>
        <w:t xml:space="preserve">Table </w:t>
      </w:r>
      <w:fldSimple w:instr=" STYLEREF 1 \s ">
        <w:r w:rsidR="006A10CB">
          <w:rPr>
            <w:noProof/>
          </w:rPr>
          <w:t>3</w:t>
        </w:r>
      </w:fldSimple>
      <w:r w:rsidR="00902FE2">
        <w:noBreakHyphen/>
      </w:r>
      <w:fldSimple w:instr=" SEQ Table \* ARABIC \s 1 ">
        <w:r w:rsidR="006A10CB">
          <w:rPr>
            <w:noProof/>
          </w:rPr>
          <w:t>50</w:t>
        </w:r>
      </w:fldSimple>
      <w:bookmarkEnd w:id="288"/>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289" w:name="_Toc450311768"/>
      <w:r>
        <w:lastRenderedPageBreak/>
        <w:t>SiLKSensorClassTypeEnum Enumeration</w:t>
      </w:r>
      <w:bookmarkEnd w:id="289"/>
    </w:p>
    <w:p w14:paraId="3CA15450" w14:textId="0A96719D"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6A10CB" w:rsidRPr="006A10CB">
        <w:rPr>
          <w:b/>
          <w:color w:val="0000EE"/>
        </w:rPr>
        <w:t xml:space="preserve">Table </w:t>
      </w:r>
      <w:r w:rsidR="006A10CB" w:rsidRPr="006A10CB">
        <w:rPr>
          <w:b/>
          <w:noProof/>
          <w:color w:val="0000EE"/>
        </w:rPr>
        <w:t>3</w:t>
      </w:r>
      <w:r w:rsidR="006A10CB" w:rsidRPr="006A10CB">
        <w:rPr>
          <w:b/>
          <w:noProof/>
          <w:color w:val="0000EE"/>
        </w:rPr>
        <w:noBreakHyphen/>
        <w:t>51</w:t>
      </w:r>
      <w:r w:rsidR="006C1FC3" w:rsidRPr="006C1FC3">
        <w:rPr>
          <w:b/>
          <w:color w:val="0000EE"/>
        </w:rPr>
        <w:fldChar w:fldCharType="end"/>
      </w:r>
      <w:r>
        <w:t>.</w:t>
      </w:r>
    </w:p>
    <w:p w14:paraId="142C4ED7" w14:textId="6AE85308" w:rsidR="00605BD6" w:rsidRDefault="00A34879">
      <w:pPr>
        <w:pStyle w:val="tablecaption"/>
        <w:jc w:val="center"/>
      </w:pPr>
      <w:bookmarkStart w:id="290" w:name="_Ref440010820"/>
      <w:r>
        <w:t xml:space="preserve">Table </w:t>
      </w:r>
      <w:fldSimple w:instr=" STYLEREF 1 \s ">
        <w:r w:rsidR="006A10CB">
          <w:rPr>
            <w:noProof/>
          </w:rPr>
          <w:t>3</w:t>
        </w:r>
      </w:fldSimple>
      <w:r w:rsidR="00902FE2">
        <w:noBreakHyphen/>
      </w:r>
      <w:fldSimple w:instr=" SEQ Table \* ARABIC \s 1 ">
        <w:r w:rsidR="006A10CB">
          <w:rPr>
            <w:noProof/>
          </w:rPr>
          <w:t>51</w:t>
        </w:r>
      </w:fldSimple>
      <w:bookmarkEnd w:id="290"/>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100"/>
          <w:pgSz w:w="15840" w:h="12240"/>
          <w:pgMar w:top="1440" w:right="1440" w:bottom="1440" w:left="1440" w:header="720" w:footer="720" w:gutter="0"/>
          <w:cols w:space="720"/>
        </w:sectPr>
      </w:pPr>
    </w:p>
    <w:p w14:paraId="27538335" w14:textId="77777777" w:rsidR="00A5758A" w:rsidRDefault="00A34879" w:rsidP="00A5758A">
      <w:pPr>
        <w:pStyle w:val="Heading1"/>
      </w:pPr>
      <w:bookmarkStart w:id="291" w:name="_Ref428537416"/>
      <w:bookmarkStart w:id="292" w:name="_Toc450311769"/>
      <w:r w:rsidRPr="00FD22AC">
        <w:lastRenderedPageBreak/>
        <w:t>Conformance</w:t>
      </w:r>
      <w:bookmarkEnd w:id="63"/>
      <w:bookmarkEnd w:id="64"/>
      <w:bookmarkEnd w:id="291"/>
      <w:bookmarkEnd w:id="292"/>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064850B" w14:textId="77777777" w:rsidR="00543E9F" w:rsidRDefault="00543E9F" w:rsidP="00543E9F">
      <w:pPr>
        <w:pStyle w:val="AppendixHeading1"/>
        <w:numPr>
          <w:ilvl w:val="0"/>
          <w:numId w:val="11"/>
        </w:numPr>
      </w:pPr>
      <w:bookmarkStart w:id="293" w:name="_Toc449961966"/>
      <w:bookmarkStart w:id="294" w:name="_Toc450311770"/>
      <w:r>
        <w:lastRenderedPageBreak/>
        <w:t>Acknowledgments</w:t>
      </w:r>
      <w:bookmarkEnd w:id="293"/>
      <w:bookmarkEnd w:id="294"/>
    </w:p>
    <w:p w14:paraId="2E2123B4" w14:textId="77777777" w:rsidR="00A5758A" w:rsidRDefault="00A34879" w:rsidP="00DB71C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00EAF" w:rsidRPr="0019172A" w14:paraId="4EC5951A" w14:textId="77777777" w:rsidTr="000551D9">
        <w:tc>
          <w:tcPr>
            <w:tcW w:w="5035" w:type="dxa"/>
          </w:tcPr>
          <w:p w14:paraId="6DD7F424" w14:textId="77777777" w:rsidR="00A00EAF" w:rsidRPr="0019172A" w:rsidRDefault="00A00EAF" w:rsidP="000551D9">
            <w:pPr>
              <w:rPr>
                <w:b/>
              </w:rPr>
            </w:pPr>
            <w:r w:rsidRPr="0019172A">
              <w:rPr>
                <w:b/>
              </w:rPr>
              <w:t>Aetna</w:t>
            </w:r>
          </w:p>
          <w:p w14:paraId="10BE034A" w14:textId="77777777" w:rsidR="00A00EAF" w:rsidRPr="0019172A" w:rsidRDefault="00A00EAF" w:rsidP="000551D9">
            <w:r w:rsidRPr="0019172A">
              <w:t xml:space="preserve">    David Crawford</w:t>
            </w:r>
          </w:p>
          <w:p w14:paraId="6490EB3F" w14:textId="77777777" w:rsidR="00A00EAF" w:rsidRPr="0019172A" w:rsidRDefault="00A00EAF" w:rsidP="000551D9">
            <w:pPr>
              <w:rPr>
                <w:b/>
                <w:color w:val="000000"/>
              </w:rPr>
            </w:pPr>
            <w:r w:rsidRPr="0019172A">
              <w:rPr>
                <w:b/>
                <w:color w:val="000000"/>
              </w:rPr>
              <w:t>AIT Austrian Institute of Technology</w:t>
            </w:r>
          </w:p>
          <w:p w14:paraId="269DC706" w14:textId="77777777" w:rsidR="00A00EAF" w:rsidRPr="0019172A" w:rsidRDefault="00A00EAF" w:rsidP="000551D9">
            <w:r w:rsidRPr="0019172A">
              <w:t xml:space="preserve">    Roman Fiedler</w:t>
            </w:r>
          </w:p>
          <w:p w14:paraId="0DE903AE" w14:textId="77777777" w:rsidR="00A00EAF" w:rsidRPr="0019172A" w:rsidRDefault="00A00EAF" w:rsidP="000551D9">
            <w:r w:rsidRPr="0019172A">
              <w:t xml:space="preserve">    Florian Skopik</w:t>
            </w:r>
          </w:p>
          <w:p w14:paraId="3F3EDD2A" w14:textId="77777777" w:rsidR="00A00EAF" w:rsidRPr="0019172A" w:rsidRDefault="00A00EAF" w:rsidP="000551D9">
            <w:pPr>
              <w:rPr>
                <w:b/>
                <w:color w:val="000000"/>
              </w:rPr>
            </w:pPr>
            <w:r w:rsidRPr="0019172A">
              <w:rPr>
                <w:b/>
                <w:color w:val="000000"/>
              </w:rPr>
              <w:t>Australia and New Zealand Banking Group (ANZ Bank)</w:t>
            </w:r>
          </w:p>
          <w:p w14:paraId="69B75B83" w14:textId="77777777" w:rsidR="00A00EAF" w:rsidRPr="0019172A" w:rsidRDefault="00A00EAF" w:rsidP="000551D9">
            <w:r w:rsidRPr="0019172A">
              <w:t xml:space="preserve">    Dean Thompson</w:t>
            </w:r>
          </w:p>
          <w:p w14:paraId="3A3EA6D4" w14:textId="77777777" w:rsidR="00A00EAF" w:rsidRPr="0019172A" w:rsidRDefault="00A00EAF" w:rsidP="000551D9">
            <w:pPr>
              <w:rPr>
                <w:b/>
              </w:rPr>
            </w:pPr>
            <w:r w:rsidRPr="0019172A">
              <w:rPr>
                <w:b/>
              </w:rPr>
              <w:t>Blue Coat Systems, Inc.</w:t>
            </w:r>
          </w:p>
          <w:p w14:paraId="1092DE9F" w14:textId="77777777" w:rsidR="00A00EAF" w:rsidRPr="0019172A" w:rsidRDefault="00A00EAF" w:rsidP="000551D9">
            <w:r w:rsidRPr="0019172A">
              <w:t xml:space="preserve">    Owen Johnson</w:t>
            </w:r>
          </w:p>
          <w:p w14:paraId="6D7337CD" w14:textId="77777777" w:rsidR="00A00EAF" w:rsidRPr="0019172A" w:rsidRDefault="00A00EAF" w:rsidP="000551D9">
            <w:r w:rsidRPr="0019172A">
              <w:t xml:space="preserve">    Bret Jordan</w:t>
            </w:r>
          </w:p>
          <w:p w14:paraId="78309C98" w14:textId="77777777" w:rsidR="00A00EAF" w:rsidRPr="0019172A" w:rsidRDefault="00A00EAF" w:rsidP="000551D9">
            <w:pPr>
              <w:rPr>
                <w:b/>
              </w:rPr>
            </w:pPr>
            <w:r w:rsidRPr="0019172A">
              <w:rPr>
                <w:b/>
              </w:rPr>
              <w:t>Century Link</w:t>
            </w:r>
          </w:p>
          <w:p w14:paraId="7BF46D6C" w14:textId="77777777" w:rsidR="00A00EAF" w:rsidRPr="0019172A" w:rsidRDefault="00A00EAF" w:rsidP="000551D9">
            <w:r w:rsidRPr="0019172A">
              <w:t xml:space="preserve">    Cory Kennedy</w:t>
            </w:r>
          </w:p>
          <w:p w14:paraId="6B16D253" w14:textId="77777777" w:rsidR="00A00EAF" w:rsidRPr="0019172A" w:rsidRDefault="00A00EAF" w:rsidP="000551D9">
            <w:pPr>
              <w:rPr>
                <w:b/>
              </w:rPr>
            </w:pPr>
            <w:r w:rsidRPr="0019172A">
              <w:rPr>
                <w:b/>
              </w:rPr>
              <w:t>CIRCL</w:t>
            </w:r>
          </w:p>
          <w:p w14:paraId="658FB15C" w14:textId="77777777" w:rsidR="00A00EAF" w:rsidRPr="0019172A" w:rsidRDefault="00A00EAF" w:rsidP="000551D9">
            <w:r w:rsidRPr="0019172A">
              <w:rPr>
                <w:b/>
              </w:rPr>
              <w:t xml:space="preserve">    </w:t>
            </w:r>
            <w:r w:rsidRPr="0019172A">
              <w:t>Alexandre Dulaunoy</w:t>
            </w:r>
          </w:p>
          <w:p w14:paraId="54941653" w14:textId="77777777" w:rsidR="00A00EAF" w:rsidRPr="0019172A" w:rsidRDefault="00A00EAF" w:rsidP="000551D9">
            <w:r w:rsidRPr="0019172A">
              <w:t xml:space="preserve">    Andras Iklody    </w:t>
            </w:r>
          </w:p>
          <w:p w14:paraId="50294A50" w14:textId="77777777" w:rsidR="00A00EAF" w:rsidRPr="0019172A" w:rsidRDefault="00A00EAF" w:rsidP="000551D9">
            <w:pPr>
              <w:rPr>
                <w:color w:val="000000"/>
              </w:rPr>
            </w:pPr>
            <w:r w:rsidRPr="0019172A">
              <w:rPr>
                <w:color w:val="000000"/>
              </w:rPr>
              <w:t xml:space="preserve">    Raphaël Vinot</w:t>
            </w:r>
          </w:p>
          <w:p w14:paraId="5B14C8EF" w14:textId="77777777" w:rsidR="00A00EAF" w:rsidRPr="0019172A" w:rsidRDefault="00A00EAF" w:rsidP="000551D9">
            <w:pPr>
              <w:rPr>
                <w:b/>
              </w:rPr>
            </w:pPr>
            <w:r w:rsidRPr="0019172A">
              <w:rPr>
                <w:b/>
              </w:rPr>
              <w:t>Citrix Systems</w:t>
            </w:r>
          </w:p>
          <w:p w14:paraId="476D6BEA" w14:textId="77777777" w:rsidR="00A00EAF" w:rsidRPr="0019172A" w:rsidRDefault="00A00EAF" w:rsidP="000551D9">
            <w:r w:rsidRPr="0019172A">
              <w:t xml:space="preserve">    Joey Peloquin</w:t>
            </w:r>
          </w:p>
          <w:p w14:paraId="4BD1C9D9" w14:textId="77777777" w:rsidR="00A00EAF" w:rsidRPr="0019172A" w:rsidRDefault="00A00EAF" w:rsidP="000551D9">
            <w:pPr>
              <w:rPr>
                <w:b/>
              </w:rPr>
            </w:pPr>
            <w:r w:rsidRPr="0019172A">
              <w:rPr>
                <w:b/>
              </w:rPr>
              <w:t>Dell</w:t>
            </w:r>
          </w:p>
          <w:p w14:paraId="4A395B81" w14:textId="77777777" w:rsidR="00A00EAF" w:rsidRPr="0019172A" w:rsidRDefault="00A00EAF" w:rsidP="000551D9">
            <w:r w:rsidRPr="0019172A">
              <w:t xml:space="preserve">    Will Urbanski</w:t>
            </w:r>
          </w:p>
          <w:p w14:paraId="15783D41" w14:textId="77777777" w:rsidR="00A00EAF" w:rsidRPr="0019172A" w:rsidRDefault="00A00EAF" w:rsidP="000551D9">
            <w:r w:rsidRPr="0019172A">
              <w:t xml:space="preserve">    Jeff Williams</w:t>
            </w:r>
          </w:p>
          <w:p w14:paraId="40D2B4D7" w14:textId="77777777" w:rsidR="00A00EAF" w:rsidRPr="0019172A" w:rsidRDefault="00A00EAF" w:rsidP="000551D9">
            <w:pPr>
              <w:rPr>
                <w:b/>
              </w:rPr>
            </w:pPr>
            <w:r w:rsidRPr="0019172A">
              <w:rPr>
                <w:b/>
              </w:rPr>
              <w:t>DTCC</w:t>
            </w:r>
          </w:p>
          <w:p w14:paraId="6E7067DB" w14:textId="77777777" w:rsidR="00A00EAF" w:rsidRPr="0019172A" w:rsidRDefault="00A00EAF" w:rsidP="000551D9">
            <w:r w:rsidRPr="0019172A">
              <w:t xml:space="preserve">    Dan Brown</w:t>
            </w:r>
          </w:p>
          <w:p w14:paraId="694D2EE6" w14:textId="77777777" w:rsidR="00A00EAF" w:rsidRPr="0019172A" w:rsidRDefault="00A00EAF" w:rsidP="000551D9">
            <w:r w:rsidRPr="0019172A">
              <w:t xml:space="preserve">    Gordon Hundley</w:t>
            </w:r>
          </w:p>
          <w:p w14:paraId="510D0E96" w14:textId="77777777" w:rsidR="00A00EAF" w:rsidRPr="0019172A" w:rsidRDefault="00A00EAF" w:rsidP="000551D9">
            <w:r w:rsidRPr="0019172A">
              <w:t xml:space="preserve">    Chris Koutras</w:t>
            </w:r>
          </w:p>
          <w:p w14:paraId="7CF572F2" w14:textId="77777777" w:rsidR="00A00EAF" w:rsidRPr="0019172A" w:rsidRDefault="00A00EAF" w:rsidP="000551D9">
            <w:pPr>
              <w:rPr>
                <w:b/>
              </w:rPr>
            </w:pPr>
            <w:r w:rsidRPr="0019172A">
              <w:rPr>
                <w:b/>
              </w:rPr>
              <w:t>EMC</w:t>
            </w:r>
          </w:p>
          <w:p w14:paraId="6F47A1AD" w14:textId="77777777" w:rsidR="00A00EAF" w:rsidRPr="0019172A" w:rsidRDefault="00A00EAF" w:rsidP="000551D9">
            <w:r w:rsidRPr="0019172A">
              <w:t xml:space="preserve">    Robert Griffin</w:t>
            </w:r>
          </w:p>
          <w:p w14:paraId="2A125C1D" w14:textId="77777777" w:rsidR="00A00EAF" w:rsidRPr="0019172A" w:rsidRDefault="00A00EAF" w:rsidP="000551D9">
            <w:r w:rsidRPr="0019172A">
              <w:t xml:space="preserve">    Jeff Odom</w:t>
            </w:r>
          </w:p>
          <w:p w14:paraId="1D649E87" w14:textId="77777777" w:rsidR="00A00EAF" w:rsidRPr="0019172A" w:rsidRDefault="00A00EAF" w:rsidP="000551D9">
            <w:r w:rsidRPr="0019172A">
              <w:t xml:space="preserve">    Ravi Sharda</w:t>
            </w:r>
          </w:p>
          <w:p w14:paraId="38225A4A" w14:textId="77777777" w:rsidR="00A00EAF" w:rsidRPr="0019172A" w:rsidRDefault="00A00EAF" w:rsidP="000551D9">
            <w:pPr>
              <w:rPr>
                <w:b/>
                <w:color w:val="000000"/>
              </w:rPr>
            </w:pPr>
            <w:r w:rsidRPr="0019172A">
              <w:rPr>
                <w:b/>
                <w:color w:val="000000"/>
              </w:rPr>
              <w:t>Financial Services Information Sharing and Analysis Center (FS-ISAC)</w:t>
            </w:r>
          </w:p>
          <w:p w14:paraId="18EE9A08" w14:textId="77777777" w:rsidR="00A00EAF" w:rsidRPr="0019172A" w:rsidRDefault="00A00EAF" w:rsidP="000551D9">
            <w:pPr>
              <w:rPr>
                <w:color w:val="000000"/>
              </w:rPr>
            </w:pPr>
            <w:r w:rsidRPr="0019172A">
              <w:rPr>
                <w:b/>
                <w:color w:val="000000"/>
              </w:rPr>
              <w:t xml:space="preserve">    </w:t>
            </w:r>
            <w:r w:rsidRPr="0019172A">
              <w:rPr>
                <w:color w:val="000000"/>
              </w:rPr>
              <w:t>David Eilken</w:t>
            </w:r>
          </w:p>
          <w:p w14:paraId="1497F3E2" w14:textId="77777777" w:rsidR="00A00EAF" w:rsidRPr="0019172A" w:rsidRDefault="00A00EAF" w:rsidP="000551D9">
            <w:pPr>
              <w:rPr>
                <w:color w:val="000000"/>
              </w:rPr>
            </w:pPr>
            <w:r w:rsidRPr="0019172A">
              <w:rPr>
                <w:color w:val="000000"/>
              </w:rPr>
              <w:t xml:space="preserve">    Chris Ricard</w:t>
            </w:r>
          </w:p>
          <w:p w14:paraId="2473E9D0" w14:textId="77777777" w:rsidR="00A00EAF" w:rsidRPr="0019172A" w:rsidRDefault="00A00EAF" w:rsidP="000551D9">
            <w:pPr>
              <w:rPr>
                <w:b/>
                <w:color w:val="000000"/>
              </w:rPr>
            </w:pPr>
            <w:r w:rsidRPr="0019172A">
              <w:rPr>
                <w:b/>
                <w:color w:val="000000"/>
              </w:rPr>
              <w:t>Fortinet Inc.</w:t>
            </w:r>
          </w:p>
          <w:p w14:paraId="0DDD99B2" w14:textId="77777777" w:rsidR="00A00EAF" w:rsidRPr="0019172A" w:rsidRDefault="00A00EAF" w:rsidP="000551D9">
            <w:pPr>
              <w:rPr>
                <w:color w:val="000000"/>
              </w:rPr>
            </w:pPr>
            <w:r w:rsidRPr="0019172A">
              <w:rPr>
                <w:color w:val="000000"/>
              </w:rPr>
              <w:t xml:space="preserve">    Gavin Chow</w:t>
            </w:r>
          </w:p>
          <w:p w14:paraId="095DFFEF" w14:textId="77777777" w:rsidR="00A00EAF" w:rsidRPr="0019172A" w:rsidRDefault="00A00EAF" w:rsidP="000551D9">
            <w:pPr>
              <w:rPr>
                <w:color w:val="000000"/>
              </w:rPr>
            </w:pPr>
            <w:r w:rsidRPr="0019172A">
              <w:rPr>
                <w:color w:val="000000"/>
              </w:rPr>
              <w:t xml:space="preserve">    Kenichi Terashita</w:t>
            </w:r>
          </w:p>
          <w:p w14:paraId="76302520" w14:textId="77777777" w:rsidR="00A00EAF" w:rsidRPr="0019172A" w:rsidRDefault="00A00EAF" w:rsidP="000551D9">
            <w:pPr>
              <w:rPr>
                <w:b/>
                <w:color w:val="000000"/>
              </w:rPr>
            </w:pPr>
            <w:r w:rsidRPr="0019172A">
              <w:rPr>
                <w:b/>
                <w:color w:val="000000"/>
              </w:rPr>
              <w:lastRenderedPageBreak/>
              <w:t>Fujitsu Limited</w:t>
            </w:r>
          </w:p>
          <w:p w14:paraId="300D2A65" w14:textId="77777777" w:rsidR="00A00EAF" w:rsidRPr="0019172A" w:rsidRDefault="00A00EAF" w:rsidP="000551D9">
            <w:pPr>
              <w:rPr>
                <w:color w:val="000000"/>
              </w:rPr>
            </w:pPr>
            <w:r w:rsidRPr="0019172A">
              <w:rPr>
                <w:color w:val="000000"/>
              </w:rPr>
              <w:t xml:space="preserve">    Neil Edwards</w:t>
            </w:r>
          </w:p>
          <w:p w14:paraId="04204295" w14:textId="77777777" w:rsidR="00A00EAF" w:rsidRPr="0019172A" w:rsidRDefault="00A00EAF" w:rsidP="000551D9">
            <w:pPr>
              <w:rPr>
                <w:color w:val="000000"/>
              </w:rPr>
            </w:pPr>
            <w:r w:rsidRPr="0019172A">
              <w:rPr>
                <w:color w:val="000000"/>
              </w:rPr>
              <w:t xml:space="preserve">    Frederick Hirsch</w:t>
            </w:r>
          </w:p>
          <w:p w14:paraId="64A6F218" w14:textId="77777777" w:rsidR="00A00EAF" w:rsidRPr="0019172A" w:rsidRDefault="00A00EAF" w:rsidP="000551D9">
            <w:pPr>
              <w:rPr>
                <w:color w:val="000000"/>
              </w:rPr>
            </w:pPr>
            <w:r w:rsidRPr="0019172A">
              <w:rPr>
                <w:color w:val="000000"/>
              </w:rPr>
              <w:t xml:space="preserve">    Ryusuke Masuoka</w:t>
            </w:r>
          </w:p>
          <w:p w14:paraId="73A263C0" w14:textId="77777777" w:rsidR="00A00EAF" w:rsidRPr="0019172A" w:rsidRDefault="00A00EAF" w:rsidP="000551D9">
            <w:pPr>
              <w:rPr>
                <w:color w:val="000000"/>
              </w:rPr>
            </w:pPr>
            <w:r w:rsidRPr="0019172A">
              <w:rPr>
                <w:color w:val="000000"/>
              </w:rPr>
              <w:t xml:space="preserve">    Daisuke Murabayashi</w:t>
            </w:r>
          </w:p>
          <w:p w14:paraId="37D99F35" w14:textId="77777777" w:rsidR="00A00EAF" w:rsidRPr="0019172A" w:rsidRDefault="00A00EAF" w:rsidP="000551D9">
            <w:pPr>
              <w:rPr>
                <w:b/>
                <w:color w:val="000000"/>
              </w:rPr>
            </w:pPr>
            <w:r w:rsidRPr="0019172A">
              <w:rPr>
                <w:b/>
                <w:color w:val="000000"/>
              </w:rPr>
              <w:t>Google Inc.</w:t>
            </w:r>
          </w:p>
          <w:p w14:paraId="32BD81CE" w14:textId="77777777" w:rsidR="00A00EAF" w:rsidRPr="0019172A" w:rsidRDefault="00A00EAF" w:rsidP="000551D9">
            <w:pPr>
              <w:rPr>
                <w:color w:val="000000"/>
              </w:rPr>
            </w:pPr>
            <w:r w:rsidRPr="0019172A">
              <w:rPr>
                <w:color w:val="000000"/>
              </w:rPr>
              <w:t xml:space="preserve">    Mark Risher</w:t>
            </w:r>
          </w:p>
          <w:p w14:paraId="2B29959A" w14:textId="77777777" w:rsidR="00A00EAF" w:rsidRPr="0019172A" w:rsidRDefault="00A00EAF" w:rsidP="000551D9">
            <w:pPr>
              <w:rPr>
                <w:b/>
                <w:color w:val="000000"/>
              </w:rPr>
            </w:pPr>
            <w:r w:rsidRPr="0019172A">
              <w:rPr>
                <w:b/>
                <w:color w:val="000000"/>
              </w:rPr>
              <w:t>Hitachi, Ltd.</w:t>
            </w:r>
          </w:p>
          <w:p w14:paraId="755CFFA5" w14:textId="77777777" w:rsidR="00A00EAF" w:rsidRPr="0019172A" w:rsidRDefault="00A00EAF" w:rsidP="000551D9">
            <w:pPr>
              <w:rPr>
                <w:color w:val="000000"/>
              </w:rPr>
            </w:pPr>
            <w:r w:rsidRPr="0019172A">
              <w:rPr>
                <w:color w:val="000000"/>
              </w:rPr>
              <w:t xml:space="preserve">    Kazuo Noguchi</w:t>
            </w:r>
          </w:p>
          <w:p w14:paraId="0BC860D2" w14:textId="77777777" w:rsidR="00A00EAF" w:rsidRPr="0019172A" w:rsidRDefault="00A00EAF" w:rsidP="000551D9">
            <w:pPr>
              <w:rPr>
                <w:color w:val="000000"/>
              </w:rPr>
            </w:pPr>
            <w:r w:rsidRPr="0019172A">
              <w:rPr>
                <w:color w:val="000000"/>
              </w:rPr>
              <w:t xml:space="preserve">    Akihito Sawada</w:t>
            </w:r>
          </w:p>
          <w:p w14:paraId="2136FFC7" w14:textId="77777777" w:rsidR="00A00EAF" w:rsidRPr="0019172A" w:rsidRDefault="00A00EAF" w:rsidP="000551D9">
            <w:pPr>
              <w:rPr>
                <w:color w:val="000000"/>
              </w:rPr>
            </w:pPr>
            <w:r w:rsidRPr="0019172A">
              <w:rPr>
                <w:color w:val="000000"/>
              </w:rPr>
              <w:t xml:space="preserve">    Masato Terada</w:t>
            </w:r>
          </w:p>
          <w:p w14:paraId="55FF4491" w14:textId="77777777" w:rsidR="00A00EAF" w:rsidRPr="0019172A" w:rsidRDefault="00A00EAF" w:rsidP="000551D9">
            <w:pPr>
              <w:rPr>
                <w:color w:val="000000"/>
              </w:rPr>
            </w:pPr>
            <w:r w:rsidRPr="0019172A">
              <w:rPr>
                <w:b/>
                <w:color w:val="000000"/>
              </w:rPr>
              <w:t>iboss, Inc</w:t>
            </w:r>
            <w:r w:rsidRPr="0019172A">
              <w:rPr>
                <w:color w:val="000000"/>
              </w:rPr>
              <w:t>.</w:t>
            </w:r>
          </w:p>
          <w:p w14:paraId="3CF64F42" w14:textId="77777777" w:rsidR="00A00EAF" w:rsidRPr="0019172A" w:rsidRDefault="00A00EAF" w:rsidP="000551D9">
            <w:pPr>
              <w:rPr>
                <w:color w:val="000000"/>
              </w:rPr>
            </w:pPr>
            <w:r w:rsidRPr="0019172A">
              <w:rPr>
                <w:color w:val="000000"/>
              </w:rPr>
              <w:t xml:space="preserve">    Paul Martini</w:t>
            </w:r>
          </w:p>
          <w:p w14:paraId="504B75FC" w14:textId="77777777" w:rsidR="00A00EAF" w:rsidRPr="0019172A" w:rsidRDefault="00A00EAF" w:rsidP="000551D9">
            <w:pPr>
              <w:rPr>
                <w:b/>
                <w:color w:val="000000"/>
              </w:rPr>
            </w:pPr>
            <w:r w:rsidRPr="0019172A">
              <w:rPr>
                <w:b/>
                <w:color w:val="000000"/>
              </w:rPr>
              <w:t>Individual</w:t>
            </w:r>
          </w:p>
          <w:p w14:paraId="79FA2AAC" w14:textId="77777777" w:rsidR="00A00EAF" w:rsidRPr="0019172A" w:rsidRDefault="00A00EAF" w:rsidP="000551D9">
            <w:pPr>
              <w:rPr>
                <w:color w:val="000000"/>
              </w:rPr>
            </w:pPr>
            <w:r w:rsidRPr="0019172A">
              <w:rPr>
                <w:color w:val="000000"/>
              </w:rPr>
              <w:t xml:space="preserve">    Jerome Athias</w:t>
            </w:r>
          </w:p>
          <w:p w14:paraId="0D43F86E" w14:textId="77777777" w:rsidR="00A00EAF" w:rsidRPr="0019172A" w:rsidRDefault="00A00EAF" w:rsidP="000551D9">
            <w:pPr>
              <w:rPr>
                <w:color w:val="000000"/>
              </w:rPr>
            </w:pPr>
            <w:r w:rsidRPr="0019172A">
              <w:rPr>
                <w:color w:val="000000"/>
              </w:rPr>
              <w:t xml:space="preserve">    Peter Brown</w:t>
            </w:r>
          </w:p>
          <w:p w14:paraId="039E55D4" w14:textId="77777777" w:rsidR="00A00EAF" w:rsidRPr="0019172A" w:rsidRDefault="00A00EAF" w:rsidP="000551D9">
            <w:pPr>
              <w:rPr>
                <w:color w:val="000000"/>
              </w:rPr>
            </w:pPr>
            <w:r w:rsidRPr="0019172A">
              <w:rPr>
                <w:color w:val="000000"/>
              </w:rPr>
              <w:t xml:space="preserve">    Elysa Jones</w:t>
            </w:r>
          </w:p>
          <w:p w14:paraId="6C4F4C87" w14:textId="77777777" w:rsidR="00A00EAF" w:rsidRPr="0019172A" w:rsidRDefault="00A00EAF" w:rsidP="000551D9">
            <w:pPr>
              <w:rPr>
                <w:color w:val="000000"/>
              </w:rPr>
            </w:pPr>
            <w:r w:rsidRPr="0019172A">
              <w:rPr>
                <w:color w:val="000000"/>
              </w:rPr>
              <w:t xml:space="preserve">    Sanjiv Kalkar</w:t>
            </w:r>
          </w:p>
          <w:p w14:paraId="3937BED2" w14:textId="77777777" w:rsidR="00A00EAF" w:rsidRPr="0019172A" w:rsidRDefault="00A00EAF" w:rsidP="000551D9">
            <w:pPr>
              <w:rPr>
                <w:color w:val="000000"/>
              </w:rPr>
            </w:pPr>
            <w:r w:rsidRPr="0019172A">
              <w:rPr>
                <w:color w:val="000000"/>
              </w:rPr>
              <w:t xml:space="preserve">    Bar Lockwood</w:t>
            </w:r>
          </w:p>
          <w:p w14:paraId="2AA047CC" w14:textId="77777777" w:rsidR="00A00EAF" w:rsidRPr="0019172A" w:rsidRDefault="00A00EAF" w:rsidP="000551D9">
            <w:pPr>
              <w:rPr>
                <w:color w:val="000000"/>
              </w:rPr>
            </w:pPr>
            <w:r w:rsidRPr="0019172A">
              <w:rPr>
                <w:color w:val="000000"/>
              </w:rPr>
              <w:t xml:space="preserve">    Terry MacDonald</w:t>
            </w:r>
          </w:p>
          <w:p w14:paraId="61EF17DA" w14:textId="77777777" w:rsidR="00A00EAF" w:rsidRPr="0019172A" w:rsidRDefault="00A00EAF" w:rsidP="000551D9">
            <w:pPr>
              <w:rPr>
                <w:color w:val="000000"/>
              </w:rPr>
            </w:pPr>
            <w:r w:rsidRPr="0019172A">
              <w:rPr>
                <w:color w:val="000000"/>
              </w:rPr>
              <w:t xml:space="preserve">    Alex Pinto</w:t>
            </w:r>
          </w:p>
          <w:p w14:paraId="2C72EF9F" w14:textId="77777777" w:rsidR="00A00EAF" w:rsidRPr="0019172A" w:rsidRDefault="00A00EAF" w:rsidP="000551D9">
            <w:pPr>
              <w:rPr>
                <w:b/>
                <w:color w:val="000000"/>
              </w:rPr>
            </w:pPr>
            <w:r w:rsidRPr="0019172A">
              <w:rPr>
                <w:b/>
                <w:color w:val="000000"/>
              </w:rPr>
              <w:t>Intel Corporation</w:t>
            </w:r>
          </w:p>
          <w:p w14:paraId="505F700A" w14:textId="77777777" w:rsidR="00A00EAF" w:rsidRPr="0019172A" w:rsidRDefault="00A00EAF" w:rsidP="000551D9">
            <w:pPr>
              <w:rPr>
                <w:color w:val="000000"/>
              </w:rPr>
            </w:pPr>
            <w:r w:rsidRPr="0019172A">
              <w:rPr>
                <w:color w:val="000000"/>
              </w:rPr>
              <w:t xml:space="preserve">    Tim Casey</w:t>
            </w:r>
          </w:p>
          <w:p w14:paraId="785A2232" w14:textId="77777777" w:rsidR="00A00EAF" w:rsidRPr="0019172A" w:rsidRDefault="00A00EAF" w:rsidP="000551D9">
            <w:pPr>
              <w:rPr>
                <w:color w:val="000000"/>
              </w:rPr>
            </w:pPr>
            <w:r w:rsidRPr="0019172A">
              <w:rPr>
                <w:color w:val="000000"/>
              </w:rPr>
              <w:t xml:space="preserve">    Kent Landfield</w:t>
            </w:r>
          </w:p>
          <w:p w14:paraId="34DECDF4" w14:textId="77777777" w:rsidR="00A00EAF" w:rsidRPr="0019172A" w:rsidRDefault="00A00EAF" w:rsidP="000551D9">
            <w:pPr>
              <w:rPr>
                <w:b/>
                <w:color w:val="000000"/>
              </w:rPr>
            </w:pPr>
            <w:r w:rsidRPr="0019172A">
              <w:rPr>
                <w:b/>
                <w:color w:val="000000"/>
              </w:rPr>
              <w:t>JPMorgan Chase Bank, N.A.</w:t>
            </w:r>
          </w:p>
          <w:p w14:paraId="628FD1CB" w14:textId="77777777" w:rsidR="00A00EAF" w:rsidRPr="0019172A" w:rsidRDefault="00A00EAF" w:rsidP="000551D9">
            <w:pPr>
              <w:rPr>
                <w:color w:val="000000"/>
              </w:rPr>
            </w:pPr>
            <w:r w:rsidRPr="0019172A">
              <w:rPr>
                <w:b/>
                <w:color w:val="000000"/>
              </w:rPr>
              <w:t xml:space="preserve">    </w:t>
            </w:r>
            <w:r w:rsidRPr="0019172A">
              <w:rPr>
                <w:color w:val="000000"/>
              </w:rPr>
              <w:t>Terrence Driscoll</w:t>
            </w:r>
          </w:p>
          <w:p w14:paraId="427055E0" w14:textId="77777777" w:rsidR="00A00EAF" w:rsidRPr="0019172A" w:rsidRDefault="00A00EAF" w:rsidP="000551D9">
            <w:pPr>
              <w:rPr>
                <w:color w:val="000000"/>
              </w:rPr>
            </w:pPr>
            <w:r w:rsidRPr="0019172A">
              <w:rPr>
                <w:color w:val="000000"/>
              </w:rPr>
              <w:t xml:space="preserve">    David Laurance</w:t>
            </w:r>
          </w:p>
          <w:p w14:paraId="6A9B5940" w14:textId="77777777" w:rsidR="00A00EAF" w:rsidRPr="0019172A" w:rsidRDefault="00A00EAF" w:rsidP="000551D9">
            <w:pPr>
              <w:rPr>
                <w:b/>
                <w:color w:val="000000"/>
              </w:rPr>
            </w:pPr>
            <w:r w:rsidRPr="0019172A">
              <w:rPr>
                <w:b/>
                <w:color w:val="000000"/>
              </w:rPr>
              <w:t>LookingGlass</w:t>
            </w:r>
          </w:p>
          <w:p w14:paraId="64BBD526" w14:textId="77777777" w:rsidR="00A00EAF" w:rsidRPr="0019172A" w:rsidRDefault="00A00EAF" w:rsidP="000551D9">
            <w:pPr>
              <w:rPr>
                <w:color w:val="000000"/>
              </w:rPr>
            </w:pPr>
            <w:r w:rsidRPr="0019172A">
              <w:rPr>
                <w:color w:val="000000"/>
              </w:rPr>
              <w:t xml:space="preserve">    Allan Thomson</w:t>
            </w:r>
          </w:p>
          <w:p w14:paraId="14ECF809" w14:textId="77777777" w:rsidR="00A00EAF" w:rsidRPr="0019172A" w:rsidRDefault="00A00EAF" w:rsidP="000551D9">
            <w:pPr>
              <w:rPr>
                <w:color w:val="000000"/>
              </w:rPr>
            </w:pPr>
            <w:r w:rsidRPr="0019172A">
              <w:rPr>
                <w:color w:val="000000"/>
              </w:rPr>
              <w:t xml:space="preserve">    Lee Vorthman</w:t>
            </w:r>
          </w:p>
          <w:p w14:paraId="61F433F4" w14:textId="77777777" w:rsidR="00A00EAF" w:rsidRPr="0019172A" w:rsidRDefault="00A00EAF" w:rsidP="000551D9">
            <w:pPr>
              <w:rPr>
                <w:b/>
                <w:color w:val="000000"/>
              </w:rPr>
            </w:pPr>
            <w:r w:rsidRPr="0019172A">
              <w:rPr>
                <w:b/>
                <w:color w:val="000000"/>
              </w:rPr>
              <w:t>Mitre Corporation</w:t>
            </w:r>
          </w:p>
          <w:p w14:paraId="707A0ACE" w14:textId="77777777" w:rsidR="00A00EAF" w:rsidRPr="0019172A" w:rsidRDefault="00A00EAF" w:rsidP="000551D9">
            <w:pPr>
              <w:rPr>
                <w:color w:val="000000"/>
              </w:rPr>
            </w:pPr>
            <w:r w:rsidRPr="0019172A">
              <w:rPr>
                <w:color w:val="000000"/>
              </w:rPr>
              <w:t xml:space="preserve">    Greg Back</w:t>
            </w:r>
          </w:p>
          <w:p w14:paraId="14FD61A5" w14:textId="77777777" w:rsidR="00A00EAF" w:rsidRPr="0019172A" w:rsidRDefault="00A00EAF" w:rsidP="000551D9">
            <w:pPr>
              <w:rPr>
                <w:color w:val="000000"/>
              </w:rPr>
            </w:pPr>
            <w:r w:rsidRPr="0019172A">
              <w:rPr>
                <w:color w:val="000000"/>
              </w:rPr>
              <w:t xml:space="preserve">    Jonathan Baker</w:t>
            </w:r>
          </w:p>
          <w:p w14:paraId="5797C47E" w14:textId="77777777" w:rsidR="00A00EAF" w:rsidRPr="0019172A" w:rsidRDefault="00A00EAF" w:rsidP="000551D9">
            <w:pPr>
              <w:rPr>
                <w:color w:val="000000"/>
              </w:rPr>
            </w:pPr>
            <w:r w:rsidRPr="0019172A">
              <w:rPr>
                <w:color w:val="000000"/>
              </w:rPr>
              <w:t xml:space="preserve">    Sean Barnum</w:t>
            </w:r>
          </w:p>
          <w:p w14:paraId="7459EF89" w14:textId="77777777" w:rsidR="00A00EAF" w:rsidRPr="0019172A" w:rsidRDefault="00A00EAF" w:rsidP="000551D9">
            <w:pPr>
              <w:rPr>
                <w:color w:val="000000"/>
              </w:rPr>
            </w:pPr>
            <w:r w:rsidRPr="0019172A">
              <w:rPr>
                <w:color w:val="000000"/>
              </w:rPr>
              <w:t xml:space="preserve">    Desiree Beck</w:t>
            </w:r>
          </w:p>
          <w:p w14:paraId="39474BD6" w14:textId="77777777" w:rsidR="00A00EAF" w:rsidRPr="0019172A" w:rsidRDefault="00A00EAF" w:rsidP="000551D9">
            <w:pPr>
              <w:rPr>
                <w:color w:val="000000"/>
              </w:rPr>
            </w:pPr>
            <w:r w:rsidRPr="0019172A">
              <w:rPr>
                <w:color w:val="000000"/>
              </w:rPr>
              <w:t xml:space="preserve">    Nicole Gong</w:t>
            </w:r>
          </w:p>
          <w:p w14:paraId="7F352E53" w14:textId="77777777" w:rsidR="00A00EAF" w:rsidRPr="0019172A" w:rsidRDefault="00A00EAF" w:rsidP="000551D9">
            <w:pPr>
              <w:rPr>
                <w:color w:val="000000"/>
              </w:rPr>
            </w:pPr>
            <w:r w:rsidRPr="0019172A">
              <w:rPr>
                <w:color w:val="000000"/>
              </w:rPr>
              <w:t xml:space="preserve">    Jasen Jacobsen</w:t>
            </w:r>
          </w:p>
          <w:p w14:paraId="363F2156" w14:textId="77777777" w:rsidR="00A00EAF" w:rsidRPr="0019172A" w:rsidRDefault="00A00EAF" w:rsidP="000551D9">
            <w:pPr>
              <w:rPr>
                <w:color w:val="000000"/>
              </w:rPr>
            </w:pPr>
            <w:r w:rsidRPr="0019172A">
              <w:rPr>
                <w:color w:val="000000"/>
              </w:rPr>
              <w:t xml:space="preserve">    Ivan Kirillov</w:t>
            </w:r>
          </w:p>
          <w:p w14:paraId="2EEEAB66" w14:textId="77777777" w:rsidR="00A00EAF" w:rsidRPr="0019172A" w:rsidRDefault="00A00EAF" w:rsidP="000551D9">
            <w:pPr>
              <w:rPr>
                <w:color w:val="000000"/>
              </w:rPr>
            </w:pPr>
            <w:r w:rsidRPr="0019172A">
              <w:rPr>
                <w:color w:val="000000"/>
              </w:rPr>
              <w:t xml:space="preserve">    Richard Piazza</w:t>
            </w:r>
          </w:p>
          <w:p w14:paraId="153222A7" w14:textId="77777777" w:rsidR="00A00EAF" w:rsidRPr="0019172A" w:rsidRDefault="00A00EAF" w:rsidP="000551D9">
            <w:pPr>
              <w:rPr>
                <w:color w:val="000000"/>
              </w:rPr>
            </w:pPr>
            <w:r w:rsidRPr="0019172A">
              <w:rPr>
                <w:color w:val="000000"/>
              </w:rPr>
              <w:t xml:space="preserve">    Jon Salwen</w:t>
            </w:r>
          </w:p>
          <w:p w14:paraId="3F6815CB" w14:textId="77777777" w:rsidR="00A00EAF" w:rsidRPr="0019172A" w:rsidRDefault="00A00EAF" w:rsidP="000551D9">
            <w:pPr>
              <w:rPr>
                <w:color w:val="000000"/>
              </w:rPr>
            </w:pPr>
            <w:r w:rsidRPr="0019172A">
              <w:rPr>
                <w:color w:val="000000"/>
              </w:rPr>
              <w:t xml:space="preserve">    Charles Schmidt</w:t>
            </w:r>
          </w:p>
          <w:p w14:paraId="1718DE45" w14:textId="77777777" w:rsidR="00A00EAF" w:rsidRPr="0019172A" w:rsidRDefault="00A00EAF" w:rsidP="000551D9">
            <w:pPr>
              <w:rPr>
                <w:color w:val="000000"/>
              </w:rPr>
            </w:pPr>
            <w:r w:rsidRPr="0019172A">
              <w:rPr>
                <w:color w:val="000000"/>
              </w:rPr>
              <w:lastRenderedPageBreak/>
              <w:t xml:space="preserve">    Emmanuelle Vargas-Gonzalez</w:t>
            </w:r>
          </w:p>
          <w:p w14:paraId="3013C885" w14:textId="77777777" w:rsidR="00A00EAF" w:rsidRPr="0019172A" w:rsidRDefault="00A00EAF" w:rsidP="000551D9">
            <w:pPr>
              <w:rPr>
                <w:color w:val="000000"/>
              </w:rPr>
            </w:pPr>
            <w:r w:rsidRPr="0019172A">
              <w:rPr>
                <w:color w:val="000000"/>
              </w:rPr>
              <w:t xml:space="preserve">    John Wunder</w:t>
            </w:r>
          </w:p>
          <w:p w14:paraId="02006CCA" w14:textId="77777777" w:rsidR="00A00EAF" w:rsidRPr="0019172A" w:rsidRDefault="00A00EAF" w:rsidP="000551D9">
            <w:pPr>
              <w:rPr>
                <w:b/>
                <w:color w:val="000000"/>
              </w:rPr>
            </w:pPr>
            <w:r w:rsidRPr="0019172A">
              <w:rPr>
                <w:b/>
                <w:color w:val="000000"/>
              </w:rPr>
              <w:t>National Council of ISACs (NCI)</w:t>
            </w:r>
          </w:p>
          <w:p w14:paraId="655A2605" w14:textId="77777777" w:rsidR="00A00EAF" w:rsidRPr="0019172A" w:rsidRDefault="00A00EAF" w:rsidP="000551D9">
            <w:pPr>
              <w:rPr>
                <w:color w:val="000000"/>
              </w:rPr>
            </w:pPr>
            <w:r w:rsidRPr="0019172A">
              <w:rPr>
                <w:color w:val="000000"/>
              </w:rPr>
              <w:t xml:space="preserve">    Scott Algeier</w:t>
            </w:r>
          </w:p>
          <w:p w14:paraId="4E718734" w14:textId="77777777" w:rsidR="00A00EAF" w:rsidRPr="0019172A" w:rsidRDefault="00A00EAF" w:rsidP="000551D9">
            <w:pPr>
              <w:rPr>
                <w:color w:val="000000"/>
              </w:rPr>
            </w:pPr>
            <w:r w:rsidRPr="0019172A">
              <w:rPr>
                <w:color w:val="000000"/>
              </w:rPr>
              <w:t xml:space="preserve">    Denise Anderson</w:t>
            </w:r>
          </w:p>
          <w:p w14:paraId="745CAA42" w14:textId="77777777" w:rsidR="00A00EAF" w:rsidRPr="0019172A" w:rsidRDefault="00A00EAF" w:rsidP="000551D9">
            <w:pPr>
              <w:rPr>
                <w:color w:val="000000"/>
              </w:rPr>
            </w:pPr>
            <w:r w:rsidRPr="0019172A">
              <w:rPr>
                <w:color w:val="000000"/>
              </w:rPr>
              <w:t xml:space="preserve">    Josh Poster</w:t>
            </w:r>
          </w:p>
          <w:p w14:paraId="21FC940C" w14:textId="77777777" w:rsidR="00A00EAF" w:rsidRPr="0019172A" w:rsidRDefault="00A00EAF" w:rsidP="000551D9">
            <w:pPr>
              <w:rPr>
                <w:b/>
                <w:color w:val="000000"/>
              </w:rPr>
            </w:pPr>
            <w:r w:rsidRPr="0019172A">
              <w:rPr>
                <w:b/>
                <w:color w:val="000000"/>
              </w:rPr>
              <w:t>NEC Corporation</w:t>
            </w:r>
          </w:p>
          <w:p w14:paraId="71C863C0" w14:textId="77777777" w:rsidR="00A00EAF" w:rsidRPr="0019172A" w:rsidRDefault="00A00EAF" w:rsidP="000551D9">
            <w:pPr>
              <w:rPr>
                <w:color w:val="000000"/>
              </w:rPr>
            </w:pPr>
            <w:r w:rsidRPr="0019172A">
              <w:rPr>
                <w:color w:val="000000"/>
              </w:rPr>
              <w:t xml:space="preserve">    Takahiro Kakumaru</w:t>
            </w:r>
          </w:p>
          <w:p w14:paraId="2FA7C353" w14:textId="77777777" w:rsidR="00A00EAF" w:rsidRPr="0019172A" w:rsidRDefault="00A00EAF" w:rsidP="000551D9">
            <w:pPr>
              <w:rPr>
                <w:b/>
                <w:color w:val="000000"/>
              </w:rPr>
            </w:pPr>
            <w:r w:rsidRPr="0019172A">
              <w:rPr>
                <w:b/>
                <w:color w:val="000000"/>
              </w:rPr>
              <w:t>North American Energy Standards Board</w:t>
            </w:r>
          </w:p>
          <w:p w14:paraId="51FD0352" w14:textId="77777777" w:rsidR="00A00EAF" w:rsidRPr="0019172A" w:rsidRDefault="00A00EAF" w:rsidP="000551D9">
            <w:pPr>
              <w:rPr>
                <w:color w:val="000000"/>
              </w:rPr>
            </w:pPr>
            <w:r w:rsidRPr="0019172A">
              <w:rPr>
                <w:color w:val="000000"/>
              </w:rPr>
              <w:t xml:space="preserve">    David Darnell</w:t>
            </w:r>
          </w:p>
          <w:p w14:paraId="72753528" w14:textId="77777777" w:rsidR="00A00EAF" w:rsidRPr="0019172A" w:rsidRDefault="00A00EAF" w:rsidP="000551D9">
            <w:pPr>
              <w:rPr>
                <w:b/>
                <w:color w:val="000000"/>
              </w:rPr>
            </w:pPr>
            <w:r w:rsidRPr="0019172A">
              <w:rPr>
                <w:b/>
                <w:color w:val="000000"/>
              </w:rPr>
              <w:t>Object Management Group</w:t>
            </w:r>
          </w:p>
          <w:p w14:paraId="15852D9B" w14:textId="77777777" w:rsidR="00A00EAF" w:rsidRPr="0019172A" w:rsidRDefault="00A00EAF" w:rsidP="000551D9">
            <w:pPr>
              <w:rPr>
                <w:color w:val="000000"/>
              </w:rPr>
            </w:pPr>
            <w:r w:rsidRPr="0019172A">
              <w:rPr>
                <w:color w:val="000000"/>
              </w:rPr>
              <w:t xml:space="preserve">    Cory Casanave</w:t>
            </w:r>
          </w:p>
          <w:p w14:paraId="31334057" w14:textId="77777777" w:rsidR="00A00EAF" w:rsidRPr="0019172A" w:rsidRDefault="00A00EAF" w:rsidP="000551D9">
            <w:pPr>
              <w:rPr>
                <w:b/>
                <w:color w:val="000000"/>
              </w:rPr>
            </w:pPr>
            <w:r w:rsidRPr="0019172A">
              <w:rPr>
                <w:b/>
                <w:color w:val="000000"/>
              </w:rPr>
              <w:t>Palo Alto Networks</w:t>
            </w:r>
          </w:p>
          <w:p w14:paraId="163829D1" w14:textId="77777777" w:rsidR="00A00EAF" w:rsidRPr="0019172A" w:rsidRDefault="00A00EAF" w:rsidP="000551D9">
            <w:pPr>
              <w:rPr>
                <w:color w:val="000000"/>
              </w:rPr>
            </w:pPr>
            <w:r w:rsidRPr="0019172A">
              <w:rPr>
                <w:color w:val="000000"/>
              </w:rPr>
              <w:t xml:space="preserve">    Vishaal Hariprasad</w:t>
            </w:r>
          </w:p>
          <w:p w14:paraId="03A8F319" w14:textId="77777777" w:rsidR="00A00EAF" w:rsidRPr="0019172A" w:rsidRDefault="00A00EAF" w:rsidP="000551D9">
            <w:pPr>
              <w:rPr>
                <w:color w:val="000000"/>
              </w:rPr>
            </w:pPr>
            <w:r w:rsidRPr="0019172A">
              <w:rPr>
                <w:b/>
                <w:color w:val="000000"/>
              </w:rPr>
              <w:t>Queralt, Inc</w:t>
            </w:r>
            <w:r w:rsidRPr="0019172A">
              <w:rPr>
                <w:color w:val="000000"/>
              </w:rPr>
              <w:t>.</w:t>
            </w:r>
          </w:p>
          <w:p w14:paraId="0382B418" w14:textId="77777777" w:rsidR="00A00EAF" w:rsidRPr="0019172A" w:rsidRDefault="00A00EAF" w:rsidP="000551D9">
            <w:pPr>
              <w:rPr>
                <w:color w:val="000000"/>
              </w:rPr>
            </w:pPr>
            <w:r w:rsidRPr="0019172A">
              <w:rPr>
                <w:color w:val="000000"/>
              </w:rPr>
              <w:t xml:space="preserve">    John Tolbert</w:t>
            </w:r>
          </w:p>
          <w:p w14:paraId="48439E10" w14:textId="77777777" w:rsidR="00A00EAF" w:rsidRPr="0019172A" w:rsidRDefault="00A00EAF" w:rsidP="000551D9">
            <w:pPr>
              <w:rPr>
                <w:b/>
                <w:color w:val="000000"/>
              </w:rPr>
            </w:pPr>
            <w:r w:rsidRPr="0019172A">
              <w:rPr>
                <w:b/>
                <w:color w:val="000000"/>
              </w:rPr>
              <w:t>Resilient Systems, Inc.</w:t>
            </w:r>
          </w:p>
          <w:p w14:paraId="65139F21" w14:textId="77777777" w:rsidR="00A00EAF" w:rsidRPr="0019172A" w:rsidRDefault="00A00EAF" w:rsidP="000551D9">
            <w:pPr>
              <w:rPr>
                <w:color w:val="000000"/>
              </w:rPr>
            </w:pPr>
            <w:r w:rsidRPr="0019172A">
              <w:rPr>
                <w:color w:val="000000"/>
              </w:rPr>
              <w:t xml:space="preserve">    Ted Julian</w:t>
            </w:r>
          </w:p>
          <w:p w14:paraId="3CCCB497" w14:textId="77777777" w:rsidR="00A00EAF" w:rsidRPr="0019172A" w:rsidRDefault="00A00EAF" w:rsidP="000551D9">
            <w:pPr>
              <w:rPr>
                <w:b/>
                <w:color w:val="000000"/>
              </w:rPr>
            </w:pPr>
            <w:r w:rsidRPr="0019172A">
              <w:rPr>
                <w:b/>
                <w:color w:val="000000"/>
              </w:rPr>
              <w:t>Securonix</w:t>
            </w:r>
          </w:p>
          <w:p w14:paraId="1438EB83" w14:textId="77777777" w:rsidR="00A00EAF" w:rsidRPr="0019172A" w:rsidRDefault="00A00EAF" w:rsidP="000551D9">
            <w:pPr>
              <w:rPr>
                <w:color w:val="000000"/>
              </w:rPr>
            </w:pPr>
            <w:r w:rsidRPr="0019172A">
              <w:rPr>
                <w:color w:val="000000"/>
              </w:rPr>
              <w:t xml:space="preserve">    Igor Baikalov</w:t>
            </w:r>
          </w:p>
          <w:p w14:paraId="66AFAE38" w14:textId="77777777" w:rsidR="00A00EAF" w:rsidRPr="0019172A" w:rsidRDefault="00A00EAF" w:rsidP="000551D9">
            <w:pPr>
              <w:rPr>
                <w:b/>
                <w:color w:val="000000"/>
              </w:rPr>
            </w:pPr>
            <w:r w:rsidRPr="0019172A">
              <w:rPr>
                <w:b/>
                <w:color w:val="000000"/>
              </w:rPr>
              <w:t>Siemens AG</w:t>
            </w:r>
          </w:p>
          <w:p w14:paraId="7CBB8BEF" w14:textId="77777777" w:rsidR="00A00EAF" w:rsidRPr="0019172A" w:rsidRDefault="00A00EAF" w:rsidP="000551D9">
            <w:pPr>
              <w:rPr>
                <w:color w:val="000000"/>
              </w:rPr>
            </w:pPr>
            <w:r w:rsidRPr="0019172A">
              <w:rPr>
                <w:color w:val="000000"/>
              </w:rPr>
              <w:t xml:space="preserve">    Bernd Grobauer</w:t>
            </w:r>
          </w:p>
          <w:p w14:paraId="41F437C0" w14:textId="77777777" w:rsidR="00A00EAF" w:rsidRPr="0019172A" w:rsidRDefault="00A00EAF" w:rsidP="000551D9">
            <w:pPr>
              <w:rPr>
                <w:b/>
                <w:color w:val="000000"/>
              </w:rPr>
            </w:pPr>
            <w:r w:rsidRPr="0019172A">
              <w:rPr>
                <w:b/>
                <w:color w:val="000000"/>
              </w:rPr>
              <w:t>Soltra</w:t>
            </w:r>
          </w:p>
          <w:p w14:paraId="510B9831" w14:textId="77777777" w:rsidR="00A00EAF" w:rsidRPr="0019172A" w:rsidRDefault="00A00EAF" w:rsidP="000551D9">
            <w:pPr>
              <w:rPr>
                <w:color w:val="000000"/>
              </w:rPr>
            </w:pPr>
            <w:r w:rsidRPr="0019172A">
              <w:rPr>
                <w:color w:val="000000"/>
              </w:rPr>
              <w:t xml:space="preserve">    John Anderson</w:t>
            </w:r>
          </w:p>
          <w:p w14:paraId="44DA68AA" w14:textId="77777777" w:rsidR="00A00EAF" w:rsidRPr="0019172A" w:rsidRDefault="00A00EAF" w:rsidP="000551D9">
            <w:pPr>
              <w:rPr>
                <w:color w:val="000000"/>
              </w:rPr>
            </w:pPr>
            <w:r w:rsidRPr="0019172A">
              <w:rPr>
                <w:color w:val="000000"/>
              </w:rPr>
              <w:t xml:space="preserve">    Aishwarya Asok Kumar</w:t>
            </w:r>
          </w:p>
          <w:p w14:paraId="09EE2BEF" w14:textId="77777777" w:rsidR="00A00EAF" w:rsidRPr="0019172A" w:rsidRDefault="00A00EAF" w:rsidP="000551D9">
            <w:pPr>
              <w:rPr>
                <w:color w:val="000000"/>
              </w:rPr>
            </w:pPr>
            <w:r w:rsidRPr="0019172A">
              <w:rPr>
                <w:color w:val="000000"/>
              </w:rPr>
              <w:t xml:space="preserve">    Peter Ayasse</w:t>
            </w:r>
          </w:p>
          <w:p w14:paraId="11183210" w14:textId="77777777" w:rsidR="00A00EAF" w:rsidRPr="0019172A" w:rsidRDefault="00A00EAF" w:rsidP="000551D9">
            <w:pPr>
              <w:rPr>
                <w:color w:val="000000"/>
              </w:rPr>
            </w:pPr>
            <w:r w:rsidRPr="0019172A">
              <w:rPr>
                <w:color w:val="000000"/>
              </w:rPr>
              <w:t xml:space="preserve">    Jeff Beekman</w:t>
            </w:r>
          </w:p>
          <w:p w14:paraId="6845592A" w14:textId="77777777" w:rsidR="00A00EAF" w:rsidRPr="0019172A" w:rsidRDefault="00A00EAF" w:rsidP="000551D9">
            <w:pPr>
              <w:rPr>
                <w:color w:val="000000"/>
              </w:rPr>
            </w:pPr>
            <w:r w:rsidRPr="0019172A">
              <w:rPr>
                <w:color w:val="000000"/>
              </w:rPr>
              <w:t xml:space="preserve">    Michael Butt</w:t>
            </w:r>
          </w:p>
          <w:p w14:paraId="477A99CB" w14:textId="77777777" w:rsidR="00A00EAF" w:rsidRPr="0019172A" w:rsidRDefault="00A00EAF" w:rsidP="000551D9">
            <w:pPr>
              <w:rPr>
                <w:color w:val="000000"/>
              </w:rPr>
            </w:pPr>
            <w:r w:rsidRPr="0019172A">
              <w:rPr>
                <w:color w:val="000000"/>
              </w:rPr>
              <w:t xml:space="preserve">    Cynthia Camacho</w:t>
            </w:r>
          </w:p>
          <w:p w14:paraId="456ACC0D" w14:textId="77777777" w:rsidR="00A00EAF" w:rsidRPr="0019172A" w:rsidRDefault="00A00EAF" w:rsidP="000551D9">
            <w:pPr>
              <w:rPr>
                <w:color w:val="000000"/>
              </w:rPr>
            </w:pPr>
            <w:r w:rsidRPr="0019172A">
              <w:rPr>
                <w:color w:val="000000"/>
              </w:rPr>
              <w:t xml:space="preserve">    Aharon Chernin</w:t>
            </w:r>
          </w:p>
          <w:p w14:paraId="2D22D741" w14:textId="77777777" w:rsidR="00A00EAF" w:rsidRPr="0019172A" w:rsidRDefault="00A00EAF" w:rsidP="000551D9">
            <w:pPr>
              <w:rPr>
                <w:color w:val="000000"/>
              </w:rPr>
            </w:pPr>
            <w:r w:rsidRPr="0019172A">
              <w:rPr>
                <w:color w:val="000000"/>
              </w:rPr>
              <w:t xml:space="preserve">    Mark Clancy</w:t>
            </w:r>
          </w:p>
          <w:p w14:paraId="2CA8ABDC" w14:textId="77777777" w:rsidR="00A00EAF" w:rsidRPr="0019172A" w:rsidRDefault="00A00EAF" w:rsidP="000551D9">
            <w:pPr>
              <w:rPr>
                <w:color w:val="000000"/>
              </w:rPr>
            </w:pPr>
            <w:r w:rsidRPr="0019172A">
              <w:rPr>
                <w:color w:val="000000"/>
              </w:rPr>
              <w:t xml:space="preserve">    Brady Cotton</w:t>
            </w:r>
          </w:p>
          <w:p w14:paraId="5DD5E931" w14:textId="77777777" w:rsidR="00A00EAF" w:rsidRPr="0019172A" w:rsidRDefault="00A00EAF" w:rsidP="000551D9">
            <w:pPr>
              <w:rPr>
                <w:color w:val="000000"/>
              </w:rPr>
            </w:pPr>
            <w:r w:rsidRPr="0019172A">
              <w:rPr>
                <w:color w:val="000000"/>
              </w:rPr>
              <w:t xml:space="preserve">    Trey Darley</w:t>
            </w:r>
          </w:p>
          <w:p w14:paraId="725FE792" w14:textId="77777777" w:rsidR="00A00EAF" w:rsidRPr="0019172A" w:rsidRDefault="00A00EAF" w:rsidP="000551D9">
            <w:pPr>
              <w:rPr>
                <w:color w:val="000000"/>
              </w:rPr>
            </w:pPr>
            <w:r w:rsidRPr="0019172A">
              <w:rPr>
                <w:color w:val="000000"/>
              </w:rPr>
              <w:t xml:space="preserve">    Mark Davidson</w:t>
            </w:r>
          </w:p>
          <w:p w14:paraId="6443C605" w14:textId="77777777" w:rsidR="00A00EAF" w:rsidRPr="0019172A" w:rsidRDefault="00A00EAF" w:rsidP="000551D9">
            <w:pPr>
              <w:rPr>
                <w:color w:val="000000"/>
              </w:rPr>
            </w:pPr>
            <w:r w:rsidRPr="0019172A">
              <w:rPr>
                <w:color w:val="000000"/>
              </w:rPr>
              <w:t xml:space="preserve">    Paul Dion</w:t>
            </w:r>
          </w:p>
          <w:p w14:paraId="1710A2EF" w14:textId="77777777" w:rsidR="00A00EAF" w:rsidRPr="0019172A" w:rsidRDefault="00A00EAF" w:rsidP="000551D9">
            <w:pPr>
              <w:rPr>
                <w:color w:val="000000"/>
              </w:rPr>
            </w:pPr>
            <w:r w:rsidRPr="0019172A">
              <w:rPr>
                <w:color w:val="000000"/>
              </w:rPr>
              <w:t xml:space="preserve">    Daniel Dye</w:t>
            </w:r>
          </w:p>
          <w:p w14:paraId="74475AA0" w14:textId="77777777" w:rsidR="00A00EAF" w:rsidRPr="0019172A" w:rsidRDefault="00A00EAF" w:rsidP="000551D9">
            <w:pPr>
              <w:rPr>
                <w:color w:val="000000"/>
              </w:rPr>
            </w:pPr>
            <w:r w:rsidRPr="0019172A">
              <w:rPr>
                <w:color w:val="000000"/>
              </w:rPr>
              <w:t xml:space="preserve">    Robert Hutto</w:t>
            </w:r>
          </w:p>
          <w:p w14:paraId="706CA7FB" w14:textId="77777777" w:rsidR="00A00EAF" w:rsidRPr="0019172A" w:rsidRDefault="00A00EAF" w:rsidP="000551D9">
            <w:pPr>
              <w:rPr>
                <w:color w:val="000000"/>
              </w:rPr>
            </w:pPr>
            <w:r w:rsidRPr="0019172A">
              <w:rPr>
                <w:color w:val="000000"/>
              </w:rPr>
              <w:t xml:space="preserve">    Raymond Keckler</w:t>
            </w:r>
          </w:p>
          <w:p w14:paraId="13752BC4" w14:textId="77777777" w:rsidR="00A00EAF" w:rsidRPr="0019172A" w:rsidRDefault="00A00EAF" w:rsidP="000551D9">
            <w:pPr>
              <w:rPr>
                <w:color w:val="000000"/>
              </w:rPr>
            </w:pPr>
            <w:r w:rsidRPr="0019172A">
              <w:rPr>
                <w:color w:val="000000"/>
              </w:rPr>
              <w:t xml:space="preserve">    Ali Khan</w:t>
            </w:r>
          </w:p>
          <w:p w14:paraId="111CC11E" w14:textId="77777777" w:rsidR="00A00EAF" w:rsidRPr="0019172A" w:rsidRDefault="00A00EAF" w:rsidP="000551D9">
            <w:pPr>
              <w:rPr>
                <w:color w:val="000000"/>
              </w:rPr>
            </w:pPr>
            <w:r w:rsidRPr="0019172A">
              <w:rPr>
                <w:color w:val="000000"/>
              </w:rPr>
              <w:t xml:space="preserve">    Chris Kiehl</w:t>
            </w:r>
          </w:p>
          <w:p w14:paraId="1729573F" w14:textId="77777777" w:rsidR="00A00EAF" w:rsidRPr="0019172A" w:rsidRDefault="00A00EAF" w:rsidP="000551D9">
            <w:pPr>
              <w:rPr>
                <w:color w:val="000000"/>
              </w:rPr>
            </w:pPr>
            <w:r w:rsidRPr="0019172A">
              <w:rPr>
                <w:color w:val="000000"/>
              </w:rPr>
              <w:t xml:space="preserve">    Clayton Long</w:t>
            </w:r>
          </w:p>
          <w:p w14:paraId="2804B9F8" w14:textId="77777777" w:rsidR="00A00EAF" w:rsidRPr="0019172A" w:rsidRDefault="00A00EAF" w:rsidP="000551D9">
            <w:pPr>
              <w:rPr>
                <w:color w:val="000000"/>
              </w:rPr>
            </w:pPr>
            <w:r w:rsidRPr="0019172A">
              <w:rPr>
                <w:color w:val="000000"/>
              </w:rPr>
              <w:lastRenderedPageBreak/>
              <w:t xml:space="preserve">    Michael Pepin</w:t>
            </w:r>
          </w:p>
          <w:p w14:paraId="585F2DC4" w14:textId="77777777" w:rsidR="00A00EAF" w:rsidRPr="0019172A" w:rsidRDefault="00A00EAF" w:rsidP="000551D9">
            <w:pPr>
              <w:rPr>
                <w:color w:val="000000"/>
              </w:rPr>
            </w:pPr>
            <w:r w:rsidRPr="0019172A">
              <w:rPr>
                <w:color w:val="000000"/>
              </w:rPr>
              <w:t xml:space="preserve">    Natalie Suarez</w:t>
            </w:r>
          </w:p>
          <w:p w14:paraId="566BADC4" w14:textId="77777777" w:rsidR="00A00EAF" w:rsidRPr="0019172A" w:rsidRDefault="00A00EAF" w:rsidP="000551D9">
            <w:pPr>
              <w:rPr>
                <w:color w:val="000000"/>
              </w:rPr>
            </w:pPr>
            <w:r w:rsidRPr="0019172A">
              <w:rPr>
                <w:color w:val="000000"/>
              </w:rPr>
              <w:t xml:space="preserve">    David Waters</w:t>
            </w:r>
          </w:p>
          <w:p w14:paraId="7BF611D0" w14:textId="77777777" w:rsidR="00A00EAF" w:rsidRPr="0019172A" w:rsidRDefault="00A00EAF" w:rsidP="000551D9">
            <w:pPr>
              <w:rPr>
                <w:color w:val="000000"/>
              </w:rPr>
            </w:pPr>
            <w:r w:rsidRPr="0019172A">
              <w:rPr>
                <w:color w:val="000000"/>
              </w:rPr>
              <w:t xml:space="preserve">    Benjamin Yates</w:t>
            </w:r>
          </w:p>
          <w:p w14:paraId="2A16620F" w14:textId="77777777" w:rsidR="00A00EAF" w:rsidRPr="0019172A" w:rsidRDefault="00A00EAF" w:rsidP="000551D9">
            <w:pPr>
              <w:rPr>
                <w:b/>
                <w:color w:val="000000"/>
              </w:rPr>
            </w:pPr>
            <w:r w:rsidRPr="0019172A">
              <w:rPr>
                <w:b/>
                <w:color w:val="000000"/>
              </w:rPr>
              <w:t>Symantec Corp.</w:t>
            </w:r>
          </w:p>
          <w:p w14:paraId="37BC98EA" w14:textId="77777777" w:rsidR="00A00EAF" w:rsidRPr="0019172A" w:rsidRDefault="00A00EAF" w:rsidP="000551D9">
            <w:pPr>
              <w:rPr>
                <w:color w:val="000000"/>
              </w:rPr>
            </w:pPr>
            <w:r w:rsidRPr="0019172A">
              <w:rPr>
                <w:color w:val="000000"/>
              </w:rPr>
              <w:t xml:space="preserve">    Curtis Kostrosky</w:t>
            </w:r>
          </w:p>
          <w:p w14:paraId="59431D13" w14:textId="77777777" w:rsidR="00A00EAF" w:rsidRPr="0019172A" w:rsidRDefault="00A00EAF" w:rsidP="000551D9">
            <w:pPr>
              <w:rPr>
                <w:b/>
                <w:color w:val="000000"/>
              </w:rPr>
            </w:pPr>
            <w:r w:rsidRPr="0019172A">
              <w:rPr>
                <w:b/>
                <w:color w:val="000000"/>
              </w:rPr>
              <w:t>The Boeing Company</w:t>
            </w:r>
          </w:p>
          <w:p w14:paraId="7EBF5A75" w14:textId="77777777" w:rsidR="00A00EAF" w:rsidRPr="0019172A" w:rsidRDefault="00A00EAF" w:rsidP="000551D9">
            <w:pPr>
              <w:rPr>
                <w:color w:val="000000"/>
              </w:rPr>
            </w:pPr>
            <w:r w:rsidRPr="0019172A">
              <w:rPr>
                <w:color w:val="000000"/>
              </w:rPr>
              <w:t xml:space="preserve">    Crystal Hayes</w:t>
            </w:r>
          </w:p>
          <w:p w14:paraId="0DFE44AD" w14:textId="77777777" w:rsidR="00A00EAF" w:rsidRPr="0019172A" w:rsidRDefault="00A00EAF" w:rsidP="000551D9">
            <w:pPr>
              <w:rPr>
                <w:b/>
                <w:color w:val="000000"/>
              </w:rPr>
            </w:pPr>
            <w:r w:rsidRPr="0019172A">
              <w:rPr>
                <w:b/>
                <w:color w:val="000000"/>
              </w:rPr>
              <w:t>ThreatQuotient, Inc.</w:t>
            </w:r>
          </w:p>
          <w:p w14:paraId="6E9D5239" w14:textId="77777777" w:rsidR="00A00EAF" w:rsidRPr="0019172A" w:rsidRDefault="00A00EAF" w:rsidP="000551D9">
            <w:pPr>
              <w:rPr>
                <w:color w:val="000000"/>
              </w:rPr>
            </w:pPr>
            <w:r w:rsidRPr="0019172A">
              <w:rPr>
                <w:color w:val="000000"/>
              </w:rPr>
              <w:t xml:space="preserve">    Ryan Trost</w:t>
            </w:r>
          </w:p>
          <w:p w14:paraId="24684973" w14:textId="77777777" w:rsidR="00A00EAF" w:rsidRPr="0019172A" w:rsidRDefault="00A00EAF" w:rsidP="000551D9">
            <w:pPr>
              <w:rPr>
                <w:b/>
                <w:color w:val="000000"/>
              </w:rPr>
            </w:pPr>
            <w:r w:rsidRPr="0019172A">
              <w:rPr>
                <w:b/>
                <w:color w:val="000000"/>
              </w:rPr>
              <w:t>U.S. Bank</w:t>
            </w:r>
          </w:p>
          <w:p w14:paraId="4FD67441" w14:textId="77777777" w:rsidR="00A00EAF" w:rsidRPr="0019172A" w:rsidRDefault="00A00EAF" w:rsidP="000551D9">
            <w:pPr>
              <w:rPr>
                <w:color w:val="000000"/>
              </w:rPr>
            </w:pPr>
            <w:r w:rsidRPr="0019172A">
              <w:rPr>
                <w:color w:val="000000"/>
              </w:rPr>
              <w:t xml:space="preserve">    Mark Angel</w:t>
            </w:r>
          </w:p>
          <w:p w14:paraId="7136B348" w14:textId="77777777" w:rsidR="00A00EAF" w:rsidRPr="0019172A" w:rsidRDefault="00A00EAF" w:rsidP="000551D9">
            <w:pPr>
              <w:rPr>
                <w:color w:val="000000"/>
              </w:rPr>
            </w:pPr>
            <w:r w:rsidRPr="0019172A">
              <w:rPr>
                <w:color w:val="000000"/>
              </w:rPr>
              <w:t xml:space="preserve">    Brad Butts</w:t>
            </w:r>
          </w:p>
          <w:p w14:paraId="5A88D0E8" w14:textId="77777777" w:rsidR="00A00EAF" w:rsidRPr="0019172A" w:rsidRDefault="00A00EAF" w:rsidP="000551D9">
            <w:pPr>
              <w:rPr>
                <w:color w:val="000000"/>
              </w:rPr>
            </w:pPr>
            <w:r w:rsidRPr="0019172A">
              <w:rPr>
                <w:color w:val="000000"/>
              </w:rPr>
              <w:t xml:space="preserve">    Brian Fay</w:t>
            </w:r>
          </w:p>
          <w:p w14:paraId="4DC348F2" w14:textId="77777777" w:rsidR="00A00EAF" w:rsidRPr="0019172A" w:rsidRDefault="00A00EAF" w:rsidP="000551D9">
            <w:pPr>
              <w:rPr>
                <w:color w:val="000000"/>
              </w:rPr>
            </w:pPr>
            <w:r w:rsidRPr="0019172A">
              <w:rPr>
                <w:color w:val="000000"/>
              </w:rPr>
              <w:t xml:space="preserve">    Mona Magathan</w:t>
            </w:r>
          </w:p>
          <w:p w14:paraId="57D23EA2" w14:textId="77777777" w:rsidR="00A00EAF" w:rsidRPr="0019172A" w:rsidRDefault="00A00EAF" w:rsidP="000551D9">
            <w:pPr>
              <w:rPr>
                <w:color w:val="000000"/>
              </w:rPr>
            </w:pPr>
            <w:r w:rsidRPr="0019172A">
              <w:rPr>
                <w:color w:val="000000"/>
              </w:rPr>
              <w:t xml:space="preserve">    Yevgen Sautin</w:t>
            </w:r>
          </w:p>
          <w:p w14:paraId="37B9BB12" w14:textId="77777777" w:rsidR="00A00EAF" w:rsidRPr="0019172A" w:rsidRDefault="00A00EAF" w:rsidP="000551D9">
            <w:pPr>
              <w:rPr>
                <w:b/>
                <w:color w:val="000000"/>
              </w:rPr>
            </w:pPr>
            <w:r w:rsidRPr="0019172A">
              <w:rPr>
                <w:b/>
                <w:color w:val="000000"/>
              </w:rPr>
              <w:t>US Department of Defense (DoD)</w:t>
            </w:r>
          </w:p>
          <w:p w14:paraId="6B4A82CB" w14:textId="77777777" w:rsidR="00A00EAF" w:rsidRPr="0019172A" w:rsidRDefault="00A00EAF" w:rsidP="000551D9">
            <w:pPr>
              <w:rPr>
                <w:color w:val="000000"/>
              </w:rPr>
            </w:pPr>
            <w:r w:rsidRPr="0019172A">
              <w:rPr>
                <w:color w:val="000000"/>
              </w:rPr>
              <w:t xml:space="preserve">    James Bohling</w:t>
            </w:r>
          </w:p>
          <w:p w14:paraId="24889D1C" w14:textId="77777777" w:rsidR="00A00EAF" w:rsidRPr="0019172A" w:rsidRDefault="00A00EAF" w:rsidP="000551D9">
            <w:pPr>
              <w:rPr>
                <w:color w:val="000000"/>
              </w:rPr>
            </w:pPr>
            <w:r w:rsidRPr="0019172A">
              <w:rPr>
                <w:color w:val="000000"/>
              </w:rPr>
              <w:t xml:space="preserve">    Eoghan Casey</w:t>
            </w:r>
          </w:p>
          <w:p w14:paraId="27FFFC49" w14:textId="77777777" w:rsidR="00A00EAF" w:rsidRPr="0019172A" w:rsidRDefault="00A00EAF" w:rsidP="000551D9">
            <w:pPr>
              <w:rPr>
                <w:color w:val="000000"/>
              </w:rPr>
            </w:pPr>
            <w:r w:rsidRPr="0019172A">
              <w:rPr>
                <w:color w:val="000000"/>
              </w:rPr>
              <w:t xml:space="preserve">    Gary Katz</w:t>
            </w:r>
          </w:p>
          <w:p w14:paraId="227E5071" w14:textId="77777777" w:rsidR="00A00EAF" w:rsidRPr="0019172A" w:rsidRDefault="00A00EAF" w:rsidP="000551D9">
            <w:pPr>
              <w:rPr>
                <w:color w:val="000000"/>
              </w:rPr>
            </w:pPr>
            <w:r w:rsidRPr="0019172A">
              <w:rPr>
                <w:color w:val="000000"/>
              </w:rPr>
              <w:t xml:space="preserve">    Jeffrey Mates</w:t>
            </w:r>
          </w:p>
          <w:p w14:paraId="62E0C34F" w14:textId="77777777" w:rsidR="00A00EAF" w:rsidRPr="0019172A" w:rsidRDefault="00A00EAF" w:rsidP="000551D9">
            <w:pPr>
              <w:rPr>
                <w:b/>
                <w:color w:val="000000"/>
              </w:rPr>
            </w:pPr>
            <w:r w:rsidRPr="0019172A">
              <w:rPr>
                <w:b/>
                <w:color w:val="000000"/>
              </w:rPr>
              <w:t>VeriSign</w:t>
            </w:r>
          </w:p>
          <w:p w14:paraId="63B199BE" w14:textId="77777777" w:rsidR="00A00EAF" w:rsidRPr="0019172A" w:rsidRDefault="00A00EAF" w:rsidP="000551D9">
            <w:pPr>
              <w:rPr>
                <w:color w:val="000000"/>
              </w:rPr>
            </w:pPr>
            <w:r w:rsidRPr="0019172A">
              <w:rPr>
                <w:color w:val="000000"/>
              </w:rPr>
              <w:t xml:space="preserve">    Robert Coderre</w:t>
            </w:r>
          </w:p>
          <w:p w14:paraId="2F640B61" w14:textId="77777777" w:rsidR="00A00EAF" w:rsidRPr="0019172A" w:rsidRDefault="00A00EAF" w:rsidP="000551D9">
            <w:pPr>
              <w:rPr>
                <w:color w:val="000000"/>
              </w:rPr>
            </w:pPr>
            <w:r w:rsidRPr="0019172A">
              <w:rPr>
                <w:color w:val="000000"/>
              </w:rPr>
              <w:t xml:space="preserve">    Kyle Maxwell</w:t>
            </w:r>
          </w:p>
          <w:p w14:paraId="2C155DA8" w14:textId="77777777" w:rsidR="00A00EAF" w:rsidRPr="0019172A" w:rsidRDefault="00A00EAF" w:rsidP="000551D9">
            <w:r w:rsidRPr="0019172A">
              <w:rPr>
                <w:color w:val="000000"/>
              </w:rPr>
              <w:t xml:space="preserve">    Eric Osterweil</w:t>
            </w:r>
            <w:r w:rsidRPr="0019172A">
              <w:rPr>
                <w:b/>
                <w:color w:val="000000"/>
              </w:rPr>
              <w:t xml:space="preserve"> </w:t>
            </w:r>
            <w:r w:rsidRPr="0019172A">
              <w:t xml:space="preserve">    </w:t>
            </w:r>
          </w:p>
        </w:tc>
        <w:tc>
          <w:tcPr>
            <w:tcW w:w="4410" w:type="dxa"/>
          </w:tcPr>
          <w:p w14:paraId="4AB6D291" w14:textId="77777777" w:rsidR="00A00EAF" w:rsidRPr="0019172A" w:rsidRDefault="00A00EAF" w:rsidP="000551D9">
            <w:pPr>
              <w:rPr>
                <w:b/>
                <w:color w:val="000000"/>
              </w:rPr>
            </w:pPr>
            <w:r w:rsidRPr="0019172A">
              <w:rPr>
                <w:b/>
                <w:color w:val="000000"/>
              </w:rPr>
              <w:lastRenderedPageBreak/>
              <w:t>Airbus Group SAS</w:t>
            </w:r>
          </w:p>
          <w:p w14:paraId="62B8EB07" w14:textId="77777777" w:rsidR="00A00EAF" w:rsidRPr="0019172A" w:rsidRDefault="00A00EAF" w:rsidP="000551D9">
            <w:r w:rsidRPr="0019172A">
              <w:t xml:space="preserve">    Joerg Eschweiler</w:t>
            </w:r>
          </w:p>
          <w:p w14:paraId="6B1D4A06" w14:textId="77777777" w:rsidR="00A00EAF" w:rsidRPr="0019172A" w:rsidRDefault="00A00EAF" w:rsidP="000551D9">
            <w:r w:rsidRPr="0019172A">
              <w:t xml:space="preserve">    Marcos Orallo</w:t>
            </w:r>
          </w:p>
          <w:p w14:paraId="5DADCA41" w14:textId="77777777" w:rsidR="00A00EAF" w:rsidRPr="0019172A" w:rsidRDefault="00A00EAF" w:rsidP="000551D9">
            <w:pPr>
              <w:rPr>
                <w:b/>
                <w:color w:val="000000"/>
              </w:rPr>
            </w:pPr>
            <w:r w:rsidRPr="0019172A">
              <w:rPr>
                <w:b/>
                <w:color w:val="000000"/>
              </w:rPr>
              <w:t>Anomali</w:t>
            </w:r>
          </w:p>
          <w:p w14:paraId="6F35060A" w14:textId="77777777" w:rsidR="00A00EAF" w:rsidRPr="0019172A" w:rsidRDefault="00A00EAF" w:rsidP="000551D9">
            <w:r w:rsidRPr="0019172A">
              <w:t xml:space="preserve">    Ryan Clough</w:t>
            </w:r>
          </w:p>
          <w:p w14:paraId="60359316" w14:textId="77777777" w:rsidR="00A00EAF" w:rsidRPr="0019172A" w:rsidRDefault="00A00EAF" w:rsidP="000551D9">
            <w:r w:rsidRPr="0019172A">
              <w:t xml:space="preserve">    Wei Huang</w:t>
            </w:r>
          </w:p>
          <w:p w14:paraId="02588ABD" w14:textId="77777777" w:rsidR="00A00EAF" w:rsidRPr="0019172A" w:rsidRDefault="00A00EAF" w:rsidP="000551D9">
            <w:r w:rsidRPr="0019172A">
              <w:t xml:space="preserve">    Hugh Njemanze</w:t>
            </w:r>
          </w:p>
          <w:p w14:paraId="19CF1CAD" w14:textId="77777777" w:rsidR="00A00EAF" w:rsidRPr="0019172A" w:rsidRDefault="00A00EAF" w:rsidP="000551D9">
            <w:r w:rsidRPr="0019172A">
              <w:t xml:space="preserve">    Katie Pelusi</w:t>
            </w:r>
          </w:p>
          <w:p w14:paraId="398BCC2D" w14:textId="77777777" w:rsidR="00A00EAF" w:rsidRPr="0019172A" w:rsidRDefault="00A00EAF" w:rsidP="000551D9">
            <w:r w:rsidRPr="0019172A">
              <w:t xml:space="preserve">    Aaron Shelmire</w:t>
            </w:r>
          </w:p>
          <w:p w14:paraId="4324B516" w14:textId="77777777" w:rsidR="00A00EAF" w:rsidRPr="0019172A" w:rsidRDefault="00A00EAF" w:rsidP="000551D9">
            <w:r w:rsidRPr="0019172A">
              <w:t xml:space="preserve">    Jason Trost</w:t>
            </w:r>
          </w:p>
          <w:p w14:paraId="7243E58E" w14:textId="77777777" w:rsidR="00A00EAF" w:rsidRPr="0019172A" w:rsidRDefault="00A00EAF" w:rsidP="000551D9">
            <w:pPr>
              <w:rPr>
                <w:b/>
              </w:rPr>
            </w:pPr>
            <w:r w:rsidRPr="0019172A">
              <w:rPr>
                <w:b/>
              </w:rPr>
              <w:t>Bank of America</w:t>
            </w:r>
          </w:p>
          <w:p w14:paraId="31CA6D40" w14:textId="77777777" w:rsidR="00A00EAF" w:rsidRPr="0019172A" w:rsidRDefault="00A00EAF" w:rsidP="000551D9">
            <w:r w:rsidRPr="0019172A">
              <w:t xml:space="preserve">    Alexander Foley</w:t>
            </w:r>
          </w:p>
          <w:p w14:paraId="3DCE030C" w14:textId="77777777" w:rsidR="00A00EAF" w:rsidRPr="0019172A" w:rsidRDefault="00A00EAF" w:rsidP="000551D9">
            <w:pPr>
              <w:rPr>
                <w:b/>
                <w:color w:val="000000"/>
              </w:rPr>
            </w:pPr>
            <w:r w:rsidRPr="0019172A">
              <w:rPr>
                <w:b/>
                <w:color w:val="000000"/>
              </w:rPr>
              <w:t>Center for Internet Security (CIS)</w:t>
            </w:r>
          </w:p>
          <w:p w14:paraId="2357B230" w14:textId="77777777" w:rsidR="00A00EAF" w:rsidRPr="0019172A" w:rsidRDefault="00A00EAF" w:rsidP="000551D9">
            <w:r w:rsidRPr="0019172A">
              <w:t xml:space="preserve">    Sarah Kelley</w:t>
            </w:r>
          </w:p>
          <w:p w14:paraId="765B9235" w14:textId="77777777" w:rsidR="00A00EAF" w:rsidRPr="0019172A" w:rsidRDefault="00A00EAF" w:rsidP="000551D9">
            <w:pPr>
              <w:rPr>
                <w:b/>
                <w:color w:val="000000"/>
              </w:rPr>
            </w:pPr>
            <w:r w:rsidRPr="0019172A">
              <w:rPr>
                <w:b/>
                <w:color w:val="000000"/>
              </w:rPr>
              <w:t>Check Point Software Technologies</w:t>
            </w:r>
          </w:p>
          <w:p w14:paraId="3204F2FE" w14:textId="77777777" w:rsidR="00A00EAF" w:rsidRPr="0019172A" w:rsidRDefault="00A00EAF" w:rsidP="000551D9">
            <w:pPr>
              <w:rPr>
                <w:color w:val="000000"/>
              </w:rPr>
            </w:pPr>
            <w:r w:rsidRPr="0019172A">
              <w:rPr>
                <w:b/>
                <w:color w:val="000000"/>
              </w:rPr>
              <w:t xml:space="preserve">    </w:t>
            </w:r>
            <w:r w:rsidRPr="0019172A">
              <w:rPr>
                <w:color w:val="000000"/>
              </w:rPr>
              <w:t>Ron Davidson</w:t>
            </w:r>
          </w:p>
          <w:p w14:paraId="02EAB7F2" w14:textId="77777777" w:rsidR="00A00EAF" w:rsidRPr="0019172A" w:rsidRDefault="00A00EAF" w:rsidP="000551D9">
            <w:pPr>
              <w:rPr>
                <w:b/>
                <w:color w:val="000000"/>
              </w:rPr>
            </w:pPr>
            <w:r w:rsidRPr="0019172A">
              <w:rPr>
                <w:b/>
                <w:color w:val="000000"/>
              </w:rPr>
              <w:t>Cisco Systems</w:t>
            </w:r>
          </w:p>
          <w:p w14:paraId="019F5ED6" w14:textId="77777777" w:rsidR="00A00EAF" w:rsidRPr="0019172A" w:rsidRDefault="00A00EAF" w:rsidP="000551D9">
            <w:pPr>
              <w:rPr>
                <w:color w:val="000000"/>
              </w:rPr>
            </w:pPr>
            <w:r w:rsidRPr="0019172A">
              <w:rPr>
                <w:color w:val="000000"/>
              </w:rPr>
              <w:t xml:space="preserve">    Syam Appala</w:t>
            </w:r>
          </w:p>
          <w:p w14:paraId="5A05F9C1" w14:textId="77777777" w:rsidR="00A00EAF" w:rsidRPr="0019172A" w:rsidRDefault="00A00EAF" w:rsidP="000551D9">
            <w:pPr>
              <w:rPr>
                <w:color w:val="000000"/>
              </w:rPr>
            </w:pPr>
            <w:r w:rsidRPr="0019172A">
              <w:rPr>
                <w:color w:val="000000"/>
              </w:rPr>
              <w:t xml:space="preserve">    Ted Bedwell</w:t>
            </w:r>
          </w:p>
          <w:p w14:paraId="324B52ED" w14:textId="77777777" w:rsidR="00A00EAF" w:rsidRPr="0019172A" w:rsidRDefault="00A00EAF" w:rsidP="000551D9">
            <w:pPr>
              <w:rPr>
                <w:color w:val="000000"/>
              </w:rPr>
            </w:pPr>
            <w:r w:rsidRPr="0019172A">
              <w:rPr>
                <w:color w:val="000000"/>
              </w:rPr>
              <w:t xml:space="preserve">    David McGrew</w:t>
            </w:r>
          </w:p>
          <w:p w14:paraId="0EB91176" w14:textId="77777777" w:rsidR="00A00EAF" w:rsidRPr="0019172A" w:rsidRDefault="00A00EAF" w:rsidP="000551D9">
            <w:pPr>
              <w:rPr>
                <w:color w:val="000000"/>
              </w:rPr>
            </w:pPr>
            <w:r w:rsidRPr="0019172A">
              <w:rPr>
                <w:color w:val="000000"/>
              </w:rPr>
              <w:t xml:space="preserve">    Pavan Reddy</w:t>
            </w:r>
          </w:p>
          <w:p w14:paraId="6CDF9AA8" w14:textId="77777777" w:rsidR="00A00EAF" w:rsidRPr="0019172A" w:rsidRDefault="00A00EAF" w:rsidP="000551D9">
            <w:pPr>
              <w:rPr>
                <w:color w:val="000000"/>
              </w:rPr>
            </w:pPr>
            <w:r w:rsidRPr="0019172A">
              <w:rPr>
                <w:color w:val="000000"/>
              </w:rPr>
              <w:t xml:space="preserve">    Omar Santos</w:t>
            </w:r>
          </w:p>
          <w:p w14:paraId="593D011C" w14:textId="77777777" w:rsidR="00A00EAF" w:rsidRPr="0019172A" w:rsidRDefault="00A00EAF" w:rsidP="000551D9">
            <w:pPr>
              <w:rPr>
                <w:color w:val="000000"/>
              </w:rPr>
            </w:pPr>
            <w:r w:rsidRPr="0019172A">
              <w:rPr>
                <w:color w:val="000000"/>
              </w:rPr>
              <w:t xml:space="preserve">    Jyoti Verma</w:t>
            </w:r>
          </w:p>
          <w:p w14:paraId="14608689" w14:textId="77777777" w:rsidR="00A00EAF" w:rsidRPr="0019172A" w:rsidRDefault="00A00EAF" w:rsidP="000551D9">
            <w:pPr>
              <w:rPr>
                <w:b/>
                <w:color w:val="000000"/>
              </w:rPr>
            </w:pPr>
            <w:r w:rsidRPr="0019172A">
              <w:rPr>
                <w:b/>
                <w:color w:val="000000"/>
              </w:rPr>
              <w:t>Cyber Threat Intelligence Network, Inc. (CTIN)</w:t>
            </w:r>
          </w:p>
          <w:p w14:paraId="5615F6CE" w14:textId="77777777" w:rsidR="00A00EAF" w:rsidRPr="0019172A" w:rsidRDefault="00A00EAF" w:rsidP="000551D9">
            <w:pPr>
              <w:rPr>
                <w:color w:val="000000"/>
              </w:rPr>
            </w:pPr>
            <w:r w:rsidRPr="0019172A">
              <w:rPr>
                <w:b/>
                <w:color w:val="000000"/>
              </w:rPr>
              <w:t xml:space="preserve">    </w:t>
            </w:r>
            <w:r w:rsidRPr="0019172A">
              <w:rPr>
                <w:color w:val="000000"/>
              </w:rPr>
              <w:t>Doug DePeppe</w:t>
            </w:r>
          </w:p>
          <w:p w14:paraId="23AA3027" w14:textId="77777777" w:rsidR="00A00EAF" w:rsidRPr="0019172A" w:rsidRDefault="00A00EAF" w:rsidP="000551D9">
            <w:pPr>
              <w:rPr>
                <w:color w:val="000000"/>
              </w:rPr>
            </w:pPr>
            <w:r w:rsidRPr="0019172A">
              <w:rPr>
                <w:color w:val="000000"/>
              </w:rPr>
              <w:t xml:space="preserve">    Jane Ginn</w:t>
            </w:r>
          </w:p>
          <w:p w14:paraId="5306108C" w14:textId="77777777" w:rsidR="00A00EAF" w:rsidRPr="0019172A" w:rsidRDefault="00A00EAF" w:rsidP="000551D9">
            <w:pPr>
              <w:rPr>
                <w:color w:val="000000"/>
              </w:rPr>
            </w:pPr>
            <w:r w:rsidRPr="0019172A">
              <w:rPr>
                <w:color w:val="000000"/>
              </w:rPr>
              <w:t xml:space="preserve">    Ben Othman</w:t>
            </w:r>
          </w:p>
          <w:p w14:paraId="2AB5B688" w14:textId="77777777" w:rsidR="00A00EAF" w:rsidRPr="0019172A" w:rsidRDefault="00A00EAF" w:rsidP="000551D9">
            <w:pPr>
              <w:rPr>
                <w:b/>
                <w:color w:val="000000"/>
              </w:rPr>
            </w:pPr>
            <w:r w:rsidRPr="0019172A">
              <w:rPr>
                <w:b/>
                <w:color w:val="000000"/>
              </w:rPr>
              <w:t>DHS Office of Cybersecurity and Communications (CS&amp;C)</w:t>
            </w:r>
          </w:p>
          <w:p w14:paraId="182859EC" w14:textId="77777777" w:rsidR="00A00EAF" w:rsidRPr="0019172A" w:rsidRDefault="00A00EAF" w:rsidP="000551D9">
            <w:pPr>
              <w:rPr>
                <w:color w:val="000000"/>
              </w:rPr>
            </w:pPr>
            <w:r w:rsidRPr="0019172A">
              <w:rPr>
                <w:b/>
                <w:color w:val="000000"/>
              </w:rPr>
              <w:t xml:space="preserve">    </w:t>
            </w:r>
            <w:r w:rsidRPr="0019172A">
              <w:rPr>
                <w:color w:val="000000"/>
              </w:rPr>
              <w:t>Richard Struse</w:t>
            </w:r>
          </w:p>
          <w:p w14:paraId="5F0E7665" w14:textId="77777777" w:rsidR="00A00EAF" w:rsidRPr="0019172A" w:rsidRDefault="00A00EAF" w:rsidP="000551D9">
            <w:pPr>
              <w:rPr>
                <w:color w:val="000000"/>
              </w:rPr>
            </w:pPr>
            <w:r w:rsidRPr="0019172A">
              <w:rPr>
                <w:color w:val="000000"/>
              </w:rPr>
              <w:t xml:space="preserve">    Marlon Taylor</w:t>
            </w:r>
          </w:p>
          <w:p w14:paraId="48E0DB5B" w14:textId="77777777" w:rsidR="00A00EAF" w:rsidRPr="0019172A" w:rsidRDefault="00A00EAF" w:rsidP="000551D9">
            <w:pPr>
              <w:rPr>
                <w:b/>
                <w:color w:val="000000"/>
              </w:rPr>
            </w:pPr>
            <w:r w:rsidRPr="0019172A">
              <w:rPr>
                <w:b/>
                <w:color w:val="000000"/>
              </w:rPr>
              <w:t>EclecticIQ</w:t>
            </w:r>
          </w:p>
          <w:p w14:paraId="754C03A7" w14:textId="77777777" w:rsidR="00A00EAF" w:rsidRPr="0019172A" w:rsidRDefault="00A00EAF" w:rsidP="000551D9">
            <w:pPr>
              <w:rPr>
                <w:color w:val="000000"/>
              </w:rPr>
            </w:pPr>
            <w:r w:rsidRPr="0019172A">
              <w:rPr>
                <w:color w:val="000000"/>
              </w:rPr>
              <w:t xml:space="preserve">    Marko Dragoljevic</w:t>
            </w:r>
          </w:p>
          <w:p w14:paraId="00351675" w14:textId="77777777" w:rsidR="00A00EAF" w:rsidRPr="0019172A" w:rsidRDefault="00A00EAF" w:rsidP="000551D9">
            <w:pPr>
              <w:rPr>
                <w:color w:val="000000"/>
              </w:rPr>
            </w:pPr>
            <w:r w:rsidRPr="0019172A">
              <w:rPr>
                <w:color w:val="000000"/>
              </w:rPr>
              <w:t xml:space="preserve">    Joep Gommers</w:t>
            </w:r>
          </w:p>
          <w:p w14:paraId="0FAB327D" w14:textId="77777777" w:rsidR="00A00EAF" w:rsidRPr="0019172A" w:rsidRDefault="00A00EAF" w:rsidP="000551D9">
            <w:pPr>
              <w:rPr>
                <w:color w:val="000000"/>
              </w:rPr>
            </w:pPr>
            <w:r w:rsidRPr="0019172A">
              <w:rPr>
                <w:color w:val="000000"/>
              </w:rPr>
              <w:t xml:space="preserve">    Sergey Polzunov</w:t>
            </w:r>
          </w:p>
          <w:p w14:paraId="35BCB0CA" w14:textId="77777777" w:rsidR="00A00EAF" w:rsidRPr="0019172A" w:rsidRDefault="00A00EAF" w:rsidP="000551D9">
            <w:pPr>
              <w:rPr>
                <w:color w:val="000000"/>
              </w:rPr>
            </w:pPr>
            <w:r w:rsidRPr="0019172A">
              <w:rPr>
                <w:color w:val="000000"/>
              </w:rPr>
              <w:t xml:space="preserve">    Rutger Prins</w:t>
            </w:r>
          </w:p>
          <w:p w14:paraId="22D71340" w14:textId="77777777" w:rsidR="00A00EAF" w:rsidRPr="0019172A" w:rsidRDefault="00A00EAF" w:rsidP="000551D9">
            <w:pPr>
              <w:rPr>
                <w:color w:val="000000"/>
              </w:rPr>
            </w:pPr>
            <w:r w:rsidRPr="0019172A">
              <w:rPr>
                <w:color w:val="000000"/>
              </w:rPr>
              <w:lastRenderedPageBreak/>
              <w:t xml:space="preserve">    Andrei Sîrghi</w:t>
            </w:r>
          </w:p>
          <w:p w14:paraId="300A5073" w14:textId="77777777" w:rsidR="00A00EAF" w:rsidRPr="0019172A" w:rsidRDefault="00A00EAF" w:rsidP="000551D9">
            <w:pPr>
              <w:rPr>
                <w:color w:val="000000"/>
              </w:rPr>
            </w:pPr>
            <w:r w:rsidRPr="0019172A">
              <w:rPr>
                <w:color w:val="000000"/>
              </w:rPr>
              <w:t xml:space="preserve">    Raymon van der Velde</w:t>
            </w:r>
          </w:p>
          <w:p w14:paraId="16BD0939" w14:textId="77777777" w:rsidR="00A00EAF" w:rsidRPr="0019172A" w:rsidRDefault="00A00EAF" w:rsidP="000551D9">
            <w:pPr>
              <w:rPr>
                <w:b/>
                <w:color w:val="000000"/>
              </w:rPr>
            </w:pPr>
            <w:r w:rsidRPr="0019172A">
              <w:rPr>
                <w:b/>
                <w:color w:val="000000"/>
              </w:rPr>
              <w:t>eSentire, Inc.</w:t>
            </w:r>
          </w:p>
          <w:p w14:paraId="6D178115" w14:textId="77777777" w:rsidR="00A00EAF" w:rsidRPr="0019172A" w:rsidRDefault="00A00EAF" w:rsidP="000551D9">
            <w:pPr>
              <w:rPr>
                <w:color w:val="000000"/>
              </w:rPr>
            </w:pPr>
            <w:r w:rsidRPr="0019172A">
              <w:rPr>
                <w:color w:val="000000"/>
              </w:rPr>
              <w:t xml:space="preserve">    Jacob Gajek</w:t>
            </w:r>
          </w:p>
          <w:p w14:paraId="39BFF75E" w14:textId="77777777" w:rsidR="00A00EAF" w:rsidRPr="0019172A" w:rsidRDefault="00A00EAF" w:rsidP="000551D9">
            <w:pPr>
              <w:rPr>
                <w:b/>
                <w:color w:val="000000"/>
              </w:rPr>
            </w:pPr>
            <w:r w:rsidRPr="0019172A">
              <w:rPr>
                <w:b/>
                <w:color w:val="000000"/>
              </w:rPr>
              <w:t>FireEye, Inc.</w:t>
            </w:r>
          </w:p>
          <w:p w14:paraId="1481AAFE" w14:textId="77777777" w:rsidR="00A00EAF" w:rsidRPr="0019172A" w:rsidRDefault="00A00EAF" w:rsidP="000551D9">
            <w:pPr>
              <w:rPr>
                <w:color w:val="000000"/>
              </w:rPr>
            </w:pPr>
            <w:r w:rsidRPr="0019172A">
              <w:rPr>
                <w:color w:val="000000"/>
              </w:rPr>
              <w:t xml:space="preserve">    Phillip Boles</w:t>
            </w:r>
          </w:p>
          <w:p w14:paraId="4D897D95" w14:textId="77777777" w:rsidR="00A00EAF" w:rsidRPr="0019172A" w:rsidRDefault="00A00EAF" w:rsidP="000551D9">
            <w:pPr>
              <w:rPr>
                <w:color w:val="000000"/>
              </w:rPr>
            </w:pPr>
            <w:r w:rsidRPr="0019172A">
              <w:rPr>
                <w:color w:val="000000"/>
              </w:rPr>
              <w:t xml:space="preserve">    Pavan Gorakav</w:t>
            </w:r>
          </w:p>
          <w:p w14:paraId="2EA39685" w14:textId="77777777" w:rsidR="00A00EAF" w:rsidRPr="0019172A" w:rsidRDefault="00A00EAF" w:rsidP="000551D9">
            <w:pPr>
              <w:rPr>
                <w:color w:val="000000"/>
              </w:rPr>
            </w:pPr>
            <w:r w:rsidRPr="0019172A">
              <w:rPr>
                <w:color w:val="000000"/>
              </w:rPr>
              <w:t xml:space="preserve">    Anuj Kumar</w:t>
            </w:r>
          </w:p>
          <w:p w14:paraId="54D23A8A" w14:textId="77777777" w:rsidR="00A00EAF" w:rsidRPr="0019172A" w:rsidRDefault="00A00EAF" w:rsidP="000551D9">
            <w:pPr>
              <w:rPr>
                <w:color w:val="000000"/>
              </w:rPr>
            </w:pPr>
            <w:r w:rsidRPr="0019172A">
              <w:rPr>
                <w:color w:val="000000"/>
              </w:rPr>
              <w:t xml:space="preserve">    Shyamal Pandya</w:t>
            </w:r>
          </w:p>
          <w:p w14:paraId="201CB240" w14:textId="77777777" w:rsidR="00A00EAF" w:rsidRPr="0019172A" w:rsidRDefault="00A00EAF" w:rsidP="000551D9">
            <w:pPr>
              <w:rPr>
                <w:color w:val="000000"/>
              </w:rPr>
            </w:pPr>
            <w:r w:rsidRPr="0019172A">
              <w:rPr>
                <w:color w:val="000000"/>
              </w:rPr>
              <w:t xml:space="preserve">    Paul Patrick</w:t>
            </w:r>
          </w:p>
          <w:p w14:paraId="07EF0D3B" w14:textId="77777777" w:rsidR="00A00EAF" w:rsidRPr="0019172A" w:rsidRDefault="00A00EAF" w:rsidP="000551D9">
            <w:pPr>
              <w:rPr>
                <w:color w:val="000000"/>
              </w:rPr>
            </w:pPr>
            <w:r w:rsidRPr="0019172A">
              <w:rPr>
                <w:color w:val="000000"/>
              </w:rPr>
              <w:t xml:space="preserve">    Scott Shreve</w:t>
            </w:r>
          </w:p>
          <w:p w14:paraId="78DB4AF3" w14:textId="77777777" w:rsidR="00A00EAF" w:rsidRPr="0019172A" w:rsidRDefault="00A00EAF" w:rsidP="000551D9">
            <w:pPr>
              <w:rPr>
                <w:b/>
                <w:color w:val="000000"/>
              </w:rPr>
            </w:pPr>
            <w:r w:rsidRPr="0019172A">
              <w:rPr>
                <w:b/>
                <w:color w:val="000000"/>
              </w:rPr>
              <w:t>Fox-IT</w:t>
            </w:r>
          </w:p>
          <w:p w14:paraId="0FD7472A" w14:textId="77777777" w:rsidR="00A00EAF" w:rsidRPr="0019172A" w:rsidRDefault="00A00EAF" w:rsidP="000551D9">
            <w:pPr>
              <w:rPr>
                <w:color w:val="000000"/>
              </w:rPr>
            </w:pPr>
            <w:r w:rsidRPr="0019172A">
              <w:rPr>
                <w:color w:val="000000"/>
              </w:rPr>
              <w:t xml:space="preserve">    Sarah Brown</w:t>
            </w:r>
          </w:p>
          <w:p w14:paraId="50D1C589" w14:textId="77777777" w:rsidR="00A00EAF" w:rsidRPr="0019172A" w:rsidRDefault="00A00EAF" w:rsidP="000551D9">
            <w:pPr>
              <w:rPr>
                <w:b/>
                <w:color w:val="000000"/>
              </w:rPr>
            </w:pPr>
            <w:r w:rsidRPr="0019172A">
              <w:rPr>
                <w:b/>
                <w:color w:val="000000"/>
              </w:rPr>
              <w:t>Georgetown University</w:t>
            </w:r>
          </w:p>
          <w:p w14:paraId="1A940A37" w14:textId="77777777" w:rsidR="00A00EAF" w:rsidRPr="0019172A" w:rsidRDefault="00A00EAF" w:rsidP="000551D9">
            <w:pPr>
              <w:rPr>
                <w:color w:val="000000"/>
              </w:rPr>
            </w:pPr>
            <w:r w:rsidRPr="0019172A">
              <w:rPr>
                <w:color w:val="000000"/>
              </w:rPr>
              <w:t xml:space="preserve">    Eric Burger</w:t>
            </w:r>
          </w:p>
          <w:p w14:paraId="3C58939B" w14:textId="77777777" w:rsidR="00A00EAF" w:rsidRPr="0019172A" w:rsidRDefault="00A00EAF" w:rsidP="000551D9">
            <w:pPr>
              <w:rPr>
                <w:b/>
                <w:color w:val="000000"/>
              </w:rPr>
            </w:pPr>
            <w:r w:rsidRPr="0019172A">
              <w:rPr>
                <w:b/>
                <w:color w:val="000000"/>
              </w:rPr>
              <w:t>Hewlett Packard Enterprise (HPE)</w:t>
            </w:r>
          </w:p>
          <w:p w14:paraId="2D2380EB" w14:textId="77777777" w:rsidR="00A00EAF" w:rsidRPr="0019172A" w:rsidRDefault="00A00EAF" w:rsidP="000551D9">
            <w:pPr>
              <w:rPr>
                <w:color w:val="000000"/>
              </w:rPr>
            </w:pPr>
            <w:r w:rsidRPr="0019172A">
              <w:rPr>
                <w:color w:val="000000"/>
              </w:rPr>
              <w:t xml:space="preserve">    Tomas Sander</w:t>
            </w:r>
          </w:p>
          <w:p w14:paraId="46158885" w14:textId="77777777" w:rsidR="00A00EAF" w:rsidRPr="0019172A" w:rsidRDefault="00A00EAF" w:rsidP="000551D9">
            <w:pPr>
              <w:rPr>
                <w:b/>
                <w:color w:val="000000"/>
              </w:rPr>
            </w:pPr>
            <w:r w:rsidRPr="0019172A">
              <w:rPr>
                <w:b/>
                <w:color w:val="000000"/>
              </w:rPr>
              <w:t>IBM</w:t>
            </w:r>
          </w:p>
          <w:p w14:paraId="4323254A" w14:textId="77777777" w:rsidR="00A00EAF" w:rsidRPr="0019172A" w:rsidRDefault="00A00EAF" w:rsidP="000551D9">
            <w:pPr>
              <w:rPr>
                <w:color w:val="000000"/>
              </w:rPr>
            </w:pPr>
            <w:r w:rsidRPr="0019172A">
              <w:rPr>
                <w:color w:val="000000"/>
              </w:rPr>
              <w:t xml:space="preserve">    Peter Allor</w:t>
            </w:r>
          </w:p>
          <w:p w14:paraId="365A72F5" w14:textId="77777777" w:rsidR="00A00EAF" w:rsidRPr="0019172A" w:rsidRDefault="00A00EAF" w:rsidP="000551D9">
            <w:pPr>
              <w:rPr>
                <w:color w:val="000000"/>
              </w:rPr>
            </w:pPr>
            <w:r w:rsidRPr="0019172A">
              <w:rPr>
                <w:color w:val="000000"/>
              </w:rPr>
              <w:t xml:space="preserve">    Eldan Ben-Haim</w:t>
            </w:r>
          </w:p>
          <w:p w14:paraId="46F8EA22" w14:textId="77777777" w:rsidR="00A00EAF" w:rsidRPr="0019172A" w:rsidRDefault="00A00EAF" w:rsidP="000551D9">
            <w:pPr>
              <w:rPr>
                <w:color w:val="000000"/>
              </w:rPr>
            </w:pPr>
            <w:r w:rsidRPr="0019172A">
              <w:rPr>
                <w:color w:val="000000"/>
              </w:rPr>
              <w:t xml:space="preserve">    Sandra Hernandez</w:t>
            </w:r>
          </w:p>
          <w:p w14:paraId="563AFEFB" w14:textId="77777777" w:rsidR="00A00EAF" w:rsidRPr="0019172A" w:rsidRDefault="00A00EAF" w:rsidP="000551D9">
            <w:pPr>
              <w:rPr>
                <w:color w:val="000000"/>
              </w:rPr>
            </w:pPr>
            <w:r w:rsidRPr="0019172A">
              <w:rPr>
                <w:color w:val="000000"/>
              </w:rPr>
              <w:t xml:space="preserve">    Jason Keirstead</w:t>
            </w:r>
          </w:p>
          <w:p w14:paraId="3054BADA" w14:textId="77777777" w:rsidR="00A00EAF" w:rsidRPr="0019172A" w:rsidRDefault="00A00EAF" w:rsidP="000551D9">
            <w:pPr>
              <w:rPr>
                <w:color w:val="000000"/>
              </w:rPr>
            </w:pPr>
            <w:r w:rsidRPr="0019172A">
              <w:rPr>
                <w:color w:val="000000"/>
              </w:rPr>
              <w:t xml:space="preserve">    John Morris</w:t>
            </w:r>
          </w:p>
          <w:p w14:paraId="3D91049A" w14:textId="77777777" w:rsidR="00A00EAF" w:rsidRPr="0019172A" w:rsidRDefault="00A00EAF" w:rsidP="000551D9">
            <w:pPr>
              <w:rPr>
                <w:color w:val="000000"/>
              </w:rPr>
            </w:pPr>
            <w:r w:rsidRPr="0019172A">
              <w:rPr>
                <w:color w:val="000000"/>
              </w:rPr>
              <w:t xml:space="preserve">    Laura Rusu</w:t>
            </w:r>
          </w:p>
          <w:p w14:paraId="7F6A65C1" w14:textId="77777777" w:rsidR="00A00EAF" w:rsidRPr="0019172A" w:rsidRDefault="00A00EAF" w:rsidP="000551D9">
            <w:pPr>
              <w:rPr>
                <w:color w:val="000000"/>
              </w:rPr>
            </w:pPr>
            <w:r w:rsidRPr="0019172A">
              <w:rPr>
                <w:color w:val="000000"/>
              </w:rPr>
              <w:t xml:space="preserve">    Ron Williams</w:t>
            </w:r>
          </w:p>
          <w:p w14:paraId="2FCE86D7" w14:textId="77777777" w:rsidR="00A00EAF" w:rsidRPr="0019172A" w:rsidRDefault="00A00EAF" w:rsidP="000551D9">
            <w:pPr>
              <w:rPr>
                <w:b/>
                <w:color w:val="000000"/>
              </w:rPr>
            </w:pPr>
            <w:r w:rsidRPr="0019172A">
              <w:rPr>
                <w:b/>
                <w:color w:val="000000"/>
              </w:rPr>
              <w:t>IID</w:t>
            </w:r>
          </w:p>
          <w:p w14:paraId="2117A4F9" w14:textId="77777777" w:rsidR="00A00EAF" w:rsidRPr="0019172A" w:rsidRDefault="00A00EAF" w:rsidP="000551D9">
            <w:pPr>
              <w:rPr>
                <w:color w:val="000000"/>
              </w:rPr>
            </w:pPr>
            <w:r w:rsidRPr="0019172A">
              <w:rPr>
                <w:color w:val="000000"/>
              </w:rPr>
              <w:t xml:space="preserve">    Chris Richardson</w:t>
            </w:r>
          </w:p>
          <w:p w14:paraId="2320A725" w14:textId="77777777" w:rsidR="00A00EAF" w:rsidRPr="0019172A" w:rsidRDefault="00A00EAF" w:rsidP="000551D9">
            <w:pPr>
              <w:rPr>
                <w:b/>
                <w:color w:val="000000"/>
              </w:rPr>
            </w:pPr>
            <w:r w:rsidRPr="0019172A">
              <w:rPr>
                <w:b/>
                <w:color w:val="000000"/>
              </w:rPr>
              <w:t>Integrated Networking Technologies, Inc.</w:t>
            </w:r>
          </w:p>
          <w:p w14:paraId="36B9033E" w14:textId="77777777" w:rsidR="00A00EAF" w:rsidRPr="0019172A" w:rsidRDefault="00A00EAF" w:rsidP="000551D9">
            <w:pPr>
              <w:rPr>
                <w:color w:val="000000"/>
              </w:rPr>
            </w:pPr>
            <w:r w:rsidRPr="0019172A">
              <w:rPr>
                <w:b/>
                <w:color w:val="000000"/>
              </w:rPr>
              <w:t xml:space="preserve">    </w:t>
            </w:r>
            <w:r w:rsidRPr="0019172A">
              <w:rPr>
                <w:color w:val="000000"/>
              </w:rPr>
              <w:t>Patrick Maroney</w:t>
            </w:r>
          </w:p>
          <w:p w14:paraId="72BE4254" w14:textId="77777777" w:rsidR="00A00EAF" w:rsidRPr="0019172A" w:rsidRDefault="00A00EAF" w:rsidP="000551D9">
            <w:pPr>
              <w:rPr>
                <w:b/>
                <w:color w:val="000000"/>
              </w:rPr>
            </w:pPr>
            <w:r w:rsidRPr="0019172A">
              <w:rPr>
                <w:b/>
                <w:color w:val="000000"/>
              </w:rPr>
              <w:t>Johns Hopkins University Applied Physics Laboratory</w:t>
            </w:r>
          </w:p>
          <w:p w14:paraId="0803846F" w14:textId="77777777" w:rsidR="00A00EAF" w:rsidRPr="0019172A" w:rsidRDefault="00A00EAF" w:rsidP="000551D9">
            <w:pPr>
              <w:rPr>
                <w:color w:val="000000"/>
              </w:rPr>
            </w:pPr>
            <w:r w:rsidRPr="0019172A">
              <w:rPr>
                <w:color w:val="000000"/>
              </w:rPr>
              <w:t xml:space="preserve">    Karin Marr</w:t>
            </w:r>
          </w:p>
          <w:p w14:paraId="09FC49CE" w14:textId="77777777" w:rsidR="00A00EAF" w:rsidRPr="0019172A" w:rsidRDefault="00A00EAF" w:rsidP="000551D9">
            <w:pPr>
              <w:rPr>
                <w:color w:val="000000"/>
              </w:rPr>
            </w:pPr>
            <w:r w:rsidRPr="0019172A">
              <w:rPr>
                <w:color w:val="000000"/>
              </w:rPr>
              <w:t xml:space="preserve">    Julie Modlin</w:t>
            </w:r>
          </w:p>
          <w:p w14:paraId="2EA80F25" w14:textId="77777777" w:rsidR="00A00EAF" w:rsidRPr="0019172A" w:rsidRDefault="00A00EAF" w:rsidP="000551D9">
            <w:pPr>
              <w:rPr>
                <w:color w:val="000000"/>
              </w:rPr>
            </w:pPr>
            <w:r w:rsidRPr="0019172A">
              <w:rPr>
                <w:color w:val="000000"/>
              </w:rPr>
              <w:t xml:space="preserve">    Mark Moss</w:t>
            </w:r>
          </w:p>
          <w:p w14:paraId="0059D7D6" w14:textId="77777777" w:rsidR="00A00EAF" w:rsidRPr="0019172A" w:rsidRDefault="00A00EAF" w:rsidP="000551D9">
            <w:pPr>
              <w:rPr>
                <w:color w:val="000000"/>
              </w:rPr>
            </w:pPr>
            <w:r w:rsidRPr="0019172A">
              <w:rPr>
                <w:color w:val="000000"/>
              </w:rPr>
              <w:t xml:space="preserve">    Pamela Smith</w:t>
            </w:r>
          </w:p>
          <w:p w14:paraId="11B9D49B" w14:textId="77777777" w:rsidR="00A00EAF" w:rsidRPr="0019172A" w:rsidRDefault="00A00EAF" w:rsidP="000551D9">
            <w:pPr>
              <w:rPr>
                <w:b/>
                <w:color w:val="000000"/>
              </w:rPr>
            </w:pPr>
            <w:r w:rsidRPr="0019172A">
              <w:rPr>
                <w:b/>
                <w:color w:val="000000"/>
              </w:rPr>
              <w:t>Kaiser Permanente</w:t>
            </w:r>
          </w:p>
          <w:p w14:paraId="211E0A11" w14:textId="77777777" w:rsidR="00A00EAF" w:rsidRPr="0019172A" w:rsidRDefault="00A00EAF" w:rsidP="000551D9">
            <w:pPr>
              <w:rPr>
                <w:color w:val="000000"/>
              </w:rPr>
            </w:pPr>
            <w:r w:rsidRPr="0019172A">
              <w:rPr>
                <w:color w:val="000000"/>
              </w:rPr>
              <w:t xml:space="preserve">    Russell Culpepper</w:t>
            </w:r>
          </w:p>
          <w:p w14:paraId="1874E229" w14:textId="77777777" w:rsidR="00A00EAF" w:rsidRPr="0019172A" w:rsidRDefault="00A00EAF" w:rsidP="000551D9">
            <w:pPr>
              <w:rPr>
                <w:color w:val="000000"/>
              </w:rPr>
            </w:pPr>
            <w:r w:rsidRPr="0019172A">
              <w:rPr>
                <w:color w:val="000000"/>
              </w:rPr>
              <w:t xml:space="preserve">    Beth Pumo</w:t>
            </w:r>
          </w:p>
          <w:p w14:paraId="5714FC7C" w14:textId="77777777" w:rsidR="00A00EAF" w:rsidRPr="0019172A" w:rsidRDefault="00A00EAF" w:rsidP="000551D9">
            <w:pPr>
              <w:rPr>
                <w:b/>
                <w:color w:val="000000"/>
              </w:rPr>
            </w:pPr>
            <w:r w:rsidRPr="0019172A">
              <w:rPr>
                <w:b/>
                <w:color w:val="000000"/>
              </w:rPr>
              <w:t>Lumeta Corporation</w:t>
            </w:r>
          </w:p>
          <w:p w14:paraId="5B2706B9" w14:textId="77777777" w:rsidR="00A00EAF" w:rsidRPr="0019172A" w:rsidRDefault="00A00EAF" w:rsidP="000551D9">
            <w:pPr>
              <w:rPr>
                <w:color w:val="000000"/>
              </w:rPr>
            </w:pPr>
            <w:r w:rsidRPr="0019172A">
              <w:rPr>
                <w:color w:val="000000"/>
              </w:rPr>
              <w:t xml:space="preserve">    Brandon Hoffman</w:t>
            </w:r>
          </w:p>
          <w:p w14:paraId="0339D3B5" w14:textId="77777777" w:rsidR="00A00EAF" w:rsidRPr="0019172A" w:rsidRDefault="00A00EAF" w:rsidP="000551D9">
            <w:pPr>
              <w:rPr>
                <w:b/>
                <w:color w:val="000000"/>
              </w:rPr>
            </w:pPr>
            <w:r w:rsidRPr="0019172A">
              <w:rPr>
                <w:b/>
                <w:color w:val="000000"/>
              </w:rPr>
              <w:t>MTG Management Consultants, LLC.</w:t>
            </w:r>
          </w:p>
          <w:p w14:paraId="5C7B7AD4" w14:textId="77777777" w:rsidR="00A00EAF" w:rsidRPr="0019172A" w:rsidRDefault="00A00EAF" w:rsidP="000551D9">
            <w:pPr>
              <w:rPr>
                <w:color w:val="000000"/>
              </w:rPr>
            </w:pPr>
            <w:r w:rsidRPr="0019172A">
              <w:rPr>
                <w:color w:val="000000"/>
              </w:rPr>
              <w:t xml:space="preserve">    James Cabral</w:t>
            </w:r>
          </w:p>
          <w:p w14:paraId="0823FA14" w14:textId="77777777" w:rsidR="00A00EAF" w:rsidRPr="0019172A" w:rsidRDefault="00A00EAF" w:rsidP="000551D9">
            <w:pPr>
              <w:rPr>
                <w:b/>
                <w:color w:val="000000"/>
              </w:rPr>
            </w:pPr>
            <w:r w:rsidRPr="0019172A">
              <w:rPr>
                <w:b/>
                <w:color w:val="000000"/>
              </w:rPr>
              <w:lastRenderedPageBreak/>
              <w:t>National Security Agency</w:t>
            </w:r>
          </w:p>
          <w:p w14:paraId="673D7A53" w14:textId="77777777" w:rsidR="00A00EAF" w:rsidRPr="0019172A" w:rsidRDefault="00A00EAF" w:rsidP="000551D9">
            <w:pPr>
              <w:rPr>
                <w:color w:val="000000"/>
              </w:rPr>
            </w:pPr>
            <w:r w:rsidRPr="0019172A">
              <w:rPr>
                <w:color w:val="000000"/>
              </w:rPr>
              <w:t xml:space="preserve">    Mike Boyle</w:t>
            </w:r>
          </w:p>
          <w:p w14:paraId="3C8AB0AC" w14:textId="77777777" w:rsidR="00A00EAF" w:rsidRPr="0019172A" w:rsidRDefault="00A00EAF" w:rsidP="000551D9">
            <w:pPr>
              <w:rPr>
                <w:color w:val="000000"/>
              </w:rPr>
            </w:pPr>
            <w:r w:rsidRPr="0019172A">
              <w:rPr>
                <w:color w:val="000000"/>
              </w:rPr>
              <w:t xml:space="preserve">    Jessica Fitzgerald-McKay</w:t>
            </w:r>
          </w:p>
          <w:p w14:paraId="2FA88D41" w14:textId="77777777" w:rsidR="00A00EAF" w:rsidRPr="0019172A" w:rsidRDefault="00A00EAF" w:rsidP="000551D9">
            <w:pPr>
              <w:rPr>
                <w:b/>
                <w:color w:val="000000"/>
              </w:rPr>
            </w:pPr>
            <w:r w:rsidRPr="0019172A">
              <w:rPr>
                <w:b/>
                <w:color w:val="000000"/>
              </w:rPr>
              <w:t>New Context Services, Inc.</w:t>
            </w:r>
          </w:p>
          <w:p w14:paraId="703FB720" w14:textId="77777777" w:rsidR="00A00EAF" w:rsidRPr="0019172A" w:rsidRDefault="00A00EAF" w:rsidP="000551D9">
            <w:pPr>
              <w:rPr>
                <w:color w:val="000000"/>
              </w:rPr>
            </w:pPr>
            <w:r w:rsidRPr="0019172A">
              <w:rPr>
                <w:color w:val="000000"/>
              </w:rPr>
              <w:t xml:space="preserve">    John-Mark Gurney</w:t>
            </w:r>
          </w:p>
          <w:p w14:paraId="57612F86" w14:textId="77777777" w:rsidR="00A00EAF" w:rsidRPr="0019172A" w:rsidRDefault="00A00EAF" w:rsidP="000551D9">
            <w:pPr>
              <w:rPr>
                <w:color w:val="000000"/>
              </w:rPr>
            </w:pPr>
            <w:r w:rsidRPr="0019172A">
              <w:rPr>
                <w:color w:val="000000"/>
              </w:rPr>
              <w:t xml:space="preserve">    Christian Hunt</w:t>
            </w:r>
          </w:p>
          <w:p w14:paraId="46690CE8" w14:textId="77777777" w:rsidR="00A00EAF" w:rsidRPr="0019172A" w:rsidRDefault="00A00EAF" w:rsidP="000551D9">
            <w:pPr>
              <w:rPr>
                <w:color w:val="000000"/>
              </w:rPr>
            </w:pPr>
            <w:r w:rsidRPr="0019172A">
              <w:rPr>
                <w:color w:val="000000"/>
              </w:rPr>
              <w:t xml:space="preserve">    James Moler</w:t>
            </w:r>
          </w:p>
          <w:p w14:paraId="47210955" w14:textId="77777777" w:rsidR="00A00EAF" w:rsidRPr="0019172A" w:rsidRDefault="00A00EAF" w:rsidP="000551D9">
            <w:pPr>
              <w:rPr>
                <w:color w:val="000000"/>
              </w:rPr>
            </w:pPr>
            <w:r w:rsidRPr="0019172A">
              <w:rPr>
                <w:color w:val="000000"/>
              </w:rPr>
              <w:t xml:space="preserve">    Daniel Riedel</w:t>
            </w:r>
          </w:p>
          <w:p w14:paraId="596FCEAE" w14:textId="77777777" w:rsidR="00A00EAF" w:rsidRPr="0019172A" w:rsidRDefault="00A00EAF" w:rsidP="000551D9">
            <w:pPr>
              <w:rPr>
                <w:color w:val="000000"/>
              </w:rPr>
            </w:pPr>
            <w:r w:rsidRPr="0019172A">
              <w:rPr>
                <w:color w:val="000000"/>
              </w:rPr>
              <w:t xml:space="preserve">    Andrew Storms</w:t>
            </w:r>
          </w:p>
          <w:p w14:paraId="3158CA05" w14:textId="77777777" w:rsidR="00A00EAF" w:rsidRPr="0019172A" w:rsidRDefault="00A00EAF" w:rsidP="000551D9">
            <w:pPr>
              <w:rPr>
                <w:b/>
                <w:color w:val="000000"/>
              </w:rPr>
            </w:pPr>
            <w:r w:rsidRPr="0019172A">
              <w:rPr>
                <w:b/>
                <w:color w:val="000000"/>
              </w:rPr>
              <w:t>OASIS</w:t>
            </w:r>
          </w:p>
          <w:p w14:paraId="364AEF5E" w14:textId="77777777" w:rsidR="00A00EAF" w:rsidRPr="0019172A" w:rsidRDefault="00A00EAF" w:rsidP="000551D9">
            <w:pPr>
              <w:rPr>
                <w:color w:val="000000"/>
              </w:rPr>
            </w:pPr>
            <w:r w:rsidRPr="0019172A">
              <w:rPr>
                <w:color w:val="000000"/>
              </w:rPr>
              <w:t xml:space="preserve">    James Bryce Clark</w:t>
            </w:r>
          </w:p>
          <w:p w14:paraId="73CDC2E9" w14:textId="77777777" w:rsidR="00A00EAF" w:rsidRPr="0019172A" w:rsidRDefault="00A00EAF" w:rsidP="000551D9">
            <w:pPr>
              <w:rPr>
                <w:color w:val="000000"/>
              </w:rPr>
            </w:pPr>
            <w:r w:rsidRPr="0019172A">
              <w:rPr>
                <w:color w:val="000000"/>
              </w:rPr>
              <w:t xml:space="preserve">    Robin Cover</w:t>
            </w:r>
          </w:p>
          <w:p w14:paraId="37BB55B6" w14:textId="77777777" w:rsidR="00A00EAF" w:rsidRPr="0019172A" w:rsidRDefault="00A00EAF" w:rsidP="000551D9">
            <w:pPr>
              <w:rPr>
                <w:color w:val="000000"/>
              </w:rPr>
            </w:pPr>
            <w:r w:rsidRPr="0019172A">
              <w:rPr>
                <w:color w:val="000000"/>
              </w:rPr>
              <w:t xml:space="preserve">    Chet Ensign</w:t>
            </w:r>
          </w:p>
          <w:p w14:paraId="28D404B4" w14:textId="77777777" w:rsidR="00A00EAF" w:rsidRPr="0019172A" w:rsidRDefault="00A00EAF" w:rsidP="000551D9">
            <w:pPr>
              <w:rPr>
                <w:b/>
                <w:color w:val="000000"/>
              </w:rPr>
            </w:pPr>
            <w:r w:rsidRPr="0019172A">
              <w:rPr>
                <w:b/>
                <w:color w:val="000000"/>
              </w:rPr>
              <w:t>Open Identity Exchange</w:t>
            </w:r>
          </w:p>
          <w:p w14:paraId="68C54235" w14:textId="77777777" w:rsidR="00A00EAF" w:rsidRPr="0019172A" w:rsidRDefault="00A00EAF" w:rsidP="000551D9">
            <w:pPr>
              <w:rPr>
                <w:color w:val="000000"/>
              </w:rPr>
            </w:pPr>
            <w:r w:rsidRPr="0019172A">
              <w:rPr>
                <w:color w:val="000000"/>
              </w:rPr>
              <w:t xml:space="preserve">    Don Thibeau</w:t>
            </w:r>
          </w:p>
          <w:p w14:paraId="7289DCC4" w14:textId="77777777" w:rsidR="00A00EAF" w:rsidRPr="0019172A" w:rsidRDefault="00A00EAF" w:rsidP="000551D9">
            <w:pPr>
              <w:rPr>
                <w:b/>
                <w:color w:val="000000"/>
              </w:rPr>
            </w:pPr>
            <w:r w:rsidRPr="0019172A">
              <w:rPr>
                <w:b/>
                <w:color w:val="000000"/>
              </w:rPr>
              <w:t>PhishMe Inc.</w:t>
            </w:r>
          </w:p>
          <w:p w14:paraId="2DE75286" w14:textId="77777777" w:rsidR="00A00EAF" w:rsidRPr="0019172A" w:rsidRDefault="00A00EAF" w:rsidP="000551D9">
            <w:pPr>
              <w:rPr>
                <w:color w:val="000000"/>
              </w:rPr>
            </w:pPr>
            <w:r w:rsidRPr="0019172A">
              <w:rPr>
                <w:color w:val="000000"/>
              </w:rPr>
              <w:t xml:space="preserve">    Josh Larkins</w:t>
            </w:r>
          </w:p>
          <w:p w14:paraId="1E55BA52" w14:textId="77777777" w:rsidR="00A00EAF" w:rsidRPr="0019172A" w:rsidRDefault="00A00EAF" w:rsidP="000551D9">
            <w:pPr>
              <w:rPr>
                <w:b/>
                <w:color w:val="000000"/>
              </w:rPr>
            </w:pPr>
            <w:r w:rsidRPr="0019172A">
              <w:rPr>
                <w:b/>
                <w:color w:val="000000"/>
              </w:rPr>
              <w:t>Raytheon Company-SAS</w:t>
            </w:r>
          </w:p>
          <w:p w14:paraId="59D994E2" w14:textId="77777777" w:rsidR="00A00EAF" w:rsidRPr="0019172A" w:rsidRDefault="00A00EAF" w:rsidP="000551D9">
            <w:pPr>
              <w:rPr>
                <w:color w:val="000000"/>
              </w:rPr>
            </w:pPr>
            <w:r w:rsidRPr="0019172A">
              <w:rPr>
                <w:color w:val="000000"/>
              </w:rPr>
              <w:t xml:space="preserve">    Daniel Wyschogrod</w:t>
            </w:r>
          </w:p>
          <w:p w14:paraId="0B318BAE" w14:textId="77777777" w:rsidR="00A00EAF" w:rsidRPr="0019172A" w:rsidRDefault="00A00EAF" w:rsidP="000551D9">
            <w:pPr>
              <w:rPr>
                <w:b/>
                <w:color w:val="000000"/>
              </w:rPr>
            </w:pPr>
            <w:r w:rsidRPr="0019172A">
              <w:rPr>
                <w:b/>
                <w:color w:val="000000"/>
              </w:rPr>
              <w:t>Retail Cyber Intelligence Sharing Center (R-CISC)</w:t>
            </w:r>
          </w:p>
          <w:p w14:paraId="06C84311" w14:textId="77777777" w:rsidR="00A00EAF" w:rsidRPr="0019172A" w:rsidRDefault="00A00EAF" w:rsidP="000551D9">
            <w:pPr>
              <w:rPr>
                <w:color w:val="000000"/>
              </w:rPr>
            </w:pPr>
            <w:r w:rsidRPr="0019172A">
              <w:rPr>
                <w:color w:val="000000"/>
              </w:rPr>
              <w:t xml:space="preserve">    Brian Engle</w:t>
            </w:r>
          </w:p>
          <w:p w14:paraId="4BC1A723" w14:textId="77777777" w:rsidR="00A00EAF" w:rsidRPr="0019172A" w:rsidRDefault="00A00EAF" w:rsidP="000551D9">
            <w:pPr>
              <w:rPr>
                <w:b/>
                <w:color w:val="000000"/>
              </w:rPr>
            </w:pPr>
            <w:r w:rsidRPr="0019172A">
              <w:rPr>
                <w:b/>
                <w:color w:val="000000"/>
              </w:rPr>
              <w:t>Semper Fortis Solutions</w:t>
            </w:r>
          </w:p>
          <w:p w14:paraId="5F35B9E3" w14:textId="77777777" w:rsidR="00A00EAF" w:rsidRPr="0019172A" w:rsidRDefault="00A00EAF" w:rsidP="000551D9">
            <w:pPr>
              <w:rPr>
                <w:color w:val="000000"/>
              </w:rPr>
            </w:pPr>
            <w:r w:rsidRPr="0019172A">
              <w:rPr>
                <w:color w:val="000000"/>
              </w:rPr>
              <w:t xml:space="preserve">    Joseph Brand</w:t>
            </w:r>
          </w:p>
          <w:p w14:paraId="2B2920F1" w14:textId="77777777" w:rsidR="00A00EAF" w:rsidRPr="0019172A" w:rsidRDefault="00A00EAF" w:rsidP="000551D9">
            <w:pPr>
              <w:rPr>
                <w:b/>
                <w:color w:val="000000"/>
              </w:rPr>
            </w:pPr>
            <w:r w:rsidRPr="0019172A">
              <w:rPr>
                <w:b/>
                <w:color w:val="000000"/>
              </w:rPr>
              <w:t>Splunk Inc.</w:t>
            </w:r>
          </w:p>
          <w:p w14:paraId="63E19178" w14:textId="77777777" w:rsidR="00A00EAF" w:rsidRPr="0019172A" w:rsidRDefault="00A00EAF" w:rsidP="000551D9">
            <w:pPr>
              <w:rPr>
                <w:color w:val="000000"/>
              </w:rPr>
            </w:pPr>
            <w:r w:rsidRPr="0019172A">
              <w:rPr>
                <w:color w:val="000000"/>
              </w:rPr>
              <w:t xml:space="preserve">    Cedric LeRoux</w:t>
            </w:r>
          </w:p>
          <w:p w14:paraId="5F969337" w14:textId="77777777" w:rsidR="00A00EAF" w:rsidRPr="0019172A" w:rsidRDefault="00A00EAF" w:rsidP="000551D9">
            <w:pPr>
              <w:rPr>
                <w:color w:val="000000"/>
              </w:rPr>
            </w:pPr>
            <w:r w:rsidRPr="0019172A">
              <w:rPr>
                <w:color w:val="000000"/>
              </w:rPr>
              <w:t xml:space="preserve">    Brian Luger</w:t>
            </w:r>
          </w:p>
          <w:p w14:paraId="2E9A9107" w14:textId="77777777" w:rsidR="00A00EAF" w:rsidRPr="0019172A" w:rsidRDefault="00A00EAF" w:rsidP="000551D9">
            <w:pPr>
              <w:rPr>
                <w:color w:val="000000"/>
              </w:rPr>
            </w:pPr>
            <w:r w:rsidRPr="0019172A">
              <w:rPr>
                <w:color w:val="000000"/>
              </w:rPr>
              <w:t xml:space="preserve">    Kathy Wang</w:t>
            </w:r>
          </w:p>
          <w:p w14:paraId="7ABA9088" w14:textId="77777777" w:rsidR="00A00EAF" w:rsidRPr="0019172A" w:rsidRDefault="00A00EAF" w:rsidP="000551D9">
            <w:pPr>
              <w:rPr>
                <w:b/>
                <w:color w:val="000000"/>
              </w:rPr>
            </w:pPr>
            <w:r w:rsidRPr="0019172A">
              <w:rPr>
                <w:b/>
                <w:color w:val="000000"/>
              </w:rPr>
              <w:t>TELUS</w:t>
            </w:r>
          </w:p>
          <w:p w14:paraId="6247AD30" w14:textId="77777777" w:rsidR="00A00EAF" w:rsidRPr="0019172A" w:rsidRDefault="00A00EAF" w:rsidP="000551D9">
            <w:pPr>
              <w:rPr>
                <w:color w:val="000000"/>
              </w:rPr>
            </w:pPr>
            <w:r w:rsidRPr="0019172A">
              <w:rPr>
                <w:color w:val="000000"/>
              </w:rPr>
              <w:t xml:space="preserve">    Greg Reaume</w:t>
            </w:r>
          </w:p>
          <w:p w14:paraId="72CBE6F9" w14:textId="77777777" w:rsidR="00A00EAF" w:rsidRPr="0019172A" w:rsidRDefault="00A00EAF" w:rsidP="000551D9">
            <w:pPr>
              <w:rPr>
                <w:color w:val="000000"/>
              </w:rPr>
            </w:pPr>
            <w:r w:rsidRPr="0019172A">
              <w:rPr>
                <w:color w:val="000000"/>
              </w:rPr>
              <w:t xml:space="preserve">    Alan Steer</w:t>
            </w:r>
          </w:p>
          <w:p w14:paraId="1368C4D0" w14:textId="77777777" w:rsidR="00A00EAF" w:rsidRPr="0019172A" w:rsidRDefault="00A00EAF" w:rsidP="000551D9">
            <w:pPr>
              <w:rPr>
                <w:b/>
                <w:color w:val="000000"/>
              </w:rPr>
            </w:pPr>
            <w:r w:rsidRPr="0019172A">
              <w:rPr>
                <w:b/>
                <w:color w:val="000000"/>
              </w:rPr>
              <w:t>Threat Intelligence Pty Ltd</w:t>
            </w:r>
          </w:p>
          <w:p w14:paraId="355317D6" w14:textId="77777777" w:rsidR="00A00EAF" w:rsidRPr="0019172A" w:rsidRDefault="00A00EAF" w:rsidP="000551D9">
            <w:pPr>
              <w:rPr>
                <w:color w:val="000000"/>
              </w:rPr>
            </w:pPr>
            <w:r w:rsidRPr="0019172A">
              <w:rPr>
                <w:color w:val="000000"/>
              </w:rPr>
              <w:t xml:space="preserve">    Tyron Miller</w:t>
            </w:r>
          </w:p>
          <w:p w14:paraId="4FC63007" w14:textId="77777777" w:rsidR="00A00EAF" w:rsidRPr="0019172A" w:rsidRDefault="00A00EAF" w:rsidP="000551D9">
            <w:pPr>
              <w:rPr>
                <w:color w:val="000000"/>
              </w:rPr>
            </w:pPr>
            <w:r w:rsidRPr="0019172A">
              <w:rPr>
                <w:color w:val="000000"/>
              </w:rPr>
              <w:t xml:space="preserve">    Andrew van der Stock</w:t>
            </w:r>
          </w:p>
          <w:p w14:paraId="012D5ABB" w14:textId="77777777" w:rsidR="00A00EAF" w:rsidRPr="0019172A" w:rsidRDefault="00A00EAF" w:rsidP="000551D9">
            <w:pPr>
              <w:rPr>
                <w:b/>
                <w:color w:val="000000"/>
              </w:rPr>
            </w:pPr>
            <w:r w:rsidRPr="0019172A">
              <w:rPr>
                <w:b/>
                <w:color w:val="000000"/>
              </w:rPr>
              <w:t>ThreatConnect, Inc.</w:t>
            </w:r>
          </w:p>
          <w:p w14:paraId="43FE77C6" w14:textId="77777777" w:rsidR="00A00EAF" w:rsidRPr="0019172A" w:rsidRDefault="00A00EAF" w:rsidP="000551D9">
            <w:pPr>
              <w:rPr>
                <w:color w:val="000000"/>
              </w:rPr>
            </w:pPr>
            <w:r w:rsidRPr="0019172A">
              <w:rPr>
                <w:color w:val="000000"/>
              </w:rPr>
              <w:t xml:space="preserve">    Wade Baker</w:t>
            </w:r>
          </w:p>
          <w:p w14:paraId="1445B77B" w14:textId="77777777" w:rsidR="00A00EAF" w:rsidRPr="0019172A" w:rsidRDefault="00A00EAF" w:rsidP="000551D9">
            <w:pPr>
              <w:rPr>
                <w:color w:val="000000"/>
              </w:rPr>
            </w:pPr>
            <w:r w:rsidRPr="0019172A">
              <w:rPr>
                <w:color w:val="000000"/>
              </w:rPr>
              <w:t xml:space="preserve">    Cole Iliff</w:t>
            </w:r>
          </w:p>
          <w:p w14:paraId="519CB2BD" w14:textId="77777777" w:rsidR="00A00EAF" w:rsidRPr="0019172A" w:rsidRDefault="00A00EAF" w:rsidP="000551D9">
            <w:pPr>
              <w:rPr>
                <w:color w:val="000000"/>
              </w:rPr>
            </w:pPr>
            <w:r w:rsidRPr="0019172A">
              <w:rPr>
                <w:color w:val="000000"/>
              </w:rPr>
              <w:t xml:space="preserve">    Andrew Pendergast</w:t>
            </w:r>
          </w:p>
          <w:p w14:paraId="0381DA53" w14:textId="77777777" w:rsidR="00A00EAF" w:rsidRPr="0019172A" w:rsidRDefault="00A00EAF" w:rsidP="000551D9">
            <w:pPr>
              <w:rPr>
                <w:color w:val="000000"/>
              </w:rPr>
            </w:pPr>
            <w:r w:rsidRPr="0019172A">
              <w:rPr>
                <w:color w:val="000000"/>
              </w:rPr>
              <w:t xml:space="preserve">    Ben Schmoker</w:t>
            </w:r>
          </w:p>
          <w:p w14:paraId="27A15794" w14:textId="77777777" w:rsidR="00A00EAF" w:rsidRPr="0019172A" w:rsidRDefault="00A00EAF" w:rsidP="000551D9">
            <w:pPr>
              <w:rPr>
                <w:color w:val="000000"/>
              </w:rPr>
            </w:pPr>
            <w:r w:rsidRPr="0019172A">
              <w:rPr>
                <w:color w:val="000000"/>
              </w:rPr>
              <w:t xml:space="preserve">    Jason Spies</w:t>
            </w:r>
          </w:p>
          <w:p w14:paraId="73A98FCB" w14:textId="77777777" w:rsidR="00A00EAF" w:rsidRPr="0019172A" w:rsidRDefault="00A00EAF" w:rsidP="000551D9">
            <w:pPr>
              <w:rPr>
                <w:b/>
                <w:color w:val="000000"/>
              </w:rPr>
            </w:pPr>
            <w:r w:rsidRPr="0019172A">
              <w:rPr>
                <w:b/>
                <w:color w:val="000000"/>
              </w:rPr>
              <w:t>TruSTAR Technology</w:t>
            </w:r>
          </w:p>
          <w:p w14:paraId="4AFE6671" w14:textId="77777777" w:rsidR="00A00EAF" w:rsidRPr="0019172A" w:rsidRDefault="00A00EAF" w:rsidP="000551D9">
            <w:pPr>
              <w:rPr>
                <w:color w:val="000000"/>
              </w:rPr>
            </w:pPr>
            <w:r w:rsidRPr="0019172A">
              <w:rPr>
                <w:color w:val="000000"/>
              </w:rPr>
              <w:t xml:space="preserve">    Chris Roblee</w:t>
            </w:r>
          </w:p>
          <w:p w14:paraId="1CACD518" w14:textId="77777777" w:rsidR="00A00EAF" w:rsidRPr="0019172A" w:rsidRDefault="00A00EAF" w:rsidP="000551D9">
            <w:pPr>
              <w:rPr>
                <w:b/>
                <w:color w:val="000000"/>
              </w:rPr>
            </w:pPr>
            <w:r w:rsidRPr="0019172A">
              <w:rPr>
                <w:b/>
                <w:color w:val="000000"/>
              </w:rPr>
              <w:lastRenderedPageBreak/>
              <w:t>United Kingdom Cabinet Office</w:t>
            </w:r>
          </w:p>
          <w:p w14:paraId="2D77BD9B" w14:textId="77777777" w:rsidR="00A00EAF" w:rsidRPr="0019172A" w:rsidRDefault="00A00EAF" w:rsidP="000551D9">
            <w:pPr>
              <w:rPr>
                <w:color w:val="000000"/>
              </w:rPr>
            </w:pPr>
            <w:r w:rsidRPr="0019172A">
              <w:rPr>
                <w:color w:val="000000"/>
              </w:rPr>
              <w:t xml:space="preserve">    Iain Brown</w:t>
            </w:r>
          </w:p>
          <w:p w14:paraId="65B1AC83" w14:textId="77777777" w:rsidR="00A00EAF" w:rsidRPr="0019172A" w:rsidRDefault="00A00EAF" w:rsidP="000551D9">
            <w:pPr>
              <w:rPr>
                <w:color w:val="000000"/>
              </w:rPr>
            </w:pPr>
            <w:r w:rsidRPr="0019172A">
              <w:rPr>
                <w:color w:val="000000"/>
              </w:rPr>
              <w:t xml:space="preserve">    Adam Cooper</w:t>
            </w:r>
          </w:p>
          <w:p w14:paraId="6C34092F" w14:textId="77777777" w:rsidR="00A00EAF" w:rsidRPr="0019172A" w:rsidRDefault="00A00EAF" w:rsidP="000551D9">
            <w:pPr>
              <w:rPr>
                <w:color w:val="000000"/>
              </w:rPr>
            </w:pPr>
            <w:r w:rsidRPr="0019172A">
              <w:rPr>
                <w:color w:val="000000"/>
              </w:rPr>
              <w:t xml:space="preserve">    Mike McLellan</w:t>
            </w:r>
          </w:p>
          <w:p w14:paraId="235149FC" w14:textId="77777777" w:rsidR="00A00EAF" w:rsidRPr="0019172A" w:rsidRDefault="00A00EAF" w:rsidP="000551D9">
            <w:pPr>
              <w:rPr>
                <w:color w:val="000000"/>
              </w:rPr>
            </w:pPr>
            <w:r w:rsidRPr="0019172A">
              <w:rPr>
                <w:color w:val="000000"/>
              </w:rPr>
              <w:t xml:space="preserve">    Chris O’Brien</w:t>
            </w:r>
          </w:p>
          <w:p w14:paraId="00901068" w14:textId="77777777" w:rsidR="00A00EAF" w:rsidRPr="0019172A" w:rsidRDefault="00A00EAF" w:rsidP="000551D9">
            <w:pPr>
              <w:rPr>
                <w:color w:val="000000"/>
              </w:rPr>
            </w:pPr>
            <w:r w:rsidRPr="0019172A">
              <w:rPr>
                <w:color w:val="000000"/>
              </w:rPr>
              <w:t xml:space="preserve">    James Penman</w:t>
            </w:r>
          </w:p>
          <w:p w14:paraId="31D220AD" w14:textId="77777777" w:rsidR="00A00EAF" w:rsidRPr="0019172A" w:rsidRDefault="00A00EAF" w:rsidP="000551D9">
            <w:pPr>
              <w:rPr>
                <w:color w:val="000000"/>
              </w:rPr>
            </w:pPr>
            <w:r w:rsidRPr="0019172A">
              <w:rPr>
                <w:color w:val="000000"/>
              </w:rPr>
              <w:t xml:space="preserve">    Howard Staple</w:t>
            </w:r>
          </w:p>
          <w:p w14:paraId="653C5DD8" w14:textId="77777777" w:rsidR="00A00EAF" w:rsidRPr="0019172A" w:rsidRDefault="00A00EAF" w:rsidP="000551D9">
            <w:pPr>
              <w:rPr>
                <w:color w:val="000000"/>
              </w:rPr>
            </w:pPr>
            <w:r w:rsidRPr="0019172A">
              <w:rPr>
                <w:color w:val="000000"/>
              </w:rPr>
              <w:t xml:space="preserve">    Chris Taylor</w:t>
            </w:r>
          </w:p>
          <w:p w14:paraId="57E91A5F" w14:textId="77777777" w:rsidR="00A00EAF" w:rsidRPr="0019172A" w:rsidRDefault="00A00EAF" w:rsidP="000551D9">
            <w:pPr>
              <w:rPr>
                <w:color w:val="000000"/>
              </w:rPr>
            </w:pPr>
            <w:r w:rsidRPr="0019172A">
              <w:rPr>
                <w:color w:val="000000"/>
              </w:rPr>
              <w:t xml:space="preserve">    Laurie Thomson</w:t>
            </w:r>
          </w:p>
          <w:p w14:paraId="24A58A13" w14:textId="77777777" w:rsidR="00A00EAF" w:rsidRPr="0019172A" w:rsidRDefault="00A00EAF" w:rsidP="000551D9">
            <w:pPr>
              <w:rPr>
                <w:color w:val="000000"/>
              </w:rPr>
            </w:pPr>
            <w:r w:rsidRPr="0019172A">
              <w:rPr>
                <w:color w:val="000000"/>
              </w:rPr>
              <w:t xml:space="preserve">    Alastair Treharne</w:t>
            </w:r>
          </w:p>
          <w:p w14:paraId="7DAED364" w14:textId="77777777" w:rsidR="00A00EAF" w:rsidRPr="0019172A" w:rsidRDefault="00A00EAF" w:rsidP="000551D9">
            <w:pPr>
              <w:rPr>
                <w:color w:val="000000"/>
              </w:rPr>
            </w:pPr>
            <w:r w:rsidRPr="0019172A">
              <w:rPr>
                <w:color w:val="000000"/>
              </w:rPr>
              <w:t xml:space="preserve">    Julian White</w:t>
            </w:r>
          </w:p>
          <w:p w14:paraId="36F09106" w14:textId="77777777" w:rsidR="00A00EAF" w:rsidRPr="0019172A" w:rsidRDefault="00A00EAF" w:rsidP="000551D9">
            <w:pPr>
              <w:rPr>
                <w:color w:val="000000"/>
              </w:rPr>
            </w:pPr>
            <w:r w:rsidRPr="0019172A">
              <w:rPr>
                <w:color w:val="000000"/>
              </w:rPr>
              <w:t xml:space="preserve">    Bethany Yates</w:t>
            </w:r>
          </w:p>
          <w:p w14:paraId="45F86A06" w14:textId="77777777" w:rsidR="00A00EAF" w:rsidRPr="0019172A" w:rsidRDefault="00A00EAF" w:rsidP="000551D9">
            <w:pPr>
              <w:rPr>
                <w:b/>
                <w:color w:val="000000"/>
              </w:rPr>
            </w:pPr>
            <w:r w:rsidRPr="0019172A">
              <w:rPr>
                <w:b/>
                <w:color w:val="000000"/>
              </w:rPr>
              <w:t>US Department of Homeland Security</w:t>
            </w:r>
          </w:p>
          <w:p w14:paraId="66082FA9" w14:textId="77777777" w:rsidR="00A00EAF" w:rsidRPr="0019172A" w:rsidRDefault="00A00EAF" w:rsidP="000551D9">
            <w:pPr>
              <w:rPr>
                <w:color w:val="000000"/>
              </w:rPr>
            </w:pPr>
            <w:r w:rsidRPr="0019172A">
              <w:rPr>
                <w:color w:val="000000"/>
              </w:rPr>
              <w:t xml:space="preserve">    Evette Maynard-Noel</w:t>
            </w:r>
          </w:p>
          <w:p w14:paraId="63194B2C" w14:textId="77777777" w:rsidR="00A00EAF" w:rsidRPr="0019172A" w:rsidRDefault="00A00EAF" w:rsidP="000551D9">
            <w:pPr>
              <w:rPr>
                <w:color w:val="000000"/>
              </w:rPr>
            </w:pPr>
            <w:r w:rsidRPr="0019172A">
              <w:rPr>
                <w:color w:val="000000"/>
              </w:rPr>
              <w:t xml:space="preserve">    Justin Stekervetz</w:t>
            </w:r>
          </w:p>
          <w:p w14:paraId="5C65BC96" w14:textId="77777777" w:rsidR="00A00EAF" w:rsidRPr="0019172A" w:rsidRDefault="00A00EAF" w:rsidP="000551D9">
            <w:pPr>
              <w:rPr>
                <w:b/>
                <w:color w:val="000000"/>
              </w:rPr>
            </w:pPr>
            <w:r w:rsidRPr="0019172A">
              <w:rPr>
                <w:b/>
                <w:color w:val="000000"/>
              </w:rPr>
              <w:t>ViaSat, Inc.</w:t>
            </w:r>
          </w:p>
          <w:p w14:paraId="4600AC05" w14:textId="77777777" w:rsidR="00A00EAF" w:rsidRPr="0019172A" w:rsidRDefault="00A00EAF" w:rsidP="000551D9">
            <w:pPr>
              <w:rPr>
                <w:color w:val="000000"/>
              </w:rPr>
            </w:pPr>
            <w:r w:rsidRPr="0019172A">
              <w:rPr>
                <w:color w:val="000000"/>
              </w:rPr>
              <w:t xml:space="preserve">    Lee Chieffalo</w:t>
            </w:r>
          </w:p>
          <w:p w14:paraId="22D41A61" w14:textId="77777777" w:rsidR="00A00EAF" w:rsidRPr="0019172A" w:rsidRDefault="00A00EAF" w:rsidP="000551D9">
            <w:pPr>
              <w:rPr>
                <w:color w:val="000000"/>
              </w:rPr>
            </w:pPr>
            <w:r w:rsidRPr="0019172A">
              <w:rPr>
                <w:color w:val="000000"/>
              </w:rPr>
              <w:t xml:space="preserve">    Wilson Figueroa</w:t>
            </w:r>
          </w:p>
          <w:p w14:paraId="3E04B78E" w14:textId="77777777" w:rsidR="00A00EAF" w:rsidRPr="0019172A" w:rsidRDefault="00A00EAF" w:rsidP="000551D9">
            <w:pPr>
              <w:rPr>
                <w:color w:val="000000"/>
              </w:rPr>
            </w:pPr>
            <w:r w:rsidRPr="0019172A">
              <w:rPr>
                <w:color w:val="000000"/>
              </w:rPr>
              <w:t xml:space="preserve">    Andrew May</w:t>
            </w:r>
          </w:p>
          <w:p w14:paraId="5602A4E4" w14:textId="77777777" w:rsidR="00A00EAF" w:rsidRPr="0019172A" w:rsidRDefault="00A00EAF" w:rsidP="000551D9">
            <w:pPr>
              <w:rPr>
                <w:b/>
                <w:color w:val="000000"/>
              </w:rPr>
            </w:pPr>
            <w:r w:rsidRPr="0019172A">
              <w:rPr>
                <w:b/>
                <w:color w:val="000000"/>
              </w:rPr>
              <w:t>Yaana Technologies, LLC</w:t>
            </w:r>
          </w:p>
          <w:p w14:paraId="3E7CA4A8" w14:textId="77777777" w:rsidR="00A00EAF" w:rsidRPr="0019172A" w:rsidRDefault="00A00EAF" w:rsidP="000551D9">
            <w:r w:rsidRPr="0019172A">
              <w:rPr>
                <w:color w:val="000000"/>
              </w:rPr>
              <w:t xml:space="preserve">    Anthony Rutkowski</w:t>
            </w:r>
          </w:p>
        </w:tc>
      </w:tr>
    </w:tbl>
    <w:p w14:paraId="0CF5D8A5" w14:textId="77777777" w:rsidR="00A00EAF" w:rsidRDefault="00A00EAF" w:rsidP="00A00EAF">
      <w:pPr>
        <w:pStyle w:val="Contributor"/>
      </w:pPr>
    </w:p>
    <w:p w14:paraId="74F21103" w14:textId="4E84EF62" w:rsidR="00A5758A" w:rsidRDefault="00A00EAF" w:rsidP="00A00EAF">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508F4DD7" w14:textId="77777777" w:rsidR="00543E9F" w:rsidRDefault="00543E9F" w:rsidP="00543E9F">
      <w:pPr>
        <w:pStyle w:val="AppendixHeading1"/>
        <w:numPr>
          <w:ilvl w:val="0"/>
          <w:numId w:val="11"/>
        </w:numPr>
      </w:pPr>
      <w:bookmarkStart w:id="295" w:name="_Toc85472898"/>
      <w:bookmarkStart w:id="296" w:name="_Toc287332014"/>
      <w:bookmarkStart w:id="297" w:name="_Toc440957909"/>
      <w:bookmarkStart w:id="298" w:name="_Toc449961967"/>
      <w:bookmarkStart w:id="299" w:name="_Toc450311771"/>
      <w:r>
        <w:lastRenderedPageBreak/>
        <w:t>Revision History</w:t>
      </w:r>
      <w:bookmarkEnd w:id="295"/>
      <w:bookmarkEnd w:id="296"/>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39926681" w14:textId="702A9A3A" w:rsidR="00D12979" w:rsidRDefault="00D1297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266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B1A5B" w14:textId="77777777" w:rsidR="003830B4" w:rsidRDefault="003830B4">
      <w:r>
        <w:separator/>
      </w:r>
    </w:p>
  </w:endnote>
  <w:endnote w:type="continuationSeparator" w:id="0">
    <w:p w14:paraId="6D8E1880" w14:textId="77777777" w:rsidR="003830B4" w:rsidRDefault="0038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2307C" w14:textId="6D3E3440" w:rsidR="00D12979" w:rsidRPr="00195F88" w:rsidRDefault="00D12979"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261BD232" w:rsidR="00D12979" w:rsidRPr="00195F88" w:rsidRDefault="00D12979"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474CE">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474CE">
      <w:rPr>
        <w:rStyle w:val="PageNumber"/>
        <w:noProof/>
        <w:sz w:val="16"/>
        <w:szCs w:val="16"/>
      </w:rPr>
      <w:t>67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18723" w14:textId="0E31A917" w:rsidR="00D12979" w:rsidRPr="00195F88" w:rsidRDefault="00D12979"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40CB4317" w:rsidR="00D12979" w:rsidRPr="00195F88" w:rsidRDefault="00D12979"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474CE">
      <w:rPr>
        <w:rStyle w:val="PageNumber"/>
        <w:noProof/>
        <w:sz w:val="16"/>
        <w:szCs w:val="16"/>
      </w:rPr>
      <w:t>45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474CE">
      <w:rPr>
        <w:rStyle w:val="PageNumber"/>
        <w:noProof/>
        <w:sz w:val="16"/>
        <w:szCs w:val="16"/>
      </w:rPr>
      <w:t>67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98EDD" w14:textId="77777777" w:rsidR="003830B4" w:rsidRPr="00195F88" w:rsidRDefault="003830B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7A771F" w14:textId="77777777" w:rsidR="003830B4" w:rsidRPr="00195F88" w:rsidRDefault="003830B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66</w:t>
      </w:r>
      <w:r w:rsidRPr="0051640A">
        <w:rPr>
          <w:rStyle w:val="PageNumber"/>
          <w:sz w:val="16"/>
          <w:szCs w:val="16"/>
        </w:rPr>
        <w:fldChar w:fldCharType="end"/>
      </w:r>
    </w:p>
    <w:p w14:paraId="7D38BAFF" w14:textId="77777777" w:rsidR="003830B4" w:rsidRDefault="003830B4"/>
    <w:p w14:paraId="046AC792" w14:textId="77777777" w:rsidR="003830B4" w:rsidRDefault="003830B4">
      <w:r>
        <w:separator/>
      </w:r>
    </w:p>
  </w:footnote>
  <w:footnote w:type="continuationSeparator" w:id="0">
    <w:p w14:paraId="5CB4B048" w14:textId="77777777" w:rsidR="003830B4" w:rsidRDefault="00383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Tweed, Alex">
    <w15:presenceInfo w15:providerId="AD" w15:userId="S-1-5-21-1940666338-227100268-1349548132-255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09A8"/>
    <w:rsid w:val="00033890"/>
    <w:rsid w:val="00033A17"/>
    <w:rsid w:val="00036FC6"/>
    <w:rsid w:val="000551D9"/>
    <w:rsid w:val="00074593"/>
    <w:rsid w:val="00075D63"/>
    <w:rsid w:val="000831F8"/>
    <w:rsid w:val="00085194"/>
    <w:rsid w:val="000A117B"/>
    <w:rsid w:val="000A62F3"/>
    <w:rsid w:val="000D2BD6"/>
    <w:rsid w:val="000E7D03"/>
    <w:rsid w:val="00141A6E"/>
    <w:rsid w:val="00142579"/>
    <w:rsid w:val="001567A1"/>
    <w:rsid w:val="00164194"/>
    <w:rsid w:val="00164404"/>
    <w:rsid w:val="00197955"/>
    <w:rsid w:val="001A6F47"/>
    <w:rsid w:val="001C1B31"/>
    <w:rsid w:val="001D7E59"/>
    <w:rsid w:val="001E4C12"/>
    <w:rsid w:val="002128F3"/>
    <w:rsid w:val="00215FC5"/>
    <w:rsid w:val="002344D1"/>
    <w:rsid w:val="00245145"/>
    <w:rsid w:val="00254FCB"/>
    <w:rsid w:val="00260DA3"/>
    <w:rsid w:val="00266E09"/>
    <w:rsid w:val="002807F2"/>
    <w:rsid w:val="00286D9C"/>
    <w:rsid w:val="002971FD"/>
    <w:rsid w:val="00297AA7"/>
    <w:rsid w:val="002A5E46"/>
    <w:rsid w:val="002A6FD9"/>
    <w:rsid w:val="002C34A7"/>
    <w:rsid w:val="002C35BB"/>
    <w:rsid w:val="002D1920"/>
    <w:rsid w:val="002D28AC"/>
    <w:rsid w:val="002E36D7"/>
    <w:rsid w:val="003158BD"/>
    <w:rsid w:val="0034049A"/>
    <w:rsid w:val="00353431"/>
    <w:rsid w:val="003629ED"/>
    <w:rsid w:val="003714F2"/>
    <w:rsid w:val="003830B4"/>
    <w:rsid w:val="00390ED3"/>
    <w:rsid w:val="003F2FAA"/>
    <w:rsid w:val="004004C8"/>
    <w:rsid w:val="0041646A"/>
    <w:rsid w:val="00432268"/>
    <w:rsid w:val="004474CE"/>
    <w:rsid w:val="00477709"/>
    <w:rsid w:val="004A467C"/>
    <w:rsid w:val="004C234A"/>
    <w:rsid w:val="004C2934"/>
    <w:rsid w:val="004E037C"/>
    <w:rsid w:val="004E286F"/>
    <w:rsid w:val="00501794"/>
    <w:rsid w:val="00543E9F"/>
    <w:rsid w:val="00571167"/>
    <w:rsid w:val="005860BA"/>
    <w:rsid w:val="00592656"/>
    <w:rsid w:val="005B585E"/>
    <w:rsid w:val="005D66ED"/>
    <w:rsid w:val="005E0AFE"/>
    <w:rsid w:val="005F4014"/>
    <w:rsid w:val="00605BD6"/>
    <w:rsid w:val="00630B9D"/>
    <w:rsid w:val="00634D6A"/>
    <w:rsid w:val="00644BFB"/>
    <w:rsid w:val="006716DE"/>
    <w:rsid w:val="006745A9"/>
    <w:rsid w:val="00677646"/>
    <w:rsid w:val="006777B9"/>
    <w:rsid w:val="00691BD4"/>
    <w:rsid w:val="006944F0"/>
    <w:rsid w:val="006A10CB"/>
    <w:rsid w:val="006B3305"/>
    <w:rsid w:val="006C1FC3"/>
    <w:rsid w:val="006D3F7B"/>
    <w:rsid w:val="006E16B0"/>
    <w:rsid w:val="006F01DD"/>
    <w:rsid w:val="007063C7"/>
    <w:rsid w:val="00722F97"/>
    <w:rsid w:val="00742DEC"/>
    <w:rsid w:val="007446CD"/>
    <w:rsid w:val="0074553D"/>
    <w:rsid w:val="00780064"/>
    <w:rsid w:val="00793341"/>
    <w:rsid w:val="007B2333"/>
    <w:rsid w:val="007B665D"/>
    <w:rsid w:val="007C2157"/>
    <w:rsid w:val="007C7080"/>
    <w:rsid w:val="007C7964"/>
    <w:rsid w:val="007E38C6"/>
    <w:rsid w:val="007F7F7B"/>
    <w:rsid w:val="00802DBF"/>
    <w:rsid w:val="00807109"/>
    <w:rsid w:val="00845B86"/>
    <w:rsid w:val="00853BC0"/>
    <w:rsid w:val="00856FB3"/>
    <w:rsid w:val="00863027"/>
    <w:rsid w:val="00890057"/>
    <w:rsid w:val="008A44E7"/>
    <w:rsid w:val="008A562B"/>
    <w:rsid w:val="008B5D7C"/>
    <w:rsid w:val="008B7747"/>
    <w:rsid w:val="008C218E"/>
    <w:rsid w:val="008E3401"/>
    <w:rsid w:val="008E65EA"/>
    <w:rsid w:val="00902FE2"/>
    <w:rsid w:val="009322A1"/>
    <w:rsid w:val="0095000D"/>
    <w:rsid w:val="00965230"/>
    <w:rsid w:val="009E0749"/>
    <w:rsid w:val="00A00EAF"/>
    <w:rsid w:val="00A34879"/>
    <w:rsid w:val="00A355D8"/>
    <w:rsid w:val="00A42351"/>
    <w:rsid w:val="00A4384D"/>
    <w:rsid w:val="00A5758A"/>
    <w:rsid w:val="00A66FE7"/>
    <w:rsid w:val="00A8128D"/>
    <w:rsid w:val="00A9653D"/>
    <w:rsid w:val="00AA7B06"/>
    <w:rsid w:val="00AB7E01"/>
    <w:rsid w:val="00AC1A30"/>
    <w:rsid w:val="00AC4341"/>
    <w:rsid w:val="00AC4A2D"/>
    <w:rsid w:val="00B0372D"/>
    <w:rsid w:val="00B07B60"/>
    <w:rsid w:val="00B14403"/>
    <w:rsid w:val="00B25B88"/>
    <w:rsid w:val="00B42CBA"/>
    <w:rsid w:val="00B471AA"/>
    <w:rsid w:val="00B57D40"/>
    <w:rsid w:val="00B61222"/>
    <w:rsid w:val="00B87785"/>
    <w:rsid w:val="00B93BA6"/>
    <w:rsid w:val="00BA4FF9"/>
    <w:rsid w:val="00C20AA0"/>
    <w:rsid w:val="00C23852"/>
    <w:rsid w:val="00C241E3"/>
    <w:rsid w:val="00C3081E"/>
    <w:rsid w:val="00C36ED6"/>
    <w:rsid w:val="00C447CC"/>
    <w:rsid w:val="00C54960"/>
    <w:rsid w:val="00C8157C"/>
    <w:rsid w:val="00C9405E"/>
    <w:rsid w:val="00CB12C7"/>
    <w:rsid w:val="00CC3234"/>
    <w:rsid w:val="00CC37AB"/>
    <w:rsid w:val="00CC61FA"/>
    <w:rsid w:val="00CD3364"/>
    <w:rsid w:val="00CD46A9"/>
    <w:rsid w:val="00CD4DAC"/>
    <w:rsid w:val="00D038EF"/>
    <w:rsid w:val="00D12979"/>
    <w:rsid w:val="00D53381"/>
    <w:rsid w:val="00D53A97"/>
    <w:rsid w:val="00D54149"/>
    <w:rsid w:val="00DB1217"/>
    <w:rsid w:val="00DB220A"/>
    <w:rsid w:val="00DB63C1"/>
    <w:rsid w:val="00DB71C5"/>
    <w:rsid w:val="00DD0FF4"/>
    <w:rsid w:val="00DE45B8"/>
    <w:rsid w:val="00DF2250"/>
    <w:rsid w:val="00E028FE"/>
    <w:rsid w:val="00E06EB1"/>
    <w:rsid w:val="00E06FB7"/>
    <w:rsid w:val="00E104FB"/>
    <w:rsid w:val="00E238E0"/>
    <w:rsid w:val="00E309E8"/>
    <w:rsid w:val="00E31607"/>
    <w:rsid w:val="00E34D1F"/>
    <w:rsid w:val="00E35AAE"/>
    <w:rsid w:val="00E46834"/>
    <w:rsid w:val="00E50B49"/>
    <w:rsid w:val="00E73799"/>
    <w:rsid w:val="00E83F50"/>
    <w:rsid w:val="00E917A4"/>
    <w:rsid w:val="00E94A7A"/>
    <w:rsid w:val="00EA3585"/>
    <w:rsid w:val="00EA5E36"/>
    <w:rsid w:val="00EF2A42"/>
    <w:rsid w:val="00F0364C"/>
    <w:rsid w:val="00F11A2B"/>
    <w:rsid w:val="00F308A8"/>
    <w:rsid w:val="00F31BED"/>
    <w:rsid w:val="00F35B00"/>
    <w:rsid w:val="00F416E8"/>
    <w:rsid w:val="00F419F7"/>
    <w:rsid w:val="00F46A56"/>
    <w:rsid w:val="00F744EC"/>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F4014"/>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439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63" Type="http://schemas.openxmlformats.org/officeDocument/2006/relationships/hyperlink" Target="http://tools.ietf.org/html/rfc5101.txt" TargetMode="External"/><Relationship Id="rId68" Type="http://schemas.openxmlformats.org/officeDocument/2006/relationships/hyperlink" Target="https://www.ietf.org/rfc/rfc5101.txt" TargetMode="External"/><Relationship Id="rId84" Type="http://schemas.openxmlformats.org/officeDocument/2006/relationships/hyperlink" Target="http://www.ietf.org/rfc/rfc3954.txt" TargetMode="External"/><Relationship Id="rId89" Type="http://schemas.openxmlformats.org/officeDocument/2006/relationships/hyperlink" Target="http://tools.netsa.cert.org/silk/faq.html" TargetMode="Externa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tools.ietf.org/html/rfc5101.txt" TargetMode="External"/><Relationship Id="rId66" Type="http://schemas.openxmlformats.org/officeDocument/2006/relationships/hyperlink" Target="https://www.ietf.org/rfc/rfc5102.txt" TargetMode="External"/><Relationship Id="rId74" Type="http://schemas.openxmlformats.org/officeDocument/2006/relationships/hyperlink" Target="https://www.ietf.org/rfc/rfc5102.txt" TargetMode="External"/><Relationship Id="rId79" Type="http://schemas.openxmlformats.org/officeDocument/2006/relationships/hyperlink" Target="http://www.ietf.org/rfc/rfc3954.txt" TargetMode="External"/><Relationship Id="rId87" Type="http://schemas.openxmlformats.org/officeDocument/2006/relationships/hyperlink" Target="http://netflow.caligare.com/netflow_v5.htm" TargetMode="External"/><Relationship Id="rId102"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hyperlink" Target="http://netflow.caligare.com/netflow_v5.htm" TargetMode="External"/><Relationship Id="rId95" Type="http://schemas.openxmlformats.org/officeDocument/2006/relationships/hyperlink" Target="http://tools.netsa.cert.org/silk/faq.html%23ipfix-fields" TargetMode="Externa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2.txt" TargetMode="External"/><Relationship Id="rId69" Type="http://schemas.openxmlformats.org/officeDocument/2006/relationships/hyperlink" Target="https://www.ietf.org/rfc/rfc5102.txt" TargetMode="External"/><Relationship Id="rId77" Type="http://schemas.openxmlformats.org/officeDocument/2006/relationships/hyperlink" Target="http://www.ietf.org/rfc/rfc3954.txt" TargetMode="External"/><Relationship Id="rId100" Type="http://schemas.openxmlformats.org/officeDocument/2006/relationships/footer" Target="footer2.xm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2.txt" TargetMode="External"/><Relationship Id="rId80" Type="http://schemas.openxmlformats.org/officeDocument/2006/relationships/hyperlink" Target="http://www.ietf.org/rfc/rfc3954.txt" TargetMode="External"/><Relationship Id="rId85" Type="http://schemas.openxmlformats.org/officeDocument/2006/relationships/image" Target="media/image11.png"/><Relationship Id="rId93" Type="http://schemas.openxmlformats.org/officeDocument/2006/relationships/hyperlink" Target="http://tools.netsa.cert.org/silk/rwcut.html" TargetMode="External"/><Relationship Id="rId98" Type="http://schemas.openxmlformats.org/officeDocument/2006/relationships/hyperlink" Target="http://www.usenix.org/event/lisa10/tech/full_papers/Inacio.pdf"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s://www.ietf.org/rfc/rfc3954.txt" TargetMode="External"/><Relationship Id="rId67" Type="http://schemas.openxmlformats.org/officeDocument/2006/relationships/hyperlink" Target="http://tools.ietf.org/html/rfc5101.txt" TargetMode="External"/><Relationship Id="rId103" Type="http://schemas.openxmlformats.org/officeDocument/2006/relationships/theme" Target="theme/theme1.xm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1.txt" TargetMode="External"/><Relationship Id="rId75" Type="http://schemas.openxmlformats.org/officeDocument/2006/relationships/image" Target="media/image10.png"/><Relationship Id="rId83" Type="http://schemas.openxmlformats.org/officeDocument/2006/relationships/hyperlink" Target="http://www.ietf.org/rfc/rfc3954.txt" TargetMode="External"/><Relationship Id="rId88" Type="http://schemas.openxmlformats.org/officeDocument/2006/relationships/hyperlink" Target="http://netflow.caligare.com/netflow_v5.htm" TargetMode="External"/><Relationship Id="rId91" Type="http://schemas.openxmlformats.org/officeDocument/2006/relationships/hyperlink" Target="https://bto.bluecoat.com/packetguide/8.6/info/netflow5-records.htm" TargetMode="External"/><Relationship Id="rId96" Type="http://schemas.openxmlformats.org/officeDocument/2006/relationships/hyperlink" Target="http://tools.netsa.cert.org/silk/rwcu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image" Target="media/image9.png"/><Relationship Id="rId60" Type="http://schemas.openxmlformats.org/officeDocument/2006/relationships/hyperlink" Target="http://tools.ietf.org/html/rfc5101.txt" TargetMode="External"/><Relationship Id="rId65" Type="http://schemas.openxmlformats.org/officeDocument/2006/relationships/hyperlink" Target="https://www.ietf.org/rfc/rfc5101.txt" TargetMode="External"/><Relationship Id="rId73" Type="http://schemas.openxmlformats.org/officeDocument/2006/relationships/hyperlink" Target="https://www.ietf.org/rfc/rfc5101.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image" Target="media/image12.png"/><Relationship Id="rId94" Type="http://schemas.openxmlformats.org/officeDocument/2006/relationships/hyperlink" Target="http://tools.netsa.cert.org/silk/analysis-handbook.pdf" TargetMode="External"/><Relationship Id="rId99" Type="http://schemas.openxmlformats.org/officeDocument/2006/relationships/hyperlink" Target="http://www.iana.org/assignments/ipfix/ipfix.xml%20"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 Id="rId34" Type="http://schemas.openxmlformats.org/officeDocument/2006/relationships/oleObject" Target="embeddings/oleObject4.bin"/><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76" Type="http://schemas.openxmlformats.org/officeDocument/2006/relationships/hyperlink" Target="http://www.ietf.org/rfc/rfc3954.txt" TargetMode="External"/><Relationship Id="rId9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9E5A2-D67A-47A3-9FB1-445501D5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67</Pages>
  <Words>18037</Words>
  <Characters>102812</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Tweed, Alex</cp:lastModifiedBy>
  <cp:revision>36</cp:revision>
  <dcterms:created xsi:type="dcterms:W3CDTF">2016-04-25T18:34:00Z</dcterms:created>
  <dcterms:modified xsi:type="dcterms:W3CDTF">2016-05-10T18:01:00Z</dcterms:modified>
</cp:coreProperties>
</file>