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3561EC" w:rsidP="002C724C">
      <w:pPr>
        <w:pStyle w:val="Titlepageinfodescription"/>
      </w:pPr>
      <w:hyperlink r:id="rId8"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5" w:name="_Toc424631595"/>
      <w:bookmarkEnd w:id="0"/>
      <w:r>
        <w:lastRenderedPageBreak/>
        <w:t>Table of Contents</w:t>
      </w:r>
    </w:p>
    <w:p w14:paraId="038466B3" w14:textId="05826F35" w:rsidR="00C9014D"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115" w:history="1">
        <w:r w:rsidR="00C9014D" w:rsidRPr="00497137">
          <w:rPr>
            <w:rStyle w:val="Hyperlink"/>
            <w:noProof/>
          </w:rPr>
          <w:t>1</w:t>
        </w:r>
        <w:r w:rsidR="00C9014D">
          <w:rPr>
            <w:rFonts w:asciiTheme="minorHAnsi" w:eastAsiaTheme="minorEastAsia" w:hAnsiTheme="minorHAnsi" w:cstheme="minorBidi"/>
            <w:noProof/>
            <w:color w:val="auto"/>
            <w:sz w:val="22"/>
            <w:szCs w:val="22"/>
          </w:rPr>
          <w:tab/>
        </w:r>
        <w:r w:rsidR="00C9014D" w:rsidRPr="00497137">
          <w:rPr>
            <w:rStyle w:val="Hyperlink"/>
            <w:noProof/>
          </w:rPr>
          <w:t>Introduction</w:t>
        </w:r>
        <w:r w:rsidR="00C9014D">
          <w:rPr>
            <w:noProof/>
            <w:webHidden/>
          </w:rPr>
          <w:tab/>
        </w:r>
        <w:r w:rsidR="00C9014D">
          <w:rPr>
            <w:noProof/>
            <w:webHidden/>
          </w:rPr>
          <w:fldChar w:fldCharType="begin"/>
        </w:r>
        <w:r w:rsidR="00C9014D">
          <w:rPr>
            <w:noProof/>
            <w:webHidden/>
          </w:rPr>
          <w:instrText xml:space="preserve"> PAGEREF _Toc450227115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0964A5AA" w14:textId="272624F6"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6" w:history="1">
        <w:r w:rsidR="00C9014D" w:rsidRPr="00497137">
          <w:rPr>
            <w:rStyle w:val="Hyperlink"/>
            <w:noProof/>
          </w:rPr>
          <w:t>1.1</w:t>
        </w:r>
        <w:r w:rsidR="00C9014D">
          <w:rPr>
            <w:rFonts w:asciiTheme="minorHAnsi" w:eastAsiaTheme="minorEastAsia" w:hAnsiTheme="minorHAnsi" w:cstheme="minorBidi"/>
            <w:noProof/>
            <w:color w:val="auto"/>
            <w:sz w:val="22"/>
            <w:szCs w:val="22"/>
          </w:rPr>
          <w:tab/>
        </w:r>
        <w:r w:rsidR="00C9014D" w:rsidRPr="00497137">
          <w:rPr>
            <w:rStyle w:val="Hyperlink"/>
            <w:noProof/>
          </w:rPr>
          <w:t>CybOX</w:t>
        </w:r>
        <w:r w:rsidR="00C9014D" w:rsidRPr="00497137">
          <w:rPr>
            <w:rStyle w:val="Hyperlink"/>
            <w:noProof/>
            <w:vertAlign w:val="superscript"/>
          </w:rPr>
          <w:t>TM</w:t>
        </w:r>
        <w:r w:rsidR="00C9014D" w:rsidRPr="00497137">
          <w:rPr>
            <w:rStyle w:val="Hyperlink"/>
            <w:noProof/>
          </w:rPr>
          <w:t xml:space="preserve"> Specification Documents</w:t>
        </w:r>
        <w:r w:rsidR="00C9014D">
          <w:rPr>
            <w:noProof/>
            <w:webHidden/>
          </w:rPr>
          <w:tab/>
        </w:r>
        <w:r w:rsidR="00C9014D">
          <w:rPr>
            <w:noProof/>
            <w:webHidden/>
          </w:rPr>
          <w:fldChar w:fldCharType="begin"/>
        </w:r>
        <w:r w:rsidR="00C9014D">
          <w:rPr>
            <w:noProof/>
            <w:webHidden/>
          </w:rPr>
          <w:instrText xml:space="preserve"> PAGEREF _Toc450227116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5342CEB" w14:textId="593E088F"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17" w:history="1">
        <w:r w:rsidR="00C9014D" w:rsidRPr="00497137">
          <w:rPr>
            <w:rStyle w:val="Hyperlink"/>
            <w:noProof/>
          </w:rPr>
          <w:t>1.2</w:t>
        </w:r>
        <w:r w:rsidR="00C9014D">
          <w:rPr>
            <w:rFonts w:asciiTheme="minorHAnsi" w:eastAsiaTheme="minorEastAsia" w:hAnsiTheme="minorHAnsi" w:cstheme="minorBidi"/>
            <w:noProof/>
            <w:color w:val="auto"/>
            <w:sz w:val="22"/>
            <w:szCs w:val="22"/>
          </w:rPr>
          <w:tab/>
        </w:r>
        <w:r w:rsidR="00C9014D" w:rsidRPr="00497137">
          <w:rPr>
            <w:rStyle w:val="Hyperlink"/>
            <w:noProof/>
          </w:rPr>
          <w:t>Document Conventions</w:t>
        </w:r>
        <w:r w:rsidR="00C9014D">
          <w:rPr>
            <w:noProof/>
            <w:webHidden/>
          </w:rPr>
          <w:tab/>
        </w:r>
        <w:r w:rsidR="00C9014D">
          <w:rPr>
            <w:noProof/>
            <w:webHidden/>
          </w:rPr>
          <w:fldChar w:fldCharType="begin"/>
        </w:r>
        <w:r w:rsidR="00C9014D">
          <w:rPr>
            <w:noProof/>
            <w:webHidden/>
          </w:rPr>
          <w:instrText xml:space="preserve"> PAGEREF _Toc450227117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6DAC1C1E" w14:textId="6B5EE1E5" w:rsidR="00C9014D" w:rsidRDefault="003561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8" w:history="1">
        <w:r w:rsidR="00C9014D" w:rsidRPr="00497137">
          <w:rPr>
            <w:rStyle w:val="Hyperlink"/>
            <w:noProof/>
          </w:rPr>
          <w:t>1.2.1</w:t>
        </w:r>
        <w:r w:rsidR="00C9014D">
          <w:rPr>
            <w:rFonts w:asciiTheme="minorHAnsi" w:eastAsiaTheme="minorEastAsia" w:hAnsiTheme="minorHAnsi" w:cstheme="minorBidi"/>
            <w:noProof/>
            <w:color w:val="auto"/>
            <w:sz w:val="22"/>
            <w:szCs w:val="22"/>
          </w:rPr>
          <w:tab/>
        </w:r>
        <w:r w:rsidR="00C9014D" w:rsidRPr="00497137">
          <w:rPr>
            <w:rStyle w:val="Hyperlink"/>
            <w:noProof/>
          </w:rPr>
          <w:t>Fonts</w:t>
        </w:r>
        <w:r w:rsidR="00C9014D">
          <w:rPr>
            <w:noProof/>
            <w:webHidden/>
          </w:rPr>
          <w:tab/>
        </w:r>
        <w:r w:rsidR="00C9014D">
          <w:rPr>
            <w:noProof/>
            <w:webHidden/>
          </w:rPr>
          <w:fldChar w:fldCharType="begin"/>
        </w:r>
        <w:r w:rsidR="00C9014D">
          <w:rPr>
            <w:noProof/>
            <w:webHidden/>
          </w:rPr>
          <w:instrText xml:space="preserve"> PAGEREF _Toc450227118 \h </w:instrText>
        </w:r>
        <w:r w:rsidR="00C9014D">
          <w:rPr>
            <w:noProof/>
            <w:webHidden/>
          </w:rPr>
        </w:r>
        <w:r w:rsidR="00C9014D">
          <w:rPr>
            <w:noProof/>
            <w:webHidden/>
          </w:rPr>
          <w:fldChar w:fldCharType="separate"/>
        </w:r>
        <w:r w:rsidR="00C9014D">
          <w:rPr>
            <w:noProof/>
            <w:webHidden/>
          </w:rPr>
          <w:t>6</w:t>
        </w:r>
        <w:r w:rsidR="00C9014D">
          <w:rPr>
            <w:noProof/>
            <w:webHidden/>
          </w:rPr>
          <w:fldChar w:fldCharType="end"/>
        </w:r>
      </w:hyperlink>
    </w:p>
    <w:p w14:paraId="7EBFA8B3" w14:textId="7D33FBD3" w:rsidR="00C9014D" w:rsidRDefault="003561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19" w:history="1">
        <w:r w:rsidR="00C9014D" w:rsidRPr="00497137">
          <w:rPr>
            <w:rStyle w:val="Hyperlink"/>
            <w:noProof/>
          </w:rPr>
          <w:t>1.2.2</w:t>
        </w:r>
        <w:r w:rsidR="00C9014D">
          <w:rPr>
            <w:rFonts w:asciiTheme="minorHAnsi" w:eastAsiaTheme="minorEastAsia" w:hAnsiTheme="minorHAnsi" w:cstheme="minorBidi"/>
            <w:noProof/>
            <w:color w:val="auto"/>
            <w:sz w:val="22"/>
            <w:szCs w:val="22"/>
          </w:rPr>
          <w:tab/>
        </w:r>
        <w:r w:rsidR="00C9014D" w:rsidRPr="00497137">
          <w:rPr>
            <w:rStyle w:val="Hyperlink"/>
            <w:noProof/>
          </w:rPr>
          <w:t>UML Package References</w:t>
        </w:r>
        <w:r w:rsidR="00C9014D">
          <w:rPr>
            <w:noProof/>
            <w:webHidden/>
          </w:rPr>
          <w:tab/>
        </w:r>
        <w:r w:rsidR="00C9014D">
          <w:rPr>
            <w:noProof/>
            <w:webHidden/>
          </w:rPr>
          <w:fldChar w:fldCharType="begin"/>
        </w:r>
        <w:r w:rsidR="00C9014D">
          <w:rPr>
            <w:noProof/>
            <w:webHidden/>
          </w:rPr>
          <w:instrText xml:space="preserve"> PAGEREF _Toc450227119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19B7DA55" w14:textId="78A34A11" w:rsidR="00C9014D" w:rsidRDefault="003561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0" w:history="1">
        <w:r w:rsidR="00C9014D" w:rsidRPr="00497137">
          <w:rPr>
            <w:rStyle w:val="Hyperlink"/>
            <w:noProof/>
          </w:rPr>
          <w:t>1.2.3</w:t>
        </w:r>
        <w:r w:rsidR="00C9014D">
          <w:rPr>
            <w:rFonts w:asciiTheme="minorHAnsi" w:eastAsiaTheme="minorEastAsia" w:hAnsiTheme="minorHAnsi" w:cstheme="minorBidi"/>
            <w:noProof/>
            <w:color w:val="auto"/>
            <w:sz w:val="22"/>
            <w:szCs w:val="22"/>
          </w:rPr>
          <w:tab/>
        </w:r>
        <w:r w:rsidR="00C9014D" w:rsidRPr="00497137">
          <w:rPr>
            <w:rStyle w:val="Hyperlink"/>
            <w:noProof/>
          </w:rPr>
          <w:t>UML Diagrams</w:t>
        </w:r>
        <w:r w:rsidR="00C9014D">
          <w:rPr>
            <w:noProof/>
            <w:webHidden/>
          </w:rPr>
          <w:tab/>
        </w:r>
        <w:r w:rsidR="00C9014D">
          <w:rPr>
            <w:noProof/>
            <w:webHidden/>
          </w:rPr>
          <w:fldChar w:fldCharType="begin"/>
        </w:r>
        <w:r w:rsidR="00C9014D">
          <w:rPr>
            <w:noProof/>
            <w:webHidden/>
          </w:rPr>
          <w:instrText xml:space="preserve"> PAGEREF _Toc450227120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3D3FB9BC" w14:textId="126A280E" w:rsidR="00C9014D" w:rsidRDefault="003561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1" w:history="1">
        <w:r w:rsidR="00C9014D" w:rsidRPr="00497137">
          <w:rPr>
            <w:rStyle w:val="Hyperlink"/>
            <w:noProof/>
          </w:rPr>
          <w:t>1.2.3.1</w:t>
        </w:r>
        <w:r w:rsidR="00C9014D">
          <w:rPr>
            <w:rFonts w:asciiTheme="minorHAnsi" w:eastAsiaTheme="minorEastAsia" w:hAnsiTheme="minorHAnsi" w:cstheme="minorBidi"/>
            <w:noProof/>
            <w:color w:val="auto"/>
            <w:sz w:val="22"/>
            <w:szCs w:val="22"/>
          </w:rPr>
          <w:tab/>
        </w:r>
        <w:r w:rsidR="00C9014D" w:rsidRPr="00497137">
          <w:rPr>
            <w:rStyle w:val="Hyperlink"/>
            <w:noProof/>
          </w:rPr>
          <w:t>Class Properties</w:t>
        </w:r>
        <w:r w:rsidR="00C9014D">
          <w:rPr>
            <w:noProof/>
            <w:webHidden/>
          </w:rPr>
          <w:tab/>
        </w:r>
        <w:r w:rsidR="00C9014D">
          <w:rPr>
            <w:noProof/>
            <w:webHidden/>
          </w:rPr>
          <w:fldChar w:fldCharType="begin"/>
        </w:r>
        <w:r w:rsidR="00C9014D">
          <w:rPr>
            <w:noProof/>
            <w:webHidden/>
          </w:rPr>
          <w:instrText xml:space="preserve"> PAGEREF _Toc450227121 \h </w:instrText>
        </w:r>
        <w:r w:rsidR="00C9014D">
          <w:rPr>
            <w:noProof/>
            <w:webHidden/>
          </w:rPr>
        </w:r>
        <w:r w:rsidR="00C9014D">
          <w:rPr>
            <w:noProof/>
            <w:webHidden/>
          </w:rPr>
          <w:fldChar w:fldCharType="separate"/>
        </w:r>
        <w:r w:rsidR="00C9014D">
          <w:rPr>
            <w:noProof/>
            <w:webHidden/>
          </w:rPr>
          <w:t>7</w:t>
        </w:r>
        <w:r w:rsidR="00C9014D">
          <w:rPr>
            <w:noProof/>
            <w:webHidden/>
          </w:rPr>
          <w:fldChar w:fldCharType="end"/>
        </w:r>
      </w:hyperlink>
    </w:p>
    <w:p w14:paraId="50C52661" w14:textId="232EEBC6" w:rsidR="00C9014D" w:rsidRDefault="003561E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122" w:history="1">
        <w:r w:rsidR="00C9014D" w:rsidRPr="00497137">
          <w:rPr>
            <w:rStyle w:val="Hyperlink"/>
            <w:noProof/>
          </w:rPr>
          <w:t>1.2.3.2</w:t>
        </w:r>
        <w:r w:rsidR="00C9014D">
          <w:rPr>
            <w:rFonts w:asciiTheme="minorHAnsi" w:eastAsiaTheme="minorEastAsia" w:hAnsiTheme="minorHAnsi" w:cstheme="minorBidi"/>
            <w:noProof/>
            <w:color w:val="auto"/>
            <w:sz w:val="22"/>
            <w:szCs w:val="22"/>
          </w:rPr>
          <w:tab/>
        </w:r>
        <w:r w:rsidR="00C9014D" w:rsidRPr="00497137">
          <w:rPr>
            <w:rStyle w:val="Hyperlink"/>
            <w:noProof/>
          </w:rPr>
          <w:t>Diagram Icons and Arrow Types</w:t>
        </w:r>
        <w:r w:rsidR="00C9014D">
          <w:rPr>
            <w:noProof/>
            <w:webHidden/>
          </w:rPr>
          <w:tab/>
        </w:r>
        <w:r w:rsidR="00C9014D">
          <w:rPr>
            <w:noProof/>
            <w:webHidden/>
          </w:rPr>
          <w:fldChar w:fldCharType="begin"/>
        </w:r>
        <w:r w:rsidR="00C9014D">
          <w:rPr>
            <w:noProof/>
            <w:webHidden/>
          </w:rPr>
          <w:instrText xml:space="preserve"> PAGEREF _Toc450227122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365E4336" w14:textId="426E34E4" w:rsidR="00C9014D" w:rsidRDefault="003561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3" w:history="1">
        <w:r w:rsidR="00C9014D" w:rsidRPr="00497137">
          <w:rPr>
            <w:rStyle w:val="Hyperlink"/>
            <w:noProof/>
          </w:rPr>
          <w:t>1.2.4</w:t>
        </w:r>
        <w:r w:rsidR="00C9014D">
          <w:rPr>
            <w:rFonts w:asciiTheme="minorHAnsi" w:eastAsiaTheme="minorEastAsia" w:hAnsiTheme="minorHAnsi" w:cstheme="minorBidi"/>
            <w:noProof/>
            <w:color w:val="auto"/>
            <w:sz w:val="22"/>
            <w:szCs w:val="22"/>
          </w:rPr>
          <w:tab/>
        </w:r>
        <w:r w:rsidR="00C9014D" w:rsidRPr="00497137">
          <w:rPr>
            <w:rStyle w:val="Hyperlink"/>
            <w:noProof/>
          </w:rPr>
          <w:t>Property Table Notation</w:t>
        </w:r>
        <w:r w:rsidR="00C9014D">
          <w:rPr>
            <w:noProof/>
            <w:webHidden/>
          </w:rPr>
          <w:tab/>
        </w:r>
        <w:r w:rsidR="00C9014D">
          <w:rPr>
            <w:noProof/>
            <w:webHidden/>
          </w:rPr>
          <w:fldChar w:fldCharType="begin"/>
        </w:r>
        <w:r w:rsidR="00C9014D">
          <w:rPr>
            <w:noProof/>
            <w:webHidden/>
          </w:rPr>
          <w:instrText xml:space="preserve"> PAGEREF _Toc450227123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9453EA4" w14:textId="25B32B7A" w:rsidR="00C9014D" w:rsidRDefault="003561E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124" w:history="1">
        <w:r w:rsidR="00C9014D" w:rsidRPr="00497137">
          <w:rPr>
            <w:rStyle w:val="Hyperlink"/>
            <w:noProof/>
          </w:rPr>
          <w:t>1.2.5</w:t>
        </w:r>
        <w:r w:rsidR="00C9014D">
          <w:rPr>
            <w:rFonts w:asciiTheme="minorHAnsi" w:eastAsiaTheme="minorEastAsia" w:hAnsiTheme="minorHAnsi" w:cstheme="minorBidi"/>
            <w:noProof/>
            <w:color w:val="auto"/>
            <w:sz w:val="22"/>
            <w:szCs w:val="22"/>
          </w:rPr>
          <w:tab/>
        </w:r>
        <w:r w:rsidR="00C9014D" w:rsidRPr="00497137">
          <w:rPr>
            <w:rStyle w:val="Hyperlink"/>
            <w:noProof/>
          </w:rPr>
          <w:t>Property and Class Descriptions</w:t>
        </w:r>
        <w:r w:rsidR="00C9014D">
          <w:rPr>
            <w:noProof/>
            <w:webHidden/>
          </w:rPr>
          <w:tab/>
        </w:r>
        <w:r w:rsidR="00C9014D">
          <w:rPr>
            <w:noProof/>
            <w:webHidden/>
          </w:rPr>
          <w:fldChar w:fldCharType="begin"/>
        </w:r>
        <w:r w:rsidR="00C9014D">
          <w:rPr>
            <w:noProof/>
            <w:webHidden/>
          </w:rPr>
          <w:instrText xml:space="preserve"> PAGEREF _Toc450227124 \h </w:instrText>
        </w:r>
        <w:r w:rsidR="00C9014D">
          <w:rPr>
            <w:noProof/>
            <w:webHidden/>
          </w:rPr>
        </w:r>
        <w:r w:rsidR="00C9014D">
          <w:rPr>
            <w:noProof/>
            <w:webHidden/>
          </w:rPr>
          <w:fldChar w:fldCharType="separate"/>
        </w:r>
        <w:r w:rsidR="00C9014D">
          <w:rPr>
            <w:noProof/>
            <w:webHidden/>
          </w:rPr>
          <w:t>8</w:t>
        </w:r>
        <w:r w:rsidR="00C9014D">
          <w:rPr>
            <w:noProof/>
            <w:webHidden/>
          </w:rPr>
          <w:fldChar w:fldCharType="end"/>
        </w:r>
      </w:hyperlink>
    </w:p>
    <w:p w14:paraId="5080F31E" w14:textId="11E78EE5"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5" w:history="1">
        <w:r w:rsidR="00C9014D" w:rsidRPr="00497137">
          <w:rPr>
            <w:rStyle w:val="Hyperlink"/>
            <w:noProof/>
          </w:rPr>
          <w:t>1.3</w:t>
        </w:r>
        <w:r w:rsidR="00C9014D">
          <w:rPr>
            <w:rFonts w:asciiTheme="minorHAnsi" w:eastAsiaTheme="minorEastAsia" w:hAnsiTheme="minorHAnsi" w:cstheme="minorBidi"/>
            <w:noProof/>
            <w:color w:val="auto"/>
            <w:sz w:val="22"/>
            <w:szCs w:val="22"/>
          </w:rPr>
          <w:tab/>
        </w:r>
        <w:r w:rsidR="00C9014D" w:rsidRPr="00497137">
          <w:rPr>
            <w:rStyle w:val="Hyperlink"/>
            <w:noProof/>
          </w:rPr>
          <w:t>Terminology</w:t>
        </w:r>
        <w:r w:rsidR="00C9014D">
          <w:rPr>
            <w:noProof/>
            <w:webHidden/>
          </w:rPr>
          <w:tab/>
        </w:r>
        <w:r w:rsidR="00C9014D">
          <w:rPr>
            <w:noProof/>
            <w:webHidden/>
          </w:rPr>
          <w:fldChar w:fldCharType="begin"/>
        </w:r>
        <w:r w:rsidR="00C9014D">
          <w:rPr>
            <w:noProof/>
            <w:webHidden/>
          </w:rPr>
          <w:instrText xml:space="preserve"> PAGEREF _Toc450227125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7DFBA20F" w14:textId="48456376"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6" w:history="1">
        <w:r w:rsidR="00C9014D" w:rsidRPr="00497137">
          <w:rPr>
            <w:rStyle w:val="Hyperlink"/>
            <w:noProof/>
          </w:rPr>
          <w:t>1.4</w:t>
        </w:r>
        <w:r w:rsidR="00C9014D">
          <w:rPr>
            <w:rFonts w:asciiTheme="minorHAnsi" w:eastAsiaTheme="minorEastAsia" w:hAnsiTheme="minorHAnsi" w:cstheme="minorBidi"/>
            <w:noProof/>
            <w:color w:val="auto"/>
            <w:sz w:val="22"/>
            <w:szCs w:val="22"/>
          </w:rPr>
          <w:tab/>
        </w:r>
        <w:r w:rsidR="00C9014D" w:rsidRPr="00497137">
          <w:rPr>
            <w:rStyle w:val="Hyperlink"/>
            <w:noProof/>
          </w:rPr>
          <w:t>Normative References</w:t>
        </w:r>
        <w:r w:rsidR="00C9014D">
          <w:rPr>
            <w:noProof/>
            <w:webHidden/>
          </w:rPr>
          <w:tab/>
        </w:r>
        <w:r w:rsidR="00C9014D">
          <w:rPr>
            <w:noProof/>
            <w:webHidden/>
          </w:rPr>
          <w:fldChar w:fldCharType="begin"/>
        </w:r>
        <w:r w:rsidR="00C9014D">
          <w:rPr>
            <w:noProof/>
            <w:webHidden/>
          </w:rPr>
          <w:instrText xml:space="preserve"> PAGEREF _Toc450227126 \h </w:instrText>
        </w:r>
        <w:r w:rsidR="00C9014D">
          <w:rPr>
            <w:noProof/>
            <w:webHidden/>
          </w:rPr>
        </w:r>
        <w:r w:rsidR="00C9014D">
          <w:rPr>
            <w:noProof/>
            <w:webHidden/>
          </w:rPr>
          <w:fldChar w:fldCharType="separate"/>
        </w:r>
        <w:r w:rsidR="00C9014D">
          <w:rPr>
            <w:noProof/>
            <w:webHidden/>
          </w:rPr>
          <w:t>9</w:t>
        </w:r>
        <w:r w:rsidR="00C9014D">
          <w:rPr>
            <w:noProof/>
            <w:webHidden/>
          </w:rPr>
          <w:fldChar w:fldCharType="end"/>
        </w:r>
      </w:hyperlink>
    </w:p>
    <w:p w14:paraId="39850353" w14:textId="2B76AA03" w:rsidR="00C9014D" w:rsidRDefault="003561EC">
      <w:pPr>
        <w:pStyle w:val="TOC1"/>
        <w:rPr>
          <w:rFonts w:asciiTheme="minorHAnsi" w:eastAsiaTheme="minorEastAsia" w:hAnsiTheme="minorHAnsi" w:cstheme="minorBidi"/>
          <w:noProof/>
          <w:color w:val="auto"/>
          <w:sz w:val="22"/>
          <w:szCs w:val="22"/>
        </w:rPr>
      </w:pPr>
      <w:hyperlink w:anchor="_Toc450227127" w:history="1">
        <w:r w:rsidR="00C9014D" w:rsidRPr="00497137">
          <w:rPr>
            <w:rStyle w:val="Hyperlink"/>
            <w:noProof/>
          </w:rPr>
          <w:t>2</w:t>
        </w:r>
        <w:r w:rsidR="00C9014D">
          <w:rPr>
            <w:rFonts w:asciiTheme="minorHAnsi" w:eastAsiaTheme="minorEastAsia" w:hAnsiTheme="minorHAnsi" w:cstheme="minorBidi"/>
            <w:noProof/>
            <w:color w:val="auto"/>
            <w:sz w:val="22"/>
            <w:szCs w:val="22"/>
          </w:rPr>
          <w:tab/>
        </w:r>
        <w:r w:rsidR="00C9014D" w:rsidRPr="00497137">
          <w:rPr>
            <w:rStyle w:val="Hyperlink"/>
            <w:noProof/>
          </w:rPr>
          <w:t>Background Information</w:t>
        </w:r>
        <w:r w:rsidR="00C9014D">
          <w:rPr>
            <w:noProof/>
            <w:webHidden/>
          </w:rPr>
          <w:tab/>
        </w:r>
        <w:r w:rsidR="00C9014D">
          <w:rPr>
            <w:noProof/>
            <w:webHidden/>
          </w:rPr>
          <w:fldChar w:fldCharType="begin"/>
        </w:r>
        <w:r w:rsidR="00C9014D">
          <w:rPr>
            <w:noProof/>
            <w:webHidden/>
          </w:rPr>
          <w:instrText xml:space="preserve"> PAGEREF _Toc450227127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3EDD53F4" w14:textId="15EDC053"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8" w:history="1">
        <w:r w:rsidR="00C9014D" w:rsidRPr="00497137">
          <w:rPr>
            <w:rStyle w:val="Hyperlink"/>
            <w:noProof/>
          </w:rPr>
          <w:t>2.1</w:t>
        </w:r>
        <w:r w:rsidR="00C9014D">
          <w:rPr>
            <w:rFonts w:asciiTheme="minorHAnsi" w:eastAsiaTheme="minorEastAsia" w:hAnsiTheme="minorHAnsi" w:cstheme="minorBidi"/>
            <w:noProof/>
            <w:color w:val="auto"/>
            <w:sz w:val="22"/>
            <w:szCs w:val="22"/>
          </w:rPr>
          <w:tab/>
        </w:r>
        <w:r w:rsidR="00C9014D" w:rsidRPr="00497137">
          <w:rPr>
            <w:rStyle w:val="Hyperlink"/>
            <w:noProof/>
          </w:rPr>
          <w:t>Cyber Observables</w:t>
        </w:r>
        <w:r w:rsidR="00C9014D">
          <w:rPr>
            <w:noProof/>
            <w:webHidden/>
          </w:rPr>
          <w:tab/>
        </w:r>
        <w:r w:rsidR="00C9014D">
          <w:rPr>
            <w:noProof/>
            <w:webHidden/>
          </w:rPr>
          <w:fldChar w:fldCharType="begin"/>
        </w:r>
        <w:r w:rsidR="00C9014D">
          <w:rPr>
            <w:noProof/>
            <w:webHidden/>
          </w:rPr>
          <w:instrText xml:space="preserve"> PAGEREF _Toc450227128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4BEA9873" w14:textId="2D9D6648"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29" w:history="1">
        <w:r w:rsidR="00C9014D" w:rsidRPr="00497137">
          <w:rPr>
            <w:rStyle w:val="Hyperlink"/>
            <w:noProof/>
          </w:rPr>
          <w:t>2.2</w:t>
        </w:r>
        <w:r w:rsidR="00C9014D">
          <w:rPr>
            <w:rFonts w:asciiTheme="minorHAnsi" w:eastAsiaTheme="minorEastAsia" w:hAnsiTheme="minorHAnsi" w:cstheme="minorBidi"/>
            <w:noProof/>
            <w:color w:val="auto"/>
            <w:sz w:val="22"/>
            <w:szCs w:val="22"/>
          </w:rPr>
          <w:tab/>
        </w:r>
        <w:r w:rsidR="00C9014D" w:rsidRPr="00497137">
          <w:rPr>
            <w:rStyle w:val="Hyperlink"/>
            <w:noProof/>
          </w:rPr>
          <w:t>Objects</w:t>
        </w:r>
        <w:r w:rsidR="00C9014D">
          <w:rPr>
            <w:noProof/>
            <w:webHidden/>
          </w:rPr>
          <w:tab/>
        </w:r>
        <w:r w:rsidR="00C9014D">
          <w:rPr>
            <w:noProof/>
            <w:webHidden/>
          </w:rPr>
          <w:fldChar w:fldCharType="begin"/>
        </w:r>
        <w:r w:rsidR="00C9014D">
          <w:rPr>
            <w:noProof/>
            <w:webHidden/>
          </w:rPr>
          <w:instrText xml:space="preserve"> PAGEREF _Toc450227129 \h </w:instrText>
        </w:r>
        <w:r w:rsidR="00C9014D">
          <w:rPr>
            <w:noProof/>
            <w:webHidden/>
          </w:rPr>
        </w:r>
        <w:r w:rsidR="00C9014D">
          <w:rPr>
            <w:noProof/>
            <w:webHidden/>
          </w:rPr>
          <w:fldChar w:fldCharType="separate"/>
        </w:r>
        <w:r w:rsidR="00C9014D">
          <w:rPr>
            <w:noProof/>
            <w:webHidden/>
          </w:rPr>
          <w:t>10</w:t>
        </w:r>
        <w:r w:rsidR="00C9014D">
          <w:rPr>
            <w:noProof/>
            <w:webHidden/>
          </w:rPr>
          <w:fldChar w:fldCharType="end"/>
        </w:r>
      </w:hyperlink>
    </w:p>
    <w:p w14:paraId="01E74155" w14:textId="037EFED1" w:rsidR="00C9014D" w:rsidRDefault="003561EC">
      <w:pPr>
        <w:pStyle w:val="TOC1"/>
        <w:rPr>
          <w:rFonts w:asciiTheme="minorHAnsi" w:eastAsiaTheme="minorEastAsia" w:hAnsiTheme="minorHAnsi" w:cstheme="minorBidi"/>
          <w:noProof/>
          <w:color w:val="auto"/>
          <w:sz w:val="22"/>
          <w:szCs w:val="22"/>
        </w:rPr>
      </w:pPr>
      <w:hyperlink w:anchor="_Toc450227130" w:history="1">
        <w:r w:rsidR="00C9014D" w:rsidRPr="00497137">
          <w:rPr>
            <w:rStyle w:val="Hyperlink"/>
            <w:noProof/>
          </w:rPr>
          <w:t>3</w:t>
        </w:r>
        <w:r w:rsidR="00C9014D">
          <w:rPr>
            <w:rFonts w:asciiTheme="minorHAnsi" w:eastAsiaTheme="minorEastAsia" w:hAnsiTheme="minorHAnsi" w:cstheme="minorBidi"/>
            <w:noProof/>
            <w:color w:val="auto"/>
            <w:sz w:val="22"/>
            <w:szCs w:val="22"/>
          </w:rPr>
          <w:tab/>
        </w:r>
        <w:r w:rsidR="00C9014D" w:rsidRPr="00497137">
          <w:rPr>
            <w:rStyle w:val="Hyperlink"/>
            <w:noProof/>
          </w:rPr>
          <w:t>Data Model</w:t>
        </w:r>
        <w:r w:rsidR="00C9014D">
          <w:rPr>
            <w:noProof/>
            <w:webHidden/>
          </w:rPr>
          <w:tab/>
        </w:r>
        <w:r w:rsidR="00C9014D">
          <w:rPr>
            <w:noProof/>
            <w:webHidden/>
          </w:rPr>
          <w:fldChar w:fldCharType="begin"/>
        </w:r>
        <w:r w:rsidR="00C9014D">
          <w:rPr>
            <w:noProof/>
            <w:webHidden/>
          </w:rPr>
          <w:instrText xml:space="preserve"> PAGEREF _Toc450227130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1FC20D48" w14:textId="482F3B17"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1" w:history="1">
        <w:r w:rsidR="00C9014D" w:rsidRPr="00497137">
          <w:rPr>
            <w:rStyle w:val="Hyperlink"/>
            <w:noProof/>
          </w:rPr>
          <w:t>3.1</w:t>
        </w:r>
        <w:r w:rsidR="00C9014D">
          <w:rPr>
            <w:rFonts w:asciiTheme="minorHAnsi" w:eastAsiaTheme="minorEastAsia" w:hAnsiTheme="minorHAnsi" w:cstheme="minorBidi"/>
            <w:noProof/>
            <w:color w:val="auto"/>
            <w:sz w:val="22"/>
            <w:szCs w:val="22"/>
          </w:rPr>
          <w:tab/>
        </w:r>
        <w:r w:rsidR="00C9014D" w:rsidRPr="00497137">
          <w:rPr>
            <w:rStyle w:val="Hyperlink"/>
            <w:noProof/>
          </w:rPr>
          <w:t>ArtifactObjectType Class</w:t>
        </w:r>
        <w:r w:rsidR="00C9014D">
          <w:rPr>
            <w:noProof/>
            <w:webHidden/>
          </w:rPr>
          <w:tab/>
        </w:r>
        <w:r w:rsidR="00C9014D">
          <w:rPr>
            <w:noProof/>
            <w:webHidden/>
          </w:rPr>
          <w:fldChar w:fldCharType="begin"/>
        </w:r>
        <w:r w:rsidR="00C9014D">
          <w:rPr>
            <w:noProof/>
            <w:webHidden/>
          </w:rPr>
          <w:instrText xml:space="preserve"> PAGEREF _Toc450227131 \h </w:instrText>
        </w:r>
        <w:r w:rsidR="00C9014D">
          <w:rPr>
            <w:noProof/>
            <w:webHidden/>
          </w:rPr>
        </w:r>
        <w:r w:rsidR="00C9014D">
          <w:rPr>
            <w:noProof/>
            <w:webHidden/>
          </w:rPr>
          <w:fldChar w:fldCharType="separate"/>
        </w:r>
        <w:r w:rsidR="00C9014D">
          <w:rPr>
            <w:noProof/>
            <w:webHidden/>
          </w:rPr>
          <w:t>11</w:t>
        </w:r>
        <w:r w:rsidR="00C9014D">
          <w:rPr>
            <w:noProof/>
            <w:webHidden/>
          </w:rPr>
          <w:fldChar w:fldCharType="end"/>
        </w:r>
      </w:hyperlink>
    </w:p>
    <w:p w14:paraId="72844DDC" w14:textId="39578116"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2" w:history="1">
        <w:r w:rsidR="00C9014D" w:rsidRPr="00497137">
          <w:rPr>
            <w:rStyle w:val="Hyperlink"/>
            <w:noProof/>
          </w:rPr>
          <w:t>3.2</w:t>
        </w:r>
        <w:r w:rsidR="00C9014D">
          <w:rPr>
            <w:rFonts w:asciiTheme="minorHAnsi" w:eastAsiaTheme="minorEastAsia" w:hAnsiTheme="minorHAnsi" w:cstheme="minorBidi"/>
            <w:noProof/>
            <w:color w:val="auto"/>
            <w:sz w:val="22"/>
            <w:szCs w:val="22"/>
          </w:rPr>
          <w:tab/>
        </w:r>
        <w:r w:rsidR="00C9014D" w:rsidRPr="00497137">
          <w:rPr>
            <w:rStyle w:val="Hyperlink"/>
            <w:noProof/>
          </w:rPr>
          <w:t>RawArtifactType Data Type</w:t>
        </w:r>
        <w:r w:rsidR="00C9014D">
          <w:rPr>
            <w:noProof/>
            <w:webHidden/>
          </w:rPr>
          <w:tab/>
        </w:r>
        <w:r w:rsidR="00C9014D">
          <w:rPr>
            <w:noProof/>
            <w:webHidden/>
          </w:rPr>
          <w:fldChar w:fldCharType="begin"/>
        </w:r>
        <w:r w:rsidR="00C9014D">
          <w:rPr>
            <w:noProof/>
            <w:webHidden/>
          </w:rPr>
          <w:instrText xml:space="preserve"> PAGEREF _Toc450227132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8ABE56F" w14:textId="59276533"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3" w:history="1">
        <w:r w:rsidR="00C9014D" w:rsidRPr="00497137">
          <w:rPr>
            <w:rStyle w:val="Hyperlink"/>
            <w:noProof/>
          </w:rPr>
          <w:t>3.3</w:t>
        </w:r>
        <w:r w:rsidR="00C9014D">
          <w:rPr>
            <w:rFonts w:asciiTheme="minorHAnsi" w:eastAsiaTheme="minorEastAsia" w:hAnsiTheme="minorHAnsi" w:cstheme="minorBidi"/>
            <w:noProof/>
            <w:color w:val="auto"/>
            <w:sz w:val="22"/>
            <w:szCs w:val="22"/>
          </w:rPr>
          <w:tab/>
        </w:r>
        <w:r w:rsidR="00C9014D" w:rsidRPr="00497137">
          <w:rPr>
            <w:rStyle w:val="Hyperlink"/>
            <w:noProof/>
          </w:rPr>
          <w:t>PackagingType Class</w:t>
        </w:r>
        <w:r w:rsidR="00C9014D">
          <w:rPr>
            <w:noProof/>
            <w:webHidden/>
          </w:rPr>
          <w:tab/>
        </w:r>
        <w:r w:rsidR="00C9014D">
          <w:rPr>
            <w:noProof/>
            <w:webHidden/>
          </w:rPr>
          <w:fldChar w:fldCharType="begin"/>
        </w:r>
        <w:r w:rsidR="00C9014D">
          <w:rPr>
            <w:noProof/>
            <w:webHidden/>
          </w:rPr>
          <w:instrText xml:space="preserve"> PAGEREF _Toc450227133 \h </w:instrText>
        </w:r>
        <w:r w:rsidR="00C9014D">
          <w:rPr>
            <w:noProof/>
            <w:webHidden/>
          </w:rPr>
        </w:r>
        <w:r w:rsidR="00C9014D">
          <w:rPr>
            <w:noProof/>
            <w:webHidden/>
          </w:rPr>
          <w:fldChar w:fldCharType="separate"/>
        </w:r>
        <w:r w:rsidR="00C9014D">
          <w:rPr>
            <w:noProof/>
            <w:webHidden/>
          </w:rPr>
          <w:t>13</w:t>
        </w:r>
        <w:r w:rsidR="00C9014D">
          <w:rPr>
            <w:noProof/>
            <w:webHidden/>
          </w:rPr>
          <w:fldChar w:fldCharType="end"/>
        </w:r>
      </w:hyperlink>
    </w:p>
    <w:p w14:paraId="558DBE8C" w14:textId="15D777BF"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4" w:history="1">
        <w:r w:rsidR="00C9014D" w:rsidRPr="00497137">
          <w:rPr>
            <w:rStyle w:val="Hyperlink"/>
            <w:noProof/>
          </w:rPr>
          <w:t>3.4</w:t>
        </w:r>
        <w:r w:rsidR="00C9014D">
          <w:rPr>
            <w:rFonts w:asciiTheme="minorHAnsi" w:eastAsiaTheme="minorEastAsia" w:hAnsiTheme="minorHAnsi" w:cstheme="minorBidi"/>
            <w:noProof/>
            <w:color w:val="auto"/>
            <w:sz w:val="22"/>
            <w:szCs w:val="22"/>
          </w:rPr>
          <w:tab/>
        </w:r>
        <w:r w:rsidR="00C9014D" w:rsidRPr="00497137">
          <w:rPr>
            <w:rStyle w:val="Hyperlink"/>
            <w:noProof/>
          </w:rPr>
          <w:t>CompressionType Class</w:t>
        </w:r>
        <w:r w:rsidR="00C9014D">
          <w:rPr>
            <w:noProof/>
            <w:webHidden/>
          </w:rPr>
          <w:tab/>
        </w:r>
        <w:r w:rsidR="00C9014D">
          <w:rPr>
            <w:noProof/>
            <w:webHidden/>
          </w:rPr>
          <w:fldChar w:fldCharType="begin"/>
        </w:r>
        <w:r w:rsidR="00C9014D">
          <w:rPr>
            <w:noProof/>
            <w:webHidden/>
          </w:rPr>
          <w:instrText xml:space="preserve"> PAGEREF _Toc450227134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39D3D7ED" w14:textId="41450325"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5" w:history="1">
        <w:r w:rsidR="00C9014D" w:rsidRPr="00497137">
          <w:rPr>
            <w:rStyle w:val="Hyperlink"/>
            <w:noProof/>
          </w:rPr>
          <w:t>3.5</w:t>
        </w:r>
        <w:r w:rsidR="00C9014D">
          <w:rPr>
            <w:rFonts w:asciiTheme="minorHAnsi" w:eastAsiaTheme="minorEastAsia" w:hAnsiTheme="minorHAnsi" w:cstheme="minorBidi"/>
            <w:noProof/>
            <w:color w:val="auto"/>
            <w:sz w:val="22"/>
            <w:szCs w:val="22"/>
          </w:rPr>
          <w:tab/>
        </w:r>
        <w:r w:rsidR="00C9014D" w:rsidRPr="00497137">
          <w:rPr>
            <w:rStyle w:val="Hyperlink"/>
            <w:noProof/>
          </w:rPr>
          <w:t>EncryptionType Class</w:t>
        </w:r>
        <w:r w:rsidR="00C9014D">
          <w:rPr>
            <w:noProof/>
            <w:webHidden/>
          </w:rPr>
          <w:tab/>
        </w:r>
        <w:r w:rsidR="00C9014D">
          <w:rPr>
            <w:noProof/>
            <w:webHidden/>
          </w:rPr>
          <w:fldChar w:fldCharType="begin"/>
        </w:r>
        <w:r w:rsidR="00C9014D">
          <w:rPr>
            <w:noProof/>
            <w:webHidden/>
          </w:rPr>
          <w:instrText xml:space="preserve"> PAGEREF _Toc450227135 \h </w:instrText>
        </w:r>
        <w:r w:rsidR="00C9014D">
          <w:rPr>
            <w:noProof/>
            <w:webHidden/>
          </w:rPr>
        </w:r>
        <w:r w:rsidR="00C9014D">
          <w:rPr>
            <w:noProof/>
            <w:webHidden/>
          </w:rPr>
          <w:fldChar w:fldCharType="separate"/>
        </w:r>
        <w:r w:rsidR="00C9014D">
          <w:rPr>
            <w:noProof/>
            <w:webHidden/>
          </w:rPr>
          <w:t>15</w:t>
        </w:r>
        <w:r w:rsidR="00C9014D">
          <w:rPr>
            <w:noProof/>
            <w:webHidden/>
          </w:rPr>
          <w:fldChar w:fldCharType="end"/>
        </w:r>
      </w:hyperlink>
    </w:p>
    <w:p w14:paraId="0F0F7B7D" w14:textId="5AB32BA6"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6" w:history="1">
        <w:r w:rsidR="00C9014D" w:rsidRPr="00497137">
          <w:rPr>
            <w:rStyle w:val="Hyperlink"/>
            <w:noProof/>
          </w:rPr>
          <w:t>3.6</w:t>
        </w:r>
        <w:r w:rsidR="00C9014D">
          <w:rPr>
            <w:rFonts w:asciiTheme="minorHAnsi" w:eastAsiaTheme="minorEastAsia" w:hAnsiTheme="minorHAnsi" w:cstheme="minorBidi"/>
            <w:noProof/>
            <w:color w:val="auto"/>
            <w:sz w:val="22"/>
            <w:szCs w:val="22"/>
          </w:rPr>
          <w:tab/>
        </w:r>
        <w:r w:rsidR="00C9014D" w:rsidRPr="00497137">
          <w:rPr>
            <w:rStyle w:val="Hyperlink"/>
            <w:noProof/>
          </w:rPr>
          <w:t>EncodingType Class</w:t>
        </w:r>
        <w:r w:rsidR="00C9014D">
          <w:rPr>
            <w:noProof/>
            <w:webHidden/>
          </w:rPr>
          <w:tab/>
        </w:r>
        <w:r w:rsidR="00C9014D">
          <w:rPr>
            <w:noProof/>
            <w:webHidden/>
          </w:rPr>
          <w:fldChar w:fldCharType="begin"/>
        </w:r>
        <w:r w:rsidR="00C9014D">
          <w:rPr>
            <w:noProof/>
            <w:webHidden/>
          </w:rPr>
          <w:instrText xml:space="preserve"> PAGEREF _Toc450227136 \h </w:instrText>
        </w:r>
        <w:r w:rsidR="00C9014D">
          <w:rPr>
            <w:noProof/>
            <w:webHidden/>
          </w:rPr>
        </w:r>
        <w:r w:rsidR="00C9014D">
          <w:rPr>
            <w:noProof/>
            <w:webHidden/>
          </w:rPr>
          <w:fldChar w:fldCharType="separate"/>
        </w:r>
        <w:r w:rsidR="00C9014D">
          <w:rPr>
            <w:noProof/>
            <w:webHidden/>
          </w:rPr>
          <w:t>16</w:t>
        </w:r>
        <w:r w:rsidR="00C9014D">
          <w:rPr>
            <w:noProof/>
            <w:webHidden/>
          </w:rPr>
          <w:fldChar w:fldCharType="end"/>
        </w:r>
      </w:hyperlink>
    </w:p>
    <w:p w14:paraId="60011C76" w14:textId="1CF03775" w:rsidR="00C9014D" w:rsidRDefault="003561E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137" w:history="1">
        <w:r w:rsidR="00C9014D" w:rsidRPr="00497137">
          <w:rPr>
            <w:rStyle w:val="Hyperlink"/>
            <w:noProof/>
          </w:rPr>
          <w:t>3.7</w:t>
        </w:r>
        <w:r w:rsidR="00C9014D">
          <w:rPr>
            <w:rFonts w:asciiTheme="minorHAnsi" w:eastAsiaTheme="minorEastAsia" w:hAnsiTheme="minorHAnsi" w:cstheme="minorBidi"/>
            <w:noProof/>
            <w:color w:val="auto"/>
            <w:sz w:val="22"/>
            <w:szCs w:val="22"/>
          </w:rPr>
          <w:tab/>
        </w:r>
        <w:r w:rsidR="00C9014D" w:rsidRPr="00497137">
          <w:rPr>
            <w:rStyle w:val="Hyperlink"/>
            <w:noProof/>
          </w:rPr>
          <w:t>ArtifactTypeEnum Enumeration</w:t>
        </w:r>
        <w:r w:rsidR="00C9014D">
          <w:rPr>
            <w:noProof/>
            <w:webHidden/>
          </w:rPr>
          <w:tab/>
        </w:r>
        <w:r w:rsidR="00C9014D">
          <w:rPr>
            <w:noProof/>
            <w:webHidden/>
          </w:rPr>
          <w:fldChar w:fldCharType="begin"/>
        </w:r>
        <w:r w:rsidR="00C9014D">
          <w:rPr>
            <w:noProof/>
            <w:webHidden/>
          </w:rPr>
          <w:instrText xml:space="preserve"> PAGEREF _Toc450227137 \h </w:instrText>
        </w:r>
        <w:r w:rsidR="00C9014D">
          <w:rPr>
            <w:noProof/>
            <w:webHidden/>
          </w:rPr>
        </w:r>
        <w:r w:rsidR="00C9014D">
          <w:rPr>
            <w:noProof/>
            <w:webHidden/>
          </w:rPr>
          <w:fldChar w:fldCharType="separate"/>
        </w:r>
        <w:r w:rsidR="00C9014D">
          <w:rPr>
            <w:noProof/>
            <w:webHidden/>
          </w:rPr>
          <w:t>17</w:t>
        </w:r>
        <w:r w:rsidR="00C9014D">
          <w:rPr>
            <w:noProof/>
            <w:webHidden/>
          </w:rPr>
          <w:fldChar w:fldCharType="end"/>
        </w:r>
      </w:hyperlink>
    </w:p>
    <w:p w14:paraId="25ADC199" w14:textId="2202B5B7" w:rsidR="00C9014D" w:rsidRDefault="003561EC">
      <w:pPr>
        <w:pStyle w:val="TOC1"/>
        <w:rPr>
          <w:rFonts w:asciiTheme="minorHAnsi" w:eastAsiaTheme="minorEastAsia" w:hAnsiTheme="minorHAnsi" w:cstheme="minorBidi"/>
          <w:noProof/>
          <w:color w:val="auto"/>
          <w:sz w:val="22"/>
          <w:szCs w:val="22"/>
        </w:rPr>
      </w:pPr>
      <w:hyperlink w:anchor="_Toc450227138" w:history="1">
        <w:r w:rsidR="00C9014D" w:rsidRPr="00497137">
          <w:rPr>
            <w:rStyle w:val="Hyperlink"/>
            <w:noProof/>
          </w:rPr>
          <w:t>4</w:t>
        </w:r>
        <w:r w:rsidR="00C9014D">
          <w:rPr>
            <w:rFonts w:asciiTheme="minorHAnsi" w:eastAsiaTheme="minorEastAsia" w:hAnsiTheme="minorHAnsi" w:cstheme="minorBidi"/>
            <w:noProof/>
            <w:color w:val="auto"/>
            <w:sz w:val="22"/>
            <w:szCs w:val="22"/>
          </w:rPr>
          <w:tab/>
        </w:r>
        <w:r w:rsidR="00C9014D" w:rsidRPr="00497137">
          <w:rPr>
            <w:rStyle w:val="Hyperlink"/>
            <w:noProof/>
          </w:rPr>
          <w:t>Conformance</w:t>
        </w:r>
        <w:r w:rsidR="00C9014D">
          <w:rPr>
            <w:noProof/>
            <w:webHidden/>
          </w:rPr>
          <w:tab/>
        </w:r>
        <w:r w:rsidR="00C9014D">
          <w:rPr>
            <w:noProof/>
            <w:webHidden/>
          </w:rPr>
          <w:fldChar w:fldCharType="begin"/>
        </w:r>
        <w:r w:rsidR="00C9014D">
          <w:rPr>
            <w:noProof/>
            <w:webHidden/>
          </w:rPr>
          <w:instrText xml:space="preserve"> PAGEREF _Toc450227138 \h </w:instrText>
        </w:r>
        <w:r w:rsidR="00C9014D">
          <w:rPr>
            <w:noProof/>
            <w:webHidden/>
          </w:rPr>
        </w:r>
        <w:r w:rsidR="00C9014D">
          <w:rPr>
            <w:noProof/>
            <w:webHidden/>
          </w:rPr>
          <w:fldChar w:fldCharType="separate"/>
        </w:r>
        <w:r w:rsidR="00C9014D">
          <w:rPr>
            <w:noProof/>
            <w:webHidden/>
          </w:rPr>
          <w:t>18</w:t>
        </w:r>
        <w:r w:rsidR="00C9014D">
          <w:rPr>
            <w:noProof/>
            <w:webHidden/>
          </w:rPr>
          <w:fldChar w:fldCharType="end"/>
        </w:r>
      </w:hyperlink>
    </w:p>
    <w:p w14:paraId="15E8BF2F" w14:textId="081628C0" w:rsidR="00C9014D" w:rsidRDefault="003561EC">
      <w:pPr>
        <w:pStyle w:val="TOC1"/>
        <w:rPr>
          <w:rFonts w:asciiTheme="minorHAnsi" w:eastAsiaTheme="minorEastAsia" w:hAnsiTheme="minorHAnsi" w:cstheme="minorBidi"/>
          <w:noProof/>
          <w:color w:val="auto"/>
          <w:sz w:val="22"/>
          <w:szCs w:val="22"/>
        </w:rPr>
      </w:pPr>
      <w:hyperlink w:anchor="_Toc450227139" w:history="1">
        <w:r w:rsidR="00C9014D" w:rsidRPr="00497137">
          <w:rPr>
            <w:rStyle w:val="Hyperlink"/>
            <w:noProof/>
          </w:rPr>
          <w:t>Appendix A. Acknowledgments</w:t>
        </w:r>
        <w:r w:rsidR="00C9014D">
          <w:rPr>
            <w:noProof/>
            <w:webHidden/>
          </w:rPr>
          <w:tab/>
        </w:r>
        <w:r w:rsidR="00C9014D">
          <w:rPr>
            <w:noProof/>
            <w:webHidden/>
          </w:rPr>
          <w:fldChar w:fldCharType="begin"/>
        </w:r>
        <w:r w:rsidR="00C9014D">
          <w:rPr>
            <w:noProof/>
            <w:webHidden/>
          </w:rPr>
          <w:instrText xml:space="preserve"> PAGEREF _Toc450227139 \h </w:instrText>
        </w:r>
        <w:r w:rsidR="00C9014D">
          <w:rPr>
            <w:noProof/>
            <w:webHidden/>
          </w:rPr>
        </w:r>
        <w:r w:rsidR="00C9014D">
          <w:rPr>
            <w:noProof/>
            <w:webHidden/>
          </w:rPr>
          <w:fldChar w:fldCharType="separate"/>
        </w:r>
        <w:r w:rsidR="00C9014D">
          <w:rPr>
            <w:noProof/>
            <w:webHidden/>
          </w:rPr>
          <w:t>19</w:t>
        </w:r>
        <w:r w:rsidR="00C9014D">
          <w:rPr>
            <w:noProof/>
            <w:webHidden/>
          </w:rPr>
          <w:fldChar w:fldCharType="end"/>
        </w:r>
      </w:hyperlink>
    </w:p>
    <w:p w14:paraId="1CFB352F" w14:textId="64F14356" w:rsidR="00C9014D" w:rsidRDefault="003561EC">
      <w:pPr>
        <w:pStyle w:val="TOC1"/>
        <w:rPr>
          <w:rFonts w:asciiTheme="minorHAnsi" w:eastAsiaTheme="minorEastAsia" w:hAnsiTheme="minorHAnsi" w:cstheme="minorBidi"/>
          <w:noProof/>
          <w:color w:val="auto"/>
          <w:sz w:val="22"/>
          <w:szCs w:val="22"/>
        </w:rPr>
      </w:pPr>
      <w:hyperlink w:anchor="_Toc450227140" w:history="1">
        <w:r w:rsidR="00C9014D" w:rsidRPr="00497137">
          <w:rPr>
            <w:rStyle w:val="Hyperlink"/>
            <w:noProof/>
          </w:rPr>
          <w:t>Appendix B. Revision History</w:t>
        </w:r>
        <w:r w:rsidR="00C9014D">
          <w:rPr>
            <w:noProof/>
            <w:webHidden/>
          </w:rPr>
          <w:tab/>
        </w:r>
        <w:r w:rsidR="00C9014D">
          <w:rPr>
            <w:noProof/>
            <w:webHidden/>
          </w:rPr>
          <w:fldChar w:fldCharType="begin"/>
        </w:r>
        <w:r w:rsidR="00C9014D">
          <w:rPr>
            <w:noProof/>
            <w:webHidden/>
          </w:rPr>
          <w:instrText xml:space="preserve"> PAGEREF _Toc450227140 \h </w:instrText>
        </w:r>
        <w:r w:rsidR="00C9014D">
          <w:rPr>
            <w:noProof/>
            <w:webHidden/>
          </w:rPr>
        </w:r>
        <w:r w:rsidR="00C9014D">
          <w:rPr>
            <w:noProof/>
            <w:webHidden/>
          </w:rPr>
          <w:fldChar w:fldCharType="separate"/>
        </w:r>
        <w:r w:rsidR="00C9014D">
          <w:rPr>
            <w:noProof/>
            <w:webHidden/>
          </w:rPr>
          <w:t>23</w:t>
        </w:r>
        <w:r w:rsidR="00C9014D">
          <w:rPr>
            <w:noProof/>
            <w:webHidden/>
          </w:rPr>
          <w:fldChar w:fldCharType="end"/>
        </w:r>
      </w:hyperlink>
    </w:p>
    <w:p w14:paraId="779A4BD8" w14:textId="69DDF81D" w:rsidR="002C724C" w:rsidRDefault="00225513" w:rsidP="005E05D5">
      <w:pPr>
        <w:pStyle w:val="Heading1"/>
        <w:spacing w:before="0" w:after="240"/>
      </w:pPr>
      <w:r>
        <w:rPr>
          <w:szCs w:val="24"/>
        </w:rPr>
        <w:lastRenderedPageBreak/>
        <w:fldChar w:fldCharType="end"/>
      </w:r>
      <w:bookmarkStart w:id="6" w:name="_Toc450227115"/>
      <w:r w:rsidR="00846219">
        <w:t>Introduction</w:t>
      </w:r>
      <w:bookmarkEnd w:id="5"/>
      <w:bookmarkEnd w:id="6"/>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8" w:name="_Toc412205405"/>
      <w:bookmarkStart w:id="9" w:name="_Ref412300941"/>
      <w:bookmarkStart w:id="10" w:name="_Ref412622367"/>
      <w:bookmarkStart w:id="11" w:name="_Toc424631596"/>
      <w:bookmarkStart w:id="12" w:name="_Toc450227116"/>
      <w:proofErr w:type="spellStart"/>
      <w:r>
        <w:t>CybOX</w:t>
      </w:r>
      <w:r w:rsidR="00225513">
        <w:rPr>
          <w:vertAlign w:val="superscript"/>
        </w:rPr>
        <w:t>TM</w:t>
      </w:r>
      <w:proofErr w:type="spellEnd"/>
      <w:r>
        <w:t xml:space="preserve"> Specification Documents</w:t>
      </w:r>
      <w:bookmarkEnd w:id="8"/>
      <w:bookmarkEnd w:id="9"/>
      <w:bookmarkEnd w:id="10"/>
      <w:bookmarkEnd w:id="11"/>
      <w:bookmarkEnd w:id="12"/>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3" w:name="_Ref394437867"/>
      <w:bookmarkStart w:id="14" w:name="_Toc426119868"/>
      <w:bookmarkStart w:id="15" w:name="_Toc450227117"/>
      <w:r>
        <w:t>Document Conventions</w:t>
      </w:r>
      <w:bookmarkEnd w:id="13"/>
      <w:bookmarkEnd w:id="14"/>
      <w:bookmarkEnd w:id="15"/>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6" w:name="_Toc389570603"/>
      <w:bookmarkStart w:id="17" w:name="_Toc389581073"/>
      <w:bookmarkStart w:id="18" w:name="_Toc426119870"/>
      <w:bookmarkStart w:id="19" w:name="_Toc450227118"/>
      <w:r>
        <w:t>Fonts</w:t>
      </w:r>
      <w:bookmarkEnd w:id="16"/>
      <w:bookmarkEnd w:id="17"/>
      <w:bookmarkEnd w:id="18"/>
      <w:bookmarkEnd w:id="19"/>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20" w:name="_Ref394486021"/>
      <w:bookmarkStart w:id="21" w:name="_Toc426119871"/>
      <w:bookmarkStart w:id="22" w:name="_Toc450227119"/>
      <w:r>
        <w:t>UML Package References</w:t>
      </w:r>
      <w:bookmarkEnd w:id="20"/>
      <w:bookmarkEnd w:id="21"/>
      <w:bookmarkEnd w:id="22"/>
    </w:p>
    <w:p w14:paraId="2A3501F9" w14:textId="765448BE" w:rsidR="002C724C" w:rsidRDefault="00846219" w:rsidP="005E05D5">
      <w:pPr>
        <w:spacing w:after="240"/>
      </w:pPr>
      <w:bookmarkStart w:id="23" w:name="_Toc389570605"/>
      <w:bookmarkStart w:id="24"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5" w:name="_Toc426119872"/>
      <w:bookmarkStart w:id="26" w:name="_Toc450227120"/>
      <w:bookmarkStart w:id="27" w:name="_Ref450639105"/>
      <w:bookmarkStart w:id="28" w:name="_Ref450640216"/>
      <w:r w:rsidRPr="00904E02">
        <w:t>UML Diagrams</w:t>
      </w:r>
      <w:bookmarkEnd w:id="23"/>
      <w:bookmarkEnd w:id="24"/>
      <w:bookmarkEnd w:id="25"/>
      <w:bookmarkEnd w:id="26"/>
      <w:bookmarkEnd w:id="27"/>
      <w:bookmarkEnd w:id="28"/>
    </w:p>
    <w:p w14:paraId="38183070" w14:textId="4F92960B" w:rsidR="002C724C" w:rsidRDefault="00846219" w:rsidP="005E05D5">
      <w:pPr>
        <w:spacing w:after="240"/>
      </w:pPr>
      <w:bookmarkStart w:id="29" w:name="_Toc398719452"/>
      <w:bookmarkStart w:id="30" w:name="_Toc389570606"/>
      <w:bookmarkStart w:id="31" w:name="_Toc389581076"/>
      <w:bookmarkStart w:id="32"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001BDFA2"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347AACE4" w14:textId="77777777" w:rsidR="003E0576" w:rsidRDefault="003E0576" w:rsidP="003E0576">
      <w:pPr>
        <w:spacing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proofErr w:type="spellStart"/>
      <w:r w:rsidRPr="003E0576">
        <w:rPr>
          <w:rFonts w:ascii="Courier New" w:hAnsi="Courier New" w:cs="Courier New"/>
        </w:rPr>
        <w:t>Has_Choice</w:t>
      </w:r>
      <w:proofErr w:type="spellEnd"/>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1A3939D" w14:textId="77777777" w:rsidR="002C724C" w:rsidRDefault="00846219" w:rsidP="004F2160">
      <w:pPr>
        <w:pStyle w:val="Heading4"/>
      </w:pPr>
      <w:bookmarkStart w:id="33" w:name="_Toc426119873"/>
      <w:bookmarkStart w:id="34" w:name="_Toc450227121"/>
      <w:r>
        <w:t>Class Properties</w:t>
      </w:r>
      <w:bookmarkEnd w:id="29"/>
      <w:bookmarkEnd w:id="33"/>
      <w:bookmarkEnd w:id="34"/>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5" w:name="_Toc398719453"/>
      <w:bookmarkStart w:id="36" w:name="_Toc426119874"/>
      <w:bookmarkStart w:id="37" w:name="_Toc450227122"/>
      <w:r>
        <w:lastRenderedPageBreak/>
        <w:t>Diagram Icons and Arrow Types</w:t>
      </w:r>
      <w:bookmarkEnd w:id="35"/>
      <w:bookmarkEnd w:id="36"/>
      <w:bookmarkEnd w:id="37"/>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595FF36D" w:rsidR="00BB7763" w:rsidRDefault="00BB7763" w:rsidP="00BB7763">
      <w:pPr>
        <w:keepNext/>
        <w:keepLines/>
        <w:spacing w:after="120"/>
        <w:jc w:val="center"/>
      </w:pPr>
      <w:bookmarkStart w:id="38" w:name="_Ref397637630"/>
      <w:r w:rsidRPr="00305518">
        <w:t xml:space="preserve">Table </w:t>
      </w:r>
      <w:r w:rsidR="003561EC">
        <w:fldChar w:fldCharType="begin"/>
      </w:r>
      <w:r w:rsidR="003561EC">
        <w:instrText xml:space="preserve"> STYLEREF 1 \s </w:instrText>
      </w:r>
      <w:r w:rsidR="003561EC">
        <w:fldChar w:fldCharType="separate"/>
      </w:r>
      <w:r w:rsidR="00C9014D">
        <w:rPr>
          <w:noProof/>
        </w:rPr>
        <w:t>1</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1</w:t>
      </w:r>
      <w:r w:rsidR="003561EC">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4397812" r:id="rId27"/>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9" o:title=""/>
                </v:shape>
                <o:OLEObject Type="Embed" ProgID="PBrush" ShapeID="_x0000_i1026" DrawAspect="Content" ObjectID="_1524397813" r:id="rId30"/>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1" o:title=""/>
                </v:shape>
                <o:OLEObject Type="Embed" ProgID="PBrush" ShapeID="_x0000_i1027" DrawAspect="Content" ObjectID="_1524397814" r:id="rId32"/>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3" o:title=""/>
                </v:shape>
                <o:OLEObject Type="Embed" ProgID="PBrush" ShapeID="_x0000_i1028" DrawAspect="Content" ObjectID="_1524397815" r:id="rId34"/>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9" w:name="_Toc426119876"/>
      <w:bookmarkStart w:id="40" w:name="_Toc450227123"/>
      <w:r>
        <w:t>Property Table Notation</w:t>
      </w:r>
      <w:bookmarkEnd w:id="30"/>
      <w:bookmarkEnd w:id="31"/>
      <w:bookmarkEnd w:id="32"/>
      <w:bookmarkEnd w:id="39"/>
      <w:bookmarkEnd w:id="40"/>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41" w:name="_Toc412205415"/>
      <w:bookmarkStart w:id="42" w:name="_Toc426119877"/>
      <w:bookmarkStart w:id="43" w:name="_Toc450227124"/>
      <w:r>
        <w:t>Property and Class Descriptions</w:t>
      </w:r>
      <w:bookmarkEnd w:id="41"/>
      <w:bookmarkEnd w:id="42"/>
      <w:bookmarkEnd w:id="43"/>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4" w:name="_Ref428537349"/>
      <w:bookmarkStart w:id="45" w:name="_Toc427275785"/>
      <w:bookmarkStart w:id="46" w:name="_Toc450227125"/>
      <w:r>
        <w:t>Terminology</w:t>
      </w:r>
      <w:bookmarkEnd w:id="44"/>
      <w:bookmarkEnd w:id="45"/>
      <w:bookmarkEnd w:id="46"/>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7" w:name="_Ref7502892"/>
      <w:bookmarkStart w:id="48" w:name="_Toc12011611"/>
      <w:bookmarkStart w:id="49" w:name="_Toc85472894"/>
      <w:bookmarkStart w:id="50" w:name="_Toc287332008"/>
      <w:bookmarkStart w:id="51" w:name="_Toc427275786"/>
      <w:bookmarkStart w:id="52" w:name="_Toc450227126"/>
      <w:r>
        <w:t>Normative</w:t>
      </w:r>
      <w:bookmarkEnd w:id="47"/>
      <w:bookmarkEnd w:id="48"/>
      <w:r>
        <w:t xml:space="preserve"> References</w:t>
      </w:r>
      <w:bookmarkEnd w:id="49"/>
      <w:bookmarkEnd w:id="50"/>
      <w:bookmarkEnd w:id="51"/>
      <w:bookmarkEnd w:id="52"/>
    </w:p>
    <w:p w14:paraId="3F7CC544" w14:textId="77777777" w:rsidR="002C724C" w:rsidRDefault="00846219" w:rsidP="00F54775">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4" w:name="_Ref428537380"/>
      <w:bookmarkStart w:id="55" w:name="_Toc450227127"/>
      <w:r>
        <w:lastRenderedPageBreak/>
        <w:t>Background Information</w:t>
      </w:r>
      <w:bookmarkEnd w:id="54"/>
      <w:bookmarkEnd w:id="55"/>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6" w:name="_Toc426119879"/>
      <w:bookmarkStart w:id="57" w:name="_Toc450227128"/>
      <w:r>
        <w:t>Cyber Observables</w:t>
      </w:r>
      <w:bookmarkEnd w:id="56"/>
      <w:bookmarkEnd w:id="57"/>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8" w:name="_Toc450227129"/>
      <w:bookmarkStart w:id="59" w:name="_Toc287332011"/>
      <w:bookmarkStart w:id="60" w:name="_Toc409437263"/>
      <w:r>
        <w:t>Objects</w:t>
      </w:r>
      <w:bookmarkEnd w:id="58"/>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6"/>
          <w:pgSz w:w="12240" w:h="15840"/>
          <w:pgMar w:top="1440" w:right="1440" w:bottom="1440" w:left="1440" w:header="720" w:footer="720" w:gutter="0"/>
          <w:cols w:space="720"/>
        </w:sectPr>
      </w:pPr>
    </w:p>
    <w:p w14:paraId="5E72E166" w14:textId="77777777" w:rsidR="00093B4E" w:rsidRDefault="00846219">
      <w:pPr>
        <w:pStyle w:val="Heading1"/>
      </w:pPr>
      <w:bookmarkStart w:id="61" w:name="_Ref432505617"/>
      <w:bookmarkStart w:id="62" w:name="_Toc450227130"/>
      <w:r>
        <w:lastRenderedPageBreak/>
        <w:t>Data Model</w:t>
      </w:r>
      <w:bookmarkEnd w:id="61"/>
      <w:bookmarkEnd w:id="62"/>
    </w:p>
    <w:p w14:paraId="783DE117" w14:textId="77777777" w:rsidR="00093B4E" w:rsidRDefault="00846219">
      <w:pPr>
        <w:pStyle w:val="Heading2"/>
      </w:pPr>
      <w:bookmarkStart w:id="63" w:name="_Toc450227131"/>
      <w:r>
        <w:t>ArtifactObjectType Class</w:t>
      </w:r>
      <w:bookmarkEnd w:id="63"/>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13CE955A" w:rsidR="00BB7763" w:rsidRPr="00AA5039" w:rsidRDefault="009458DD" w:rsidP="00BB7763">
      <w:pPr>
        <w:jc w:val="center"/>
      </w:pPr>
      <w:r w:rsidRPr="009458DD">
        <w:rPr>
          <w:noProof/>
        </w:rPr>
        <w:drawing>
          <wp:inline distT="0" distB="0" distL="0" distR="0" wp14:anchorId="5728029F" wp14:editId="68DA0DD5">
            <wp:extent cx="8951899" cy="2219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8080" cy="2225816"/>
                    </a:xfrm>
                    <a:prstGeom prst="rect">
                      <a:avLst/>
                    </a:prstGeom>
                  </pic:spPr>
                </pic:pic>
              </a:graphicData>
            </a:graphic>
          </wp:inline>
        </w:drawing>
      </w:r>
    </w:p>
    <w:p w14:paraId="00D74623" w14:textId="77777777" w:rsidR="00BB7763" w:rsidRPr="00247799" w:rsidRDefault="00BB7763" w:rsidP="00BB7763">
      <w:pPr>
        <w:spacing w:after="240"/>
        <w:jc w:val="center"/>
      </w:pPr>
      <w:bookmarkStart w:id="64" w:name="_Ref395023936"/>
      <w:r w:rsidRPr="0086379B">
        <w:t xml:space="preserve">Figure </w:t>
      </w:r>
      <w:r w:rsidR="003561EC">
        <w:fldChar w:fldCharType="begin"/>
      </w:r>
      <w:r w:rsidR="003561EC">
        <w:instrText xml:space="preserve"> STYLEREF 1 \s </w:instrText>
      </w:r>
      <w:r w:rsidR="003561EC">
        <w:fldChar w:fldCharType="separate"/>
      </w:r>
      <w:r>
        <w:rPr>
          <w:noProof/>
        </w:rPr>
        <w:t>3</w:t>
      </w:r>
      <w:r w:rsidR="003561EC">
        <w:rPr>
          <w:noProof/>
        </w:rPr>
        <w:fldChar w:fldCharType="end"/>
      </w:r>
      <w:r>
        <w:noBreakHyphen/>
      </w:r>
      <w:r w:rsidR="003561EC">
        <w:fldChar w:fldCharType="begin"/>
      </w:r>
      <w:r w:rsidR="003561EC">
        <w:instrText xml:space="preserve"> SEQ Figure \* ARABIC \s 1 </w:instrText>
      </w:r>
      <w:r w:rsidR="003561EC">
        <w:fldChar w:fldCharType="separate"/>
      </w:r>
      <w:r>
        <w:rPr>
          <w:noProof/>
        </w:rPr>
        <w:t>1</w:t>
      </w:r>
      <w:r w:rsidR="003561EC">
        <w:rPr>
          <w:noProof/>
        </w:rPr>
        <w:fldChar w:fldCharType="end"/>
      </w:r>
      <w:bookmarkEnd w:id="64"/>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5AD450D1" w:rsidR="00093B4E" w:rsidRDefault="00846219">
      <w:pPr>
        <w:pStyle w:val="tablecaption"/>
        <w:jc w:val="center"/>
      </w:pPr>
      <w:bookmarkStart w:id="65" w:name="_Ref432506188"/>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1</w:t>
      </w:r>
      <w:r w:rsidR="003561EC">
        <w:rPr>
          <w:noProof/>
        </w:rPr>
        <w:fldChar w:fldCharType="end"/>
      </w:r>
      <w:bookmarkEnd w:id="65"/>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lastRenderedPageBreak/>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3D156D4C" w:rsidR="00093B4E" w:rsidRDefault="009458DD">
            <w:proofErr w:type="spellStart"/>
            <w:r>
              <w:rPr>
                <w:b/>
              </w:rPr>
              <w:t>Has_Choice</w:t>
            </w:r>
            <w:proofErr w:type="spellEnd"/>
          </w:p>
        </w:tc>
        <w:tc>
          <w:tcPr>
            <w:tcW w:w="3690" w:type="dxa"/>
            <w:shd w:val="clear" w:color="auto" w:fill="FFFFFF"/>
            <w:tcMar>
              <w:top w:w="100" w:type="dxa"/>
              <w:left w:w="100" w:type="dxa"/>
              <w:bottom w:w="100" w:type="dxa"/>
              <w:right w:w="100" w:type="dxa"/>
            </w:tcMar>
            <w:vAlign w:val="center"/>
          </w:tcPr>
          <w:p w14:paraId="01F084EA" w14:textId="470B9F37" w:rsidR="00093B4E" w:rsidRDefault="009458DD">
            <w:proofErr w:type="spellStart"/>
            <w:r>
              <w:rPr>
                <w:rFonts w:ascii="Courier New" w:eastAsia="Courier New" w:hAnsi="Courier New" w:cs="Courier New"/>
              </w:rPr>
              <w:t>ArtifactObjectChoiceType</w:t>
            </w:r>
            <w:proofErr w:type="spellEnd"/>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3FB495BE" w14:textId="483F7168" w:rsidR="009458DD" w:rsidRDefault="009458DD" w:rsidP="009458DD">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eastAsia="Courier New" w:hAnsi="Courier New" w:cs="Courier New"/>
              </w:rPr>
              <w:t>ArtifactObjectChoiceType</w:t>
            </w:r>
            <w:proofErr w:type="spellEnd"/>
            <w:r>
              <w:t xml:space="preserve">. It indicates that there is a choice between the </w:t>
            </w:r>
            <w:r w:rsidRPr="00BB7763">
              <w:rPr>
                <w:rFonts w:ascii="Courier New" w:hAnsi="Courier New" w:cs="Courier New"/>
              </w:rPr>
              <w:t>Raw_Artifact</w:t>
            </w:r>
            <w:r>
              <w:t xml:space="preserve"> property or the </w:t>
            </w:r>
            <w:r w:rsidRPr="00BB7763">
              <w:rPr>
                <w:rFonts w:ascii="Courier New" w:hAnsi="Courier New" w:cs="Courier New"/>
              </w:rPr>
              <w:t>Raw_Artifact_Reference</w:t>
            </w:r>
            <w:r>
              <w:t xml:space="preserve"> property</w:t>
            </w:r>
            <w:r>
              <w:rPr>
                <w:rFonts w:ascii="Courier New" w:eastAsia="Courier New" w:hAnsi="Courier New" w:cs="Courier New"/>
              </w:rPr>
              <w:t>.</w:t>
            </w:r>
          </w:p>
          <w:p w14:paraId="0DE15D63" w14:textId="77777777" w:rsidR="009458DD" w:rsidRDefault="009458DD" w:rsidP="009458DD">
            <w:pPr>
              <w:rPr>
                <w:rFonts w:ascii="Courier New" w:eastAsia="Courier New" w:hAnsi="Courier New" w:cs="Courier New"/>
              </w:rPr>
            </w:pPr>
          </w:p>
          <w:p w14:paraId="27E2A772" w14:textId="7FE8DA31" w:rsidR="00093B4E" w:rsidRDefault="009458DD" w:rsidP="008D6357">
            <w:r>
              <w:t xml:space="preserve">Only one of the properties of </w:t>
            </w:r>
            <w:proofErr w:type="spellStart"/>
            <w:r w:rsidR="000F3C44">
              <w:rPr>
                <w:rFonts w:ascii="Courier New" w:eastAsia="Courier New" w:hAnsi="Courier New" w:cs="Courier New"/>
              </w:rPr>
              <w:t>ArtifactObjectChoiceType</w:t>
            </w:r>
            <w:proofErr w:type="spellEnd"/>
            <w:r>
              <w:t xml:space="preserve"> class can be populated at any time. </w:t>
            </w:r>
            <w:r>
              <w:rPr>
                <w:color w:val="auto"/>
              </w:rPr>
              <w:t xml:space="preserve">See Section </w:t>
            </w:r>
            <w:r w:rsidR="008D6357" w:rsidRPr="003561EC">
              <w:rPr>
                <w:b/>
                <w:color w:val="0000EE"/>
              </w:rPr>
              <w:fldChar w:fldCharType="begin"/>
            </w:r>
            <w:r w:rsidR="008D6357" w:rsidRPr="003561EC">
              <w:rPr>
                <w:b/>
                <w:color w:val="0000EE"/>
              </w:rPr>
              <w:instrText xml:space="preserve"> REF _Ref450639105 \r \h  \* MERGEFORMAT </w:instrText>
            </w:r>
            <w:r w:rsidR="008D6357" w:rsidRPr="003561EC">
              <w:rPr>
                <w:b/>
                <w:color w:val="0000EE"/>
              </w:rPr>
            </w:r>
            <w:r w:rsidR="008D6357" w:rsidRPr="003561EC">
              <w:rPr>
                <w:b/>
                <w:color w:val="0000EE"/>
              </w:rPr>
              <w:fldChar w:fldCharType="separate"/>
            </w:r>
            <w:r w:rsidR="008D6357" w:rsidRPr="003561EC">
              <w:rPr>
                <w:b/>
                <w:color w:val="0000EE"/>
              </w:rPr>
              <w:t>1.2.3</w:t>
            </w:r>
            <w:r w:rsidR="008D6357" w:rsidRPr="003561EC">
              <w:rPr>
                <w:b/>
                <w:color w:val="0000EE"/>
              </w:rPr>
              <w:fldChar w:fldCharType="end"/>
            </w:r>
            <w:r w:rsidRPr="003561EC">
              <w:rPr>
                <w:b/>
                <w:color w:val="0000EE"/>
              </w:rPr>
              <w:t xml:space="preserve"> </w:t>
            </w:r>
            <w:r>
              <w:rPr>
                <w:color w:val="auto"/>
              </w:rPr>
              <w:t>for more detail.</w:t>
            </w:r>
          </w:p>
        </w:tc>
      </w:tr>
    </w:tbl>
    <w:p w14:paraId="19005EED" w14:textId="03CB9773" w:rsidR="00093B4E" w:rsidRDefault="00093B4E"/>
    <w:p w14:paraId="347DD678" w14:textId="68B1CB6F" w:rsidR="009458DD" w:rsidRDefault="009458DD" w:rsidP="009458DD">
      <w:r>
        <w:t xml:space="preserve">The </w:t>
      </w:r>
      <w:proofErr w:type="spellStart"/>
      <w:r>
        <w:rPr>
          <w:rFonts w:ascii="Courier New" w:eastAsia="Courier New" w:hAnsi="Courier New" w:cs="Courier New"/>
        </w:rPr>
        <w:t>ArtifactObjectChoiceType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sidR="000F3C44">
        <w:rPr>
          <w:rFonts w:ascii="Courier New" w:eastAsia="Courier New" w:hAnsi="Courier New" w:cs="Courier New"/>
        </w:rPr>
        <w:t>ArtifactObjectChoiceType</w:t>
      </w:r>
      <w:proofErr w:type="spellEnd"/>
      <w:r>
        <w:t xml:space="preserve"> class can be populated at any time. The property table of the </w:t>
      </w:r>
      <w:proofErr w:type="spellStart"/>
      <w:r w:rsidR="000F3C44">
        <w:rPr>
          <w:rFonts w:ascii="Courier New" w:eastAsia="Courier New" w:hAnsi="Courier New" w:cs="Courier New"/>
        </w:rPr>
        <w:t>ArtifactObjectChoiceType</w:t>
      </w:r>
      <w:proofErr w:type="spellEnd"/>
      <w:r>
        <w:t xml:space="preserve"> class is given in</w:t>
      </w:r>
      <w:r w:rsidR="000F3C44">
        <w:t xml:space="preserve"> </w:t>
      </w:r>
      <w:r w:rsidR="000F3C44" w:rsidRPr="000F3C44">
        <w:rPr>
          <w:b/>
          <w:color w:val="0000EE"/>
        </w:rPr>
        <w:fldChar w:fldCharType="begin"/>
      </w:r>
      <w:r w:rsidR="000F3C44" w:rsidRPr="000F3C44">
        <w:rPr>
          <w:b/>
          <w:color w:val="0000EE"/>
        </w:rPr>
        <w:instrText xml:space="preserve"> REF _Ref450226275 \h </w:instrText>
      </w:r>
      <w:r w:rsidR="000F3C44">
        <w:rPr>
          <w:b/>
          <w:color w:val="0000EE"/>
        </w:rPr>
        <w:instrText xml:space="preserve"> \* MERGEFORMAT </w:instrText>
      </w:r>
      <w:r w:rsidR="000F3C44" w:rsidRPr="000F3C44">
        <w:rPr>
          <w:b/>
          <w:color w:val="0000EE"/>
        </w:rPr>
      </w:r>
      <w:r w:rsidR="000F3C44" w:rsidRPr="000F3C44">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color w:val="0000EE"/>
        </w:rPr>
        <w:noBreakHyphen/>
      </w:r>
      <w:r w:rsidR="000F3C44" w:rsidRPr="000F3C44">
        <w:rPr>
          <w:b/>
          <w:noProof/>
          <w:color w:val="0000EE"/>
        </w:rPr>
        <w:t>2</w:t>
      </w:r>
      <w:r w:rsidR="000F3C44" w:rsidRPr="000F3C44">
        <w:rPr>
          <w:b/>
          <w:color w:val="0000EE"/>
        </w:rPr>
        <w:fldChar w:fldCharType="end"/>
      </w:r>
      <w:r w:rsidR="000F3C44">
        <w:t>.</w:t>
      </w:r>
    </w:p>
    <w:p w14:paraId="41790CBF" w14:textId="1503DD68" w:rsidR="009458DD" w:rsidRDefault="009458DD" w:rsidP="009458DD"/>
    <w:p w14:paraId="7E7E27AE" w14:textId="63ABAC16" w:rsidR="000F3C44" w:rsidRDefault="000F3C44" w:rsidP="000F3C44">
      <w:pPr>
        <w:pStyle w:val="Caption"/>
      </w:pPr>
      <w:bookmarkStart w:id="66" w:name="_Ref450226275"/>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2</w:t>
      </w:r>
      <w:r w:rsidR="003561EC">
        <w:rPr>
          <w:noProof/>
        </w:rPr>
        <w:fldChar w:fldCharType="end"/>
      </w:r>
      <w:bookmarkEnd w:id="66"/>
      <w:r>
        <w:t xml:space="preserve">. Properties of </w:t>
      </w:r>
      <w:proofErr w:type="spellStart"/>
      <w:r w:rsidRPr="000F3C44">
        <w:rPr>
          <w:rFonts w:ascii="Courier New" w:hAnsi="Courier New" w:cs="Courier New"/>
        </w:rPr>
        <w:t>ArtifactObjectChoiceType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9458DD" w14:paraId="29BC4C87" w14:textId="77777777" w:rsidTr="009458DD">
        <w:trPr>
          <w:jc w:val="center"/>
        </w:trPr>
        <w:tc>
          <w:tcPr>
            <w:tcW w:w="2520" w:type="dxa"/>
            <w:shd w:val="clear" w:color="auto" w:fill="AEAAAA" w:themeFill="background2" w:themeFillShade="BF"/>
            <w:tcMar>
              <w:top w:w="100" w:type="dxa"/>
              <w:left w:w="100" w:type="dxa"/>
              <w:bottom w:w="100" w:type="dxa"/>
              <w:right w:w="100" w:type="dxa"/>
            </w:tcMar>
          </w:tcPr>
          <w:p w14:paraId="65E0D2D9" w14:textId="0CBD3DA4" w:rsidR="009458DD" w:rsidRDefault="009458DD" w:rsidP="009458DD">
            <w:pPr>
              <w:rPr>
                <w:b/>
              </w:rPr>
            </w:pPr>
            <w:r>
              <w:rPr>
                <w:b/>
                <w:color w:val="000000"/>
              </w:rPr>
              <w:t>Name</w:t>
            </w:r>
          </w:p>
        </w:tc>
        <w:tc>
          <w:tcPr>
            <w:tcW w:w="3690" w:type="dxa"/>
            <w:shd w:val="clear" w:color="auto" w:fill="AEAAAA" w:themeFill="background2" w:themeFillShade="BF"/>
            <w:tcMar>
              <w:top w:w="100" w:type="dxa"/>
              <w:left w:w="100" w:type="dxa"/>
              <w:bottom w:w="100" w:type="dxa"/>
              <w:right w:w="100" w:type="dxa"/>
            </w:tcMar>
          </w:tcPr>
          <w:p w14:paraId="7D05B0AF" w14:textId="52F27346" w:rsidR="009458DD" w:rsidRDefault="009458DD" w:rsidP="009458DD">
            <w:pPr>
              <w:rPr>
                <w:rFonts w:ascii="Courier New" w:eastAsia="Courier New" w:hAnsi="Courier New" w:cs="Courier New"/>
              </w:rPr>
            </w:pPr>
            <w:r>
              <w:rPr>
                <w:b/>
                <w:color w:val="000000"/>
              </w:rPr>
              <w:t>Type</w:t>
            </w:r>
          </w:p>
        </w:tc>
        <w:tc>
          <w:tcPr>
            <w:tcW w:w="1260" w:type="dxa"/>
            <w:shd w:val="clear" w:color="auto" w:fill="AEAAAA" w:themeFill="background2" w:themeFillShade="BF"/>
            <w:tcMar>
              <w:top w:w="100" w:type="dxa"/>
              <w:left w:w="100" w:type="dxa"/>
              <w:bottom w:w="100" w:type="dxa"/>
              <w:right w:w="100" w:type="dxa"/>
            </w:tcMar>
          </w:tcPr>
          <w:p w14:paraId="5E583251" w14:textId="3A3D3533" w:rsidR="009458DD" w:rsidRDefault="009458DD" w:rsidP="009458DD">
            <w:pPr>
              <w:jc w:val="center"/>
            </w:pPr>
            <w:r>
              <w:rPr>
                <w:b/>
                <w:color w:val="000000"/>
              </w:rPr>
              <w:t>Multiplicity</w:t>
            </w:r>
          </w:p>
        </w:tc>
        <w:tc>
          <w:tcPr>
            <w:tcW w:w="5490" w:type="dxa"/>
            <w:shd w:val="clear" w:color="auto" w:fill="AEAAAA" w:themeFill="background2" w:themeFillShade="BF"/>
            <w:tcMar>
              <w:top w:w="100" w:type="dxa"/>
              <w:left w:w="100" w:type="dxa"/>
              <w:bottom w:w="100" w:type="dxa"/>
              <w:right w:w="100" w:type="dxa"/>
            </w:tcMar>
          </w:tcPr>
          <w:p w14:paraId="788F3A4B" w14:textId="592EA72A" w:rsidR="009458DD" w:rsidRDefault="009458DD" w:rsidP="009458DD">
            <w:r>
              <w:rPr>
                <w:b/>
                <w:color w:val="000000"/>
              </w:rPr>
              <w:t>Description</w:t>
            </w:r>
          </w:p>
        </w:tc>
      </w:tr>
      <w:tr w:rsidR="009458DD" w14:paraId="61EE873F" w14:textId="77777777" w:rsidTr="009458DD">
        <w:trPr>
          <w:jc w:val="center"/>
        </w:trPr>
        <w:tc>
          <w:tcPr>
            <w:tcW w:w="2520" w:type="dxa"/>
            <w:shd w:val="clear" w:color="auto" w:fill="FFFFFF"/>
            <w:tcMar>
              <w:top w:w="100" w:type="dxa"/>
              <w:left w:w="100" w:type="dxa"/>
              <w:bottom w:w="100" w:type="dxa"/>
              <w:right w:w="100" w:type="dxa"/>
            </w:tcMar>
            <w:vAlign w:val="center"/>
          </w:tcPr>
          <w:p w14:paraId="2F2AF97F" w14:textId="77777777" w:rsidR="009458DD" w:rsidRDefault="009458DD" w:rsidP="009458DD">
            <w:r>
              <w:rPr>
                <w:b/>
              </w:rPr>
              <w:t>Raw_Artifact</w:t>
            </w:r>
          </w:p>
        </w:tc>
        <w:tc>
          <w:tcPr>
            <w:tcW w:w="3690" w:type="dxa"/>
            <w:shd w:val="clear" w:color="auto" w:fill="FFFFFF"/>
            <w:tcMar>
              <w:top w:w="100" w:type="dxa"/>
              <w:left w:w="100" w:type="dxa"/>
              <w:bottom w:w="100" w:type="dxa"/>
              <w:right w:w="100" w:type="dxa"/>
            </w:tcMar>
            <w:vAlign w:val="center"/>
          </w:tcPr>
          <w:p w14:paraId="1EB24CCA" w14:textId="77777777" w:rsidR="009458DD" w:rsidRDefault="009458DD" w:rsidP="009458DD">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39389815"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4B2F2808" w14:textId="0815B995" w:rsidR="009458DD" w:rsidRDefault="009458DD" w:rsidP="009458DD">
            <w:r>
              <w:t xml:space="preserve">The property contains the raw content of a cyber artifact (rather than simply analysis of that artifact). </w:t>
            </w:r>
          </w:p>
          <w:p w14:paraId="6B1FA2E8" w14:textId="77777777" w:rsidR="009458DD" w:rsidRDefault="009458DD" w:rsidP="009458DD"/>
          <w:p w14:paraId="37B97C9E" w14:textId="77777777" w:rsidR="009458DD" w:rsidRDefault="009458DD" w:rsidP="009458DD">
            <w:r>
              <w:lastRenderedPageBreak/>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r w:rsidR="009458DD" w14:paraId="7BA600B6" w14:textId="77777777" w:rsidTr="009458DD">
        <w:trPr>
          <w:jc w:val="center"/>
        </w:trPr>
        <w:tc>
          <w:tcPr>
            <w:tcW w:w="2520" w:type="dxa"/>
            <w:shd w:val="clear" w:color="auto" w:fill="FFFFFF"/>
            <w:tcMar>
              <w:top w:w="100" w:type="dxa"/>
              <w:left w:w="100" w:type="dxa"/>
              <w:bottom w:w="100" w:type="dxa"/>
              <w:right w:w="100" w:type="dxa"/>
            </w:tcMar>
            <w:vAlign w:val="center"/>
          </w:tcPr>
          <w:p w14:paraId="16C77187" w14:textId="77777777" w:rsidR="009458DD" w:rsidRDefault="009458DD" w:rsidP="009458DD">
            <w:r>
              <w:rPr>
                <w:b/>
              </w:rPr>
              <w:lastRenderedPageBreak/>
              <w:t>Raw_Artifact_Reference</w:t>
            </w:r>
          </w:p>
        </w:tc>
        <w:tc>
          <w:tcPr>
            <w:tcW w:w="3690" w:type="dxa"/>
            <w:shd w:val="clear" w:color="auto" w:fill="FFFFFF"/>
            <w:tcMar>
              <w:top w:w="100" w:type="dxa"/>
              <w:left w:w="100" w:type="dxa"/>
              <w:bottom w:w="100" w:type="dxa"/>
              <w:right w:w="100" w:type="dxa"/>
            </w:tcMar>
            <w:vAlign w:val="center"/>
          </w:tcPr>
          <w:p w14:paraId="7C5B0242" w14:textId="77777777" w:rsidR="009458DD" w:rsidRDefault="009458DD" w:rsidP="009458DD">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4A72A359" w14:textId="77777777" w:rsidR="009458DD" w:rsidRDefault="009458DD" w:rsidP="009458DD">
            <w:pPr>
              <w:jc w:val="center"/>
            </w:pPr>
            <w:r>
              <w:t>0..1</w:t>
            </w:r>
          </w:p>
        </w:tc>
        <w:tc>
          <w:tcPr>
            <w:tcW w:w="5490" w:type="dxa"/>
            <w:shd w:val="clear" w:color="auto" w:fill="FFFFFF"/>
            <w:tcMar>
              <w:top w:w="100" w:type="dxa"/>
              <w:left w:w="100" w:type="dxa"/>
              <w:bottom w:w="100" w:type="dxa"/>
              <w:right w:w="100" w:type="dxa"/>
            </w:tcMar>
          </w:tcPr>
          <w:p w14:paraId="2AF17376" w14:textId="77777777" w:rsidR="009458DD" w:rsidRDefault="009458DD" w:rsidP="009458DD">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 </w:t>
            </w:r>
          </w:p>
          <w:p w14:paraId="0BE73F73" w14:textId="77777777" w:rsidR="009458DD" w:rsidRDefault="009458DD" w:rsidP="009458DD"/>
          <w:p w14:paraId="4179E07D" w14:textId="77777777" w:rsidR="009458DD" w:rsidRDefault="009458DD" w:rsidP="009458DD">
            <w:r>
              <w:t xml:space="preserve">The </w:t>
            </w:r>
            <w:r w:rsidRPr="00BB7763">
              <w:rPr>
                <w:rFonts w:ascii="Courier New" w:hAnsi="Courier New" w:cs="Courier New"/>
              </w:rPr>
              <w:t>Raw_Artifact</w:t>
            </w:r>
            <w:r>
              <w:t xml:space="preserve"> and </w:t>
            </w:r>
            <w:r w:rsidRPr="00BB7763">
              <w:rPr>
                <w:rFonts w:ascii="Courier New" w:hAnsi="Courier New" w:cs="Courier New"/>
              </w:rPr>
              <w:t>Raw_Artifact_Reference</w:t>
            </w:r>
            <w:r>
              <w:t xml:space="preserve"> properties MUST NOT both have a value.</w:t>
            </w:r>
          </w:p>
        </w:tc>
      </w:tr>
    </w:tbl>
    <w:p w14:paraId="505199AD" w14:textId="77777777" w:rsidR="009458DD" w:rsidRDefault="009458DD" w:rsidP="009458DD"/>
    <w:p w14:paraId="3E465F4C" w14:textId="4C257D02" w:rsidR="00093B4E" w:rsidRDefault="00846219">
      <w:pPr>
        <w:pStyle w:val="Heading2"/>
      </w:pPr>
      <w:bookmarkStart w:id="67" w:name="_Toc450227132"/>
      <w:r>
        <w:t xml:space="preserve">RawArtifactType </w:t>
      </w:r>
      <w:r w:rsidR="00B10694">
        <w:t>Data Type</w:t>
      </w:r>
      <w:bookmarkEnd w:id="67"/>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0CAB2A9C"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3</w:t>
      </w:r>
      <w:r w:rsidR="00BB7763" w:rsidRPr="00BB7763">
        <w:rPr>
          <w:b/>
          <w:color w:val="0000EE"/>
        </w:rPr>
        <w:fldChar w:fldCharType="end"/>
      </w:r>
      <w:r>
        <w:t>.</w:t>
      </w:r>
    </w:p>
    <w:p w14:paraId="56AC1C22" w14:textId="219846EE" w:rsidR="00093B4E" w:rsidRDefault="00846219">
      <w:pPr>
        <w:pStyle w:val="tablecaption"/>
        <w:jc w:val="center"/>
      </w:pPr>
      <w:bookmarkStart w:id="68" w:name="_Ref432506168"/>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3</w:t>
      </w:r>
      <w:r w:rsidR="003561EC">
        <w:rPr>
          <w:noProof/>
        </w:rPr>
        <w:fldChar w:fldCharType="end"/>
      </w:r>
      <w:bookmarkEnd w:id="68"/>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9" w:name="_Toc450227133"/>
      <w:r>
        <w:t>PackagingType Class</w:t>
      </w:r>
      <w:bookmarkEnd w:id="69"/>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1A0F06E5"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0F3C44" w:rsidRPr="000F3C44">
        <w:rPr>
          <w:b/>
          <w:color w:val="0000EE"/>
        </w:rPr>
        <w:t xml:space="preserve">Table </w:t>
      </w:r>
      <w:r w:rsidR="000F3C44" w:rsidRPr="000F3C44">
        <w:rPr>
          <w:b/>
          <w:noProof/>
          <w:color w:val="0000EE"/>
        </w:rPr>
        <w:t>3</w:t>
      </w:r>
      <w:r w:rsidR="000F3C44" w:rsidRPr="000F3C44">
        <w:rPr>
          <w:b/>
          <w:noProof/>
          <w:color w:val="0000EE"/>
        </w:rPr>
        <w:noBreakHyphen/>
        <w:t>4</w:t>
      </w:r>
      <w:r w:rsidR="00BB7763" w:rsidRPr="00BB7763">
        <w:rPr>
          <w:b/>
          <w:color w:val="0000EE"/>
        </w:rPr>
        <w:fldChar w:fldCharType="end"/>
      </w:r>
      <w:r>
        <w:t>.</w:t>
      </w:r>
    </w:p>
    <w:p w14:paraId="02FBC623" w14:textId="5C50B20C" w:rsidR="00093B4E" w:rsidRDefault="00846219">
      <w:pPr>
        <w:pStyle w:val="tablecaption"/>
        <w:jc w:val="center"/>
      </w:pPr>
      <w:bookmarkStart w:id="70" w:name="_Ref432506146"/>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4</w:t>
      </w:r>
      <w:r w:rsidR="003561EC">
        <w:rPr>
          <w:noProof/>
        </w:rPr>
        <w:fldChar w:fldCharType="end"/>
      </w:r>
      <w:bookmarkEnd w:id="70"/>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lastRenderedPageBreak/>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14302B8F" w:rsidR="00093B4E" w:rsidRPr="00933739" w:rsidRDefault="00933739">
            <w:pPr>
              <w:rPr>
                <w:b/>
              </w:rPr>
            </w:pPr>
            <w:proofErr w:type="spellStart"/>
            <w:r w:rsidRPr="00933739">
              <w:rPr>
                <w:b/>
              </w:rPr>
              <w:t>Has_Choice</w:t>
            </w:r>
            <w:proofErr w:type="spellEnd"/>
          </w:p>
        </w:tc>
        <w:tc>
          <w:tcPr>
            <w:tcW w:w="3600" w:type="dxa"/>
            <w:shd w:val="clear" w:color="auto" w:fill="FFFFFF"/>
            <w:tcMar>
              <w:top w:w="100" w:type="dxa"/>
              <w:left w:w="100" w:type="dxa"/>
              <w:bottom w:w="100" w:type="dxa"/>
              <w:right w:w="100" w:type="dxa"/>
            </w:tcMar>
            <w:vAlign w:val="center"/>
          </w:tcPr>
          <w:p w14:paraId="4CDA1E06" w14:textId="5D088610" w:rsidR="00093B4E" w:rsidRPr="00933739" w:rsidRDefault="00933739">
            <w:pPr>
              <w:rPr>
                <w:rFonts w:ascii="Courier New" w:hAnsi="Courier New" w:cs="Courier New"/>
              </w:rPr>
            </w:pPr>
            <w:proofErr w:type="spellStart"/>
            <w:r>
              <w:rPr>
                <w:rFonts w:ascii="Courier New" w:hAnsi="Courier New" w:cs="Courier New"/>
              </w:rPr>
              <w:t>Packaging</w:t>
            </w:r>
            <w:r w:rsidRPr="00933739">
              <w:rPr>
                <w:rFonts w:ascii="Courier New" w:hAnsi="Courier New" w:cs="Courier New"/>
              </w:rPr>
              <w:t>ChoiceType</w:t>
            </w:r>
            <w:proofErr w:type="spellEnd"/>
          </w:p>
        </w:tc>
        <w:tc>
          <w:tcPr>
            <w:tcW w:w="1350" w:type="dxa"/>
            <w:shd w:val="clear" w:color="auto" w:fill="FFFFFF"/>
            <w:tcMar>
              <w:top w:w="100" w:type="dxa"/>
              <w:left w:w="100" w:type="dxa"/>
              <w:bottom w:w="100" w:type="dxa"/>
              <w:right w:w="100" w:type="dxa"/>
            </w:tcMar>
            <w:vAlign w:val="center"/>
          </w:tcPr>
          <w:p w14:paraId="66BEB920" w14:textId="6092EFAA" w:rsidR="00093B4E" w:rsidRDefault="00933739">
            <w:pPr>
              <w:jc w:val="center"/>
            </w:pPr>
            <w:r>
              <w:t>0..1</w:t>
            </w:r>
          </w:p>
        </w:tc>
        <w:tc>
          <w:tcPr>
            <w:tcW w:w="6030" w:type="dxa"/>
            <w:shd w:val="clear" w:color="auto" w:fill="FFFFFF"/>
            <w:tcMar>
              <w:top w:w="100" w:type="dxa"/>
              <w:left w:w="100" w:type="dxa"/>
              <w:bottom w:w="100" w:type="dxa"/>
              <w:right w:w="100" w:type="dxa"/>
            </w:tcMar>
          </w:tcPr>
          <w:p w14:paraId="6BC613BE" w14:textId="21C7F723" w:rsidR="00C9014D" w:rsidRDefault="00C9014D" w:rsidP="00C9014D">
            <w:pPr>
              <w:rPr>
                <w:rFonts w:ascii="Courier New" w:eastAsia="Courier New" w:hAnsi="Courier New" w:cs="Courier New"/>
              </w:rPr>
            </w:pPr>
            <w:r>
              <w:t xml:space="preserve">The </w:t>
            </w:r>
            <w:proofErr w:type="spellStart"/>
            <w:r w:rsidRPr="00F30AE6">
              <w:rPr>
                <w:rFonts w:ascii="Courier New" w:hAnsi="Courier New" w:cs="Courier New"/>
              </w:rPr>
              <w:t>Has_Choice</w:t>
            </w:r>
            <w:proofErr w:type="spellEnd"/>
            <w:r>
              <w:rPr>
                <w:rFonts w:ascii="Courier New" w:hAnsi="Courier New" w:cs="Courier New"/>
              </w:rPr>
              <w:t xml:space="preserve"> </w:t>
            </w:r>
            <w:r>
              <w:t xml:space="preserve">property is associated with the class </w:t>
            </w:r>
            <w:proofErr w:type="spellStart"/>
            <w:r>
              <w:rPr>
                <w:rFonts w:ascii="Courier New" w:hAnsi="Courier New" w:cs="Courier New"/>
              </w:rPr>
              <w:t>Packaging</w:t>
            </w:r>
            <w:r w:rsidRPr="00933739">
              <w:rPr>
                <w:rFonts w:ascii="Courier New" w:hAnsi="Courier New" w:cs="Courier New"/>
              </w:rPr>
              <w:t>ChoiceType</w:t>
            </w:r>
            <w:proofErr w:type="spellEnd"/>
            <w:r>
              <w:t xml:space="preserve">. It indicates that there is a choice among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w:t>
            </w:r>
            <w:r>
              <w:rPr>
                <w:rFonts w:ascii="Courier New" w:eastAsia="Courier New" w:hAnsi="Courier New" w:cs="Courier New"/>
              </w:rPr>
              <w:t>.</w:t>
            </w:r>
          </w:p>
          <w:p w14:paraId="28F03F1C" w14:textId="77777777" w:rsidR="00C9014D" w:rsidRDefault="00C9014D" w:rsidP="00C9014D">
            <w:pPr>
              <w:rPr>
                <w:rFonts w:ascii="Courier New" w:eastAsia="Courier New" w:hAnsi="Courier New" w:cs="Courier New"/>
              </w:rPr>
            </w:pPr>
          </w:p>
          <w:p w14:paraId="3DD0DE83" w14:textId="68EA2714" w:rsidR="00664241" w:rsidRDefault="00C9014D">
            <w:r>
              <w:t xml:space="preserve">Only one of the properties of </w:t>
            </w:r>
            <w:proofErr w:type="spellStart"/>
            <w:r w:rsidR="00BA0F59">
              <w:rPr>
                <w:rFonts w:ascii="Courier New" w:hAnsi="Courier New" w:cs="Courier New"/>
              </w:rPr>
              <w:t>Packaging</w:t>
            </w:r>
            <w:r w:rsidR="00BA0F59" w:rsidRPr="00933739">
              <w:rPr>
                <w:rFonts w:ascii="Courier New" w:hAnsi="Courier New" w:cs="Courier New"/>
              </w:rPr>
              <w:t>ChoiceType</w:t>
            </w:r>
            <w:proofErr w:type="spellEnd"/>
            <w:r>
              <w:t xml:space="preserve"> class can be populated at any time. </w:t>
            </w:r>
            <w:r>
              <w:rPr>
                <w:color w:val="auto"/>
              </w:rPr>
              <w:t xml:space="preserve">See Section </w:t>
            </w:r>
            <w:r w:rsidR="008512ED" w:rsidRPr="003561EC">
              <w:rPr>
                <w:b/>
                <w:color w:val="0000EE"/>
              </w:rPr>
              <w:fldChar w:fldCharType="begin"/>
            </w:r>
            <w:r w:rsidR="008512ED" w:rsidRPr="003561EC">
              <w:rPr>
                <w:b/>
                <w:color w:val="0000EE"/>
              </w:rPr>
              <w:instrText xml:space="preserve"> REF _Ref450640216 \r \h  \* MERGEFORMAT </w:instrText>
            </w:r>
            <w:r w:rsidR="008512ED" w:rsidRPr="003561EC">
              <w:rPr>
                <w:b/>
                <w:color w:val="0000EE"/>
              </w:rPr>
            </w:r>
            <w:r w:rsidR="008512ED" w:rsidRPr="003561EC">
              <w:rPr>
                <w:b/>
                <w:color w:val="0000EE"/>
              </w:rPr>
              <w:fldChar w:fldCharType="separate"/>
            </w:r>
            <w:r w:rsidR="008512ED" w:rsidRPr="003561EC">
              <w:rPr>
                <w:b/>
                <w:color w:val="0000EE"/>
              </w:rPr>
              <w:t>1.2.3</w:t>
            </w:r>
            <w:r w:rsidR="008512ED" w:rsidRPr="003561EC">
              <w:rPr>
                <w:b/>
                <w:color w:val="0000EE"/>
              </w:rPr>
              <w:fldChar w:fldCharType="end"/>
            </w:r>
            <w:r>
              <w:rPr>
                <w:b/>
                <w:color w:val="0000EE"/>
              </w:rPr>
              <w:t xml:space="preserve"> </w:t>
            </w:r>
            <w:r>
              <w:rPr>
                <w:color w:val="auto"/>
              </w:rPr>
              <w:t>for more detail.</w:t>
            </w:r>
          </w:p>
        </w:tc>
      </w:tr>
    </w:tbl>
    <w:p w14:paraId="1C9F54E4" w14:textId="02CA8D28" w:rsidR="00093B4E" w:rsidRDefault="00093B4E"/>
    <w:p w14:paraId="79A50F70" w14:textId="77777777" w:rsidR="00C9014D" w:rsidRDefault="00933739" w:rsidP="00933739">
      <w:pPr>
        <w:pStyle w:val="basicparagraph"/>
        <w:spacing w:before="0"/>
      </w:pPr>
      <w:r>
        <w:t xml:space="preserve">The </w:t>
      </w:r>
      <w:proofErr w:type="spellStart"/>
      <w:r>
        <w:rPr>
          <w:rFonts w:ascii="Courier New" w:hAnsi="Courier New" w:cs="Courier New"/>
        </w:rPr>
        <w:t>Packaging</w:t>
      </w:r>
      <w:r w:rsidRPr="00933739">
        <w:rPr>
          <w:rFonts w:ascii="Courier New" w:hAnsi="Courier New" w:cs="Courier New"/>
        </w:rPr>
        <w:t>ChoiceType</w:t>
      </w:r>
      <w:proofErr w:type="spellEnd"/>
      <w:r>
        <w:t xml:space="preserve"> class is the type of the </w:t>
      </w:r>
      <w:proofErr w:type="spellStart"/>
      <w:r w:rsidRPr="007535FA">
        <w:rPr>
          <w:rFonts w:ascii="Courier New" w:hAnsi="Courier New" w:cs="Courier New"/>
        </w:rPr>
        <w:t>Has_Choice</w:t>
      </w:r>
      <w:proofErr w:type="spellEnd"/>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proofErr w:type="spellStart"/>
      <w:r>
        <w:rPr>
          <w:rFonts w:ascii="Courier New" w:hAnsi="Courier New" w:cs="Courier New"/>
        </w:rPr>
        <w:t>Packaging</w:t>
      </w:r>
      <w:r w:rsidRPr="00933739">
        <w:rPr>
          <w:rFonts w:ascii="Courier New" w:hAnsi="Courier New" w:cs="Courier New"/>
        </w:rPr>
        <w:t>ChoiceType</w:t>
      </w:r>
      <w:proofErr w:type="spellEnd"/>
      <w:r>
        <w:t xml:space="preserve"> class can be populated at any time. </w:t>
      </w:r>
    </w:p>
    <w:p w14:paraId="7AA51CCD" w14:textId="77777777" w:rsidR="00C9014D" w:rsidRDefault="00C9014D" w:rsidP="00933739">
      <w:pPr>
        <w:pStyle w:val="basicparagraph"/>
        <w:spacing w:before="0"/>
      </w:pPr>
    </w:p>
    <w:p w14:paraId="1FE36D54" w14:textId="549531D2" w:rsidR="00933739" w:rsidRDefault="00933739" w:rsidP="00933739">
      <w:pPr>
        <w:pStyle w:val="basicparagraph"/>
        <w:spacing w:before="0"/>
      </w:pPr>
      <w:r>
        <w:t xml:space="preserve">The property table of the </w:t>
      </w:r>
      <w:proofErr w:type="spellStart"/>
      <w:r w:rsidR="00C9014D">
        <w:rPr>
          <w:rFonts w:ascii="Courier New" w:hAnsi="Courier New" w:cs="Courier New"/>
        </w:rPr>
        <w:t>Packaging</w:t>
      </w:r>
      <w:r w:rsidR="00C9014D" w:rsidRPr="00933739">
        <w:rPr>
          <w:rFonts w:ascii="Courier New" w:hAnsi="Courier New" w:cs="Courier New"/>
        </w:rPr>
        <w:t>ChoiceType</w:t>
      </w:r>
      <w:proofErr w:type="spellEnd"/>
      <w:r>
        <w:t xml:space="preserve"> class is given in</w:t>
      </w:r>
      <w:r w:rsidR="00C9014D">
        <w:rPr>
          <w:b/>
          <w:color w:val="0000EE"/>
        </w:rPr>
        <w:t xml:space="preserve"> </w:t>
      </w:r>
      <w:r w:rsidR="00C9014D" w:rsidRPr="00C9014D">
        <w:rPr>
          <w:b/>
          <w:color w:val="0000EE"/>
        </w:rPr>
        <w:fldChar w:fldCharType="begin"/>
      </w:r>
      <w:r w:rsidR="00C9014D" w:rsidRPr="00C9014D">
        <w:rPr>
          <w:b/>
          <w:color w:val="0000EE"/>
        </w:rPr>
        <w:instrText xml:space="preserve"> REF _Ref450226592 \h  \* MERGEFORMAT </w:instrText>
      </w:r>
      <w:r w:rsidR="00C9014D" w:rsidRPr="00C9014D">
        <w:rPr>
          <w:b/>
          <w:color w:val="0000EE"/>
        </w:rPr>
      </w:r>
      <w:r w:rsidR="00C9014D" w:rsidRPr="00C9014D">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color w:val="0000EE"/>
        </w:rPr>
        <w:noBreakHyphen/>
      </w:r>
      <w:r w:rsidR="00C9014D" w:rsidRPr="00C9014D">
        <w:rPr>
          <w:b/>
          <w:noProof/>
          <w:color w:val="0000EE"/>
        </w:rPr>
        <w:t>5</w:t>
      </w:r>
      <w:r w:rsidR="00C9014D" w:rsidRPr="00C9014D">
        <w:rPr>
          <w:b/>
          <w:color w:val="0000EE"/>
        </w:rPr>
        <w:fldChar w:fldCharType="end"/>
      </w:r>
      <w:r>
        <w:t>.</w:t>
      </w:r>
    </w:p>
    <w:p w14:paraId="4CC27915" w14:textId="5102ED81" w:rsidR="00C9014D" w:rsidRDefault="00C9014D" w:rsidP="00C9014D">
      <w:pPr>
        <w:pStyle w:val="Caption"/>
      </w:pPr>
      <w:bookmarkStart w:id="71" w:name="_Ref450226592"/>
      <w:r>
        <w:t xml:space="preserve">Table </w:t>
      </w:r>
      <w:r w:rsidR="003561EC">
        <w:fldChar w:fldCharType="begin"/>
      </w:r>
      <w:r w:rsidR="003561EC">
        <w:instrText xml:space="preserve"> STYLEREF 1 \s </w:instrText>
      </w:r>
      <w:r w:rsidR="003561EC">
        <w:fldChar w:fldCharType="separate"/>
      </w:r>
      <w:r>
        <w:rPr>
          <w:noProof/>
        </w:rPr>
        <w:t>3</w:t>
      </w:r>
      <w:r w:rsidR="003561EC">
        <w:rPr>
          <w:noProof/>
        </w:rPr>
        <w:fldChar w:fldCharType="end"/>
      </w:r>
      <w:r>
        <w:noBreakHyphen/>
      </w:r>
      <w:r w:rsidR="003561EC">
        <w:fldChar w:fldCharType="begin"/>
      </w:r>
      <w:r w:rsidR="003561EC">
        <w:instrText xml:space="preserve"> SEQ Table \* ARABIC \s 1 </w:instrText>
      </w:r>
      <w:r w:rsidR="003561EC">
        <w:fldChar w:fldCharType="separate"/>
      </w:r>
      <w:r>
        <w:rPr>
          <w:noProof/>
        </w:rPr>
        <w:t>5</w:t>
      </w:r>
      <w:r w:rsidR="003561EC">
        <w:rPr>
          <w:noProof/>
        </w:rPr>
        <w:fldChar w:fldCharType="end"/>
      </w:r>
      <w:bookmarkEnd w:id="71"/>
      <w:r>
        <w:t xml:space="preserve">. Properties of the </w:t>
      </w:r>
      <w:proofErr w:type="spellStart"/>
      <w:r w:rsidRPr="00C9014D">
        <w:rPr>
          <w:rFonts w:ascii="Courier New" w:hAnsi="Courier New" w:cs="Courier New"/>
        </w:rPr>
        <w:t>PackagingChoiceType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933739" w14:paraId="4069A07A" w14:textId="77777777" w:rsidTr="00933739">
        <w:trPr>
          <w:jc w:val="center"/>
        </w:trPr>
        <w:tc>
          <w:tcPr>
            <w:tcW w:w="1980" w:type="dxa"/>
            <w:shd w:val="clear" w:color="auto" w:fill="AEAAAA" w:themeFill="background2" w:themeFillShade="BF"/>
            <w:tcMar>
              <w:top w:w="100" w:type="dxa"/>
              <w:left w:w="100" w:type="dxa"/>
              <w:bottom w:w="100" w:type="dxa"/>
              <w:right w:w="100" w:type="dxa"/>
            </w:tcMar>
          </w:tcPr>
          <w:p w14:paraId="1D112B92" w14:textId="762921FE" w:rsidR="00933739" w:rsidRDefault="00933739" w:rsidP="00933739">
            <w:pPr>
              <w:rPr>
                <w:b/>
              </w:rPr>
            </w:pPr>
            <w:r>
              <w:rPr>
                <w:b/>
                <w:color w:val="000000"/>
              </w:rPr>
              <w:t>Name</w:t>
            </w:r>
          </w:p>
        </w:tc>
        <w:tc>
          <w:tcPr>
            <w:tcW w:w="3600" w:type="dxa"/>
            <w:shd w:val="clear" w:color="auto" w:fill="AEAAAA" w:themeFill="background2" w:themeFillShade="BF"/>
            <w:tcMar>
              <w:top w:w="100" w:type="dxa"/>
              <w:left w:w="100" w:type="dxa"/>
              <w:bottom w:w="100" w:type="dxa"/>
              <w:right w:w="100" w:type="dxa"/>
            </w:tcMar>
          </w:tcPr>
          <w:p w14:paraId="36C14679" w14:textId="230A0FBA" w:rsidR="00933739" w:rsidRDefault="00933739" w:rsidP="00933739">
            <w:pPr>
              <w:rPr>
                <w:rFonts w:ascii="Courier New" w:eastAsia="Courier New" w:hAnsi="Courier New" w:cs="Courier New"/>
              </w:rPr>
            </w:pPr>
            <w:r>
              <w:rPr>
                <w:b/>
                <w:color w:val="000000"/>
              </w:rPr>
              <w:t>Type</w:t>
            </w:r>
          </w:p>
        </w:tc>
        <w:tc>
          <w:tcPr>
            <w:tcW w:w="1350" w:type="dxa"/>
            <w:shd w:val="clear" w:color="auto" w:fill="AEAAAA" w:themeFill="background2" w:themeFillShade="BF"/>
            <w:tcMar>
              <w:top w:w="100" w:type="dxa"/>
              <w:left w:w="100" w:type="dxa"/>
              <w:bottom w:w="100" w:type="dxa"/>
              <w:right w:w="100" w:type="dxa"/>
            </w:tcMar>
          </w:tcPr>
          <w:p w14:paraId="2FB95FE8" w14:textId="540A0F30" w:rsidR="00933739" w:rsidRDefault="00933739" w:rsidP="00933739">
            <w:pPr>
              <w:jc w:val="center"/>
            </w:pPr>
            <w:r>
              <w:rPr>
                <w:b/>
                <w:color w:val="000000"/>
              </w:rPr>
              <w:t>Multiplicity</w:t>
            </w:r>
          </w:p>
        </w:tc>
        <w:tc>
          <w:tcPr>
            <w:tcW w:w="6030" w:type="dxa"/>
            <w:shd w:val="clear" w:color="auto" w:fill="AEAAAA" w:themeFill="background2" w:themeFillShade="BF"/>
            <w:tcMar>
              <w:top w:w="100" w:type="dxa"/>
              <w:left w:w="100" w:type="dxa"/>
              <w:bottom w:w="100" w:type="dxa"/>
              <w:right w:w="100" w:type="dxa"/>
            </w:tcMar>
          </w:tcPr>
          <w:p w14:paraId="75A119D9" w14:textId="20F57C41" w:rsidR="00933739" w:rsidRDefault="00933739" w:rsidP="00933739">
            <w:r>
              <w:rPr>
                <w:b/>
                <w:color w:val="000000"/>
              </w:rPr>
              <w:t>Description</w:t>
            </w:r>
          </w:p>
        </w:tc>
      </w:tr>
      <w:tr w:rsidR="00933739" w14:paraId="1D3D6A8B" w14:textId="77777777" w:rsidTr="0029226B">
        <w:trPr>
          <w:jc w:val="center"/>
        </w:trPr>
        <w:tc>
          <w:tcPr>
            <w:tcW w:w="1980" w:type="dxa"/>
            <w:shd w:val="clear" w:color="auto" w:fill="FFFFFF"/>
            <w:tcMar>
              <w:top w:w="100" w:type="dxa"/>
              <w:left w:w="100" w:type="dxa"/>
              <w:bottom w:w="100" w:type="dxa"/>
              <w:right w:w="100" w:type="dxa"/>
            </w:tcMar>
            <w:vAlign w:val="center"/>
          </w:tcPr>
          <w:p w14:paraId="408FCD8F" w14:textId="77777777" w:rsidR="00933739" w:rsidRDefault="00933739" w:rsidP="00933739">
            <w:r>
              <w:rPr>
                <w:b/>
              </w:rPr>
              <w:t>Compression</w:t>
            </w:r>
          </w:p>
        </w:tc>
        <w:tc>
          <w:tcPr>
            <w:tcW w:w="3600" w:type="dxa"/>
            <w:shd w:val="clear" w:color="auto" w:fill="FFFFFF"/>
            <w:tcMar>
              <w:top w:w="100" w:type="dxa"/>
              <w:left w:w="100" w:type="dxa"/>
              <w:bottom w:w="100" w:type="dxa"/>
              <w:right w:w="100" w:type="dxa"/>
            </w:tcMar>
            <w:vAlign w:val="center"/>
          </w:tcPr>
          <w:p w14:paraId="67CDCB93" w14:textId="77777777" w:rsidR="00933739" w:rsidRDefault="00933739" w:rsidP="0093373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5D07C46E"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0E079DBC" w14:textId="77777777" w:rsidR="00933739" w:rsidRDefault="00933739" w:rsidP="00933739">
            <w:r>
              <w:t xml:space="preserve">The </w:t>
            </w:r>
            <w:r w:rsidRPr="00BB7763">
              <w:rPr>
                <w:rFonts w:ascii="Courier New" w:hAnsi="Courier New" w:cs="Courier New"/>
              </w:rPr>
              <w:t>Compression</w:t>
            </w:r>
            <w:r>
              <w:t xml:space="preserve"> property specifies details for a compression layer applied to the content of the Raw_Artifact.</w:t>
            </w:r>
          </w:p>
          <w:p w14:paraId="553AECBE" w14:textId="77777777" w:rsidR="00933739" w:rsidRDefault="00933739" w:rsidP="00933739"/>
          <w:p w14:paraId="50991EBF"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5F541EB3" w14:textId="77777777" w:rsidTr="00C9014D">
        <w:trPr>
          <w:jc w:val="center"/>
        </w:trPr>
        <w:tc>
          <w:tcPr>
            <w:tcW w:w="1980" w:type="dxa"/>
            <w:tcBorders>
              <w:bottom w:val="single" w:sz="4" w:space="0" w:color="auto"/>
            </w:tcBorders>
            <w:shd w:val="clear" w:color="auto" w:fill="FFFFFF"/>
            <w:tcMar>
              <w:top w:w="100" w:type="dxa"/>
              <w:left w:w="100" w:type="dxa"/>
              <w:bottom w:w="100" w:type="dxa"/>
              <w:right w:w="100" w:type="dxa"/>
            </w:tcMar>
            <w:vAlign w:val="center"/>
          </w:tcPr>
          <w:p w14:paraId="582D1236" w14:textId="77777777" w:rsidR="00933739" w:rsidRDefault="00933739" w:rsidP="00933739">
            <w:r>
              <w:rPr>
                <w:b/>
              </w:rPr>
              <w:t>Encryption</w:t>
            </w:r>
          </w:p>
        </w:tc>
        <w:tc>
          <w:tcPr>
            <w:tcW w:w="3600" w:type="dxa"/>
            <w:tcBorders>
              <w:bottom w:val="single" w:sz="4" w:space="0" w:color="auto"/>
            </w:tcBorders>
            <w:shd w:val="clear" w:color="auto" w:fill="FFFFFF"/>
            <w:tcMar>
              <w:top w:w="100" w:type="dxa"/>
              <w:left w:w="100" w:type="dxa"/>
              <w:bottom w:w="100" w:type="dxa"/>
              <w:right w:w="100" w:type="dxa"/>
            </w:tcMar>
            <w:vAlign w:val="center"/>
          </w:tcPr>
          <w:p w14:paraId="542098E7" w14:textId="77777777" w:rsidR="00933739" w:rsidRDefault="00933739" w:rsidP="00933739">
            <w:r>
              <w:rPr>
                <w:rFonts w:ascii="Courier New" w:eastAsia="Courier New" w:hAnsi="Courier New" w:cs="Courier New"/>
              </w:rPr>
              <w:t>EncryptionType</w:t>
            </w:r>
          </w:p>
        </w:tc>
        <w:tc>
          <w:tcPr>
            <w:tcW w:w="1350" w:type="dxa"/>
            <w:tcBorders>
              <w:bottom w:val="single" w:sz="4" w:space="0" w:color="auto"/>
            </w:tcBorders>
            <w:shd w:val="clear" w:color="auto" w:fill="FFFFFF"/>
            <w:tcMar>
              <w:top w:w="100" w:type="dxa"/>
              <w:left w:w="100" w:type="dxa"/>
              <w:bottom w:w="100" w:type="dxa"/>
              <w:right w:w="100" w:type="dxa"/>
            </w:tcMar>
            <w:vAlign w:val="center"/>
          </w:tcPr>
          <w:p w14:paraId="0196B65B" w14:textId="77777777" w:rsidR="00933739" w:rsidRDefault="00933739" w:rsidP="00933739">
            <w:pPr>
              <w:jc w:val="center"/>
            </w:pPr>
            <w:r>
              <w:t>0..1</w:t>
            </w:r>
          </w:p>
        </w:tc>
        <w:tc>
          <w:tcPr>
            <w:tcW w:w="6030" w:type="dxa"/>
            <w:tcBorders>
              <w:bottom w:val="single" w:sz="4" w:space="0" w:color="auto"/>
            </w:tcBorders>
            <w:shd w:val="clear" w:color="auto" w:fill="FFFFFF"/>
            <w:tcMar>
              <w:top w:w="100" w:type="dxa"/>
              <w:left w:w="100" w:type="dxa"/>
              <w:bottom w:w="100" w:type="dxa"/>
              <w:right w:w="100" w:type="dxa"/>
            </w:tcMar>
          </w:tcPr>
          <w:p w14:paraId="0DDE6BC5" w14:textId="77777777" w:rsidR="00933739" w:rsidRDefault="00933739" w:rsidP="00933739">
            <w:r>
              <w:t xml:space="preserve">The </w:t>
            </w:r>
            <w:r w:rsidRPr="00BB7763">
              <w:rPr>
                <w:rFonts w:ascii="Courier New" w:hAnsi="Courier New" w:cs="Courier New"/>
              </w:rPr>
              <w:t>Encryption</w:t>
            </w:r>
            <w:r>
              <w:t xml:space="preserve"> property specifies details for an encryption layer applied to the content of the Raw_Artifact.</w:t>
            </w:r>
          </w:p>
          <w:p w14:paraId="28D92C93" w14:textId="77777777" w:rsidR="00933739" w:rsidRDefault="00933739" w:rsidP="00933739"/>
          <w:p w14:paraId="2E8FD7BC" w14:textId="77777777" w:rsidR="00933739" w:rsidRDefault="00933739" w:rsidP="00933739">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933739" w14:paraId="4DB2E3F5" w14:textId="77777777" w:rsidTr="0029226B">
        <w:trPr>
          <w:jc w:val="center"/>
        </w:trPr>
        <w:tc>
          <w:tcPr>
            <w:tcW w:w="1980" w:type="dxa"/>
            <w:shd w:val="clear" w:color="auto" w:fill="FFFFFF"/>
            <w:tcMar>
              <w:top w:w="100" w:type="dxa"/>
              <w:left w:w="100" w:type="dxa"/>
              <w:bottom w:w="100" w:type="dxa"/>
              <w:right w:w="100" w:type="dxa"/>
            </w:tcMar>
            <w:vAlign w:val="center"/>
          </w:tcPr>
          <w:p w14:paraId="392AA197" w14:textId="77777777" w:rsidR="00933739" w:rsidRDefault="00933739" w:rsidP="00933739">
            <w:r>
              <w:rPr>
                <w:b/>
              </w:rPr>
              <w:t>Encoding</w:t>
            </w:r>
          </w:p>
        </w:tc>
        <w:tc>
          <w:tcPr>
            <w:tcW w:w="3600" w:type="dxa"/>
            <w:shd w:val="clear" w:color="auto" w:fill="FFFFFF"/>
            <w:tcMar>
              <w:top w:w="100" w:type="dxa"/>
              <w:left w:w="100" w:type="dxa"/>
              <w:bottom w:w="100" w:type="dxa"/>
              <w:right w:w="100" w:type="dxa"/>
            </w:tcMar>
            <w:vAlign w:val="center"/>
          </w:tcPr>
          <w:p w14:paraId="3385F6DF" w14:textId="77777777" w:rsidR="00933739" w:rsidRDefault="00933739" w:rsidP="0093373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355C9AC2" w14:textId="77777777" w:rsidR="00933739" w:rsidRDefault="00933739" w:rsidP="00933739">
            <w:pPr>
              <w:jc w:val="center"/>
            </w:pPr>
            <w:r>
              <w:t>0..1</w:t>
            </w:r>
          </w:p>
        </w:tc>
        <w:tc>
          <w:tcPr>
            <w:tcW w:w="6030" w:type="dxa"/>
            <w:shd w:val="clear" w:color="auto" w:fill="FFFFFF"/>
            <w:tcMar>
              <w:top w:w="100" w:type="dxa"/>
              <w:left w:w="100" w:type="dxa"/>
              <w:bottom w:w="100" w:type="dxa"/>
              <w:right w:w="100" w:type="dxa"/>
            </w:tcMar>
          </w:tcPr>
          <w:p w14:paraId="3CA9E4D6" w14:textId="301706CB" w:rsidR="00933739" w:rsidRDefault="00933739" w:rsidP="00933739">
            <w:r>
              <w:t xml:space="preserve">The </w:t>
            </w:r>
            <w:r w:rsidRPr="00BB7763">
              <w:rPr>
                <w:rFonts w:ascii="Courier New" w:hAnsi="Courier New" w:cs="Courier New"/>
              </w:rPr>
              <w:t>Encoding</w:t>
            </w:r>
            <w:r>
              <w:t xml:space="preserve"> property specifies details for an encoding layer applied to the content of the Raw_Artifact.</w:t>
            </w:r>
          </w:p>
          <w:p w14:paraId="7E6C7993" w14:textId="77777777" w:rsidR="00C9014D" w:rsidRDefault="00C9014D" w:rsidP="00933739"/>
          <w:p w14:paraId="5CBCAFD8" w14:textId="77777777" w:rsidR="00933739" w:rsidRDefault="00933739" w:rsidP="00933739">
            <w:r>
              <w:lastRenderedPageBreak/>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27886082" w14:textId="62E01CD2" w:rsidR="00093B4E" w:rsidRDefault="00933739">
      <w:pPr>
        <w:pStyle w:val="Heading2"/>
      </w:pPr>
      <w:r>
        <w:lastRenderedPageBreak/>
        <w:t xml:space="preserve"> </w:t>
      </w:r>
      <w:bookmarkStart w:id="72" w:name="_Toc450227134"/>
      <w:r w:rsidR="00846219">
        <w:t>CompressionType Class</w:t>
      </w:r>
      <w:bookmarkEnd w:id="72"/>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323D1DE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6</w:t>
      </w:r>
      <w:r w:rsidR="00BB7763" w:rsidRPr="00BB7763">
        <w:rPr>
          <w:b/>
          <w:color w:val="0000EE"/>
        </w:rPr>
        <w:fldChar w:fldCharType="end"/>
      </w:r>
      <w:r>
        <w:t>.</w:t>
      </w:r>
    </w:p>
    <w:p w14:paraId="07C69243" w14:textId="3CA4614D" w:rsidR="00093B4E" w:rsidRDefault="00846219">
      <w:pPr>
        <w:pStyle w:val="tablecaption"/>
        <w:jc w:val="center"/>
      </w:pPr>
      <w:bookmarkStart w:id="73" w:name="_Ref432506130"/>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w:instrText>
      </w:r>
      <w:r w:rsidR="003561EC">
        <w:instrText xml:space="preserve">ABIC \s 1 </w:instrText>
      </w:r>
      <w:r w:rsidR="003561EC">
        <w:fldChar w:fldCharType="separate"/>
      </w:r>
      <w:r w:rsidR="00C9014D">
        <w:rPr>
          <w:noProof/>
        </w:rPr>
        <w:t>6</w:t>
      </w:r>
      <w:r w:rsidR="003561EC">
        <w:rPr>
          <w:noProof/>
        </w:rPr>
        <w:fldChar w:fldCharType="end"/>
      </w:r>
      <w:bookmarkEnd w:id="73"/>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4" w:name="_Toc450227135"/>
      <w:r>
        <w:t>EncryptionType Class</w:t>
      </w:r>
      <w:bookmarkEnd w:id="74"/>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42236524"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7</w:t>
      </w:r>
      <w:r w:rsidR="00BB7763" w:rsidRPr="00BB7763">
        <w:rPr>
          <w:b/>
          <w:color w:val="0000EE"/>
        </w:rPr>
        <w:fldChar w:fldCharType="end"/>
      </w:r>
      <w:r>
        <w:t>.</w:t>
      </w:r>
    </w:p>
    <w:p w14:paraId="0954FD51" w14:textId="74032BBE" w:rsidR="00093B4E" w:rsidRDefault="00846219">
      <w:pPr>
        <w:pStyle w:val="tablecaption"/>
        <w:jc w:val="center"/>
      </w:pPr>
      <w:bookmarkStart w:id="75" w:name="_Ref432506113"/>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7</w:t>
      </w:r>
      <w:r w:rsidR="003561EC">
        <w:rPr>
          <w:noProof/>
        </w:rPr>
        <w:fldChar w:fldCharType="end"/>
      </w:r>
      <w:bookmarkEnd w:id="75"/>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w:t>
            </w:r>
            <w:r>
              <w:lastRenderedPageBreak/>
              <w:t>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lastRenderedPageBreak/>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6" w:name="_Toc450227136"/>
      <w:r>
        <w:t>EncodingType Class</w:t>
      </w:r>
      <w:bookmarkEnd w:id="76"/>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03B6E8AB"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8</w:t>
      </w:r>
      <w:r w:rsidR="00BB7763" w:rsidRPr="00BB7763">
        <w:rPr>
          <w:b/>
          <w:color w:val="0000EE"/>
        </w:rPr>
        <w:fldChar w:fldCharType="end"/>
      </w:r>
      <w:r>
        <w:t>.</w:t>
      </w:r>
    </w:p>
    <w:p w14:paraId="0F00B32C" w14:textId="2CE32570" w:rsidR="00093B4E" w:rsidRDefault="00846219">
      <w:pPr>
        <w:pStyle w:val="tablecaption"/>
        <w:jc w:val="center"/>
      </w:pPr>
      <w:bookmarkStart w:id="77" w:name="_Ref432506093"/>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8</w:t>
      </w:r>
      <w:r w:rsidR="003561EC">
        <w:rPr>
          <w:noProof/>
        </w:rPr>
        <w:fldChar w:fldCharType="end"/>
      </w:r>
      <w:bookmarkEnd w:id="77"/>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lastRenderedPageBreak/>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8" w:name="_Toc450227137"/>
      <w:r>
        <w:t>ArtifactTypeEnum Enumeration</w:t>
      </w:r>
      <w:bookmarkEnd w:id="78"/>
    </w:p>
    <w:p w14:paraId="573B2DD0" w14:textId="2A212DA6"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C9014D" w:rsidRPr="00C9014D">
        <w:rPr>
          <w:b/>
          <w:color w:val="0000EE"/>
        </w:rPr>
        <w:t xml:space="preserve">Table </w:t>
      </w:r>
      <w:r w:rsidR="00C9014D" w:rsidRPr="00C9014D">
        <w:rPr>
          <w:b/>
          <w:noProof/>
          <w:color w:val="0000EE"/>
        </w:rPr>
        <w:t>3</w:t>
      </w:r>
      <w:r w:rsidR="00C9014D" w:rsidRPr="00C9014D">
        <w:rPr>
          <w:b/>
          <w:noProof/>
          <w:color w:val="0000EE"/>
        </w:rPr>
        <w:noBreakHyphen/>
        <w:t>9</w:t>
      </w:r>
      <w:r w:rsidR="00BB7763" w:rsidRPr="00BB7763">
        <w:rPr>
          <w:b/>
          <w:color w:val="0000EE"/>
        </w:rPr>
        <w:fldChar w:fldCharType="end"/>
      </w:r>
      <w:r>
        <w:t>.</w:t>
      </w:r>
    </w:p>
    <w:p w14:paraId="1459660C" w14:textId="093A8EAE" w:rsidR="00093B4E" w:rsidRDefault="00846219">
      <w:pPr>
        <w:pStyle w:val="tablecaption"/>
        <w:jc w:val="center"/>
      </w:pPr>
      <w:bookmarkStart w:id="79" w:name="_Ref432506065"/>
      <w:r>
        <w:t xml:space="preserve">Table </w:t>
      </w:r>
      <w:r w:rsidR="003561EC">
        <w:fldChar w:fldCharType="begin"/>
      </w:r>
      <w:r w:rsidR="003561EC">
        <w:instrText xml:space="preserve"> STYLEREF 1 \s </w:instrText>
      </w:r>
      <w:r w:rsidR="003561EC">
        <w:fldChar w:fldCharType="separate"/>
      </w:r>
      <w:r w:rsidR="00C9014D">
        <w:rPr>
          <w:noProof/>
        </w:rPr>
        <w:t>3</w:t>
      </w:r>
      <w:r w:rsidR="003561EC">
        <w:rPr>
          <w:noProof/>
        </w:rPr>
        <w:fldChar w:fldCharType="end"/>
      </w:r>
      <w:r w:rsidR="00C9014D">
        <w:noBreakHyphen/>
      </w:r>
      <w:r w:rsidR="003561EC">
        <w:fldChar w:fldCharType="begin"/>
      </w:r>
      <w:r w:rsidR="003561EC">
        <w:instrText xml:space="preserve"> SEQ Table \* ARABIC \s 1 </w:instrText>
      </w:r>
      <w:r w:rsidR="003561EC">
        <w:fldChar w:fldCharType="separate"/>
      </w:r>
      <w:r w:rsidR="00C9014D">
        <w:rPr>
          <w:noProof/>
        </w:rPr>
        <w:t>9</w:t>
      </w:r>
      <w:r w:rsidR="003561EC">
        <w:rPr>
          <w:noProof/>
        </w:rPr>
        <w:fldChar w:fldCharType="end"/>
      </w:r>
      <w:bookmarkEnd w:id="79"/>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8"/>
          <w:pgSz w:w="15840" w:h="12240"/>
          <w:pgMar w:top="1440" w:right="1440" w:bottom="1440" w:left="1440" w:header="720" w:footer="720" w:gutter="0"/>
          <w:cols w:space="720"/>
        </w:sectPr>
      </w:pPr>
    </w:p>
    <w:p w14:paraId="09E4306D" w14:textId="77777777" w:rsidR="002C724C" w:rsidRDefault="00846219" w:rsidP="002C724C">
      <w:pPr>
        <w:pStyle w:val="Heading1"/>
      </w:pPr>
      <w:bookmarkStart w:id="80" w:name="_Ref428537416"/>
      <w:bookmarkStart w:id="81" w:name="_Toc450227138"/>
      <w:r w:rsidRPr="00FD22AC">
        <w:lastRenderedPageBreak/>
        <w:t>Conformance</w:t>
      </w:r>
      <w:bookmarkEnd w:id="59"/>
      <w:bookmarkEnd w:id="60"/>
      <w:bookmarkEnd w:id="80"/>
      <w:bookmarkEnd w:id="81"/>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16C99461" w:rsidR="002C724C" w:rsidRPr="009E7C11" w:rsidRDefault="00846219" w:rsidP="006D26FF">
      <w:pPr>
        <w:spacing w:after="240"/>
      </w:pPr>
      <w:r>
        <w:t xml:space="preserve">[1] Conformant implementations must conform to all normative structural specifications of the UML </w:t>
      </w:r>
      <w:r w:rsidRPr="009E7C11">
        <w:t>model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2A588BBD" w:rsidR="002C724C" w:rsidRDefault="00846219" w:rsidP="006D26FF">
      <w:pPr>
        <w:spacing w:after="240"/>
      </w:pPr>
      <w:r w:rsidRPr="009E7C11">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82" w:name="_Toc449961966"/>
      <w:bookmarkStart w:id="83" w:name="_Toc450227139"/>
      <w:r>
        <w:lastRenderedPageBreak/>
        <w:t>Acknowledgments</w:t>
      </w:r>
      <w:bookmarkEnd w:id="82"/>
      <w:bookmarkEnd w:id="83"/>
    </w:p>
    <w:p w14:paraId="4C883B26" w14:textId="1D45141E" w:rsidR="002C724C" w:rsidRDefault="00846219" w:rsidP="008E53CA">
      <w:pPr>
        <w:spacing w:after="240"/>
      </w:pPr>
      <w:r>
        <w:t>The following individuals have participated in the creation of this specification and are gratefully acknowledged</w:t>
      </w:r>
      <w:r w:rsidR="00C26F6C">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A146E" w:rsidRPr="0019172A" w14:paraId="3D06446F" w14:textId="77777777" w:rsidTr="009458DD">
        <w:tc>
          <w:tcPr>
            <w:tcW w:w="5035" w:type="dxa"/>
          </w:tcPr>
          <w:p w14:paraId="2408181B" w14:textId="77777777" w:rsidR="003A146E" w:rsidRPr="0019172A" w:rsidRDefault="003A146E" w:rsidP="009458DD">
            <w:pPr>
              <w:rPr>
                <w:b/>
              </w:rPr>
            </w:pPr>
            <w:r w:rsidRPr="0019172A">
              <w:rPr>
                <w:b/>
              </w:rPr>
              <w:t>Aetna</w:t>
            </w:r>
          </w:p>
          <w:p w14:paraId="65917DCD" w14:textId="77777777" w:rsidR="003A146E" w:rsidRPr="0019172A" w:rsidRDefault="003A146E" w:rsidP="009458DD">
            <w:r w:rsidRPr="0019172A">
              <w:t xml:space="preserve">    David Crawford</w:t>
            </w:r>
          </w:p>
          <w:p w14:paraId="199411F1" w14:textId="77777777" w:rsidR="003A146E" w:rsidRPr="0019172A" w:rsidRDefault="003A146E" w:rsidP="009458DD">
            <w:pPr>
              <w:rPr>
                <w:b/>
                <w:color w:val="000000"/>
              </w:rPr>
            </w:pPr>
            <w:r w:rsidRPr="0019172A">
              <w:rPr>
                <w:b/>
                <w:color w:val="000000"/>
              </w:rPr>
              <w:t>AIT Austrian Institute of Technology</w:t>
            </w:r>
          </w:p>
          <w:p w14:paraId="608116AD" w14:textId="77777777" w:rsidR="003A146E" w:rsidRPr="0019172A" w:rsidRDefault="003A146E" w:rsidP="009458DD">
            <w:r w:rsidRPr="0019172A">
              <w:t xml:space="preserve">    Roman Fiedler</w:t>
            </w:r>
          </w:p>
          <w:p w14:paraId="534FD9AA" w14:textId="77777777" w:rsidR="003A146E" w:rsidRPr="0019172A" w:rsidRDefault="003A146E" w:rsidP="009458DD">
            <w:r w:rsidRPr="0019172A">
              <w:t xml:space="preserve">    Florian </w:t>
            </w:r>
            <w:proofErr w:type="spellStart"/>
            <w:r w:rsidRPr="0019172A">
              <w:t>Skopik</w:t>
            </w:r>
            <w:proofErr w:type="spellEnd"/>
          </w:p>
          <w:p w14:paraId="395E4166" w14:textId="77777777" w:rsidR="003A146E" w:rsidRPr="0019172A" w:rsidRDefault="003A146E" w:rsidP="009458DD">
            <w:pPr>
              <w:rPr>
                <w:b/>
                <w:color w:val="000000"/>
              </w:rPr>
            </w:pPr>
            <w:r w:rsidRPr="0019172A">
              <w:rPr>
                <w:b/>
                <w:color w:val="000000"/>
              </w:rPr>
              <w:t>Australia and New Zealand Banking Group (ANZ Bank)</w:t>
            </w:r>
          </w:p>
          <w:p w14:paraId="6FFFBC72" w14:textId="77777777" w:rsidR="003A146E" w:rsidRPr="0019172A" w:rsidRDefault="003A146E" w:rsidP="009458DD">
            <w:r w:rsidRPr="0019172A">
              <w:t xml:space="preserve">    Dean Thompson</w:t>
            </w:r>
          </w:p>
          <w:p w14:paraId="40ED4BD0" w14:textId="77777777" w:rsidR="003A146E" w:rsidRPr="0019172A" w:rsidRDefault="003A146E" w:rsidP="009458DD">
            <w:pPr>
              <w:rPr>
                <w:b/>
              </w:rPr>
            </w:pPr>
            <w:r w:rsidRPr="0019172A">
              <w:rPr>
                <w:b/>
              </w:rPr>
              <w:t>Blue Coat Systems, Inc.</w:t>
            </w:r>
          </w:p>
          <w:p w14:paraId="6A8241B4" w14:textId="77777777" w:rsidR="003A146E" w:rsidRPr="0019172A" w:rsidRDefault="003A146E" w:rsidP="009458DD">
            <w:r w:rsidRPr="0019172A">
              <w:t xml:space="preserve">    Owen Johnson</w:t>
            </w:r>
          </w:p>
          <w:p w14:paraId="221F79BF" w14:textId="77777777" w:rsidR="003A146E" w:rsidRPr="0019172A" w:rsidRDefault="003A146E" w:rsidP="009458DD">
            <w:r w:rsidRPr="0019172A">
              <w:t xml:space="preserve">    Bret Jordan</w:t>
            </w:r>
          </w:p>
          <w:p w14:paraId="2C8E68AF" w14:textId="77777777" w:rsidR="003A146E" w:rsidRPr="0019172A" w:rsidRDefault="003A146E" w:rsidP="009458DD">
            <w:pPr>
              <w:rPr>
                <w:b/>
              </w:rPr>
            </w:pPr>
            <w:r w:rsidRPr="0019172A">
              <w:rPr>
                <w:b/>
              </w:rPr>
              <w:t>Century Link</w:t>
            </w:r>
          </w:p>
          <w:p w14:paraId="6E52C24F" w14:textId="77777777" w:rsidR="003A146E" w:rsidRPr="0019172A" w:rsidRDefault="003A146E" w:rsidP="009458DD">
            <w:r w:rsidRPr="0019172A">
              <w:t xml:space="preserve">    Cory Kennedy</w:t>
            </w:r>
          </w:p>
          <w:p w14:paraId="77F54E80" w14:textId="77777777" w:rsidR="003A146E" w:rsidRPr="0019172A" w:rsidRDefault="003A146E" w:rsidP="009458DD">
            <w:pPr>
              <w:rPr>
                <w:b/>
              </w:rPr>
            </w:pPr>
            <w:r w:rsidRPr="0019172A">
              <w:rPr>
                <w:b/>
              </w:rPr>
              <w:t>CIRCL</w:t>
            </w:r>
          </w:p>
          <w:p w14:paraId="18D183CE" w14:textId="77777777" w:rsidR="003A146E" w:rsidRPr="0019172A" w:rsidRDefault="003A146E" w:rsidP="009458DD">
            <w:r w:rsidRPr="0019172A">
              <w:rPr>
                <w:b/>
              </w:rPr>
              <w:t xml:space="preserve">    </w:t>
            </w:r>
            <w:r w:rsidRPr="0019172A">
              <w:t xml:space="preserve">Alexandre </w:t>
            </w:r>
            <w:proofErr w:type="spellStart"/>
            <w:r w:rsidRPr="0019172A">
              <w:t>Dulaunoy</w:t>
            </w:r>
            <w:proofErr w:type="spellEnd"/>
          </w:p>
          <w:p w14:paraId="38BA40B1" w14:textId="77777777" w:rsidR="003A146E" w:rsidRPr="0019172A" w:rsidRDefault="003A146E" w:rsidP="009458DD">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C508B62" w14:textId="77777777" w:rsidR="003A146E" w:rsidRPr="0019172A" w:rsidRDefault="003A146E" w:rsidP="009458DD">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9001A93" w14:textId="77777777" w:rsidR="003A146E" w:rsidRPr="0019172A" w:rsidRDefault="003A146E" w:rsidP="009458DD">
            <w:pPr>
              <w:rPr>
                <w:b/>
              </w:rPr>
            </w:pPr>
            <w:r w:rsidRPr="0019172A">
              <w:rPr>
                <w:b/>
              </w:rPr>
              <w:t>Citrix Systems</w:t>
            </w:r>
          </w:p>
          <w:p w14:paraId="3408496D" w14:textId="77777777" w:rsidR="003A146E" w:rsidRPr="0019172A" w:rsidRDefault="003A146E" w:rsidP="009458DD">
            <w:r w:rsidRPr="0019172A">
              <w:t xml:space="preserve">    Joey </w:t>
            </w:r>
            <w:proofErr w:type="spellStart"/>
            <w:r w:rsidRPr="0019172A">
              <w:t>Peloquin</w:t>
            </w:r>
            <w:proofErr w:type="spellEnd"/>
          </w:p>
          <w:p w14:paraId="3CF5B423" w14:textId="77777777" w:rsidR="003A146E" w:rsidRPr="0019172A" w:rsidRDefault="003A146E" w:rsidP="009458DD">
            <w:pPr>
              <w:rPr>
                <w:b/>
              </w:rPr>
            </w:pPr>
            <w:r w:rsidRPr="0019172A">
              <w:rPr>
                <w:b/>
              </w:rPr>
              <w:t>Dell</w:t>
            </w:r>
          </w:p>
          <w:p w14:paraId="390C7EE1" w14:textId="77777777" w:rsidR="003A146E" w:rsidRPr="0019172A" w:rsidRDefault="003A146E" w:rsidP="009458DD">
            <w:r w:rsidRPr="0019172A">
              <w:t xml:space="preserve">    Will </w:t>
            </w:r>
            <w:proofErr w:type="spellStart"/>
            <w:r w:rsidRPr="0019172A">
              <w:t>Urbanski</w:t>
            </w:r>
            <w:proofErr w:type="spellEnd"/>
          </w:p>
          <w:p w14:paraId="2F6C4140" w14:textId="77777777" w:rsidR="003A146E" w:rsidRPr="0019172A" w:rsidRDefault="003A146E" w:rsidP="009458DD">
            <w:r w:rsidRPr="0019172A">
              <w:t xml:space="preserve">    Jeff Williams</w:t>
            </w:r>
          </w:p>
          <w:p w14:paraId="671000F9" w14:textId="77777777" w:rsidR="003A146E" w:rsidRPr="0019172A" w:rsidRDefault="003A146E" w:rsidP="009458DD">
            <w:pPr>
              <w:rPr>
                <w:b/>
              </w:rPr>
            </w:pPr>
            <w:r w:rsidRPr="0019172A">
              <w:rPr>
                <w:b/>
              </w:rPr>
              <w:t>DTCC</w:t>
            </w:r>
          </w:p>
          <w:p w14:paraId="6C0250A8" w14:textId="77777777" w:rsidR="003A146E" w:rsidRPr="0019172A" w:rsidRDefault="003A146E" w:rsidP="009458DD">
            <w:r w:rsidRPr="0019172A">
              <w:t xml:space="preserve">    Dan Brown</w:t>
            </w:r>
          </w:p>
          <w:p w14:paraId="2FDD3511" w14:textId="77777777" w:rsidR="003A146E" w:rsidRPr="0019172A" w:rsidRDefault="003A146E" w:rsidP="009458DD">
            <w:r w:rsidRPr="0019172A">
              <w:t xml:space="preserve">    Gordon Hundley</w:t>
            </w:r>
          </w:p>
          <w:p w14:paraId="5449A6B7" w14:textId="77777777" w:rsidR="003A146E" w:rsidRPr="0019172A" w:rsidRDefault="003A146E" w:rsidP="009458DD">
            <w:r w:rsidRPr="0019172A">
              <w:t xml:space="preserve">    Chris </w:t>
            </w:r>
            <w:proofErr w:type="spellStart"/>
            <w:r w:rsidRPr="0019172A">
              <w:t>Koutras</w:t>
            </w:r>
            <w:proofErr w:type="spellEnd"/>
          </w:p>
          <w:p w14:paraId="288D96A5" w14:textId="77777777" w:rsidR="003A146E" w:rsidRPr="0019172A" w:rsidRDefault="003A146E" w:rsidP="009458DD">
            <w:pPr>
              <w:rPr>
                <w:b/>
              </w:rPr>
            </w:pPr>
            <w:r w:rsidRPr="0019172A">
              <w:rPr>
                <w:b/>
              </w:rPr>
              <w:t>EMC</w:t>
            </w:r>
          </w:p>
          <w:p w14:paraId="5AD8FB73" w14:textId="77777777" w:rsidR="003A146E" w:rsidRPr="0019172A" w:rsidRDefault="003A146E" w:rsidP="009458DD">
            <w:r w:rsidRPr="0019172A">
              <w:t xml:space="preserve">    Robert Griffin</w:t>
            </w:r>
          </w:p>
          <w:p w14:paraId="51335DDE" w14:textId="77777777" w:rsidR="003A146E" w:rsidRPr="0019172A" w:rsidRDefault="003A146E" w:rsidP="009458DD">
            <w:r w:rsidRPr="0019172A">
              <w:t xml:space="preserve">    Jeff Odom</w:t>
            </w:r>
          </w:p>
          <w:p w14:paraId="3AA4E77D" w14:textId="77777777" w:rsidR="003A146E" w:rsidRPr="0019172A" w:rsidRDefault="003A146E" w:rsidP="009458DD">
            <w:r w:rsidRPr="0019172A">
              <w:t xml:space="preserve">    Ravi </w:t>
            </w:r>
            <w:proofErr w:type="spellStart"/>
            <w:r w:rsidRPr="0019172A">
              <w:t>Sharda</w:t>
            </w:r>
            <w:proofErr w:type="spellEnd"/>
          </w:p>
          <w:p w14:paraId="63517815" w14:textId="77777777" w:rsidR="003A146E" w:rsidRPr="0019172A" w:rsidRDefault="003A146E" w:rsidP="009458DD">
            <w:pPr>
              <w:rPr>
                <w:b/>
                <w:color w:val="000000"/>
              </w:rPr>
            </w:pPr>
            <w:r w:rsidRPr="0019172A">
              <w:rPr>
                <w:b/>
                <w:color w:val="000000"/>
              </w:rPr>
              <w:t>Financial Services Information Sharing and Analysis Center (FS-ISAC)</w:t>
            </w:r>
          </w:p>
          <w:p w14:paraId="47789705" w14:textId="77777777" w:rsidR="003A146E" w:rsidRPr="0019172A" w:rsidRDefault="003A146E" w:rsidP="009458DD">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846690A" w14:textId="77777777" w:rsidR="003A146E" w:rsidRPr="0019172A" w:rsidRDefault="003A146E" w:rsidP="009458DD">
            <w:pPr>
              <w:rPr>
                <w:color w:val="000000"/>
              </w:rPr>
            </w:pPr>
            <w:r w:rsidRPr="0019172A">
              <w:rPr>
                <w:color w:val="000000"/>
              </w:rPr>
              <w:t xml:space="preserve">    Chris Ricard</w:t>
            </w:r>
          </w:p>
          <w:p w14:paraId="403896C0" w14:textId="77777777" w:rsidR="003A146E" w:rsidRPr="0019172A" w:rsidRDefault="003A146E" w:rsidP="009458DD">
            <w:pPr>
              <w:rPr>
                <w:b/>
                <w:color w:val="000000"/>
              </w:rPr>
            </w:pPr>
            <w:r w:rsidRPr="0019172A">
              <w:rPr>
                <w:b/>
                <w:color w:val="000000"/>
              </w:rPr>
              <w:t>Fortinet Inc.</w:t>
            </w:r>
          </w:p>
          <w:p w14:paraId="55FC0FCD" w14:textId="77777777" w:rsidR="003A146E" w:rsidRPr="0019172A" w:rsidRDefault="003A146E" w:rsidP="009458DD">
            <w:pPr>
              <w:rPr>
                <w:color w:val="000000"/>
              </w:rPr>
            </w:pPr>
            <w:r w:rsidRPr="0019172A">
              <w:rPr>
                <w:color w:val="000000"/>
              </w:rPr>
              <w:t xml:space="preserve">    Gavin Chow</w:t>
            </w:r>
          </w:p>
          <w:p w14:paraId="41F71353" w14:textId="77777777" w:rsidR="003A146E" w:rsidRPr="0019172A" w:rsidRDefault="003A146E" w:rsidP="009458DD">
            <w:pPr>
              <w:rPr>
                <w:color w:val="000000"/>
              </w:rPr>
            </w:pPr>
            <w:r w:rsidRPr="0019172A">
              <w:rPr>
                <w:color w:val="000000"/>
              </w:rPr>
              <w:t xml:space="preserve">    Kenichi </w:t>
            </w:r>
            <w:proofErr w:type="spellStart"/>
            <w:r w:rsidRPr="0019172A">
              <w:rPr>
                <w:color w:val="000000"/>
              </w:rPr>
              <w:t>Terashita</w:t>
            </w:r>
            <w:proofErr w:type="spellEnd"/>
          </w:p>
          <w:p w14:paraId="3EAD278D" w14:textId="77777777" w:rsidR="003A146E" w:rsidRPr="0019172A" w:rsidRDefault="003A146E" w:rsidP="009458DD">
            <w:pPr>
              <w:rPr>
                <w:b/>
                <w:color w:val="000000"/>
              </w:rPr>
            </w:pPr>
            <w:r w:rsidRPr="0019172A">
              <w:rPr>
                <w:b/>
                <w:color w:val="000000"/>
              </w:rPr>
              <w:lastRenderedPageBreak/>
              <w:t>Fujitsu Limited</w:t>
            </w:r>
          </w:p>
          <w:p w14:paraId="13D3223E" w14:textId="77777777" w:rsidR="003A146E" w:rsidRPr="0019172A" w:rsidRDefault="003A146E" w:rsidP="009458DD">
            <w:pPr>
              <w:rPr>
                <w:color w:val="000000"/>
              </w:rPr>
            </w:pPr>
            <w:r w:rsidRPr="0019172A">
              <w:rPr>
                <w:color w:val="000000"/>
              </w:rPr>
              <w:t xml:space="preserve">    Neil Edwards</w:t>
            </w:r>
          </w:p>
          <w:p w14:paraId="25D56C15" w14:textId="77777777" w:rsidR="003A146E" w:rsidRPr="0019172A" w:rsidRDefault="003A146E" w:rsidP="009458DD">
            <w:pPr>
              <w:rPr>
                <w:color w:val="000000"/>
              </w:rPr>
            </w:pPr>
            <w:r w:rsidRPr="0019172A">
              <w:rPr>
                <w:color w:val="000000"/>
              </w:rPr>
              <w:t xml:space="preserve">    Frederick Hirsch</w:t>
            </w:r>
          </w:p>
          <w:p w14:paraId="07A02704" w14:textId="77777777" w:rsidR="003A146E" w:rsidRPr="0019172A" w:rsidRDefault="003A146E" w:rsidP="009458DD">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6057F93" w14:textId="77777777" w:rsidR="003A146E" w:rsidRPr="0019172A" w:rsidRDefault="003A146E" w:rsidP="009458DD">
            <w:pPr>
              <w:rPr>
                <w:color w:val="000000"/>
              </w:rPr>
            </w:pPr>
            <w:r w:rsidRPr="0019172A">
              <w:rPr>
                <w:color w:val="000000"/>
              </w:rPr>
              <w:t xml:space="preserve">    Daisuke Murabayashi</w:t>
            </w:r>
          </w:p>
          <w:p w14:paraId="3BFBE9F1" w14:textId="77777777" w:rsidR="003A146E" w:rsidRPr="0019172A" w:rsidRDefault="003A146E" w:rsidP="009458DD">
            <w:pPr>
              <w:rPr>
                <w:b/>
                <w:color w:val="000000"/>
              </w:rPr>
            </w:pPr>
            <w:r w:rsidRPr="0019172A">
              <w:rPr>
                <w:b/>
                <w:color w:val="000000"/>
              </w:rPr>
              <w:t>Google Inc.</w:t>
            </w:r>
          </w:p>
          <w:p w14:paraId="4A4A9D97" w14:textId="77777777" w:rsidR="003A146E" w:rsidRPr="0019172A" w:rsidRDefault="003A146E" w:rsidP="009458DD">
            <w:pPr>
              <w:rPr>
                <w:color w:val="000000"/>
              </w:rPr>
            </w:pPr>
            <w:r w:rsidRPr="0019172A">
              <w:rPr>
                <w:color w:val="000000"/>
              </w:rPr>
              <w:t xml:space="preserve">    Mark </w:t>
            </w:r>
            <w:proofErr w:type="spellStart"/>
            <w:r w:rsidRPr="0019172A">
              <w:rPr>
                <w:color w:val="000000"/>
              </w:rPr>
              <w:t>Risher</w:t>
            </w:r>
            <w:proofErr w:type="spellEnd"/>
          </w:p>
          <w:p w14:paraId="2B8C77EF" w14:textId="77777777" w:rsidR="003A146E" w:rsidRPr="0019172A" w:rsidRDefault="003A146E" w:rsidP="009458DD">
            <w:pPr>
              <w:rPr>
                <w:b/>
                <w:color w:val="000000"/>
              </w:rPr>
            </w:pPr>
            <w:r w:rsidRPr="0019172A">
              <w:rPr>
                <w:b/>
                <w:color w:val="000000"/>
              </w:rPr>
              <w:t>Hitachi, Ltd.</w:t>
            </w:r>
          </w:p>
          <w:p w14:paraId="46E1C9A4" w14:textId="77777777" w:rsidR="003A146E" w:rsidRPr="0019172A" w:rsidRDefault="003A146E" w:rsidP="009458DD">
            <w:pPr>
              <w:rPr>
                <w:color w:val="000000"/>
              </w:rPr>
            </w:pPr>
            <w:r w:rsidRPr="0019172A">
              <w:rPr>
                <w:color w:val="000000"/>
              </w:rPr>
              <w:t xml:space="preserve">    Kazuo Noguchi</w:t>
            </w:r>
          </w:p>
          <w:p w14:paraId="5F016CCC" w14:textId="77777777" w:rsidR="003A146E" w:rsidRPr="0019172A" w:rsidRDefault="003A146E" w:rsidP="009458DD">
            <w:pPr>
              <w:rPr>
                <w:color w:val="000000"/>
              </w:rPr>
            </w:pPr>
            <w:r w:rsidRPr="0019172A">
              <w:rPr>
                <w:color w:val="000000"/>
              </w:rPr>
              <w:t xml:space="preserve">    Akihito Sawada</w:t>
            </w:r>
          </w:p>
          <w:p w14:paraId="54B7AE3E" w14:textId="77777777" w:rsidR="003A146E" w:rsidRPr="0019172A" w:rsidRDefault="003A146E" w:rsidP="009458DD">
            <w:pPr>
              <w:rPr>
                <w:color w:val="000000"/>
              </w:rPr>
            </w:pPr>
            <w:r w:rsidRPr="0019172A">
              <w:rPr>
                <w:color w:val="000000"/>
              </w:rPr>
              <w:t xml:space="preserve">    Masato Terada</w:t>
            </w:r>
          </w:p>
          <w:p w14:paraId="25A45C16" w14:textId="77777777" w:rsidR="003A146E" w:rsidRPr="0019172A" w:rsidRDefault="003A146E" w:rsidP="009458DD">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D6D907C" w14:textId="77777777" w:rsidR="003A146E" w:rsidRPr="0019172A" w:rsidRDefault="003A146E" w:rsidP="009458DD">
            <w:pPr>
              <w:rPr>
                <w:color w:val="000000"/>
              </w:rPr>
            </w:pPr>
            <w:r w:rsidRPr="0019172A">
              <w:rPr>
                <w:color w:val="000000"/>
              </w:rPr>
              <w:t xml:space="preserve">    Paul Martini</w:t>
            </w:r>
          </w:p>
          <w:p w14:paraId="5F4CAC61" w14:textId="77777777" w:rsidR="003A146E" w:rsidRPr="0019172A" w:rsidRDefault="003A146E" w:rsidP="009458DD">
            <w:pPr>
              <w:rPr>
                <w:b/>
                <w:color w:val="000000"/>
              </w:rPr>
            </w:pPr>
            <w:r w:rsidRPr="0019172A">
              <w:rPr>
                <w:b/>
                <w:color w:val="000000"/>
              </w:rPr>
              <w:t>Individual</w:t>
            </w:r>
          </w:p>
          <w:p w14:paraId="1B7DDC15" w14:textId="77777777" w:rsidR="003A146E" w:rsidRPr="0019172A" w:rsidRDefault="003A146E" w:rsidP="009458DD">
            <w:pPr>
              <w:rPr>
                <w:color w:val="000000"/>
              </w:rPr>
            </w:pPr>
            <w:r w:rsidRPr="0019172A">
              <w:rPr>
                <w:color w:val="000000"/>
              </w:rPr>
              <w:t xml:space="preserve">    Jerome </w:t>
            </w:r>
            <w:proofErr w:type="spellStart"/>
            <w:r w:rsidRPr="0019172A">
              <w:rPr>
                <w:color w:val="000000"/>
              </w:rPr>
              <w:t>Athias</w:t>
            </w:r>
            <w:proofErr w:type="spellEnd"/>
          </w:p>
          <w:p w14:paraId="4670D91C" w14:textId="77777777" w:rsidR="003A146E" w:rsidRPr="0019172A" w:rsidRDefault="003A146E" w:rsidP="009458DD">
            <w:pPr>
              <w:rPr>
                <w:color w:val="000000"/>
              </w:rPr>
            </w:pPr>
            <w:r w:rsidRPr="0019172A">
              <w:rPr>
                <w:color w:val="000000"/>
              </w:rPr>
              <w:t xml:space="preserve">    Peter Brown</w:t>
            </w:r>
          </w:p>
          <w:p w14:paraId="7245EBF3" w14:textId="77777777" w:rsidR="003A146E" w:rsidRPr="0019172A" w:rsidRDefault="003A146E" w:rsidP="009458DD">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F79AEE0" w14:textId="77777777" w:rsidR="003A146E" w:rsidRPr="0019172A" w:rsidRDefault="003A146E" w:rsidP="009458DD">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7A36D343" w14:textId="77777777" w:rsidR="003A146E" w:rsidRPr="0019172A" w:rsidRDefault="003A146E" w:rsidP="009458DD">
            <w:pPr>
              <w:rPr>
                <w:color w:val="000000"/>
              </w:rPr>
            </w:pPr>
            <w:r w:rsidRPr="0019172A">
              <w:rPr>
                <w:color w:val="000000"/>
              </w:rPr>
              <w:t xml:space="preserve">    Bar Lockwood</w:t>
            </w:r>
          </w:p>
          <w:p w14:paraId="2453B657" w14:textId="77777777" w:rsidR="003A146E" w:rsidRPr="0019172A" w:rsidRDefault="003A146E" w:rsidP="009458DD">
            <w:pPr>
              <w:rPr>
                <w:color w:val="000000"/>
              </w:rPr>
            </w:pPr>
            <w:r w:rsidRPr="0019172A">
              <w:rPr>
                <w:color w:val="000000"/>
              </w:rPr>
              <w:t xml:space="preserve">    Terry MacDonald</w:t>
            </w:r>
          </w:p>
          <w:p w14:paraId="3A86EAF7" w14:textId="77777777" w:rsidR="003A146E" w:rsidRPr="0019172A" w:rsidRDefault="003A146E" w:rsidP="009458DD">
            <w:pPr>
              <w:rPr>
                <w:color w:val="000000"/>
              </w:rPr>
            </w:pPr>
            <w:r w:rsidRPr="0019172A">
              <w:rPr>
                <w:color w:val="000000"/>
              </w:rPr>
              <w:t xml:space="preserve">    Alex Pinto</w:t>
            </w:r>
          </w:p>
          <w:p w14:paraId="64F0EAE2" w14:textId="77777777" w:rsidR="003A146E" w:rsidRPr="0019172A" w:rsidRDefault="003A146E" w:rsidP="009458DD">
            <w:pPr>
              <w:rPr>
                <w:b/>
                <w:color w:val="000000"/>
              </w:rPr>
            </w:pPr>
            <w:r w:rsidRPr="0019172A">
              <w:rPr>
                <w:b/>
                <w:color w:val="000000"/>
              </w:rPr>
              <w:t>Intel Corporation</w:t>
            </w:r>
          </w:p>
          <w:p w14:paraId="096FC230" w14:textId="77777777" w:rsidR="003A146E" w:rsidRPr="0019172A" w:rsidRDefault="003A146E" w:rsidP="009458DD">
            <w:pPr>
              <w:rPr>
                <w:color w:val="000000"/>
              </w:rPr>
            </w:pPr>
            <w:r w:rsidRPr="0019172A">
              <w:rPr>
                <w:color w:val="000000"/>
              </w:rPr>
              <w:t xml:space="preserve">    Tim Casey</w:t>
            </w:r>
          </w:p>
          <w:p w14:paraId="1F795600" w14:textId="77777777" w:rsidR="003A146E" w:rsidRPr="0019172A" w:rsidRDefault="003A146E" w:rsidP="009458DD">
            <w:pPr>
              <w:rPr>
                <w:color w:val="000000"/>
              </w:rPr>
            </w:pPr>
            <w:r w:rsidRPr="0019172A">
              <w:rPr>
                <w:color w:val="000000"/>
              </w:rPr>
              <w:t xml:space="preserve">    Kent </w:t>
            </w:r>
            <w:proofErr w:type="spellStart"/>
            <w:r w:rsidRPr="0019172A">
              <w:rPr>
                <w:color w:val="000000"/>
              </w:rPr>
              <w:t>Landfield</w:t>
            </w:r>
            <w:proofErr w:type="spellEnd"/>
          </w:p>
          <w:p w14:paraId="0CE4F813" w14:textId="77777777" w:rsidR="003A146E" w:rsidRPr="0019172A" w:rsidRDefault="003A146E" w:rsidP="009458DD">
            <w:pPr>
              <w:rPr>
                <w:b/>
                <w:color w:val="000000"/>
              </w:rPr>
            </w:pPr>
            <w:r w:rsidRPr="0019172A">
              <w:rPr>
                <w:b/>
                <w:color w:val="000000"/>
              </w:rPr>
              <w:t>JPMorgan Chase Bank, N.A.</w:t>
            </w:r>
          </w:p>
          <w:p w14:paraId="470D9B9D" w14:textId="77777777" w:rsidR="003A146E" w:rsidRPr="0019172A" w:rsidRDefault="003A146E" w:rsidP="009458DD">
            <w:pPr>
              <w:rPr>
                <w:color w:val="000000"/>
              </w:rPr>
            </w:pPr>
            <w:r w:rsidRPr="0019172A">
              <w:rPr>
                <w:b/>
                <w:color w:val="000000"/>
              </w:rPr>
              <w:t xml:space="preserve">    </w:t>
            </w:r>
            <w:r w:rsidRPr="0019172A">
              <w:rPr>
                <w:color w:val="000000"/>
              </w:rPr>
              <w:t>Terrence Driscoll</w:t>
            </w:r>
          </w:p>
          <w:p w14:paraId="70179E0A" w14:textId="77777777" w:rsidR="003A146E" w:rsidRPr="0019172A" w:rsidRDefault="003A146E" w:rsidP="009458DD">
            <w:pPr>
              <w:rPr>
                <w:color w:val="000000"/>
              </w:rPr>
            </w:pPr>
            <w:r w:rsidRPr="0019172A">
              <w:rPr>
                <w:color w:val="000000"/>
              </w:rPr>
              <w:t xml:space="preserve">    David </w:t>
            </w:r>
            <w:proofErr w:type="spellStart"/>
            <w:r w:rsidRPr="0019172A">
              <w:rPr>
                <w:color w:val="000000"/>
              </w:rPr>
              <w:t>Laurance</w:t>
            </w:r>
            <w:proofErr w:type="spellEnd"/>
          </w:p>
          <w:p w14:paraId="5516D4D3" w14:textId="77777777" w:rsidR="003A146E" w:rsidRPr="0019172A" w:rsidRDefault="003A146E" w:rsidP="009458DD">
            <w:pPr>
              <w:rPr>
                <w:b/>
                <w:color w:val="000000"/>
              </w:rPr>
            </w:pPr>
            <w:proofErr w:type="spellStart"/>
            <w:r w:rsidRPr="0019172A">
              <w:rPr>
                <w:b/>
                <w:color w:val="000000"/>
              </w:rPr>
              <w:t>LookingGlass</w:t>
            </w:r>
            <w:proofErr w:type="spellEnd"/>
          </w:p>
          <w:p w14:paraId="67EF91C5" w14:textId="77777777" w:rsidR="003A146E" w:rsidRPr="0019172A" w:rsidRDefault="003A146E" w:rsidP="009458DD">
            <w:pPr>
              <w:rPr>
                <w:color w:val="000000"/>
              </w:rPr>
            </w:pPr>
            <w:r w:rsidRPr="0019172A">
              <w:rPr>
                <w:color w:val="000000"/>
              </w:rPr>
              <w:t xml:space="preserve">    Allan Thomson</w:t>
            </w:r>
          </w:p>
          <w:p w14:paraId="6CB81AB7" w14:textId="77777777" w:rsidR="003A146E" w:rsidRPr="0019172A" w:rsidRDefault="003A146E" w:rsidP="009458DD">
            <w:pPr>
              <w:rPr>
                <w:color w:val="000000"/>
              </w:rPr>
            </w:pPr>
            <w:r w:rsidRPr="0019172A">
              <w:rPr>
                <w:color w:val="000000"/>
              </w:rPr>
              <w:t xml:space="preserve">    Lee </w:t>
            </w:r>
            <w:proofErr w:type="spellStart"/>
            <w:r w:rsidRPr="0019172A">
              <w:rPr>
                <w:color w:val="000000"/>
              </w:rPr>
              <w:t>Vorthman</w:t>
            </w:r>
            <w:proofErr w:type="spellEnd"/>
          </w:p>
          <w:p w14:paraId="6DE5CAC0" w14:textId="77777777" w:rsidR="003A146E" w:rsidRPr="0019172A" w:rsidRDefault="003A146E" w:rsidP="009458DD">
            <w:pPr>
              <w:rPr>
                <w:b/>
                <w:color w:val="000000"/>
              </w:rPr>
            </w:pPr>
            <w:proofErr w:type="spellStart"/>
            <w:r w:rsidRPr="0019172A">
              <w:rPr>
                <w:b/>
                <w:color w:val="000000"/>
              </w:rPr>
              <w:t>Mitre</w:t>
            </w:r>
            <w:proofErr w:type="spellEnd"/>
            <w:r w:rsidRPr="0019172A">
              <w:rPr>
                <w:b/>
                <w:color w:val="000000"/>
              </w:rPr>
              <w:t xml:space="preserve"> Corporation</w:t>
            </w:r>
          </w:p>
          <w:p w14:paraId="23A013B9" w14:textId="77777777" w:rsidR="003A146E" w:rsidRPr="0019172A" w:rsidRDefault="003A146E" w:rsidP="009458DD">
            <w:pPr>
              <w:rPr>
                <w:color w:val="000000"/>
              </w:rPr>
            </w:pPr>
            <w:r w:rsidRPr="0019172A">
              <w:rPr>
                <w:color w:val="000000"/>
              </w:rPr>
              <w:t xml:space="preserve">    Greg Back</w:t>
            </w:r>
          </w:p>
          <w:p w14:paraId="4F21704E" w14:textId="77777777" w:rsidR="003A146E" w:rsidRPr="0019172A" w:rsidRDefault="003A146E" w:rsidP="009458DD">
            <w:pPr>
              <w:rPr>
                <w:color w:val="000000"/>
              </w:rPr>
            </w:pPr>
            <w:r w:rsidRPr="0019172A">
              <w:rPr>
                <w:color w:val="000000"/>
              </w:rPr>
              <w:t xml:space="preserve">    Jonathan Baker</w:t>
            </w:r>
          </w:p>
          <w:p w14:paraId="50DE40D8" w14:textId="77777777" w:rsidR="003A146E" w:rsidRPr="0019172A" w:rsidRDefault="003A146E" w:rsidP="009458DD">
            <w:pPr>
              <w:rPr>
                <w:color w:val="000000"/>
              </w:rPr>
            </w:pPr>
            <w:r w:rsidRPr="0019172A">
              <w:rPr>
                <w:color w:val="000000"/>
              </w:rPr>
              <w:t xml:space="preserve">    Sean Barnum</w:t>
            </w:r>
          </w:p>
          <w:p w14:paraId="796A7682" w14:textId="77777777" w:rsidR="003A146E" w:rsidRPr="0019172A" w:rsidRDefault="003A146E" w:rsidP="009458DD">
            <w:pPr>
              <w:rPr>
                <w:color w:val="000000"/>
              </w:rPr>
            </w:pPr>
            <w:r w:rsidRPr="0019172A">
              <w:rPr>
                <w:color w:val="000000"/>
              </w:rPr>
              <w:t xml:space="preserve">    Desiree Beck</w:t>
            </w:r>
          </w:p>
          <w:p w14:paraId="0451437B" w14:textId="77777777" w:rsidR="003A146E" w:rsidRPr="0019172A" w:rsidRDefault="003A146E" w:rsidP="009458DD">
            <w:pPr>
              <w:rPr>
                <w:color w:val="000000"/>
              </w:rPr>
            </w:pPr>
            <w:r w:rsidRPr="0019172A">
              <w:rPr>
                <w:color w:val="000000"/>
              </w:rPr>
              <w:t xml:space="preserve">    Nicole Gong</w:t>
            </w:r>
          </w:p>
          <w:p w14:paraId="3C9668AD" w14:textId="77777777" w:rsidR="003A146E" w:rsidRPr="0019172A" w:rsidRDefault="003A146E" w:rsidP="009458DD">
            <w:pPr>
              <w:rPr>
                <w:color w:val="000000"/>
              </w:rPr>
            </w:pPr>
            <w:r w:rsidRPr="0019172A">
              <w:rPr>
                <w:color w:val="000000"/>
              </w:rPr>
              <w:t xml:space="preserve">    Jasen Jacobsen</w:t>
            </w:r>
          </w:p>
          <w:p w14:paraId="713A8804" w14:textId="77777777" w:rsidR="003A146E" w:rsidRPr="0019172A" w:rsidRDefault="003A146E" w:rsidP="009458DD">
            <w:pPr>
              <w:rPr>
                <w:color w:val="000000"/>
              </w:rPr>
            </w:pPr>
            <w:r w:rsidRPr="0019172A">
              <w:rPr>
                <w:color w:val="000000"/>
              </w:rPr>
              <w:t xml:space="preserve">    Ivan Kirillov</w:t>
            </w:r>
          </w:p>
          <w:p w14:paraId="6D80F31E" w14:textId="77777777" w:rsidR="003A146E" w:rsidRPr="0019172A" w:rsidRDefault="003A146E" w:rsidP="009458DD">
            <w:pPr>
              <w:rPr>
                <w:color w:val="000000"/>
              </w:rPr>
            </w:pPr>
            <w:r w:rsidRPr="0019172A">
              <w:rPr>
                <w:color w:val="000000"/>
              </w:rPr>
              <w:t xml:space="preserve">    Richard Piazza</w:t>
            </w:r>
          </w:p>
          <w:p w14:paraId="06FBB4DF" w14:textId="77777777" w:rsidR="003A146E" w:rsidRPr="0019172A" w:rsidRDefault="003A146E" w:rsidP="009458DD">
            <w:pPr>
              <w:rPr>
                <w:color w:val="000000"/>
              </w:rPr>
            </w:pPr>
            <w:r w:rsidRPr="0019172A">
              <w:rPr>
                <w:color w:val="000000"/>
              </w:rPr>
              <w:t xml:space="preserve">    Jon </w:t>
            </w:r>
            <w:proofErr w:type="spellStart"/>
            <w:r w:rsidRPr="0019172A">
              <w:rPr>
                <w:color w:val="000000"/>
              </w:rPr>
              <w:t>Salwen</w:t>
            </w:r>
            <w:proofErr w:type="spellEnd"/>
          </w:p>
          <w:p w14:paraId="015682F1" w14:textId="77777777" w:rsidR="003A146E" w:rsidRPr="0019172A" w:rsidRDefault="003A146E" w:rsidP="009458DD">
            <w:pPr>
              <w:rPr>
                <w:color w:val="000000"/>
              </w:rPr>
            </w:pPr>
            <w:r w:rsidRPr="0019172A">
              <w:rPr>
                <w:color w:val="000000"/>
              </w:rPr>
              <w:t xml:space="preserve">    Charles Schmidt</w:t>
            </w:r>
          </w:p>
          <w:p w14:paraId="6EEA064E" w14:textId="77777777" w:rsidR="003A146E" w:rsidRPr="0019172A" w:rsidRDefault="003A146E" w:rsidP="009458DD">
            <w:pPr>
              <w:rPr>
                <w:color w:val="000000"/>
              </w:rPr>
            </w:pPr>
            <w:r w:rsidRPr="0019172A">
              <w:rPr>
                <w:color w:val="000000"/>
              </w:rPr>
              <w:lastRenderedPageBreak/>
              <w:t xml:space="preserve">    Emmanuelle Vargas-Gonzalez</w:t>
            </w:r>
          </w:p>
          <w:p w14:paraId="2300C55E" w14:textId="77777777" w:rsidR="003A146E" w:rsidRPr="0019172A" w:rsidRDefault="003A146E" w:rsidP="009458DD">
            <w:pPr>
              <w:rPr>
                <w:color w:val="000000"/>
              </w:rPr>
            </w:pPr>
            <w:r w:rsidRPr="0019172A">
              <w:rPr>
                <w:color w:val="000000"/>
              </w:rPr>
              <w:t xml:space="preserve">    John Wunder</w:t>
            </w:r>
          </w:p>
          <w:p w14:paraId="6FA05CDF" w14:textId="77777777" w:rsidR="003A146E" w:rsidRPr="0019172A" w:rsidRDefault="003A146E" w:rsidP="009458DD">
            <w:pPr>
              <w:rPr>
                <w:b/>
                <w:color w:val="000000"/>
              </w:rPr>
            </w:pPr>
            <w:r w:rsidRPr="0019172A">
              <w:rPr>
                <w:b/>
                <w:color w:val="000000"/>
              </w:rPr>
              <w:t>National Council of ISACs (NCI)</w:t>
            </w:r>
          </w:p>
          <w:p w14:paraId="7617B9EA" w14:textId="77777777" w:rsidR="003A146E" w:rsidRPr="0019172A" w:rsidRDefault="003A146E" w:rsidP="009458DD">
            <w:pPr>
              <w:rPr>
                <w:color w:val="000000"/>
              </w:rPr>
            </w:pPr>
            <w:r w:rsidRPr="0019172A">
              <w:rPr>
                <w:color w:val="000000"/>
              </w:rPr>
              <w:t xml:space="preserve">    Scott </w:t>
            </w:r>
            <w:proofErr w:type="spellStart"/>
            <w:r w:rsidRPr="0019172A">
              <w:rPr>
                <w:color w:val="000000"/>
              </w:rPr>
              <w:t>Algeier</w:t>
            </w:r>
            <w:proofErr w:type="spellEnd"/>
          </w:p>
          <w:p w14:paraId="07443D39" w14:textId="77777777" w:rsidR="003A146E" w:rsidRPr="0019172A" w:rsidRDefault="003A146E" w:rsidP="009458DD">
            <w:pPr>
              <w:rPr>
                <w:color w:val="000000"/>
              </w:rPr>
            </w:pPr>
            <w:r w:rsidRPr="0019172A">
              <w:rPr>
                <w:color w:val="000000"/>
              </w:rPr>
              <w:t xml:space="preserve">    Denise Anderson</w:t>
            </w:r>
          </w:p>
          <w:p w14:paraId="5FED66E2" w14:textId="77777777" w:rsidR="003A146E" w:rsidRPr="0019172A" w:rsidRDefault="003A146E" w:rsidP="009458DD">
            <w:pPr>
              <w:rPr>
                <w:color w:val="000000"/>
              </w:rPr>
            </w:pPr>
            <w:r w:rsidRPr="0019172A">
              <w:rPr>
                <w:color w:val="000000"/>
              </w:rPr>
              <w:t xml:space="preserve">    Josh Poster</w:t>
            </w:r>
          </w:p>
          <w:p w14:paraId="3190C844" w14:textId="77777777" w:rsidR="003A146E" w:rsidRPr="0019172A" w:rsidRDefault="003A146E" w:rsidP="009458DD">
            <w:pPr>
              <w:rPr>
                <w:b/>
                <w:color w:val="000000"/>
              </w:rPr>
            </w:pPr>
            <w:r w:rsidRPr="0019172A">
              <w:rPr>
                <w:b/>
                <w:color w:val="000000"/>
              </w:rPr>
              <w:t>NEC Corporation</w:t>
            </w:r>
          </w:p>
          <w:p w14:paraId="1A5F9C37" w14:textId="77777777" w:rsidR="003A146E" w:rsidRPr="0019172A" w:rsidRDefault="003A146E" w:rsidP="009458DD">
            <w:pPr>
              <w:rPr>
                <w:color w:val="000000"/>
              </w:rPr>
            </w:pPr>
            <w:r w:rsidRPr="0019172A">
              <w:rPr>
                <w:color w:val="000000"/>
              </w:rPr>
              <w:t xml:space="preserve">    Takahiro </w:t>
            </w:r>
            <w:proofErr w:type="spellStart"/>
            <w:r w:rsidRPr="0019172A">
              <w:rPr>
                <w:color w:val="000000"/>
              </w:rPr>
              <w:t>Kakumaru</w:t>
            </w:r>
            <w:proofErr w:type="spellEnd"/>
          </w:p>
          <w:p w14:paraId="60F8B6B5" w14:textId="77777777" w:rsidR="003A146E" w:rsidRPr="0019172A" w:rsidRDefault="003A146E" w:rsidP="009458DD">
            <w:pPr>
              <w:rPr>
                <w:b/>
                <w:color w:val="000000"/>
              </w:rPr>
            </w:pPr>
            <w:r w:rsidRPr="0019172A">
              <w:rPr>
                <w:b/>
                <w:color w:val="000000"/>
              </w:rPr>
              <w:t>North American Energy Standards Board</w:t>
            </w:r>
          </w:p>
          <w:p w14:paraId="40861798" w14:textId="77777777" w:rsidR="003A146E" w:rsidRPr="0019172A" w:rsidRDefault="003A146E" w:rsidP="009458DD">
            <w:pPr>
              <w:rPr>
                <w:color w:val="000000"/>
              </w:rPr>
            </w:pPr>
            <w:r w:rsidRPr="0019172A">
              <w:rPr>
                <w:color w:val="000000"/>
              </w:rPr>
              <w:t xml:space="preserve">    David Darnell</w:t>
            </w:r>
          </w:p>
          <w:p w14:paraId="7343F3E3" w14:textId="77777777" w:rsidR="003A146E" w:rsidRPr="0019172A" w:rsidRDefault="003A146E" w:rsidP="009458DD">
            <w:pPr>
              <w:rPr>
                <w:b/>
                <w:color w:val="000000"/>
              </w:rPr>
            </w:pPr>
            <w:r w:rsidRPr="0019172A">
              <w:rPr>
                <w:b/>
                <w:color w:val="000000"/>
              </w:rPr>
              <w:t>Object Management Group</w:t>
            </w:r>
          </w:p>
          <w:p w14:paraId="10F04B39" w14:textId="77777777" w:rsidR="003A146E" w:rsidRPr="0019172A" w:rsidRDefault="003A146E" w:rsidP="009458DD">
            <w:pPr>
              <w:rPr>
                <w:color w:val="000000"/>
              </w:rPr>
            </w:pPr>
            <w:r w:rsidRPr="0019172A">
              <w:rPr>
                <w:color w:val="000000"/>
              </w:rPr>
              <w:t xml:space="preserve">    Cory Casanave</w:t>
            </w:r>
          </w:p>
          <w:p w14:paraId="6D8271A4" w14:textId="77777777" w:rsidR="003A146E" w:rsidRPr="0019172A" w:rsidRDefault="003A146E" w:rsidP="009458DD">
            <w:pPr>
              <w:rPr>
                <w:b/>
                <w:color w:val="000000"/>
              </w:rPr>
            </w:pPr>
            <w:r w:rsidRPr="0019172A">
              <w:rPr>
                <w:b/>
                <w:color w:val="000000"/>
              </w:rPr>
              <w:t>Palo Alto Networks</w:t>
            </w:r>
          </w:p>
          <w:p w14:paraId="404E99AA" w14:textId="77777777" w:rsidR="003A146E" w:rsidRPr="0019172A" w:rsidRDefault="003A146E" w:rsidP="009458DD">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269D69E" w14:textId="77777777" w:rsidR="003A146E" w:rsidRPr="0019172A" w:rsidRDefault="003A146E" w:rsidP="009458DD">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15B264B" w14:textId="77777777" w:rsidR="003A146E" w:rsidRPr="0019172A" w:rsidRDefault="003A146E" w:rsidP="009458DD">
            <w:pPr>
              <w:rPr>
                <w:color w:val="000000"/>
              </w:rPr>
            </w:pPr>
            <w:r w:rsidRPr="0019172A">
              <w:rPr>
                <w:color w:val="000000"/>
              </w:rPr>
              <w:t xml:space="preserve">    John Tolbert</w:t>
            </w:r>
          </w:p>
          <w:p w14:paraId="30D8DC3F" w14:textId="77777777" w:rsidR="003A146E" w:rsidRPr="0019172A" w:rsidRDefault="003A146E" w:rsidP="009458DD">
            <w:pPr>
              <w:rPr>
                <w:b/>
                <w:color w:val="000000"/>
              </w:rPr>
            </w:pPr>
            <w:r w:rsidRPr="0019172A">
              <w:rPr>
                <w:b/>
                <w:color w:val="000000"/>
              </w:rPr>
              <w:t>Resilient Systems, Inc.</w:t>
            </w:r>
          </w:p>
          <w:p w14:paraId="0A861DEE" w14:textId="77777777" w:rsidR="003A146E" w:rsidRPr="0019172A" w:rsidRDefault="003A146E" w:rsidP="009458DD">
            <w:pPr>
              <w:rPr>
                <w:color w:val="000000"/>
              </w:rPr>
            </w:pPr>
            <w:r w:rsidRPr="0019172A">
              <w:rPr>
                <w:color w:val="000000"/>
              </w:rPr>
              <w:t xml:space="preserve">    Ted Julian</w:t>
            </w:r>
          </w:p>
          <w:p w14:paraId="5636DA0C" w14:textId="77777777" w:rsidR="003A146E" w:rsidRPr="0019172A" w:rsidRDefault="003A146E" w:rsidP="009458DD">
            <w:pPr>
              <w:rPr>
                <w:b/>
                <w:color w:val="000000"/>
              </w:rPr>
            </w:pPr>
            <w:proofErr w:type="spellStart"/>
            <w:r w:rsidRPr="0019172A">
              <w:rPr>
                <w:b/>
                <w:color w:val="000000"/>
              </w:rPr>
              <w:t>Securonix</w:t>
            </w:r>
            <w:proofErr w:type="spellEnd"/>
          </w:p>
          <w:p w14:paraId="1157ED1B" w14:textId="77777777" w:rsidR="003A146E" w:rsidRPr="0019172A" w:rsidRDefault="003A146E" w:rsidP="009458DD">
            <w:pPr>
              <w:rPr>
                <w:color w:val="000000"/>
              </w:rPr>
            </w:pPr>
            <w:r w:rsidRPr="0019172A">
              <w:rPr>
                <w:color w:val="000000"/>
              </w:rPr>
              <w:t xml:space="preserve">    Igor </w:t>
            </w:r>
            <w:proofErr w:type="spellStart"/>
            <w:r w:rsidRPr="0019172A">
              <w:rPr>
                <w:color w:val="000000"/>
              </w:rPr>
              <w:t>Baikalov</w:t>
            </w:r>
            <w:proofErr w:type="spellEnd"/>
          </w:p>
          <w:p w14:paraId="752FEA1D" w14:textId="77777777" w:rsidR="003A146E" w:rsidRPr="0019172A" w:rsidRDefault="003A146E" w:rsidP="009458DD">
            <w:pPr>
              <w:rPr>
                <w:b/>
                <w:color w:val="000000"/>
              </w:rPr>
            </w:pPr>
            <w:r w:rsidRPr="0019172A">
              <w:rPr>
                <w:b/>
                <w:color w:val="000000"/>
              </w:rPr>
              <w:t>Siemens AG</w:t>
            </w:r>
          </w:p>
          <w:p w14:paraId="4A355B69" w14:textId="77777777" w:rsidR="003A146E" w:rsidRPr="0019172A" w:rsidRDefault="003A146E" w:rsidP="009458DD">
            <w:pPr>
              <w:rPr>
                <w:color w:val="000000"/>
              </w:rPr>
            </w:pPr>
            <w:r w:rsidRPr="0019172A">
              <w:rPr>
                <w:color w:val="000000"/>
              </w:rPr>
              <w:t xml:space="preserve">    Bernd </w:t>
            </w:r>
            <w:proofErr w:type="spellStart"/>
            <w:r w:rsidRPr="0019172A">
              <w:rPr>
                <w:color w:val="000000"/>
              </w:rPr>
              <w:t>Grobauer</w:t>
            </w:r>
            <w:proofErr w:type="spellEnd"/>
          </w:p>
          <w:p w14:paraId="7C00B52A" w14:textId="77777777" w:rsidR="003A146E" w:rsidRPr="0019172A" w:rsidRDefault="003A146E" w:rsidP="009458DD">
            <w:pPr>
              <w:rPr>
                <w:b/>
                <w:color w:val="000000"/>
              </w:rPr>
            </w:pPr>
            <w:r w:rsidRPr="0019172A">
              <w:rPr>
                <w:b/>
                <w:color w:val="000000"/>
              </w:rPr>
              <w:t>Soltra</w:t>
            </w:r>
          </w:p>
          <w:p w14:paraId="42330D49" w14:textId="77777777" w:rsidR="003A146E" w:rsidRPr="0019172A" w:rsidRDefault="003A146E" w:rsidP="009458DD">
            <w:pPr>
              <w:rPr>
                <w:color w:val="000000"/>
              </w:rPr>
            </w:pPr>
            <w:r w:rsidRPr="0019172A">
              <w:rPr>
                <w:color w:val="000000"/>
              </w:rPr>
              <w:t xml:space="preserve">    John Anderson</w:t>
            </w:r>
          </w:p>
          <w:p w14:paraId="3B917B44" w14:textId="77777777" w:rsidR="003A146E" w:rsidRPr="0019172A" w:rsidRDefault="003A146E" w:rsidP="009458DD">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732C00F" w14:textId="77777777" w:rsidR="003A146E" w:rsidRPr="0019172A" w:rsidRDefault="003A146E" w:rsidP="009458DD">
            <w:pPr>
              <w:rPr>
                <w:color w:val="000000"/>
              </w:rPr>
            </w:pPr>
            <w:r w:rsidRPr="0019172A">
              <w:rPr>
                <w:color w:val="000000"/>
              </w:rPr>
              <w:t xml:space="preserve">    Peter </w:t>
            </w:r>
            <w:proofErr w:type="spellStart"/>
            <w:r w:rsidRPr="0019172A">
              <w:rPr>
                <w:color w:val="000000"/>
              </w:rPr>
              <w:t>Ayasse</w:t>
            </w:r>
            <w:proofErr w:type="spellEnd"/>
          </w:p>
          <w:p w14:paraId="50FEEFEA" w14:textId="77777777" w:rsidR="003A146E" w:rsidRPr="0019172A" w:rsidRDefault="003A146E" w:rsidP="009458DD">
            <w:pPr>
              <w:rPr>
                <w:color w:val="000000"/>
              </w:rPr>
            </w:pPr>
            <w:r w:rsidRPr="0019172A">
              <w:rPr>
                <w:color w:val="000000"/>
              </w:rPr>
              <w:t xml:space="preserve">    Jeff Beekman</w:t>
            </w:r>
          </w:p>
          <w:p w14:paraId="5F46D67F" w14:textId="77777777" w:rsidR="003A146E" w:rsidRPr="0019172A" w:rsidRDefault="003A146E" w:rsidP="009458DD">
            <w:pPr>
              <w:rPr>
                <w:color w:val="000000"/>
              </w:rPr>
            </w:pPr>
            <w:r w:rsidRPr="0019172A">
              <w:rPr>
                <w:color w:val="000000"/>
              </w:rPr>
              <w:t xml:space="preserve">    Michael Butt</w:t>
            </w:r>
          </w:p>
          <w:p w14:paraId="3B9FB4F5" w14:textId="77777777" w:rsidR="003A146E" w:rsidRPr="0019172A" w:rsidRDefault="003A146E" w:rsidP="009458DD">
            <w:pPr>
              <w:rPr>
                <w:color w:val="000000"/>
              </w:rPr>
            </w:pPr>
            <w:r w:rsidRPr="0019172A">
              <w:rPr>
                <w:color w:val="000000"/>
              </w:rPr>
              <w:t xml:space="preserve">    Cynthia Camacho</w:t>
            </w:r>
          </w:p>
          <w:p w14:paraId="78EDE747" w14:textId="77777777" w:rsidR="003A146E" w:rsidRPr="0019172A" w:rsidRDefault="003A146E" w:rsidP="009458DD">
            <w:pPr>
              <w:rPr>
                <w:color w:val="000000"/>
              </w:rPr>
            </w:pPr>
            <w:r w:rsidRPr="0019172A">
              <w:rPr>
                <w:color w:val="000000"/>
              </w:rPr>
              <w:t xml:space="preserve">    Aharon Chernin</w:t>
            </w:r>
          </w:p>
          <w:p w14:paraId="59CE8B8C" w14:textId="77777777" w:rsidR="003A146E" w:rsidRPr="0019172A" w:rsidRDefault="003A146E" w:rsidP="009458DD">
            <w:pPr>
              <w:rPr>
                <w:color w:val="000000"/>
              </w:rPr>
            </w:pPr>
            <w:r w:rsidRPr="0019172A">
              <w:rPr>
                <w:color w:val="000000"/>
              </w:rPr>
              <w:t xml:space="preserve">    Mark Clancy</w:t>
            </w:r>
          </w:p>
          <w:p w14:paraId="63CC6455" w14:textId="77777777" w:rsidR="003A146E" w:rsidRPr="0019172A" w:rsidRDefault="003A146E" w:rsidP="009458DD">
            <w:pPr>
              <w:rPr>
                <w:color w:val="000000"/>
              </w:rPr>
            </w:pPr>
            <w:r w:rsidRPr="0019172A">
              <w:rPr>
                <w:color w:val="000000"/>
              </w:rPr>
              <w:t xml:space="preserve">    Brady Cotton</w:t>
            </w:r>
          </w:p>
          <w:p w14:paraId="3331EEFD" w14:textId="77777777" w:rsidR="003A146E" w:rsidRPr="0019172A" w:rsidRDefault="003A146E" w:rsidP="009458DD">
            <w:pPr>
              <w:rPr>
                <w:color w:val="000000"/>
              </w:rPr>
            </w:pPr>
            <w:r w:rsidRPr="0019172A">
              <w:rPr>
                <w:color w:val="000000"/>
              </w:rPr>
              <w:t xml:space="preserve">    Trey Darley</w:t>
            </w:r>
          </w:p>
          <w:p w14:paraId="1DAA3F25" w14:textId="77777777" w:rsidR="003A146E" w:rsidRPr="0019172A" w:rsidRDefault="003A146E" w:rsidP="009458DD">
            <w:pPr>
              <w:rPr>
                <w:color w:val="000000"/>
              </w:rPr>
            </w:pPr>
            <w:r w:rsidRPr="0019172A">
              <w:rPr>
                <w:color w:val="000000"/>
              </w:rPr>
              <w:t xml:space="preserve">    Mark Davidson</w:t>
            </w:r>
          </w:p>
          <w:p w14:paraId="2745431D" w14:textId="77777777" w:rsidR="003A146E" w:rsidRPr="0019172A" w:rsidRDefault="003A146E" w:rsidP="009458DD">
            <w:pPr>
              <w:rPr>
                <w:color w:val="000000"/>
              </w:rPr>
            </w:pPr>
            <w:r w:rsidRPr="0019172A">
              <w:rPr>
                <w:color w:val="000000"/>
              </w:rPr>
              <w:t xml:space="preserve">    Paul Dion</w:t>
            </w:r>
          </w:p>
          <w:p w14:paraId="272C6CC1" w14:textId="77777777" w:rsidR="003A146E" w:rsidRPr="0019172A" w:rsidRDefault="003A146E" w:rsidP="009458DD">
            <w:pPr>
              <w:rPr>
                <w:color w:val="000000"/>
              </w:rPr>
            </w:pPr>
            <w:r w:rsidRPr="0019172A">
              <w:rPr>
                <w:color w:val="000000"/>
              </w:rPr>
              <w:t xml:space="preserve">    Daniel Dye</w:t>
            </w:r>
          </w:p>
          <w:p w14:paraId="6E54EAF2" w14:textId="77777777" w:rsidR="003A146E" w:rsidRPr="0019172A" w:rsidRDefault="003A146E" w:rsidP="009458DD">
            <w:pPr>
              <w:rPr>
                <w:color w:val="000000"/>
              </w:rPr>
            </w:pPr>
            <w:r w:rsidRPr="0019172A">
              <w:rPr>
                <w:color w:val="000000"/>
              </w:rPr>
              <w:t xml:space="preserve">    Robert </w:t>
            </w:r>
            <w:proofErr w:type="spellStart"/>
            <w:r w:rsidRPr="0019172A">
              <w:rPr>
                <w:color w:val="000000"/>
              </w:rPr>
              <w:t>Hutto</w:t>
            </w:r>
            <w:proofErr w:type="spellEnd"/>
          </w:p>
          <w:p w14:paraId="4AC64704" w14:textId="77777777" w:rsidR="003A146E" w:rsidRPr="0019172A" w:rsidRDefault="003A146E" w:rsidP="009458DD">
            <w:pPr>
              <w:rPr>
                <w:color w:val="000000"/>
              </w:rPr>
            </w:pPr>
            <w:r w:rsidRPr="0019172A">
              <w:rPr>
                <w:color w:val="000000"/>
              </w:rPr>
              <w:t xml:space="preserve">    Raymond </w:t>
            </w:r>
            <w:proofErr w:type="spellStart"/>
            <w:r w:rsidRPr="0019172A">
              <w:rPr>
                <w:color w:val="000000"/>
              </w:rPr>
              <w:t>Keckler</w:t>
            </w:r>
            <w:proofErr w:type="spellEnd"/>
          </w:p>
          <w:p w14:paraId="339F3D18" w14:textId="77777777" w:rsidR="003A146E" w:rsidRPr="0019172A" w:rsidRDefault="003A146E" w:rsidP="009458DD">
            <w:pPr>
              <w:rPr>
                <w:color w:val="000000"/>
              </w:rPr>
            </w:pPr>
            <w:r w:rsidRPr="0019172A">
              <w:rPr>
                <w:color w:val="000000"/>
              </w:rPr>
              <w:t xml:space="preserve">    Ali Khan</w:t>
            </w:r>
          </w:p>
          <w:p w14:paraId="7EF796FC" w14:textId="77777777" w:rsidR="003A146E" w:rsidRPr="0019172A" w:rsidRDefault="003A146E" w:rsidP="009458DD">
            <w:pPr>
              <w:rPr>
                <w:color w:val="000000"/>
              </w:rPr>
            </w:pPr>
            <w:r w:rsidRPr="0019172A">
              <w:rPr>
                <w:color w:val="000000"/>
              </w:rPr>
              <w:t xml:space="preserve">    Chris </w:t>
            </w:r>
            <w:proofErr w:type="spellStart"/>
            <w:r w:rsidRPr="0019172A">
              <w:rPr>
                <w:color w:val="000000"/>
              </w:rPr>
              <w:t>Kiehl</w:t>
            </w:r>
            <w:proofErr w:type="spellEnd"/>
          </w:p>
          <w:p w14:paraId="7B683682" w14:textId="77777777" w:rsidR="003A146E" w:rsidRPr="0019172A" w:rsidRDefault="003A146E" w:rsidP="009458DD">
            <w:pPr>
              <w:rPr>
                <w:color w:val="000000"/>
              </w:rPr>
            </w:pPr>
            <w:r w:rsidRPr="0019172A">
              <w:rPr>
                <w:color w:val="000000"/>
              </w:rPr>
              <w:t xml:space="preserve">    Clayton Long</w:t>
            </w:r>
          </w:p>
          <w:p w14:paraId="680007E5" w14:textId="77777777" w:rsidR="003A146E" w:rsidRPr="0019172A" w:rsidRDefault="003A146E" w:rsidP="009458DD">
            <w:pPr>
              <w:rPr>
                <w:color w:val="000000"/>
              </w:rPr>
            </w:pPr>
            <w:r w:rsidRPr="0019172A">
              <w:rPr>
                <w:color w:val="000000"/>
              </w:rPr>
              <w:lastRenderedPageBreak/>
              <w:t xml:space="preserve">    Michael Pepin</w:t>
            </w:r>
          </w:p>
          <w:p w14:paraId="643BC0F8" w14:textId="77777777" w:rsidR="003A146E" w:rsidRPr="0019172A" w:rsidRDefault="003A146E" w:rsidP="009458DD">
            <w:pPr>
              <w:rPr>
                <w:color w:val="000000"/>
              </w:rPr>
            </w:pPr>
            <w:r w:rsidRPr="0019172A">
              <w:rPr>
                <w:color w:val="000000"/>
              </w:rPr>
              <w:t xml:space="preserve">    Natalie Suarez</w:t>
            </w:r>
          </w:p>
          <w:p w14:paraId="6366CFB2" w14:textId="77777777" w:rsidR="003A146E" w:rsidRPr="0019172A" w:rsidRDefault="003A146E" w:rsidP="009458DD">
            <w:pPr>
              <w:rPr>
                <w:color w:val="000000"/>
              </w:rPr>
            </w:pPr>
            <w:r w:rsidRPr="0019172A">
              <w:rPr>
                <w:color w:val="000000"/>
              </w:rPr>
              <w:t xml:space="preserve">    David Waters</w:t>
            </w:r>
          </w:p>
          <w:p w14:paraId="7A3AC530" w14:textId="77777777" w:rsidR="003A146E" w:rsidRPr="0019172A" w:rsidRDefault="003A146E" w:rsidP="009458DD">
            <w:pPr>
              <w:rPr>
                <w:color w:val="000000"/>
              </w:rPr>
            </w:pPr>
            <w:r w:rsidRPr="0019172A">
              <w:rPr>
                <w:color w:val="000000"/>
              </w:rPr>
              <w:t xml:space="preserve">    Benjamin Yates</w:t>
            </w:r>
          </w:p>
          <w:p w14:paraId="3BABC75C" w14:textId="77777777" w:rsidR="003A146E" w:rsidRPr="0019172A" w:rsidRDefault="003A146E" w:rsidP="009458DD">
            <w:pPr>
              <w:rPr>
                <w:b/>
                <w:color w:val="000000"/>
              </w:rPr>
            </w:pPr>
            <w:r w:rsidRPr="0019172A">
              <w:rPr>
                <w:b/>
                <w:color w:val="000000"/>
              </w:rPr>
              <w:t>Symantec Corp.</w:t>
            </w:r>
          </w:p>
          <w:p w14:paraId="480BF741" w14:textId="77777777" w:rsidR="003A146E" w:rsidRPr="0019172A" w:rsidRDefault="003A146E" w:rsidP="009458DD">
            <w:pPr>
              <w:rPr>
                <w:color w:val="000000"/>
              </w:rPr>
            </w:pPr>
            <w:r w:rsidRPr="0019172A">
              <w:rPr>
                <w:color w:val="000000"/>
              </w:rPr>
              <w:t xml:space="preserve">    Curtis </w:t>
            </w:r>
            <w:proofErr w:type="spellStart"/>
            <w:r w:rsidRPr="0019172A">
              <w:rPr>
                <w:color w:val="000000"/>
              </w:rPr>
              <w:t>Kostrosky</w:t>
            </w:r>
            <w:proofErr w:type="spellEnd"/>
          </w:p>
          <w:p w14:paraId="0E19427F" w14:textId="77777777" w:rsidR="003A146E" w:rsidRPr="0019172A" w:rsidRDefault="003A146E" w:rsidP="009458DD">
            <w:pPr>
              <w:rPr>
                <w:b/>
                <w:color w:val="000000"/>
              </w:rPr>
            </w:pPr>
            <w:r w:rsidRPr="0019172A">
              <w:rPr>
                <w:b/>
                <w:color w:val="000000"/>
              </w:rPr>
              <w:t>The Boeing Company</w:t>
            </w:r>
          </w:p>
          <w:p w14:paraId="7A18B95B" w14:textId="77777777" w:rsidR="003A146E" w:rsidRPr="0019172A" w:rsidRDefault="003A146E" w:rsidP="009458DD">
            <w:pPr>
              <w:rPr>
                <w:color w:val="000000"/>
              </w:rPr>
            </w:pPr>
            <w:r w:rsidRPr="0019172A">
              <w:rPr>
                <w:color w:val="000000"/>
              </w:rPr>
              <w:t xml:space="preserve">    Crystal Hayes</w:t>
            </w:r>
          </w:p>
          <w:p w14:paraId="218BD33E" w14:textId="77777777" w:rsidR="003A146E" w:rsidRPr="0019172A" w:rsidRDefault="003A146E" w:rsidP="009458DD">
            <w:pPr>
              <w:rPr>
                <w:b/>
                <w:color w:val="000000"/>
              </w:rPr>
            </w:pPr>
            <w:proofErr w:type="spellStart"/>
            <w:r w:rsidRPr="0019172A">
              <w:rPr>
                <w:b/>
                <w:color w:val="000000"/>
              </w:rPr>
              <w:t>ThreatQuotient</w:t>
            </w:r>
            <w:proofErr w:type="spellEnd"/>
            <w:r w:rsidRPr="0019172A">
              <w:rPr>
                <w:b/>
                <w:color w:val="000000"/>
              </w:rPr>
              <w:t>, Inc.</w:t>
            </w:r>
          </w:p>
          <w:p w14:paraId="0C33BCAE" w14:textId="77777777" w:rsidR="003A146E" w:rsidRPr="0019172A" w:rsidRDefault="003A146E" w:rsidP="009458DD">
            <w:pPr>
              <w:rPr>
                <w:color w:val="000000"/>
              </w:rPr>
            </w:pPr>
            <w:r w:rsidRPr="0019172A">
              <w:rPr>
                <w:color w:val="000000"/>
              </w:rPr>
              <w:t xml:space="preserve">    Ryan </w:t>
            </w:r>
            <w:proofErr w:type="spellStart"/>
            <w:r w:rsidRPr="0019172A">
              <w:rPr>
                <w:color w:val="000000"/>
              </w:rPr>
              <w:t>Trost</w:t>
            </w:r>
            <w:proofErr w:type="spellEnd"/>
          </w:p>
          <w:p w14:paraId="37DA19CE" w14:textId="77777777" w:rsidR="003A146E" w:rsidRPr="0019172A" w:rsidRDefault="003A146E" w:rsidP="009458DD">
            <w:pPr>
              <w:rPr>
                <w:b/>
                <w:color w:val="000000"/>
              </w:rPr>
            </w:pPr>
            <w:r w:rsidRPr="0019172A">
              <w:rPr>
                <w:b/>
                <w:color w:val="000000"/>
              </w:rPr>
              <w:t>U.S. Bank</w:t>
            </w:r>
          </w:p>
          <w:p w14:paraId="451CCF53" w14:textId="77777777" w:rsidR="003A146E" w:rsidRPr="0019172A" w:rsidRDefault="003A146E" w:rsidP="009458DD">
            <w:pPr>
              <w:rPr>
                <w:color w:val="000000"/>
              </w:rPr>
            </w:pPr>
            <w:r w:rsidRPr="0019172A">
              <w:rPr>
                <w:color w:val="000000"/>
              </w:rPr>
              <w:t xml:space="preserve">    Mark Angel</w:t>
            </w:r>
          </w:p>
          <w:p w14:paraId="7D4A74AC" w14:textId="77777777" w:rsidR="003A146E" w:rsidRPr="0019172A" w:rsidRDefault="003A146E" w:rsidP="009458DD">
            <w:pPr>
              <w:rPr>
                <w:color w:val="000000"/>
              </w:rPr>
            </w:pPr>
            <w:r w:rsidRPr="0019172A">
              <w:rPr>
                <w:color w:val="000000"/>
              </w:rPr>
              <w:t xml:space="preserve">    Brad Butts</w:t>
            </w:r>
          </w:p>
          <w:p w14:paraId="2C6ADC4D" w14:textId="77777777" w:rsidR="003A146E" w:rsidRPr="0019172A" w:rsidRDefault="003A146E" w:rsidP="009458DD">
            <w:pPr>
              <w:rPr>
                <w:color w:val="000000"/>
              </w:rPr>
            </w:pPr>
            <w:r w:rsidRPr="0019172A">
              <w:rPr>
                <w:color w:val="000000"/>
              </w:rPr>
              <w:t xml:space="preserve">    Brian Fay</w:t>
            </w:r>
          </w:p>
          <w:p w14:paraId="1A924C84" w14:textId="77777777" w:rsidR="003A146E" w:rsidRPr="0019172A" w:rsidRDefault="003A146E" w:rsidP="009458DD">
            <w:pPr>
              <w:rPr>
                <w:color w:val="000000"/>
              </w:rPr>
            </w:pPr>
            <w:r w:rsidRPr="0019172A">
              <w:rPr>
                <w:color w:val="000000"/>
              </w:rPr>
              <w:t xml:space="preserve">    Mona </w:t>
            </w:r>
            <w:proofErr w:type="spellStart"/>
            <w:r w:rsidRPr="0019172A">
              <w:rPr>
                <w:color w:val="000000"/>
              </w:rPr>
              <w:t>Magathan</w:t>
            </w:r>
            <w:proofErr w:type="spellEnd"/>
          </w:p>
          <w:p w14:paraId="798E35EC" w14:textId="77777777" w:rsidR="003A146E" w:rsidRPr="0019172A" w:rsidRDefault="003A146E" w:rsidP="009458DD">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FB793FF" w14:textId="77777777" w:rsidR="003A146E" w:rsidRPr="0019172A" w:rsidRDefault="003A146E" w:rsidP="009458DD">
            <w:pPr>
              <w:rPr>
                <w:b/>
                <w:color w:val="000000"/>
              </w:rPr>
            </w:pPr>
            <w:r w:rsidRPr="0019172A">
              <w:rPr>
                <w:b/>
                <w:color w:val="000000"/>
              </w:rPr>
              <w:t>US Department of Defense (DoD)</w:t>
            </w:r>
          </w:p>
          <w:p w14:paraId="20B581D1" w14:textId="77777777" w:rsidR="003A146E" w:rsidRPr="0019172A" w:rsidRDefault="003A146E" w:rsidP="009458DD">
            <w:pPr>
              <w:rPr>
                <w:color w:val="000000"/>
              </w:rPr>
            </w:pPr>
            <w:r w:rsidRPr="0019172A">
              <w:rPr>
                <w:color w:val="000000"/>
              </w:rPr>
              <w:t xml:space="preserve">    James </w:t>
            </w:r>
            <w:proofErr w:type="spellStart"/>
            <w:r w:rsidRPr="0019172A">
              <w:rPr>
                <w:color w:val="000000"/>
              </w:rPr>
              <w:t>Bohling</w:t>
            </w:r>
            <w:proofErr w:type="spellEnd"/>
          </w:p>
          <w:p w14:paraId="6E420325" w14:textId="77777777" w:rsidR="003A146E" w:rsidRPr="0019172A" w:rsidRDefault="003A146E" w:rsidP="009458DD">
            <w:pPr>
              <w:rPr>
                <w:color w:val="000000"/>
              </w:rPr>
            </w:pPr>
            <w:r w:rsidRPr="0019172A">
              <w:rPr>
                <w:color w:val="000000"/>
              </w:rPr>
              <w:t xml:space="preserve">    Eoghan Casey</w:t>
            </w:r>
          </w:p>
          <w:p w14:paraId="757F8292" w14:textId="77777777" w:rsidR="003A146E" w:rsidRPr="0019172A" w:rsidRDefault="003A146E" w:rsidP="009458DD">
            <w:pPr>
              <w:rPr>
                <w:color w:val="000000"/>
              </w:rPr>
            </w:pPr>
            <w:r w:rsidRPr="0019172A">
              <w:rPr>
                <w:color w:val="000000"/>
              </w:rPr>
              <w:t xml:space="preserve">    Gary Katz</w:t>
            </w:r>
          </w:p>
          <w:p w14:paraId="37C11D0A" w14:textId="77777777" w:rsidR="003A146E" w:rsidRPr="0019172A" w:rsidRDefault="003A146E" w:rsidP="009458DD">
            <w:pPr>
              <w:rPr>
                <w:color w:val="000000"/>
              </w:rPr>
            </w:pPr>
            <w:r w:rsidRPr="0019172A">
              <w:rPr>
                <w:color w:val="000000"/>
              </w:rPr>
              <w:t xml:space="preserve">    Jeffrey Mates</w:t>
            </w:r>
          </w:p>
          <w:p w14:paraId="0683E82C" w14:textId="77777777" w:rsidR="003A146E" w:rsidRPr="0019172A" w:rsidRDefault="003A146E" w:rsidP="009458DD">
            <w:pPr>
              <w:rPr>
                <w:b/>
                <w:color w:val="000000"/>
              </w:rPr>
            </w:pPr>
            <w:r w:rsidRPr="0019172A">
              <w:rPr>
                <w:b/>
                <w:color w:val="000000"/>
              </w:rPr>
              <w:t>VeriSign</w:t>
            </w:r>
          </w:p>
          <w:p w14:paraId="0D6E83CE" w14:textId="77777777" w:rsidR="003A146E" w:rsidRPr="0019172A" w:rsidRDefault="003A146E" w:rsidP="009458DD">
            <w:pPr>
              <w:rPr>
                <w:color w:val="000000"/>
              </w:rPr>
            </w:pPr>
            <w:r w:rsidRPr="0019172A">
              <w:rPr>
                <w:color w:val="000000"/>
              </w:rPr>
              <w:t xml:space="preserve">    Robert </w:t>
            </w:r>
            <w:proofErr w:type="spellStart"/>
            <w:r w:rsidRPr="0019172A">
              <w:rPr>
                <w:color w:val="000000"/>
              </w:rPr>
              <w:t>Coderre</w:t>
            </w:r>
            <w:proofErr w:type="spellEnd"/>
          </w:p>
          <w:p w14:paraId="63C32291" w14:textId="77777777" w:rsidR="003A146E" w:rsidRPr="0019172A" w:rsidRDefault="003A146E" w:rsidP="009458DD">
            <w:pPr>
              <w:rPr>
                <w:color w:val="000000"/>
              </w:rPr>
            </w:pPr>
            <w:r w:rsidRPr="0019172A">
              <w:rPr>
                <w:color w:val="000000"/>
              </w:rPr>
              <w:t xml:space="preserve">    Kyle Maxwell</w:t>
            </w:r>
          </w:p>
          <w:p w14:paraId="5011FF5F" w14:textId="77777777" w:rsidR="003A146E" w:rsidRPr="0019172A" w:rsidRDefault="003A146E" w:rsidP="009458DD">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D7ED286" w14:textId="77777777" w:rsidR="003A146E" w:rsidRPr="0019172A" w:rsidRDefault="003A146E" w:rsidP="009458DD">
            <w:pPr>
              <w:rPr>
                <w:b/>
                <w:color w:val="000000"/>
              </w:rPr>
            </w:pPr>
            <w:r w:rsidRPr="0019172A">
              <w:rPr>
                <w:b/>
                <w:color w:val="000000"/>
              </w:rPr>
              <w:lastRenderedPageBreak/>
              <w:t>Airbus Group SAS</w:t>
            </w:r>
          </w:p>
          <w:p w14:paraId="655F57E9" w14:textId="77777777" w:rsidR="003A146E" w:rsidRPr="0019172A" w:rsidRDefault="003A146E" w:rsidP="009458DD">
            <w:r w:rsidRPr="0019172A">
              <w:t xml:space="preserve">    </w:t>
            </w:r>
            <w:proofErr w:type="spellStart"/>
            <w:r w:rsidRPr="0019172A">
              <w:t>Joerg</w:t>
            </w:r>
            <w:proofErr w:type="spellEnd"/>
            <w:r w:rsidRPr="0019172A">
              <w:t xml:space="preserve"> Eschweiler</w:t>
            </w:r>
          </w:p>
          <w:p w14:paraId="15BC81CE" w14:textId="77777777" w:rsidR="003A146E" w:rsidRPr="0019172A" w:rsidRDefault="003A146E" w:rsidP="009458DD">
            <w:r w:rsidRPr="0019172A">
              <w:t xml:space="preserve">    Marcos </w:t>
            </w:r>
            <w:proofErr w:type="spellStart"/>
            <w:r w:rsidRPr="0019172A">
              <w:t>Orallo</w:t>
            </w:r>
            <w:proofErr w:type="spellEnd"/>
          </w:p>
          <w:p w14:paraId="7BCC6E7C" w14:textId="77777777" w:rsidR="003A146E" w:rsidRPr="0019172A" w:rsidRDefault="003A146E" w:rsidP="009458DD">
            <w:pPr>
              <w:rPr>
                <w:b/>
                <w:color w:val="000000"/>
              </w:rPr>
            </w:pPr>
            <w:proofErr w:type="spellStart"/>
            <w:r w:rsidRPr="0019172A">
              <w:rPr>
                <w:b/>
                <w:color w:val="000000"/>
              </w:rPr>
              <w:t>Anomali</w:t>
            </w:r>
            <w:proofErr w:type="spellEnd"/>
          </w:p>
          <w:p w14:paraId="6CB78328" w14:textId="77777777" w:rsidR="003A146E" w:rsidRPr="0019172A" w:rsidRDefault="003A146E" w:rsidP="009458DD">
            <w:r w:rsidRPr="0019172A">
              <w:t xml:space="preserve">    Ryan Clough</w:t>
            </w:r>
          </w:p>
          <w:p w14:paraId="572F75F6" w14:textId="77777777" w:rsidR="003A146E" w:rsidRPr="0019172A" w:rsidRDefault="003A146E" w:rsidP="009458DD">
            <w:r w:rsidRPr="0019172A">
              <w:t xml:space="preserve">    Wei Huang</w:t>
            </w:r>
          </w:p>
          <w:p w14:paraId="52CD55E1" w14:textId="77777777" w:rsidR="003A146E" w:rsidRPr="0019172A" w:rsidRDefault="003A146E" w:rsidP="009458DD">
            <w:r w:rsidRPr="0019172A">
              <w:t xml:space="preserve">    Hugh </w:t>
            </w:r>
            <w:proofErr w:type="spellStart"/>
            <w:r w:rsidRPr="0019172A">
              <w:t>Njemanze</w:t>
            </w:r>
            <w:proofErr w:type="spellEnd"/>
          </w:p>
          <w:p w14:paraId="2A6467B7" w14:textId="77777777" w:rsidR="003A146E" w:rsidRPr="0019172A" w:rsidRDefault="003A146E" w:rsidP="009458DD">
            <w:r w:rsidRPr="0019172A">
              <w:t xml:space="preserve">    Katie </w:t>
            </w:r>
            <w:proofErr w:type="spellStart"/>
            <w:r w:rsidRPr="0019172A">
              <w:t>Pelusi</w:t>
            </w:r>
            <w:proofErr w:type="spellEnd"/>
          </w:p>
          <w:p w14:paraId="68EB9C30" w14:textId="77777777" w:rsidR="003A146E" w:rsidRPr="0019172A" w:rsidRDefault="003A146E" w:rsidP="009458DD">
            <w:r w:rsidRPr="0019172A">
              <w:t xml:space="preserve">    Aaron </w:t>
            </w:r>
            <w:proofErr w:type="spellStart"/>
            <w:r w:rsidRPr="0019172A">
              <w:t>Shelmire</w:t>
            </w:r>
            <w:proofErr w:type="spellEnd"/>
          </w:p>
          <w:p w14:paraId="31D3CCEF" w14:textId="77777777" w:rsidR="003A146E" w:rsidRPr="0019172A" w:rsidRDefault="003A146E" w:rsidP="009458DD">
            <w:r w:rsidRPr="0019172A">
              <w:t xml:space="preserve">    Jason </w:t>
            </w:r>
            <w:proofErr w:type="spellStart"/>
            <w:r w:rsidRPr="0019172A">
              <w:t>Trost</w:t>
            </w:r>
            <w:proofErr w:type="spellEnd"/>
          </w:p>
          <w:p w14:paraId="2569AB17" w14:textId="77777777" w:rsidR="003A146E" w:rsidRPr="0019172A" w:rsidRDefault="003A146E" w:rsidP="009458DD">
            <w:pPr>
              <w:rPr>
                <w:b/>
              </w:rPr>
            </w:pPr>
            <w:r w:rsidRPr="0019172A">
              <w:rPr>
                <w:b/>
              </w:rPr>
              <w:t>Bank of America</w:t>
            </w:r>
          </w:p>
          <w:p w14:paraId="61D56905" w14:textId="77777777" w:rsidR="003A146E" w:rsidRPr="0019172A" w:rsidRDefault="003A146E" w:rsidP="009458DD">
            <w:r w:rsidRPr="0019172A">
              <w:t xml:space="preserve">    Alexander Foley</w:t>
            </w:r>
          </w:p>
          <w:p w14:paraId="532AD296" w14:textId="77777777" w:rsidR="003A146E" w:rsidRPr="0019172A" w:rsidRDefault="003A146E" w:rsidP="009458DD">
            <w:pPr>
              <w:rPr>
                <w:b/>
                <w:color w:val="000000"/>
              </w:rPr>
            </w:pPr>
            <w:r w:rsidRPr="0019172A">
              <w:rPr>
                <w:b/>
                <w:color w:val="000000"/>
              </w:rPr>
              <w:t>Center for Internet Security (CIS)</w:t>
            </w:r>
          </w:p>
          <w:p w14:paraId="2CDDA24E" w14:textId="77777777" w:rsidR="003A146E" w:rsidRPr="0019172A" w:rsidRDefault="003A146E" w:rsidP="009458DD">
            <w:r w:rsidRPr="0019172A">
              <w:t xml:space="preserve">    Sarah Kelley</w:t>
            </w:r>
          </w:p>
          <w:p w14:paraId="4DA84DB2" w14:textId="77777777" w:rsidR="003A146E" w:rsidRPr="0019172A" w:rsidRDefault="003A146E" w:rsidP="009458DD">
            <w:pPr>
              <w:rPr>
                <w:b/>
                <w:color w:val="000000"/>
              </w:rPr>
            </w:pPr>
            <w:r w:rsidRPr="0019172A">
              <w:rPr>
                <w:b/>
                <w:color w:val="000000"/>
              </w:rPr>
              <w:t>Check Point Software Technologies</w:t>
            </w:r>
          </w:p>
          <w:p w14:paraId="4CB98AD1" w14:textId="77777777" w:rsidR="003A146E" w:rsidRPr="0019172A" w:rsidRDefault="003A146E" w:rsidP="009458DD">
            <w:pPr>
              <w:rPr>
                <w:color w:val="000000"/>
              </w:rPr>
            </w:pPr>
            <w:r w:rsidRPr="0019172A">
              <w:rPr>
                <w:b/>
                <w:color w:val="000000"/>
              </w:rPr>
              <w:t xml:space="preserve">    </w:t>
            </w:r>
            <w:r w:rsidRPr="0019172A">
              <w:rPr>
                <w:color w:val="000000"/>
              </w:rPr>
              <w:t>Ron Davidson</w:t>
            </w:r>
          </w:p>
          <w:p w14:paraId="050F5603" w14:textId="77777777" w:rsidR="003A146E" w:rsidRPr="0019172A" w:rsidRDefault="003A146E" w:rsidP="009458DD">
            <w:pPr>
              <w:rPr>
                <w:b/>
                <w:color w:val="000000"/>
              </w:rPr>
            </w:pPr>
            <w:r w:rsidRPr="0019172A">
              <w:rPr>
                <w:b/>
                <w:color w:val="000000"/>
              </w:rPr>
              <w:t>Cisco Systems</w:t>
            </w:r>
          </w:p>
          <w:p w14:paraId="38635BA6" w14:textId="77777777" w:rsidR="003A146E" w:rsidRPr="0019172A" w:rsidRDefault="003A146E" w:rsidP="009458DD">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6BFCFBD" w14:textId="77777777" w:rsidR="003A146E" w:rsidRPr="0019172A" w:rsidRDefault="003A146E" w:rsidP="009458DD">
            <w:pPr>
              <w:rPr>
                <w:color w:val="000000"/>
              </w:rPr>
            </w:pPr>
            <w:r w:rsidRPr="0019172A">
              <w:rPr>
                <w:color w:val="000000"/>
              </w:rPr>
              <w:t xml:space="preserve">    Ted </w:t>
            </w:r>
            <w:proofErr w:type="spellStart"/>
            <w:r w:rsidRPr="0019172A">
              <w:rPr>
                <w:color w:val="000000"/>
              </w:rPr>
              <w:t>Bedwell</w:t>
            </w:r>
            <w:proofErr w:type="spellEnd"/>
          </w:p>
          <w:p w14:paraId="179156BC" w14:textId="77777777" w:rsidR="003A146E" w:rsidRPr="0019172A" w:rsidRDefault="003A146E" w:rsidP="009458DD">
            <w:pPr>
              <w:rPr>
                <w:color w:val="000000"/>
              </w:rPr>
            </w:pPr>
            <w:r w:rsidRPr="0019172A">
              <w:rPr>
                <w:color w:val="000000"/>
              </w:rPr>
              <w:t xml:space="preserve">    David McGrew</w:t>
            </w:r>
          </w:p>
          <w:p w14:paraId="3DB9324E" w14:textId="77777777" w:rsidR="003A146E" w:rsidRPr="0019172A" w:rsidRDefault="003A146E" w:rsidP="009458D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4CBA32C" w14:textId="77777777" w:rsidR="003A146E" w:rsidRPr="0019172A" w:rsidRDefault="003A146E" w:rsidP="009458DD">
            <w:pPr>
              <w:rPr>
                <w:color w:val="000000"/>
              </w:rPr>
            </w:pPr>
            <w:r w:rsidRPr="0019172A">
              <w:rPr>
                <w:color w:val="000000"/>
              </w:rPr>
              <w:t xml:space="preserve">    Omar Santos</w:t>
            </w:r>
          </w:p>
          <w:p w14:paraId="133F7161" w14:textId="77777777" w:rsidR="003A146E" w:rsidRPr="0019172A" w:rsidRDefault="003A146E" w:rsidP="009458DD">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3ED5808" w14:textId="77777777" w:rsidR="003A146E" w:rsidRPr="0019172A" w:rsidRDefault="003A146E" w:rsidP="009458DD">
            <w:pPr>
              <w:rPr>
                <w:b/>
                <w:color w:val="000000"/>
              </w:rPr>
            </w:pPr>
            <w:r w:rsidRPr="0019172A">
              <w:rPr>
                <w:b/>
                <w:color w:val="000000"/>
              </w:rPr>
              <w:t>Cyber Threat Intelligence Network, Inc. (CTIN)</w:t>
            </w:r>
          </w:p>
          <w:p w14:paraId="4356CA74" w14:textId="77777777" w:rsidR="003A146E" w:rsidRPr="0019172A" w:rsidRDefault="003A146E" w:rsidP="009458DD">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3A189AC" w14:textId="77777777" w:rsidR="003A146E" w:rsidRPr="0019172A" w:rsidRDefault="003A146E" w:rsidP="009458DD">
            <w:pPr>
              <w:rPr>
                <w:color w:val="000000"/>
              </w:rPr>
            </w:pPr>
            <w:r w:rsidRPr="0019172A">
              <w:rPr>
                <w:color w:val="000000"/>
              </w:rPr>
              <w:t xml:space="preserve">    Jane </w:t>
            </w:r>
            <w:proofErr w:type="spellStart"/>
            <w:r w:rsidRPr="0019172A">
              <w:rPr>
                <w:color w:val="000000"/>
              </w:rPr>
              <w:t>Ginn</w:t>
            </w:r>
            <w:proofErr w:type="spellEnd"/>
          </w:p>
          <w:p w14:paraId="172B7AE8" w14:textId="77777777" w:rsidR="003A146E" w:rsidRPr="0019172A" w:rsidRDefault="003A146E" w:rsidP="009458DD">
            <w:pPr>
              <w:rPr>
                <w:color w:val="000000"/>
              </w:rPr>
            </w:pPr>
            <w:r w:rsidRPr="0019172A">
              <w:rPr>
                <w:color w:val="000000"/>
              </w:rPr>
              <w:t xml:space="preserve">    Ben Othman</w:t>
            </w:r>
          </w:p>
          <w:p w14:paraId="7A16CDA6" w14:textId="77777777" w:rsidR="003A146E" w:rsidRPr="0019172A" w:rsidRDefault="003A146E" w:rsidP="009458DD">
            <w:pPr>
              <w:rPr>
                <w:b/>
                <w:color w:val="000000"/>
              </w:rPr>
            </w:pPr>
            <w:r w:rsidRPr="0019172A">
              <w:rPr>
                <w:b/>
                <w:color w:val="000000"/>
              </w:rPr>
              <w:t>DHS Office of Cybersecurity and Communications (CS&amp;C)</w:t>
            </w:r>
          </w:p>
          <w:p w14:paraId="57DC626C" w14:textId="77777777" w:rsidR="003A146E" w:rsidRPr="0019172A" w:rsidRDefault="003A146E" w:rsidP="009458DD">
            <w:pPr>
              <w:rPr>
                <w:color w:val="000000"/>
              </w:rPr>
            </w:pPr>
            <w:r w:rsidRPr="0019172A">
              <w:rPr>
                <w:b/>
                <w:color w:val="000000"/>
              </w:rPr>
              <w:t xml:space="preserve">    </w:t>
            </w:r>
            <w:r w:rsidRPr="0019172A">
              <w:rPr>
                <w:color w:val="000000"/>
              </w:rPr>
              <w:t>Richard Struse</w:t>
            </w:r>
          </w:p>
          <w:p w14:paraId="3CB8B2A9" w14:textId="77777777" w:rsidR="003A146E" w:rsidRPr="0019172A" w:rsidRDefault="003A146E" w:rsidP="009458DD">
            <w:pPr>
              <w:rPr>
                <w:color w:val="000000"/>
              </w:rPr>
            </w:pPr>
            <w:r w:rsidRPr="0019172A">
              <w:rPr>
                <w:color w:val="000000"/>
              </w:rPr>
              <w:t xml:space="preserve">    Marlon Taylor</w:t>
            </w:r>
          </w:p>
          <w:p w14:paraId="14AAC6AD" w14:textId="77777777" w:rsidR="003A146E" w:rsidRPr="0019172A" w:rsidRDefault="003A146E" w:rsidP="009458DD">
            <w:pPr>
              <w:rPr>
                <w:b/>
                <w:color w:val="000000"/>
              </w:rPr>
            </w:pPr>
            <w:proofErr w:type="spellStart"/>
            <w:r w:rsidRPr="0019172A">
              <w:rPr>
                <w:b/>
                <w:color w:val="000000"/>
              </w:rPr>
              <w:t>EclecticIQ</w:t>
            </w:r>
            <w:proofErr w:type="spellEnd"/>
          </w:p>
          <w:p w14:paraId="7694A70C" w14:textId="77777777" w:rsidR="003A146E" w:rsidRPr="0019172A" w:rsidRDefault="003A146E" w:rsidP="009458DD">
            <w:pPr>
              <w:rPr>
                <w:color w:val="000000"/>
              </w:rPr>
            </w:pPr>
            <w:r w:rsidRPr="0019172A">
              <w:rPr>
                <w:color w:val="000000"/>
              </w:rPr>
              <w:t xml:space="preserve">    Marko </w:t>
            </w:r>
            <w:proofErr w:type="spellStart"/>
            <w:r w:rsidRPr="0019172A">
              <w:rPr>
                <w:color w:val="000000"/>
              </w:rPr>
              <w:t>Dragoljevic</w:t>
            </w:r>
            <w:proofErr w:type="spellEnd"/>
          </w:p>
          <w:p w14:paraId="3FD96D26" w14:textId="77777777" w:rsidR="003A146E" w:rsidRPr="0019172A" w:rsidRDefault="003A146E" w:rsidP="009458DD">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33D12F7" w14:textId="77777777" w:rsidR="003A146E" w:rsidRPr="0019172A" w:rsidRDefault="003A146E" w:rsidP="009458DD">
            <w:pPr>
              <w:rPr>
                <w:color w:val="000000"/>
              </w:rPr>
            </w:pPr>
            <w:r w:rsidRPr="0019172A">
              <w:rPr>
                <w:color w:val="000000"/>
              </w:rPr>
              <w:t xml:space="preserve">    Sergey </w:t>
            </w:r>
            <w:proofErr w:type="spellStart"/>
            <w:r w:rsidRPr="0019172A">
              <w:rPr>
                <w:color w:val="000000"/>
              </w:rPr>
              <w:t>Polzunov</w:t>
            </w:r>
            <w:proofErr w:type="spellEnd"/>
          </w:p>
          <w:p w14:paraId="290D3E23" w14:textId="77777777" w:rsidR="003A146E" w:rsidRPr="0019172A" w:rsidRDefault="003A146E" w:rsidP="009458DD">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C15853A" w14:textId="77777777" w:rsidR="003A146E" w:rsidRPr="0019172A" w:rsidRDefault="003A146E" w:rsidP="009458DD">
            <w:pPr>
              <w:rPr>
                <w:color w:val="000000"/>
              </w:rPr>
            </w:pPr>
            <w:r w:rsidRPr="0019172A">
              <w:rPr>
                <w:color w:val="000000"/>
              </w:rPr>
              <w:lastRenderedPageBreak/>
              <w:t xml:space="preserve">    Andrei </w:t>
            </w:r>
            <w:proofErr w:type="spellStart"/>
            <w:r w:rsidRPr="0019172A">
              <w:rPr>
                <w:color w:val="000000"/>
              </w:rPr>
              <w:t>Sîrghi</w:t>
            </w:r>
            <w:proofErr w:type="spellEnd"/>
          </w:p>
          <w:p w14:paraId="60A4EAF8" w14:textId="77777777" w:rsidR="003A146E" w:rsidRPr="0019172A" w:rsidRDefault="003A146E" w:rsidP="009458DD">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1D71153" w14:textId="77777777" w:rsidR="003A146E" w:rsidRPr="0019172A" w:rsidRDefault="003A146E" w:rsidP="009458DD">
            <w:pPr>
              <w:rPr>
                <w:b/>
                <w:color w:val="000000"/>
              </w:rPr>
            </w:pPr>
            <w:proofErr w:type="spellStart"/>
            <w:r w:rsidRPr="0019172A">
              <w:rPr>
                <w:b/>
                <w:color w:val="000000"/>
              </w:rPr>
              <w:t>eSentire</w:t>
            </w:r>
            <w:proofErr w:type="spellEnd"/>
            <w:r w:rsidRPr="0019172A">
              <w:rPr>
                <w:b/>
                <w:color w:val="000000"/>
              </w:rPr>
              <w:t>, Inc.</w:t>
            </w:r>
          </w:p>
          <w:p w14:paraId="22C05FD7" w14:textId="77777777" w:rsidR="003A146E" w:rsidRPr="0019172A" w:rsidRDefault="003A146E" w:rsidP="009458DD">
            <w:pPr>
              <w:rPr>
                <w:color w:val="000000"/>
              </w:rPr>
            </w:pPr>
            <w:r w:rsidRPr="0019172A">
              <w:rPr>
                <w:color w:val="000000"/>
              </w:rPr>
              <w:t xml:space="preserve">    Jacob </w:t>
            </w:r>
            <w:proofErr w:type="spellStart"/>
            <w:r w:rsidRPr="0019172A">
              <w:rPr>
                <w:color w:val="000000"/>
              </w:rPr>
              <w:t>Gajek</w:t>
            </w:r>
            <w:proofErr w:type="spellEnd"/>
          </w:p>
          <w:p w14:paraId="492987E8" w14:textId="77777777" w:rsidR="003A146E" w:rsidRPr="0019172A" w:rsidRDefault="003A146E" w:rsidP="009458DD">
            <w:pPr>
              <w:rPr>
                <w:b/>
                <w:color w:val="000000"/>
              </w:rPr>
            </w:pPr>
            <w:r w:rsidRPr="0019172A">
              <w:rPr>
                <w:b/>
                <w:color w:val="000000"/>
              </w:rPr>
              <w:t>FireEye, Inc.</w:t>
            </w:r>
          </w:p>
          <w:p w14:paraId="594FB016" w14:textId="77777777" w:rsidR="003A146E" w:rsidRPr="0019172A" w:rsidRDefault="003A146E" w:rsidP="009458DD">
            <w:pPr>
              <w:rPr>
                <w:color w:val="000000"/>
              </w:rPr>
            </w:pPr>
            <w:r w:rsidRPr="0019172A">
              <w:rPr>
                <w:color w:val="000000"/>
              </w:rPr>
              <w:t xml:space="preserve">    Phillip Boles</w:t>
            </w:r>
          </w:p>
          <w:p w14:paraId="61232FE8" w14:textId="77777777" w:rsidR="003A146E" w:rsidRPr="0019172A" w:rsidRDefault="003A146E" w:rsidP="009458DD">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DF1B10C" w14:textId="77777777" w:rsidR="003A146E" w:rsidRPr="0019172A" w:rsidRDefault="003A146E" w:rsidP="009458DD">
            <w:pPr>
              <w:rPr>
                <w:color w:val="000000"/>
              </w:rPr>
            </w:pPr>
            <w:r w:rsidRPr="0019172A">
              <w:rPr>
                <w:color w:val="000000"/>
              </w:rPr>
              <w:t xml:space="preserve">    Anuj Kumar</w:t>
            </w:r>
          </w:p>
          <w:p w14:paraId="5C21E410" w14:textId="77777777" w:rsidR="003A146E" w:rsidRPr="0019172A" w:rsidRDefault="003A146E" w:rsidP="009458DD">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B371753" w14:textId="77777777" w:rsidR="003A146E" w:rsidRPr="0019172A" w:rsidRDefault="003A146E" w:rsidP="009458DD">
            <w:pPr>
              <w:rPr>
                <w:color w:val="000000"/>
              </w:rPr>
            </w:pPr>
            <w:r w:rsidRPr="0019172A">
              <w:rPr>
                <w:color w:val="000000"/>
              </w:rPr>
              <w:t xml:space="preserve">    Paul Patrick</w:t>
            </w:r>
          </w:p>
          <w:p w14:paraId="2B869901" w14:textId="77777777" w:rsidR="003A146E" w:rsidRPr="0019172A" w:rsidRDefault="003A146E" w:rsidP="009458DD">
            <w:pPr>
              <w:rPr>
                <w:color w:val="000000"/>
              </w:rPr>
            </w:pPr>
            <w:r w:rsidRPr="0019172A">
              <w:rPr>
                <w:color w:val="000000"/>
              </w:rPr>
              <w:t xml:space="preserve">    Scott Shreve</w:t>
            </w:r>
          </w:p>
          <w:p w14:paraId="65A88AA3" w14:textId="77777777" w:rsidR="003A146E" w:rsidRPr="0019172A" w:rsidRDefault="003A146E" w:rsidP="009458DD">
            <w:pPr>
              <w:rPr>
                <w:b/>
                <w:color w:val="000000"/>
              </w:rPr>
            </w:pPr>
            <w:r w:rsidRPr="0019172A">
              <w:rPr>
                <w:b/>
                <w:color w:val="000000"/>
              </w:rPr>
              <w:t>Fox-IT</w:t>
            </w:r>
          </w:p>
          <w:p w14:paraId="0DDB6FCD" w14:textId="77777777" w:rsidR="003A146E" w:rsidRPr="0019172A" w:rsidRDefault="003A146E" w:rsidP="009458DD">
            <w:pPr>
              <w:rPr>
                <w:color w:val="000000"/>
              </w:rPr>
            </w:pPr>
            <w:r w:rsidRPr="0019172A">
              <w:rPr>
                <w:color w:val="000000"/>
              </w:rPr>
              <w:t xml:space="preserve">    Sarah Brown</w:t>
            </w:r>
          </w:p>
          <w:p w14:paraId="365CC41F" w14:textId="77777777" w:rsidR="003A146E" w:rsidRPr="0019172A" w:rsidRDefault="003A146E" w:rsidP="009458DD">
            <w:pPr>
              <w:rPr>
                <w:b/>
                <w:color w:val="000000"/>
              </w:rPr>
            </w:pPr>
            <w:r w:rsidRPr="0019172A">
              <w:rPr>
                <w:b/>
                <w:color w:val="000000"/>
              </w:rPr>
              <w:t>Georgetown University</w:t>
            </w:r>
          </w:p>
          <w:p w14:paraId="1FDC9907" w14:textId="77777777" w:rsidR="003A146E" w:rsidRPr="0019172A" w:rsidRDefault="003A146E" w:rsidP="009458DD">
            <w:pPr>
              <w:rPr>
                <w:color w:val="000000"/>
              </w:rPr>
            </w:pPr>
            <w:r w:rsidRPr="0019172A">
              <w:rPr>
                <w:color w:val="000000"/>
              </w:rPr>
              <w:t xml:space="preserve">    Eric Burger</w:t>
            </w:r>
          </w:p>
          <w:p w14:paraId="6CE76B1F" w14:textId="77777777" w:rsidR="003A146E" w:rsidRPr="0019172A" w:rsidRDefault="003A146E" w:rsidP="009458DD">
            <w:pPr>
              <w:rPr>
                <w:b/>
                <w:color w:val="000000"/>
              </w:rPr>
            </w:pPr>
            <w:r w:rsidRPr="0019172A">
              <w:rPr>
                <w:b/>
                <w:color w:val="000000"/>
              </w:rPr>
              <w:t>Hewlett Packard Enterprise (HPE)</w:t>
            </w:r>
          </w:p>
          <w:p w14:paraId="05056C57" w14:textId="77777777" w:rsidR="003A146E" w:rsidRPr="0019172A" w:rsidRDefault="003A146E" w:rsidP="009458DD">
            <w:pPr>
              <w:rPr>
                <w:color w:val="000000"/>
              </w:rPr>
            </w:pPr>
            <w:r w:rsidRPr="0019172A">
              <w:rPr>
                <w:color w:val="000000"/>
              </w:rPr>
              <w:t xml:space="preserve">    Tomas Sander</w:t>
            </w:r>
          </w:p>
          <w:p w14:paraId="3C1A049F" w14:textId="77777777" w:rsidR="003A146E" w:rsidRPr="0019172A" w:rsidRDefault="003A146E" w:rsidP="009458DD">
            <w:pPr>
              <w:rPr>
                <w:b/>
                <w:color w:val="000000"/>
              </w:rPr>
            </w:pPr>
            <w:r w:rsidRPr="0019172A">
              <w:rPr>
                <w:b/>
                <w:color w:val="000000"/>
              </w:rPr>
              <w:t>IBM</w:t>
            </w:r>
          </w:p>
          <w:p w14:paraId="4D301862" w14:textId="77777777" w:rsidR="003A146E" w:rsidRPr="0019172A" w:rsidRDefault="003A146E" w:rsidP="009458DD">
            <w:pPr>
              <w:rPr>
                <w:color w:val="000000"/>
              </w:rPr>
            </w:pPr>
            <w:r w:rsidRPr="0019172A">
              <w:rPr>
                <w:color w:val="000000"/>
              </w:rPr>
              <w:t xml:space="preserve">    Peter Allor</w:t>
            </w:r>
          </w:p>
          <w:p w14:paraId="49245286" w14:textId="77777777" w:rsidR="003A146E" w:rsidRPr="0019172A" w:rsidRDefault="003A146E" w:rsidP="009458DD">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17EC03D" w14:textId="77777777" w:rsidR="003A146E" w:rsidRPr="0019172A" w:rsidRDefault="003A146E" w:rsidP="009458DD">
            <w:pPr>
              <w:rPr>
                <w:color w:val="000000"/>
              </w:rPr>
            </w:pPr>
            <w:r w:rsidRPr="0019172A">
              <w:rPr>
                <w:color w:val="000000"/>
              </w:rPr>
              <w:t xml:space="preserve">    Sandra Hernandez</w:t>
            </w:r>
          </w:p>
          <w:p w14:paraId="46A1AAAB" w14:textId="77777777" w:rsidR="003A146E" w:rsidRPr="0019172A" w:rsidRDefault="003A146E" w:rsidP="009458DD">
            <w:pPr>
              <w:rPr>
                <w:color w:val="000000"/>
              </w:rPr>
            </w:pPr>
            <w:r w:rsidRPr="0019172A">
              <w:rPr>
                <w:color w:val="000000"/>
              </w:rPr>
              <w:t xml:space="preserve">    Jason Keirstead</w:t>
            </w:r>
          </w:p>
          <w:p w14:paraId="431D390A" w14:textId="77777777" w:rsidR="003A146E" w:rsidRPr="0019172A" w:rsidRDefault="003A146E" w:rsidP="009458DD">
            <w:pPr>
              <w:rPr>
                <w:color w:val="000000"/>
              </w:rPr>
            </w:pPr>
            <w:r w:rsidRPr="0019172A">
              <w:rPr>
                <w:color w:val="000000"/>
              </w:rPr>
              <w:t xml:space="preserve">    John Morris</w:t>
            </w:r>
          </w:p>
          <w:p w14:paraId="53220315" w14:textId="77777777" w:rsidR="003A146E" w:rsidRPr="0019172A" w:rsidRDefault="003A146E" w:rsidP="009458DD">
            <w:pPr>
              <w:rPr>
                <w:color w:val="000000"/>
              </w:rPr>
            </w:pPr>
            <w:r w:rsidRPr="0019172A">
              <w:rPr>
                <w:color w:val="000000"/>
              </w:rPr>
              <w:t xml:space="preserve">    Laura </w:t>
            </w:r>
            <w:proofErr w:type="spellStart"/>
            <w:r w:rsidRPr="0019172A">
              <w:rPr>
                <w:color w:val="000000"/>
              </w:rPr>
              <w:t>Rusu</w:t>
            </w:r>
            <w:proofErr w:type="spellEnd"/>
          </w:p>
          <w:p w14:paraId="5ADD1D49" w14:textId="77777777" w:rsidR="003A146E" w:rsidRPr="0019172A" w:rsidRDefault="003A146E" w:rsidP="009458DD">
            <w:pPr>
              <w:rPr>
                <w:color w:val="000000"/>
              </w:rPr>
            </w:pPr>
            <w:r w:rsidRPr="0019172A">
              <w:rPr>
                <w:color w:val="000000"/>
              </w:rPr>
              <w:t xml:space="preserve">    Ron Williams</w:t>
            </w:r>
          </w:p>
          <w:p w14:paraId="6FB95F7F" w14:textId="77777777" w:rsidR="003A146E" w:rsidRPr="0019172A" w:rsidRDefault="003A146E" w:rsidP="009458DD">
            <w:pPr>
              <w:rPr>
                <w:b/>
                <w:color w:val="000000"/>
              </w:rPr>
            </w:pPr>
            <w:r w:rsidRPr="0019172A">
              <w:rPr>
                <w:b/>
                <w:color w:val="000000"/>
              </w:rPr>
              <w:t>IID</w:t>
            </w:r>
          </w:p>
          <w:p w14:paraId="35916D25" w14:textId="77777777" w:rsidR="003A146E" w:rsidRPr="0019172A" w:rsidRDefault="003A146E" w:rsidP="009458DD">
            <w:pPr>
              <w:rPr>
                <w:color w:val="000000"/>
              </w:rPr>
            </w:pPr>
            <w:r w:rsidRPr="0019172A">
              <w:rPr>
                <w:color w:val="000000"/>
              </w:rPr>
              <w:t xml:space="preserve">    Chris Richardson</w:t>
            </w:r>
          </w:p>
          <w:p w14:paraId="2714EE66" w14:textId="77777777" w:rsidR="003A146E" w:rsidRPr="0019172A" w:rsidRDefault="003A146E" w:rsidP="009458DD">
            <w:pPr>
              <w:rPr>
                <w:b/>
                <w:color w:val="000000"/>
              </w:rPr>
            </w:pPr>
            <w:r w:rsidRPr="0019172A">
              <w:rPr>
                <w:b/>
                <w:color w:val="000000"/>
              </w:rPr>
              <w:t>Integrated Networking Technologies, Inc.</w:t>
            </w:r>
          </w:p>
          <w:p w14:paraId="690A7D3E" w14:textId="77777777" w:rsidR="003A146E" w:rsidRPr="0019172A" w:rsidRDefault="003A146E" w:rsidP="009458DD">
            <w:pPr>
              <w:rPr>
                <w:color w:val="000000"/>
              </w:rPr>
            </w:pPr>
            <w:r w:rsidRPr="0019172A">
              <w:rPr>
                <w:b/>
                <w:color w:val="000000"/>
              </w:rPr>
              <w:t xml:space="preserve">    </w:t>
            </w:r>
            <w:r w:rsidRPr="0019172A">
              <w:rPr>
                <w:color w:val="000000"/>
              </w:rPr>
              <w:t>Patrick Maroney</w:t>
            </w:r>
          </w:p>
          <w:p w14:paraId="5273AA95" w14:textId="77777777" w:rsidR="003A146E" w:rsidRPr="0019172A" w:rsidRDefault="003A146E" w:rsidP="009458DD">
            <w:pPr>
              <w:rPr>
                <w:b/>
                <w:color w:val="000000"/>
              </w:rPr>
            </w:pPr>
            <w:r w:rsidRPr="0019172A">
              <w:rPr>
                <w:b/>
                <w:color w:val="000000"/>
              </w:rPr>
              <w:t>Johns Hopkins University Applied Physics Laboratory</w:t>
            </w:r>
          </w:p>
          <w:p w14:paraId="3A640805" w14:textId="77777777" w:rsidR="003A146E" w:rsidRPr="0019172A" w:rsidRDefault="003A146E" w:rsidP="009458DD">
            <w:pPr>
              <w:rPr>
                <w:color w:val="000000"/>
              </w:rPr>
            </w:pPr>
            <w:r w:rsidRPr="0019172A">
              <w:rPr>
                <w:color w:val="000000"/>
              </w:rPr>
              <w:t xml:space="preserve">    Karin Marr</w:t>
            </w:r>
          </w:p>
          <w:p w14:paraId="2A948541" w14:textId="77777777" w:rsidR="003A146E" w:rsidRPr="0019172A" w:rsidRDefault="003A146E" w:rsidP="009458DD">
            <w:pPr>
              <w:rPr>
                <w:color w:val="000000"/>
              </w:rPr>
            </w:pPr>
            <w:r w:rsidRPr="0019172A">
              <w:rPr>
                <w:color w:val="000000"/>
              </w:rPr>
              <w:t xml:space="preserve">    Julie </w:t>
            </w:r>
            <w:proofErr w:type="spellStart"/>
            <w:r w:rsidRPr="0019172A">
              <w:rPr>
                <w:color w:val="000000"/>
              </w:rPr>
              <w:t>Modlin</w:t>
            </w:r>
            <w:proofErr w:type="spellEnd"/>
          </w:p>
          <w:p w14:paraId="1EC8D57F" w14:textId="77777777" w:rsidR="003A146E" w:rsidRPr="0019172A" w:rsidRDefault="003A146E" w:rsidP="009458DD">
            <w:pPr>
              <w:rPr>
                <w:color w:val="000000"/>
              </w:rPr>
            </w:pPr>
            <w:r w:rsidRPr="0019172A">
              <w:rPr>
                <w:color w:val="000000"/>
              </w:rPr>
              <w:t xml:space="preserve">    Mark Moss</w:t>
            </w:r>
          </w:p>
          <w:p w14:paraId="19B33C89" w14:textId="77777777" w:rsidR="003A146E" w:rsidRPr="0019172A" w:rsidRDefault="003A146E" w:rsidP="009458DD">
            <w:pPr>
              <w:rPr>
                <w:color w:val="000000"/>
              </w:rPr>
            </w:pPr>
            <w:r w:rsidRPr="0019172A">
              <w:rPr>
                <w:color w:val="000000"/>
              </w:rPr>
              <w:t xml:space="preserve">    Pamela Smith</w:t>
            </w:r>
          </w:p>
          <w:p w14:paraId="0C260D9E" w14:textId="77777777" w:rsidR="003A146E" w:rsidRPr="0019172A" w:rsidRDefault="003A146E" w:rsidP="009458DD">
            <w:pPr>
              <w:rPr>
                <w:b/>
                <w:color w:val="000000"/>
              </w:rPr>
            </w:pPr>
            <w:r w:rsidRPr="0019172A">
              <w:rPr>
                <w:b/>
                <w:color w:val="000000"/>
              </w:rPr>
              <w:t>Kaiser Permanente</w:t>
            </w:r>
          </w:p>
          <w:p w14:paraId="2AE52291" w14:textId="77777777" w:rsidR="003A146E" w:rsidRPr="0019172A" w:rsidRDefault="003A146E" w:rsidP="009458DD">
            <w:pPr>
              <w:rPr>
                <w:color w:val="000000"/>
              </w:rPr>
            </w:pPr>
            <w:r w:rsidRPr="0019172A">
              <w:rPr>
                <w:color w:val="000000"/>
              </w:rPr>
              <w:t xml:space="preserve">    Russell Culpepper</w:t>
            </w:r>
          </w:p>
          <w:p w14:paraId="336BE90C" w14:textId="77777777" w:rsidR="003A146E" w:rsidRPr="0019172A" w:rsidRDefault="003A146E" w:rsidP="009458DD">
            <w:pPr>
              <w:rPr>
                <w:color w:val="000000"/>
              </w:rPr>
            </w:pPr>
            <w:r w:rsidRPr="0019172A">
              <w:rPr>
                <w:color w:val="000000"/>
              </w:rPr>
              <w:t xml:space="preserve">    Beth Pumo</w:t>
            </w:r>
          </w:p>
          <w:p w14:paraId="4DD83911" w14:textId="77777777" w:rsidR="003A146E" w:rsidRPr="0019172A" w:rsidRDefault="003A146E" w:rsidP="009458DD">
            <w:pPr>
              <w:rPr>
                <w:b/>
                <w:color w:val="000000"/>
              </w:rPr>
            </w:pPr>
            <w:proofErr w:type="spellStart"/>
            <w:r w:rsidRPr="0019172A">
              <w:rPr>
                <w:b/>
                <w:color w:val="000000"/>
              </w:rPr>
              <w:t>Lumeta</w:t>
            </w:r>
            <w:proofErr w:type="spellEnd"/>
            <w:r w:rsidRPr="0019172A">
              <w:rPr>
                <w:b/>
                <w:color w:val="000000"/>
              </w:rPr>
              <w:t xml:space="preserve"> Corporation</w:t>
            </w:r>
          </w:p>
          <w:p w14:paraId="7B12147E" w14:textId="77777777" w:rsidR="003A146E" w:rsidRPr="0019172A" w:rsidRDefault="003A146E" w:rsidP="009458DD">
            <w:pPr>
              <w:rPr>
                <w:color w:val="000000"/>
              </w:rPr>
            </w:pPr>
            <w:r w:rsidRPr="0019172A">
              <w:rPr>
                <w:color w:val="000000"/>
              </w:rPr>
              <w:t xml:space="preserve">    Brandon Hoffman</w:t>
            </w:r>
          </w:p>
          <w:p w14:paraId="7FA9255F" w14:textId="77777777" w:rsidR="003A146E" w:rsidRPr="0019172A" w:rsidRDefault="003A146E" w:rsidP="009458DD">
            <w:pPr>
              <w:rPr>
                <w:b/>
                <w:color w:val="000000"/>
              </w:rPr>
            </w:pPr>
            <w:r w:rsidRPr="0019172A">
              <w:rPr>
                <w:b/>
                <w:color w:val="000000"/>
              </w:rPr>
              <w:t>MTG Management Consultants, LLC.</w:t>
            </w:r>
          </w:p>
          <w:p w14:paraId="170BBA9B" w14:textId="77777777" w:rsidR="003A146E" w:rsidRPr="0019172A" w:rsidRDefault="003A146E" w:rsidP="009458DD">
            <w:pPr>
              <w:rPr>
                <w:color w:val="000000"/>
              </w:rPr>
            </w:pPr>
            <w:r w:rsidRPr="0019172A">
              <w:rPr>
                <w:color w:val="000000"/>
              </w:rPr>
              <w:t xml:space="preserve">    James Cabral</w:t>
            </w:r>
          </w:p>
          <w:p w14:paraId="380280FC" w14:textId="77777777" w:rsidR="003A146E" w:rsidRPr="0019172A" w:rsidRDefault="003A146E" w:rsidP="009458DD">
            <w:pPr>
              <w:rPr>
                <w:b/>
                <w:color w:val="000000"/>
              </w:rPr>
            </w:pPr>
            <w:r w:rsidRPr="0019172A">
              <w:rPr>
                <w:b/>
                <w:color w:val="000000"/>
              </w:rPr>
              <w:lastRenderedPageBreak/>
              <w:t>National Security Agency</w:t>
            </w:r>
          </w:p>
          <w:p w14:paraId="531B119F" w14:textId="77777777" w:rsidR="003A146E" w:rsidRPr="0019172A" w:rsidRDefault="003A146E" w:rsidP="009458DD">
            <w:pPr>
              <w:rPr>
                <w:color w:val="000000"/>
              </w:rPr>
            </w:pPr>
            <w:r w:rsidRPr="0019172A">
              <w:rPr>
                <w:color w:val="000000"/>
              </w:rPr>
              <w:t xml:space="preserve">    Mike Boyle</w:t>
            </w:r>
          </w:p>
          <w:p w14:paraId="507FE4F1" w14:textId="77777777" w:rsidR="003A146E" w:rsidRPr="0019172A" w:rsidRDefault="003A146E" w:rsidP="009458DD">
            <w:pPr>
              <w:rPr>
                <w:color w:val="000000"/>
              </w:rPr>
            </w:pPr>
            <w:r w:rsidRPr="0019172A">
              <w:rPr>
                <w:color w:val="000000"/>
              </w:rPr>
              <w:t xml:space="preserve">    Jessica Fitzgerald-McKay</w:t>
            </w:r>
          </w:p>
          <w:p w14:paraId="557EC5C5" w14:textId="77777777" w:rsidR="003A146E" w:rsidRPr="0019172A" w:rsidRDefault="003A146E" w:rsidP="009458DD">
            <w:pPr>
              <w:rPr>
                <w:b/>
                <w:color w:val="000000"/>
              </w:rPr>
            </w:pPr>
            <w:r w:rsidRPr="0019172A">
              <w:rPr>
                <w:b/>
                <w:color w:val="000000"/>
              </w:rPr>
              <w:t>New Context Services, Inc.</w:t>
            </w:r>
          </w:p>
          <w:p w14:paraId="7B75F6B2" w14:textId="77777777" w:rsidR="003A146E" w:rsidRPr="0019172A" w:rsidRDefault="003A146E" w:rsidP="009458DD">
            <w:pPr>
              <w:rPr>
                <w:color w:val="000000"/>
              </w:rPr>
            </w:pPr>
            <w:r w:rsidRPr="0019172A">
              <w:rPr>
                <w:color w:val="000000"/>
              </w:rPr>
              <w:t xml:space="preserve">    John-Mark Gurney</w:t>
            </w:r>
          </w:p>
          <w:p w14:paraId="77860C96" w14:textId="77777777" w:rsidR="003A146E" w:rsidRPr="0019172A" w:rsidRDefault="003A146E" w:rsidP="009458DD">
            <w:pPr>
              <w:rPr>
                <w:color w:val="000000"/>
              </w:rPr>
            </w:pPr>
            <w:r w:rsidRPr="0019172A">
              <w:rPr>
                <w:color w:val="000000"/>
              </w:rPr>
              <w:t xml:space="preserve">    Christian Hunt</w:t>
            </w:r>
          </w:p>
          <w:p w14:paraId="6C9DD57E" w14:textId="77777777" w:rsidR="003A146E" w:rsidRPr="0019172A" w:rsidRDefault="003A146E" w:rsidP="009458DD">
            <w:pPr>
              <w:rPr>
                <w:color w:val="000000"/>
              </w:rPr>
            </w:pPr>
            <w:r w:rsidRPr="0019172A">
              <w:rPr>
                <w:color w:val="000000"/>
              </w:rPr>
              <w:t xml:space="preserve">    James </w:t>
            </w:r>
            <w:proofErr w:type="spellStart"/>
            <w:r w:rsidRPr="0019172A">
              <w:rPr>
                <w:color w:val="000000"/>
              </w:rPr>
              <w:t>Moler</w:t>
            </w:r>
            <w:proofErr w:type="spellEnd"/>
          </w:p>
          <w:p w14:paraId="7E143E7A" w14:textId="77777777" w:rsidR="003A146E" w:rsidRPr="0019172A" w:rsidRDefault="003A146E" w:rsidP="009458DD">
            <w:pPr>
              <w:rPr>
                <w:color w:val="000000"/>
              </w:rPr>
            </w:pPr>
            <w:r w:rsidRPr="0019172A">
              <w:rPr>
                <w:color w:val="000000"/>
              </w:rPr>
              <w:t xml:space="preserve">    Daniel Riedel</w:t>
            </w:r>
          </w:p>
          <w:p w14:paraId="69ADCA53" w14:textId="77777777" w:rsidR="003A146E" w:rsidRPr="0019172A" w:rsidRDefault="003A146E" w:rsidP="009458DD">
            <w:pPr>
              <w:rPr>
                <w:color w:val="000000"/>
              </w:rPr>
            </w:pPr>
            <w:r w:rsidRPr="0019172A">
              <w:rPr>
                <w:color w:val="000000"/>
              </w:rPr>
              <w:t xml:space="preserve">    Andrew Storms</w:t>
            </w:r>
          </w:p>
          <w:p w14:paraId="4B37C3AB" w14:textId="77777777" w:rsidR="003A146E" w:rsidRPr="0019172A" w:rsidRDefault="003A146E" w:rsidP="009458DD">
            <w:pPr>
              <w:rPr>
                <w:b/>
                <w:color w:val="000000"/>
              </w:rPr>
            </w:pPr>
            <w:r w:rsidRPr="0019172A">
              <w:rPr>
                <w:b/>
                <w:color w:val="000000"/>
              </w:rPr>
              <w:t>OASIS</w:t>
            </w:r>
          </w:p>
          <w:p w14:paraId="355A5814" w14:textId="77777777" w:rsidR="003A146E" w:rsidRPr="0019172A" w:rsidRDefault="003A146E" w:rsidP="009458DD">
            <w:pPr>
              <w:rPr>
                <w:color w:val="000000"/>
              </w:rPr>
            </w:pPr>
            <w:r w:rsidRPr="0019172A">
              <w:rPr>
                <w:color w:val="000000"/>
              </w:rPr>
              <w:t xml:space="preserve">    James Bryce Clark</w:t>
            </w:r>
          </w:p>
          <w:p w14:paraId="65F1D2C0" w14:textId="77777777" w:rsidR="003A146E" w:rsidRPr="0019172A" w:rsidRDefault="003A146E" w:rsidP="009458DD">
            <w:pPr>
              <w:rPr>
                <w:color w:val="000000"/>
              </w:rPr>
            </w:pPr>
            <w:r w:rsidRPr="0019172A">
              <w:rPr>
                <w:color w:val="000000"/>
              </w:rPr>
              <w:t xml:space="preserve">    Robin Cover</w:t>
            </w:r>
          </w:p>
          <w:p w14:paraId="092F07A4" w14:textId="77777777" w:rsidR="003A146E" w:rsidRPr="0019172A" w:rsidRDefault="003A146E" w:rsidP="009458DD">
            <w:pPr>
              <w:rPr>
                <w:color w:val="000000"/>
              </w:rPr>
            </w:pPr>
            <w:r w:rsidRPr="0019172A">
              <w:rPr>
                <w:color w:val="000000"/>
              </w:rPr>
              <w:t xml:space="preserve">    Chet Ensign</w:t>
            </w:r>
          </w:p>
          <w:p w14:paraId="6C44C3AA" w14:textId="77777777" w:rsidR="003A146E" w:rsidRPr="0019172A" w:rsidRDefault="003A146E" w:rsidP="009458DD">
            <w:pPr>
              <w:rPr>
                <w:b/>
                <w:color w:val="000000"/>
              </w:rPr>
            </w:pPr>
            <w:r w:rsidRPr="0019172A">
              <w:rPr>
                <w:b/>
                <w:color w:val="000000"/>
              </w:rPr>
              <w:t>Open Identity Exchange</w:t>
            </w:r>
          </w:p>
          <w:p w14:paraId="25134D97" w14:textId="77777777" w:rsidR="003A146E" w:rsidRPr="0019172A" w:rsidRDefault="003A146E" w:rsidP="009458DD">
            <w:pPr>
              <w:rPr>
                <w:color w:val="000000"/>
              </w:rPr>
            </w:pPr>
            <w:r w:rsidRPr="0019172A">
              <w:rPr>
                <w:color w:val="000000"/>
              </w:rPr>
              <w:t xml:space="preserve">    Don </w:t>
            </w:r>
            <w:proofErr w:type="spellStart"/>
            <w:r w:rsidRPr="0019172A">
              <w:rPr>
                <w:color w:val="000000"/>
              </w:rPr>
              <w:t>Thibeau</w:t>
            </w:r>
            <w:proofErr w:type="spellEnd"/>
          </w:p>
          <w:p w14:paraId="70946502" w14:textId="77777777" w:rsidR="003A146E" w:rsidRPr="0019172A" w:rsidRDefault="003A146E" w:rsidP="009458DD">
            <w:pPr>
              <w:rPr>
                <w:b/>
                <w:color w:val="000000"/>
              </w:rPr>
            </w:pPr>
            <w:proofErr w:type="spellStart"/>
            <w:r w:rsidRPr="0019172A">
              <w:rPr>
                <w:b/>
                <w:color w:val="000000"/>
              </w:rPr>
              <w:t>PhishMe</w:t>
            </w:r>
            <w:proofErr w:type="spellEnd"/>
            <w:r w:rsidRPr="0019172A">
              <w:rPr>
                <w:b/>
                <w:color w:val="000000"/>
              </w:rPr>
              <w:t xml:space="preserve"> Inc.</w:t>
            </w:r>
          </w:p>
          <w:p w14:paraId="07F3DEB0" w14:textId="77777777" w:rsidR="003A146E" w:rsidRPr="0019172A" w:rsidRDefault="003A146E" w:rsidP="009458DD">
            <w:pPr>
              <w:rPr>
                <w:color w:val="000000"/>
              </w:rPr>
            </w:pPr>
            <w:r w:rsidRPr="0019172A">
              <w:rPr>
                <w:color w:val="000000"/>
              </w:rPr>
              <w:t xml:space="preserve">    Josh Larkins</w:t>
            </w:r>
          </w:p>
          <w:p w14:paraId="31B2BB36" w14:textId="77777777" w:rsidR="003A146E" w:rsidRPr="0019172A" w:rsidRDefault="003A146E" w:rsidP="009458DD">
            <w:pPr>
              <w:rPr>
                <w:b/>
                <w:color w:val="000000"/>
              </w:rPr>
            </w:pPr>
            <w:r w:rsidRPr="0019172A">
              <w:rPr>
                <w:b/>
                <w:color w:val="000000"/>
              </w:rPr>
              <w:t>Raytheon Company-SAS</w:t>
            </w:r>
          </w:p>
          <w:p w14:paraId="30C4E614" w14:textId="77777777" w:rsidR="003A146E" w:rsidRPr="0019172A" w:rsidRDefault="003A146E" w:rsidP="009458DD">
            <w:pPr>
              <w:rPr>
                <w:color w:val="000000"/>
              </w:rPr>
            </w:pPr>
            <w:r w:rsidRPr="0019172A">
              <w:rPr>
                <w:color w:val="000000"/>
              </w:rPr>
              <w:t xml:space="preserve">    Daniel </w:t>
            </w:r>
            <w:proofErr w:type="spellStart"/>
            <w:r w:rsidRPr="0019172A">
              <w:rPr>
                <w:color w:val="000000"/>
              </w:rPr>
              <w:t>Wyschogrod</w:t>
            </w:r>
            <w:proofErr w:type="spellEnd"/>
          </w:p>
          <w:p w14:paraId="0CBB507B" w14:textId="77777777" w:rsidR="003A146E" w:rsidRPr="0019172A" w:rsidRDefault="003A146E" w:rsidP="009458DD">
            <w:pPr>
              <w:rPr>
                <w:b/>
                <w:color w:val="000000"/>
              </w:rPr>
            </w:pPr>
            <w:r w:rsidRPr="0019172A">
              <w:rPr>
                <w:b/>
                <w:color w:val="000000"/>
              </w:rPr>
              <w:t>Retail Cyber Intelligence Sharing Center (R-CISC)</w:t>
            </w:r>
          </w:p>
          <w:p w14:paraId="090B2F8A" w14:textId="77777777" w:rsidR="003A146E" w:rsidRPr="0019172A" w:rsidRDefault="003A146E" w:rsidP="009458DD">
            <w:pPr>
              <w:rPr>
                <w:color w:val="000000"/>
              </w:rPr>
            </w:pPr>
            <w:r w:rsidRPr="0019172A">
              <w:rPr>
                <w:color w:val="000000"/>
              </w:rPr>
              <w:t xml:space="preserve">    Brian Engle</w:t>
            </w:r>
          </w:p>
          <w:p w14:paraId="0D2B8519" w14:textId="77777777" w:rsidR="003A146E" w:rsidRPr="0019172A" w:rsidRDefault="003A146E" w:rsidP="009458DD">
            <w:pPr>
              <w:rPr>
                <w:b/>
                <w:color w:val="000000"/>
              </w:rPr>
            </w:pPr>
            <w:r w:rsidRPr="0019172A">
              <w:rPr>
                <w:b/>
                <w:color w:val="000000"/>
              </w:rPr>
              <w:t>Semper Fortis Solutions</w:t>
            </w:r>
          </w:p>
          <w:p w14:paraId="599DB9E4" w14:textId="77777777" w:rsidR="003A146E" w:rsidRPr="0019172A" w:rsidRDefault="003A146E" w:rsidP="009458DD">
            <w:pPr>
              <w:rPr>
                <w:color w:val="000000"/>
              </w:rPr>
            </w:pPr>
            <w:r w:rsidRPr="0019172A">
              <w:rPr>
                <w:color w:val="000000"/>
              </w:rPr>
              <w:t xml:space="preserve">    Joseph Brand</w:t>
            </w:r>
          </w:p>
          <w:p w14:paraId="12F1474F" w14:textId="77777777" w:rsidR="003A146E" w:rsidRPr="0019172A" w:rsidRDefault="003A146E" w:rsidP="009458DD">
            <w:pPr>
              <w:rPr>
                <w:b/>
                <w:color w:val="000000"/>
              </w:rPr>
            </w:pPr>
            <w:r w:rsidRPr="0019172A">
              <w:rPr>
                <w:b/>
                <w:color w:val="000000"/>
              </w:rPr>
              <w:t>Splunk Inc.</w:t>
            </w:r>
          </w:p>
          <w:p w14:paraId="4D494F41" w14:textId="77777777" w:rsidR="003A146E" w:rsidRPr="0019172A" w:rsidRDefault="003A146E" w:rsidP="009458DD">
            <w:pPr>
              <w:rPr>
                <w:color w:val="000000"/>
              </w:rPr>
            </w:pPr>
            <w:r w:rsidRPr="0019172A">
              <w:rPr>
                <w:color w:val="000000"/>
              </w:rPr>
              <w:t xml:space="preserve">    Cedric </w:t>
            </w:r>
            <w:proofErr w:type="spellStart"/>
            <w:r w:rsidRPr="0019172A">
              <w:rPr>
                <w:color w:val="000000"/>
              </w:rPr>
              <w:t>LeRoux</w:t>
            </w:r>
            <w:proofErr w:type="spellEnd"/>
          </w:p>
          <w:p w14:paraId="10725B3D" w14:textId="77777777" w:rsidR="003A146E" w:rsidRPr="0019172A" w:rsidRDefault="003A146E" w:rsidP="009458DD">
            <w:pPr>
              <w:rPr>
                <w:color w:val="000000"/>
              </w:rPr>
            </w:pPr>
            <w:r w:rsidRPr="0019172A">
              <w:rPr>
                <w:color w:val="000000"/>
              </w:rPr>
              <w:t xml:space="preserve">    Brian Luger</w:t>
            </w:r>
          </w:p>
          <w:p w14:paraId="0E22F8D9" w14:textId="77777777" w:rsidR="003A146E" w:rsidRPr="0019172A" w:rsidRDefault="003A146E" w:rsidP="009458DD">
            <w:pPr>
              <w:rPr>
                <w:color w:val="000000"/>
              </w:rPr>
            </w:pPr>
            <w:r w:rsidRPr="0019172A">
              <w:rPr>
                <w:color w:val="000000"/>
              </w:rPr>
              <w:t xml:space="preserve">    Kathy Wang</w:t>
            </w:r>
          </w:p>
          <w:p w14:paraId="6EB14D75" w14:textId="77777777" w:rsidR="003A146E" w:rsidRPr="0019172A" w:rsidRDefault="003A146E" w:rsidP="009458DD">
            <w:pPr>
              <w:rPr>
                <w:b/>
                <w:color w:val="000000"/>
              </w:rPr>
            </w:pPr>
            <w:r w:rsidRPr="0019172A">
              <w:rPr>
                <w:b/>
                <w:color w:val="000000"/>
              </w:rPr>
              <w:t>TELUS</w:t>
            </w:r>
          </w:p>
          <w:p w14:paraId="22F57D4A" w14:textId="77777777" w:rsidR="003A146E" w:rsidRPr="0019172A" w:rsidRDefault="003A146E" w:rsidP="009458DD">
            <w:pPr>
              <w:rPr>
                <w:color w:val="000000"/>
              </w:rPr>
            </w:pPr>
            <w:r w:rsidRPr="0019172A">
              <w:rPr>
                <w:color w:val="000000"/>
              </w:rPr>
              <w:t xml:space="preserve">    Greg </w:t>
            </w:r>
            <w:proofErr w:type="spellStart"/>
            <w:r w:rsidRPr="0019172A">
              <w:rPr>
                <w:color w:val="000000"/>
              </w:rPr>
              <w:t>Reaume</w:t>
            </w:r>
            <w:proofErr w:type="spellEnd"/>
          </w:p>
          <w:p w14:paraId="3ED4360E" w14:textId="77777777" w:rsidR="003A146E" w:rsidRPr="0019172A" w:rsidRDefault="003A146E" w:rsidP="009458DD">
            <w:pPr>
              <w:rPr>
                <w:color w:val="000000"/>
              </w:rPr>
            </w:pPr>
            <w:r w:rsidRPr="0019172A">
              <w:rPr>
                <w:color w:val="000000"/>
              </w:rPr>
              <w:t xml:space="preserve">    Alan Steer</w:t>
            </w:r>
          </w:p>
          <w:p w14:paraId="6E2A9D6F" w14:textId="77777777" w:rsidR="003A146E" w:rsidRPr="0019172A" w:rsidRDefault="003A146E" w:rsidP="009458DD">
            <w:pPr>
              <w:rPr>
                <w:b/>
                <w:color w:val="000000"/>
              </w:rPr>
            </w:pPr>
            <w:r w:rsidRPr="0019172A">
              <w:rPr>
                <w:b/>
                <w:color w:val="000000"/>
              </w:rPr>
              <w:t>Threat Intelligence Pty Ltd</w:t>
            </w:r>
          </w:p>
          <w:p w14:paraId="73E6B02B" w14:textId="77777777" w:rsidR="003A146E" w:rsidRPr="0019172A" w:rsidRDefault="003A146E" w:rsidP="009458DD">
            <w:pPr>
              <w:rPr>
                <w:color w:val="000000"/>
              </w:rPr>
            </w:pPr>
            <w:r w:rsidRPr="0019172A">
              <w:rPr>
                <w:color w:val="000000"/>
              </w:rPr>
              <w:t xml:space="preserve">    Tyron Miller</w:t>
            </w:r>
          </w:p>
          <w:p w14:paraId="740163C5" w14:textId="77777777" w:rsidR="003A146E" w:rsidRPr="0019172A" w:rsidRDefault="003A146E" w:rsidP="009458DD">
            <w:pPr>
              <w:rPr>
                <w:color w:val="000000"/>
              </w:rPr>
            </w:pPr>
            <w:r w:rsidRPr="0019172A">
              <w:rPr>
                <w:color w:val="000000"/>
              </w:rPr>
              <w:t xml:space="preserve">    Andrew van der Stock</w:t>
            </w:r>
          </w:p>
          <w:p w14:paraId="745D6A09" w14:textId="77777777" w:rsidR="003A146E" w:rsidRPr="0019172A" w:rsidRDefault="003A146E" w:rsidP="009458DD">
            <w:pPr>
              <w:rPr>
                <w:b/>
                <w:color w:val="000000"/>
              </w:rPr>
            </w:pPr>
            <w:proofErr w:type="spellStart"/>
            <w:r w:rsidRPr="0019172A">
              <w:rPr>
                <w:b/>
                <w:color w:val="000000"/>
              </w:rPr>
              <w:t>ThreatConnect</w:t>
            </w:r>
            <w:proofErr w:type="spellEnd"/>
            <w:r w:rsidRPr="0019172A">
              <w:rPr>
                <w:b/>
                <w:color w:val="000000"/>
              </w:rPr>
              <w:t>, Inc.</w:t>
            </w:r>
          </w:p>
          <w:p w14:paraId="3EB9C3A5" w14:textId="77777777" w:rsidR="003A146E" w:rsidRPr="0019172A" w:rsidRDefault="003A146E" w:rsidP="009458DD">
            <w:pPr>
              <w:rPr>
                <w:color w:val="000000"/>
              </w:rPr>
            </w:pPr>
            <w:r w:rsidRPr="0019172A">
              <w:rPr>
                <w:color w:val="000000"/>
              </w:rPr>
              <w:t xml:space="preserve">    Wade Baker</w:t>
            </w:r>
          </w:p>
          <w:p w14:paraId="77936BD4" w14:textId="77777777" w:rsidR="003A146E" w:rsidRPr="0019172A" w:rsidRDefault="003A146E" w:rsidP="009458DD">
            <w:pPr>
              <w:rPr>
                <w:color w:val="000000"/>
              </w:rPr>
            </w:pPr>
            <w:r w:rsidRPr="0019172A">
              <w:rPr>
                <w:color w:val="000000"/>
              </w:rPr>
              <w:t xml:space="preserve">    Cole </w:t>
            </w:r>
            <w:proofErr w:type="spellStart"/>
            <w:r w:rsidRPr="0019172A">
              <w:rPr>
                <w:color w:val="000000"/>
              </w:rPr>
              <w:t>Iliff</w:t>
            </w:r>
            <w:proofErr w:type="spellEnd"/>
          </w:p>
          <w:p w14:paraId="6D9C8A84" w14:textId="77777777" w:rsidR="003A146E" w:rsidRPr="0019172A" w:rsidRDefault="003A146E" w:rsidP="009458DD">
            <w:pPr>
              <w:rPr>
                <w:color w:val="000000"/>
              </w:rPr>
            </w:pPr>
            <w:r w:rsidRPr="0019172A">
              <w:rPr>
                <w:color w:val="000000"/>
              </w:rPr>
              <w:t xml:space="preserve">    Andrew </w:t>
            </w:r>
            <w:proofErr w:type="spellStart"/>
            <w:r w:rsidRPr="0019172A">
              <w:rPr>
                <w:color w:val="000000"/>
              </w:rPr>
              <w:t>Pendergast</w:t>
            </w:r>
            <w:proofErr w:type="spellEnd"/>
          </w:p>
          <w:p w14:paraId="297AD660" w14:textId="77777777" w:rsidR="003A146E" w:rsidRPr="0019172A" w:rsidRDefault="003A146E" w:rsidP="009458DD">
            <w:pPr>
              <w:rPr>
                <w:color w:val="000000"/>
              </w:rPr>
            </w:pPr>
            <w:r w:rsidRPr="0019172A">
              <w:rPr>
                <w:color w:val="000000"/>
              </w:rPr>
              <w:t xml:space="preserve">    Ben Schmoker</w:t>
            </w:r>
          </w:p>
          <w:p w14:paraId="687EF46B" w14:textId="77777777" w:rsidR="003A146E" w:rsidRPr="0019172A" w:rsidRDefault="003A146E" w:rsidP="009458DD">
            <w:pPr>
              <w:rPr>
                <w:color w:val="000000"/>
              </w:rPr>
            </w:pPr>
            <w:r w:rsidRPr="0019172A">
              <w:rPr>
                <w:color w:val="000000"/>
              </w:rPr>
              <w:t xml:space="preserve">    Jason Spies</w:t>
            </w:r>
          </w:p>
          <w:p w14:paraId="69739B03" w14:textId="77777777" w:rsidR="003A146E" w:rsidRPr="0019172A" w:rsidRDefault="003A146E" w:rsidP="009458DD">
            <w:pPr>
              <w:rPr>
                <w:b/>
                <w:color w:val="000000"/>
              </w:rPr>
            </w:pPr>
            <w:proofErr w:type="spellStart"/>
            <w:r w:rsidRPr="0019172A">
              <w:rPr>
                <w:b/>
                <w:color w:val="000000"/>
              </w:rPr>
              <w:t>TruSTAR</w:t>
            </w:r>
            <w:proofErr w:type="spellEnd"/>
            <w:r w:rsidRPr="0019172A">
              <w:rPr>
                <w:b/>
                <w:color w:val="000000"/>
              </w:rPr>
              <w:t xml:space="preserve"> Technology</w:t>
            </w:r>
          </w:p>
          <w:p w14:paraId="130EC2BF" w14:textId="77777777" w:rsidR="003A146E" w:rsidRPr="0019172A" w:rsidRDefault="003A146E" w:rsidP="009458DD">
            <w:pPr>
              <w:rPr>
                <w:color w:val="000000"/>
              </w:rPr>
            </w:pPr>
            <w:r w:rsidRPr="0019172A">
              <w:rPr>
                <w:color w:val="000000"/>
              </w:rPr>
              <w:t xml:space="preserve">    Chris </w:t>
            </w:r>
            <w:proofErr w:type="spellStart"/>
            <w:r w:rsidRPr="0019172A">
              <w:rPr>
                <w:color w:val="000000"/>
              </w:rPr>
              <w:t>Roblee</w:t>
            </w:r>
            <w:proofErr w:type="spellEnd"/>
          </w:p>
          <w:p w14:paraId="3851C825" w14:textId="77777777" w:rsidR="003A146E" w:rsidRPr="0019172A" w:rsidRDefault="003A146E" w:rsidP="009458DD">
            <w:pPr>
              <w:rPr>
                <w:b/>
                <w:color w:val="000000"/>
              </w:rPr>
            </w:pPr>
            <w:r w:rsidRPr="0019172A">
              <w:rPr>
                <w:b/>
                <w:color w:val="000000"/>
              </w:rPr>
              <w:lastRenderedPageBreak/>
              <w:t>United Kingdom Cabinet Office</w:t>
            </w:r>
          </w:p>
          <w:p w14:paraId="3477F41B" w14:textId="77777777" w:rsidR="003A146E" w:rsidRPr="0019172A" w:rsidRDefault="003A146E" w:rsidP="009458DD">
            <w:pPr>
              <w:rPr>
                <w:color w:val="000000"/>
              </w:rPr>
            </w:pPr>
            <w:r w:rsidRPr="0019172A">
              <w:rPr>
                <w:color w:val="000000"/>
              </w:rPr>
              <w:t xml:space="preserve">    Iain Brown</w:t>
            </w:r>
          </w:p>
          <w:p w14:paraId="78DC8047" w14:textId="77777777" w:rsidR="003A146E" w:rsidRPr="0019172A" w:rsidRDefault="003A146E" w:rsidP="009458DD">
            <w:pPr>
              <w:rPr>
                <w:color w:val="000000"/>
              </w:rPr>
            </w:pPr>
            <w:r w:rsidRPr="0019172A">
              <w:rPr>
                <w:color w:val="000000"/>
              </w:rPr>
              <w:t xml:space="preserve">    Adam Cooper</w:t>
            </w:r>
          </w:p>
          <w:p w14:paraId="3E322725" w14:textId="77777777" w:rsidR="003A146E" w:rsidRPr="0019172A" w:rsidRDefault="003A146E" w:rsidP="009458DD">
            <w:pPr>
              <w:rPr>
                <w:color w:val="000000"/>
              </w:rPr>
            </w:pPr>
            <w:r w:rsidRPr="0019172A">
              <w:rPr>
                <w:color w:val="000000"/>
              </w:rPr>
              <w:t xml:space="preserve">    Mike McLellan</w:t>
            </w:r>
          </w:p>
          <w:p w14:paraId="251479F4" w14:textId="77777777" w:rsidR="003A146E" w:rsidRPr="0019172A" w:rsidRDefault="003A146E" w:rsidP="009458DD">
            <w:pPr>
              <w:rPr>
                <w:color w:val="000000"/>
              </w:rPr>
            </w:pPr>
            <w:r w:rsidRPr="0019172A">
              <w:rPr>
                <w:color w:val="000000"/>
              </w:rPr>
              <w:t xml:space="preserve">    Chris O’Brien</w:t>
            </w:r>
          </w:p>
          <w:p w14:paraId="1D97525F" w14:textId="77777777" w:rsidR="003A146E" w:rsidRPr="0019172A" w:rsidRDefault="003A146E" w:rsidP="009458DD">
            <w:pPr>
              <w:rPr>
                <w:color w:val="000000"/>
              </w:rPr>
            </w:pPr>
            <w:r w:rsidRPr="0019172A">
              <w:rPr>
                <w:color w:val="000000"/>
              </w:rPr>
              <w:t xml:space="preserve">    James Penman</w:t>
            </w:r>
          </w:p>
          <w:p w14:paraId="513FB9FD" w14:textId="77777777" w:rsidR="003A146E" w:rsidRPr="0019172A" w:rsidRDefault="003A146E" w:rsidP="009458DD">
            <w:pPr>
              <w:rPr>
                <w:color w:val="000000"/>
              </w:rPr>
            </w:pPr>
            <w:r w:rsidRPr="0019172A">
              <w:rPr>
                <w:color w:val="000000"/>
              </w:rPr>
              <w:t xml:space="preserve">    Howard Staple</w:t>
            </w:r>
          </w:p>
          <w:p w14:paraId="14CEF096" w14:textId="77777777" w:rsidR="003A146E" w:rsidRPr="0019172A" w:rsidRDefault="003A146E" w:rsidP="009458DD">
            <w:pPr>
              <w:rPr>
                <w:color w:val="000000"/>
              </w:rPr>
            </w:pPr>
            <w:r w:rsidRPr="0019172A">
              <w:rPr>
                <w:color w:val="000000"/>
              </w:rPr>
              <w:t xml:space="preserve">    Chris Taylor</w:t>
            </w:r>
          </w:p>
          <w:p w14:paraId="61F05D84" w14:textId="77777777" w:rsidR="003A146E" w:rsidRPr="0019172A" w:rsidRDefault="003A146E" w:rsidP="009458DD">
            <w:pPr>
              <w:rPr>
                <w:color w:val="000000"/>
              </w:rPr>
            </w:pPr>
            <w:r w:rsidRPr="0019172A">
              <w:rPr>
                <w:color w:val="000000"/>
              </w:rPr>
              <w:t xml:space="preserve">    Laurie Thomson</w:t>
            </w:r>
          </w:p>
          <w:p w14:paraId="5D40858A" w14:textId="77777777" w:rsidR="003A146E" w:rsidRPr="0019172A" w:rsidRDefault="003A146E" w:rsidP="009458DD">
            <w:pPr>
              <w:rPr>
                <w:color w:val="000000"/>
              </w:rPr>
            </w:pPr>
            <w:r w:rsidRPr="0019172A">
              <w:rPr>
                <w:color w:val="000000"/>
              </w:rPr>
              <w:t xml:space="preserve">    Alastair Treharne</w:t>
            </w:r>
          </w:p>
          <w:p w14:paraId="0F4FF140" w14:textId="77777777" w:rsidR="003A146E" w:rsidRPr="0019172A" w:rsidRDefault="003A146E" w:rsidP="009458DD">
            <w:pPr>
              <w:rPr>
                <w:color w:val="000000"/>
              </w:rPr>
            </w:pPr>
            <w:r w:rsidRPr="0019172A">
              <w:rPr>
                <w:color w:val="000000"/>
              </w:rPr>
              <w:t xml:space="preserve">    Julian White</w:t>
            </w:r>
          </w:p>
          <w:p w14:paraId="08E6F03B" w14:textId="77777777" w:rsidR="003A146E" w:rsidRPr="0019172A" w:rsidRDefault="003A146E" w:rsidP="009458DD">
            <w:pPr>
              <w:rPr>
                <w:color w:val="000000"/>
              </w:rPr>
            </w:pPr>
            <w:r w:rsidRPr="0019172A">
              <w:rPr>
                <w:color w:val="000000"/>
              </w:rPr>
              <w:t xml:space="preserve">    Bethany Yates</w:t>
            </w:r>
          </w:p>
          <w:p w14:paraId="1E9AC1F4" w14:textId="77777777" w:rsidR="003A146E" w:rsidRPr="0019172A" w:rsidRDefault="003A146E" w:rsidP="009458DD">
            <w:pPr>
              <w:rPr>
                <w:b/>
                <w:color w:val="000000"/>
              </w:rPr>
            </w:pPr>
            <w:r w:rsidRPr="0019172A">
              <w:rPr>
                <w:b/>
                <w:color w:val="000000"/>
              </w:rPr>
              <w:t>US Department of Homeland Security</w:t>
            </w:r>
          </w:p>
          <w:p w14:paraId="320F8229" w14:textId="77777777" w:rsidR="003A146E" w:rsidRPr="0019172A" w:rsidRDefault="003A146E" w:rsidP="009458DD">
            <w:pPr>
              <w:rPr>
                <w:color w:val="000000"/>
              </w:rPr>
            </w:pPr>
            <w:r w:rsidRPr="0019172A">
              <w:rPr>
                <w:color w:val="000000"/>
              </w:rPr>
              <w:t xml:space="preserve">    Evette Maynard-Noel</w:t>
            </w:r>
          </w:p>
          <w:p w14:paraId="1801348A" w14:textId="77777777" w:rsidR="003A146E" w:rsidRPr="0019172A" w:rsidRDefault="003A146E" w:rsidP="009458DD">
            <w:pPr>
              <w:rPr>
                <w:color w:val="000000"/>
              </w:rPr>
            </w:pPr>
            <w:r w:rsidRPr="0019172A">
              <w:rPr>
                <w:color w:val="000000"/>
              </w:rPr>
              <w:t xml:space="preserve">    Justin </w:t>
            </w:r>
            <w:proofErr w:type="spellStart"/>
            <w:r w:rsidRPr="0019172A">
              <w:rPr>
                <w:color w:val="000000"/>
              </w:rPr>
              <w:t>Stekervetz</w:t>
            </w:r>
            <w:proofErr w:type="spellEnd"/>
          </w:p>
          <w:p w14:paraId="01495D37" w14:textId="77777777" w:rsidR="003A146E" w:rsidRPr="0019172A" w:rsidRDefault="003A146E" w:rsidP="009458DD">
            <w:pPr>
              <w:rPr>
                <w:b/>
                <w:color w:val="000000"/>
              </w:rPr>
            </w:pPr>
            <w:proofErr w:type="spellStart"/>
            <w:r w:rsidRPr="0019172A">
              <w:rPr>
                <w:b/>
                <w:color w:val="000000"/>
              </w:rPr>
              <w:t>ViaSat</w:t>
            </w:r>
            <w:proofErr w:type="spellEnd"/>
            <w:r w:rsidRPr="0019172A">
              <w:rPr>
                <w:b/>
                <w:color w:val="000000"/>
              </w:rPr>
              <w:t>, Inc.</w:t>
            </w:r>
          </w:p>
          <w:p w14:paraId="7689BA9A" w14:textId="77777777" w:rsidR="003A146E" w:rsidRPr="0019172A" w:rsidRDefault="003A146E" w:rsidP="009458DD">
            <w:pPr>
              <w:rPr>
                <w:color w:val="000000"/>
              </w:rPr>
            </w:pPr>
            <w:r w:rsidRPr="0019172A">
              <w:rPr>
                <w:color w:val="000000"/>
              </w:rPr>
              <w:t xml:space="preserve">    Lee </w:t>
            </w:r>
            <w:proofErr w:type="spellStart"/>
            <w:r w:rsidRPr="0019172A">
              <w:rPr>
                <w:color w:val="000000"/>
              </w:rPr>
              <w:t>Chieffalo</w:t>
            </w:r>
            <w:proofErr w:type="spellEnd"/>
          </w:p>
          <w:p w14:paraId="1CC8ABEC" w14:textId="77777777" w:rsidR="003A146E" w:rsidRPr="0019172A" w:rsidRDefault="003A146E" w:rsidP="009458DD">
            <w:pPr>
              <w:rPr>
                <w:color w:val="000000"/>
              </w:rPr>
            </w:pPr>
            <w:r w:rsidRPr="0019172A">
              <w:rPr>
                <w:color w:val="000000"/>
              </w:rPr>
              <w:t xml:space="preserve">    Wilson Figueroa</w:t>
            </w:r>
          </w:p>
          <w:p w14:paraId="5978330E" w14:textId="77777777" w:rsidR="003A146E" w:rsidRPr="0019172A" w:rsidRDefault="003A146E" w:rsidP="009458DD">
            <w:pPr>
              <w:rPr>
                <w:color w:val="000000"/>
              </w:rPr>
            </w:pPr>
            <w:r w:rsidRPr="0019172A">
              <w:rPr>
                <w:color w:val="000000"/>
              </w:rPr>
              <w:t xml:space="preserve">    Andrew May</w:t>
            </w:r>
          </w:p>
          <w:p w14:paraId="734B945F" w14:textId="77777777" w:rsidR="003A146E" w:rsidRPr="0019172A" w:rsidRDefault="003A146E" w:rsidP="009458DD">
            <w:pPr>
              <w:rPr>
                <w:b/>
                <w:color w:val="000000"/>
              </w:rPr>
            </w:pPr>
            <w:proofErr w:type="spellStart"/>
            <w:r w:rsidRPr="0019172A">
              <w:rPr>
                <w:b/>
                <w:color w:val="000000"/>
              </w:rPr>
              <w:t>Yaana</w:t>
            </w:r>
            <w:proofErr w:type="spellEnd"/>
            <w:r w:rsidRPr="0019172A">
              <w:rPr>
                <w:b/>
                <w:color w:val="000000"/>
              </w:rPr>
              <w:t xml:space="preserve"> Technologies, LLC</w:t>
            </w:r>
          </w:p>
          <w:p w14:paraId="3587FD1E" w14:textId="77777777" w:rsidR="003A146E" w:rsidRPr="0019172A" w:rsidRDefault="003A146E" w:rsidP="009458DD">
            <w:r w:rsidRPr="0019172A">
              <w:rPr>
                <w:color w:val="000000"/>
              </w:rPr>
              <w:t xml:space="preserve">    Anthony </w:t>
            </w:r>
            <w:proofErr w:type="spellStart"/>
            <w:r w:rsidRPr="0019172A">
              <w:rPr>
                <w:color w:val="000000"/>
              </w:rPr>
              <w:t>Rutkowski</w:t>
            </w:r>
            <w:proofErr w:type="spellEnd"/>
          </w:p>
        </w:tc>
      </w:tr>
    </w:tbl>
    <w:p w14:paraId="347C3CAD" w14:textId="77777777" w:rsidR="003A146E" w:rsidRDefault="003A146E" w:rsidP="003A146E">
      <w:pPr>
        <w:pStyle w:val="Contributor"/>
      </w:pPr>
    </w:p>
    <w:p w14:paraId="7898397D" w14:textId="1D309756" w:rsidR="002C724C" w:rsidRDefault="003A146E" w:rsidP="003A146E">
      <w:pPr>
        <w:pStyle w:val="Contributor"/>
        <w:spacing w:after="240"/>
        <w:ind w:left="0"/>
        <w:contextualSpacing w:val="0"/>
      </w:pPr>
      <w:r>
        <w:t>The authors would also like to thank the larger CybOX Community for its input and help in reviewing this document.</w:t>
      </w:r>
    </w:p>
    <w:p w14:paraId="10BDC1C6" w14:textId="77777777" w:rsidR="001A0C33" w:rsidRDefault="001A0C33" w:rsidP="001A0C33">
      <w:pPr>
        <w:pStyle w:val="AppendixHeading1"/>
        <w:numPr>
          <w:ilvl w:val="0"/>
          <w:numId w:val="12"/>
        </w:numPr>
      </w:pPr>
      <w:bookmarkStart w:id="84" w:name="_Toc85472898"/>
      <w:bookmarkStart w:id="85" w:name="_Toc287332014"/>
      <w:bookmarkStart w:id="86" w:name="_Toc440957909"/>
      <w:bookmarkStart w:id="87" w:name="_Toc449961967"/>
      <w:bookmarkStart w:id="88" w:name="_Toc450227140"/>
      <w:r>
        <w:lastRenderedPageBreak/>
        <w:t>Revision History</w:t>
      </w:r>
      <w:bookmarkEnd w:id="84"/>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9226B" w:rsidRDefault="0029226B">
      <w:pPr>
        <w:pStyle w:val="CommentText"/>
      </w:pPr>
      <w:bookmarkStart w:id="4" w:name="_GoBack"/>
      <w:bookmarkEnd w:id="4"/>
      <w:r>
        <w:rPr>
          <w:rStyle w:val="CommentReference"/>
        </w:rPr>
        <w:annotationRef/>
      </w:r>
      <w:r>
        <w:t>Needs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C4594" w14:textId="77777777" w:rsidR="00FD7313" w:rsidRDefault="00FD7313">
      <w:r>
        <w:separator/>
      </w:r>
    </w:p>
  </w:endnote>
  <w:endnote w:type="continuationSeparator" w:id="0">
    <w:p w14:paraId="34255B43" w14:textId="77777777" w:rsidR="00FD7313" w:rsidRDefault="00FD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9226B" w:rsidRPr="00195F88" w:rsidRDefault="0029226B"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7BCFE655" w:rsidR="0029226B" w:rsidRPr="00195F88" w:rsidRDefault="0029226B"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61E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61EC">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9226B" w:rsidRPr="00195F88" w:rsidRDefault="0029226B"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33658430" w:rsidR="0029226B" w:rsidRPr="00195F88" w:rsidRDefault="0029226B"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561E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561EC">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5A212" w14:textId="77777777" w:rsidR="00FD7313" w:rsidRPr="00195F88" w:rsidRDefault="00FD7313"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64774C4" w14:textId="77777777" w:rsidR="00FD7313" w:rsidRPr="00195F88" w:rsidRDefault="00FD7313"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575014" w14:textId="77777777" w:rsidR="00FD7313" w:rsidRDefault="00FD7313"/>
    <w:p w14:paraId="26A7F70B" w14:textId="77777777" w:rsidR="00FD7313" w:rsidRDefault="00FD7313">
      <w:r>
        <w:separator/>
      </w:r>
    </w:p>
  </w:footnote>
  <w:footnote w:type="continuationSeparator" w:id="0">
    <w:p w14:paraId="3814519C" w14:textId="77777777" w:rsidR="00FD7313" w:rsidRDefault="00FD7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0F3C44"/>
    <w:rsid w:val="001560A7"/>
    <w:rsid w:val="0016167E"/>
    <w:rsid w:val="001A0C33"/>
    <w:rsid w:val="00225513"/>
    <w:rsid w:val="002403ED"/>
    <w:rsid w:val="00261282"/>
    <w:rsid w:val="002844BA"/>
    <w:rsid w:val="0029226B"/>
    <w:rsid w:val="00292B56"/>
    <w:rsid w:val="002C724C"/>
    <w:rsid w:val="003561EC"/>
    <w:rsid w:val="00362842"/>
    <w:rsid w:val="00377D54"/>
    <w:rsid w:val="003978E5"/>
    <w:rsid w:val="003A146E"/>
    <w:rsid w:val="003E0576"/>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02EB9"/>
    <w:rsid w:val="008179B9"/>
    <w:rsid w:val="008240B1"/>
    <w:rsid w:val="00846219"/>
    <w:rsid w:val="008512ED"/>
    <w:rsid w:val="008908B8"/>
    <w:rsid w:val="008A0F5D"/>
    <w:rsid w:val="008D6357"/>
    <w:rsid w:val="008E53CA"/>
    <w:rsid w:val="009104A1"/>
    <w:rsid w:val="00933739"/>
    <w:rsid w:val="009458DD"/>
    <w:rsid w:val="009E7C11"/>
    <w:rsid w:val="00A16AD7"/>
    <w:rsid w:val="00A2648B"/>
    <w:rsid w:val="00A36439"/>
    <w:rsid w:val="00AC0B5D"/>
    <w:rsid w:val="00AF4018"/>
    <w:rsid w:val="00B10694"/>
    <w:rsid w:val="00B32976"/>
    <w:rsid w:val="00B72FDA"/>
    <w:rsid w:val="00BA0F59"/>
    <w:rsid w:val="00BA71E6"/>
    <w:rsid w:val="00BB7763"/>
    <w:rsid w:val="00C26F6C"/>
    <w:rsid w:val="00C9014D"/>
    <w:rsid w:val="00CD696E"/>
    <w:rsid w:val="00D16B30"/>
    <w:rsid w:val="00D26C43"/>
    <w:rsid w:val="00D5751F"/>
    <w:rsid w:val="00DD1D4C"/>
    <w:rsid w:val="00E3705F"/>
    <w:rsid w:val="00E87E87"/>
    <w:rsid w:val="00EA01F3"/>
    <w:rsid w:val="00F14E25"/>
    <w:rsid w:val="00F3029E"/>
    <w:rsid w:val="00F54775"/>
    <w:rsid w:val="00F551CA"/>
    <w:rsid w:val="00F64449"/>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0ED9-6963-42B0-983C-8569E218E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23</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27</cp:revision>
  <dcterms:created xsi:type="dcterms:W3CDTF">2016-03-16T01:28:00Z</dcterms:created>
  <dcterms:modified xsi:type="dcterms:W3CDTF">2016-05-10T19:04:00Z</dcterms:modified>
</cp:coreProperties>
</file>