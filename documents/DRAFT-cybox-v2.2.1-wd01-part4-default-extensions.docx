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81470" w14:textId="15C01373" w:rsidR="00152C26" w:rsidRPr="00CE06CB" w:rsidRDefault="00152C26" w:rsidP="00152C26">
      <w:pPr>
        <w:pStyle w:val="Title"/>
        <w:rPr>
          <w:sz w:val="28"/>
          <w:szCs w:val="28"/>
        </w:rPr>
      </w:pPr>
      <w:r w:rsidRPr="009608FD">
        <w:rPr>
          <w:sz w:val="28"/>
          <w:szCs w:val="28"/>
        </w:rPr>
        <w:t>CybOX</w:t>
      </w:r>
      <w:r>
        <w:rPr>
          <w:sz w:val="28"/>
          <w:szCs w:val="28"/>
          <w:vertAlign w:val="superscript"/>
        </w:rPr>
        <w:t>TM</w:t>
      </w:r>
      <w:r w:rsidRPr="00E10EA9">
        <w:rPr>
          <w:sz w:val="28"/>
          <w:szCs w:val="28"/>
        </w:rPr>
        <w:t xml:space="preserve"> Version </w:t>
      </w:r>
      <w:r>
        <w:rPr>
          <w:sz w:val="28"/>
          <w:szCs w:val="28"/>
        </w:rPr>
        <w:t>2.1</w:t>
      </w:r>
      <w:r w:rsidRPr="00E10EA9">
        <w:rPr>
          <w:sz w:val="28"/>
          <w:szCs w:val="28"/>
        </w:rPr>
        <w:t xml:space="preserve">.1 Part </w:t>
      </w:r>
      <w:r>
        <w:rPr>
          <w:sz w:val="28"/>
          <w:szCs w:val="28"/>
        </w:rPr>
        <w:t>4</w:t>
      </w:r>
      <w:r w:rsidRPr="00E10EA9">
        <w:rPr>
          <w:sz w:val="28"/>
          <w:szCs w:val="28"/>
        </w:rPr>
        <w:t xml:space="preserve">: </w:t>
      </w:r>
      <w:r>
        <w:rPr>
          <w:sz w:val="28"/>
          <w:szCs w:val="28"/>
        </w:rPr>
        <w:t>Default Extensions</w:t>
      </w:r>
    </w:p>
    <w:p w14:paraId="6D34F296" w14:textId="77777777" w:rsidR="00152C26" w:rsidRPr="00683033" w:rsidRDefault="00152C26" w:rsidP="00152C26">
      <w:pPr>
        <w:pStyle w:val="Subtitle"/>
        <w:rPr>
          <w:sz w:val="20"/>
          <w:szCs w:val="24"/>
        </w:rPr>
      </w:pPr>
      <w:r w:rsidRPr="00683033">
        <w:rPr>
          <w:sz w:val="20"/>
          <w:szCs w:val="24"/>
        </w:rPr>
        <w:t>Working Draft 01</w:t>
      </w:r>
    </w:p>
    <w:p w14:paraId="234B65E5" w14:textId="77777777" w:rsidR="00152C26" w:rsidRPr="00683033" w:rsidRDefault="00152C26" w:rsidP="00152C26">
      <w:pPr>
        <w:pStyle w:val="Subtitle"/>
        <w:rPr>
          <w:sz w:val="20"/>
          <w:szCs w:val="24"/>
        </w:rPr>
      </w:pPr>
      <w:r w:rsidRPr="00683033">
        <w:rPr>
          <w:sz w:val="20"/>
          <w:szCs w:val="24"/>
        </w:rPr>
        <w:t>10 November 2015</w:t>
      </w:r>
    </w:p>
    <w:p w14:paraId="1E90D058" w14:textId="77777777" w:rsidR="00152C26" w:rsidRDefault="00152C26" w:rsidP="00152C26">
      <w:pPr>
        <w:pStyle w:val="Titlepageinfo"/>
      </w:pPr>
      <w:r>
        <w:t>Technical Committee:</w:t>
      </w:r>
    </w:p>
    <w:p w14:paraId="349584C1" w14:textId="77777777" w:rsidR="00152C26" w:rsidRDefault="00152C26" w:rsidP="00152C26">
      <w:pPr>
        <w:pStyle w:val="Titlepageinfodescription"/>
      </w:pPr>
      <w:hyperlink r:id="rId8" w:history="1">
        <w:r>
          <w:rPr>
            <w:rStyle w:val="Hyperlink"/>
          </w:rPr>
          <w:t>OASIS Cyber Threat Intelligence (CTI) TC</w:t>
        </w:r>
      </w:hyperlink>
    </w:p>
    <w:p w14:paraId="6712B036" w14:textId="77777777" w:rsidR="00152C26" w:rsidRDefault="00152C26" w:rsidP="00152C26">
      <w:pPr>
        <w:pStyle w:val="Titlepageinfo"/>
      </w:pPr>
      <w:r>
        <w:t>Chair:</w:t>
      </w:r>
    </w:p>
    <w:p w14:paraId="52FEE820" w14:textId="77777777" w:rsidR="00152C26" w:rsidRDefault="00152C26" w:rsidP="00152C2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1BEBAB" w14:textId="77777777" w:rsidR="00152C26" w:rsidRDefault="00152C26" w:rsidP="00152C26">
      <w:pPr>
        <w:pStyle w:val="Titlepageinfo"/>
      </w:pPr>
      <w:r>
        <w:t>Editors:</w:t>
      </w:r>
    </w:p>
    <w:p w14:paraId="022CC303" w14:textId="77777777" w:rsidR="00152C26" w:rsidRDefault="00152C26" w:rsidP="00152C26">
      <w:pPr>
        <w:pStyle w:val="Contributor"/>
        <w:rPr>
          <w:rStyle w:val="Hyperlink"/>
        </w:rPr>
      </w:pPr>
      <w:bookmarkStart w:id="0"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A41ECEF" w14:textId="77777777" w:rsidR="00152C26" w:rsidRPr="009D7D6E" w:rsidRDefault="00152C26" w:rsidP="00152C2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2B5210" w14:textId="77777777" w:rsidR="00152C26" w:rsidRDefault="00152C26" w:rsidP="00152C2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EF7F3FC" w14:textId="77777777" w:rsidR="00152C26" w:rsidRDefault="00152C26" w:rsidP="00152C2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5806BF" w14:textId="77777777" w:rsidR="00152C26" w:rsidRDefault="00152C26" w:rsidP="00152C26">
      <w:pPr>
        <w:pStyle w:val="Titlepageinfo"/>
      </w:pPr>
      <w:r>
        <w:t>Additional artifact</w:t>
      </w:r>
      <w:bookmarkEnd w:id="0"/>
      <w:r>
        <w:t>s:</w:t>
      </w:r>
    </w:p>
    <w:p w14:paraId="11077062" w14:textId="77777777" w:rsidR="00152C26" w:rsidRDefault="00152C26" w:rsidP="00152C26">
      <w:pPr>
        <w:pStyle w:val="RelatedWork"/>
        <w:numPr>
          <w:ilvl w:val="0"/>
          <w:numId w:val="0"/>
        </w:numPr>
        <w:ind w:left="720"/>
      </w:pPr>
      <w:r w:rsidRPr="00560795">
        <w:t xml:space="preserve">This prose specification is one component of a Work Product </w:t>
      </w:r>
      <w:r>
        <w:t>which consists of</w:t>
      </w:r>
      <w:r w:rsidRPr="00560795">
        <w:t>:</w:t>
      </w:r>
    </w:p>
    <w:p w14:paraId="656F0C68"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Part 1: Overview</w:t>
      </w:r>
      <w:r>
        <w:t>. [URI]</w:t>
      </w:r>
    </w:p>
    <w:p w14:paraId="703BE372"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Part </w:t>
      </w:r>
      <w:r>
        <w:t>2</w:t>
      </w:r>
      <w:r w:rsidRPr="00D44DFE">
        <w:t xml:space="preserve">: </w:t>
      </w:r>
      <w:r>
        <w:t>Common. (this document)</w:t>
      </w:r>
    </w:p>
    <w:p w14:paraId="44917B4F"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rsidRPr="00755A38">
        <w:t>Part 3: Core</w:t>
      </w:r>
      <w:r>
        <w:t>. [URI]</w:t>
      </w:r>
    </w:p>
    <w:p w14:paraId="1C3458F2"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1F450E30"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373E0BD9"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62595773"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187CCBE5"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06A6C000"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46206F21"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6554287E"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68A24C01"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354AA139"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0B17DFE7"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2DF54C61"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367FE634"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63AF1EDF"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504043E0"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4C78D3AC"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525D4B85"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60270595"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540DFDEB"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37D30394"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353D0B20"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24: File Object. [URI]</w:t>
      </w:r>
    </w:p>
    <w:p w14:paraId="01E0939C"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1F8B7801"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448777E9"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1C10034F"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2D5BA320"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29</w:t>
      </w:r>
      <w:r w:rsidRPr="00755A38">
        <w:t xml:space="preserve">: </w:t>
      </w:r>
      <w:r>
        <w:t>Hostname Session Object. [URI]</w:t>
      </w:r>
    </w:p>
    <w:p w14:paraId="2F8DC9A9"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30: Image File Object. [URI]</w:t>
      </w:r>
    </w:p>
    <w:p w14:paraId="6D7E135C"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31: Library File Object. [URI]</w:t>
      </w:r>
    </w:p>
    <w:p w14:paraId="18B9AEC1"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32: Link Object. [URI]</w:t>
      </w:r>
    </w:p>
    <w:p w14:paraId="2671DF2F"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33: Linux Package Object. [URI]</w:t>
      </w:r>
    </w:p>
    <w:p w14:paraId="798BC2F8"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34: Memory Object. [URI]</w:t>
      </w:r>
    </w:p>
    <w:p w14:paraId="01C3AD71"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35: Mutex Object. [URI]</w:t>
      </w:r>
    </w:p>
    <w:p w14:paraId="4AE17994" w14:textId="77777777" w:rsidR="00152C26" w:rsidRDefault="00152C26" w:rsidP="00152C26">
      <w:pPr>
        <w:pStyle w:val="RelatedWork"/>
        <w:tabs>
          <w:tab w:val="clear" w:pos="1080"/>
          <w:tab w:val="num" w:pos="1440"/>
        </w:tabs>
        <w:ind w:left="1440"/>
      </w:pPr>
      <w:r>
        <w:lastRenderedPageBreak/>
        <w:t>CybOX</w:t>
      </w:r>
      <w:r>
        <w:rPr>
          <w:vertAlign w:val="superscript"/>
        </w:rPr>
        <w:t>TM</w:t>
      </w:r>
      <w:r w:rsidRPr="00D44DFE">
        <w:t xml:space="preserve"> Version </w:t>
      </w:r>
      <w:r>
        <w:t>2.1.1</w:t>
      </w:r>
      <w:r w:rsidRPr="00D44DFE">
        <w:t xml:space="preserve"> </w:t>
      </w:r>
      <w:r>
        <w:t>Part 36: Network Connection Object. [URI]</w:t>
      </w:r>
    </w:p>
    <w:p w14:paraId="4701FF14"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37: Network Flow Object. [URI]</w:t>
      </w:r>
    </w:p>
    <w:p w14:paraId="32A38AB8"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38: Network Packet Object. [URI]</w:t>
      </w:r>
    </w:p>
    <w:p w14:paraId="470D7043"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39: Network Route Entry Object. [URI]</w:t>
      </w:r>
    </w:p>
    <w:p w14:paraId="699895C0"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40: Network Route Object. [URI]</w:t>
      </w:r>
    </w:p>
    <w:p w14:paraId="1DB5D7AB"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41: Network Socket Object. [URI]</w:t>
      </w:r>
    </w:p>
    <w:p w14:paraId="641F8AB1"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42: Network Subnet Object. [URI]</w:t>
      </w:r>
    </w:p>
    <w:p w14:paraId="2918A4C2"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43: PDF File Object. [URI]</w:t>
      </w:r>
    </w:p>
    <w:p w14:paraId="31757501"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44: Pipe Object. [URI]</w:t>
      </w:r>
    </w:p>
    <w:p w14:paraId="021668A1"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45: Port Object. [URI]</w:t>
      </w:r>
    </w:p>
    <w:p w14:paraId="30B8A3FC"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46: Process Object. [URI]</w:t>
      </w:r>
    </w:p>
    <w:p w14:paraId="3677B691"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47: Product Object. [URI]</w:t>
      </w:r>
    </w:p>
    <w:p w14:paraId="29A3B61D"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48: SMS Message Object. [URI]</w:t>
      </w:r>
    </w:p>
    <w:p w14:paraId="088E3D6C"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49: Semaphore Object. [URI]</w:t>
      </w:r>
    </w:p>
    <w:p w14:paraId="53D70544"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50: Socket Address Object. [URI]</w:t>
      </w:r>
    </w:p>
    <w:p w14:paraId="7AF1E1E8"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51: System Object. [URI]</w:t>
      </w:r>
    </w:p>
    <w:p w14:paraId="2C748A2D"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52: URI Object. [URI]</w:t>
      </w:r>
    </w:p>
    <w:p w14:paraId="0DE5B4CC"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53: URL History Object. [URI]</w:t>
      </w:r>
    </w:p>
    <w:p w14:paraId="40559E6C"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54: Unix File Object. [URI]</w:t>
      </w:r>
    </w:p>
    <w:p w14:paraId="2FAB646F"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55: Unix Network Route Entry Object. [URI]</w:t>
      </w:r>
    </w:p>
    <w:p w14:paraId="5D38CFF0"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56: Unix Pipe Object. [URI]</w:t>
      </w:r>
    </w:p>
    <w:p w14:paraId="678E0D51"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57: Unix Process Object. [URI]</w:t>
      </w:r>
    </w:p>
    <w:p w14:paraId="4FA1C22E"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58: Unix User Account Object. [URI]</w:t>
      </w:r>
    </w:p>
    <w:p w14:paraId="0BA32BD1"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59: Unix Volume Object. [URI]</w:t>
      </w:r>
    </w:p>
    <w:p w14:paraId="0DD4A0E2"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60: Unix Account Object. [URI]</w:t>
      </w:r>
    </w:p>
    <w:p w14:paraId="312CBB2B"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61: User Session Object. [URI]</w:t>
      </w:r>
    </w:p>
    <w:p w14:paraId="1C153BE3"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62: Volume Object. [URI]</w:t>
      </w:r>
    </w:p>
    <w:p w14:paraId="75A73014"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63: Whois Object. [URI]</w:t>
      </w:r>
    </w:p>
    <w:p w14:paraId="29EC6D72"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64: Win Computer Account Object. [URI]</w:t>
      </w:r>
    </w:p>
    <w:p w14:paraId="6E2F83C1"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65: Win Critical Section Object. [URI]</w:t>
      </w:r>
    </w:p>
    <w:p w14:paraId="2FDE7F0C"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66: Win Driver Object. [URI]</w:t>
      </w:r>
    </w:p>
    <w:p w14:paraId="05BCB39F"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67: Win Event Log Object. [URI]</w:t>
      </w:r>
    </w:p>
    <w:p w14:paraId="3343A072"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68: Win Event Object. [URI]</w:t>
      </w:r>
    </w:p>
    <w:p w14:paraId="446F0C68"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69: Win Executable File Object. [URI]</w:t>
      </w:r>
    </w:p>
    <w:p w14:paraId="733BC732"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70: Win File Object. [URI]</w:t>
      </w:r>
    </w:p>
    <w:p w14:paraId="5755CC10"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71: Win Filemapping Object. [URI]</w:t>
      </w:r>
    </w:p>
    <w:p w14:paraId="1182683E"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72: Win Handle Object. [URI]</w:t>
      </w:r>
    </w:p>
    <w:p w14:paraId="52E5D19D"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73: Win Hook Object. [URI]</w:t>
      </w:r>
    </w:p>
    <w:p w14:paraId="55A74BA0"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74: Win Kernel Hook Object. [URI]</w:t>
      </w:r>
    </w:p>
    <w:p w14:paraId="0E0D1FEE"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75: Win Kernel Object. [URI]</w:t>
      </w:r>
    </w:p>
    <w:p w14:paraId="288EA908"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76: Win Mailslot Object. [URI]</w:t>
      </w:r>
    </w:p>
    <w:p w14:paraId="03F75AE5"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77: Win Memory Page Region Object. [URI]</w:t>
      </w:r>
    </w:p>
    <w:p w14:paraId="4366C581"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78: Win Mutex Object. [URI]</w:t>
      </w:r>
    </w:p>
    <w:p w14:paraId="58B3B62F"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79: Win Network Route Entry Object. [URI]</w:t>
      </w:r>
    </w:p>
    <w:p w14:paraId="01611E7E"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80: Win Network Share Object. [URI]</w:t>
      </w:r>
    </w:p>
    <w:p w14:paraId="05DB6D17"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81: Win Pipe Object. [URI]</w:t>
      </w:r>
    </w:p>
    <w:p w14:paraId="4DF4D05D"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82: Win Prefetch Object. [URI]</w:t>
      </w:r>
    </w:p>
    <w:p w14:paraId="43EA7049"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83: Win Process Object. [URI]</w:t>
      </w:r>
    </w:p>
    <w:p w14:paraId="13E27BB6"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84: Win Registry Key Object. [URI]</w:t>
      </w:r>
    </w:p>
    <w:p w14:paraId="72B0AAC3"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85: Win Semaphore Object. [URI]</w:t>
      </w:r>
    </w:p>
    <w:p w14:paraId="7E93FD23"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86: Win Service Object. [URI]</w:t>
      </w:r>
    </w:p>
    <w:p w14:paraId="0E632320"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87: Win System Object. [URI]</w:t>
      </w:r>
    </w:p>
    <w:p w14:paraId="0C473C66"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88: Win System Restore Object. [URI]</w:t>
      </w:r>
    </w:p>
    <w:p w14:paraId="23E4CA41"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89: Win Task Object. [URI]</w:t>
      </w:r>
    </w:p>
    <w:p w14:paraId="1B2FF81B" w14:textId="77777777" w:rsidR="00152C26" w:rsidRDefault="00152C26" w:rsidP="00152C26">
      <w:pPr>
        <w:pStyle w:val="RelatedWork"/>
        <w:tabs>
          <w:tab w:val="clear" w:pos="1080"/>
          <w:tab w:val="num" w:pos="1440"/>
        </w:tabs>
        <w:ind w:left="1440"/>
      </w:pPr>
      <w:r>
        <w:lastRenderedPageBreak/>
        <w:t>CybOX</w:t>
      </w:r>
      <w:r>
        <w:rPr>
          <w:vertAlign w:val="superscript"/>
        </w:rPr>
        <w:t>TM</w:t>
      </w:r>
      <w:r w:rsidRPr="00D44DFE">
        <w:t xml:space="preserve"> Version </w:t>
      </w:r>
      <w:r>
        <w:t>2.1.1</w:t>
      </w:r>
      <w:r w:rsidRPr="00D44DFE">
        <w:t xml:space="preserve"> </w:t>
      </w:r>
      <w:r>
        <w:t>Part 90: Win Thread Object. [URI]</w:t>
      </w:r>
    </w:p>
    <w:p w14:paraId="1A4DEB25"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91: Win User Account Object. [URI]</w:t>
      </w:r>
    </w:p>
    <w:p w14:paraId="3A429AEC"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92: Win Volume Object. [URI]</w:t>
      </w:r>
    </w:p>
    <w:p w14:paraId="283E1738"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93: Win Waitable Timer Object. [URI]</w:t>
      </w:r>
    </w:p>
    <w:p w14:paraId="710D7DC2" w14:textId="77777777" w:rsidR="00152C26" w:rsidRDefault="00152C26" w:rsidP="00152C26">
      <w:pPr>
        <w:pStyle w:val="RelatedWork"/>
        <w:tabs>
          <w:tab w:val="clear" w:pos="1080"/>
          <w:tab w:val="num" w:pos="1440"/>
        </w:tabs>
        <w:ind w:left="1440"/>
      </w:pPr>
      <w:r>
        <w:t>CybOX</w:t>
      </w:r>
      <w:r>
        <w:rPr>
          <w:vertAlign w:val="superscript"/>
        </w:rPr>
        <w:t>TM</w:t>
      </w:r>
      <w:r w:rsidRPr="00D44DFE">
        <w:t xml:space="preserve"> Version </w:t>
      </w:r>
      <w:r>
        <w:t>2.1.1</w:t>
      </w:r>
      <w:r w:rsidRPr="00D44DFE">
        <w:t xml:space="preserve"> </w:t>
      </w:r>
      <w:r>
        <w:t>Part 94: X509 Certificate Object. [URI]</w:t>
      </w:r>
    </w:p>
    <w:p w14:paraId="2D9E6115" w14:textId="77777777" w:rsidR="00152C26" w:rsidRDefault="00152C26" w:rsidP="00152C26">
      <w:pPr>
        <w:pStyle w:val="Titlepageinfo"/>
      </w:pPr>
      <w:r>
        <w:t>Related work:</w:t>
      </w:r>
    </w:p>
    <w:p w14:paraId="2FFF21CB" w14:textId="77777777" w:rsidR="00152C26" w:rsidRPr="004C4D7C" w:rsidRDefault="00152C26" w:rsidP="00152C26">
      <w:pPr>
        <w:pStyle w:val="Titlepageinfodescription"/>
      </w:pPr>
      <w:r>
        <w:t>This specification is related to:</w:t>
      </w:r>
    </w:p>
    <w:p w14:paraId="69C0474E" w14:textId="77777777" w:rsidR="00152C26" w:rsidRDefault="00152C26" w:rsidP="00152C26">
      <w:pPr>
        <w:pStyle w:val="RelatedWork"/>
        <w:tabs>
          <w:tab w:val="clear" w:pos="1080"/>
          <w:tab w:val="num" w:pos="1440"/>
        </w:tabs>
        <w:ind w:left="1440"/>
      </w:pPr>
      <w:r w:rsidRPr="00F94051">
        <w:rPr>
          <w:i/>
        </w:rPr>
        <w:t>STIX</w:t>
      </w:r>
      <w:r>
        <w:rPr>
          <w:i/>
          <w:vertAlign w:val="superscript"/>
        </w:rPr>
        <w:t>TM</w:t>
      </w:r>
      <w:r w:rsidRPr="00F94051">
        <w:rPr>
          <w:i/>
        </w:rPr>
        <w:t xml:space="preserve"> Version 1.2.1</w:t>
      </w:r>
      <w:r>
        <w:rPr>
          <w:i/>
        </w:rPr>
        <w:t xml:space="preserve"> (placeholder)</w:t>
      </w:r>
    </w:p>
    <w:p w14:paraId="107C5E05" w14:textId="77777777" w:rsidR="00152C26" w:rsidRDefault="00152C26" w:rsidP="00152C26">
      <w:pPr>
        <w:pStyle w:val="Titlepageinfo"/>
      </w:pPr>
      <w:r>
        <w:t>Abstract:</w:t>
      </w:r>
    </w:p>
    <w:p w14:paraId="0E2FA1C3" w14:textId="77777777" w:rsidR="00152C26" w:rsidRDefault="00152C26" w:rsidP="00152C26">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t>Common</w:t>
      </w:r>
      <w:r w:rsidRPr="007A390A">
        <w:t xml:space="preserve"> data model, which is one of the fundamental data models for CybOX content.</w:t>
      </w:r>
    </w:p>
    <w:p w14:paraId="38F33108" w14:textId="77777777" w:rsidR="00544386" w:rsidRDefault="00544386" w:rsidP="00544386">
      <w:pPr>
        <w:pStyle w:val="Titlepageinfo"/>
      </w:pPr>
      <w:bookmarkStart w:id="1" w:name="_Toc85472892"/>
      <w:r>
        <w:t>Status:</w:t>
      </w:r>
    </w:p>
    <w:p w14:paraId="64ACDD6A"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1057D2">
      <w:pPr>
        <w:pStyle w:val="Titlepageinfo"/>
      </w:pPr>
      <w:r>
        <w:t>URI pattern</w:t>
      </w:r>
      <w:r w:rsidR="00CA025D">
        <w:t>s</w:t>
      </w:r>
      <w:r>
        <w:t>:</w:t>
      </w:r>
    </w:p>
    <w:p w14:paraId="4A48CB7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77777777" w:rsidR="00544386" w:rsidRDefault="001057D2" w:rsidP="001057D2">
      <w:pPr>
        <w:pStyle w:val="Abstract"/>
      </w:pPr>
      <w:r>
        <w:t>(Managed by OASIS TC Administration; please don’t modify.)</w:t>
      </w:r>
    </w:p>
    <w:p w14:paraId="5BAE9D3E" w14:textId="77777777" w:rsidR="006E4329" w:rsidRDefault="006E4329" w:rsidP="00544386">
      <w:pPr>
        <w:pStyle w:val="Abstract"/>
      </w:pPr>
    </w:p>
    <w:p w14:paraId="54D34377" w14:textId="77777777" w:rsidR="001E392A" w:rsidRDefault="001E392A" w:rsidP="00544386">
      <w:pPr>
        <w:pStyle w:val="Abstract"/>
      </w:pPr>
    </w:p>
    <w:p w14:paraId="47D0144E" w14:textId="77777777" w:rsidR="006E4329" w:rsidRPr="00852E10" w:rsidRDefault="001847BD" w:rsidP="006E4329">
      <w:r>
        <w:t>Copyright © OASIS Open</w:t>
      </w:r>
      <w:r w:rsidR="00D142A8">
        <w:t xml:space="preserve"> 201</w:t>
      </w:r>
      <w:r w:rsidR="00960D49">
        <w:t>5</w:t>
      </w:r>
      <w:r w:rsidR="006E4329" w:rsidRPr="00852E10">
        <w:t>. All Rights Reserved.</w:t>
      </w:r>
    </w:p>
    <w:p w14:paraId="676F3AF1" w14:textId="77777777" w:rsidR="00152C26" w:rsidRPr="00852E10" w:rsidRDefault="00152C26" w:rsidP="00152C26">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13511B5" w14:textId="77777777" w:rsidR="00152C26" w:rsidRPr="00852E10" w:rsidRDefault="00152C26" w:rsidP="00152C2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Pr="007446FC">
        <w:t xml:space="preserve"> </w:t>
      </w:r>
      <w:r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F524A5" w14:textId="77777777" w:rsidR="00152C26" w:rsidRDefault="00152C26" w:rsidP="00152C26">
      <w:r w:rsidRPr="00852E10">
        <w:t>The limited permissions granted above are perpetual and will not be revoked by OASIS or its successors or assigns.</w:t>
      </w:r>
    </w:p>
    <w:p w14:paraId="668BAA40" w14:textId="77777777" w:rsidR="00152C26" w:rsidRDefault="00152C26" w:rsidP="00152C26">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70F5110" w14:textId="77777777" w:rsidR="00152C26" w:rsidRPr="00960D49" w:rsidRDefault="00152C26" w:rsidP="00152C26">
      <w:pPr>
        <w:rPr>
          <w:szCs w:val="20"/>
        </w:rPr>
      </w:pPr>
      <w:r>
        <w:t>Portions copyright © United States Government 2012-2015.  All Rights Reserved.</w:t>
      </w:r>
      <w:r>
        <w:br/>
      </w:r>
      <w:r>
        <w:br/>
        <w:t xml:space="preserve">STIX™, TAXII™, AND CybOX™ (STANDARD OR STANDARDS) AND THEIR COMPONENT PARTS </w:t>
      </w:r>
      <w:r>
        <w:lastRenderedPageBreak/>
        <w:t>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8873E5" w14:textId="77777777" w:rsidR="001847BD" w:rsidRPr="00852E10" w:rsidRDefault="001847BD" w:rsidP="001847BD">
      <w:pPr>
        <w:pStyle w:val="Notices"/>
      </w:pPr>
      <w:r>
        <w:lastRenderedPageBreak/>
        <w:t>Table of Contents</w:t>
      </w:r>
    </w:p>
    <w:p w14:paraId="2B36C70D" w14:textId="77777777" w:rsidR="00423F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465" w:history="1">
        <w:r w:rsidR="00423F7A" w:rsidRPr="002B1A21">
          <w:rPr>
            <w:rStyle w:val="Hyperlink"/>
            <w:noProof/>
          </w:rPr>
          <w:t>1</w:t>
        </w:r>
        <w:r w:rsidR="00423F7A">
          <w:rPr>
            <w:rFonts w:asciiTheme="minorHAnsi" w:eastAsiaTheme="minorEastAsia" w:hAnsiTheme="minorHAnsi" w:cstheme="minorBidi"/>
            <w:noProof/>
            <w:sz w:val="22"/>
            <w:szCs w:val="22"/>
          </w:rPr>
          <w:tab/>
        </w:r>
        <w:r w:rsidR="00423F7A" w:rsidRPr="002B1A21">
          <w:rPr>
            <w:rStyle w:val="Hyperlink"/>
            <w:noProof/>
          </w:rPr>
          <w:t>Introduction</w:t>
        </w:r>
        <w:r w:rsidR="00423F7A">
          <w:rPr>
            <w:noProof/>
            <w:webHidden/>
          </w:rPr>
          <w:tab/>
        </w:r>
        <w:r w:rsidR="00423F7A">
          <w:rPr>
            <w:noProof/>
            <w:webHidden/>
          </w:rPr>
          <w:fldChar w:fldCharType="begin"/>
        </w:r>
        <w:r w:rsidR="00423F7A">
          <w:rPr>
            <w:noProof/>
            <w:webHidden/>
          </w:rPr>
          <w:instrText xml:space="preserve"> PAGEREF _Toc429574465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6F7F0C65" w14:textId="77777777" w:rsidR="00423F7A" w:rsidRDefault="00AF4FAC">
      <w:pPr>
        <w:pStyle w:val="TOC2"/>
        <w:tabs>
          <w:tab w:val="right" w:leader="dot" w:pos="9350"/>
        </w:tabs>
        <w:rPr>
          <w:rFonts w:asciiTheme="minorHAnsi" w:eastAsiaTheme="minorEastAsia" w:hAnsiTheme="minorHAnsi" w:cstheme="minorBidi"/>
          <w:noProof/>
          <w:sz w:val="22"/>
          <w:szCs w:val="22"/>
        </w:rPr>
      </w:pPr>
      <w:hyperlink w:anchor="_Toc429574466" w:history="1">
        <w:r w:rsidR="00423F7A" w:rsidRPr="002B1A21">
          <w:rPr>
            <w:rStyle w:val="Hyperlink"/>
            <w:noProof/>
          </w:rPr>
          <w:t>1.1 STIX Specification Documents</w:t>
        </w:r>
        <w:r w:rsidR="00423F7A">
          <w:rPr>
            <w:noProof/>
            <w:webHidden/>
          </w:rPr>
          <w:tab/>
        </w:r>
        <w:r w:rsidR="00423F7A">
          <w:rPr>
            <w:noProof/>
            <w:webHidden/>
          </w:rPr>
          <w:fldChar w:fldCharType="begin"/>
        </w:r>
        <w:r w:rsidR="00423F7A">
          <w:rPr>
            <w:noProof/>
            <w:webHidden/>
          </w:rPr>
          <w:instrText xml:space="preserve"> PAGEREF _Toc429574466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780B7440" w14:textId="77777777" w:rsidR="00423F7A" w:rsidRDefault="00AF4FAC">
      <w:pPr>
        <w:pStyle w:val="TOC2"/>
        <w:tabs>
          <w:tab w:val="right" w:leader="dot" w:pos="9350"/>
        </w:tabs>
        <w:rPr>
          <w:rFonts w:asciiTheme="minorHAnsi" w:eastAsiaTheme="minorEastAsia" w:hAnsiTheme="minorHAnsi" w:cstheme="minorBidi"/>
          <w:noProof/>
          <w:sz w:val="22"/>
          <w:szCs w:val="22"/>
        </w:rPr>
      </w:pPr>
      <w:hyperlink w:anchor="_Toc429574467" w:history="1">
        <w:r w:rsidR="00423F7A" w:rsidRPr="002B1A21">
          <w:rPr>
            <w:rStyle w:val="Hyperlink"/>
            <w:noProof/>
          </w:rPr>
          <w:t>1.2 Document Conventions</w:t>
        </w:r>
        <w:r w:rsidR="00423F7A">
          <w:rPr>
            <w:noProof/>
            <w:webHidden/>
          </w:rPr>
          <w:tab/>
        </w:r>
        <w:r w:rsidR="00423F7A">
          <w:rPr>
            <w:noProof/>
            <w:webHidden/>
          </w:rPr>
          <w:fldChar w:fldCharType="begin"/>
        </w:r>
        <w:r w:rsidR="00423F7A">
          <w:rPr>
            <w:noProof/>
            <w:webHidden/>
          </w:rPr>
          <w:instrText xml:space="preserve"> PAGEREF _Toc429574467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6A77BB4D" w14:textId="77777777" w:rsidR="00423F7A" w:rsidRDefault="00AF4FAC">
      <w:pPr>
        <w:pStyle w:val="TOC3"/>
        <w:tabs>
          <w:tab w:val="right" w:leader="dot" w:pos="9350"/>
        </w:tabs>
        <w:rPr>
          <w:rFonts w:asciiTheme="minorHAnsi" w:eastAsiaTheme="minorEastAsia" w:hAnsiTheme="minorHAnsi" w:cstheme="minorBidi"/>
          <w:noProof/>
          <w:sz w:val="22"/>
          <w:szCs w:val="22"/>
        </w:rPr>
      </w:pPr>
      <w:hyperlink w:anchor="_Toc429574468" w:history="1">
        <w:r w:rsidR="00423F7A" w:rsidRPr="002B1A21">
          <w:rPr>
            <w:rStyle w:val="Hyperlink"/>
            <w:noProof/>
          </w:rPr>
          <w:t>1.2.1 Fonts</w:t>
        </w:r>
        <w:r w:rsidR="00423F7A">
          <w:rPr>
            <w:noProof/>
            <w:webHidden/>
          </w:rPr>
          <w:tab/>
        </w:r>
        <w:r w:rsidR="00423F7A">
          <w:rPr>
            <w:noProof/>
            <w:webHidden/>
          </w:rPr>
          <w:fldChar w:fldCharType="begin"/>
        </w:r>
        <w:r w:rsidR="00423F7A">
          <w:rPr>
            <w:noProof/>
            <w:webHidden/>
          </w:rPr>
          <w:instrText xml:space="preserve"> PAGEREF _Toc429574468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0E596326" w14:textId="77777777" w:rsidR="00423F7A" w:rsidRDefault="00AF4FAC">
      <w:pPr>
        <w:pStyle w:val="TOC3"/>
        <w:tabs>
          <w:tab w:val="right" w:leader="dot" w:pos="9350"/>
        </w:tabs>
        <w:rPr>
          <w:rFonts w:asciiTheme="minorHAnsi" w:eastAsiaTheme="minorEastAsia" w:hAnsiTheme="minorHAnsi" w:cstheme="minorBidi"/>
          <w:noProof/>
          <w:sz w:val="22"/>
          <w:szCs w:val="22"/>
        </w:rPr>
      </w:pPr>
      <w:hyperlink w:anchor="_Toc429574469" w:history="1">
        <w:r w:rsidR="00423F7A" w:rsidRPr="002B1A21">
          <w:rPr>
            <w:rStyle w:val="Hyperlink"/>
            <w:noProof/>
          </w:rPr>
          <w:t>1.2.2 UML Package References</w:t>
        </w:r>
        <w:r w:rsidR="00423F7A">
          <w:rPr>
            <w:noProof/>
            <w:webHidden/>
          </w:rPr>
          <w:tab/>
        </w:r>
        <w:r w:rsidR="00423F7A">
          <w:rPr>
            <w:noProof/>
            <w:webHidden/>
          </w:rPr>
          <w:fldChar w:fldCharType="begin"/>
        </w:r>
        <w:r w:rsidR="00423F7A">
          <w:rPr>
            <w:noProof/>
            <w:webHidden/>
          </w:rPr>
          <w:instrText xml:space="preserve"> PAGEREF _Toc429574469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163D6B0B" w14:textId="77777777" w:rsidR="00423F7A" w:rsidRDefault="00AF4FAC">
      <w:pPr>
        <w:pStyle w:val="TOC3"/>
        <w:tabs>
          <w:tab w:val="right" w:leader="dot" w:pos="9350"/>
        </w:tabs>
        <w:rPr>
          <w:rFonts w:asciiTheme="minorHAnsi" w:eastAsiaTheme="minorEastAsia" w:hAnsiTheme="minorHAnsi" w:cstheme="minorBidi"/>
          <w:noProof/>
          <w:sz w:val="22"/>
          <w:szCs w:val="22"/>
        </w:rPr>
      </w:pPr>
      <w:hyperlink w:anchor="_Toc429574470" w:history="1">
        <w:r w:rsidR="00423F7A" w:rsidRPr="002B1A21">
          <w:rPr>
            <w:rStyle w:val="Hyperlink"/>
            <w:noProof/>
          </w:rPr>
          <w:t>1.2.3 UML Diagrams</w:t>
        </w:r>
        <w:r w:rsidR="00423F7A">
          <w:rPr>
            <w:noProof/>
            <w:webHidden/>
          </w:rPr>
          <w:tab/>
        </w:r>
        <w:r w:rsidR="00423F7A">
          <w:rPr>
            <w:noProof/>
            <w:webHidden/>
          </w:rPr>
          <w:fldChar w:fldCharType="begin"/>
        </w:r>
        <w:r w:rsidR="00423F7A">
          <w:rPr>
            <w:noProof/>
            <w:webHidden/>
          </w:rPr>
          <w:instrText xml:space="preserve"> PAGEREF _Toc429574470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4D404E5A" w14:textId="77777777" w:rsidR="00423F7A" w:rsidRDefault="00AF4FAC">
      <w:pPr>
        <w:pStyle w:val="TOC4"/>
        <w:tabs>
          <w:tab w:val="right" w:leader="dot" w:pos="9350"/>
        </w:tabs>
        <w:rPr>
          <w:rFonts w:asciiTheme="minorHAnsi" w:eastAsiaTheme="minorEastAsia" w:hAnsiTheme="minorHAnsi" w:cstheme="minorBidi"/>
          <w:noProof/>
          <w:sz w:val="22"/>
          <w:szCs w:val="22"/>
        </w:rPr>
      </w:pPr>
      <w:hyperlink w:anchor="_Toc429574471" w:history="1">
        <w:r w:rsidR="00423F7A" w:rsidRPr="002B1A21">
          <w:rPr>
            <w:rStyle w:val="Hyperlink"/>
            <w:noProof/>
          </w:rPr>
          <w:t>1.2.3.1 Class Properties</w:t>
        </w:r>
        <w:r w:rsidR="00423F7A">
          <w:rPr>
            <w:noProof/>
            <w:webHidden/>
          </w:rPr>
          <w:tab/>
        </w:r>
        <w:r w:rsidR="00423F7A">
          <w:rPr>
            <w:noProof/>
            <w:webHidden/>
          </w:rPr>
          <w:fldChar w:fldCharType="begin"/>
        </w:r>
        <w:r w:rsidR="00423F7A">
          <w:rPr>
            <w:noProof/>
            <w:webHidden/>
          </w:rPr>
          <w:instrText xml:space="preserve"> PAGEREF _Toc429574471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370AA5DE" w14:textId="77777777" w:rsidR="00423F7A" w:rsidRDefault="00AF4FAC">
      <w:pPr>
        <w:pStyle w:val="TOC4"/>
        <w:tabs>
          <w:tab w:val="right" w:leader="dot" w:pos="9350"/>
        </w:tabs>
        <w:rPr>
          <w:rFonts w:asciiTheme="minorHAnsi" w:eastAsiaTheme="minorEastAsia" w:hAnsiTheme="minorHAnsi" w:cstheme="minorBidi"/>
          <w:noProof/>
          <w:sz w:val="22"/>
          <w:szCs w:val="22"/>
        </w:rPr>
      </w:pPr>
      <w:hyperlink w:anchor="_Toc429574472" w:history="1">
        <w:r w:rsidR="00423F7A" w:rsidRPr="002B1A21">
          <w:rPr>
            <w:rStyle w:val="Hyperlink"/>
            <w:noProof/>
          </w:rPr>
          <w:t>1.2.3.2 Diagram Icons and Arrow Types</w:t>
        </w:r>
        <w:r w:rsidR="00423F7A">
          <w:rPr>
            <w:noProof/>
            <w:webHidden/>
          </w:rPr>
          <w:tab/>
        </w:r>
        <w:r w:rsidR="00423F7A">
          <w:rPr>
            <w:noProof/>
            <w:webHidden/>
          </w:rPr>
          <w:fldChar w:fldCharType="begin"/>
        </w:r>
        <w:r w:rsidR="00423F7A">
          <w:rPr>
            <w:noProof/>
            <w:webHidden/>
          </w:rPr>
          <w:instrText xml:space="preserve"> PAGEREF _Toc429574472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2E8A00F4" w14:textId="77777777" w:rsidR="00423F7A" w:rsidRDefault="00AF4FAC">
      <w:pPr>
        <w:pStyle w:val="TOC4"/>
        <w:tabs>
          <w:tab w:val="right" w:leader="dot" w:pos="9350"/>
        </w:tabs>
        <w:rPr>
          <w:rFonts w:asciiTheme="minorHAnsi" w:eastAsiaTheme="minorEastAsia" w:hAnsiTheme="minorHAnsi" w:cstheme="minorBidi"/>
          <w:noProof/>
          <w:sz w:val="22"/>
          <w:szCs w:val="22"/>
        </w:rPr>
      </w:pPr>
      <w:hyperlink w:anchor="_Toc429574473" w:history="1">
        <w:r w:rsidR="00423F7A" w:rsidRPr="002B1A21">
          <w:rPr>
            <w:rStyle w:val="Hyperlink"/>
            <w:noProof/>
          </w:rPr>
          <w:t>1.2.3.3 Color Coding</w:t>
        </w:r>
        <w:r w:rsidR="00423F7A">
          <w:rPr>
            <w:noProof/>
            <w:webHidden/>
          </w:rPr>
          <w:tab/>
        </w:r>
        <w:r w:rsidR="00423F7A">
          <w:rPr>
            <w:noProof/>
            <w:webHidden/>
          </w:rPr>
          <w:fldChar w:fldCharType="begin"/>
        </w:r>
        <w:r w:rsidR="00423F7A">
          <w:rPr>
            <w:noProof/>
            <w:webHidden/>
          </w:rPr>
          <w:instrText xml:space="preserve"> PAGEREF _Toc429574473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7F53592B" w14:textId="77777777" w:rsidR="00423F7A" w:rsidRDefault="00AF4FAC">
      <w:pPr>
        <w:pStyle w:val="TOC3"/>
        <w:tabs>
          <w:tab w:val="right" w:leader="dot" w:pos="9350"/>
        </w:tabs>
        <w:rPr>
          <w:rFonts w:asciiTheme="minorHAnsi" w:eastAsiaTheme="minorEastAsia" w:hAnsiTheme="minorHAnsi" w:cstheme="minorBidi"/>
          <w:noProof/>
          <w:sz w:val="22"/>
          <w:szCs w:val="22"/>
        </w:rPr>
      </w:pPr>
      <w:hyperlink w:anchor="_Toc429574474" w:history="1">
        <w:r w:rsidR="00423F7A" w:rsidRPr="002B1A21">
          <w:rPr>
            <w:rStyle w:val="Hyperlink"/>
            <w:noProof/>
          </w:rPr>
          <w:t>1.2.4 Property Table Notation</w:t>
        </w:r>
        <w:r w:rsidR="00423F7A">
          <w:rPr>
            <w:noProof/>
            <w:webHidden/>
          </w:rPr>
          <w:tab/>
        </w:r>
        <w:r w:rsidR="00423F7A">
          <w:rPr>
            <w:noProof/>
            <w:webHidden/>
          </w:rPr>
          <w:fldChar w:fldCharType="begin"/>
        </w:r>
        <w:r w:rsidR="00423F7A">
          <w:rPr>
            <w:noProof/>
            <w:webHidden/>
          </w:rPr>
          <w:instrText xml:space="preserve"> PAGEREF _Toc429574474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90C03B" w14:textId="77777777" w:rsidR="00423F7A" w:rsidRDefault="00AF4FAC">
      <w:pPr>
        <w:pStyle w:val="TOC3"/>
        <w:tabs>
          <w:tab w:val="right" w:leader="dot" w:pos="9350"/>
        </w:tabs>
        <w:rPr>
          <w:rFonts w:asciiTheme="minorHAnsi" w:eastAsiaTheme="minorEastAsia" w:hAnsiTheme="minorHAnsi" w:cstheme="minorBidi"/>
          <w:noProof/>
          <w:sz w:val="22"/>
          <w:szCs w:val="22"/>
        </w:rPr>
      </w:pPr>
      <w:hyperlink w:anchor="_Toc429574475" w:history="1">
        <w:r w:rsidR="00423F7A" w:rsidRPr="002B1A21">
          <w:rPr>
            <w:rStyle w:val="Hyperlink"/>
            <w:noProof/>
          </w:rPr>
          <w:t>1.2.5 Property and Class Descriptions</w:t>
        </w:r>
        <w:r w:rsidR="00423F7A">
          <w:rPr>
            <w:noProof/>
            <w:webHidden/>
          </w:rPr>
          <w:tab/>
        </w:r>
        <w:r w:rsidR="00423F7A">
          <w:rPr>
            <w:noProof/>
            <w:webHidden/>
          </w:rPr>
          <w:fldChar w:fldCharType="begin"/>
        </w:r>
        <w:r w:rsidR="00423F7A">
          <w:rPr>
            <w:noProof/>
            <w:webHidden/>
          </w:rPr>
          <w:instrText xml:space="preserve"> PAGEREF _Toc429574475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2B69C8" w14:textId="77777777" w:rsidR="00423F7A" w:rsidRDefault="00AF4FAC">
      <w:pPr>
        <w:pStyle w:val="TOC2"/>
        <w:tabs>
          <w:tab w:val="right" w:leader="dot" w:pos="9350"/>
        </w:tabs>
        <w:rPr>
          <w:rFonts w:asciiTheme="minorHAnsi" w:eastAsiaTheme="minorEastAsia" w:hAnsiTheme="minorHAnsi" w:cstheme="minorBidi"/>
          <w:noProof/>
          <w:sz w:val="22"/>
          <w:szCs w:val="22"/>
        </w:rPr>
      </w:pPr>
      <w:hyperlink w:anchor="_Toc429574476" w:history="1">
        <w:r w:rsidR="00423F7A" w:rsidRPr="002B1A21">
          <w:rPr>
            <w:rStyle w:val="Hyperlink"/>
            <w:noProof/>
          </w:rPr>
          <w:t>1.3 Terminology</w:t>
        </w:r>
        <w:r w:rsidR="00423F7A">
          <w:rPr>
            <w:noProof/>
            <w:webHidden/>
          </w:rPr>
          <w:tab/>
        </w:r>
        <w:r w:rsidR="00423F7A">
          <w:rPr>
            <w:noProof/>
            <w:webHidden/>
          </w:rPr>
          <w:fldChar w:fldCharType="begin"/>
        </w:r>
        <w:r w:rsidR="00423F7A">
          <w:rPr>
            <w:noProof/>
            <w:webHidden/>
          </w:rPr>
          <w:instrText xml:space="preserve"> PAGEREF _Toc429574476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0B85E90A" w14:textId="77777777" w:rsidR="00423F7A" w:rsidRDefault="00AF4FAC">
      <w:pPr>
        <w:pStyle w:val="TOC2"/>
        <w:tabs>
          <w:tab w:val="right" w:leader="dot" w:pos="9350"/>
        </w:tabs>
        <w:rPr>
          <w:rFonts w:asciiTheme="minorHAnsi" w:eastAsiaTheme="minorEastAsia" w:hAnsiTheme="minorHAnsi" w:cstheme="minorBidi"/>
          <w:noProof/>
          <w:sz w:val="22"/>
          <w:szCs w:val="22"/>
        </w:rPr>
      </w:pPr>
      <w:hyperlink w:anchor="_Toc429574477" w:history="1">
        <w:r w:rsidR="00423F7A" w:rsidRPr="002B1A21">
          <w:rPr>
            <w:rStyle w:val="Hyperlink"/>
            <w:noProof/>
          </w:rPr>
          <w:t>1.4 Normative References</w:t>
        </w:r>
        <w:r w:rsidR="00423F7A">
          <w:rPr>
            <w:noProof/>
            <w:webHidden/>
          </w:rPr>
          <w:tab/>
        </w:r>
        <w:r w:rsidR="00423F7A">
          <w:rPr>
            <w:noProof/>
            <w:webHidden/>
          </w:rPr>
          <w:fldChar w:fldCharType="begin"/>
        </w:r>
        <w:r w:rsidR="00423F7A">
          <w:rPr>
            <w:noProof/>
            <w:webHidden/>
          </w:rPr>
          <w:instrText xml:space="preserve"> PAGEREF _Toc429574477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2B49CDC5" w14:textId="77777777" w:rsidR="00423F7A" w:rsidRDefault="00AF4FAC">
      <w:pPr>
        <w:pStyle w:val="TOC2"/>
        <w:tabs>
          <w:tab w:val="right" w:leader="dot" w:pos="9350"/>
        </w:tabs>
        <w:rPr>
          <w:rFonts w:asciiTheme="minorHAnsi" w:eastAsiaTheme="minorEastAsia" w:hAnsiTheme="minorHAnsi" w:cstheme="minorBidi"/>
          <w:noProof/>
          <w:sz w:val="22"/>
          <w:szCs w:val="22"/>
        </w:rPr>
      </w:pPr>
      <w:hyperlink w:anchor="_Toc429574478" w:history="1">
        <w:r w:rsidR="00423F7A" w:rsidRPr="002B1A21">
          <w:rPr>
            <w:rStyle w:val="Hyperlink"/>
            <w:noProof/>
          </w:rPr>
          <w:t>1.5 Non-Normative References</w:t>
        </w:r>
        <w:r w:rsidR="00423F7A">
          <w:rPr>
            <w:noProof/>
            <w:webHidden/>
          </w:rPr>
          <w:tab/>
        </w:r>
        <w:r w:rsidR="00423F7A">
          <w:rPr>
            <w:noProof/>
            <w:webHidden/>
          </w:rPr>
          <w:fldChar w:fldCharType="begin"/>
        </w:r>
        <w:r w:rsidR="00423F7A">
          <w:rPr>
            <w:noProof/>
            <w:webHidden/>
          </w:rPr>
          <w:instrText xml:space="preserve"> PAGEREF _Toc429574478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4967CDB1" w14:textId="77777777" w:rsidR="00423F7A" w:rsidRDefault="00AF4FAC">
      <w:pPr>
        <w:pStyle w:val="TOC1"/>
        <w:rPr>
          <w:rFonts w:asciiTheme="minorHAnsi" w:eastAsiaTheme="minorEastAsia" w:hAnsiTheme="minorHAnsi" w:cstheme="minorBidi"/>
          <w:noProof/>
          <w:sz w:val="22"/>
          <w:szCs w:val="22"/>
        </w:rPr>
      </w:pPr>
      <w:hyperlink w:anchor="_Toc429574479" w:history="1">
        <w:r w:rsidR="00423F7A" w:rsidRPr="002B1A21">
          <w:rPr>
            <w:rStyle w:val="Hyperlink"/>
            <w:noProof/>
          </w:rPr>
          <w:t>2</w:t>
        </w:r>
        <w:r w:rsidR="00423F7A">
          <w:rPr>
            <w:rFonts w:asciiTheme="minorHAnsi" w:eastAsiaTheme="minorEastAsia" w:hAnsiTheme="minorHAnsi" w:cstheme="minorBidi"/>
            <w:noProof/>
            <w:sz w:val="22"/>
            <w:szCs w:val="22"/>
          </w:rPr>
          <w:tab/>
        </w:r>
        <w:r w:rsidR="00423F7A" w:rsidRPr="002B1A21">
          <w:rPr>
            <w:rStyle w:val="Hyperlink"/>
            <w:noProof/>
          </w:rPr>
          <w:t>Background Information</w:t>
        </w:r>
        <w:r w:rsidR="00423F7A">
          <w:rPr>
            <w:noProof/>
            <w:webHidden/>
          </w:rPr>
          <w:tab/>
        </w:r>
        <w:r w:rsidR="00423F7A">
          <w:rPr>
            <w:noProof/>
            <w:webHidden/>
          </w:rPr>
          <w:fldChar w:fldCharType="begin"/>
        </w:r>
        <w:r w:rsidR="00423F7A">
          <w:rPr>
            <w:noProof/>
            <w:webHidden/>
          </w:rPr>
          <w:instrText xml:space="preserve"> PAGEREF _Toc429574479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2E4AD1F3" w14:textId="77777777" w:rsidR="00423F7A" w:rsidRDefault="00AF4FAC">
      <w:pPr>
        <w:pStyle w:val="TOC2"/>
        <w:tabs>
          <w:tab w:val="right" w:leader="dot" w:pos="9350"/>
        </w:tabs>
        <w:rPr>
          <w:rFonts w:asciiTheme="minorHAnsi" w:eastAsiaTheme="minorEastAsia" w:hAnsiTheme="minorHAnsi" w:cstheme="minorBidi"/>
          <w:noProof/>
          <w:sz w:val="22"/>
          <w:szCs w:val="22"/>
        </w:rPr>
      </w:pPr>
      <w:hyperlink w:anchor="_Toc429574480" w:history="1">
        <w:r w:rsidR="00423F7A" w:rsidRPr="002B1A21">
          <w:rPr>
            <w:rStyle w:val="Hyperlink"/>
            <w:noProof/>
          </w:rPr>
          <w:t>2.1 Extending STIX</w:t>
        </w:r>
        <w:r w:rsidR="00423F7A">
          <w:rPr>
            <w:noProof/>
            <w:webHidden/>
          </w:rPr>
          <w:tab/>
        </w:r>
        <w:r w:rsidR="00423F7A">
          <w:rPr>
            <w:noProof/>
            <w:webHidden/>
          </w:rPr>
          <w:fldChar w:fldCharType="begin"/>
        </w:r>
        <w:r w:rsidR="00423F7A">
          <w:rPr>
            <w:noProof/>
            <w:webHidden/>
          </w:rPr>
          <w:instrText xml:space="preserve"> PAGEREF _Toc429574480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0765182B" w14:textId="77777777" w:rsidR="00423F7A" w:rsidRDefault="00AF4FAC">
      <w:pPr>
        <w:pStyle w:val="TOC1"/>
        <w:rPr>
          <w:rFonts w:asciiTheme="minorHAnsi" w:eastAsiaTheme="minorEastAsia" w:hAnsiTheme="minorHAnsi" w:cstheme="minorBidi"/>
          <w:noProof/>
          <w:sz w:val="22"/>
          <w:szCs w:val="22"/>
        </w:rPr>
      </w:pPr>
      <w:hyperlink w:anchor="_Toc429574481" w:history="1">
        <w:r w:rsidR="00423F7A" w:rsidRPr="002B1A21">
          <w:rPr>
            <w:rStyle w:val="Hyperlink"/>
            <w:noProof/>
          </w:rPr>
          <w:t>3</w:t>
        </w:r>
        <w:r w:rsidR="00423F7A">
          <w:rPr>
            <w:rFonts w:asciiTheme="minorHAnsi" w:eastAsiaTheme="minorEastAsia" w:hAnsiTheme="minorHAnsi" w:cstheme="minorBidi"/>
            <w:noProof/>
            <w:sz w:val="22"/>
            <w:szCs w:val="22"/>
          </w:rPr>
          <w:tab/>
        </w:r>
        <w:r w:rsidR="00423F7A" w:rsidRPr="002B1A21">
          <w:rPr>
            <w:rStyle w:val="Hyperlink"/>
            <w:noProof/>
          </w:rPr>
          <w:t>STIX Default Extension Data Models</w:t>
        </w:r>
        <w:r w:rsidR="00423F7A">
          <w:rPr>
            <w:noProof/>
            <w:webHidden/>
          </w:rPr>
          <w:tab/>
        </w:r>
        <w:r w:rsidR="00423F7A">
          <w:rPr>
            <w:noProof/>
            <w:webHidden/>
          </w:rPr>
          <w:fldChar w:fldCharType="begin"/>
        </w:r>
        <w:r w:rsidR="00423F7A">
          <w:rPr>
            <w:noProof/>
            <w:webHidden/>
          </w:rPr>
          <w:instrText xml:space="preserve"> PAGEREF _Toc429574481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4C5CE8A3" w14:textId="77777777" w:rsidR="00423F7A" w:rsidRDefault="00AF4FAC">
      <w:pPr>
        <w:pStyle w:val="TOC2"/>
        <w:tabs>
          <w:tab w:val="right" w:leader="dot" w:pos="9350"/>
        </w:tabs>
        <w:rPr>
          <w:rFonts w:asciiTheme="minorHAnsi" w:eastAsiaTheme="minorEastAsia" w:hAnsiTheme="minorHAnsi" w:cstheme="minorBidi"/>
          <w:noProof/>
          <w:sz w:val="22"/>
          <w:szCs w:val="22"/>
        </w:rPr>
      </w:pPr>
      <w:hyperlink w:anchor="_Toc429574482" w:history="1">
        <w:r w:rsidR="00423F7A" w:rsidRPr="002B1A21">
          <w:rPr>
            <w:rStyle w:val="Hyperlink"/>
            <w:noProof/>
          </w:rPr>
          <w:t>3.1 Addresses: STIX-CIQ Address Data Model v1.2</w:t>
        </w:r>
        <w:r w:rsidR="00423F7A">
          <w:rPr>
            <w:noProof/>
            <w:webHidden/>
          </w:rPr>
          <w:tab/>
        </w:r>
        <w:r w:rsidR="00423F7A">
          <w:rPr>
            <w:noProof/>
            <w:webHidden/>
          </w:rPr>
          <w:fldChar w:fldCharType="begin"/>
        </w:r>
        <w:r w:rsidR="00423F7A">
          <w:rPr>
            <w:noProof/>
            <w:webHidden/>
          </w:rPr>
          <w:instrText xml:space="preserve"> PAGEREF _Toc429574482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35585D7" w14:textId="77777777" w:rsidR="00423F7A" w:rsidRDefault="00AF4FAC">
      <w:pPr>
        <w:pStyle w:val="TOC3"/>
        <w:tabs>
          <w:tab w:val="right" w:leader="dot" w:pos="9350"/>
        </w:tabs>
        <w:rPr>
          <w:rFonts w:asciiTheme="minorHAnsi" w:eastAsiaTheme="minorEastAsia" w:hAnsiTheme="minorHAnsi" w:cstheme="minorBidi"/>
          <w:noProof/>
          <w:sz w:val="22"/>
          <w:szCs w:val="22"/>
        </w:rPr>
      </w:pPr>
      <w:hyperlink w:anchor="_Toc429574483" w:history="1">
        <w:r w:rsidR="00423F7A" w:rsidRPr="002B1A21">
          <w:rPr>
            <w:rStyle w:val="Hyperlink"/>
            <w:noProof/>
          </w:rPr>
          <w:t>3.1.1 CIQAddress3.0InstanceType Class</w:t>
        </w:r>
        <w:r w:rsidR="00423F7A">
          <w:rPr>
            <w:noProof/>
            <w:webHidden/>
          </w:rPr>
          <w:tab/>
        </w:r>
        <w:r w:rsidR="00423F7A">
          <w:rPr>
            <w:noProof/>
            <w:webHidden/>
          </w:rPr>
          <w:fldChar w:fldCharType="begin"/>
        </w:r>
        <w:r w:rsidR="00423F7A">
          <w:rPr>
            <w:noProof/>
            <w:webHidden/>
          </w:rPr>
          <w:instrText xml:space="preserve"> PAGEREF _Toc429574483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2FC4DAB" w14:textId="77777777" w:rsidR="00423F7A" w:rsidRDefault="00AF4FAC">
      <w:pPr>
        <w:pStyle w:val="TOC2"/>
        <w:tabs>
          <w:tab w:val="right" w:leader="dot" w:pos="9350"/>
        </w:tabs>
        <w:rPr>
          <w:rFonts w:asciiTheme="minorHAnsi" w:eastAsiaTheme="minorEastAsia" w:hAnsiTheme="minorHAnsi" w:cstheme="minorBidi"/>
          <w:noProof/>
          <w:sz w:val="22"/>
          <w:szCs w:val="22"/>
        </w:rPr>
      </w:pPr>
      <w:hyperlink w:anchor="_Toc429574484" w:history="1">
        <w:r w:rsidR="00423F7A" w:rsidRPr="002B1A21">
          <w:rPr>
            <w:rStyle w:val="Hyperlink"/>
            <w:noProof/>
          </w:rPr>
          <w:t>3.2 Attack Patterns: STIX-CAPEC Data Model v1.1</w:t>
        </w:r>
        <w:r w:rsidR="00423F7A">
          <w:rPr>
            <w:noProof/>
            <w:webHidden/>
          </w:rPr>
          <w:tab/>
        </w:r>
        <w:r w:rsidR="00423F7A">
          <w:rPr>
            <w:noProof/>
            <w:webHidden/>
          </w:rPr>
          <w:fldChar w:fldCharType="begin"/>
        </w:r>
        <w:r w:rsidR="00423F7A">
          <w:rPr>
            <w:noProof/>
            <w:webHidden/>
          </w:rPr>
          <w:instrText xml:space="preserve"> PAGEREF _Toc429574484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443C5451" w14:textId="77777777" w:rsidR="00423F7A" w:rsidRDefault="00AF4FAC">
      <w:pPr>
        <w:pStyle w:val="TOC3"/>
        <w:tabs>
          <w:tab w:val="right" w:leader="dot" w:pos="9350"/>
        </w:tabs>
        <w:rPr>
          <w:rFonts w:asciiTheme="minorHAnsi" w:eastAsiaTheme="minorEastAsia" w:hAnsiTheme="minorHAnsi" w:cstheme="minorBidi"/>
          <w:noProof/>
          <w:sz w:val="22"/>
          <w:szCs w:val="22"/>
        </w:rPr>
      </w:pPr>
      <w:hyperlink w:anchor="_Toc429574485" w:history="1">
        <w:r w:rsidR="00423F7A" w:rsidRPr="002B1A21">
          <w:rPr>
            <w:rStyle w:val="Hyperlink"/>
            <w:noProof/>
          </w:rPr>
          <w:t>3.2.1 CAPEC2.7InstanceType Class</w:t>
        </w:r>
        <w:r w:rsidR="00423F7A">
          <w:rPr>
            <w:noProof/>
            <w:webHidden/>
          </w:rPr>
          <w:tab/>
        </w:r>
        <w:r w:rsidR="00423F7A">
          <w:rPr>
            <w:noProof/>
            <w:webHidden/>
          </w:rPr>
          <w:fldChar w:fldCharType="begin"/>
        </w:r>
        <w:r w:rsidR="00423F7A">
          <w:rPr>
            <w:noProof/>
            <w:webHidden/>
          </w:rPr>
          <w:instrText xml:space="preserve"> PAGEREF _Toc429574485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597B6DEF" w14:textId="77777777" w:rsidR="00423F7A" w:rsidRDefault="00AF4FAC">
      <w:pPr>
        <w:pStyle w:val="TOC2"/>
        <w:tabs>
          <w:tab w:val="right" w:leader="dot" w:pos="9350"/>
        </w:tabs>
        <w:rPr>
          <w:rFonts w:asciiTheme="minorHAnsi" w:eastAsiaTheme="minorEastAsia" w:hAnsiTheme="minorHAnsi" w:cstheme="minorBidi"/>
          <w:noProof/>
          <w:sz w:val="22"/>
          <w:szCs w:val="22"/>
        </w:rPr>
      </w:pPr>
      <w:hyperlink w:anchor="_Toc429574486" w:history="1">
        <w:r w:rsidR="00423F7A" w:rsidRPr="002B1A21">
          <w:rPr>
            <w:rStyle w:val="Hyperlink"/>
            <w:noProof/>
          </w:rPr>
          <w:t>3.3 Identities: STIX-CIQ Identity Data Model v1.2</w:t>
        </w:r>
        <w:r w:rsidR="00423F7A">
          <w:rPr>
            <w:noProof/>
            <w:webHidden/>
          </w:rPr>
          <w:tab/>
        </w:r>
        <w:r w:rsidR="00423F7A">
          <w:rPr>
            <w:noProof/>
            <w:webHidden/>
          </w:rPr>
          <w:fldChar w:fldCharType="begin"/>
        </w:r>
        <w:r w:rsidR="00423F7A">
          <w:rPr>
            <w:noProof/>
            <w:webHidden/>
          </w:rPr>
          <w:instrText xml:space="preserve"> PAGEREF _Toc429574486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F3540BD" w14:textId="77777777" w:rsidR="00423F7A" w:rsidRDefault="00AF4FAC">
      <w:pPr>
        <w:pStyle w:val="TOC3"/>
        <w:tabs>
          <w:tab w:val="right" w:leader="dot" w:pos="9350"/>
        </w:tabs>
        <w:rPr>
          <w:rFonts w:asciiTheme="minorHAnsi" w:eastAsiaTheme="minorEastAsia" w:hAnsiTheme="minorHAnsi" w:cstheme="minorBidi"/>
          <w:noProof/>
          <w:sz w:val="22"/>
          <w:szCs w:val="22"/>
        </w:rPr>
      </w:pPr>
      <w:hyperlink w:anchor="_Toc429574487" w:history="1">
        <w:r w:rsidR="00423F7A" w:rsidRPr="002B1A21">
          <w:rPr>
            <w:rStyle w:val="Hyperlink"/>
            <w:noProof/>
          </w:rPr>
          <w:t>3.3.1 CIQIdentity3.0InstanceType Class</w:t>
        </w:r>
        <w:r w:rsidR="00423F7A">
          <w:rPr>
            <w:noProof/>
            <w:webHidden/>
          </w:rPr>
          <w:tab/>
        </w:r>
        <w:r w:rsidR="00423F7A">
          <w:rPr>
            <w:noProof/>
            <w:webHidden/>
          </w:rPr>
          <w:fldChar w:fldCharType="begin"/>
        </w:r>
        <w:r w:rsidR="00423F7A">
          <w:rPr>
            <w:noProof/>
            <w:webHidden/>
          </w:rPr>
          <w:instrText xml:space="preserve"> PAGEREF _Toc429574487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9018779" w14:textId="77777777" w:rsidR="00423F7A" w:rsidRDefault="00AF4FAC">
      <w:pPr>
        <w:pStyle w:val="TOC3"/>
        <w:tabs>
          <w:tab w:val="right" w:leader="dot" w:pos="9350"/>
        </w:tabs>
        <w:rPr>
          <w:rFonts w:asciiTheme="minorHAnsi" w:eastAsiaTheme="minorEastAsia" w:hAnsiTheme="minorHAnsi" w:cstheme="minorBidi"/>
          <w:noProof/>
          <w:sz w:val="22"/>
          <w:szCs w:val="22"/>
        </w:rPr>
      </w:pPr>
      <w:hyperlink w:anchor="_Toc429574488" w:history="1">
        <w:r w:rsidR="00423F7A" w:rsidRPr="002B1A21">
          <w:rPr>
            <w:rStyle w:val="Hyperlink"/>
            <w:noProof/>
          </w:rPr>
          <w:t>3.3.2 STIXCIQIdentity3.0Type Class</w:t>
        </w:r>
        <w:r w:rsidR="00423F7A">
          <w:rPr>
            <w:noProof/>
            <w:webHidden/>
          </w:rPr>
          <w:tab/>
        </w:r>
        <w:r w:rsidR="00423F7A">
          <w:rPr>
            <w:noProof/>
            <w:webHidden/>
          </w:rPr>
          <w:fldChar w:fldCharType="begin"/>
        </w:r>
        <w:r w:rsidR="00423F7A">
          <w:rPr>
            <w:noProof/>
            <w:webHidden/>
          </w:rPr>
          <w:instrText xml:space="preserve"> PAGEREF _Toc429574488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AB70DB0" w14:textId="77777777" w:rsidR="00423F7A" w:rsidRDefault="00AF4FAC">
      <w:pPr>
        <w:pStyle w:val="TOC2"/>
        <w:tabs>
          <w:tab w:val="right" w:leader="dot" w:pos="9350"/>
        </w:tabs>
        <w:rPr>
          <w:rFonts w:asciiTheme="minorHAnsi" w:eastAsiaTheme="minorEastAsia" w:hAnsiTheme="minorHAnsi" w:cstheme="minorBidi"/>
          <w:noProof/>
          <w:sz w:val="22"/>
          <w:szCs w:val="22"/>
        </w:rPr>
      </w:pPr>
      <w:hyperlink w:anchor="_Toc429574489" w:history="1">
        <w:r w:rsidR="00423F7A" w:rsidRPr="002B1A21">
          <w:rPr>
            <w:rStyle w:val="Hyperlink"/>
            <w:noProof/>
          </w:rPr>
          <w:t>3.4 Malware: STIX-MAEC Data Model v1.1</w:t>
        </w:r>
        <w:r w:rsidR="00423F7A">
          <w:rPr>
            <w:noProof/>
            <w:webHidden/>
          </w:rPr>
          <w:tab/>
        </w:r>
        <w:r w:rsidR="00423F7A">
          <w:rPr>
            <w:noProof/>
            <w:webHidden/>
          </w:rPr>
          <w:fldChar w:fldCharType="begin"/>
        </w:r>
        <w:r w:rsidR="00423F7A">
          <w:rPr>
            <w:noProof/>
            <w:webHidden/>
          </w:rPr>
          <w:instrText xml:space="preserve"> PAGEREF _Toc429574489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5B9505E2" w14:textId="77777777" w:rsidR="00423F7A" w:rsidRDefault="00AF4FAC">
      <w:pPr>
        <w:pStyle w:val="TOC3"/>
        <w:tabs>
          <w:tab w:val="right" w:leader="dot" w:pos="9350"/>
        </w:tabs>
        <w:rPr>
          <w:rFonts w:asciiTheme="minorHAnsi" w:eastAsiaTheme="minorEastAsia" w:hAnsiTheme="minorHAnsi" w:cstheme="minorBidi"/>
          <w:noProof/>
          <w:sz w:val="22"/>
          <w:szCs w:val="22"/>
        </w:rPr>
      </w:pPr>
      <w:hyperlink w:anchor="_Toc429574490" w:history="1">
        <w:r w:rsidR="00423F7A" w:rsidRPr="002B1A21">
          <w:rPr>
            <w:rStyle w:val="Hyperlink"/>
            <w:noProof/>
          </w:rPr>
          <w:t>3.4.1 MAEC4.1InstanceType Class</w:t>
        </w:r>
        <w:r w:rsidR="00423F7A">
          <w:rPr>
            <w:noProof/>
            <w:webHidden/>
          </w:rPr>
          <w:tab/>
        </w:r>
        <w:r w:rsidR="00423F7A">
          <w:rPr>
            <w:noProof/>
            <w:webHidden/>
          </w:rPr>
          <w:fldChar w:fldCharType="begin"/>
        </w:r>
        <w:r w:rsidR="00423F7A">
          <w:rPr>
            <w:noProof/>
            <w:webHidden/>
          </w:rPr>
          <w:instrText xml:space="preserve"> PAGEREF _Toc429574490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F0F8D22" w14:textId="77777777" w:rsidR="00423F7A" w:rsidRDefault="00AF4FAC">
      <w:pPr>
        <w:pStyle w:val="TOC2"/>
        <w:tabs>
          <w:tab w:val="right" w:leader="dot" w:pos="9350"/>
        </w:tabs>
        <w:rPr>
          <w:rFonts w:asciiTheme="minorHAnsi" w:eastAsiaTheme="minorEastAsia" w:hAnsiTheme="minorHAnsi" w:cstheme="minorBidi"/>
          <w:noProof/>
          <w:sz w:val="22"/>
          <w:szCs w:val="22"/>
        </w:rPr>
      </w:pPr>
      <w:hyperlink w:anchor="_Toc429574491" w:history="1">
        <w:r w:rsidR="00423F7A" w:rsidRPr="002B1A21">
          <w:rPr>
            <w:rStyle w:val="Hyperlink"/>
            <w:noProof/>
          </w:rPr>
          <w:t>3.5 Marking Data Models</w:t>
        </w:r>
        <w:r w:rsidR="00423F7A">
          <w:rPr>
            <w:noProof/>
            <w:webHidden/>
          </w:rPr>
          <w:tab/>
        </w:r>
        <w:r w:rsidR="00423F7A">
          <w:rPr>
            <w:noProof/>
            <w:webHidden/>
          </w:rPr>
          <w:fldChar w:fldCharType="begin"/>
        </w:r>
        <w:r w:rsidR="00423F7A">
          <w:rPr>
            <w:noProof/>
            <w:webHidden/>
          </w:rPr>
          <w:instrText xml:space="preserve"> PAGEREF _Toc429574491 \h </w:instrText>
        </w:r>
        <w:r w:rsidR="00423F7A">
          <w:rPr>
            <w:noProof/>
            <w:webHidden/>
          </w:rPr>
        </w:r>
        <w:r w:rsidR="00423F7A">
          <w:rPr>
            <w:noProof/>
            <w:webHidden/>
          </w:rPr>
          <w:fldChar w:fldCharType="separate"/>
        </w:r>
        <w:r w:rsidR="003700F4">
          <w:rPr>
            <w:noProof/>
            <w:webHidden/>
          </w:rPr>
          <w:t>18</w:t>
        </w:r>
        <w:r w:rsidR="00423F7A">
          <w:rPr>
            <w:noProof/>
            <w:webHidden/>
          </w:rPr>
          <w:fldChar w:fldCharType="end"/>
        </w:r>
      </w:hyperlink>
    </w:p>
    <w:p w14:paraId="12A64FFC" w14:textId="77777777" w:rsidR="00423F7A" w:rsidRDefault="00AF4FAC">
      <w:pPr>
        <w:pStyle w:val="TOC3"/>
        <w:tabs>
          <w:tab w:val="right" w:leader="dot" w:pos="9350"/>
        </w:tabs>
        <w:rPr>
          <w:rFonts w:asciiTheme="minorHAnsi" w:eastAsiaTheme="minorEastAsia" w:hAnsiTheme="minorHAnsi" w:cstheme="minorBidi"/>
          <w:noProof/>
          <w:sz w:val="22"/>
          <w:szCs w:val="22"/>
        </w:rPr>
      </w:pPr>
      <w:hyperlink w:anchor="_Toc429574492" w:history="1">
        <w:r w:rsidR="00423F7A" w:rsidRPr="002B1A21">
          <w:rPr>
            <w:rStyle w:val="Hyperlink"/>
            <w:noProof/>
          </w:rPr>
          <w:t>3.5.1 Simple Data Marking Data Model v1.2</w:t>
        </w:r>
        <w:r w:rsidR="00423F7A">
          <w:rPr>
            <w:noProof/>
            <w:webHidden/>
          </w:rPr>
          <w:tab/>
        </w:r>
        <w:r w:rsidR="00423F7A">
          <w:rPr>
            <w:noProof/>
            <w:webHidden/>
          </w:rPr>
          <w:fldChar w:fldCharType="begin"/>
        </w:r>
        <w:r w:rsidR="00423F7A">
          <w:rPr>
            <w:noProof/>
            <w:webHidden/>
          </w:rPr>
          <w:instrText xml:space="preserve"> PAGEREF _Toc429574492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11572920" w14:textId="77777777" w:rsidR="00423F7A" w:rsidRDefault="00AF4FAC">
      <w:pPr>
        <w:pStyle w:val="TOC4"/>
        <w:tabs>
          <w:tab w:val="right" w:leader="dot" w:pos="9350"/>
        </w:tabs>
        <w:rPr>
          <w:rFonts w:asciiTheme="minorHAnsi" w:eastAsiaTheme="minorEastAsia" w:hAnsiTheme="minorHAnsi" w:cstheme="minorBidi"/>
          <w:noProof/>
          <w:sz w:val="22"/>
          <w:szCs w:val="22"/>
        </w:rPr>
      </w:pPr>
      <w:hyperlink w:anchor="_Toc429574493" w:history="1">
        <w:r w:rsidR="00423F7A" w:rsidRPr="002B1A21">
          <w:rPr>
            <w:rStyle w:val="Hyperlink"/>
            <w:noProof/>
          </w:rPr>
          <w:t>3.5.1.1 SimpleMarkingStructureType Class</w:t>
        </w:r>
        <w:r w:rsidR="00423F7A">
          <w:rPr>
            <w:noProof/>
            <w:webHidden/>
          </w:rPr>
          <w:tab/>
        </w:r>
        <w:r w:rsidR="00423F7A">
          <w:rPr>
            <w:noProof/>
            <w:webHidden/>
          </w:rPr>
          <w:fldChar w:fldCharType="begin"/>
        </w:r>
        <w:r w:rsidR="00423F7A">
          <w:rPr>
            <w:noProof/>
            <w:webHidden/>
          </w:rPr>
          <w:instrText xml:space="preserve"> PAGEREF _Toc429574493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57D17B67" w14:textId="77777777" w:rsidR="00423F7A" w:rsidRDefault="00AF4FAC">
      <w:pPr>
        <w:pStyle w:val="TOC3"/>
        <w:tabs>
          <w:tab w:val="right" w:leader="dot" w:pos="9350"/>
        </w:tabs>
        <w:rPr>
          <w:rFonts w:asciiTheme="minorHAnsi" w:eastAsiaTheme="minorEastAsia" w:hAnsiTheme="minorHAnsi" w:cstheme="minorBidi"/>
          <w:noProof/>
          <w:sz w:val="22"/>
          <w:szCs w:val="22"/>
        </w:rPr>
      </w:pPr>
      <w:hyperlink w:anchor="_Toc429574494" w:history="1">
        <w:r w:rsidR="00423F7A" w:rsidRPr="002B1A21">
          <w:rPr>
            <w:rStyle w:val="Hyperlink"/>
            <w:noProof/>
          </w:rPr>
          <w:t>3.5.2 Terms of Use Data Marking Data Model v1.1</w:t>
        </w:r>
        <w:r w:rsidR="00423F7A">
          <w:rPr>
            <w:noProof/>
            <w:webHidden/>
          </w:rPr>
          <w:tab/>
        </w:r>
        <w:r w:rsidR="00423F7A">
          <w:rPr>
            <w:noProof/>
            <w:webHidden/>
          </w:rPr>
          <w:fldChar w:fldCharType="begin"/>
        </w:r>
        <w:r w:rsidR="00423F7A">
          <w:rPr>
            <w:noProof/>
            <w:webHidden/>
          </w:rPr>
          <w:instrText xml:space="preserve"> PAGEREF _Toc429574494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A7802E6" w14:textId="77777777" w:rsidR="00423F7A" w:rsidRDefault="00AF4FAC">
      <w:pPr>
        <w:pStyle w:val="TOC4"/>
        <w:tabs>
          <w:tab w:val="right" w:leader="dot" w:pos="9350"/>
        </w:tabs>
        <w:rPr>
          <w:rFonts w:asciiTheme="minorHAnsi" w:eastAsiaTheme="minorEastAsia" w:hAnsiTheme="minorHAnsi" w:cstheme="minorBidi"/>
          <w:noProof/>
          <w:sz w:val="22"/>
          <w:szCs w:val="22"/>
        </w:rPr>
      </w:pPr>
      <w:hyperlink w:anchor="_Toc429574495" w:history="1">
        <w:r w:rsidR="00423F7A" w:rsidRPr="002B1A21">
          <w:rPr>
            <w:rStyle w:val="Hyperlink"/>
            <w:noProof/>
          </w:rPr>
          <w:t>3.5.2.1 TermsOfUseMarkingStructureType Class</w:t>
        </w:r>
        <w:r w:rsidR="00423F7A">
          <w:rPr>
            <w:noProof/>
            <w:webHidden/>
          </w:rPr>
          <w:tab/>
        </w:r>
        <w:r w:rsidR="00423F7A">
          <w:rPr>
            <w:noProof/>
            <w:webHidden/>
          </w:rPr>
          <w:fldChar w:fldCharType="begin"/>
        </w:r>
        <w:r w:rsidR="00423F7A">
          <w:rPr>
            <w:noProof/>
            <w:webHidden/>
          </w:rPr>
          <w:instrText xml:space="preserve"> PAGEREF _Toc429574495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0913FB4A" w14:textId="77777777" w:rsidR="00423F7A" w:rsidRDefault="00AF4FAC">
      <w:pPr>
        <w:pStyle w:val="TOC3"/>
        <w:tabs>
          <w:tab w:val="right" w:leader="dot" w:pos="9350"/>
        </w:tabs>
        <w:rPr>
          <w:rFonts w:asciiTheme="minorHAnsi" w:eastAsiaTheme="minorEastAsia" w:hAnsiTheme="minorHAnsi" w:cstheme="minorBidi"/>
          <w:noProof/>
          <w:sz w:val="22"/>
          <w:szCs w:val="22"/>
        </w:rPr>
      </w:pPr>
      <w:hyperlink w:anchor="_Toc429574496" w:history="1">
        <w:r w:rsidR="00423F7A" w:rsidRPr="002B1A21">
          <w:rPr>
            <w:rStyle w:val="Hyperlink"/>
            <w:noProof/>
          </w:rPr>
          <w:t>3.5.3 Traffic Light Protocol Data Marking Data Model v1.2</w:t>
        </w:r>
        <w:r w:rsidR="00423F7A">
          <w:rPr>
            <w:noProof/>
            <w:webHidden/>
          </w:rPr>
          <w:tab/>
        </w:r>
        <w:r w:rsidR="00423F7A">
          <w:rPr>
            <w:noProof/>
            <w:webHidden/>
          </w:rPr>
          <w:fldChar w:fldCharType="begin"/>
        </w:r>
        <w:r w:rsidR="00423F7A">
          <w:rPr>
            <w:noProof/>
            <w:webHidden/>
          </w:rPr>
          <w:instrText xml:space="preserve"> PAGEREF _Toc429574496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5E9BEF2B" w14:textId="77777777" w:rsidR="00423F7A" w:rsidRDefault="00AF4FAC">
      <w:pPr>
        <w:pStyle w:val="TOC4"/>
        <w:tabs>
          <w:tab w:val="right" w:leader="dot" w:pos="9350"/>
        </w:tabs>
        <w:rPr>
          <w:rFonts w:asciiTheme="minorHAnsi" w:eastAsiaTheme="minorEastAsia" w:hAnsiTheme="minorHAnsi" w:cstheme="minorBidi"/>
          <w:noProof/>
          <w:sz w:val="22"/>
          <w:szCs w:val="22"/>
        </w:rPr>
      </w:pPr>
      <w:hyperlink w:anchor="_Toc429574497" w:history="1">
        <w:r w:rsidR="00423F7A" w:rsidRPr="002B1A21">
          <w:rPr>
            <w:rStyle w:val="Hyperlink"/>
            <w:noProof/>
          </w:rPr>
          <w:t>3.5.3.1 TLPMarkingStructureType Class</w:t>
        </w:r>
        <w:r w:rsidR="00423F7A">
          <w:rPr>
            <w:noProof/>
            <w:webHidden/>
          </w:rPr>
          <w:tab/>
        </w:r>
        <w:r w:rsidR="00423F7A">
          <w:rPr>
            <w:noProof/>
            <w:webHidden/>
          </w:rPr>
          <w:fldChar w:fldCharType="begin"/>
        </w:r>
        <w:r w:rsidR="00423F7A">
          <w:rPr>
            <w:noProof/>
            <w:webHidden/>
          </w:rPr>
          <w:instrText xml:space="preserve"> PAGEREF _Toc429574497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F3321AF" w14:textId="77777777" w:rsidR="00423F7A" w:rsidRDefault="00AF4FAC">
      <w:pPr>
        <w:pStyle w:val="TOC4"/>
        <w:tabs>
          <w:tab w:val="right" w:leader="dot" w:pos="9350"/>
        </w:tabs>
        <w:rPr>
          <w:rFonts w:asciiTheme="minorHAnsi" w:eastAsiaTheme="minorEastAsia" w:hAnsiTheme="minorHAnsi" w:cstheme="minorBidi"/>
          <w:noProof/>
          <w:sz w:val="22"/>
          <w:szCs w:val="22"/>
        </w:rPr>
      </w:pPr>
      <w:hyperlink w:anchor="_Toc429574498" w:history="1">
        <w:r w:rsidR="00423F7A" w:rsidRPr="002B1A21">
          <w:rPr>
            <w:rStyle w:val="Hyperlink"/>
            <w:noProof/>
          </w:rPr>
          <w:t>3.5.3.2 TLPColorEnum Enumeration</w:t>
        </w:r>
        <w:r w:rsidR="00423F7A">
          <w:rPr>
            <w:noProof/>
            <w:webHidden/>
          </w:rPr>
          <w:tab/>
        </w:r>
        <w:r w:rsidR="00423F7A">
          <w:rPr>
            <w:noProof/>
            <w:webHidden/>
          </w:rPr>
          <w:fldChar w:fldCharType="begin"/>
        </w:r>
        <w:r w:rsidR="00423F7A">
          <w:rPr>
            <w:noProof/>
            <w:webHidden/>
          </w:rPr>
          <w:instrText xml:space="preserve"> PAGEREF _Toc429574498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07A000FB" w14:textId="77777777" w:rsidR="00423F7A" w:rsidRDefault="00AF4FAC">
      <w:pPr>
        <w:pStyle w:val="TOC2"/>
        <w:tabs>
          <w:tab w:val="right" w:leader="dot" w:pos="9350"/>
        </w:tabs>
        <w:rPr>
          <w:rFonts w:asciiTheme="minorHAnsi" w:eastAsiaTheme="minorEastAsia" w:hAnsiTheme="minorHAnsi" w:cstheme="minorBidi"/>
          <w:noProof/>
          <w:sz w:val="22"/>
          <w:szCs w:val="22"/>
        </w:rPr>
      </w:pPr>
      <w:hyperlink w:anchor="_Toc429574499" w:history="1">
        <w:r w:rsidR="00423F7A" w:rsidRPr="002B1A21">
          <w:rPr>
            <w:rStyle w:val="Hyperlink"/>
            <w:noProof/>
          </w:rPr>
          <w:t>3.6 Generic Structured COA Data Model v1.2</w:t>
        </w:r>
        <w:r w:rsidR="00423F7A">
          <w:rPr>
            <w:noProof/>
            <w:webHidden/>
          </w:rPr>
          <w:tab/>
        </w:r>
        <w:r w:rsidR="00423F7A">
          <w:rPr>
            <w:noProof/>
            <w:webHidden/>
          </w:rPr>
          <w:fldChar w:fldCharType="begin"/>
        </w:r>
        <w:r w:rsidR="00423F7A">
          <w:rPr>
            <w:noProof/>
            <w:webHidden/>
          </w:rPr>
          <w:instrText xml:space="preserve"> PAGEREF _Toc429574499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20525ED3" w14:textId="77777777" w:rsidR="00423F7A" w:rsidRDefault="00AF4FAC">
      <w:pPr>
        <w:pStyle w:val="TOC3"/>
        <w:tabs>
          <w:tab w:val="right" w:leader="dot" w:pos="9350"/>
        </w:tabs>
        <w:rPr>
          <w:rFonts w:asciiTheme="minorHAnsi" w:eastAsiaTheme="minorEastAsia" w:hAnsiTheme="minorHAnsi" w:cstheme="minorBidi"/>
          <w:noProof/>
          <w:sz w:val="22"/>
          <w:szCs w:val="22"/>
        </w:rPr>
      </w:pPr>
      <w:hyperlink w:anchor="_Toc429574500" w:history="1">
        <w:r w:rsidR="00423F7A" w:rsidRPr="002B1A21">
          <w:rPr>
            <w:rStyle w:val="Hyperlink"/>
            <w:noProof/>
          </w:rPr>
          <w:t>3.6.1 GenericStructuredCOAType</w:t>
        </w:r>
        <w:r w:rsidR="00423F7A">
          <w:rPr>
            <w:noProof/>
            <w:webHidden/>
          </w:rPr>
          <w:tab/>
        </w:r>
        <w:r w:rsidR="00423F7A">
          <w:rPr>
            <w:noProof/>
            <w:webHidden/>
          </w:rPr>
          <w:fldChar w:fldCharType="begin"/>
        </w:r>
        <w:r w:rsidR="00423F7A">
          <w:rPr>
            <w:noProof/>
            <w:webHidden/>
          </w:rPr>
          <w:instrText xml:space="preserve"> PAGEREF _Toc429574500 \h </w:instrText>
        </w:r>
        <w:r w:rsidR="00423F7A">
          <w:rPr>
            <w:noProof/>
            <w:webHidden/>
          </w:rPr>
        </w:r>
        <w:r w:rsidR="00423F7A">
          <w:rPr>
            <w:noProof/>
            <w:webHidden/>
          </w:rPr>
          <w:fldChar w:fldCharType="separate"/>
        </w:r>
        <w:r w:rsidR="003700F4">
          <w:rPr>
            <w:noProof/>
            <w:webHidden/>
          </w:rPr>
          <w:t>22</w:t>
        </w:r>
        <w:r w:rsidR="00423F7A">
          <w:rPr>
            <w:noProof/>
            <w:webHidden/>
          </w:rPr>
          <w:fldChar w:fldCharType="end"/>
        </w:r>
      </w:hyperlink>
    </w:p>
    <w:p w14:paraId="130C7CA0" w14:textId="77777777" w:rsidR="00423F7A" w:rsidRDefault="00AF4FAC">
      <w:pPr>
        <w:pStyle w:val="TOC2"/>
        <w:tabs>
          <w:tab w:val="right" w:leader="dot" w:pos="9350"/>
        </w:tabs>
        <w:rPr>
          <w:rFonts w:asciiTheme="minorHAnsi" w:eastAsiaTheme="minorEastAsia" w:hAnsiTheme="minorHAnsi" w:cstheme="minorBidi"/>
          <w:noProof/>
          <w:sz w:val="22"/>
          <w:szCs w:val="22"/>
        </w:rPr>
      </w:pPr>
      <w:hyperlink w:anchor="_Toc429574501" w:history="1">
        <w:r w:rsidR="00423F7A" w:rsidRPr="002B1A21">
          <w:rPr>
            <w:rStyle w:val="Hyperlink"/>
            <w:noProof/>
          </w:rPr>
          <w:t>3.7 Test Mechanism Data Models</w:t>
        </w:r>
        <w:r w:rsidR="00423F7A">
          <w:rPr>
            <w:noProof/>
            <w:webHidden/>
          </w:rPr>
          <w:tab/>
        </w:r>
        <w:r w:rsidR="00423F7A">
          <w:rPr>
            <w:noProof/>
            <w:webHidden/>
          </w:rPr>
          <w:fldChar w:fldCharType="begin"/>
        </w:r>
        <w:r w:rsidR="00423F7A">
          <w:rPr>
            <w:noProof/>
            <w:webHidden/>
          </w:rPr>
          <w:instrText xml:space="preserve"> PAGEREF _Toc429574501 \h </w:instrText>
        </w:r>
        <w:r w:rsidR="00423F7A">
          <w:rPr>
            <w:noProof/>
            <w:webHidden/>
          </w:rPr>
        </w:r>
        <w:r w:rsidR="00423F7A">
          <w:rPr>
            <w:noProof/>
            <w:webHidden/>
          </w:rPr>
          <w:fldChar w:fldCharType="separate"/>
        </w:r>
        <w:r w:rsidR="003700F4">
          <w:rPr>
            <w:noProof/>
            <w:webHidden/>
          </w:rPr>
          <w:t>23</w:t>
        </w:r>
        <w:r w:rsidR="00423F7A">
          <w:rPr>
            <w:noProof/>
            <w:webHidden/>
          </w:rPr>
          <w:fldChar w:fldCharType="end"/>
        </w:r>
      </w:hyperlink>
    </w:p>
    <w:p w14:paraId="6115D3E6" w14:textId="77777777" w:rsidR="00423F7A" w:rsidRDefault="00AF4FAC">
      <w:pPr>
        <w:pStyle w:val="TOC3"/>
        <w:tabs>
          <w:tab w:val="right" w:leader="dot" w:pos="9350"/>
        </w:tabs>
        <w:rPr>
          <w:rFonts w:asciiTheme="minorHAnsi" w:eastAsiaTheme="minorEastAsia" w:hAnsiTheme="minorHAnsi" w:cstheme="minorBidi"/>
          <w:noProof/>
          <w:sz w:val="22"/>
          <w:szCs w:val="22"/>
        </w:rPr>
      </w:pPr>
      <w:hyperlink w:anchor="_Toc429574502" w:history="1">
        <w:r w:rsidR="00423F7A" w:rsidRPr="002B1A21">
          <w:rPr>
            <w:rStyle w:val="Hyperlink"/>
            <w:noProof/>
          </w:rPr>
          <w:t>3.7.1 Generic Test Mechanism Data Model v1.2</w:t>
        </w:r>
        <w:r w:rsidR="00423F7A">
          <w:rPr>
            <w:noProof/>
            <w:webHidden/>
          </w:rPr>
          <w:tab/>
        </w:r>
        <w:r w:rsidR="00423F7A">
          <w:rPr>
            <w:noProof/>
            <w:webHidden/>
          </w:rPr>
          <w:fldChar w:fldCharType="begin"/>
        </w:r>
        <w:r w:rsidR="00423F7A">
          <w:rPr>
            <w:noProof/>
            <w:webHidden/>
          </w:rPr>
          <w:instrText xml:space="preserve"> PAGEREF _Toc429574502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1D6F0D3A" w14:textId="77777777" w:rsidR="00423F7A" w:rsidRDefault="00AF4FAC">
      <w:pPr>
        <w:pStyle w:val="TOC4"/>
        <w:tabs>
          <w:tab w:val="right" w:leader="dot" w:pos="9350"/>
        </w:tabs>
        <w:rPr>
          <w:rFonts w:asciiTheme="minorHAnsi" w:eastAsiaTheme="minorEastAsia" w:hAnsiTheme="minorHAnsi" w:cstheme="minorBidi"/>
          <w:noProof/>
          <w:sz w:val="22"/>
          <w:szCs w:val="22"/>
        </w:rPr>
      </w:pPr>
      <w:hyperlink w:anchor="_Toc429574503" w:history="1">
        <w:r w:rsidR="00423F7A" w:rsidRPr="002B1A21">
          <w:rPr>
            <w:rStyle w:val="Hyperlink"/>
            <w:noProof/>
          </w:rPr>
          <w:t>3.7.1.1 GenericTestMechanismType Class</w:t>
        </w:r>
        <w:r w:rsidR="00423F7A">
          <w:rPr>
            <w:noProof/>
            <w:webHidden/>
          </w:rPr>
          <w:tab/>
        </w:r>
        <w:r w:rsidR="00423F7A">
          <w:rPr>
            <w:noProof/>
            <w:webHidden/>
          </w:rPr>
          <w:fldChar w:fldCharType="begin"/>
        </w:r>
        <w:r w:rsidR="00423F7A">
          <w:rPr>
            <w:noProof/>
            <w:webHidden/>
          </w:rPr>
          <w:instrText xml:space="preserve"> PAGEREF _Toc429574503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485B2869" w14:textId="77777777" w:rsidR="00423F7A" w:rsidRDefault="00AF4FAC">
      <w:pPr>
        <w:pStyle w:val="TOC3"/>
        <w:tabs>
          <w:tab w:val="right" w:leader="dot" w:pos="9350"/>
        </w:tabs>
        <w:rPr>
          <w:rFonts w:asciiTheme="minorHAnsi" w:eastAsiaTheme="minorEastAsia" w:hAnsiTheme="minorHAnsi" w:cstheme="minorBidi"/>
          <w:noProof/>
          <w:sz w:val="22"/>
          <w:szCs w:val="22"/>
        </w:rPr>
      </w:pPr>
      <w:hyperlink w:anchor="_Toc429574504" w:history="1">
        <w:r w:rsidR="00423F7A" w:rsidRPr="002B1A21">
          <w:rPr>
            <w:rStyle w:val="Hyperlink"/>
            <w:noProof/>
          </w:rPr>
          <w:t>3.7.2 OpenIOC Test Mechanism Data Model v1.2</w:t>
        </w:r>
        <w:r w:rsidR="00423F7A">
          <w:rPr>
            <w:noProof/>
            <w:webHidden/>
          </w:rPr>
          <w:tab/>
        </w:r>
        <w:r w:rsidR="00423F7A">
          <w:rPr>
            <w:noProof/>
            <w:webHidden/>
          </w:rPr>
          <w:fldChar w:fldCharType="begin"/>
        </w:r>
        <w:r w:rsidR="00423F7A">
          <w:rPr>
            <w:noProof/>
            <w:webHidden/>
          </w:rPr>
          <w:instrText xml:space="preserve"> PAGEREF _Toc429574504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6C2A22C7" w14:textId="77777777" w:rsidR="00423F7A" w:rsidRDefault="00AF4FAC">
      <w:pPr>
        <w:pStyle w:val="TOC4"/>
        <w:tabs>
          <w:tab w:val="right" w:leader="dot" w:pos="9350"/>
        </w:tabs>
        <w:rPr>
          <w:rFonts w:asciiTheme="minorHAnsi" w:eastAsiaTheme="minorEastAsia" w:hAnsiTheme="minorHAnsi" w:cstheme="minorBidi"/>
          <w:noProof/>
          <w:sz w:val="22"/>
          <w:szCs w:val="22"/>
        </w:rPr>
      </w:pPr>
      <w:hyperlink w:anchor="_Toc429574505" w:history="1">
        <w:r w:rsidR="00423F7A" w:rsidRPr="002B1A21">
          <w:rPr>
            <w:rStyle w:val="Hyperlink"/>
            <w:noProof/>
          </w:rPr>
          <w:t>3.7.2.1 OpenIOC2010TestMechanismType Class</w:t>
        </w:r>
        <w:r w:rsidR="00423F7A">
          <w:rPr>
            <w:noProof/>
            <w:webHidden/>
          </w:rPr>
          <w:tab/>
        </w:r>
        <w:r w:rsidR="00423F7A">
          <w:rPr>
            <w:noProof/>
            <w:webHidden/>
          </w:rPr>
          <w:fldChar w:fldCharType="begin"/>
        </w:r>
        <w:r w:rsidR="00423F7A">
          <w:rPr>
            <w:noProof/>
            <w:webHidden/>
          </w:rPr>
          <w:instrText xml:space="preserve"> PAGEREF _Toc429574505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278515F2" w14:textId="77777777" w:rsidR="00423F7A" w:rsidRDefault="00AF4FAC">
      <w:pPr>
        <w:pStyle w:val="TOC3"/>
        <w:tabs>
          <w:tab w:val="right" w:leader="dot" w:pos="9350"/>
        </w:tabs>
        <w:rPr>
          <w:rFonts w:asciiTheme="minorHAnsi" w:eastAsiaTheme="minorEastAsia" w:hAnsiTheme="minorHAnsi" w:cstheme="minorBidi"/>
          <w:noProof/>
          <w:sz w:val="22"/>
          <w:szCs w:val="22"/>
        </w:rPr>
      </w:pPr>
      <w:hyperlink w:anchor="_Toc429574506" w:history="1">
        <w:r w:rsidR="00423F7A" w:rsidRPr="002B1A21">
          <w:rPr>
            <w:rStyle w:val="Hyperlink"/>
            <w:noProof/>
          </w:rPr>
          <w:t>3.7.3 OVAL Test Mechanism Data Model v1.2</w:t>
        </w:r>
        <w:r w:rsidR="00423F7A">
          <w:rPr>
            <w:noProof/>
            <w:webHidden/>
          </w:rPr>
          <w:tab/>
        </w:r>
        <w:r w:rsidR="00423F7A">
          <w:rPr>
            <w:noProof/>
            <w:webHidden/>
          </w:rPr>
          <w:fldChar w:fldCharType="begin"/>
        </w:r>
        <w:r w:rsidR="00423F7A">
          <w:rPr>
            <w:noProof/>
            <w:webHidden/>
          </w:rPr>
          <w:instrText xml:space="preserve"> PAGEREF _Toc429574506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7A79CE3" w14:textId="77777777" w:rsidR="00423F7A" w:rsidRDefault="00AF4FAC">
      <w:pPr>
        <w:pStyle w:val="TOC4"/>
        <w:tabs>
          <w:tab w:val="right" w:leader="dot" w:pos="9350"/>
        </w:tabs>
        <w:rPr>
          <w:rFonts w:asciiTheme="minorHAnsi" w:eastAsiaTheme="minorEastAsia" w:hAnsiTheme="minorHAnsi" w:cstheme="minorBidi"/>
          <w:noProof/>
          <w:sz w:val="22"/>
          <w:szCs w:val="22"/>
        </w:rPr>
      </w:pPr>
      <w:hyperlink w:anchor="_Toc429574507" w:history="1">
        <w:r w:rsidR="00423F7A" w:rsidRPr="002B1A21">
          <w:rPr>
            <w:rStyle w:val="Hyperlink"/>
            <w:noProof/>
          </w:rPr>
          <w:t>3.7.3.1 OVAL5.10TestMechanismType Class</w:t>
        </w:r>
        <w:r w:rsidR="00423F7A">
          <w:rPr>
            <w:noProof/>
            <w:webHidden/>
          </w:rPr>
          <w:tab/>
        </w:r>
        <w:r w:rsidR="00423F7A">
          <w:rPr>
            <w:noProof/>
            <w:webHidden/>
          </w:rPr>
          <w:fldChar w:fldCharType="begin"/>
        </w:r>
        <w:r w:rsidR="00423F7A">
          <w:rPr>
            <w:noProof/>
            <w:webHidden/>
          </w:rPr>
          <w:instrText xml:space="preserve"> PAGEREF _Toc429574507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43A7E3E" w14:textId="77777777" w:rsidR="00423F7A" w:rsidRDefault="00AF4FAC">
      <w:pPr>
        <w:pStyle w:val="TOC3"/>
        <w:tabs>
          <w:tab w:val="right" w:leader="dot" w:pos="9350"/>
        </w:tabs>
        <w:rPr>
          <w:rFonts w:asciiTheme="minorHAnsi" w:eastAsiaTheme="minorEastAsia" w:hAnsiTheme="minorHAnsi" w:cstheme="minorBidi"/>
          <w:noProof/>
          <w:sz w:val="22"/>
          <w:szCs w:val="22"/>
        </w:rPr>
      </w:pPr>
      <w:hyperlink w:anchor="_Toc429574508" w:history="1">
        <w:r w:rsidR="00423F7A" w:rsidRPr="002B1A21">
          <w:rPr>
            <w:rStyle w:val="Hyperlink"/>
            <w:noProof/>
          </w:rPr>
          <w:t>3.7.4 Snort Test Mechanism Data Model v1.2</w:t>
        </w:r>
        <w:r w:rsidR="00423F7A">
          <w:rPr>
            <w:noProof/>
            <w:webHidden/>
          </w:rPr>
          <w:tab/>
        </w:r>
        <w:r w:rsidR="00423F7A">
          <w:rPr>
            <w:noProof/>
            <w:webHidden/>
          </w:rPr>
          <w:fldChar w:fldCharType="begin"/>
        </w:r>
        <w:r w:rsidR="00423F7A">
          <w:rPr>
            <w:noProof/>
            <w:webHidden/>
          </w:rPr>
          <w:instrText xml:space="preserve"> PAGEREF _Toc429574508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4309D8D4" w14:textId="77777777" w:rsidR="00423F7A" w:rsidRDefault="00AF4FAC">
      <w:pPr>
        <w:pStyle w:val="TOC4"/>
        <w:tabs>
          <w:tab w:val="right" w:leader="dot" w:pos="9350"/>
        </w:tabs>
        <w:rPr>
          <w:rFonts w:asciiTheme="minorHAnsi" w:eastAsiaTheme="minorEastAsia" w:hAnsiTheme="minorHAnsi" w:cstheme="minorBidi"/>
          <w:noProof/>
          <w:sz w:val="22"/>
          <w:szCs w:val="22"/>
        </w:rPr>
      </w:pPr>
      <w:hyperlink w:anchor="_Toc429574509" w:history="1">
        <w:r w:rsidR="00423F7A" w:rsidRPr="002B1A21">
          <w:rPr>
            <w:rStyle w:val="Hyperlink"/>
            <w:noProof/>
          </w:rPr>
          <w:t>3.7.4.1 SnortTestMechanismType Class</w:t>
        </w:r>
        <w:r w:rsidR="00423F7A">
          <w:rPr>
            <w:noProof/>
            <w:webHidden/>
          </w:rPr>
          <w:tab/>
        </w:r>
        <w:r w:rsidR="00423F7A">
          <w:rPr>
            <w:noProof/>
            <w:webHidden/>
          </w:rPr>
          <w:fldChar w:fldCharType="begin"/>
        </w:r>
        <w:r w:rsidR="00423F7A">
          <w:rPr>
            <w:noProof/>
            <w:webHidden/>
          </w:rPr>
          <w:instrText xml:space="preserve"> PAGEREF _Toc429574509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6BD021B8" w14:textId="77777777" w:rsidR="00423F7A" w:rsidRDefault="00AF4FAC">
      <w:pPr>
        <w:pStyle w:val="TOC3"/>
        <w:tabs>
          <w:tab w:val="right" w:leader="dot" w:pos="9350"/>
        </w:tabs>
        <w:rPr>
          <w:rFonts w:asciiTheme="minorHAnsi" w:eastAsiaTheme="minorEastAsia" w:hAnsiTheme="minorHAnsi" w:cstheme="minorBidi"/>
          <w:noProof/>
          <w:sz w:val="22"/>
          <w:szCs w:val="22"/>
        </w:rPr>
      </w:pPr>
      <w:hyperlink w:anchor="_Toc429574510" w:history="1">
        <w:r w:rsidR="00423F7A" w:rsidRPr="002B1A21">
          <w:rPr>
            <w:rStyle w:val="Hyperlink"/>
            <w:noProof/>
          </w:rPr>
          <w:t>3.7.5 Yara Test Mechanism Data Model v1.2</w:t>
        </w:r>
        <w:r w:rsidR="00423F7A">
          <w:rPr>
            <w:noProof/>
            <w:webHidden/>
          </w:rPr>
          <w:tab/>
        </w:r>
        <w:r w:rsidR="00423F7A">
          <w:rPr>
            <w:noProof/>
            <w:webHidden/>
          </w:rPr>
          <w:fldChar w:fldCharType="begin"/>
        </w:r>
        <w:r w:rsidR="00423F7A">
          <w:rPr>
            <w:noProof/>
            <w:webHidden/>
          </w:rPr>
          <w:instrText xml:space="preserve"> PAGEREF _Toc429574510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2AAA6E7B" w14:textId="77777777" w:rsidR="00423F7A" w:rsidRDefault="00AF4FAC">
      <w:pPr>
        <w:pStyle w:val="TOC4"/>
        <w:tabs>
          <w:tab w:val="right" w:leader="dot" w:pos="9350"/>
        </w:tabs>
        <w:rPr>
          <w:rFonts w:asciiTheme="minorHAnsi" w:eastAsiaTheme="minorEastAsia" w:hAnsiTheme="minorHAnsi" w:cstheme="minorBidi"/>
          <w:noProof/>
          <w:sz w:val="22"/>
          <w:szCs w:val="22"/>
        </w:rPr>
      </w:pPr>
      <w:hyperlink w:anchor="_Toc429574511" w:history="1">
        <w:r w:rsidR="00423F7A" w:rsidRPr="002B1A21">
          <w:rPr>
            <w:rStyle w:val="Hyperlink"/>
            <w:noProof/>
          </w:rPr>
          <w:t>3.7.5.1 YaraTestMechanismType Class</w:t>
        </w:r>
        <w:r w:rsidR="00423F7A">
          <w:rPr>
            <w:noProof/>
            <w:webHidden/>
          </w:rPr>
          <w:tab/>
        </w:r>
        <w:r w:rsidR="00423F7A">
          <w:rPr>
            <w:noProof/>
            <w:webHidden/>
          </w:rPr>
          <w:fldChar w:fldCharType="begin"/>
        </w:r>
        <w:r w:rsidR="00423F7A">
          <w:rPr>
            <w:noProof/>
            <w:webHidden/>
          </w:rPr>
          <w:instrText xml:space="preserve"> PAGEREF _Toc429574511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675D280B" w14:textId="77777777" w:rsidR="00423F7A" w:rsidRDefault="00AF4FAC">
      <w:pPr>
        <w:pStyle w:val="TOC2"/>
        <w:tabs>
          <w:tab w:val="right" w:leader="dot" w:pos="9350"/>
        </w:tabs>
        <w:rPr>
          <w:rFonts w:asciiTheme="minorHAnsi" w:eastAsiaTheme="minorEastAsia" w:hAnsiTheme="minorHAnsi" w:cstheme="minorBidi"/>
          <w:noProof/>
          <w:sz w:val="22"/>
          <w:szCs w:val="22"/>
        </w:rPr>
      </w:pPr>
      <w:hyperlink w:anchor="_Toc429574512" w:history="1">
        <w:r w:rsidR="00423F7A" w:rsidRPr="002B1A21">
          <w:rPr>
            <w:rStyle w:val="Hyperlink"/>
            <w:noProof/>
          </w:rPr>
          <w:t>3.8 Vulnerabilities: STIX-CVRF Data Model v1.2</w:t>
        </w:r>
        <w:r w:rsidR="00423F7A">
          <w:rPr>
            <w:noProof/>
            <w:webHidden/>
          </w:rPr>
          <w:tab/>
        </w:r>
        <w:r w:rsidR="00423F7A">
          <w:rPr>
            <w:noProof/>
            <w:webHidden/>
          </w:rPr>
          <w:fldChar w:fldCharType="begin"/>
        </w:r>
        <w:r w:rsidR="00423F7A">
          <w:rPr>
            <w:noProof/>
            <w:webHidden/>
          </w:rPr>
          <w:instrText xml:space="preserve"> PAGEREF _Toc429574512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7BD61325" w14:textId="77777777" w:rsidR="00423F7A" w:rsidRDefault="00AF4FAC">
      <w:pPr>
        <w:pStyle w:val="TOC3"/>
        <w:tabs>
          <w:tab w:val="right" w:leader="dot" w:pos="9350"/>
        </w:tabs>
        <w:rPr>
          <w:rFonts w:asciiTheme="minorHAnsi" w:eastAsiaTheme="minorEastAsia" w:hAnsiTheme="minorHAnsi" w:cstheme="minorBidi"/>
          <w:noProof/>
          <w:sz w:val="22"/>
          <w:szCs w:val="22"/>
        </w:rPr>
      </w:pPr>
      <w:hyperlink w:anchor="_Toc429574513" w:history="1">
        <w:r w:rsidR="00423F7A" w:rsidRPr="002B1A21">
          <w:rPr>
            <w:rStyle w:val="Hyperlink"/>
            <w:noProof/>
          </w:rPr>
          <w:t>3.8.1 CVRF1.1InstanceType Class</w:t>
        </w:r>
        <w:r w:rsidR="00423F7A">
          <w:rPr>
            <w:noProof/>
            <w:webHidden/>
          </w:rPr>
          <w:tab/>
        </w:r>
        <w:r w:rsidR="00423F7A">
          <w:rPr>
            <w:noProof/>
            <w:webHidden/>
          </w:rPr>
          <w:fldChar w:fldCharType="begin"/>
        </w:r>
        <w:r w:rsidR="00423F7A">
          <w:rPr>
            <w:noProof/>
            <w:webHidden/>
          </w:rPr>
          <w:instrText xml:space="preserve"> PAGEREF _Toc429574513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5EA97AE2" w14:textId="77777777" w:rsidR="00423F7A" w:rsidRDefault="00AF4FAC">
      <w:pPr>
        <w:pStyle w:val="TOC1"/>
        <w:rPr>
          <w:rFonts w:asciiTheme="minorHAnsi" w:eastAsiaTheme="minorEastAsia" w:hAnsiTheme="minorHAnsi" w:cstheme="minorBidi"/>
          <w:noProof/>
          <w:sz w:val="22"/>
          <w:szCs w:val="22"/>
        </w:rPr>
      </w:pPr>
      <w:hyperlink w:anchor="_Toc429574514" w:history="1">
        <w:r w:rsidR="00423F7A" w:rsidRPr="002B1A21">
          <w:rPr>
            <w:rStyle w:val="Hyperlink"/>
            <w:noProof/>
          </w:rPr>
          <w:t>4</w:t>
        </w:r>
        <w:r w:rsidR="00423F7A">
          <w:rPr>
            <w:rFonts w:asciiTheme="minorHAnsi" w:eastAsiaTheme="minorEastAsia" w:hAnsiTheme="minorHAnsi" w:cstheme="minorBidi"/>
            <w:noProof/>
            <w:sz w:val="22"/>
            <w:szCs w:val="22"/>
          </w:rPr>
          <w:tab/>
        </w:r>
        <w:r w:rsidR="00423F7A" w:rsidRPr="002B1A21">
          <w:rPr>
            <w:rStyle w:val="Hyperlink"/>
            <w:noProof/>
          </w:rPr>
          <w:t>Conformance</w:t>
        </w:r>
        <w:r w:rsidR="00423F7A">
          <w:rPr>
            <w:noProof/>
            <w:webHidden/>
          </w:rPr>
          <w:tab/>
        </w:r>
        <w:r w:rsidR="00423F7A">
          <w:rPr>
            <w:noProof/>
            <w:webHidden/>
          </w:rPr>
          <w:fldChar w:fldCharType="begin"/>
        </w:r>
        <w:r w:rsidR="00423F7A">
          <w:rPr>
            <w:noProof/>
            <w:webHidden/>
          </w:rPr>
          <w:instrText xml:space="preserve"> PAGEREF _Toc429574514 \h </w:instrText>
        </w:r>
        <w:r w:rsidR="00423F7A">
          <w:rPr>
            <w:noProof/>
            <w:webHidden/>
          </w:rPr>
        </w:r>
        <w:r w:rsidR="00423F7A">
          <w:rPr>
            <w:noProof/>
            <w:webHidden/>
          </w:rPr>
          <w:fldChar w:fldCharType="separate"/>
        </w:r>
        <w:r w:rsidR="003700F4">
          <w:rPr>
            <w:noProof/>
            <w:webHidden/>
          </w:rPr>
          <w:t>32</w:t>
        </w:r>
        <w:r w:rsidR="00423F7A">
          <w:rPr>
            <w:noProof/>
            <w:webHidden/>
          </w:rPr>
          <w:fldChar w:fldCharType="end"/>
        </w:r>
      </w:hyperlink>
    </w:p>
    <w:p w14:paraId="26DC2777" w14:textId="77777777" w:rsidR="00423F7A" w:rsidRDefault="00AF4FAC">
      <w:pPr>
        <w:pStyle w:val="TOC1"/>
        <w:rPr>
          <w:rFonts w:asciiTheme="minorHAnsi" w:eastAsiaTheme="minorEastAsia" w:hAnsiTheme="minorHAnsi" w:cstheme="minorBidi"/>
          <w:noProof/>
          <w:sz w:val="22"/>
          <w:szCs w:val="22"/>
        </w:rPr>
      </w:pPr>
      <w:hyperlink w:anchor="_Toc429574515" w:history="1">
        <w:r w:rsidR="00423F7A" w:rsidRPr="002B1A21">
          <w:rPr>
            <w:rStyle w:val="Hyperlink"/>
            <w:noProof/>
          </w:rPr>
          <w:t>Appendix A. Acknowledgments</w:t>
        </w:r>
        <w:r w:rsidR="00423F7A">
          <w:rPr>
            <w:noProof/>
            <w:webHidden/>
          </w:rPr>
          <w:tab/>
        </w:r>
        <w:r w:rsidR="00423F7A">
          <w:rPr>
            <w:noProof/>
            <w:webHidden/>
          </w:rPr>
          <w:fldChar w:fldCharType="begin"/>
        </w:r>
        <w:r w:rsidR="00423F7A">
          <w:rPr>
            <w:noProof/>
            <w:webHidden/>
          </w:rPr>
          <w:instrText xml:space="preserve"> PAGEREF _Toc429574515 \h </w:instrText>
        </w:r>
        <w:r w:rsidR="00423F7A">
          <w:rPr>
            <w:noProof/>
            <w:webHidden/>
          </w:rPr>
        </w:r>
        <w:r w:rsidR="00423F7A">
          <w:rPr>
            <w:noProof/>
            <w:webHidden/>
          </w:rPr>
          <w:fldChar w:fldCharType="separate"/>
        </w:r>
        <w:r w:rsidR="003700F4">
          <w:rPr>
            <w:noProof/>
            <w:webHidden/>
          </w:rPr>
          <w:t>33</w:t>
        </w:r>
        <w:r w:rsidR="00423F7A">
          <w:rPr>
            <w:noProof/>
            <w:webHidden/>
          </w:rPr>
          <w:fldChar w:fldCharType="end"/>
        </w:r>
      </w:hyperlink>
    </w:p>
    <w:p w14:paraId="66E2C144" w14:textId="77777777" w:rsidR="00423F7A" w:rsidRDefault="00AF4FAC">
      <w:pPr>
        <w:pStyle w:val="TOC1"/>
        <w:rPr>
          <w:rFonts w:asciiTheme="minorHAnsi" w:eastAsiaTheme="minorEastAsia" w:hAnsiTheme="minorHAnsi" w:cstheme="minorBidi"/>
          <w:noProof/>
          <w:sz w:val="22"/>
          <w:szCs w:val="22"/>
        </w:rPr>
      </w:pPr>
      <w:hyperlink w:anchor="_Toc429574516" w:history="1">
        <w:r w:rsidR="00423F7A" w:rsidRPr="002B1A21">
          <w:rPr>
            <w:rStyle w:val="Hyperlink"/>
            <w:noProof/>
          </w:rPr>
          <w:t>Appendix B. Revision History</w:t>
        </w:r>
        <w:r w:rsidR="00423F7A">
          <w:rPr>
            <w:noProof/>
            <w:webHidden/>
          </w:rPr>
          <w:tab/>
        </w:r>
        <w:r w:rsidR="00423F7A">
          <w:rPr>
            <w:noProof/>
            <w:webHidden/>
          </w:rPr>
          <w:fldChar w:fldCharType="begin"/>
        </w:r>
        <w:r w:rsidR="00423F7A">
          <w:rPr>
            <w:noProof/>
            <w:webHidden/>
          </w:rPr>
          <w:instrText xml:space="preserve"> PAGEREF _Toc429574516 \h </w:instrText>
        </w:r>
        <w:r w:rsidR="00423F7A">
          <w:rPr>
            <w:noProof/>
            <w:webHidden/>
          </w:rPr>
        </w:r>
        <w:r w:rsidR="00423F7A">
          <w:rPr>
            <w:noProof/>
            <w:webHidden/>
          </w:rPr>
          <w:fldChar w:fldCharType="separate"/>
        </w:r>
        <w:r w:rsidR="003700F4">
          <w:rPr>
            <w:noProof/>
            <w:webHidden/>
          </w:rPr>
          <w:t>35</w:t>
        </w:r>
        <w:r w:rsidR="00423F7A">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2" w:name="_Toc287332006"/>
    </w:p>
    <w:p w14:paraId="545C1284" w14:textId="77777777" w:rsidR="00152C26" w:rsidRPr="00C52EFC" w:rsidRDefault="00152C26" w:rsidP="00152C26">
      <w:pPr>
        <w:pStyle w:val="Heading1"/>
      </w:pPr>
      <w:bookmarkStart w:id="3" w:name="_Toc437605889"/>
      <w:bookmarkEnd w:id="1"/>
      <w:bookmarkEnd w:id="2"/>
      <w:r>
        <w:lastRenderedPageBreak/>
        <w:t>Introduction</w:t>
      </w:r>
      <w:bookmarkEnd w:id="3"/>
    </w:p>
    <w:p w14:paraId="6B3F3861" w14:textId="77777777" w:rsidR="00152C26" w:rsidRDefault="00152C26" w:rsidP="00152C26">
      <w:r w:rsidRPr="00EE3C80">
        <w:t>[All text is norm</w:t>
      </w:r>
      <w:r>
        <w:t>ative unless otherwise labeled]</w:t>
      </w:r>
    </w:p>
    <w:p w14:paraId="7362C6B0" w14:textId="77777777" w:rsidR="00152C26" w:rsidRDefault="00152C26" w:rsidP="00152C26">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F6D4C0B" w14:textId="77777777" w:rsidR="00152C26" w:rsidRDefault="00152C26" w:rsidP="00152C26">
      <w:pPr>
        <w:autoSpaceDE w:val="0"/>
        <w:autoSpaceDN w:val="0"/>
        <w:adjustRightInd w:val="0"/>
        <w:spacing w:after="240"/>
        <w:ind w:right="-270"/>
      </w:pPr>
      <w:r>
        <w:t xml:space="preserve">This document serves as the specification for the CybOX Common Version 2.1.1 data model, which is one of two fundamental data models for CybOX content.       </w:t>
      </w:r>
    </w:p>
    <w:p w14:paraId="0F0B1073" w14:textId="77777777" w:rsidR="00152C26" w:rsidRDefault="00152C26" w:rsidP="00152C26">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B1331E">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1.5</w:t>
      </w:r>
      <w:r w:rsidRPr="00FB67E2">
        <w:rPr>
          <w:b/>
          <w:color w:val="0000EE"/>
        </w:rPr>
        <w:fldChar w:fldCharType="end"/>
      </w:r>
      <w:r>
        <w:t xml:space="preserve">. </w:t>
      </w:r>
      <w:bookmarkEnd w:id="4"/>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2</w:t>
      </w:r>
      <w:r w:rsidRPr="00FB67E2">
        <w:rPr>
          <w:b/>
          <w:color w:val="0000EE"/>
        </w:rPr>
        <w:fldChar w:fldCharType="end"/>
      </w:r>
      <w:r>
        <w:t xml:space="preserve">, we give background information necessary to fully understand the Core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4</w:t>
      </w:r>
      <w:r w:rsidRPr="00FB67E2">
        <w:rPr>
          <w:b/>
          <w:color w:val="0000EE"/>
        </w:rPr>
        <w:fldChar w:fldCharType="end"/>
      </w:r>
      <w:r>
        <w:t>.</w:t>
      </w:r>
    </w:p>
    <w:p w14:paraId="3682C613" w14:textId="77777777" w:rsidR="00152C26" w:rsidRPr="002D7380" w:rsidRDefault="00152C26" w:rsidP="00152C26">
      <w:pPr>
        <w:pStyle w:val="Heading2"/>
        <w:tabs>
          <w:tab w:val="num" w:pos="864"/>
        </w:tabs>
        <w:spacing w:before="360" w:after="60"/>
        <w:ind w:left="720" w:hanging="720"/>
      </w:pPr>
      <w:bookmarkStart w:id="5" w:name="_Toc412205405"/>
      <w:bookmarkStart w:id="6" w:name="_Ref412300941"/>
      <w:bookmarkStart w:id="7" w:name="_Ref412622367"/>
      <w:bookmarkStart w:id="8" w:name="_Toc426119867"/>
      <w:bookmarkStart w:id="9" w:name="_Toc437605890"/>
      <w:r>
        <w:t>CybOX</w:t>
      </w:r>
      <w:r>
        <w:rPr>
          <w:vertAlign w:val="superscript"/>
        </w:rPr>
        <w:t>TM</w:t>
      </w:r>
      <w:r>
        <w:t xml:space="preserve"> Specification Documents</w:t>
      </w:r>
      <w:bookmarkEnd w:id="5"/>
      <w:bookmarkEnd w:id="6"/>
      <w:bookmarkEnd w:id="7"/>
      <w:bookmarkEnd w:id="8"/>
      <w:bookmarkEnd w:id="9"/>
    </w:p>
    <w:p w14:paraId="51F58684" w14:textId="77777777" w:rsidR="00152C26" w:rsidRDefault="00152C26" w:rsidP="00152C2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533657F5" w14:textId="77777777" w:rsidR="00152C26" w:rsidRDefault="00152C26" w:rsidP="00152C2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6D94252" w14:textId="77777777" w:rsidR="00152C26" w:rsidRDefault="00152C26" w:rsidP="00152C2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37D22858" w14:textId="77777777" w:rsidR="00152C26" w:rsidRDefault="00152C26" w:rsidP="00152C26">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numerous Object data models, includes various extension data models and a vocabularies data model, which contains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146288AB" w14:textId="77777777" w:rsidR="00152C26" w:rsidRDefault="00152C26" w:rsidP="00152C26">
      <w:pPr>
        <w:pStyle w:val="Heading2"/>
        <w:tabs>
          <w:tab w:val="num" w:pos="864"/>
        </w:tabs>
        <w:spacing w:before="360" w:after="60"/>
        <w:ind w:left="720" w:hanging="720"/>
      </w:pPr>
      <w:bookmarkStart w:id="10" w:name="_Ref394437867"/>
      <w:bookmarkStart w:id="11" w:name="_Toc426119868"/>
      <w:bookmarkStart w:id="12" w:name="_Toc437605891"/>
      <w:r>
        <w:t>Document Conventions</w:t>
      </w:r>
      <w:bookmarkEnd w:id="10"/>
      <w:bookmarkEnd w:id="11"/>
      <w:bookmarkEnd w:id="12"/>
    </w:p>
    <w:p w14:paraId="2321D3A7" w14:textId="77777777" w:rsidR="00152C26" w:rsidRDefault="00152C26" w:rsidP="00152C26">
      <w:r>
        <w:t>The following conventions are used in this document.</w:t>
      </w:r>
    </w:p>
    <w:p w14:paraId="63C164BD" w14:textId="77777777" w:rsidR="00152C26" w:rsidRDefault="00152C26" w:rsidP="00152C26">
      <w:pPr>
        <w:pStyle w:val="Heading3"/>
        <w:tabs>
          <w:tab w:val="num" w:pos="720"/>
        </w:tabs>
        <w:spacing w:before="360" w:after="60"/>
      </w:pPr>
      <w:bookmarkStart w:id="13" w:name="_Toc389570603"/>
      <w:bookmarkStart w:id="14" w:name="_Toc389581073"/>
      <w:bookmarkStart w:id="15" w:name="_Toc426119870"/>
      <w:bookmarkStart w:id="16" w:name="_Toc437605892"/>
      <w:r>
        <w:t>Fonts</w:t>
      </w:r>
      <w:bookmarkEnd w:id="13"/>
      <w:bookmarkEnd w:id="14"/>
      <w:bookmarkEnd w:id="15"/>
      <w:bookmarkEnd w:id="16"/>
    </w:p>
    <w:p w14:paraId="0D4293E9" w14:textId="77777777" w:rsidR="00152C26" w:rsidRPr="002459CF" w:rsidRDefault="00152C26" w:rsidP="00152C2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E30FEAD" w14:textId="77777777" w:rsidR="00152C26" w:rsidRPr="002459CF" w:rsidRDefault="00152C26" w:rsidP="00152C26">
      <w:pPr>
        <w:pStyle w:val="Default"/>
        <w:numPr>
          <w:ilvl w:val="0"/>
          <w:numId w:val="6"/>
        </w:numPr>
        <w:ind w:left="72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8A7130E" w14:textId="77777777" w:rsidR="00152C26" w:rsidRPr="002459CF" w:rsidRDefault="00152C26" w:rsidP="00152C26">
      <w:pPr>
        <w:pStyle w:val="Default"/>
        <w:ind w:left="720"/>
        <w:rPr>
          <w:rFonts w:ascii="Arial" w:hAnsi="Arial"/>
          <w:sz w:val="20"/>
          <w:szCs w:val="20"/>
        </w:rPr>
      </w:pPr>
    </w:p>
    <w:p w14:paraId="4C92E29E" w14:textId="77777777" w:rsidR="00152C26" w:rsidRPr="002459CF" w:rsidRDefault="00152C26" w:rsidP="00152C26">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A0C9BC5" w14:textId="77777777" w:rsidR="00152C26" w:rsidRPr="002459CF" w:rsidRDefault="00152C26" w:rsidP="00152C26">
      <w:pPr>
        <w:pStyle w:val="Default"/>
        <w:ind w:left="720"/>
        <w:rPr>
          <w:rFonts w:ascii="Arial" w:hAnsi="Arial"/>
          <w:sz w:val="20"/>
          <w:szCs w:val="20"/>
        </w:rPr>
      </w:pPr>
    </w:p>
    <w:p w14:paraId="10C09C47" w14:textId="77777777" w:rsidR="00152C26" w:rsidRPr="002459CF" w:rsidRDefault="00152C26" w:rsidP="00152C26">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837FCC0" w14:textId="77777777" w:rsidR="00152C26" w:rsidRPr="002459CF" w:rsidRDefault="00152C26" w:rsidP="00152C26">
      <w:pPr>
        <w:pStyle w:val="Default"/>
        <w:rPr>
          <w:rFonts w:ascii="Arial" w:hAnsi="Arial"/>
          <w:sz w:val="20"/>
          <w:szCs w:val="20"/>
        </w:rPr>
      </w:pPr>
    </w:p>
    <w:p w14:paraId="26E82AFE" w14:textId="77777777" w:rsidR="00152C26" w:rsidRPr="002459CF" w:rsidRDefault="00152C26" w:rsidP="00152C2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3C61290" w14:textId="77777777" w:rsidR="00152C26" w:rsidRPr="002459CF" w:rsidRDefault="00152C26" w:rsidP="00152C26">
      <w:pPr>
        <w:pStyle w:val="Default"/>
        <w:ind w:firstLine="720"/>
        <w:rPr>
          <w:rFonts w:ascii="Courier New" w:hAnsi="Courier New" w:cs="Courier New"/>
          <w:sz w:val="20"/>
          <w:szCs w:val="20"/>
        </w:rPr>
      </w:pPr>
    </w:p>
    <w:p w14:paraId="50C2F24E" w14:textId="77777777" w:rsidR="00152C26" w:rsidRPr="002459CF" w:rsidRDefault="00152C26" w:rsidP="00152C2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1D68BED" w14:textId="77777777" w:rsidR="00152C26" w:rsidRPr="002459CF" w:rsidRDefault="00152C26" w:rsidP="00152C26">
      <w:pPr>
        <w:pStyle w:val="Default"/>
        <w:rPr>
          <w:rFonts w:ascii="Courier New" w:hAnsi="Courier New" w:cs="Courier New"/>
          <w:sz w:val="20"/>
          <w:szCs w:val="20"/>
        </w:rPr>
      </w:pPr>
    </w:p>
    <w:p w14:paraId="7EC2EB05" w14:textId="77777777" w:rsidR="00152C26" w:rsidRPr="002459CF" w:rsidRDefault="00152C26" w:rsidP="00152C26">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6BF1C8D" w14:textId="77777777" w:rsidR="00152C26" w:rsidRPr="002459CF" w:rsidRDefault="00152C26" w:rsidP="00152C26">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3CB6F8E8" w14:textId="77777777" w:rsidR="00152C26" w:rsidRDefault="00152C26" w:rsidP="00152C26">
      <w:pPr>
        <w:pStyle w:val="Heading3"/>
        <w:tabs>
          <w:tab w:val="num" w:pos="720"/>
        </w:tabs>
        <w:spacing w:before="360" w:after="60"/>
      </w:pPr>
      <w:bookmarkStart w:id="17" w:name="_Ref394486021"/>
      <w:bookmarkStart w:id="18" w:name="_Toc426119871"/>
      <w:bookmarkStart w:id="19" w:name="_Toc437605893"/>
      <w:r>
        <w:t>UML Package References</w:t>
      </w:r>
      <w:bookmarkEnd w:id="17"/>
      <w:bookmarkEnd w:id="18"/>
      <w:bookmarkEnd w:id="19"/>
    </w:p>
    <w:p w14:paraId="5277B226" w14:textId="77777777" w:rsidR="00152C26" w:rsidRDefault="00152C26" w:rsidP="00152C26">
      <w:pPr>
        <w:spacing w:after="240"/>
      </w:pPr>
      <w:bookmarkStart w:id="20" w:name="_Toc389570605"/>
      <w:bookmarkStart w:id="21"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54FA3BC9" w14:textId="77777777" w:rsidR="00152C26" w:rsidRDefault="00152C26" w:rsidP="00152C26">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1ED48203" w14:textId="77777777" w:rsidR="00152C26" w:rsidRPr="00904E02" w:rsidRDefault="00152C26" w:rsidP="00152C26">
      <w:pPr>
        <w:pStyle w:val="Heading3"/>
        <w:tabs>
          <w:tab w:val="num" w:pos="720"/>
        </w:tabs>
        <w:spacing w:before="360" w:after="60"/>
      </w:pPr>
      <w:bookmarkStart w:id="22" w:name="_Toc426119872"/>
      <w:bookmarkStart w:id="23" w:name="_Toc437605894"/>
      <w:r w:rsidRPr="00904E02">
        <w:t>UML Diagrams</w:t>
      </w:r>
      <w:bookmarkEnd w:id="20"/>
      <w:bookmarkEnd w:id="21"/>
      <w:bookmarkEnd w:id="22"/>
      <w:bookmarkEnd w:id="23"/>
    </w:p>
    <w:p w14:paraId="598C6775" w14:textId="77777777" w:rsidR="00152C26" w:rsidRDefault="00152C26" w:rsidP="00152C26">
      <w:pPr>
        <w:spacing w:after="240"/>
      </w:pPr>
      <w:bookmarkStart w:id="24" w:name="_Toc398719452"/>
      <w:bookmarkStart w:id="25" w:name="_Toc389570606"/>
      <w:bookmarkStart w:id="26" w:name="_Toc389581076"/>
      <w:bookmarkStart w:id="27"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A69E072" w14:textId="77777777" w:rsidR="00152C26" w:rsidRDefault="00152C26" w:rsidP="00152C26">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D479AA" w14:textId="77777777" w:rsidR="00152C26" w:rsidRPr="00683033" w:rsidRDefault="00152C26" w:rsidP="00152C26">
      <w:pPr>
        <w:pStyle w:val="Heading4"/>
        <w:tabs>
          <w:tab w:val="num" w:pos="1008"/>
        </w:tabs>
        <w:spacing w:before="360" w:after="0"/>
        <w:ind w:left="720" w:hanging="720"/>
        <w:rPr>
          <w:sz w:val="20"/>
        </w:rPr>
      </w:pPr>
      <w:bookmarkStart w:id="28" w:name="_Toc426119873"/>
      <w:bookmarkStart w:id="29" w:name="_Toc437605895"/>
      <w:r w:rsidRPr="00683033">
        <w:rPr>
          <w:sz w:val="20"/>
        </w:rPr>
        <w:t>Class Properties</w:t>
      </w:r>
      <w:bookmarkEnd w:id="24"/>
      <w:bookmarkEnd w:id="28"/>
      <w:bookmarkEnd w:id="29"/>
    </w:p>
    <w:p w14:paraId="544C3929" w14:textId="77777777" w:rsidR="00152C26" w:rsidRDefault="00152C26" w:rsidP="00152C26">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B39C1E6" w14:textId="77777777" w:rsidR="00152C26" w:rsidRPr="00683033" w:rsidRDefault="00152C26" w:rsidP="00152C26">
      <w:pPr>
        <w:pStyle w:val="Heading4"/>
        <w:tabs>
          <w:tab w:val="num" w:pos="1008"/>
        </w:tabs>
        <w:spacing w:before="360" w:after="0"/>
        <w:ind w:left="720" w:hanging="720"/>
        <w:rPr>
          <w:sz w:val="20"/>
        </w:rPr>
      </w:pPr>
      <w:bookmarkStart w:id="30" w:name="_Toc398719453"/>
      <w:bookmarkStart w:id="31" w:name="_Toc426119874"/>
      <w:bookmarkStart w:id="32" w:name="_Toc437605896"/>
      <w:r w:rsidRPr="00683033">
        <w:rPr>
          <w:sz w:val="20"/>
        </w:rPr>
        <w:t>Diagram Icons and Arrow Types</w:t>
      </w:r>
      <w:bookmarkEnd w:id="30"/>
      <w:bookmarkEnd w:id="31"/>
      <w:bookmarkEnd w:id="32"/>
    </w:p>
    <w:p w14:paraId="41D04C87" w14:textId="77777777" w:rsidR="00152C26" w:rsidRDefault="00152C26" w:rsidP="00152C26">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B1331E">
        <w:rPr>
          <w:b/>
          <w:color w:val="0000EE"/>
        </w:rPr>
        <w:t xml:space="preserve">Table </w:t>
      </w:r>
      <w:r w:rsidRPr="00B1331E">
        <w:rPr>
          <w:b/>
          <w:noProof/>
          <w:color w:val="0000EE"/>
        </w:rPr>
        <w:t>1</w:t>
      </w:r>
      <w:r w:rsidRPr="00B1331E">
        <w:rPr>
          <w:b/>
          <w:noProof/>
          <w:color w:val="0000EE"/>
        </w:rPr>
        <w:noBreakHyphen/>
        <w:t>1</w:t>
      </w:r>
      <w:r w:rsidRPr="00F51DC8">
        <w:rPr>
          <w:b/>
          <w:color w:val="0000EE"/>
        </w:rPr>
        <w:fldChar w:fldCharType="end"/>
      </w:r>
      <w:r>
        <w:t>.</w:t>
      </w:r>
    </w:p>
    <w:p w14:paraId="6F14A4D1" w14:textId="77777777" w:rsidR="00152C26" w:rsidRDefault="00152C26" w:rsidP="00152C26">
      <w:pPr>
        <w:pStyle w:val="Caption"/>
        <w:rPr>
          <w:b/>
        </w:rPr>
      </w:pPr>
      <w:bookmarkStart w:id="33" w:name="_Ref397637630"/>
      <w:bookmarkStart w:id="34" w:name="_Ref397935245"/>
      <w:bookmarkStart w:id="35" w:name="_Toc398719454"/>
      <w:r w:rsidRPr="00305518">
        <w:lastRenderedPageBreak/>
        <w:t xml:space="preserve">Table </w:t>
      </w:r>
      <w:fldSimple w:instr=" STYLEREF 1 \s ">
        <w:r>
          <w:rPr>
            <w:noProof/>
          </w:rPr>
          <w:t>1</w:t>
        </w:r>
      </w:fldSimple>
      <w:r>
        <w:noBreakHyphen/>
      </w:r>
      <w:fldSimple w:instr=" SEQ Table \* ARABIC \s 1 ">
        <w:r>
          <w:rPr>
            <w:noProof/>
          </w:rPr>
          <w:t>1</w:t>
        </w:r>
      </w:fldSimple>
      <w:bookmarkEnd w:id="33"/>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52C26" w14:paraId="7B0FAF3C" w14:textId="77777777" w:rsidTr="00AF4F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603D499" w14:textId="77777777" w:rsidR="00152C26" w:rsidRDefault="00152C26" w:rsidP="00AF4F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BFFAFFF" w14:textId="77777777" w:rsidR="00152C26" w:rsidRDefault="00152C26" w:rsidP="00AF4FAC">
            <w:pPr>
              <w:keepNext/>
              <w:keepLines/>
              <w:rPr>
                <w:rFonts w:ascii="Times New Roman" w:hAnsi="Times New Roman"/>
                <w:b/>
                <w:bCs/>
                <w:szCs w:val="20"/>
              </w:rPr>
            </w:pPr>
            <w:r w:rsidRPr="00DD35BA">
              <w:rPr>
                <w:b/>
              </w:rPr>
              <w:t>Description</w:t>
            </w:r>
          </w:p>
        </w:tc>
      </w:tr>
      <w:tr w:rsidR="00152C26" w14:paraId="7090CCAF" w14:textId="77777777" w:rsidTr="00AF4FAC">
        <w:trPr>
          <w:trHeight w:val="611"/>
          <w:jc w:val="center"/>
        </w:trPr>
        <w:tc>
          <w:tcPr>
            <w:tcW w:w="2065" w:type="dxa"/>
            <w:tcMar>
              <w:top w:w="0" w:type="dxa"/>
              <w:left w:w="108" w:type="dxa"/>
              <w:bottom w:w="0" w:type="dxa"/>
              <w:right w:w="108" w:type="dxa"/>
            </w:tcMar>
            <w:vAlign w:val="center"/>
          </w:tcPr>
          <w:p w14:paraId="23C29CB1" w14:textId="77777777" w:rsidR="00152C26" w:rsidRDefault="00152C26" w:rsidP="00AF4FAC">
            <w:pPr>
              <w:keepNext/>
              <w:keepLines/>
              <w:jc w:val="center"/>
              <w:rPr>
                <w:rFonts w:ascii="Times New Roman" w:hAnsi="Times New Roman"/>
                <w:noProof/>
                <w:szCs w:val="20"/>
              </w:rPr>
            </w:pPr>
            <w:r>
              <w:rPr>
                <w:noProof/>
              </w:rPr>
              <w:drawing>
                <wp:inline distT="0" distB="0" distL="0" distR="0" wp14:anchorId="21F09F2D" wp14:editId="27174E2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C01EA92" w14:textId="77777777" w:rsidR="00152C26" w:rsidRPr="00B029C8" w:rsidRDefault="00152C26" w:rsidP="00AF4FAC">
            <w:pPr>
              <w:keepNext/>
              <w:keepLines/>
              <w:rPr>
                <w:szCs w:val="22"/>
              </w:rPr>
            </w:pPr>
            <w:r w:rsidRPr="00B029C8">
              <w:rPr>
                <w:szCs w:val="22"/>
              </w:rPr>
              <w:t>This diagram icon indicates a class.  If the name is in italics, it is an abstract class.</w:t>
            </w:r>
          </w:p>
        </w:tc>
      </w:tr>
      <w:tr w:rsidR="00152C26" w14:paraId="6A798281" w14:textId="77777777" w:rsidTr="00AF4FAC">
        <w:trPr>
          <w:trHeight w:val="611"/>
          <w:jc w:val="center"/>
        </w:trPr>
        <w:tc>
          <w:tcPr>
            <w:tcW w:w="2065" w:type="dxa"/>
            <w:tcMar>
              <w:top w:w="0" w:type="dxa"/>
              <w:left w:w="108" w:type="dxa"/>
              <w:bottom w:w="0" w:type="dxa"/>
              <w:right w:w="108" w:type="dxa"/>
            </w:tcMar>
            <w:vAlign w:val="center"/>
          </w:tcPr>
          <w:p w14:paraId="7E095A45" w14:textId="77777777" w:rsidR="00152C26" w:rsidRDefault="00152C26" w:rsidP="00AF4FAC">
            <w:pPr>
              <w:jc w:val="center"/>
              <w:rPr>
                <w:rFonts w:ascii="Times New Roman" w:hAnsi="Times New Roman"/>
                <w:noProof/>
                <w:szCs w:val="20"/>
              </w:rPr>
            </w:pPr>
            <w:r>
              <w:object w:dxaOrig="225" w:dyaOrig="180" w14:anchorId="241765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1.75pt;height:21.75pt" o:ole="">
                  <v:imagedata r:id="rId25" o:title=""/>
                </v:shape>
                <o:OLEObject Type="Embed" ProgID="PBrush" ShapeID="_x0000_i1033" DrawAspect="Content" ObjectID="_1511615181" r:id="rId26"/>
              </w:object>
            </w:r>
          </w:p>
        </w:tc>
        <w:tc>
          <w:tcPr>
            <w:tcW w:w="4770" w:type="dxa"/>
            <w:tcMar>
              <w:top w:w="0" w:type="dxa"/>
              <w:left w:w="108" w:type="dxa"/>
              <w:bottom w:w="0" w:type="dxa"/>
              <w:right w:w="108" w:type="dxa"/>
            </w:tcMar>
            <w:vAlign w:val="center"/>
          </w:tcPr>
          <w:p w14:paraId="47D8FD48" w14:textId="77777777" w:rsidR="00152C26" w:rsidRPr="00B029C8" w:rsidRDefault="00152C26" w:rsidP="00AF4FAC">
            <w:pPr>
              <w:rPr>
                <w:szCs w:val="22"/>
              </w:rPr>
            </w:pPr>
            <w:r w:rsidRPr="00B029C8">
              <w:rPr>
                <w:szCs w:val="22"/>
              </w:rPr>
              <w:t>This diagram icon indicates an enumeration.</w:t>
            </w:r>
          </w:p>
        </w:tc>
      </w:tr>
      <w:tr w:rsidR="00152C26" w14:paraId="3D255832" w14:textId="77777777" w:rsidTr="00AF4FAC">
        <w:trPr>
          <w:trHeight w:val="611"/>
          <w:jc w:val="center"/>
        </w:trPr>
        <w:tc>
          <w:tcPr>
            <w:tcW w:w="2065" w:type="dxa"/>
            <w:tcMar>
              <w:top w:w="0" w:type="dxa"/>
              <w:left w:w="108" w:type="dxa"/>
              <w:bottom w:w="0" w:type="dxa"/>
              <w:right w:w="108" w:type="dxa"/>
            </w:tcMar>
            <w:vAlign w:val="center"/>
          </w:tcPr>
          <w:p w14:paraId="5290766A" w14:textId="77777777" w:rsidR="00152C26" w:rsidRDefault="00152C26" w:rsidP="00AF4FAC">
            <w:pPr>
              <w:jc w:val="center"/>
            </w:pPr>
            <w:r w:rsidRPr="00B029C8">
              <w:rPr>
                <w:noProof/>
                <w:szCs w:val="22"/>
              </w:rPr>
              <w:drawing>
                <wp:inline distT="0" distB="0" distL="0" distR="0" wp14:anchorId="441DE89D" wp14:editId="4A719C9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1B9B66" w14:textId="77777777" w:rsidR="00152C26" w:rsidRPr="00B029C8" w:rsidRDefault="00152C26" w:rsidP="00AF4FAC">
            <w:pPr>
              <w:rPr>
                <w:szCs w:val="22"/>
              </w:rPr>
            </w:pPr>
            <w:r w:rsidRPr="00B029C8">
              <w:rPr>
                <w:szCs w:val="22"/>
              </w:rPr>
              <w:t>This diagram icon indicates a data type.</w:t>
            </w:r>
            <w:r w:rsidRPr="00974896">
              <w:rPr>
                <w:noProof/>
              </w:rPr>
              <w:t xml:space="preserve"> </w:t>
            </w:r>
          </w:p>
        </w:tc>
      </w:tr>
      <w:tr w:rsidR="00152C26" w14:paraId="7962E785" w14:textId="77777777" w:rsidTr="00AF4FAC">
        <w:trPr>
          <w:trHeight w:val="611"/>
          <w:jc w:val="center"/>
        </w:trPr>
        <w:tc>
          <w:tcPr>
            <w:tcW w:w="2065" w:type="dxa"/>
            <w:tcMar>
              <w:top w:w="0" w:type="dxa"/>
              <w:left w:w="108" w:type="dxa"/>
              <w:bottom w:w="0" w:type="dxa"/>
              <w:right w:w="108" w:type="dxa"/>
            </w:tcMar>
            <w:vAlign w:val="center"/>
          </w:tcPr>
          <w:p w14:paraId="5CB53C38" w14:textId="77777777" w:rsidR="00152C26" w:rsidRDefault="00152C26" w:rsidP="00AF4FAC">
            <w:pPr>
              <w:jc w:val="center"/>
              <w:rPr>
                <w:rFonts w:ascii="Times New Roman" w:hAnsi="Times New Roman"/>
                <w:noProof/>
                <w:szCs w:val="20"/>
              </w:rPr>
            </w:pPr>
            <w:r>
              <w:object w:dxaOrig="270" w:dyaOrig="195" w14:anchorId="309CFC39">
                <v:shape id="_x0000_i1034" type="#_x0000_t75" style="width:14.25pt;height:14.25pt" o:ole="">
                  <v:imagedata r:id="rId28" o:title=""/>
                </v:shape>
                <o:OLEObject Type="Embed" ProgID="PBrush" ShapeID="_x0000_i1034" DrawAspect="Content" ObjectID="_1511615182" r:id="rId29"/>
              </w:object>
            </w:r>
          </w:p>
        </w:tc>
        <w:tc>
          <w:tcPr>
            <w:tcW w:w="4770" w:type="dxa"/>
            <w:tcMar>
              <w:top w:w="0" w:type="dxa"/>
              <w:left w:w="108" w:type="dxa"/>
              <w:bottom w:w="0" w:type="dxa"/>
              <w:right w:w="108" w:type="dxa"/>
            </w:tcMar>
            <w:vAlign w:val="center"/>
          </w:tcPr>
          <w:p w14:paraId="2FD42A2E" w14:textId="77777777" w:rsidR="00152C26" w:rsidRPr="00B029C8" w:rsidRDefault="00152C26" w:rsidP="00AF4FAC">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152C26" w14:paraId="5030C2A1" w14:textId="77777777" w:rsidTr="00AF4FAC">
        <w:trPr>
          <w:trHeight w:val="611"/>
          <w:jc w:val="center"/>
        </w:trPr>
        <w:tc>
          <w:tcPr>
            <w:tcW w:w="2065" w:type="dxa"/>
            <w:tcMar>
              <w:top w:w="0" w:type="dxa"/>
              <w:left w:w="108" w:type="dxa"/>
              <w:bottom w:w="0" w:type="dxa"/>
              <w:right w:w="108" w:type="dxa"/>
            </w:tcMar>
            <w:vAlign w:val="center"/>
          </w:tcPr>
          <w:p w14:paraId="6258DE16" w14:textId="77777777" w:rsidR="00152C26" w:rsidRDefault="00152C26" w:rsidP="00AF4FAC">
            <w:pPr>
              <w:jc w:val="center"/>
              <w:rPr>
                <w:rFonts w:ascii="Times New Roman" w:hAnsi="Times New Roman"/>
                <w:noProof/>
                <w:szCs w:val="20"/>
              </w:rPr>
            </w:pPr>
            <w:r>
              <w:object w:dxaOrig="210" w:dyaOrig="150" w14:anchorId="1184D6B3">
                <v:shape id="_x0000_i1035" type="#_x0000_t75" style="width:14.25pt;height:14.25pt" o:ole="">
                  <v:imagedata r:id="rId30" o:title=""/>
                </v:shape>
                <o:OLEObject Type="Embed" ProgID="PBrush" ShapeID="_x0000_i1035" DrawAspect="Content" ObjectID="_1511615183" r:id="rId31"/>
              </w:object>
            </w:r>
          </w:p>
        </w:tc>
        <w:tc>
          <w:tcPr>
            <w:tcW w:w="4770" w:type="dxa"/>
            <w:tcMar>
              <w:top w:w="0" w:type="dxa"/>
              <w:left w:w="108" w:type="dxa"/>
              <w:bottom w:w="0" w:type="dxa"/>
              <w:right w:w="108" w:type="dxa"/>
            </w:tcMar>
            <w:vAlign w:val="center"/>
          </w:tcPr>
          <w:p w14:paraId="064CED1A" w14:textId="77777777" w:rsidR="00152C26" w:rsidRPr="00B029C8" w:rsidRDefault="00152C26" w:rsidP="00AF4FAC">
            <w:pPr>
              <w:rPr>
                <w:szCs w:val="22"/>
              </w:rPr>
            </w:pPr>
            <w:r w:rsidRPr="00B029C8">
              <w:rPr>
                <w:szCs w:val="22"/>
              </w:rPr>
              <w:t>This decorator icon indicates an enumeration literal.</w:t>
            </w:r>
          </w:p>
        </w:tc>
      </w:tr>
      <w:tr w:rsidR="00152C26" w14:paraId="071EF26E" w14:textId="77777777" w:rsidTr="00AF4FAC">
        <w:trPr>
          <w:trHeight w:val="620"/>
          <w:jc w:val="center"/>
        </w:trPr>
        <w:tc>
          <w:tcPr>
            <w:tcW w:w="2065" w:type="dxa"/>
            <w:tcMar>
              <w:top w:w="0" w:type="dxa"/>
              <w:left w:w="108" w:type="dxa"/>
              <w:bottom w:w="0" w:type="dxa"/>
              <w:right w:w="108" w:type="dxa"/>
            </w:tcMar>
            <w:vAlign w:val="center"/>
          </w:tcPr>
          <w:p w14:paraId="79A77F90" w14:textId="77777777" w:rsidR="00152C26" w:rsidRDefault="00152C26" w:rsidP="00AF4FAC">
            <w:pPr>
              <w:jc w:val="center"/>
            </w:pPr>
            <w:r>
              <w:rPr>
                <w:noProof/>
              </w:rPr>
              <mc:AlternateContent>
                <mc:Choice Requires="wps">
                  <w:drawing>
                    <wp:anchor distT="0" distB="0" distL="114300" distR="114300" simplePos="0" relativeHeight="251659264" behindDoc="0" locked="0" layoutInCell="1" allowOverlap="1" wp14:anchorId="03910043" wp14:editId="6CC3AEAD">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AE5B7E"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29D5B8CA" w14:textId="77777777" w:rsidR="00152C26" w:rsidRPr="00B029C8" w:rsidRDefault="00152C26" w:rsidP="00AF4FAC">
            <w:pPr>
              <w:rPr>
                <w:szCs w:val="22"/>
              </w:rPr>
            </w:pPr>
            <w:r w:rsidRPr="00B029C8">
              <w:rPr>
                <w:szCs w:val="22"/>
              </w:rPr>
              <w:t>This arrow type indicates a directed association relationship.</w:t>
            </w:r>
          </w:p>
        </w:tc>
      </w:tr>
      <w:tr w:rsidR="00152C26" w14:paraId="47D38ABC" w14:textId="77777777" w:rsidTr="00AF4FAC">
        <w:trPr>
          <w:trHeight w:val="620"/>
          <w:jc w:val="center"/>
        </w:trPr>
        <w:tc>
          <w:tcPr>
            <w:tcW w:w="2065" w:type="dxa"/>
            <w:tcMar>
              <w:top w:w="0" w:type="dxa"/>
              <w:left w:w="108" w:type="dxa"/>
              <w:bottom w:w="0" w:type="dxa"/>
              <w:right w:w="108" w:type="dxa"/>
            </w:tcMar>
            <w:vAlign w:val="center"/>
          </w:tcPr>
          <w:p w14:paraId="49471FA8" w14:textId="77777777" w:rsidR="00152C26" w:rsidRDefault="00152C26" w:rsidP="00AF4FAC">
            <w:pPr>
              <w:jc w:val="center"/>
            </w:pPr>
            <w:r w:rsidRPr="00FD2389">
              <w:rPr>
                <w:color w:val="000000" w:themeColor="text1"/>
              </w:rPr>
              <w:object w:dxaOrig="1140" w:dyaOrig="780" w14:anchorId="302D4926">
                <v:shape id="_x0000_i1036" type="#_x0000_t75" style="width:57.75pt;height:36pt" o:ole="">
                  <v:imagedata r:id="rId32" o:title=""/>
                </v:shape>
                <o:OLEObject Type="Embed" ProgID="PBrush" ShapeID="_x0000_i1036" DrawAspect="Content" ObjectID="_1511615184" r:id="rId33"/>
              </w:object>
            </w:r>
          </w:p>
        </w:tc>
        <w:tc>
          <w:tcPr>
            <w:tcW w:w="4770" w:type="dxa"/>
            <w:tcMar>
              <w:top w:w="0" w:type="dxa"/>
              <w:left w:w="108" w:type="dxa"/>
              <w:bottom w:w="0" w:type="dxa"/>
              <w:right w:w="108" w:type="dxa"/>
            </w:tcMar>
            <w:vAlign w:val="center"/>
          </w:tcPr>
          <w:p w14:paraId="489644A0" w14:textId="77777777" w:rsidR="00152C26" w:rsidRPr="00B029C8" w:rsidRDefault="00152C26" w:rsidP="00AF4FAC">
            <w:pPr>
              <w:rPr>
                <w:szCs w:val="22"/>
              </w:rPr>
            </w:pPr>
            <w:r w:rsidRPr="00B029C8">
              <w:rPr>
                <w:szCs w:val="22"/>
              </w:rPr>
              <w:t xml:space="preserve">This arrow type indicates a generalization relationship.  </w:t>
            </w:r>
          </w:p>
        </w:tc>
      </w:tr>
    </w:tbl>
    <w:p w14:paraId="197E3B9F" w14:textId="77777777" w:rsidR="00152C26" w:rsidRPr="00210E1E" w:rsidRDefault="00152C26" w:rsidP="00152C26">
      <w:pPr>
        <w:pStyle w:val="Heading3"/>
        <w:tabs>
          <w:tab w:val="num" w:pos="720"/>
        </w:tabs>
        <w:spacing w:before="360" w:after="60"/>
      </w:pPr>
      <w:bookmarkStart w:id="36" w:name="_Toc426119876"/>
      <w:bookmarkStart w:id="37" w:name="_Toc437605897"/>
      <w:bookmarkEnd w:id="34"/>
      <w:bookmarkEnd w:id="35"/>
      <w:r>
        <w:t>Property Table Notation</w:t>
      </w:r>
      <w:bookmarkEnd w:id="25"/>
      <w:bookmarkEnd w:id="26"/>
      <w:bookmarkEnd w:id="27"/>
      <w:bookmarkEnd w:id="36"/>
      <w:bookmarkEnd w:id="37"/>
    </w:p>
    <w:p w14:paraId="1AC1F6C4" w14:textId="77777777" w:rsidR="00152C26" w:rsidRDefault="00152C26" w:rsidP="00152C26">
      <w:pPr>
        <w:spacing w:after="240"/>
      </w:pPr>
      <w:r w:rsidRPr="00210E1E">
        <w:t xml:space="preserve">Throughout </w:t>
      </w:r>
      <w:r>
        <w:t xml:space="preserve">Section </w:t>
      </w:r>
      <w:r w:rsidRPr="00F51DC8">
        <w:rPr>
          <w:b/>
          <w:color w:val="0000EE"/>
        </w:rPr>
        <w:fldChar w:fldCharType="begin"/>
      </w:r>
      <w:r w:rsidRPr="00F51DC8">
        <w:rPr>
          <w:b/>
          <w:color w:val="0000EE"/>
        </w:rPr>
        <w:instrText xml:space="preserve"> REF _Ref428537399 \r \h </w:instrText>
      </w:r>
      <w:r>
        <w:rPr>
          <w:b/>
          <w:color w:val="0000EE"/>
        </w:rPr>
        <w:instrText xml:space="preserve"> \* MERGEFORMAT </w:instrText>
      </w:r>
      <w:r w:rsidRPr="00F51DC8">
        <w:rPr>
          <w:b/>
          <w:color w:val="0000EE"/>
        </w:rPr>
      </w:r>
      <w:r w:rsidRPr="00F51DC8">
        <w:rPr>
          <w:b/>
          <w:color w:val="0000EE"/>
        </w:rPr>
        <w:fldChar w:fldCharType="separate"/>
      </w:r>
      <w:r>
        <w:rPr>
          <w:b/>
          <w:color w:val="0000EE"/>
        </w:rPr>
        <w:t>3</w:t>
      </w:r>
      <w:r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Pr>
          <w:b/>
          <w:color w:val="0000EE"/>
        </w:rPr>
        <w:instrText xml:space="preserve"> \* MERGEFORMAT </w:instrText>
      </w:r>
      <w:r w:rsidRPr="00F51DC8">
        <w:rPr>
          <w:b/>
          <w:color w:val="0000EE"/>
        </w:rPr>
      </w:r>
      <w:r w:rsidRPr="00F51DC8">
        <w:rPr>
          <w:b/>
          <w:color w:val="0000EE"/>
        </w:rPr>
        <w:fldChar w:fldCharType="separate"/>
      </w:r>
      <w:r>
        <w:rPr>
          <w:b/>
          <w:color w:val="0000EE"/>
        </w:rPr>
        <w:t>1.2.2</w:t>
      </w:r>
      <w:r w:rsidRPr="00F51DC8">
        <w:rPr>
          <w:b/>
          <w:color w:val="0000EE"/>
        </w:rPr>
        <w:fldChar w:fldCharType="end"/>
      </w:r>
      <w:r>
        <w:t xml:space="preserve">).  </w:t>
      </w:r>
    </w:p>
    <w:p w14:paraId="1E2472EE" w14:textId="77777777" w:rsidR="00152C26" w:rsidRDefault="00152C26" w:rsidP="00152C26">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59D100" w14:textId="77777777" w:rsidR="00152C26" w:rsidRDefault="00152C26" w:rsidP="00152C26">
      <w:pPr>
        <w:pStyle w:val="Heading3"/>
        <w:tabs>
          <w:tab w:val="num" w:pos="720"/>
        </w:tabs>
        <w:spacing w:before="360" w:after="60"/>
      </w:pPr>
      <w:bookmarkStart w:id="38" w:name="_Toc412205415"/>
      <w:bookmarkStart w:id="39" w:name="_Toc426119877"/>
      <w:bookmarkStart w:id="40" w:name="_Toc437605898"/>
      <w:r>
        <w:t>Property and Class Descriptions</w:t>
      </w:r>
      <w:bookmarkEnd w:id="38"/>
      <w:bookmarkEnd w:id="39"/>
      <w:bookmarkEnd w:id="40"/>
    </w:p>
    <w:p w14:paraId="4BB3E436" w14:textId="77777777" w:rsidR="00152C26" w:rsidRDefault="00152C26" w:rsidP="00152C26">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F46C528" w14:textId="77777777" w:rsidR="00152C26" w:rsidRDefault="00152C26" w:rsidP="00152C26">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066BB1" w14:textId="77777777" w:rsidR="00152C26" w:rsidRDefault="00152C26" w:rsidP="00152C26">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52C26" w14:paraId="192A38BE" w14:textId="77777777" w:rsidTr="00AF4FAC">
        <w:tc>
          <w:tcPr>
            <w:tcW w:w="1506" w:type="dxa"/>
            <w:shd w:val="clear" w:color="auto" w:fill="BFBFBF" w:themeFill="background1" w:themeFillShade="BF"/>
            <w:vAlign w:val="center"/>
          </w:tcPr>
          <w:p w14:paraId="365E4F2D" w14:textId="77777777" w:rsidR="00152C26" w:rsidRPr="005330B0" w:rsidRDefault="00152C26" w:rsidP="00AF4FAC">
            <w:pPr>
              <w:rPr>
                <w:b/>
              </w:rPr>
            </w:pPr>
            <w:r w:rsidRPr="005330B0">
              <w:rPr>
                <w:b/>
              </w:rPr>
              <w:t>Verb</w:t>
            </w:r>
          </w:p>
        </w:tc>
        <w:tc>
          <w:tcPr>
            <w:tcW w:w="7512" w:type="dxa"/>
            <w:shd w:val="clear" w:color="auto" w:fill="BFBFBF" w:themeFill="background1" w:themeFillShade="BF"/>
            <w:vAlign w:val="center"/>
          </w:tcPr>
          <w:p w14:paraId="5B103E13" w14:textId="77777777" w:rsidR="00152C26" w:rsidRPr="005330B0" w:rsidRDefault="00152C26" w:rsidP="00AF4FAC">
            <w:pPr>
              <w:rPr>
                <w:b/>
              </w:rPr>
            </w:pPr>
            <w:r>
              <w:rPr>
                <w:b/>
              </w:rPr>
              <w:t>CybOX</w:t>
            </w:r>
            <w:r w:rsidRPr="005330B0">
              <w:rPr>
                <w:b/>
              </w:rPr>
              <w:t xml:space="preserve"> Definition</w:t>
            </w:r>
          </w:p>
        </w:tc>
      </w:tr>
      <w:tr w:rsidR="00152C26" w14:paraId="7CEEC74F" w14:textId="77777777" w:rsidTr="00AF4FAC">
        <w:tc>
          <w:tcPr>
            <w:tcW w:w="1506" w:type="dxa"/>
            <w:vAlign w:val="center"/>
          </w:tcPr>
          <w:p w14:paraId="03CFA2B3" w14:textId="77777777" w:rsidR="00152C26" w:rsidRPr="00366C71" w:rsidRDefault="00152C26" w:rsidP="00AF4FAC">
            <w:pPr>
              <w:rPr>
                <w:u w:val="single"/>
              </w:rPr>
            </w:pPr>
            <w:r w:rsidRPr="00366C71">
              <w:rPr>
                <w:u w:val="single"/>
              </w:rPr>
              <w:lastRenderedPageBreak/>
              <w:t>capture</w:t>
            </w:r>
            <w:r>
              <w:rPr>
                <w:u w:val="single"/>
              </w:rPr>
              <w:t>s</w:t>
            </w:r>
          </w:p>
        </w:tc>
        <w:tc>
          <w:tcPr>
            <w:tcW w:w="7512" w:type="dxa"/>
            <w:vAlign w:val="center"/>
          </w:tcPr>
          <w:p w14:paraId="4FA1600E" w14:textId="77777777" w:rsidR="00152C26" w:rsidRDefault="00152C26" w:rsidP="00AF4FAC">
            <w:r>
              <w:t xml:space="preserve">Used to record and preserve information without implying anything about the structure of a class or property.  Often used for properties that encompass general content.  This is the least precise of the three verbs.  </w:t>
            </w:r>
          </w:p>
        </w:tc>
      </w:tr>
      <w:tr w:rsidR="00152C26" w14:paraId="0F1C5DE2" w14:textId="77777777" w:rsidTr="00AF4FAC">
        <w:tc>
          <w:tcPr>
            <w:tcW w:w="1506" w:type="dxa"/>
            <w:vAlign w:val="center"/>
          </w:tcPr>
          <w:p w14:paraId="6F6113D0" w14:textId="77777777" w:rsidR="00152C26" w:rsidRDefault="00152C26" w:rsidP="00AF4FAC"/>
        </w:tc>
        <w:tc>
          <w:tcPr>
            <w:tcW w:w="7512" w:type="dxa"/>
            <w:vAlign w:val="center"/>
          </w:tcPr>
          <w:p w14:paraId="7A4204FA" w14:textId="77777777" w:rsidR="00152C26" w:rsidRDefault="00152C26" w:rsidP="00AF4FAC">
            <w:r w:rsidRPr="00B67328">
              <w:rPr>
                <w:i/>
              </w:rPr>
              <w:t>Examples</w:t>
            </w:r>
            <w:r>
              <w:t>:</w:t>
            </w:r>
          </w:p>
          <w:p w14:paraId="51C5D2BF" w14:textId="77777777" w:rsidR="00152C26" w:rsidRDefault="00152C26" w:rsidP="00AF4FA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identifying characteristics, time-related attributes, and a list of the tools used to collect the information.</w:t>
            </w:r>
          </w:p>
          <w:p w14:paraId="2D32C0D4" w14:textId="77777777" w:rsidR="00152C26" w:rsidRPr="00ED6FA5" w:rsidRDefault="00152C26" w:rsidP="00AF4FAC">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152C26" w14:paraId="13771B3F" w14:textId="77777777" w:rsidTr="00AF4FAC">
        <w:tc>
          <w:tcPr>
            <w:tcW w:w="1506" w:type="dxa"/>
            <w:vAlign w:val="center"/>
          </w:tcPr>
          <w:p w14:paraId="4E4A6AE9" w14:textId="77777777" w:rsidR="00152C26" w:rsidRPr="00366C71" w:rsidRDefault="00152C26" w:rsidP="00AF4FAC">
            <w:pPr>
              <w:rPr>
                <w:u w:val="single"/>
              </w:rPr>
            </w:pPr>
            <w:r w:rsidRPr="00366C71">
              <w:rPr>
                <w:u w:val="single"/>
              </w:rPr>
              <w:t>characterize</w:t>
            </w:r>
            <w:r>
              <w:rPr>
                <w:u w:val="single"/>
              </w:rPr>
              <w:t>s</w:t>
            </w:r>
          </w:p>
        </w:tc>
        <w:tc>
          <w:tcPr>
            <w:tcW w:w="7512" w:type="dxa"/>
            <w:vAlign w:val="center"/>
          </w:tcPr>
          <w:p w14:paraId="17F4553F" w14:textId="77777777" w:rsidR="00152C26" w:rsidRPr="005330B0" w:rsidRDefault="00152C26" w:rsidP="00AF4FAC">
            <w:r>
              <w:t>Describes the distinctive nature or features of a class or property.  Often used to describe classes and properties that themselves comprise one or more other properties.</w:t>
            </w:r>
          </w:p>
        </w:tc>
      </w:tr>
      <w:tr w:rsidR="00152C26" w14:paraId="215688C9" w14:textId="77777777" w:rsidTr="00AF4FAC">
        <w:trPr>
          <w:cantSplit/>
        </w:trPr>
        <w:tc>
          <w:tcPr>
            <w:tcW w:w="1506" w:type="dxa"/>
            <w:vAlign w:val="center"/>
          </w:tcPr>
          <w:p w14:paraId="5B5CECB1" w14:textId="77777777" w:rsidR="00152C26" w:rsidRPr="00DD38CD" w:rsidRDefault="00152C26" w:rsidP="00AF4FAC"/>
        </w:tc>
        <w:tc>
          <w:tcPr>
            <w:tcW w:w="7512" w:type="dxa"/>
            <w:vAlign w:val="center"/>
          </w:tcPr>
          <w:p w14:paraId="16F133F8" w14:textId="77777777" w:rsidR="00152C26" w:rsidRDefault="00152C26" w:rsidP="00AF4FAC">
            <w:r w:rsidRPr="00B67328">
              <w:rPr>
                <w:i/>
              </w:rPr>
              <w:t>Example</w:t>
            </w:r>
            <w:r>
              <w:rPr>
                <w:i/>
              </w:rPr>
              <w:t>s</w:t>
            </w:r>
            <w:r>
              <w:t>:</w:t>
            </w:r>
          </w:p>
          <w:p w14:paraId="3E6379A0" w14:textId="77777777" w:rsidR="00152C26" w:rsidRPr="00B03613" w:rsidRDefault="00152C26" w:rsidP="00AF4FA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93DC260" w14:textId="77777777" w:rsidR="00152C26" w:rsidRPr="00ED6FA5" w:rsidRDefault="00152C26" w:rsidP="00AF4FAC">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152C26" w14:paraId="02B6B8E2" w14:textId="77777777" w:rsidTr="00AF4FAC">
        <w:tc>
          <w:tcPr>
            <w:tcW w:w="1506" w:type="dxa"/>
            <w:vAlign w:val="center"/>
          </w:tcPr>
          <w:p w14:paraId="0FCA4B6F" w14:textId="77777777" w:rsidR="00152C26" w:rsidRPr="00366C71" w:rsidRDefault="00152C26" w:rsidP="00AF4FAC">
            <w:pPr>
              <w:rPr>
                <w:u w:val="single"/>
              </w:rPr>
            </w:pPr>
            <w:r w:rsidRPr="00366C71">
              <w:rPr>
                <w:u w:val="single"/>
              </w:rPr>
              <w:t>specif</w:t>
            </w:r>
            <w:r>
              <w:rPr>
                <w:u w:val="single"/>
              </w:rPr>
              <w:t>ies</w:t>
            </w:r>
          </w:p>
        </w:tc>
        <w:tc>
          <w:tcPr>
            <w:tcW w:w="7512" w:type="dxa"/>
            <w:vAlign w:val="center"/>
          </w:tcPr>
          <w:p w14:paraId="5EBC8E94" w14:textId="77777777" w:rsidR="00152C26" w:rsidRPr="00DD38CD" w:rsidRDefault="00152C26" w:rsidP="00AF4F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52C26" w14:paraId="49D909DA" w14:textId="77777777" w:rsidTr="00AF4FAC">
        <w:tc>
          <w:tcPr>
            <w:tcW w:w="1506" w:type="dxa"/>
            <w:vAlign w:val="center"/>
          </w:tcPr>
          <w:p w14:paraId="36DF65E8" w14:textId="77777777" w:rsidR="00152C26" w:rsidRPr="00D3144C" w:rsidRDefault="00152C26" w:rsidP="00AF4FAC"/>
        </w:tc>
        <w:tc>
          <w:tcPr>
            <w:tcW w:w="7512" w:type="dxa"/>
            <w:vAlign w:val="center"/>
          </w:tcPr>
          <w:p w14:paraId="33554AC7" w14:textId="77777777" w:rsidR="00152C26" w:rsidRDefault="00152C26" w:rsidP="00AF4FAC">
            <w:r w:rsidRPr="00B67328">
              <w:rPr>
                <w:i/>
              </w:rPr>
              <w:t>Example</w:t>
            </w:r>
            <w:r>
              <w:t>:</w:t>
            </w:r>
          </w:p>
          <w:p w14:paraId="6A22886F" w14:textId="77777777" w:rsidR="00152C26" w:rsidRPr="00926591" w:rsidRDefault="00152C26" w:rsidP="00AF4FA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65BCFE1" w14:textId="77777777" w:rsidR="00152C26" w:rsidRDefault="00152C26" w:rsidP="00152C26">
      <w:pPr>
        <w:pStyle w:val="Heading2"/>
      </w:pPr>
      <w:bookmarkStart w:id="41" w:name="_Toc85472893"/>
      <w:bookmarkStart w:id="42" w:name="_Toc287332007"/>
      <w:bookmarkStart w:id="43" w:name="_Ref428537349"/>
      <w:bookmarkStart w:id="44" w:name="_Toc437605899"/>
      <w:r>
        <w:t>Terminology</w:t>
      </w:r>
      <w:bookmarkEnd w:id="41"/>
      <w:bookmarkEnd w:id="42"/>
      <w:bookmarkEnd w:id="43"/>
      <w:bookmarkEnd w:id="44"/>
    </w:p>
    <w:p w14:paraId="2B42C2DB" w14:textId="77777777" w:rsidR="00152C26" w:rsidRDefault="00152C26" w:rsidP="00152C2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EB1833">
        <w:rPr>
          <w:color w:val="0000EE"/>
        </w:rPr>
        <w:fldChar w:fldCharType="begin"/>
      </w:r>
      <w:r w:rsidRPr="00EB1833">
        <w:rPr>
          <w:color w:val="0000EE"/>
        </w:rPr>
        <w:instrText xml:space="preserve"> REF rfc2119 \h </w:instrText>
      </w:r>
      <w:r w:rsidRPr="00EB1833">
        <w:rPr>
          <w:color w:val="0000EE"/>
        </w:rPr>
      </w:r>
      <w:r w:rsidRPr="00EB1833">
        <w:rPr>
          <w:color w:val="0000EE"/>
        </w:rPr>
        <w:fldChar w:fldCharType="separate"/>
      </w:r>
      <w:r>
        <w:rPr>
          <w:rStyle w:val="Refterm"/>
        </w:rPr>
        <w:t>[RFC2119]</w:t>
      </w:r>
      <w:r w:rsidRPr="00EB1833">
        <w:rPr>
          <w:color w:val="0000EE"/>
        </w:rPr>
        <w:fldChar w:fldCharType="end"/>
      </w:r>
      <w:r>
        <w:t>.</w:t>
      </w:r>
    </w:p>
    <w:p w14:paraId="3B3A166A" w14:textId="77777777" w:rsidR="00152C26" w:rsidRDefault="00152C26" w:rsidP="00152C26">
      <w:pPr>
        <w:pStyle w:val="Heading2"/>
      </w:pPr>
      <w:bookmarkStart w:id="45" w:name="_Ref7502892"/>
      <w:bookmarkStart w:id="46" w:name="_Toc12011611"/>
      <w:bookmarkStart w:id="47" w:name="_Toc85472894"/>
      <w:bookmarkStart w:id="48" w:name="_Toc287332008"/>
      <w:bookmarkStart w:id="49" w:name="_Ref428537370"/>
      <w:bookmarkStart w:id="50" w:name="_Toc437605900"/>
      <w:r>
        <w:t>Normative</w:t>
      </w:r>
      <w:bookmarkEnd w:id="45"/>
      <w:bookmarkEnd w:id="46"/>
      <w:r>
        <w:t xml:space="preserve"> References</w:t>
      </w:r>
      <w:bookmarkEnd w:id="47"/>
      <w:bookmarkEnd w:id="48"/>
      <w:bookmarkEnd w:id="49"/>
      <w:bookmarkEnd w:id="50"/>
    </w:p>
    <w:p w14:paraId="3E7AA598" w14:textId="77777777" w:rsidR="00152C26" w:rsidRDefault="00152C26" w:rsidP="00152C26">
      <w:pPr>
        <w:pStyle w:val="Ref"/>
      </w:pPr>
      <w:bookmarkStart w:id="51" w:name="rfc2119"/>
      <w:r>
        <w:rPr>
          <w:rStyle w:val="Refterm"/>
        </w:rPr>
        <w:t>[RFC2119]</w:t>
      </w:r>
      <w:bookmarkEnd w:id="51"/>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r>
        <w:tab/>
      </w:r>
    </w:p>
    <w:p w14:paraId="022F7DD5" w14:textId="77777777" w:rsidR="00152C26" w:rsidRDefault="00152C26" w:rsidP="00152C26">
      <w:pPr>
        <w:pStyle w:val="Heading2"/>
      </w:pPr>
      <w:bookmarkStart w:id="52" w:name="_Toc85472895"/>
      <w:bookmarkStart w:id="53" w:name="_Toc287332009"/>
      <w:bookmarkStart w:id="54" w:name="_Ref428537364"/>
      <w:bookmarkStart w:id="55" w:name="_Toc437605901"/>
      <w:r>
        <w:t>Non-Normative References</w:t>
      </w:r>
      <w:bookmarkEnd w:id="52"/>
      <w:bookmarkEnd w:id="53"/>
      <w:bookmarkEnd w:id="54"/>
      <w:bookmarkEnd w:id="55"/>
    </w:p>
    <w:p w14:paraId="72FAFE09" w14:textId="77777777" w:rsidR="00152C26" w:rsidRPr="00F27904" w:rsidRDefault="00152C26" w:rsidP="00152C26">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7EFC4ACE" w14:textId="77777777" w:rsidR="0055167F" w:rsidRPr="0055167F" w:rsidRDefault="0055167F" w:rsidP="0055167F"/>
    <w:p w14:paraId="2FCEB1E7" w14:textId="77777777" w:rsidR="00C71349" w:rsidRDefault="00C71349" w:rsidP="00AE0702">
      <w:pPr>
        <w:pStyle w:val="Ref"/>
      </w:pPr>
    </w:p>
    <w:p w14:paraId="278BC881" w14:textId="77777777" w:rsidR="00D5207A" w:rsidRDefault="00D5207A" w:rsidP="00AE0702">
      <w:pPr>
        <w:pStyle w:val="Ref"/>
      </w:pPr>
    </w:p>
    <w:p w14:paraId="3897D1AF" w14:textId="77777777" w:rsidR="00D5207A" w:rsidRPr="00960D49" w:rsidRDefault="00D5207A" w:rsidP="00960D49">
      <w:pPr>
        <w:pStyle w:val="Ref"/>
        <w:rPr>
          <w:rFonts w:cs="Arial"/>
          <w:szCs w:val="20"/>
        </w:rPr>
      </w:pPr>
    </w:p>
    <w:p w14:paraId="3353F1BA" w14:textId="77777777" w:rsidR="006D31DB" w:rsidRDefault="00364E15" w:rsidP="00FD22AC">
      <w:pPr>
        <w:pStyle w:val="Heading1"/>
      </w:pPr>
      <w:bookmarkStart w:id="56" w:name="_Ref428961784"/>
      <w:bookmarkStart w:id="57" w:name="_Toc429574479"/>
      <w:r>
        <w:lastRenderedPageBreak/>
        <w:t>Background Information</w:t>
      </w:r>
      <w:bookmarkEnd w:id="56"/>
      <w:bookmarkEnd w:id="57"/>
    </w:p>
    <w:p w14:paraId="366D4D87" w14:textId="77777777" w:rsidR="00364E15" w:rsidRDefault="00364E15" w:rsidP="00364E15">
      <w:r>
        <w:t>In this section, we provide high level information that is necessary to fully understand the extension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7777777" w:rsidR="00364E15" w:rsidRDefault="00364E15" w:rsidP="00364E15">
      <w:pPr>
        <w:pStyle w:val="Heading2"/>
        <w:tabs>
          <w:tab w:val="num" w:pos="864"/>
        </w:tabs>
        <w:spacing w:before="360" w:after="60"/>
        <w:ind w:left="720" w:hanging="720"/>
      </w:pPr>
      <w:bookmarkStart w:id="58" w:name="_Toc421523385"/>
      <w:bookmarkStart w:id="59" w:name="_Toc429574480"/>
      <w:r>
        <w:t>Extending STIX</w:t>
      </w:r>
      <w:bookmarkEnd w:id="58"/>
      <w:bookmarkEnd w:id="59"/>
    </w:p>
    <w:p w14:paraId="4014A5EE" w14:textId="77777777" w:rsidR="00364E15" w:rsidRDefault="00364E15" w:rsidP="00364E15">
      <w:pPr>
        <w:spacing w:after="240"/>
      </w:pPr>
      <w:r>
        <w:t>In any UML model, an arbitrary class can usually be extended, but in general, extending a data model is antithetical to the concept behind a standardized data model used for sharing information.  However, many of the concepts that need to be represented in STIX already are defined in established data models outside of STIX.  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732E66E9" w14:textId="77777777" w:rsidR="00364E15" w:rsidRDefault="00364E15" w:rsidP="00364E15">
      <w:pPr>
        <w:spacing w:after="240"/>
      </w:pPr>
      <w:r>
        <w:t xml:space="preserve">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STIX extension data models.  </w:t>
      </w:r>
    </w:p>
    <w:p w14:paraId="562EF579" w14:textId="77777777"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D23A1A">
      <w:pPr>
        <w:pStyle w:val="Caption"/>
      </w:pPr>
      <w:bookmarkStart w:id="60" w:name="_Ref418757779"/>
      <w:r w:rsidRPr="00EC37E0">
        <w:t xml:space="preserve">Table </w:t>
      </w:r>
      <w:fldSimple w:instr=" STYLEREF 1 \s ">
        <w:r w:rsidR="003700F4">
          <w:rPr>
            <w:noProof/>
          </w:rPr>
          <w:t>2</w:t>
        </w:r>
      </w:fldSimple>
      <w:r w:rsidRPr="00EC37E0">
        <w:noBreakHyphen/>
      </w:r>
      <w:fldSimple w:instr=" SEQ Table \* ARABIC \s 1 ">
        <w:r w:rsidR="003700F4">
          <w:rPr>
            <w:noProof/>
          </w:rPr>
          <w:t>1</w:t>
        </w:r>
      </w:fldSimple>
      <w:bookmarkEnd w:id="60"/>
      <w:r w:rsidRPr="00EC37E0">
        <w:t xml:space="preserve">. Extension points classes </w:t>
      </w:r>
    </w:p>
    <w:tbl>
      <w:tblPr>
        <w:tblStyle w:val="TableGrid"/>
        <w:tblW w:w="9205" w:type="dxa"/>
        <w:jc w:val="center"/>
        <w:tblLayout w:type="fixed"/>
        <w:tblCellMar>
          <w:top w:w="43" w:type="dxa"/>
          <w:left w:w="115" w:type="dxa"/>
          <w:bottom w:w="43" w:type="dxa"/>
          <w:right w:w="115" w:type="dxa"/>
        </w:tblCellMar>
        <w:tblLook w:val="04A0" w:firstRow="1" w:lastRow="0" w:firstColumn="1" w:lastColumn="0" w:noHBand="0" w:noVBand="1"/>
      </w:tblPr>
      <w:tblGrid>
        <w:gridCol w:w="2995"/>
        <w:gridCol w:w="360"/>
        <w:gridCol w:w="630"/>
        <w:gridCol w:w="810"/>
        <w:gridCol w:w="4410"/>
      </w:tblGrid>
      <w:tr w:rsidR="00364E15" w14:paraId="5C7DA8F9" w14:textId="77777777" w:rsidTr="00D23A1A">
        <w:trPr>
          <w:cantSplit/>
          <w:trHeight w:val="1502"/>
          <w:jc w:val="center"/>
        </w:trPr>
        <w:tc>
          <w:tcPr>
            <w:tcW w:w="299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63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81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441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364E15" w14:paraId="65D9B2B1" w14:textId="77777777" w:rsidTr="00D23A1A">
        <w:trPr>
          <w:jc w:val="center"/>
        </w:trPr>
        <w:tc>
          <w:tcPr>
            <w:tcW w:w="2995" w:type="dxa"/>
            <w:vAlign w:val="center"/>
          </w:tcPr>
          <w:p w14:paraId="5BC851D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2EF888D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ActivityType</w:t>
            </w:r>
          </w:p>
        </w:tc>
        <w:tc>
          <w:tcPr>
            <w:tcW w:w="360" w:type="dxa"/>
            <w:vAlign w:val="center"/>
          </w:tcPr>
          <w:p w14:paraId="0FA64A8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79857C72"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104211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66765CF9" w14:textId="77777777" w:rsidR="00364E15" w:rsidRPr="008F03E0" w:rsidRDefault="00364E15" w:rsidP="007A17F1">
            <w:pPr>
              <w:rPr>
                <w:rFonts w:cs="Courier New"/>
                <w:szCs w:val="20"/>
              </w:rPr>
            </w:pPr>
            <w:r w:rsidRPr="004E697B">
              <w:rPr>
                <w:rFonts w:cs="Courier New"/>
                <w:i/>
                <w:szCs w:val="20"/>
              </w:rPr>
              <w:t>none</w:t>
            </w:r>
          </w:p>
        </w:tc>
      </w:tr>
      <w:tr w:rsidR="00364E15" w14:paraId="18A69F9A" w14:textId="77777777" w:rsidTr="00D23A1A">
        <w:trPr>
          <w:jc w:val="center"/>
        </w:trPr>
        <w:tc>
          <w:tcPr>
            <w:tcW w:w="2995" w:type="dxa"/>
            <w:vAlign w:val="center"/>
          </w:tcPr>
          <w:p w14:paraId="6BA92244" w14:textId="77777777" w:rsidR="00364E15" w:rsidRDefault="00364E15" w:rsidP="007A17F1">
            <w:pPr>
              <w:rPr>
                <w:rFonts w:ascii="Courier New" w:hAnsi="Courier New" w:cs="Courier New"/>
                <w:szCs w:val="20"/>
              </w:rPr>
            </w:pPr>
            <w:r w:rsidRPr="00C245C2">
              <w:rPr>
                <w:rFonts w:ascii="Courier New" w:hAnsi="Courier New" w:cs="Courier New"/>
                <w:szCs w:val="20"/>
              </w:rPr>
              <w:t>coa:</w:t>
            </w:r>
          </w:p>
          <w:p w14:paraId="52946F1B" w14:textId="77777777" w:rsidR="00364E15" w:rsidRDefault="00364E15" w:rsidP="007A17F1">
            <w:pPr>
              <w:rPr>
                <w:rFonts w:ascii="Courier New" w:hAnsi="Courier New" w:cs="Courier New"/>
                <w:szCs w:val="20"/>
              </w:rPr>
            </w:pPr>
            <w:r w:rsidRPr="00C245C2">
              <w:rPr>
                <w:rFonts w:ascii="Courier New" w:hAnsi="Courier New" w:cs="Courier New"/>
                <w:szCs w:val="20"/>
              </w:rPr>
              <w:t>StructuredCOAType</w:t>
            </w:r>
          </w:p>
        </w:tc>
        <w:tc>
          <w:tcPr>
            <w:tcW w:w="360" w:type="dxa"/>
            <w:vAlign w:val="center"/>
          </w:tcPr>
          <w:p w14:paraId="237747EF"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20F6F9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538F6E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4564F035" w14:textId="77777777" w:rsidR="00364E15" w:rsidRDefault="00364E15" w:rsidP="007A17F1">
            <w:pPr>
              <w:rPr>
                <w:rFonts w:ascii="Courier New" w:hAnsi="Courier New" w:cs="Courier New"/>
                <w:szCs w:val="20"/>
              </w:rPr>
            </w:pPr>
            <w:r>
              <w:rPr>
                <w:rFonts w:ascii="Courier New" w:hAnsi="Courier New" w:cs="Courier New"/>
                <w:szCs w:val="20"/>
              </w:rPr>
              <w:t>genericStructuredCOA:</w:t>
            </w:r>
          </w:p>
          <w:p w14:paraId="4C5FF77F" w14:textId="77777777" w:rsidR="00364E15" w:rsidRPr="008F03E0" w:rsidRDefault="00364E15" w:rsidP="007A17F1">
            <w:pPr>
              <w:rPr>
                <w:rFonts w:cs="Courier New"/>
                <w:szCs w:val="20"/>
              </w:rPr>
            </w:pPr>
            <w:r w:rsidRPr="00C245C2">
              <w:rPr>
                <w:rFonts w:ascii="Courier New" w:hAnsi="Courier New" w:cs="Courier New"/>
                <w:szCs w:val="20"/>
              </w:rPr>
              <w:t>GenericStructuredCOAType</w:t>
            </w:r>
          </w:p>
        </w:tc>
      </w:tr>
      <w:tr w:rsidR="00364E15" w14:paraId="30E3D893" w14:textId="77777777" w:rsidTr="00D23A1A">
        <w:trPr>
          <w:jc w:val="center"/>
        </w:trPr>
        <w:tc>
          <w:tcPr>
            <w:tcW w:w="2995" w:type="dxa"/>
            <w:vAlign w:val="center"/>
          </w:tcPr>
          <w:p w14:paraId="4B458FF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46B0D95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AbstractAddressType</w:t>
            </w:r>
          </w:p>
        </w:tc>
        <w:tc>
          <w:tcPr>
            <w:tcW w:w="360" w:type="dxa"/>
            <w:vAlign w:val="center"/>
          </w:tcPr>
          <w:p w14:paraId="098E939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DC07EB7" w14:textId="77777777" w:rsidR="00364E15" w:rsidRPr="008F03E0" w:rsidRDefault="00364E15" w:rsidP="007A17F1">
            <w:pPr>
              <w:jc w:val="center"/>
              <w:rPr>
                <w:rFonts w:cs="Courier New"/>
                <w:szCs w:val="20"/>
              </w:rPr>
            </w:pPr>
            <w:r w:rsidRPr="008F03E0">
              <w:rPr>
                <w:rFonts w:cs="Courier New"/>
                <w:szCs w:val="20"/>
              </w:rPr>
              <w:t>N</w:t>
            </w:r>
          </w:p>
        </w:tc>
        <w:tc>
          <w:tcPr>
            <w:tcW w:w="81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0D5BC212" w14:textId="77777777" w:rsidR="00364E15" w:rsidRDefault="00364E15" w:rsidP="007A17F1">
            <w:pPr>
              <w:rPr>
                <w:rFonts w:ascii="Courier New" w:hAnsi="Courier New" w:cs="Courier New"/>
                <w:szCs w:val="20"/>
              </w:rPr>
            </w:pPr>
            <w:r>
              <w:rPr>
                <w:rFonts w:ascii="Courier New" w:hAnsi="Courier New" w:cs="Courier New"/>
                <w:szCs w:val="20"/>
              </w:rPr>
              <w:t>stix-ciqaddress:</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364E15" w14:paraId="01992C7A" w14:textId="77777777" w:rsidTr="00D23A1A">
        <w:trPr>
          <w:jc w:val="center"/>
        </w:trPr>
        <w:tc>
          <w:tcPr>
            <w:tcW w:w="2995" w:type="dxa"/>
            <w:vAlign w:val="center"/>
          </w:tcPr>
          <w:p w14:paraId="2FF85F63" w14:textId="77777777" w:rsidR="00364E15" w:rsidRDefault="00364E15" w:rsidP="007A17F1">
            <w:pPr>
              <w:rPr>
                <w:rFonts w:ascii="Courier New" w:hAnsi="Courier New" w:cs="Courier New"/>
                <w:szCs w:val="20"/>
              </w:rPr>
            </w:pPr>
            <w:r w:rsidRPr="00C245C2">
              <w:rPr>
                <w:rFonts w:ascii="Courier New" w:hAnsi="Courier New" w:cs="Courier New"/>
                <w:szCs w:val="20"/>
              </w:rPr>
              <w:t>indicator:</w:t>
            </w:r>
          </w:p>
          <w:p w14:paraId="6670269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TestMechanismType</w:t>
            </w:r>
          </w:p>
        </w:tc>
        <w:tc>
          <w:tcPr>
            <w:tcW w:w="360" w:type="dxa"/>
            <w:vAlign w:val="center"/>
          </w:tcPr>
          <w:p w14:paraId="77854F96"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504B1A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6C4218B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3EBB4979" w14:textId="77777777" w:rsidR="00364E15" w:rsidRDefault="00364E15" w:rsidP="007A17F1">
            <w:pPr>
              <w:rPr>
                <w:rFonts w:ascii="Courier New" w:hAnsi="Courier New" w:cs="Courier New"/>
                <w:szCs w:val="20"/>
              </w:rPr>
            </w:pPr>
            <w:r>
              <w:rPr>
                <w:rFonts w:ascii="Courier New" w:hAnsi="Courier New" w:cs="Courier New"/>
                <w:szCs w:val="20"/>
              </w:rPr>
              <w:t>genericTM:</w:t>
            </w:r>
            <w:r w:rsidRPr="00F159E3">
              <w:rPr>
                <w:rFonts w:ascii="Courier New" w:hAnsi="Courier New" w:cs="Courier New"/>
                <w:szCs w:val="20"/>
              </w:rPr>
              <w:t>GenericTestMechanismType</w:t>
            </w:r>
          </w:p>
          <w:p w14:paraId="31FE7FE6" w14:textId="77777777" w:rsidR="00364E15" w:rsidRDefault="00364E15" w:rsidP="007A17F1">
            <w:pPr>
              <w:rPr>
                <w:rFonts w:ascii="Courier New" w:hAnsi="Courier New" w:cs="Courier New"/>
                <w:szCs w:val="20"/>
              </w:rPr>
            </w:pPr>
          </w:p>
          <w:p w14:paraId="0B7D6556" w14:textId="77777777" w:rsidR="00364E15" w:rsidRDefault="00364E15" w:rsidP="007A17F1">
            <w:pPr>
              <w:rPr>
                <w:rFonts w:ascii="Courier New" w:hAnsi="Courier New" w:cs="Courier New"/>
                <w:szCs w:val="20"/>
              </w:rPr>
            </w:pPr>
            <w:r>
              <w:rPr>
                <w:rFonts w:ascii="Courier New" w:hAnsi="Courier New" w:cs="Courier New"/>
                <w:szCs w:val="20"/>
              </w:rPr>
              <w:t>stix-openioc:</w:t>
            </w:r>
          </w:p>
          <w:p w14:paraId="64A5525B" w14:textId="77777777" w:rsidR="00364E15" w:rsidRDefault="00364E15" w:rsidP="007A17F1">
            <w:pPr>
              <w:rPr>
                <w:rFonts w:ascii="Courier New" w:hAnsi="Courier New" w:cs="Courier New"/>
                <w:szCs w:val="20"/>
              </w:rPr>
            </w:pPr>
            <w:r w:rsidRPr="00F159E3">
              <w:rPr>
                <w:rFonts w:ascii="Courier New" w:hAnsi="Courier New" w:cs="Courier New"/>
                <w:szCs w:val="20"/>
              </w:rPr>
              <w:t>OpenIOC2010TestMechanismType</w:t>
            </w:r>
          </w:p>
          <w:p w14:paraId="35555D27" w14:textId="77777777" w:rsidR="00364E15" w:rsidRDefault="00364E15" w:rsidP="007A17F1">
            <w:pPr>
              <w:rPr>
                <w:rFonts w:ascii="Courier New" w:hAnsi="Courier New" w:cs="Courier New"/>
                <w:szCs w:val="20"/>
              </w:rPr>
            </w:pPr>
          </w:p>
          <w:p w14:paraId="26E370D2" w14:textId="77777777" w:rsidR="00364E15" w:rsidRDefault="00364E15" w:rsidP="007A17F1">
            <w:pPr>
              <w:rPr>
                <w:rFonts w:ascii="Courier New" w:hAnsi="Courier New" w:cs="Courier New"/>
                <w:szCs w:val="20"/>
              </w:rPr>
            </w:pPr>
            <w:r>
              <w:rPr>
                <w:rFonts w:ascii="Courier New" w:hAnsi="Courier New" w:cs="Courier New"/>
                <w:szCs w:val="20"/>
              </w:rPr>
              <w:t>stix-oval:</w:t>
            </w:r>
            <w:r w:rsidRPr="00F159E3">
              <w:rPr>
                <w:rFonts w:ascii="Courier New" w:hAnsi="Courier New" w:cs="Courier New"/>
                <w:szCs w:val="20"/>
              </w:rPr>
              <w:t>OVAL5.10TestMechanismType</w:t>
            </w:r>
          </w:p>
          <w:p w14:paraId="7E6BDEFC" w14:textId="77777777" w:rsidR="00364E15" w:rsidRPr="00F159E3" w:rsidRDefault="00364E15" w:rsidP="007A17F1">
            <w:pPr>
              <w:rPr>
                <w:rFonts w:ascii="Courier New" w:hAnsi="Courier New" w:cs="Courier New"/>
                <w:szCs w:val="20"/>
              </w:rPr>
            </w:pPr>
          </w:p>
          <w:p w14:paraId="0B565A51" w14:textId="77777777" w:rsidR="00364E15" w:rsidRDefault="00364E15" w:rsidP="007A17F1">
            <w:pPr>
              <w:rPr>
                <w:rFonts w:ascii="Courier New" w:hAnsi="Courier New" w:cs="Courier New"/>
                <w:szCs w:val="20"/>
              </w:rPr>
            </w:pPr>
            <w:r>
              <w:rPr>
                <w:rFonts w:ascii="Courier New" w:hAnsi="Courier New" w:cs="Courier New"/>
                <w:szCs w:val="20"/>
              </w:rPr>
              <w:lastRenderedPageBreak/>
              <w:t>snortTM:</w:t>
            </w:r>
            <w:r w:rsidRPr="00F159E3">
              <w:rPr>
                <w:rFonts w:ascii="Courier New" w:hAnsi="Courier New" w:cs="Courier New"/>
                <w:szCs w:val="20"/>
              </w:rPr>
              <w:t>SnortTestMechanismType</w:t>
            </w:r>
          </w:p>
          <w:p w14:paraId="0AD39724" w14:textId="77777777" w:rsidR="00364E15" w:rsidRDefault="00364E15" w:rsidP="007A17F1">
            <w:pPr>
              <w:jc w:val="center"/>
              <w:rPr>
                <w:rFonts w:ascii="Courier New" w:hAnsi="Courier New" w:cs="Courier New"/>
                <w:szCs w:val="20"/>
              </w:rPr>
            </w:pPr>
          </w:p>
          <w:p w14:paraId="7259FF04" w14:textId="77777777" w:rsidR="00364E15" w:rsidRPr="008F03E0" w:rsidRDefault="00364E15" w:rsidP="007A17F1">
            <w:pPr>
              <w:rPr>
                <w:rFonts w:cs="Courier New"/>
                <w:szCs w:val="20"/>
              </w:rPr>
            </w:pPr>
            <w:r>
              <w:rPr>
                <w:rFonts w:ascii="Courier New" w:hAnsi="Courier New" w:cs="Courier New"/>
                <w:szCs w:val="20"/>
              </w:rPr>
              <w:t>yaraTM:YaraTestMechanismType</w:t>
            </w:r>
          </w:p>
        </w:tc>
      </w:tr>
      <w:tr w:rsidR="00364E15" w14:paraId="23D666C7" w14:textId="77777777" w:rsidTr="00D23A1A">
        <w:trPr>
          <w:jc w:val="center"/>
        </w:trPr>
        <w:tc>
          <w:tcPr>
            <w:tcW w:w="2995" w:type="dxa"/>
            <w:vAlign w:val="center"/>
          </w:tcPr>
          <w:p w14:paraId="6C4BE6B6" w14:textId="77777777" w:rsidR="00364E15" w:rsidRDefault="00364E15" w:rsidP="007A17F1">
            <w:pPr>
              <w:rPr>
                <w:rFonts w:ascii="Courier New" w:hAnsi="Courier New" w:cs="Courier New"/>
                <w:szCs w:val="20"/>
              </w:rPr>
            </w:pPr>
            <w:r w:rsidRPr="00C245C2">
              <w:rPr>
                <w:rFonts w:ascii="Courier New" w:hAnsi="Courier New" w:cs="Courier New"/>
                <w:szCs w:val="20"/>
              </w:rPr>
              <w:lastRenderedPageBreak/>
              <w:t>ttp:</w:t>
            </w:r>
          </w:p>
          <w:p w14:paraId="36DEBC45"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AttackPatternType</w:t>
            </w:r>
          </w:p>
        </w:tc>
        <w:tc>
          <w:tcPr>
            <w:tcW w:w="360" w:type="dxa"/>
            <w:vAlign w:val="center"/>
          </w:tcPr>
          <w:p w14:paraId="19E97484"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C27B0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09A8934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2326D56C" w14:textId="77777777" w:rsidR="00364E15" w:rsidRPr="008F03E0" w:rsidRDefault="00364E15" w:rsidP="007A17F1">
            <w:pPr>
              <w:rPr>
                <w:rFonts w:cs="Courier New"/>
                <w:szCs w:val="20"/>
              </w:rPr>
            </w:pPr>
            <w:r>
              <w:rPr>
                <w:rFonts w:ascii="Courier New" w:hAnsi="Courier New" w:cs="Courier New"/>
                <w:szCs w:val="20"/>
              </w:rPr>
              <w:t>stix-capec:</w:t>
            </w:r>
            <w:r w:rsidRPr="00C245C2">
              <w:rPr>
                <w:rFonts w:ascii="Courier New" w:hAnsi="Courier New" w:cs="Courier New"/>
                <w:szCs w:val="20"/>
              </w:rPr>
              <w:t>CAPEC2.7InstanceType</w:t>
            </w:r>
          </w:p>
        </w:tc>
      </w:tr>
      <w:tr w:rsidR="00364E15" w14:paraId="29B1DCB8" w14:textId="77777777" w:rsidTr="00D23A1A">
        <w:trPr>
          <w:jc w:val="center"/>
        </w:trPr>
        <w:tc>
          <w:tcPr>
            <w:tcW w:w="2995" w:type="dxa"/>
            <w:vAlign w:val="center"/>
          </w:tcPr>
          <w:p w14:paraId="7331B243"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stixCommon:IdentityType</w:t>
            </w:r>
          </w:p>
        </w:tc>
        <w:tc>
          <w:tcPr>
            <w:tcW w:w="360" w:type="dxa"/>
            <w:vAlign w:val="center"/>
          </w:tcPr>
          <w:p w14:paraId="5490A99A"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4CC75D2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74C68D9"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5F0699" w14:textId="77777777" w:rsidR="00364E15" w:rsidRDefault="00364E15" w:rsidP="007A17F1">
            <w:pPr>
              <w:rPr>
                <w:rFonts w:ascii="Courier New" w:hAnsi="Courier New" w:cs="Courier New"/>
                <w:szCs w:val="20"/>
              </w:rPr>
            </w:pPr>
            <w:r>
              <w:rPr>
                <w:rFonts w:ascii="Courier New" w:hAnsi="Courier New" w:cs="Courier New"/>
                <w:szCs w:val="20"/>
              </w:rPr>
              <w:t>stix_ciqidentity:</w:t>
            </w:r>
          </w:p>
          <w:p w14:paraId="7D8D1D81" w14:textId="77777777" w:rsidR="00364E15" w:rsidRPr="008F03E0" w:rsidRDefault="00364E15" w:rsidP="007A17F1">
            <w:pPr>
              <w:rPr>
                <w:rFonts w:cs="Courier New"/>
                <w:szCs w:val="20"/>
              </w:rPr>
            </w:pPr>
            <w:r w:rsidRPr="00C245C2">
              <w:rPr>
                <w:rFonts w:ascii="Courier New" w:hAnsi="Courier New" w:cs="Courier New"/>
                <w:szCs w:val="20"/>
              </w:rPr>
              <w:t>CIQIdentity3.0InstanceType</w:t>
            </w:r>
          </w:p>
        </w:tc>
      </w:tr>
      <w:tr w:rsidR="00364E15" w14:paraId="4E654808" w14:textId="77777777" w:rsidTr="00D23A1A">
        <w:trPr>
          <w:trHeight w:val="432"/>
          <w:jc w:val="center"/>
        </w:trPr>
        <w:tc>
          <w:tcPr>
            <w:tcW w:w="2995" w:type="dxa"/>
            <w:vAlign w:val="center"/>
          </w:tcPr>
          <w:p w14:paraId="276D464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ttp:MalwareInstanceType</w:t>
            </w:r>
          </w:p>
        </w:tc>
        <w:tc>
          <w:tcPr>
            <w:tcW w:w="360" w:type="dxa"/>
            <w:vAlign w:val="center"/>
          </w:tcPr>
          <w:p w14:paraId="262CE310"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30FA02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9809D24"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61929CC" w14:textId="77777777" w:rsidR="00364E15" w:rsidRPr="008F03E0" w:rsidRDefault="00364E15" w:rsidP="007A17F1">
            <w:pPr>
              <w:rPr>
                <w:rFonts w:cs="Courier New"/>
                <w:szCs w:val="20"/>
              </w:rPr>
            </w:pPr>
            <w:r>
              <w:rPr>
                <w:rFonts w:ascii="Courier New" w:hAnsi="Courier New" w:cs="Courier New"/>
                <w:szCs w:val="20"/>
              </w:rPr>
              <w:t>stix-maec:</w:t>
            </w:r>
            <w:r w:rsidRPr="00C245C2">
              <w:rPr>
                <w:rFonts w:ascii="Courier New" w:hAnsi="Courier New" w:cs="Courier New"/>
                <w:szCs w:val="20"/>
              </w:rPr>
              <w:t>MAEC4.1InstanceType</w:t>
            </w:r>
          </w:p>
        </w:tc>
      </w:tr>
      <w:tr w:rsidR="00364E15" w14:paraId="262C0DC5" w14:textId="77777777" w:rsidTr="00D23A1A">
        <w:trPr>
          <w:jc w:val="center"/>
        </w:trPr>
        <w:tc>
          <w:tcPr>
            <w:tcW w:w="2995" w:type="dxa"/>
            <w:vAlign w:val="center"/>
          </w:tcPr>
          <w:p w14:paraId="1E893B5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marking:MarkingType</w:t>
            </w:r>
          </w:p>
        </w:tc>
        <w:tc>
          <w:tcPr>
            <w:tcW w:w="360" w:type="dxa"/>
            <w:vAlign w:val="center"/>
          </w:tcPr>
          <w:p w14:paraId="11B649AE"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1935603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FB90D2D"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3B401A" w14:textId="77777777" w:rsidR="00364E15" w:rsidRDefault="00364E15" w:rsidP="007A17F1">
            <w:pPr>
              <w:rPr>
                <w:rFonts w:ascii="Courier New" w:hAnsi="Courier New" w:cs="Courier New"/>
                <w:szCs w:val="20"/>
              </w:rPr>
            </w:pPr>
            <w:r>
              <w:rPr>
                <w:rFonts w:ascii="Courier New" w:hAnsi="Courier New" w:cs="Courier New"/>
                <w:szCs w:val="20"/>
              </w:rPr>
              <w:t>simpleMarking:</w:t>
            </w:r>
          </w:p>
          <w:p w14:paraId="21170D99" w14:textId="77777777" w:rsidR="00364E15" w:rsidRDefault="00364E15" w:rsidP="007A17F1">
            <w:pPr>
              <w:rPr>
                <w:rFonts w:ascii="Courier New" w:hAnsi="Courier New" w:cs="Courier New"/>
                <w:szCs w:val="20"/>
              </w:rPr>
            </w:pPr>
            <w:r w:rsidRPr="00C245C2">
              <w:rPr>
                <w:rFonts w:ascii="Courier New" w:hAnsi="Courier New" w:cs="Courier New"/>
                <w:szCs w:val="20"/>
              </w:rPr>
              <w:t>SimpleMarkingStructureType</w:t>
            </w:r>
          </w:p>
          <w:p w14:paraId="0C716C7E" w14:textId="77777777" w:rsidR="00364E15" w:rsidRDefault="00364E15" w:rsidP="007A17F1">
            <w:pPr>
              <w:rPr>
                <w:rFonts w:ascii="Courier New" w:hAnsi="Courier New" w:cs="Courier New"/>
                <w:szCs w:val="20"/>
              </w:rPr>
            </w:pPr>
          </w:p>
          <w:p w14:paraId="765BE34E" w14:textId="77777777" w:rsidR="00364E15" w:rsidRDefault="00364E15" w:rsidP="007A17F1">
            <w:pPr>
              <w:rPr>
                <w:rFonts w:ascii="Courier New" w:hAnsi="Courier New" w:cs="Courier New"/>
                <w:szCs w:val="20"/>
              </w:rPr>
            </w:pPr>
            <w:r>
              <w:rPr>
                <w:rFonts w:ascii="Courier New" w:hAnsi="Courier New" w:cs="Courier New"/>
                <w:szCs w:val="20"/>
              </w:rPr>
              <w:t>TOUMarking:</w:t>
            </w:r>
          </w:p>
          <w:p w14:paraId="3E2C16C1" w14:textId="77777777" w:rsidR="00364E15" w:rsidRDefault="00364E15" w:rsidP="007A17F1">
            <w:pPr>
              <w:rPr>
                <w:rFonts w:ascii="Courier New" w:hAnsi="Courier New" w:cs="Courier New"/>
                <w:szCs w:val="20"/>
              </w:rPr>
            </w:pPr>
            <w:r w:rsidRPr="00431CC7">
              <w:rPr>
                <w:rFonts w:ascii="Courier New" w:hAnsi="Courier New" w:cs="Courier New"/>
                <w:szCs w:val="20"/>
              </w:rPr>
              <w:t>TermsOfUseMarkingStructureType</w:t>
            </w:r>
          </w:p>
          <w:p w14:paraId="3C71C7D9" w14:textId="77777777" w:rsidR="00364E15" w:rsidRDefault="00364E15" w:rsidP="007A17F1">
            <w:pPr>
              <w:rPr>
                <w:rFonts w:ascii="Courier New" w:hAnsi="Courier New" w:cs="Courier New"/>
                <w:szCs w:val="20"/>
              </w:rPr>
            </w:pPr>
          </w:p>
          <w:p w14:paraId="740CB296" w14:textId="77777777" w:rsidR="00364E15" w:rsidRPr="008F03E0" w:rsidRDefault="00364E15" w:rsidP="007A17F1">
            <w:pPr>
              <w:rPr>
                <w:rFonts w:cs="Courier New"/>
                <w:szCs w:val="20"/>
              </w:rPr>
            </w:pPr>
            <w:r>
              <w:rPr>
                <w:rFonts w:ascii="Courier New" w:hAnsi="Courier New" w:cs="Courier New"/>
                <w:szCs w:val="20"/>
              </w:rPr>
              <w:t>tlpMarking:</w:t>
            </w:r>
            <w:r w:rsidRPr="00431CC7">
              <w:rPr>
                <w:rFonts w:ascii="Courier New" w:hAnsi="Courier New" w:cs="Courier New"/>
                <w:szCs w:val="20"/>
              </w:rPr>
              <w:t>TLPMarkingStructureType</w:t>
            </w:r>
          </w:p>
        </w:tc>
      </w:tr>
      <w:tr w:rsidR="00364E15" w14:paraId="1476CDB5" w14:textId="77777777" w:rsidTr="00D23A1A">
        <w:trPr>
          <w:trHeight w:val="432"/>
          <w:jc w:val="center"/>
        </w:trPr>
        <w:tc>
          <w:tcPr>
            <w:tcW w:w="2995" w:type="dxa"/>
            <w:vAlign w:val="center"/>
          </w:tcPr>
          <w:p w14:paraId="0318F9FD"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et:VulnerabilityType</w:t>
            </w:r>
          </w:p>
        </w:tc>
        <w:tc>
          <w:tcPr>
            <w:tcW w:w="360" w:type="dxa"/>
            <w:vAlign w:val="center"/>
          </w:tcPr>
          <w:p w14:paraId="703B13F5"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5798EE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436CDA50"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1FFFC17" w14:textId="77777777" w:rsidR="00364E15" w:rsidRPr="008F03E0" w:rsidRDefault="00364E15" w:rsidP="007A17F1">
            <w:pPr>
              <w:rPr>
                <w:rFonts w:cs="Courier New"/>
                <w:szCs w:val="20"/>
              </w:rPr>
            </w:pPr>
            <w:r>
              <w:rPr>
                <w:rFonts w:ascii="Courier New" w:hAnsi="Courier New" w:cs="Courier New"/>
                <w:szCs w:val="20"/>
              </w:rPr>
              <w:t>stix-cvrf:</w:t>
            </w:r>
            <w:r w:rsidRPr="00C245C2">
              <w:rPr>
                <w:rFonts w:ascii="Courier New" w:hAnsi="Courier New" w:cs="Courier New"/>
                <w:szCs w:val="20"/>
              </w:rPr>
              <w:t>CVRF1.1InstanceType</w:t>
            </w:r>
          </w:p>
        </w:tc>
      </w:tr>
      <w:tr w:rsidR="00364E15" w14:paraId="15B7AF82" w14:textId="77777777" w:rsidTr="00D23A1A">
        <w:trPr>
          <w:trHeight w:val="360"/>
          <w:jc w:val="center"/>
        </w:trPr>
        <w:tc>
          <w:tcPr>
            <w:tcW w:w="2995" w:type="dxa"/>
            <w:vAlign w:val="center"/>
          </w:tcPr>
          <w:p w14:paraId="2CBE59F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ttp:ExploitType</w:t>
            </w:r>
          </w:p>
        </w:tc>
        <w:tc>
          <w:tcPr>
            <w:tcW w:w="360" w:type="dxa"/>
            <w:vAlign w:val="center"/>
          </w:tcPr>
          <w:p w14:paraId="1D8D4D71"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50E0A83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55A125DC" w14:textId="77777777" w:rsidR="00364E15" w:rsidRPr="008F03E0" w:rsidRDefault="00364E15" w:rsidP="007A17F1">
            <w:pPr>
              <w:jc w:val="center"/>
              <w:rPr>
                <w:rFonts w:cs="Courier New"/>
                <w:szCs w:val="20"/>
              </w:rPr>
            </w:pPr>
            <w:r>
              <w:rPr>
                <w:rFonts w:cs="Courier New"/>
                <w:szCs w:val="20"/>
              </w:rPr>
              <w:t>N</w:t>
            </w:r>
          </w:p>
        </w:tc>
        <w:tc>
          <w:tcPr>
            <w:tcW w:w="4410" w:type="dxa"/>
            <w:vAlign w:val="center"/>
          </w:tcPr>
          <w:p w14:paraId="22363C65" w14:textId="77777777" w:rsidR="00364E15" w:rsidRDefault="00364E15" w:rsidP="007A17F1">
            <w:pPr>
              <w:rPr>
                <w:rFonts w:cs="Courier New"/>
                <w:szCs w:val="20"/>
              </w:rPr>
            </w:pPr>
            <w:r w:rsidRPr="00C245C2">
              <w:rPr>
                <w:i/>
              </w:rPr>
              <w:t>none</w:t>
            </w:r>
          </w:p>
        </w:tc>
      </w:tr>
    </w:tbl>
    <w:p w14:paraId="42D4C646" w14:textId="77777777" w:rsidR="00364E15" w:rsidRPr="0066100E" w:rsidRDefault="00364E15" w:rsidP="00364E15">
      <w:pPr>
        <w:keepNext/>
        <w:keepLines/>
        <w:autoSpaceDE w:val="0"/>
        <w:autoSpaceDN w:val="0"/>
        <w:adjustRightInd w:val="0"/>
        <w:spacing w:before="240" w:after="240"/>
        <w:rPr>
          <w:b/>
        </w:rPr>
      </w:pPr>
      <w:r w:rsidRPr="00537054">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shows the relationships between the various UML packages that exist to support a modular approach to creating extensions to the STIX data models.  Each extension data model has its own package.  The primary class of each of those packages specializes an extension point class that is contained in one of the main packages of the STIX model.  The extension classes generally have one or more properties to support the connection between the STIX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D23A1A">
      <w:pPr>
        <w:pStyle w:val="Caption"/>
      </w:pPr>
      <w:bookmarkStart w:id="61" w:name="_Ref419185906"/>
      <w:r w:rsidRPr="00EC37E0">
        <w:t xml:space="preserve">Table </w:t>
      </w:r>
      <w:fldSimple w:instr=" STYLEREF 1 \s ">
        <w:r w:rsidR="003700F4">
          <w:rPr>
            <w:noProof/>
          </w:rPr>
          <w:t>2</w:t>
        </w:r>
      </w:fldSimple>
      <w:r w:rsidRPr="00EC37E0">
        <w:noBreakHyphen/>
      </w:r>
      <w:fldSimple w:instr=" SEQ Table \* ARABIC \s 1 ">
        <w:r w:rsidR="003700F4">
          <w:rPr>
            <w:noProof/>
          </w:rPr>
          <w:t>2</w:t>
        </w:r>
      </w:fldSimple>
      <w:bookmarkEnd w:id="61"/>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stix-ciqaddress</w:t>
            </w:r>
          </w:p>
        </w:tc>
        <w:tc>
          <w:tcPr>
            <w:tcW w:w="3240" w:type="dxa"/>
            <w:tcMar>
              <w:left w:w="115" w:type="dxa"/>
              <w:right w:w="115" w:type="dxa"/>
            </w:tcMar>
            <w:vAlign w:val="center"/>
          </w:tcPr>
          <w:p w14:paraId="1B288039"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364E15" w14:paraId="52302AEC" w14:textId="77777777" w:rsidTr="00D23A1A">
        <w:trPr>
          <w:trHeight w:val="360"/>
          <w:jc w:val="center"/>
        </w:trPr>
        <w:tc>
          <w:tcPr>
            <w:tcW w:w="2725" w:type="dxa"/>
            <w:tcMar>
              <w:left w:w="115" w:type="dxa"/>
              <w:right w:w="115" w:type="dxa"/>
            </w:tcMar>
            <w:vAlign w:val="center"/>
          </w:tcPr>
          <w:p w14:paraId="444692ED"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stix-ciqidentity</w:t>
            </w:r>
          </w:p>
        </w:tc>
        <w:tc>
          <w:tcPr>
            <w:tcW w:w="3240" w:type="dxa"/>
            <w:tcMar>
              <w:left w:w="115" w:type="dxa"/>
              <w:right w:w="115" w:type="dxa"/>
            </w:tcMar>
            <w:vAlign w:val="center"/>
          </w:tcPr>
          <w:p w14:paraId="627F6A4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4D1C4FD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ciq</w:t>
            </w:r>
          </w:p>
        </w:tc>
      </w:tr>
      <w:tr w:rsidR="00364E15" w14:paraId="75EA7378" w14:textId="77777777" w:rsidTr="00D23A1A">
        <w:trPr>
          <w:trHeight w:val="360"/>
          <w:jc w:val="center"/>
        </w:trPr>
        <w:tc>
          <w:tcPr>
            <w:tcW w:w="2725" w:type="dxa"/>
            <w:tcMar>
              <w:left w:w="115" w:type="dxa"/>
              <w:right w:w="115" w:type="dxa"/>
            </w:tcMar>
            <w:vAlign w:val="center"/>
          </w:tcPr>
          <w:p w14:paraId="1CEB799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genericStructuredCOA</w:t>
            </w:r>
          </w:p>
        </w:tc>
        <w:tc>
          <w:tcPr>
            <w:tcW w:w="3240" w:type="dxa"/>
            <w:tcMar>
              <w:left w:w="115" w:type="dxa"/>
              <w:right w:w="115" w:type="dxa"/>
            </w:tcMar>
            <w:vAlign w:val="center"/>
          </w:tcPr>
          <w:p w14:paraId="10A3CE1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coa</w:t>
            </w:r>
          </w:p>
        </w:tc>
        <w:tc>
          <w:tcPr>
            <w:tcW w:w="3060" w:type="dxa"/>
            <w:tcMar>
              <w:left w:w="115" w:type="dxa"/>
              <w:right w:w="115" w:type="dxa"/>
            </w:tcMar>
            <w:vAlign w:val="center"/>
          </w:tcPr>
          <w:p w14:paraId="7725884A" w14:textId="77777777" w:rsidR="00364E15" w:rsidRPr="00575A1C" w:rsidRDefault="00364E15" w:rsidP="007A17F1">
            <w:pPr>
              <w:rPr>
                <w:rFonts w:cs="Courier New"/>
                <w:i/>
                <w:szCs w:val="22"/>
              </w:rPr>
            </w:pPr>
            <w:r w:rsidRPr="00575A1C">
              <w:rPr>
                <w:rFonts w:cs="Courier New"/>
                <w:i/>
                <w:szCs w:val="22"/>
              </w:rPr>
              <w:t>n/a</w:t>
            </w:r>
          </w:p>
        </w:tc>
      </w:tr>
      <w:tr w:rsidR="00364E15" w14:paraId="268BED5B" w14:textId="77777777" w:rsidTr="00D23A1A">
        <w:trPr>
          <w:trHeight w:val="360"/>
          <w:jc w:val="center"/>
        </w:trPr>
        <w:tc>
          <w:tcPr>
            <w:tcW w:w="2725" w:type="dxa"/>
            <w:tcMar>
              <w:left w:w="115" w:type="dxa"/>
              <w:right w:w="115" w:type="dxa"/>
            </w:tcMar>
            <w:vAlign w:val="center"/>
          </w:tcPr>
          <w:p w14:paraId="3E5CB4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genericTM</w:t>
            </w:r>
          </w:p>
        </w:tc>
        <w:tc>
          <w:tcPr>
            <w:tcW w:w="3240" w:type="dxa"/>
            <w:tcMar>
              <w:left w:w="115" w:type="dxa"/>
              <w:right w:w="115" w:type="dxa"/>
            </w:tcMar>
            <w:vAlign w:val="center"/>
          </w:tcPr>
          <w:p w14:paraId="058D762C"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1EFB3779" w14:textId="77777777" w:rsidR="00364E15" w:rsidRPr="00575A1C" w:rsidRDefault="00364E15" w:rsidP="007A17F1">
            <w:pPr>
              <w:rPr>
                <w:rFonts w:cs="Courier New"/>
                <w:i/>
                <w:szCs w:val="22"/>
              </w:rPr>
            </w:pPr>
            <w:r w:rsidRPr="00575A1C">
              <w:rPr>
                <w:rFonts w:cs="Courier New"/>
                <w:i/>
                <w:szCs w:val="22"/>
              </w:rPr>
              <w:t>n/a</w:t>
            </w:r>
          </w:p>
        </w:tc>
      </w:tr>
      <w:tr w:rsidR="00364E15" w14:paraId="053ADEC1" w14:textId="77777777" w:rsidTr="00D23A1A">
        <w:trPr>
          <w:trHeight w:val="360"/>
          <w:jc w:val="center"/>
        </w:trPr>
        <w:tc>
          <w:tcPr>
            <w:tcW w:w="2725" w:type="dxa"/>
            <w:tcMar>
              <w:left w:w="115" w:type="dxa"/>
              <w:right w:w="115" w:type="dxa"/>
            </w:tcMar>
            <w:vAlign w:val="center"/>
          </w:tcPr>
          <w:p w14:paraId="611D921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stix-openioc</w:t>
            </w:r>
          </w:p>
        </w:tc>
        <w:tc>
          <w:tcPr>
            <w:tcW w:w="3240" w:type="dxa"/>
            <w:tcMar>
              <w:left w:w="115" w:type="dxa"/>
              <w:right w:w="115" w:type="dxa"/>
            </w:tcMar>
            <w:vAlign w:val="center"/>
          </w:tcPr>
          <w:p w14:paraId="4679D0D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4A4CF40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ioc</w:t>
            </w:r>
          </w:p>
        </w:tc>
      </w:tr>
      <w:tr w:rsidR="00364E15" w14:paraId="47800032" w14:textId="77777777" w:rsidTr="00D23A1A">
        <w:trPr>
          <w:trHeight w:val="360"/>
          <w:jc w:val="center"/>
        </w:trPr>
        <w:tc>
          <w:tcPr>
            <w:tcW w:w="2725" w:type="dxa"/>
            <w:tcMar>
              <w:left w:w="115" w:type="dxa"/>
              <w:right w:w="115" w:type="dxa"/>
            </w:tcMar>
            <w:vAlign w:val="center"/>
          </w:tcPr>
          <w:p w14:paraId="3E8051A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stix-oval</w:t>
            </w:r>
          </w:p>
        </w:tc>
        <w:tc>
          <w:tcPr>
            <w:tcW w:w="3240" w:type="dxa"/>
            <w:tcMar>
              <w:left w:w="115" w:type="dxa"/>
              <w:right w:w="115" w:type="dxa"/>
            </w:tcMar>
            <w:vAlign w:val="center"/>
          </w:tcPr>
          <w:p w14:paraId="5BC94EB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54DD43D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oval-def; oval-var</w:t>
            </w:r>
          </w:p>
        </w:tc>
      </w:tr>
      <w:tr w:rsidR="00364E15" w14:paraId="3F4B3C6A" w14:textId="77777777" w:rsidTr="00D23A1A">
        <w:trPr>
          <w:trHeight w:val="360"/>
          <w:jc w:val="center"/>
        </w:trPr>
        <w:tc>
          <w:tcPr>
            <w:tcW w:w="2725" w:type="dxa"/>
            <w:tcMar>
              <w:left w:w="115" w:type="dxa"/>
              <w:right w:w="115" w:type="dxa"/>
            </w:tcMar>
            <w:vAlign w:val="center"/>
          </w:tcPr>
          <w:p w14:paraId="1494526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snortTM</w:t>
            </w:r>
          </w:p>
        </w:tc>
        <w:tc>
          <w:tcPr>
            <w:tcW w:w="3240" w:type="dxa"/>
            <w:tcMar>
              <w:left w:w="115" w:type="dxa"/>
              <w:right w:w="115" w:type="dxa"/>
            </w:tcMar>
            <w:vAlign w:val="center"/>
          </w:tcPr>
          <w:p w14:paraId="192959B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62645CDC" w14:textId="77777777" w:rsidR="00364E15" w:rsidRPr="00575A1C" w:rsidRDefault="00364E15" w:rsidP="007A17F1">
            <w:pPr>
              <w:rPr>
                <w:rFonts w:cs="Courier New"/>
                <w:i/>
                <w:szCs w:val="22"/>
              </w:rPr>
            </w:pPr>
            <w:r w:rsidRPr="00575A1C">
              <w:rPr>
                <w:rFonts w:cs="Courier New"/>
                <w:i/>
                <w:szCs w:val="22"/>
              </w:rPr>
              <w:t>n/a</w:t>
            </w:r>
          </w:p>
        </w:tc>
      </w:tr>
      <w:tr w:rsidR="00364E15" w14:paraId="7D2C0B40" w14:textId="77777777" w:rsidTr="00D23A1A">
        <w:trPr>
          <w:trHeight w:val="360"/>
          <w:jc w:val="center"/>
        </w:trPr>
        <w:tc>
          <w:tcPr>
            <w:tcW w:w="2725" w:type="dxa"/>
            <w:tcMar>
              <w:left w:w="115" w:type="dxa"/>
              <w:right w:w="115" w:type="dxa"/>
            </w:tcMar>
            <w:vAlign w:val="center"/>
          </w:tcPr>
          <w:p w14:paraId="445975D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yaraTM</w:t>
            </w:r>
          </w:p>
        </w:tc>
        <w:tc>
          <w:tcPr>
            <w:tcW w:w="3240" w:type="dxa"/>
            <w:tcMar>
              <w:left w:w="115" w:type="dxa"/>
              <w:right w:w="115" w:type="dxa"/>
            </w:tcMar>
            <w:vAlign w:val="center"/>
          </w:tcPr>
          <w:p w14:paraId="370A8FF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2B4124C3" w14:textId="77777777" w:rsidR="00364E15" w:rsidRPr="00575A1C" w:rsidRDefault="00364E15" w:rsidP="007A17F1">
            <w:pPr>
              <w:rPr>
                <w:rFonts w:cs="Courier New"/>
                <w:i/>
                <w:szCs w:val="22"/>
              </w:rPr>
            </w:pPr>
            <w:r w:rsidRPr="00575A1C">
              <w:rPr>
                <w:rFonts w:cs="Courier New"/>
                <w:i/>
                <w:szCs w:val="22"/>
              </w:rPr>
              <w:t>n/a</w:t>
            </w:r>
          </w:p>
        </w:tc>
      </w:tr>
      <w:tr w:rsidR="00364E15" w14:paraId="17BBFBB4" w14:textId="77777777" w:rsidTr="00D23A1A">
        <w:trPr>
          <w:trHeight w:val="360"/>
          <w:jc w:val="center"/>
        </w:trPr>
        <w:tc>
          <w:tcPr>
            <w:tcW w:w="2725" w:type="dxa"/>
            <w:tcMar>
              <w:left w:w="115" w:type="dxa"/>
              <w:right w:w="115" w:type="dxa"/>
            </w:tcMar>
            <w:vAlign w:val="center"/>
          </w:tcPr>
          <w:p w14:paraId="1DB8A238"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lastRenderedPageBreak/>
              <w:t>stix-capec</w:t>
            </w:r>
          </w:p>
        </w:tc>
        <w:tc>
          <w:tcPr>
            <w:tcW w:w="3240" w:type="dxa"/>
            <w:tcMar>
              <w:left w:w="115" w:type="dxa"/>
              <w:right w:w="115" w:type="dxa"/>
            </w:tcMar>
            <w:vAlign w:val="center"/>
          </w:tcPr>
          <w:p w14:paraId="4F33FD8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189142C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capec</w:t>
            </w:r>
          </w:p>
        </w:tc>
      </w:tr>
      <w:tr w:rsidR="00364E15" w14:paraId="171F5DDA" w14:textId="77777777" w:rsidTr="00D23A1A">
        <w:trPr>
          <w:trHeight w:val="360"/>
          <w:jc w:val="center"/>
        </w:trPr>
        <w:tc>
          <w:tcPr>
            <w:tcW w:w="2725" w:type="dxa"/>
            <w:tcMar>
              <w:left w:w="115" w:type="dxa"/>
              <w:right w:w="115" w:type="dxa"/>
            </w:tcMar>
            <w:vAlign w:val="center"/>
          </w:tcPr>
          <w:p w14:paraId="21B3E45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stix-maec</w:t>
            </w:r>
          </w:p>
        </w:tc>
        <w:tc>
          <w:tcPr>
            <w:tcW w:w="3240" w:type="dxa"/>
            <w:tcMar>
              <w:left w:w="115" w:type="dxa"/>
              <w:right w:w="115" w:type="dxa"/>
            </w:tcMar>
            <w:vAlign w:val="center"/>
          </w:tcPr>
          <w:p w14:paraId="0D4B76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2315D1D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maec</w:t>
            </w:r>
          </w:p>
        </w:tc>
      </w:tr>
      <w:tr w:rsidR="00364E15" w14:paraId="3D760CEE" w14:textId="77777777" w:rsidTr="00D23A1A">
        <w:trPr>
          <w:trHeight w:val="360"/>
          <w:jc w:val="center"/>
        </w:trPr>
        <w:tc>
          <w:tcPr>
            <w:tcW w:w="2725" w:type="dxa"/>
            <w:tcMar>
              <w:left w:w="115" w:type="dxa"/>
              <w:right w:w="115" w:type="dxa"/>
            </w:tcMar>
            <w:vAlign w:val="center"/>
          </w:tcPr>
          <w:p w14:paraId="296031A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simpleMarking</w:t>
            </w:r>
          </w:p>
        </w:tc>
        <w:tc>
          <w:tcPr>
            <w:tcW w:w="3240" w:type="dxa"/>
            <w:tcMar>
              <w:left w:w="115" w:type="dxa"/>
              <w:right w:w="115" w:type="dxa"/>
            </w:tcMar>
            <w:vAlign w:val="center"/>
          </w:tcPr>
          <w:p w14:paraId="6A5D11F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0F86B262" w14:textId="77777777" w:rsidR="00364E15" w:rsidRPr="00575A1C" w:rsidRDefault="00364E15" w:rsidP="007A17F1">
            <w:pPr>
              <w:rPr>
                <w:rFonts w:cs="Courier New"/>
                <w:i/>
                <w:szCs w:val="22"/>
              </w:rPr>
            </w:pPr>
            <w:r w:rsidRPr="00575A1C">
              <w:rPr>
                <w:rFonts w:cs="Courier New"/>
                <w:i/>
                <w:szCs w:val="22"/>
              </w:rPr>
              <w:t>n/a</w:t>
            </w:r>
          </w:p>
        </w:tc>
      </w:tr>
      <w:tr w:rsidR="00364E15" w14:paraId="4C393929" w14:textId="77777777" w:rsidTr="00D23A1A">
        <w:trPr>
          <w:trHeight w:val="360"/>
          <w:jc w:val="center"/>
        </w:trPr>
        <w:tc>
          <w:tcPr>
            <w:tcW w:w="2725" w:type="dxa"/>
            <w:tcMar>
              <w:left w:w="115" w:type="dxa"/>
              <w:right w:w="115" w:type="dxa"/>
            </w:tcMar>
            <w:vAlign w:val="center"/>
          </w:tcPr>
          <w:p w14:paraId="74DACA31"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TOUMarking</w:t>
            </w:r>
          </w:p>
        </w:tc>
        <w:tc>
          <w:tcPr>
            <w:tcW w:w="3240" w:type="dxa"/>
            <w:tcMar>
              <w:left w:w="115" w:type="dxa"/>
              <w:right w:w="115" w:type="dxa"/>
            </w:tcMar>
            <w:vAlign w:val="center"/>
          </w:tcPr>
          <w:p w14:paraId="088BC1C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74967CA8" w14:textId="77777777" w:rsidR="00364E15" w:rsidRPr="00575A1C" w:rsidRDefault="00364E15" w:rsidP="007A17F1">
            <w:pPr>
              <w:rPr>
                <w:rFonts w:cs="Courier New"/>
                <w:i/>
                <w:szCs w:val="22"/>
              </w:rPr>
            </w:pPr>
            <w:r w:rsidRPr="00575A1C">
              <w:rPr>
                <w:rFonts w:cs="Courier New"/>
                <w:i/>
                <w:szCs w:val="22"/>
              </w:rPr>
              <w:t>n/a</w:t>
            </w:r>
          </w:p>
        </w:tc>
      </w:tr>
      <w:tr w:rsidR="00364E15" w14:paraId="468AF5B8" w14:textId="77777777" w:rsidTr="00D23A1A">
        <w:trPr>
          <w:trHeight w:val="360"/>
          <w:jc w:val="center"/>
        </w:trPr>
        <w:tc>
          <w:tcPr>
            <w:tcW w:w="2725" w:type="dxa"/>
            <w:tcMar>
              <w:left w:w="115" w:type="dxa"/>
              <w:right w:w="115" w:type="dxa"/>
            </w:tcMar>
            <w:vAlign w:val="center"/>
          </w:tcPr>
          <w:p w14:paraId="4A52A4BF"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tlpMarking</w:t>
            </w:r>
          </w:p>
        </w:tc>
        <w:tc>
          <w:tcPr>
            <w:tcW w:w="3240" w:type="dxa"/>
            <w:tcMar>
              <w:left w:w="115" w:type="dxa"/>
              <w:right w:w="115" w:type="dxa"/>
            </w:tcMar>
            <w:vAlign w:val="center"/>
          </w:tcPr>
          <w:p w14:paraId="5F871ED5"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marking</w:t>
            </w:r>
          </w:p>
        </w:tc>
        <w:tc>
          <w:tcPr>
            <w:tcW w:w="3060" w:type="dxa"/>
            <w:tcMar>
              <w:left w:w="115" w:type="dxa"/>
              <w:right w:w="115" w:type="dxa"/>
            </w:tcMar>
            <w:vAlign w:val="center"/>
          </w:tcPr>
          <w:p w14:paraId="5DB6BD5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tlp_marking</w:t>
            </w:r>
          </w:p>
        </w:tc>
      </w:tr>
      <w:tr w:rsidR="00364E15" w14:paraId="4DF0D735" w14:textId="77777777" w:rsidTr="00D23A1A">
        <w:trPr>
          <w:trHeight w:val="360"/>
          <w:jc w:val="center"/>
        </w:trPr>
        <w:tc>
          <w:tcPr>
            <w:tcW w:w="2725" w:type="dxa"/>
            <w:tcMar>
              <w:left w:w="115" w:type="dxa"/>
              <w:right w:w="115" w:type="dxa"/>
            </w:tcMar>
            <w:vAlign w:val="center"/>
          </w:tcPr>
          <w:p w14:paraId="5C016D6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stix-cvrf</w:t>
            </w:r>
          </w:p>
        </w:tc>
        <w:tc>
          <w:tcPr>
            <w:tcW w:w="3240" w:type="dxa"/>
            <w:tcMar>
              <w:left w:w="115" w:type="dxa"/>
              <w:right w:w="115" w:type="dxa"/>
            </w:tcMar>
            <w:vAlign w:val="center"/>
          </w:tcPr>
          <w:p w14:paraId="3DCE24C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et</w:t>
            </w:r>
          </w:p>
        </w:tc>
        <w:tc>
          <w:tcPr>
            <w:tcW w:w="3060" w:type="dxa"/>
            <w:tcMar>
              <w:left w:w="115" w:type="dxa"/>
              <w:right w:w="115" w:type="dxa"/>
            </w:tcMar>
            <w:vAlign w:val="center"/>
          </w:tcPr>
          <w:p w14:paraId="286536B7"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cvrf</w:t>
            </w:r>
          </w:p>
        </w:tc>
      </w:tr>
    </w:tbl>
    <w:p w14:paraId="2B7CE618" w14:textId="77777777" w:rsidR="00AE0702" w:rsidRDefault="00AE0702" w:rsidP="00AE0702"/>
    <w:p w14:paraId="7193F863" w14:textId="77777777" w:rsidR="00364E15" w:rsidRDefault="00364E15" w:rsidP="00FD22AC">
      <w:pPr>
        <w:pStyle w:val="Heading1"/>
        <w:sectPr w:rsidR="00364E15" w:rsidSect="0012387E">
          <w:endnotePr>
            <w:numFmt w:val="decimal"/>
          </w:endnotePr>
          <w:pgSz w:w="12240" w:h="15840" w:code="1"/>
          <w:pgMar w:top="1440" w:right="1440" w:bottom="720" w:left="1440" w:header="720" w:footer="720" w:gutter="0"/>
          <w:cols w:space="720"/>
          <w:docGrid w:linePitch="360"/>
        </w:sectPr>
      </w:pPr>
      <w:bookmarkStart w:id="62" w:name="_Toc287332011"/>
    </w:p>
    <w:p w14:paraId="54ACEDB7" w14:textId="77777777" w:rsidR="00364E15" w:rsidRDefault="00364E15" w:rsidP="00FD22AC">
      <w:pPr>
        <w:pStyle w:val="Heading1"/>
      </w:pPr>
      <w:bookmarkStart w:id="63" w:name="_Ref428961796"/>
      <w:bookmarkStart w:id="64" w:name="_Toc429574481"/>
      <w:r>
        <w:lastRenderedPageBreak/>
        <w:t>STIX Default Extension Data Models</w:t>
      </w:r>
      <w:bookmarkEnd w:id="63"/>
      <w:bookmarkEnd w:id="64"/>
    </w:p>
    <w:p w14:paraId="09287A26" w14:textId="77777777" w:rsidR="00364E15" w:rsidRDefault="00364E15" w:rsidP="00364E15">
      <w:pPr>
        <w:spacing w:after="240"/>
        <w:rPr>
          <w:b/>
        </w:rPr>
      </w:pPr>
      <w:r>
        <w:t xml:space="preserve">Each </w:t>
      </w:r>
      <w:r w:rsidRPr="0086379B">
        <w:t xml:space="preserve">STIX </w:t>
      </w:r>
      <w:r>
        <w:t>extension</w:t>
      </w:r>
      <w:r w:rsidRPr="0086379B">
        <w:t xml:space="preserve"> </w:t>
      </w:r>
      <w:r>
        <w:t xml:space="preserve">data model contains a primary </w:t>
      </w:r>
      <w:r w:rsidRPr="0086379B">
        <w:t>class</w:t>
      </w:r>
      <w:r>
        <w:t xml:space="preserve">, called the extension class that extends a class in one or more other STIX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3.1</w:t>
      </w:r>
      <w:r w:rsidRPr="001F3DC6">
        <w:rPr>
          <w:b/>
          <w:color w:val="0000EE"/>
        </w:rPr>
        <w:fldChar w:fldCharType="end"/>
      </w:r>
      <w:r>
        <w:t xml:space="preserve"> through </w:t>
      </w:r>
      <w:r w:rsidRPr="001F3DC6">
        <w:rPr>
          <w:b/>
          <w:color w:val="0000EE"/>
        </w:rPr>
        <w:fldChar w:fldCharType="begin"/>
      </w:r>
      <w:r w:rsidRPr="001F3DC6">
        <w:rPr>
          <w:b/>
          <w:color w:val="0000EE"/>
        </w:rPr>
        <w:instrText xml:space="preserve"> REF _Ref399749177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3.8</w:t>
      </w:r>
      <w:r w:rsidRPr="001F3DC6">
        <w:rPr>
          <w:b/>
          <w:color w:val="0000EE"/>
        </w:rPr>
        <w:fldChar w:fldCharType="end"/>
      </w:r>
      <w:r>
        <w:t xml:space="preserve"> we define the classes of each extension data model, listed in alphabetical order (except for the cases when one class defines a property of another class, in which case the higher level class is defined first).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del w:id="65" w:author="Piazza, Rich" w:date="2015-11-23T13:07:00Z">
        <w:r w:rsidRPr="00BD5629" w:rsidDel="005F7EBF">
          <w:rPr>
            <w:rFonts w:ascii="Courier New" w:hAnsi="Courier New" w:cs="Courier New"/>
          </w:rPr>
          <w:delText>a</w:delText>
        </w:r>
      </w:del>
      <w:r>
        <w:rPr>
          <w:rFonts w:cs="Courier New"/>
        </w:rPr>
        <w:t xml:space="preserve"> is an alias for </w:t>
      </w:r>
      <w:r w:rsidRPr="00BD5629">
        <w:rPr>
          <w:rFonts w:ascii="Courier New" w:hAnsi="Courier New" w:cs="Courier New"/>
        </w:rPr>
        <w:t>urn:oasis:names:tc:ciq:xal</w:t>
      </w:r>
      <w:r w:rsidRPr="00BD5629">
        <w:rPr>
          <w:rFonts w:cs="Courier New"/>
        </w:rPr>
        <w:t xml:space="preserve"> </w:t>
      </w:r>
      <w:r>
        <w:rPr>
          <w:rFonts w:cs="Courier New"/>
        </w:rPr>
        <w:t>from the external data model).</w:t>
      </w:r>
    </w:p>
    <w:p w14:paraId="70E2B029" w14:textId="1924A475" w:rsidR="00364E15" w:rsidRDefault="00364E15" w:rsidP="00364E15">
      <w:pPr>
        <w:pStyle w:val="Heading2"/>
      </w:pPr>
      <w:bookmarkStart w:id="66" w:name="_Ref399749191"/>
      <w:bookmarkStart w:id="67" w:name="_Toc421523387"/>
      <w:bookmarkStart w:id="68" w:name="_Toc429574482"/>
      <w:bookmarkStart w:id="69" w:name="_Ref399244404"/>
      <w:r>
        <w:t xml:space="preserve">Addresses: </w:t>
      </w:r>
      <w:r w:rsidR="00EB3C7F">
        <w:t>Location</w:t>
      </w:r>
      <w:r>
        <w:t xml:space="preserve"> Data Model</w:t>
      </w:r>
      <w:bookmarkEnd w:id="66"/>
      <w:bookmarkEnd w:id="67"/>
      <w:bookmarkEnd w:id="68"/>
    </w:p>
    <w:p w14:paraId="398D01F9" w14:textId="2DC5D873" w:rsidR="00EB3C7F" w:rsidRDefault="00EB3C7F" w:rsidP="00EB3C7F">
      <w:pPr>
        <w:spacing w:after="240"/>
      </w:pPr>
      <w:r>
        <w:t xml:space="preserve">The default extension class for expressing geographic address information in CybOX 2.2.1  is the </w:t>
      </w:r>
      <w:r w:rsidRPr="008A288A">
        <w:rPr>
          <w:rFonts w:ascii="Courier New" w:hAnsi="Courier New" w:cs="Courier New"/>
        </w:rPr>
        <w:t>CIQAddress3.0InstanceType</w:t>
      </w:r>
      <w:r w:rsidRPr="008A288A">
        <w:t xml:space="preserve"> </w:t>
      </w:r>
      <w:r>
        <w:t>class.</w:t>
      </w:r>
      <w:r>
        <w:t xml:space="preserve"> </w:t>
      </w:r>
      <w:r>
        <w:t xml:space="preserve">The underlying data model being referenced is the </w:t>
      </w:r>
      <w:r w:rsidRPr="005D0AFA">
        <w:t xml:space="preserve">structured characterization of </w:t>
      </w:r>
      <w:r>
        <w:t>a</w:t>
      </w:r>
      <w:r w:rsidRPr="005D0AFA">
        <w:t>ddresses</w:t>
      </w:r>
      <w:r>
        <w:t xml:space="preserve"> of the OASIS Customer Information Quality (CIQ) Specification as defined in </w:t>
      </w:r>
      <w:hyperlink w:anchor="ciq" w:history="1">
        <w:r w:rsidRPr="00BB35CE">
          <w:rPr>
            <w:rStyle w:val="Hyperlink"/>
            <w:b/>
          </w:rPr>
          <w:t>[CIQ]</w:t>
        </w:r>
      </w:hyperlink>
      <w:r>
        <w:t>.</w:t>
      </w:r>
    </w:p>
    <w:p w14:paraId="13BD50DF" w14:textId="77777777" w:rsidR="00364E15" w:rsidRDefault="00364E15" w:rsidP="00364E15">
      <w:pPr>
        <w:pStyle w:val="Heading3"/>
      </w:pPr>
      <w:bookmarkStart w:id="70" w:name="_Toc421523388"/>
      <w:bookmarkStart w:id="71" w:name="_Toc429574483"/>
      <w:r>
        <w:t>CIQAddress3.</w:t>
      </w:r>
      <w:r w:rsidRPr="00364E15">
        <w:t>0InstanceType</w:t>
      </w:r>
      <w:r>
        <w:t xml:space="preserve"> Class</w:t>
      </w:r>
      <w:bookmarkEnd w:id="70"/>
      <w:bookmarkEnd w:id="71"/>
    </w:p>
    <w:p w14:paraId="60D42C9D" w14:textId="4BFC802C"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w:t>
      </w:r>
      <w:r w:rsidR="00EB3C7F">
        <w:t>as a</w:t>
      </w:r>
      <w:r>
        <w:t xml:space="preserve"> subclass to extend</w:t>
      </w:r>
      <w:r w:rsidRPr="005D0AFA">
        <w:t xml:space="preserve"> the </w:t>
      </w:r>
      <w:r w:rsidR="00EB3C7F">
        <w:t>CybOX</w:t>
      </w:r>
      <w:r>
        <w:t xml:space="preserve"> Common </w:t>
      </w:r>
      <w:r w:rsidR="00EB3C7F">
        <w:rPr>
          <w:rFonts w:ascii="Courier New" w:hAnsi="Courier New" w:cs="Courier New"/>
        </w:rPr>
        <w:t>Location</w:t>
      </w:r>
      <w:r w:rsidRPr="005D0AFA">
        <w:rPr>
          <w:rFonts w:ascii="Courier New" w:hAnsi="Courier New" w:cs="Courier New"/>
        </w:rPr>
        <w:t>Type</w:t>
      </w:r>
      <w:r w:rsidRPr="005D0AFA">
        <w:t xml:space="preserve"> </w:t>
      </w:r>
      <w:r>
        <w:t xml:space="preserve">superclass and belongs to the </w:t>
      </w:r>
      <w:r w:rsidR="00EB3C7F">
        <w:rPr>
          <w:rFonts w:ascii="Courier New" w:hAnsi="Courier New" w:cs="Courier New"/>
        </w:rPr>
        <w:t>location</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46252982" w:rsidR="00364E15" w:rsidRDefault="00364E15" w:rsidP="00364E15">
      <w:pPr>
        <w:jc w:val="center"/>
      </w:pPr>
      <w:r w:rsidRPr="00222259">
        <w:rPr>
          <w:noProof/>
        </w:rPr>
        <w:t xml:space="preserve"> </w:t>
      </w:r>
      <w:r w:rsidR="00EB3C7F" w:rsidRPr="00EB3C7F">
        <w:rPr>
          <w:noProof/>
        </w:rPr>
        <w:drawing>
          <wp:inline distT="0" distB="0" distL="0" distR="0" wp14:anchorId="1AB635A6" wp14:editId="5B34D77A">
            <wp:extent cx="42386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38625" cy="1990725"/>
                    </a:xfrm>
                    <a:prstGeom prst="rect">
                      <a:avLst/>
                    </a:prstGeom>
                  </pic:spPr>
                </pic:pic>
              </a:graphicData>
            </a:graphic>
          </wp:inline>
        </w:drawing>
      </w:r>
    </w:p>
    <w:p w14:paraId="5E21FEC0" w14:textId="1E6290DE" w:rsidR="00364E15" w:rsidRPr="00EC37E0" w:rsidRDefault="00364E15" w:rsidP="00D23A1A">
      <w:pPr>
        <w:pStyle w:val="Caption"/>
        <w:rPr>
          <w:b/>
        </w:rPr>
      </w:pPr>
      <w:bookmarkStart w:id="72" w:name="_Ref407714913"/>
      <w:r w:rsidRPr="00EC37E0">
        <w:t xml:space="preserve">Figure </w:t>
      </w:r>
      <w:fldSimple w:instr=" STYLEREF 1 \s ">
        <w:r w:rsidR="00104D6C">
          <w:rPr>
            <w:noProof/>
          </w:rPr>
          <w:t>3</w:t>
        </w:r>
      </w:fldSimple>
      <w:r w:rsidR="00104D6C">
        <w:noBreakHyphen/>
      </w:r>
      <w:fldSimple w:instr=" SEQ Figure \* ARABIC \s 1 ">
        <w:r w:rsidR="00104D6C">
          <w:rPr>
            <w:noProof/>
          </w:rPr>
          <w:t>1</w:t>
        </w:r>
      </w:fldSimple>
      <w:bookmarkEnd w:id="72"/>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D23A1A">
      <w:pPr>
        <w:pStyle w:val="Caption"/>
      </w:pPr>
      <w:bookmarkStart w:id="73" w:name="_Ref398125101"/>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1</w:t>
        </w:r>
      </w:fldSimple>
      <w:bookmarkEnd w:id="73"/>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127"/>
        <w:gridCol w:w="1440"/>
        <w:gridCol w:w="7061"/>
      </w:tblGrid>
      <w:tr w:rsidR="00364E15" w:rsidRPr="00693F21" w14:paraId="22FB47D4" w14:textId="77777777" w:rsidTr="00EB3C7F">
        <w:trPr>
          <w:trHeight w:val="547"/>
        </w:trPr>
        <w:tc>
          <w:tcPr>
            <w:tcW w:w="1548" w:type="dxa"/>
            <w:shd w:val="clear" w:color="auto" w:fill="BFBFBF" w:themeFill="background1" w:themeFillShade="BF"/>
            <w:vAlign w:val="center"/>
          </w:tcPr>
          <w:p w14:paraId="17E84212" w14:textId="77777777" w:rsidR="00364E15" w:rsidRPr="00693F21" w:rsidRDefault="00364E15" w:rsidP="00D23A1A">
            <w:pPr>
              <w:keepNext/>
              <w:keepLines/>
              <w:rPr>
                <w:b/>
              </w:rPr>
            </w:pPr>
            <w:r>
              <w:rPr>
                <w:b/>
              </w:rPr>
              <w:t>Name</w:t>
            </w:r>
          </w:p>
        </w:tc>
        <w:tc>
          <w:tcPr>
            <w:tcW w:w="3127" w:type="dxa"/>
            <w:shd w:val="clear" w:color="auto" w:fill="BFBFBF" w:themeFill="background1" w:themeFillShade="BF"/>
            <w:vAlign w:val="center"/>
          </w:tcPr>
          <w:p w14:paraId="443B5E97" w14:textId="77777777"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14:paraId="46180818" w14:textId="77777777" w:rsidR="00364E15" w:rsidRPr="00693F21" w:rsidRDefault="00364E15" w:rsidP="00D23A1A">
            <w:pPr>
              <w:keepNext/>
              <w:keepLines/>
              <w:rPr>
                <w:b/>
              </w:rPr>
            </w:pPr>
            <w:r w:rsidRPr="00693F21">
              <w:rPr>
                <w:b/>
              </w:rPr>
              <w:t>Description</w:t>
            </w:r>
          </w:p>
        </w:tc>
      </w:tr>
      <w:tr w:rsidR="00364E15" w14:paraId="7EE478C8" w14:textId="77777777" w:rsidTr="00EB3C7F">
        <w:trPr>
          <w:trHeight w:val="547"/>
        </w:trPr>
        <w:tc>
          <w:tcPr>
            <w:tcW w:w="1548" w:type="dxa"/>
            <w:vAlign w:val="center"/>
          </w:tcPr>
          <w:p w14:paraId="1CFF51F4" w14:textId="1E8629F9" w:rsidR="00364E15" w:rsidRPr="00EC37E0" w:rsidRDefault="00EB3C7F" w:rsidP="00D23A1A">
            <w:pPr>
              <w:keepNext/>
              <w:keepLines/>
              <w:rPr>
                <w:b/>
              </w:rPr>
            </w:pPr>
            <w:r>
              <w:rPr>
                <w:b/>
              </w:rPr>
              <w:t>Specification</w:t>
            </w:r>
          </w:p>
        </w:tc>
        <w:tc>
          <w:tcPr>
            <w:tcW w:w="3127" w:type="dxa"/>
            <w:vAlign w:val="center"/>
          </w:tcPr>
          <w:p w14:paraId="09F7D17D" w14:textId="77777777"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D23A1A">
            <w:pPr>
              <w:keepNext/>
              <w:keepLines/>
              <w:jc w:val="center"/>
              <w:rPr>
                <w:sz w:val="22"/>
              </w:rPr>
            </w:pPr>
            <w:r w:rsidRPr="00EC37E0">
              <w:t>1</w:t>
            </w:r>
          </w:p>
        </w:tc>
        <w:tc>
          <w:tcPr>
            <w:tcW w:w="7061" w:type="dxa"/>
          </w:tcPr>
          <w:p w14:paraId="59467432" w14:textId="414A05D2" w:rsidR="00364E15" w:rsidRPr="00EC37E0" w:rsidRDefault="00364E15" w:rsidP="00EB3C7F">
            <w:pPr>
              <w:keepNext/>
              <w:keepLines/>
              <w:rPr>
                <w:szCs w:val="22"/>
              </w:rPr>
            </w:pPr>
            <w:r w:rsidRPr="00EC37E0">
              <w:rPr>
                <w:rFonts w:cs="Arial"/>
                <w:szCs w:val="22"/>
              </w:rPr>
              <w:t xml:space="preserve">The </w:t>
            </w:r>
            <w:r w:rsidR="00EB3C7F">
              <w:rPr>
                <w:rFonts w:ascii="Courier New" w:hAnsi="Courier New" w:cs="Courier New"/>
                <w:szCs w:val="22"/>
              </w:rPr>
              <w:t>Specification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A0D733F" w14:textId="28A9FE4F" w:rsidR="00EB3C7F" w:rsidRDefault="00EB3C7F" w:rsidP="00EB3C7F">
      <w:pPr>
        <w:pStyle w:val="Heading2"/>
      </w:pPr>
      <w:bookmarkStart w:id="74" w:name="_Ref428961807"/>
      <w:bookmarkStart w:id="75" w:name="_Toc429574514"/>
      <w:bookmarkEnd w:id="69"/>
      <w:r>
        <w:t>Platform Data Model</w:t>
      </w:r>
    </w:p>
    <w:p w14:paraId="13150693" w14:textId="0C2329FD" w:rsidR="00EB3C7F" w:rsidRDefault="00EB3C7F" w:rsidP="00EB3C7F">
      <w:pPr>
        <w:pStyle w:val="Heading3"/>
      </w:pPr>
      <w:r>
        <w:t>CPE23PlatformSpecificationType Class</w:t>
      </w:r>
    </w:p>
    <w:p w14:paraId="0BB3CF44" w14:textId="0D839B77" w:rsidR="00EB3C7F" w:rsidRDefault="00EB3C7F" w:rsidP="00EB3C7F">
      <w:r>
        <w:t xml:space="preserve">The </w:t>
      </w:r>
      <w:r w:rsidRPr="00EB3C7F">
        <w:rPr>
          <w:rFonts w:ascii="Courier New" w:hAnsi="Courier New" w:cs="Courier New"/>
        </w:rPr>
        <w:t>CPE23PlatformSpecificationType</w:t>
      </w:r>
      <w:r w:rsidRPr="00EB3C7F">
        <w:rPr>
          <w:rFonts w:cs="Arial"/>
        </w:rPr>
        <w:t xml:space="preserve"> </w:t>
      </w:r>
      <w:r>
        <w:t>class is defined as a subclass to extend</w:t>
      </w:r>
      <w:r w:rsidRPr="005D0AFA">
        <w:t xml:space="preserve"> the </w:t>
      </w:r>
      <w:r>
        <w:t xml:space="preserve">CybOX Common </w:t>
      </w:r>
      <w:r>
        <w:rPr>
          <w:rFonts w:ascii="Courier New" w:hAnsi="Courier New" w:cs="Courier New"/>
        </w:rPr>
        <w:t>PlatformSpecificationT</w:t>
      </w:r>
      <w:r w:rsidRPr="005D0AFA">
        <w:rPr>
          <w:rFonts w:ascii="Courier New" w:hAnsi="Courier New" w:cs="Courier New"/>
        </w:rPr>
        <w:t>ype</w:t>
      </w:r>
      <w:r w:rsidRPr="005D0AFA">
        <w:t xml:space="preserve"> </w:t>
      </w:r>
      <w:r>
        <w:t xml:space="preserve">superclass and belongs to the </w:t>
      </w:r>
      <w:r>
        <w:rPr>
          <w:rFonts w:ascii="Courier New" w:hAnsi="Courier New" w:cs="Courier New"/>
        </w:rPr>
        <w:t>platform</w:t>
      </w:r>
      <w:r>
        <w:t xml:space="preserve"> package. As shown in </w:t>
      </w:r>
      <w:r w:rsidR="00104D6C" w:rsidRPr="00104D6C">
        <w:rPr>
          <w:b/>
          <w:color w:val="0000EE"/>
        </w:rPr>
        <w:fldChar w:fldCharType="begin"/>
      </w:r>
      <w:r w:rsidR="00104D6C" w:rsidRPr="00104D6C">
        <w:rPr>
          <w:b/>
          <w:color w:val="0000EE"/>
        </w:rPr>
        <w:instrText xml:space="preserve"> REF _Ref437873263 \h </w:instrText>
      </w:r>
      <w:r w:rsidR="00104D6C" w:rsidRPr="00104D6C">
        <w:rPr>
          <w:b/>
          <w:color w:val="0000EE"/>
        </w:rPr>
      </w:r>
      <w:r w:rsidR="00104D6C" w:rsidRPr="00104D6C">
        <w:rPr>
          <w:b/>
          <w:color w:val="0000EE"/>
        </w:rPr>
        <w:instrText xml:space="preserve"> \* MERGEFORMAT </w:instrText>
      </w:r>
      <w:r w:rsidR="00104D6C" w:rsidRPr="00104D6C">
        <w:rPr>
          <w:b/>
          <w:color w:val="0000EE"/>
        </w:rPr>
        <w:fldChar w:fldCharType="separate"/>
      </w:r>
      <w:r w:rsidR="00104D6C" w:rsidRPr="00104D6C">
        <w:rPr>
          <w:b/>
          <w:color w:val="0000EE"/>
        </w:rPr>
        <w:t xml:space="preserve">Figure </w:t>
      </w:r>
      <w:r w:rsidR="00104D6C" w:rsidRPr="00104D6C">
        <w:rPr>
          <w:b/>
          <w:noProof/>
          <w:color w:val="0000EE"/>
        </w:rPr>
        <w:t>3</w:t>
      </w:r>
      <w:r w:rsidR="00104D6C" w:rsidRPr="00104D6C">
        <w:rPr>
          <w:b/>
          <w:color w:val="0000EE"/>
        </w:rPr>
        <w:noBreakHyphen/>
      </w:r>
      <w:r w:rsidR="00104D6C" w:rsidRPr="00104D6C">
        <w:rPr>
          <w:b/>
          <w:noProof/>
          <w:color w:val="0000EE"/>
        </w:rPr>
        <w:t>2</w:t>
      </w:r>
      <w:r w:rsidR="00104D6C" w:rsidRPr="00104D6C">
        <w:rPr>
          <w:b/>
          <w:color w:val="0000EE"/>
        </w:rPr>
        <w:fldChar w:fldCharType="end"/>
      </w:r>
      <w:r>
        <w:t xml:space="preserve">, the </w:t>
      </w:r>
      <w:r w:rsidRPr="00EB3C7F">
        <w:rPr>
          <w:rFonts w:ascii="Courier New" w:hAnsi="Courier New" w:cs="Courier New"/>
        </w:rPr>
        <w:t>CPE23PlatformSpecificationType</w:t>
      </w:r>
      <w:r>
        <w:t xml:space="preserve"> </w:t>
      </w:r>
      <w:r>
        <w:t xml:space="preserve">class </w:t>
      </w:r>
      <w:r w:rsidRPr="005D0AFA">
        <w:t>i</w:t>
      </w:r>
      <w:r>
        <w:t>mports and leverages version 32.3</w:t>
      </w:r>
      <w:r w:rsidRPr="005D0AFA">
        <w:t xml:space="preserve"> of the </w:t>
      </w:r>
      <w:r>
        <w:t>Common Platform Enumeration (CPE)</w:t>
      </w:r>
      <w:r w:rsidRPr="005D0AFA">
        <w:t xml:space="preserve"> schema for structured characterization of </w:t>
      </w:r>
      <w:r>
        <w:t>platforms</w:t>
      </w:r>
      <w:r w:rsidRPr="005D0AFA">
        <w:t>.</w:t>
      </w:r>
    </w:p>
    <w:p w14:paraId="20EBE623" w14:textId="77777777" w:rsidR="00104D6C" w:rsidRDefault="00104D6C" w:rsidP="00104D6C">
      <w:pPr>
        <w:keepNext/>
        <w:jc w:val="center"/>
      </w:pPr>
      <w:r w:rsidRPr="00104D6C">
        <w:t xml:space="preserve"> </w:t>
      </w:r>
      <w:r w:rsidRPr="00104D6C">
        <w:drawing>
          <wp:inline distT="0" distB="0" distL="0" distR="0" wp14:anchorId="03F95D29" wp14:editId="1077AEC9">
            <wp:extent cx="4933950" cy="1762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33950" cy="1762125"/>
                    </a:xfrm>
                    <a:prstGeom prst="rect">
                      <a:avLst/>
                    </a:prstGeom>
                  </pic:spPr>
                </pic:pic>
              </a:graphicData>
            </a:graphic>
          </wp:inline>
        </w:drawing>
      </w:r>
    </w:p>
    <w:p w14:paraId="14E886A3" w14:textId="0D9DA9B5" w:rsidR="00104D6C" w:rsidRDefault="00104D6C" w:rsidP="00104D6C">
      <w:pPr>
        <w:pStyle w:val="Caption"/>
      </w:pPr>
      <w:bookmarkStart w:id="76" w:name="_Ref437873263"/>
      <w:r>
        <w:t xml:space="preserve">Figure </w:t>
      </w:r>
      <w:fldSimple w:instr=" STYLEREF 1 \s ">
        <w:r>
          <w:rPr>
            <w:noProof/>
          </w:rPr>
          <w:t>3</w:t>
        </w:r>
      </w:fldSimple>
      <w:r>
        <w:noBreakHyphen/>
      </w:r>
      <w:fldSimple w:instr=" SEQ Figure \* ARABIC \s 1 ">
        <w:r>
          <w:rPr>
            <w:noProof/>
          </w:rPr>
          <w:t>2</w:t>
        </w:r>
      </w:fldSimple>
      <w:bookmarkEnd w:id="76"/>
      <w:r>
        <w:t xml:space="preserve">. UML diagram for the </w:t>
      </w:r>
      <w:r w:rsidRPr="00104D6C">
        <w:rPr>
          <w:rFonts w:ascii="Courier New" w:hAnsi="Courier New" w:cs="Courier New"/>
        </w:rPr>
        <w:t>CPE23PlatformSpecificationType</w:t>
      </w:r>
      <w:r>
        <w:t xml:space="preserve"> class</w:t>
      </w:r>
    </w:p>
    <w:p w14:paraId="7C661FC5" w14:textId="70C717E0" w:rsidR="00EB3C7F" w:rsidRDefault="00104D6C" w:rsidP="00104D6C">
      <w:pPr>
        <w:jc w:val="center"/>
      </w:pPr>
      <w:r w:rsidRPr="00104D6C">
        <w:t xml:space="preserve"> </w:t>
      </w:r>
    </w:p>
    <w:p w14:paraId="044EF4A4" w14:textId="77777777" w:rsidR="00104D6C" w:rsidRPr="00EB3C7F" w:rsidRDefault="00104D6C" w:rsidP="00104D6C">
      <w:pPr>
        <w:jc w:val="center"/>
      </w:pPr>
      <w:bookmarkStart w:id="77" w:name="_GoBack"/>
      <w:bookmarkEnd w:id="77"/>
    </w:p>
    <w:p w14:paraId="7D11C86B" w14:textId="68A7CC88" w:rsidR="00AE0702" w:rsidRPr="00FD22AC" w:rsidRDefault="00AE0702" w:rsidP="00FD22AC">
      <w:pPr>
        <w:pStyle w:val="Heading1"/>
      </w:pPr>
      <w:r w:rsidRPr="00FD22AC">
        <w:lastRenderedPageBreak/>
        <w:t>Conformance</w:t>
      </w:r>
      <w:bookmarkEnd w:id="62"/>
      <w:bookmarkEnd w:id="74"/>
      <w:bookmarkEnd w:id="75"/>
    </w:p>
    <w:p w14:paraId="231C9E01" w14:textId="77777777" w:rsidR="00FF63FB" w:rsidRPr="00042761" w:rsidRDefault="00FF63FB" w:rsidP="00FF63FB">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BE65D83" w14:textId="77777777" w:rsidR="00FF63FB" w:rsidRPr="00042761" w:rsidRDefault="00FF63FB" w:rsidP="00FF63FB">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6F9E3990" w14:textId="77777777" w:rsidR="00FF63FB" w:rsidRDefault="00FF63FB" w:rsidP="00FF63FB">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2E429A72" w14:textId="24133463" w:rsidR="00AE0702" w:rsidRPr="00AE0702" w:rsidRDefault="00FF63FB" w:rsidP="00FF63FB">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423F7A">
        <w:t>.</w:t>
      </w:r>
    </w:p>
    <w:p w14:paraId="4C2BDEB5" w14:textId="77777777" w:rsidR="0052099F" w:rsidRDefault="00B80CDB" w:rsidP="00CE1F32">
      <w:pPr>
        <w:pStyle w:val="AppendixHeading1"/>
      </w:pPr>
      <w:bookmarkStart w:id="78" w:name="_Toc85472897"/>
      <w:bookmarkStart w:id="79" w:name="_Toc287332012"/>
      <w:bookmarkStart w:id="80" w:name="_Toc429574515"/>
      <w:r>
        <w:lastRenderedPageBreak/>
        <w:t>Acknowl</w:t>
      </w:r>
      <w:r w:rsidR="004D0E5E">
        <w:t>e</w:t>
      </w:r>
      <w:r w:rsidR="008F61FB">
        <w:t>dg</w:t>
      </w:r>
      <w:r w:rsidR="0052099F">
        <w:t>ments</w:t>
      </w:r>
      <w:bookmarkEnd w:id="78"/>
      <w:bookmarkEnd w:id="79"/>
      <w:bookmarkEnd w:id="80"/>
    </w:p>
    <w:p w14:paraId="4A0B90AF" w14:textId="77777777" w:rsidR="00C32606" w:rsidRDefault="00C32606" w:rsidP="00C32606">
      <w:r>
        <w:t>The following individuals have participated in the creation of this specification and are gratefully acknowledged:</w:t>
      </w:r>
    </w:p>
    <w:p w14:paraId="38BA55A1" w14:textId="77777777" w:rsidR="00C32606" w:rsidRDefault="00C32606" w:rsidP="00C32606">
      <w:pPr>
        <w:pStyle w:val="Titlepageinfo"/>
      </w:pPr>
      <w:r>
        <w:t>Participants:</w:t>
      </w:r>
      <w:r>
        <w:fldChar w:fldCharType="begin"/>
      </w:r>
      <w:r>
        <w:instrText xml:space="preserve"> MACROBUTTON  </w:instrText>
      </w:r>
      <w:r>
        <w:fldChar w:fldCharType="end"/>
      </w:r>
    </w:p>
    <w:p w14:paraId="588E28DE" w14:textId="77777777" w:rsidR="005C44F1" w:rsidRDefault="005C44F1" w:rsidP="005C44F1">
      <w:pPr>
        <w:pStyle w:val="Contributor"/>
      </w:pPr>
      <w:r>
        <w:t>Dean Thompson, Australia and New Zealand Banking Group (ANZ Bank)</w:t>
      </w:r>
    </w:p>
    <w:p w14:paraId="60C2A48A" w14:textId="77777777" w:rsidR="005C44F1" w:rsidRDefault="005C44F1" w:rsidP="005C44F1">
      <w:pPr>
        <w:pStyle w:val="Contributor"/>
      </w:pPr>
      <w:r>
        <w:t>Bret Jordan, Blue Coat Systems, Inc.</w:t>
      </w:r>
    </w:p>
    <w:p w14:paraId="262F1E72" w14:textId="77777777" w:rsidR="005C44F1" w:rsidRDefault="005C44F1" w:rsidP="005C44F1">
      <w:pPr>
        <w:pStyle w:val="Contributor"/>
      </w:pPr>
      <w:r>
        <w:t>Adnan Baykal, Center for Internet Security (CIS)</w:t>
      </w:r>
    </w:p>
    <w:p w14:paraId="78AFCCDC" w14:textId="77777777" w:rsidR="005C44F1" w:rsidRDefault="005C44F1" w:rsidP="005C44F1">
      <w:pPr>
        <w:pStyle w:val="Contributor"/>
      </w:pPr>
      <w:r>
        <w:t>Liron Schiff, Comilion (mobile) Ltd.</w:t>
      </w:r>
    </w:p>
    <w:p w14:paraId="0B52FEC6" w14:textId="77777777" w:rsidR="005C44F1" w:rsidRDefault="005C44F1" w:rsidP="005C44F1">
      <w:pPr>
        <w:pStyle w:val="Contributor"/>
      </w:pPr>
      <w:r>
        <w:t>Jane Ginn, Cyber Threat Intelligence Network, Inc. (CTIN)</w:t>
      </w:r>
    </w:p>
    <w:p w14:paraId="0A04A64F" w14:textId="77777777" w:rsidR="005C44F1" w:rsidRDefault="005C44F1" w:rsidP="005C44F1">
      <w:pPr>
        <w:pStyle w:val="Contributor"/>
      </w:pPr>
      <w:r>
        <w:t>Richard Struse, DHS Office of Cybersecurity and Communications (CS&amp;C)</w:t>
      </w:r>
    </w:p>
    <w:p w14:paraId="6F6CD6E6" w14:textId="77777777" w:rsidR="005C44F1" w:rsidRDefault="005C44F1" w:rsidP="005C44F1">
      <w:pPr>
        <w:pStyle w:val="Contributor"/>
      </w:pPr>
      <w:r>
        <w:t>Ryusuke Masuoka, Fujitsu Limited</w:t>
      </w:r>
    </w:p>
    <w:p w14:paraId="3D7D2A38" w14:textId="77777777" w:rsidR="005C44F1" w:rsidRDefault="005C44F1" w:rsidP="005C44F1">
      <w:pPr>
        <w:pStyle w:val="Contributor"/>
      </w:pPr>
      <w:r>
        <w:t>Eric Burger, Georgetown University</w:t>
      </w:r>
    </w:p>
    <w:p w14:paraId="05C97925" w14:textId="77777777" w:rsidR="005C44F1" w:rsidRDefault="005C44F1" w:rsidP="005C44F1">
      <w:pPr>
        <w:pStyle w:val="Contributor"/>
      </w:pPr>
      <w:r>
        <w:t>Jason Keirstead, IBM</w:t>
      </w:r>
    </w:p>
    <w:p w14:paraId="1D3928E8" w14:textId="77777777" w:rsidR="005C44F1" w:rsidRDefault="005C44F1" w:rsidP="005C44F1">
      <w:pPr>
        <w:pStyle w:val="Contributor"/>
      </w:pPr>
      <w:r>
        <w:t>Paul Martini, iboss, Inc.</w:t>
      </w:r>
    </w:p>
    <w:p w14:paraId="34E3030E" w14:textId="77777777" w:rsidR="005C44F1" w:rsidRDefault="005C44F1" w:rsidP="005C44F1">
      <w:pPr>
        <w:pStyle w:val="Contributor"/>
      </w:pPr>
      <w:r>
        <w:t>Jerome Athias, Individual</w:t>
      </w:r>
    </w:p>
    <w:p w14:paraId="03F90176" w14:textId="77777777" w:rsidR="005C44F1" w:rsidRDefault="005C44F1" w:rsidP="005C44F1">
      <w:pPr>
        <w:pStyle w:val="Contributor"/>
      </w:pPr>
      <w:r>
        <w:t>Sanjiv Kalkar, Individual</w:t>
      </w:r>
    </w:p>
    <w:p w14:paraId="02B9C963" w14:textId="77777777" w:rsidR="005C44F1" w:rsidRDefault="005C44F1" w:rsidP="005C44F1">
      <w:pPr>
        <w:pStyle w:val="Contributor"/>
      </w:pPr>
      <w:r>
        <w:t>Terry MacDonald, Individual</w:t>
      </w:r>
    </w:p>
    <w:p w14:paraId="2C6F9350" w14:textId="77777777" w:rsidR="005C44F1" w:rsidRDefault="005C44F1" w:rsidP="005C44F1">
      <w:pPr>
        <w:pStyle w:val="Contributor"/>
      </w:pPr>
      <w:r>
        <w:t>Alex Pinto, Individual</w:t>
      </w:r>
    </w:p>
    <w:p w14:paraId="4F732E51" w14:textId="77777777" w:rsidR="005C44F1" w:rsidRDefault="005C44F1" w:rsidP="005C44F1">
      <w:pPr>
        <w:pStyle w:val="Contributor"/>
      </w:pPr>
      <w:r>
        <w:t>Patrick Maroney, Integrated Networking Technologies, Inc.</w:t>
      </w:r>
    </w:p>
    <w:p w14:paraId="10C4CA7F" w14:textId="77777777" w:rsidR="005C44F1" w:rsidRDefault="005C44F1" w:rsidP="005C44F1">
      <w:pPr>
        <w:pStyle w:val="Contributor"/>
      </w:pPr>
      <w:r>
        <w:t>Wouter Bolsterlee, Intelworks BV</w:t>
      </w:r>
    </w:p>
    <w:p w14:paraId="68992148" w14:textId="77777777" w:rsidR="005C44F1" w:rsidRDefault="005C44F1" w:rsidP="005C44F1">
      <w:pPr>
        <w:pStyle w:val="Contributor"/>
      </w:pPr>
      <w:r>
        <w:t>Joep Gommers, Intelworks BV</w:t>
      </w:r>
    </w:p>
    <w:p w14:paraId="559EBB5E" w14:textId="77777777" w:rsidR="005C44F1" w:rsidRDefault="005C44F1" w:rsidP="005C44F1">
      <w:pPr>
        <w:pStyle w:val="Contributor"/>
      </w:pPr>
      <w:r>
        <w:t>Sergey Polzunov, Intelworks BV</w:t>
      </w:r>
    </w:p>
    <w:p w14:paraId="4586FAC9" w14:textId="77777777" w:rsidR="005C44F1" w:rsidRDefault="005C44F1" w:rsidP="005C44F1">
      <w:pPr>
        <w:pStyle w:val="Contributor"/>
      </w:pPr>
      <w:r>
        <w:t>Rutger Prins, Intelworks BV</w:t>
      </w:r>
    </w:p>
    <w:p w14:paraId="664FD19A" w14:textId="77777777" w:rsidR="005C44F1" w:rsidRDefault="005C44F1" w:rsidP="005C44F1">
      <w:pPr>
        <w:pStyle w:val="Contributor"/>
      </w:pPr>
      <w:r>
        <w:t>Andrei Sîrghi, Intelworks BV</w:t>
      </w:r>
    </w:p>
    <w:p w14:paraId="1F28DFF5" w14:textId="77777777" w:rsidR="005C44F1" w:rsidRDefault="005C44F1" w:rsidP="005C44F1">
      <w:pPr>
        <w:pStyle w:val="Contributor"/>
      </w:pPr>
      <w:r>
        <w:t>Jonathan Baker, MITRE Corporation</w:t>
      </w:r>
    </w:p>
    <w:p w14:paraId="7E2479C4" w14:textId="77777777" w:rsidR="005C44F1" w:rsidRDefault="005C44F1" w:rsidP="005C44F1">
      <w:pPr>
        <w:pStyle w:val="Contributor"/>
      </w:pPr>
      <w:r>
        <w:t>Sean Barnum, MITRE Corporation</w:t>
      </w:r>
    </w:p>
    <w:p w14:paraId="58604425" w14:textId="77777777" w:rsidR="005C44F1" w:rsidRDefault="005C44F1" w:rsidP="005C44F1">
      <w:pPr>
        <w:pStyle w:val="Contributor"/>
      </w:pPr>
      <w:r>
        <w:t>Mark Davidson, MITRE Corporation</w:t>
      </w:r>
    </w:p>
    <w:p w14:paraId="002327AC" w14:textId="77777777" w:rsidR="005C44F1" w:rsidRDefault="005C44F1" w:rsidP="005C44F1">
      <w:pPr>
        <w:pStyle w:val="Contributor"/>
      </w:pPr>
      <w:r>
        <w:t>Ivan Kirillov, MITRE Corporation</w:t>
      </w:r>
    </w:p>
    <w:p w14:paraId="5FB597FF" w14:textId="77777777" w:rsidR="005C44F1" w:rsidRDefault="005C44F1" w:rsidP="005C44F1">
      <w:pPr>
        <w:pStyle w:val="Contributor"/>
      </w:pPr>
      <w:r>
        <w:t>John Wunder, MITRE Corporation</w:t>
      </w:r>
    </w:p>
    <w:p w14:paraId="5494F96A" w14:textId="77777777" w:rsidR="005C44F1" w:rsidRDefault="005C44F1" w:rsidP="005C44F1">
      <w:pPr>
        <w:pStyle w:val="Contributor"/>
      </w:pPr>
      <w:r>
        <w:t>Mike Boyle, National Security Agency</w:t>
      </w:r>
    </w:p>
    <w:p w14:paraId="72312F52" w14:textId="77777777" w:rsidR="005C44F1" w:rsidRDefault="005C44F1" w:rsidP="005C44F1">
      <w:pPr>
        <w:pStyle w:val="Contributor"/>
      </w:pPr>
      <w:r>
        <w:t>Jessica Fitzgerald-McKay, National Security Agency</w:t>
      </w:r>
    </w:p>
    <w:p w14:paraId="63F1587E" w14:textId="77777777" w:rsidR="005C44F1" w:rsidRDefault="005C44F1" w:rsidP="005C44F1">
      <w:pPr>
        <w:pStyle w:val="Contributor"/>
      </w:pPr>
      <w:r>
        <w:t>Takahiro Kakumaru, NEC Corporation</w:t>
      </w:r>
    </w:p>
    <w:p w14:paraId="3CDCD5C8" w14:textId="77777777" w:rsidR="005C44F1" w:rsidRDefault="005C44F1" w:rsidP="005C44F1">
      <w:pPr>
        <w:pStyle w:val="Contributor"/>
      </w:pPr>
      <w:r>
        <w:t>John-Mark Gurney, New Context Services, Inc.</w:t>
      </w:r>
    </w:p>
    <w:p w14:paraId="7F0224BB" w14:textId="77777777" w:rsidR="005C44F1" w:rsidRDefault="005C44F1" w:rsidP="005C44F1">
      <w:pPr>
        <w:pStyle w:val="Contributor"/>
      </w:pPr>
      <w:r>
        <w:t>Christian Hunt, New Context Services, Inc.</w:t>
      </w:r>
    </w:p>
    <w:p w14:paraId="10481A4A" w14:textId="77777777" w:rsidR="005C44F1" w:rsidRDefault="005C44F1" w:rsidP="005C44F1">
      <w:pPr>
        <w:pStyle w:val="Contributor"/>
      </w:pPr>
      <w:r>
        <w:t>Andrew Storms, New Context Services, Inc.</w:t>
      </w:r>
    </w:p>
    <w:p w14:paraId="39254234" w14:textId="77777777" w:rsidR="005C44F1" w:rsidRDefault="005C44F1" w:rsidP="005C44F1">
      <w:pPr>
        <w:pStyle w:val="Contributor"/>
      </w:pPr>
      <w:r>
        <w:t>Igor Baikalov, Securonix</w:t>
      </w:r>
    </w:p>
    <w:p w14:paraId="65699D01" w14:textId="77777777" w:rsidR="005C44F1" w:rsidRDefault="005C44F1" w:rsidP="005C44F1">
      <w:pPr>
        <w:pStyle w:val="Contributor"/>
      </w:pPr>
      <w:r>
        <w:t>Bernd Grobauer, Siemens AG</w:t>
      </w:r>
    </w:p>
    <w:p w14:paraId="1FB92095" w14:textId="77777777" w:rsidR="005C44F1" w:rsidRDefault="005C44F1" w:rsidP="005C44F1">
      <w:pPr>
        <w:pStyle w:val="Contributor"/>
      </w:pPr>
      <w:r>
        <w:t>John Anderson, Soltra</w:t>
      </w:r>
    </w:p>
    <w:p w14:paraId="1C23B937" w14:textId="77777777" w:rsidR="005C44F1" w:rsidRDefault="005C44F1" w:rsidP="005C44F1">
      <w:pPr>
        <w:pStyle w:val="Contributor"/>
      </w:pPr>
      <w:r>
        <w:t>Trey Darley, Soltra</w:t>
      </w:r>
    </w:p>
    <w:p w14:paraId="21853897" w14:textId="77777777" w:rsidR="005C44F1" w:rsidRDefault="005C44F1" w:rsidP="005C44F1">
      <w:pPr>
        <w:pStyle w:val="Contributor"/>
      </w:pPr>
      <w:r>
        <w:t>Paul Dion, Soltra</w:t>
      </w:r>
    </w:p>
    <w:p w14:paraId="0ED8C8E2" w14:textId="77777777" w:rsidR="005C44F1" w:rsidRDefault="005C44F1" w:rsidP="005C44F1">
      <w:pPr>
        <w:pStyle w:val="Contributor"/>
      </w:pPr>
      <w:r>
        <w:t>Brandon Hanes, Soltra</w:t>
      </w:r>
    </w:p>
    <w:p w14:paraId="2D9F3947" w14:textId="77777777" w:rsidR="005C44F1" w:rsidRDefault="005C44F1" w:rsidP="005C44F1">
      <w:pPr>
        <w:pStyle w:val="Contributor"/>
      </w:pPr>
      <w:r>
        <w:t>Ali Khan, Soltra</w:t>
      </w:r>
    </w:p>
    <w:p w14:paraId="506534F4" w14:textId="77777777" w:rsidR="005C44F1" w:rsidRDefault="005C44F1" w:rsidP="005C44F1">
      <w:pPr>
        <w:pStyle w:val="Contributor"/>
      </w:pPr>
    </w:p>
    <w:p w14:paraId="55AD5E83" w14:textId="77777777" w:rsidR="005C44F1" w:rsidRPr="00DC7E8A" w:rsidRDefault="005C44F1" w:rsidP="005C44F1">
      <w:pPr>
        <w:ind w:left="720"/>
      </w:pPr>
      <w:r>
        <w:t>The authors would also like to thank the larger CybOX Community for its input and help in reviewing this document.</w:t>
      </w:r>
    </w:p>
    <w:p w14:paraId="3D245258" w14:textId="77777777" w:rsidR="008354A2" w:rsidRPr="008354A2" w:rsidRDefault="008354A2" w:rsidP="008354A2"/>
    <w:p w14:paraId="3577BF5A" w14:textId="77777777" w:rsidR="00A05FDF" w:rsidRDefault="00A05FDF" w:rsidP="00A05FDF">
      <w:pPr>
        <w:pStyle w:val="AppendixHeading1"/>
      </w:pPr>
      <w:bookmarkStart w:id="81" w:name="_Toc85472898"/>
      <w:bookmarkStart w:id="82" w:name="_Toc287332014"/>
      <w:bookmarkStart w:id="83" w:name="_Toc429574516"/>
      <w:r>
        <w:lastRenderedPageBreak/>
        <w:t>Revision History</w:t>
      </w:r>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2D7BB62F" w14:textId="77777777" w:rsidTr="00961C50">
        <w:tc>
          <w:tcPr>
            <w:tcW w:w="1548" w:type="dxa"/>
          </w:tcPr>
          <w:p w14:paraId="4DF4C12D" w14:textId="77777777" w:rsidR="00A05FDF" w:rsidRPr="00C7321D" w:rsidRDefault="00A05FDF" w:rsidP="00C7321D">
            <w:pPr>
              <w:jc w:val="center"/>
              <w:rPr>
                <w:b/>
              </w:rPr>
            </w:pPr>
            <w:r w:rsidRPr="00C7321D">
              <w:rPr>
                <w:b/>
              </w:rPr>
              <w:t>Revision</w:t>
            </w:r>
          </w:p>
        </w:tc>
        <w:tc>
          <w:tcPr>
            <w:tcW w:w="171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5C44F1" w14:paraId="654326F3" w14:textId="77777777" w:rsidTr="00961C50">
        <w:tc>
          <w:tcPr>
            <w:tcW w:w="1548" w:type="dxa"/>
          </w:tcPr>
          <w:p w14:paraId="7E08FD4A" w14:textId="1D264D73" w:rsidR="005C44F1" w:rsidRDefault="005C44F1" w:rsidP="005C44F1">
            <w:r>
              <w:t>wd01</w:t>
            </w:r>
          </w:p>
        </w:tc>
        <w:tc>
          <w:tcPr>
            <w:tcW w:w="1710" w:type="dxa"/>
          </w:tcPr>
          <w:p w14:paraId="39EA0661" w14:textId="04AF0807" w:rsidR="005C44F1" w:rsidRDefault="005C44F1" w:rsidP="005C44F1">
            <w:r>
              <w:t>10 November 2015</w:t>
            </w:r>
          </w:p>
        </w:tc>
        <w:tc>
          <w:tcPr>
            <w:tcW w:w="1890" w:type="dxa"/>
          </w:tcPr>
          <w:p w14:paraId="2E6118D2" w14:textId="77777777" w:rsidR="005C44F1" w:rsidRDefault="005C44F1" w:rsidP="005C44F1">
            <w:r>
              <w:t xml:space="preserve">Desiree Beck </w:t>
            </w:r>
          </w:p>
          <w:p w14:paraId="0D939973" w14:textId="77777777" w:rsidR="005C44F1" w:rsidRDefault="005C44F1" w:rsidP="005C44F1">
            <w:r>
              <w:t>Trey Darley</w:t>
            </w:r>
          </w:p>
          <w:p w14:paraId="30B84739" w14:textId="77777777" w:rsidR="005C44F1" w:rsidRDefault="005C44F1" w:rsidP="005C44F1">
            <w:r>
              <w:t xml:space="preserve"> Ivan Kirillov</w:t>
            </w:r>
          </w:p>
          <w:p w14:paraId="620392E0" w14:textId="28912342" w:rsidR="005C44F1" w:rsidRDefault="005C44F1" w:rsidP="005C44F1">
            <w:r>
              <w:t xml:space="preserve"> Rich Piazza</w:t>
            </w:r>
          </w:p>
        </w:tc>
        <w:tc>
          <w:tcPr>
            <w:tcW w:w="4428" w:type="dxa"/>
          </w:tcPr>
          <w:p w14:paraId="3E267AD6" w14:textId="6A648C23" w:rsidR="005C44F1" w:rsidRDefault="005C44F1" w:rsidP="005C44F1">
            <w:r>
              <w:t>Initial transfer to OASIS template</w:t>
            </w:r>
          </w:p>
        </w:tc>
      </w:tr>
    </w:tbl>
    <w:p w14:paraId="5C3A35DB" w14:textId="77777777" w:rsidR="003129C6" w:rsidRPr="003129C6" w:rsidRDefault="003129C6" w:rsidP="003129C6"/>
    <w:sectPr w:rsidR="003129C6" w:rsidRPr="003129C6" w:rsidSect="00AF4FAC">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40156" w14:textId="77777777" w:rsidR="00AF4FAC" w:rsidRDefault="00AF4FAC" w:rsidP="008C100C">
      <w:r>
        <w:separator/>
      </w:r>
    </w:p>
    <w:p w14:paraId="7A73F224" w14:textId="77777777" w:rsidR="00AF4FAC" w:rsidRDefault="00AF4FAC" w:rsidP="008C100C"/>
    <w:p w14:paraId="4D1D4E3B" w14:textId="77777777" w:rsidR="00AF4FAC" w:rsidRDefault="00AF4FAC" w:rsidP="008C100C"/>
    <w:p w14:paraId="784F1C40" w14:textId="77777777" w:rsidR="00AF4FAC" w:rsidRDefault="00AF4FAC" w:rsidP="008C100C"/>
    <w:p w14:paraId="0DFBB5E5" w14:textId="77777777" w:rsidR="00AF4FAC" w:rsidRDefault="00AF4FAC" w:rsidP="008C100C"/>
    <w:p w14:paraId="0C7DC260" w14:textId="77777777" w:rsidR="00AF4FAC" w:rsidRDefault="00AF4FAC" w:rsidP="008C100C"/>
    <w:p w14:paraId="4F96887C" w14:textId="77777777" w:rsidR="00AF4FAC" w:rsidRDefault="00AF4FAC" w:rsidP="008C100C"/>
  </w:endnote>
  <w:endnote w:type="continuationSeparator" w:id="0">
    <w:p w14:paraId="35E2E705" w14:textId="77777777" w:rsidR="00AF4FAC" w:rsidRDefault="00AF4FAC" w:rsidP="008C100C">
      <w:r>
        <w:continuationSeparator/>
      </w:r>
    </w:p>
    <w:p w14:paraId="5CC57811" w14:textId="77777777" w:rsidR="00AF4FAC" w:rsidRDefault="00AF4FAC" w:rsidP="008C100C"/>
    <w:p w14:paraId="1E9C086F" w14:textId="77777777" w:rsidR="00AF4FAC" w:rsidRDefault="00AF4FAC" w:rsidP="008C100C"/>
    <w:p w14:paraId="62FC3F26" w14:textId="77777777" w:rsidR="00AF4FAC" w:rsidRDefault="00AF4FAC" w:rsidP="008C100C"/>
    <w:p w14:paraId="020F70D2" w14:textId="77777777" w:rsidR="00AF4FAC" w:rsidRDefault="00AF4FAC" w:rsidP="008C100C"/>
    <w:p w14:paraId="2567DDDD" w14:textId="77777777" w:rsidR="00AF4FAC" w:rsidRDefault="00AF4FAC" w:rsidP="008C100C"/>
    <w:p w14:paraId="1CB73C42" w14:textId="77777777" w:rsidR="00AF4FAC" w:rsidRDefault="00AF4FA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59FF1" w14:textId="77777777" w:rsidR="00AF4FAC" w:rsidRPr="00195F88" w:rsidRDefault="00AF4FAC"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14:paraId="0FC5BB11" w14:textId="77777777" w:rsidR="00AF4FAC" w:rsidRPr="00195F88" w:rsidRDefault="00AF4FA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04D6C">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04D6C">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8BE35" w14:textId="77777777" w:rsidR="00AF4FAC" w:rsidRDefault="00AF4FAC" w:rsidP="008C100C">
      <w:r>
        <w:separator/>
      </w:r>
    </w:p>
    <w:p w14:paraId="4DE5EF70" w14:textId="77777777" w:rsidR="00AF4FAC" w:rsidRDefault="00AF4FAC" w:rsidP="008C100C"/>
  </w:footnote>
  <w:footnote w:type="continuationSeparator" w:id="0">
    <w:p w14:paraId="18F1F670" w14:textId="77777777" w:rsidR="00AF4FAC" w:rsidRDefault="00AF4FAC" w:rsidP="008C100C">
      <w:r>
        <w:continuationSeparator/>
      </w:r>
    </w:p>
    <w:p w14:paraId="1587F331" w14:textId="77777777" w:rsidR="00AF4FAC" w:rsidRDefault="00AF4FAC"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3132D"/>
    <w:rsid w:val="00035E41"/>
    <w:rsid w:val="00066EFE"/>
    <w:rsid w:val="00076EFC"/>
    <w:rsid w:val="00095B20"/>
    <w:rsid w:val="00096E2D"/>
    <w:rsid w:val="000B071A"/>
    <w:rsid w:val="000C471B"/>
    <w:rsid w:val="000E28CA"/>
    <w:rsid w:val="000F36D1"/>
    <w:rsid w:val="000F3A82"/>
    <w:rsid w:val="00101FF7"/>
    <w:rsid w:val="00104D6C"/>
    <w:rsid w:val="001057D2"/>
    <w:rsid w:val="0012387E"/>
    <w:rsid w:val="00123F2F"/>
    <w:rsid w:val="00125EA7"/>
    <w:rsid w:val="00132EB2"/>
    <w:rsid w:val="00137B9D"/>
    <w:rsid w:val="00147F63"/>
    <w:rsid w:val="00152C26"/>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10847"/>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433A"/>
    <w:rsid w:val="003A56A2"/>
    <w:rsid w:val="003B0E37"/>
    <w:rsid w:val="003B60FC"/>
    <w:rsid w:val="003C18EF"/>
    <w:rsid w:val="003C23FA"/>
    <w:rsid w:val="003C2BAB"/>
    <w:rsid w:val="003C61EA"/>
    <w:rsid w:val="003D1945"/>
    <w:rsid w:val="003D29E4"/>
    <w:rsid w:val="003F0E95"/>
    <w:rsid w:val="003F487C"/>
    <w:rsid w:val="00412A4B"/>
    <w:rsid w:val="00417AFA"/>
    <w:rsid w:val="004226B7"/>
    <w:rsid w:val="00423F7A"/>
    <w:rsid w:val="004258D4"/>
    <w:rsid w:val="0045067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5167F"/>
    <w:rsid w:val="00556BE2"/>
    <w:rsid w:val="00576770"/>
    <w:rsid w:val="0058119D"/>
    <w:rsid w:val="00582DE2"/>
    <w:rsid w:val="00590FE3"/>
    <w:rsid w:val="005A1689"/>
    <w:rsid w:val="005A293B"/>
    <w:rsid w:val="005A5E41"/>
    <w:rsid w:val="005B73BD"/>
    <w:rsid w:val="005C44F1"/>
    <w:rsid w:val="005D2EE1"/>
    <w:rsid w:val="005E2FCB"/>
    <w:rsid w:val="005E587C"/>
    <w:rsid w:val="005F7EBF"/>
    <w:rsid w:val="00602DFE"/>
    <w:rsid w:val="006047D8"/>
    <w:rsid w:val="006107FC"/>
    <w:rsid w:val="00631B8B"/>
    <w:rsid w:val="00633D82"/>
    <w:rsid w:val="00643397"/>
    <w:rsid w:val="00655EA0"/>
    <w:rsid w:val="0068398A"/>
    <w:rsid w:val="006A0BE4"/>
    <w:rsid w:val="006A1B10"/>
    <w:rsid w:val="006A48F3"/>
    <w:rsid w:val="006A6A3A"/>
    <w:rsid w:val="006B649C"/>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7347A"/>
    <w:rsid w:val="007816D7"/>
    <w:rsid w:val="007A17F1"/>
    <w:rsid w:val="007C2C52"/>
    <w:rsid w:val="007D079E"/>
    <w:rsid w:val="007D2CDB"/>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61C50"/>
    <w:rsid w:val="00961CBD"/>
    <w:rsid w:val="00995224"/>
    <w:rsid w:val="0099772D"/>
    <w:rsid w:val="009A1CFF"/>
    <w:rsid w:val="009A44D0"/>
    <w:rsid w:val="009A4C1B"/>
    <w:rsid w:val="009A6CB3"/>
    <w:rsid w:val="009C7DCE"/>
    <w:rsid w:val="009D1661"/>
    <w:rsid w:val="009E5ACB"/>
    <w:rsid w:val="00A001B9"/>
    <w:rsid w:val="00A01E27"/>
    <w:rsid w:val="00A046ED"/>
    <w:rsid w:val="00A05FDF"/>
    <w:rsid w:val="00A36268"/>
    <w:rsid w:val="00A44E81"/>
    <w:rsid w:val="00A471E7"/>
    <w:rsid w:val="00A50716"/>
    <w:rsid w:val="00A710C8"/>
    <w:rsid w:val="00A83CAA"/>
    <w:rsid w:val="00A9135E"/>
    <w:rsid w:val="00AA7BD8"/>
    <w:rsid w:val="00AB2A50"/>
    <w:rsid w:val="00AC5012"/>
    <w:rsid w:val="00AC5462"/>
    <w:rsid w:val="00AD0665"/>
    <w:rsid w:val="00AD0F45"/>
    <w:rsid w:val="00AD6C00"/>
    <w:rsid w:val="00AE0702"/>
    <w:rsid w:val="00AF4FAC"/>
    <w:rsid w:val="00AF5EEC"/>
    <w:rsid w:val="00AF76D8"/>
    <w:rsid w:val="00B07128"/>
    <w:rsid w:val="00B103B8"/>
    <w:rsid w:val="00B123BA"/>
    <w:rsid w:val="00B128F4"/>
    <w:rsid w:val="00B1373F"/>
    <w:rsid w:val="00B2415D"/>
    <w:rsid w:val="00B25154"/>
    <w:rsid w:val="00B53807"/>
    <w:rsid w:val="00B56878"/>
    <w:rsid w:val="00B569DB"/>
    <w:rsid w:val="00B6129E"/>
    <w:rsid w:val="00B62E2E"/>
    <w:rsid w:val="00B641A5"/>
    <w:rsid w:val="00B80CDB"/>
    <w:rsid w:val="00BA2083"/>
    <w:rsid w:val="00BB35CE"/>
    <w:rsid w:val="00BC439B"/>
    <w:rsid w:val="00BD0149"/>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8216B"/>
    <w:rsid w:val="00D852A1"/>
    <w:rsid w:val="00DA5475"/>
    <w:rsid w:val="00DB7C1F"/>
    <w:rsid w:val="00DD73AA"/>
    <w:rsid w:val="00DE46EE"/>
    <w:rsid w:val="00DE6F0E"/>
    <w:rsid w:val="00DF13E8"/>
    <w:rsid w:val="00DF1F29"/>
    <w:rsid w:val="00DF5EAF"/>
    <w:rsid w:val="00E01912"/>
    <w:rsid w:val="00E040A9"/>
    <w:rsid w:val="00E07B11"/>
    <w:rsid w:val="00E07E12"/>
    <w:rsid w:val="00E10EA9"/>
    <w:rsid w:val="00E21636"/>
    <w:rsid w:val="00E230BA"/>
    <w:rsid w:val="00E31A55"/>
    <w:rsid w:val="00E35706"/>
    <w:rsid w:val="00E36FE1"/>
    <w:rsid w:val="00E4299F"/>
    <w:rsid w:val="00E43C11"/>
    <w:rsid w:val="00E54BC8"/>
    <w:rsid w:val="00E62DFD"/>
    <w:rsid w:val="00E748CD"/>
    <w:rsid w:val="00E7674F"/>
    <w:rsid w:val="00E7785D"/>
    <w:rsid w:val="00E83ACA"/>
    <w:rsid w:val="00E9034C"/>
    <w:rsid w:val="00E947B6"/>
    <w:rsid w:val="00EB3C7F"/>
    <w:rsid w:val="00EC1016"/>
    <w:rsid w:val="00EC37E0"/>
    <w:rsid w:val="00EC4D9D"/>
    <w:rsid w:val="00EC66AB"/>
    <w:rsid w:val="00EE32B1"/>
    <w:rsid w:val="00EE3C80"/>
    <w:rsid w:val="00EF3F76"/>
    <w:rsid w:val="00EF5B8E"/>
    <w:rsid w:val="00F003C0"/>
    <w:rsid w:val="00F07E6A"/>
    <w:rsid w:val="00F07FE7"/>
    <w:rsid w:val="00F10B93"/>
    <w:rsid w:val="00F5240A"/>
    <w:rsid w:val="00F53893"/>
    <w:rsid w:val="00F633FA"/>
    <w:rsid w:val="00F636FC"/>
    <w:rsid w:val="00F9125E"/>
    <w:rsid w:val="00F94051"/>
    <w:rsid w:val="00FA361D"/>
    <w:rsid w:val="00FB384A"/>
    <w:rsid w:val="00FB3A75"/>
    <w:rsid w:val="00FC5615"/>
    <w:rsid w:val="00FD22AC"/>
    <w:rsid w:val="00FD445B"/>
    <w:rsid w:val="00FE5C13"/>
    <w:rsid w:val="00FF4267"/>
    <w:rsid w:val="00FF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3FB"/>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FF63FB"/>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FF63FB"/>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FF63FB"/>
    <w:pPr>
      <w:numPr>
        <w:ilvl w:val="2"/>
      </w:numPr>
      <w:outlineLvl w:val="2"/>
    </w:pPr>
    <w:rPr>
      <w:bCs/>
      <w:sz w:val="26"/>
      <w:szCs w:val="26"/>
    </w:rPr>
  </w:style>
  <w:style w:type="paragraph" w:styleId="Heading4">
    <w:name w:val="heading 4"/>
    <w:aliases w:val="H4"/>
    <w:basedOn w:val="Heading3"/>
    <w:next w:val="Normal"/>
    <w:link w:val="Heading4Char"/>
    <w:qFormat/>
    <w:rsid w:val="00FF63FB"/>
    <w:pPr>
      <w:numPr>
        <w:ilvl w:val="3"/>
      </w:numPr>
      <w:outlineLvl w:val="3"/>
    </w:pPr>
    <w:rPr>
      <w:bCs w:val="0"/>
      <w:sz w:val="24"/>
      <w:szCs w:val="28"/>
    </w:rPr>
  </w:style>
  <w:style w:type="paragraph" w:styleId="Heading5">
    <w:name w:val="heading 5"/>
    <w:basedOn w:val="Heading4"/>
    <w:next w:val="Normal"/>
    <w:qFormat/>
    <w:rsid w:val="00FF63FB"/>
    <w:pPr>
      <w:numPr>
        <w:ilvl w:val="4"/>
      </w:numPr>
      <w:outlineLvl w:val="4"/>
    </w:pPr>
    <w:rPr>
      <w:bCs/>
      <w:iCs w:val="0"/>
      <w:szCs w:val="26"/>
    </w:rPr>
  </w:style>
  <w:style w:type="paragraph" w:styleId="Heading6">
    <w:name w:val="heading 6"/>
    <w:basedOn w:val="Heading5"/>
    <w:next w:val="Normal"/>
    <w:qFormat/>
    <w:rsid w:val="00FF63FB"/>
    <w:pPr>
      <w:numPr>
        <w:ilvl w:val="5"/>
      </w:numPr>
      <w:outlineLvl w:val="5"/>
    </w:pPr>
    <w:rPr>
      <w:bCs w:val="0"/>
      <w:sz w:val="22"/>
      <w:szCs w:val="22"/>
    </w:rPr>
  </w:style>
  <w:style w:type="paragraph" w:styleId="Heading7">
    <w:name w:val="heading 7"/>
    <w:basedOn w:val="Heading6"/>
    <w:next w:val="Normal"/>
    <w:qFormat/>
    <w:rsid w:val="00FF63FB"/>
    <w:pPr>
      <w:numPr>
        <w:ilvl w:val="6"/>
      </w:numPr>
      <w:outlineLvl w:val="6"/>
    </w:pPr>
  </w:style>
  <w:style w:type="paragraph" w:styleId="Heading8">
    <w:name w:val="heading 8"/>
    <w:basedOn w:val="Heading7"/>
    <w:next w:val="Normal"/>
    <w:qFormat/>
    <w:rsid w:val="00FF63FB"/>
    <w:pPr>
      <w:numPr>
        <w:ilvl w:val="7"/>
      </w:numPr>
      <w:outlineLvl w:val="7"/>
    </w:pPr>
    <w:rPr>
      <w:i/>
      <w:iCs/>
    </w:rPr>
  </w:style>
  <w:style w:type="paragraph" w:styleId="Heading9">
    <w:name w:val="heading 9"/>
    <w:basedOn w:val="Heading8"/>
    <w:next w:val="Normal"/>
    <w:qFormat/>
    <w:rsid w:val="00FF63FB"/>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F63FB"/>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FF63FB"/>
    <w:rPr>
      <w:sz w:val="36"/>
      <w:szCs w:val="36"/>
    </w:rPr>
  </w:style>
  <w:style w:type="paragraph" w:customStyle="1" w:styleId="Titlepageinfo">
    <w:name w:val="Title page info"/>
    <w:basedOn w:val="Normal"/>
    <w:next w:val="Titlepageinfodescription"/>
    <w:rsid w:val="00FF63FB"/>
    <w:pPr>
      <w:keepNext/>
      <w:spacing w:before="0" w:after="0"/>
    </w:pPr>
    <w:rPr>
      <w:b/>
      <w:color w:val="3B006F"/>
      <w:szCs w:val="20"/>
    </w:rPr>
  </w:style>
  <w:style w:type="paragraph" w:customStyle="1" w:styleId="Titlepageinfodescription">
    <w:name w:val="Title page info description"/>
    <w:basedOn w:val="Titlepageinfo"/>
    <w:next w:val="Titlepageinfo"/>
    <w:rsid w:val="00FF63FB"/>
    <w:pPr>
      <w:keepNext w:val="0"/>
      <w:spacing w:after="80"/>
      <w:ind w:left="720"/>
      <w:contextualSpacing/>
    </w:pPr>
    <w:rPr>
      <w:b w:val="0"/>
      <w:color w:val="auto"/>
    </w:rPr>
  </w:style>
  <w:style w:type="paragraph" w:customStyle="1" w:styleId="Contributor">
    <w:name w:val="Contributor"/>
    <w:basedOn w:val="Titlepageinfodescription"/>
    <w:rsid w:val="00FF63FB"/>
  </w:style>
  <w:style w:type="paragraph" w:customStyle="1" w:styleId="Legalnotice">
    <w:name w:val="Legal notice"/>
    <w:basedOn w:val="Titlepageinfodescription"/>
    <w:rsid w:val="00FF63FB"/>
    <w:pPr>
      <w:spacing w:before="240"/>
      <w:ind w:left="0"/>
    </w:pPr>
  </w:style>
  <w:style w:type="character" w:customStyle="1" w:styleId="Datatype">
    <w:name w:val="Datatype"/>
    <w:rsid w:val="00FF63FB"/>
    <w:rPr>
      <w:rFonts w:ascii="Courier New" w:hAnsi="Courier New"/>
    </w:rPr>
  </w:style>
  <w:style w:type="character" w:styleId="Hyperlink">
    <w:name w:val="Hyperlink"/>
    <w:uiPriority w:val="99"/>
    <w:rsid w:val="00FF63FB"/>
    <w:rPr>
      <w:color w:val="0000EE"/>
      <w:u w:val="none"/>
    </w:rPr>
  </w:style>
  <w:style w:type="paragraph" w:styleId="TOC1">
    <w:name w:val="toc 1"/>
    <w:basedOn w:val="Normal"/>
    <w:next w:val="Normal"/>
    <w:autoRedefine/>
    <w:uiPriority w:val="39"/>
    <w:qFormat/>
    <w:rsid w:val="00FF63FB"/>
    <w:pPr>
      <w:tabs>
        <w:tab w:val="left" w:pos="480"/>
        <w:tab w:val="right" w:leader="dot" w:pos="9350"/>
      </w:tabs>
      <w:spacing w:before="60" w:after="60"/>
    </w:pPr>
  </w:style>
  <w:style w:type="paragraph" w:styleId="TOC2">
    <w:name w:val="toc 2"/>
    <w:basedOn w:val="Normal"/>
    <w:next w:val="Normal"/>
    <w:autoRedefine/>
    <w:uiPriority w:val="39"/>
    <w:qFormat/>
    <w:rsid w:val="00FF63FB"/>
    <w:pPr>
      <w:spacing w:before="60" w:after="60"/>
      <w:ind w:left="240"/>
    </w:pPr>
  </w:style>
  <w:style w:type="paragraph" w:styleId="TOC3">
    <w:name w:val="toc 3"/>
    <w:basedOn w:val="Normal"/>
    <w:next w:val="Normal"/>
    <w:autoRedefine/>
    <w:uiPriority w:val="39"/>
    <w:qFormat/>
    <w:rsid w:val="00FF63FB"/>
    <w:pPr>
      <w:spacing w:before="60" w:after="60"/>
      <w:ind w:left="480"/>
    </w:pPr>
  </w:style>
  <w:style w:type="paragraph" w:customStyle="1" w:styleId="Code">
    <w:name w:val="Code"/>
    <w:basedOn w:val="Normal"/>
    <w:rsid w:val="00FF63F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F63FB"/>
    <w:pPr>
      <w:numPr>
        <w:numId w:val="5"/>
      </w:numPr>
      <w:ind w:left="576"/>
    </w:pPr>
  </w:style>
  <w:style w:type="character" w:styleId="FollowedHyperlink">
    <w:name w:val="FollowedHyperlink"/>
    <w:rsid w:val="00FF63FB"/>
    <w:rPr>
      <w:color w:val="800080"/>
      <w:u w:val="single"/>
    </w:rPr>
  </w:style>
  <w:style w:type="character" w:customStyle="1" w:styleId="Element">
    <w:name w:val="Element"/>
    <w:rsid w:val="00FF63FB"/>
    <w:rPr>
      <w:rFonts w:ascii="Courier New" w:hAnsi="Courier New"/>
      <w:sz w:val="20"/>
    </w:rPr>
  </w:style>
  <w:style w:type="character" w:customStyle="1" w:styleId="Attribute">
    <w:name w:val="Attribute"/>
    <w:rsid w:val="00FF63FB"/>
    <w:rPr>
      <w:rFonts w:ascii="Courier New" w:hAnsi="Courier New"/>
      <w:sz w:val="20"/>
    </w:rPr>
  </w:style>
  <w:style w:type="character" w:customStyle="1" w:styleId="Keyword">
    <w:name w:val="Keyword"/>
    <w:basedOn w:val="Element"/>
    <w:rsid w:val="00FF63FB"/>
    <w:rPr>
      <w:rFonts w:ascii="Courier New" w:hAnsi="Courier New"/>
      <w:sz w:val="20"/>
    </w:rPr>
  </w:style>
  <w:style w:type="paragraph" w:styleId="NormalWeb">
    <w:name w:val="Normal (Web)"/>
    <w:basedOn w:val="Normal"/>
    <w:uiPriority w:val="99"/>
    <w:rsid w:val="00FF63FB"/>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FF63FB"/>
    <w:rPr>
      <w:i/>
      <w:iCs/>
    </w:rPr>
  </w:style>
  <w:style w:type="character" w:styleId="HTMLTypewriter">
    <w:name w:val="HTML Typewriter"/>
    <w:rsid w:val="00FF63FB"/>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FF6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FF63FB"/>
  </w:style>
  <w:style w:type="paragraph" w:customStyle="1" w:styleId="Note">
    <w:name w:val="Note"/>
    <w:basedOn w:val="Normal"/>
    <w:next w:val="Normal"/>
    <w:rsid w:val="00FF63FB"/>
    <w:pPr>
      <w:spacing w:before="120" w:after="120"/>
      <w:ind w:left="720" w:right="720"/>
    </w:pPr>
  </w:style>
  <w:style w:type="paragraph" w:customStyle="1" w:styleId="Definitionterm">
    <w:name w:val="Definition term"/>
    <w:basedOn w:val="Normal"/>
    <w:next w:val="Definition"/>
    <w:rsid w:val="00FF63FB"/>
    <w:pPr>
      <w:ind w:right="2880"/>
    </w:pPr>
    <w:rPr>
      <w:rFonts w:eastAsia="Arial Unicode MS"/>
      <w:b/>
    </w:rPr>
  </w:style>
  <w:style w:type="paragraph" w:customStyle="1" w:styleId="Definition">
    <w:name w:val="Definition"/>
    <w:basedOn w:val="Normal"/>
    <w:next w:val="Definitionterm"/>
    <w:rsid w:val="00FF63FB"/>
    <w:pPr>
      <w:spacing w:after="120"/>
      <w:ind w:left="720"/>
    </w:pPr>
    <w:rPr>
      <w:rFonts w:eastAsia="Arial Unicode MS"/>
    </w:rPr>
  </w:style>
  <w:style w:type="paragraph" w:customStyle="1" w:styleId="Ref">
    <w:name w:val="Ref"/>
    <w:basedOn w:val="Normal"/>
    <w:autoRedefine/>
    <w:rsid w:val="00FF63FB"/>
    <w:pPr>
      <w:spacing w:before="40" w:after="40"/>
      <w:ind w:left="2160" w:hanging="1800"/>
    </w:pPr>
    <w:rPr>
      <w:bCs/>
      <w:color w:val="000000"/>
    </w:rPr>
  </w:style>
  <w:style w:type="paragraph" w:styleId="Header">
    <w:name w:val="header"/>
    <w:basedOn w:val="Normal"/>
    <w:link w:val="HeaderChar"/>
    <w:uiPriority w:val="99"/>
    <w:rsid w:val="00FF63FB"/>
    <w:pPr>
      <w:tabs>
        <w:tab w:val="center" w:pos="4320"/>
        <w:tab w:val="right" w:pos="8640"/>
      </w:tabs>
    </w:pPr>
  </w:style>
  <w:style w:type="paragraph" w:styleId="Footer">
    <w:name w:val="footer"/>
    <w:basedOn w:val="Normal"/>
    <w:link w:val="FooterChar"/>
    <w:uiPriority w:val="99"/>
    <w:rsid w:val="00FF63FB"/>
    <w:pPr>
      <w:tabs>
        <w:tab w:val="center" w:pos="4320"/>
        <w:tab w:val="right" w:pos="8640"/>
      </w:tabs>
    </w:pPr>
    <w:rPr>
      <w:lang w:val="x-none" w:eastAsia="x-none"/>
    </w:rPr>
  </w:style>
  <w:style w:type="character" w:styleId="PageNumber">
    <w:name w:val="page number"/>
    <w:basedOn w:val="DefaultParagraphFont"/>
    <w:rsid w:val="00FF63FB"/>
  </w:style>
  <w:style w:type="paragraph" w:customStyle="1" w:styleId="AppendixHeading1">
    <w:name w:val="AppendixHeading1"/>
    <w:basedOn w:val="Heading1"/>
    <w:next w:val="Normal"/>
    <w:rsid w:val="00FF63FB"/>
    <w:pPr>
      <w:numPr>
        <w:numId w:val="5"/>
      </w:numPr>
      <w:spacing w:before="100" w:beforeAutospacing="1" w:after="100" w:afterAutospacing="1"/>
    </w:pPr>
    <w:rPr>
      <w:kern w:val="36"/>
    </w:rPr>
  </w:style>
  <w:style w:type="character" w:customStyle="1" w:styleId="Refterm">
    <w:name w:val="Ref term"/>
    <w:rsid w:val="00FF63FB"/>
    <w:rPr>
      <w:b/>
    </w:rPr>
  </w:style>
  <w:style w:type="character" w:styleId="LineNumber">
    <w:name w:val="line number"/>
    <w:basedOn w:val="DefaultParagraphFont"/>
    <w:rsid w:val="00FF63FB"/>
  </w:style>
  <w:style w:type="paragraph" w:styleId="TOC7">
    <w:name w:val="toc 7"/>
    <w:basedOn w:val="Normal"/>
    <w:next w:val="Normal"/>
    <w:autoRedefine/>
    <w:uiPriority w:val="39"/>
    <w:rsid w:val="00FF63FB"/>
    <w:pPr>
      <w:spacing w:before="0" w:after="120"/>
      <w:ind w:left="1440"/>
    </w:pPr>
  </w:style>
  <w:style w:type="paragraph" w:customStyle="1" w:styleId="Example">
    <w:name w:val="Example"/>
    <w:basedOn w:val="Code"/>
    <w:rsid w:val="00FF63FB"/>
    <w:pPr>
      <w:pBdr>
        <w:top w:val="none" w:sz="0" w:space="0" w:color="auto"/>
        <w:bottom w:val="none" w:sz="0" w:space="0" w:color="auto"/>
      </w:pBdr>
      <w:shd w:val="clear" w:color="auto" w:fill="E6E6E6"/>
    </w:pPr>
  </w:style>
  <w:style w:type="character" w:customStyle="1" w:styleId="CODEtemp">
    <w:name w:val="CODE temp"/>
    <w:rsid w:val="00FF63FB"/>
    <w:rPr>
      <w:rFonts w:ascii="Courier New" w:hAnsi="Courier New"/>
      <w:sz w:val="20"/>
    </w:rPr>
  </w:style>
  <w:style w:type="paragraph" w:customStyle="1" w:styleId="Codesmall">
    <w:name w:val="Code small"/>
    <w:basedOn w:val="Code"/>
    <w:rsid w:val="00FF63FB"/>
    <w:pPr>
      <w:shd w:val="clear" w:color="auto" w:fill="E6E6E6"/>
    </w:pPr>
    <w:rPr>
      <w:sz w:val="16"/>
    </w:rPr>
  </w:style>
  <w:style w:type="paragraph" w:customStyle="1" w:styleId="Examplesmall">
    <w:name w:val="Example small"/>
    <w:basedOn w:val="Example"/>
    <w:rsid w:val="00FF63FB"/>
    <w:rPr>
      <w:sz w:val="16"/>
    </w:rPr>
  </w:style>
  <w:style w:type="paragraph" w:styleId="ListBullet">
    <w:name w:val="List Bullet"/>
    <w:basedOn w:val="Normal"/>
    <w:rsid w:val="00FF63FB"/>
    <w:pPr>
      <w:numPr>
        <w:numId w:val="1"/>
      </w:numPr>
    </w:pPr>
  </w:style>
  <w:style w:type="paragraph" w:styleId="TOC4">
    <w:name w:val="toc 4"/>
    <w:basedOn w:val="TOC3"/>
    <w:next w:val="Normal"/>
    <w:autoRedefine/>
    <w:uiPriority w:val="39"/>
    <w:rsid w:val="00FF63FB"/>
    <w:pPr>
      <w:ind w:left="720"/>
    </w:pPr>
    <w:rPr>
      <w:sz w:val="18"/>
    </w:rPr>
  </w:style>
  <w:style w:type="character" w:customStyle="1" w:styleId="Variable">
    <w:name w:val="Variable"/>
    <w:rsid w:val="00FF63FB"/>
    <w:rPr>
      <w:i/>
    </w:rPr>
  </w:style>
  <w:style w:type="paragraph" w:styleId="TOC5">
    <w:name w:val="toc 5"/>
    <w:basedOn w:val="TOC4"/>
    <w:next w:val="Normal"/>
    <w:autoRedefine/>
    <w:uiPriority w:val="39"/>
    <w:rsid w:val="00FF63FB"/>
    <w:pPr>
      <w:ind w:left="960"/>
    </w:pPr>
  </w:style>
  <w:style w:type="paragraph" w:styleId="TOC6">
    <w:name w:val="toc 6"/>
    <w:basedOn w:val="Normal"/>
    <w:next w:val="Normal"/>
    <w:autoRedefine/>
    <w:uiPriority w:val="39"/>
    <w:rsid w:val="00FF63FB"/>
    <w:pPr>
      <w:ind w:left="1200"/>
    </w:pPr>
    <w:rPr>
      <w:sz w:val="18"/>
    </w:rPr>
  </w:style>
  <w:style w:type="paragraph" w:customStyle="1" w:styleId="AppendixHeading4">
    <w:name w:val="AppendixHeading4"/>
    <w:basedOn w:val="AppendixHeading3"/>
    <w:next w:val="Normal"/>
    <w:rsid w:val="00FF63FB"/>
    <w:pPr>
      <w:numPr>
        <w:ilvl w:val="3"/>
      </w:numPr>
      <w:ind w:left="360"/>
      <w:outlineLvl w:val="3"/>
    </w:pPr>
    <w:rPr>
      <w:iCs w:val="0"/>
      <w:sz w:val="24"/>
    </w:rPr>
  </w:style>
  <w:style w:type="character" w:customStyle="1" w:styleId="FooterChar">
    <w:name w:val="Footer Char"/>
    <w:link w:val="Footer"/>
    <w:uiPriority w:val="99"/>
    <w:rsid w:val="00FF63FB"/>
    <w:rPr>
      <w:rFonts w:ascii="Arial" w:hAnsi="Arial"/>
      <w:szCs w:val="24"/>
      <w:lang w:val="x-none" w:eastAsia="x-none"/>
    </w:rPr>
  </w:style>
  <w:style w:type="paragraph" w:styleId="Caption">
    <w:name w:val="caption"/>
    <w:basedOn w:val="Normal"/>
    <w:next w:val="Normal"/>
    <w:autoRedefine/>
    <w:qFormat/>
    <w:rsid w:val="00FF63FB"/>
    <w:pPr>
      <w:keepNext/>
      <w:keepLines/>
      <w:spacing w:before="120" w:after="120"/>
      <w:jc w:val="center"/>
    </w:pPr>
    <w:rPr>
      <w:bCs/>
      <w:szCs w:val="20"/>
    </w:rPr>
  </w:style>
  <w:style w:type="paragraph" w:styleId="ListBullet2">
    <w:name w:val="List Bullet 2"/>
    <w:basedOn w:val="Normal"/>
    <w:rsid w:val="00FF63FB"/>
    <w:pPr>
      <w:numPr>
        <w:numId w:val="3"/>
      </w:numPr>
    </w:pPr>
  </w:style>
  <w:style w:type="paragraph" w:customStyle="1" w:styleId="RelatedWork">
    <w:name w:val="Related Work"/>
    <w:basedOn w:val="Titlepageinfodescription"/>
    <w:rsid w:val="00FF63FB"/>
    <w:pPr>
      <w:numPr>
        <w:numId w:val="4"/>
      </w:numPr>
      <w:tabs>
        <w:tab w:val="clear" w:pos="1440"/>
        <w:tab w:val="num" w:pos="1080"/>
      </w:tabs>
      <w:ind w:left="1080"/>
    </w:pPr>
  </w:style>
  <w:style w:type="paragraph" w:customStyle="1" w:styleId="Abstract">
    <w:name w:val="Abstract"/>
    <w:basedOn w:val="Titlepageinfodescription"/>
    <w:rsid w:val="00FF63FB"/>
    <w:pPr>
      <w:contextualSpacing w:val="0"/>
    </w:pPr>
  </w:style>
  <w:style w:type="paragraph" w:customStyle="1" w:styleId="Notices">
    <w:name w:val="Notices"/>
    <w:basedOn w:val="Subtitle"/>
    <w:next w:val="TextBody"/>
    <w:rsid w:val="00FF63FB"/>
    <w:pPr>
      <w:pageBreakBefore/>
    </w:pPr>
  </w:style>
  <w:style w:type="paragraph" w:customStyle="1" w:styleId="TextBody">
    <w:name w:val="Text Body"/>
    <w:basedOn w:val="Abstract"/>
    <w:rsid w:val="00FF63FB"/>
    <w:pPr>
      <w:ind w:left="0"/>
    </w:pPr>
  </w:style>
  <w:style w:type="table" w:styleId="TableGrid">
    <w:name w:val="Table Grid"/>
    <w:basedOn w:val="TableNormal"/>
    <w:rsid w:val="00FF63FB"/>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FF63FB"/>
    <w:pPr>
      <w:numPr>
        <w:numId w:val="5"/>
      </w:numPr>
    </w:pPr>
  </w:style>
  <w:style w:type="paragraph" w:styleId="BalloonText">
    <w:name w:val="Balloon Text"/>
    <w:basedOn w:val="Normal"/>
    <w:link w:val="BalloonTextChar"/>
    <w:rsid w:val="00FF63FB"/>
    <w:pPr>
      <w:spacing w:before="0" w:after="0"/>
    </w:pPr>
    <w:rPr>
      <w:rFonts w:ascii="Tahoma" w:hAnsi="Tahoma"/>
      <w:sz w:val="16"/>
      <w:szCs w:val="16"/>
      <w:lang w:val="x-none" w:eastAsia="x-none"/>
    </w:rPr>
  </w:style>
  <w:style w:type="character" w:customStyle="1" w:styleId="BalloonTextChar">
    <w:name w:val="Balloon Text Char"/>
    <w:link w:val="BalloonText"/>
    <w:rsid w:val="00FF63FB"/>
    <w:rPr>
      <w:rFonts w:ascii="Tahoma" w:hAnsi="Tahoma"/>
      <w:sz w:val="16"/>
      <w:szCs w:val="16"/>
      <w:lang w:val="x-none" w:eastAsia="x-none"/>
    </w:rPr>
  </w:style>
  <w:style w:type="paragraph" w:styleId="FootnoteText">
    <w:name w:val="footnote text"/>
    <w:basedOn w:val="Normal"/>
    <w:link w:val="FootnoteTextChar"/>
    <w:uiPriority w:val="99"/>
    <w:rsid w:val="00FF63FB"/>
    <w:rPr>
      <w:szCs w:val="20"/>
    </w:rPr>
  </w:style>
  <w:style w:type="character" w:customStyle="1" w:styleId="FootnoteTextChar">
    <w:name w:val="Footnote Text Char"/>
    <w:link w:val="FootnoteText"/>
    <w:uiPriority w:val="99"/>
    <w:rsid w:val="00FF63FB"/>
    <w:rPr>
      <w:rFonts w:ascii="Arial" w:hAnsi="Arial"/>
    </w:rPr>
  </w:style>
  <w:style w:type="character" w:styleId="FootnoteReference">
    <w:name w:val="footnote reference"/>
    <w:uiPriority w:val="99"/>
    <w:rsid w:val="00FF63FB"/>
    <w:rPr>
      <w:vertAlign w:val="superscript"/>
    </w:rPr>
  </w:style>
  <w:style w:type="paragraph" w:customStyle="1" w:styleId="AppendixHeading5">
    <w:name w:val="AppendixHeading5"/>
    <w:basedOn w:val="AppendixHeading4"/>
    <w:next w:val="Normal"/>
    <w:rsid w:val="00FF63FB"/>
    <w:pPr>
      <w:numPr>
        <w:ilvl w:val="4"/>
      </w:numPr>
      <w:spacing w:before="200"/>
      <w:outlineLvl w:val="4"/>
    </w:pPr>
    <w:rPr>
      <w:i/>
      <w:sz w:val="20"/>
    </w:rPr>
  </w:style>
  <w:style w:type="paragraph" w:customStyle="1" w:styleId="Default">
    <w:name w:val="Default"/>
    <w:rsid w:val="00FF63FB"/>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FF63FB"/>
    <w:rPr>
      <w:rFonts w:ascii="Arial" w:hAnsi="Arial" w:cs="Arial"/>
      <w:b/>
      <w:bCs/>
      <w:color w:val="3B006F"/>
      <w:kern w:val="32"/>
      <w:sz w:val="36"/>
      <w:szCs w:val="36"/>
    </w:rPr>
  </w:style>
  <w:style w:type="character" w:styleId="CommentReference">
    <w:name w:val="annotation reference"/>
    <w:basedOn w:val="DefaultParagraphFont"/>
    <w:uiPriority w:val="99"/>
    <w:semiHidden/>
    <w:rsid w:val="00FF63FB"/>
    <w:rPr>
      <w:sz w:val="16"/>
      <w:szCs w:val="16"/>
    </w:rPr>
  </w:style>
  <w:style w:type="paragraph" w:styleId="CommentText">
    <w:name w:val="annotation text"/>
    <w:basedOn w:val="Normal"/>
    <w:link w:val="CommentTextChar"/>
    <w:semiHidden/>
    <w:rsid w:val="00FF63FB"/>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FF63FB"/>
    <w:rPr>
      <w:rFonts w:asciiTheme="minorHAnsi" w:hAnsiTheme="minorHAnsi" w:cstheme="minorHAnsi"/>
    </w:rPr>
  </w:style>
  <w:style w:type="paragraph" w:styleId="CommentSubject">
    <w:name w:val="annotation subject"/>
    <w:basedOn w:val="CommentText"/>
    <w:next w:val="CommentText"/>
    <w:link w:val="CommentSubjectChar"/>
    <w:semiHidden/>
    <w:rsid w:val="00FF63FB"/>
    <w:rPr>
      <w:b/>
      <w:bCs/>
    </w:rPr>
  </w:style>
  <w:style w:type="character" w:customStyle="1" w:styleId="CommentSubjectChar">
    <w:name w:val="Comment Subject Char"/>
    <w:basedOn w:val="CommentTextChar"/>
    <w:link w:val="CommentSubject"/>
    <w:semiHidden/>
    <w:rsid w:val="00FF63FB"/>
    <w:rPr>
      <w:rFonts w:asciiTheme="minorHAnsi" w:hAnsiTheme="minorHAnsi" w:cstheme="minorHAnsi"/>
      <w:b/>
      <w:bCs/>
    </w:rPr>
  </w:style>
  <w:style w:type="character" w:customStyle="1" w:styleId="HeaderChar">
    <w:name w:val="Header Char"/>
    <w:basedOn w:val="DefaultParagraphFont"/>
    <w:link w:val="Header"/>
    <w:uiPriority w:val="99"/>
    <w:rsid w:val="00FF63FB"/>
    <w:rPr>
      <w:rFonts w:ascii="Arial" w:hAnsi="Arial"/>
      <w:szCs w:val="24"/>
    </w:rPr>
  </w:style>
  <w:style w:type="paragraph" w:customStyle="1" w:styleId="SummaryTableEntry">
    <w:name w:val="Summary Table Entry"/>
    <w:basedOn w:val="Normal"/>
    <w:rsid w:val="00FF63FB"/>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FF63FB"/>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FF63FB"/>
    <w:rPr>
      <w:rFonts w:ascii="Tahoma" w:hAnsi="Tahoma" w:cs="Tahoma"/>
      <w:shd w:val="clear" w:color="auto" w:fill="000080"/>
    </w:rPr>
  </w:style>
  <w:style w:type="character" w:customStyle="1" w:styleId="headline1">
    <w:name w:val="headline1"/>
    <w:basedOn w:val="DefaultParagraphFont"/>
    <w:rsid w:val="00FF63FB"/>
  </w:style>
  <w:style w:type="character" w:customStyle="1" w:styleId="headline2">
    <w:name w:val="headline2"/>
    <w:basedOn w:val="DefaultParagraphFont"/>
    <w:rsid w:val="00FF63FB"/>
  </w:style>
  <w:style w:type="character" w:customStyle="1" w:styleId="redbold">
    <w:name w:val="redbold"/>
    <w:basedOn w:val="DefaultParagraphFont"/>
    <w:rsid w:val="00FF63FB"/>
  </w:style>
  <w:style w:type="character" w:customStyle="1" w:styleId="HTMLPreformattedChar">
    <w:name w:val="HTML Preformatted Char"/>
    <w:basedOn w:val="DefaultParagraphFont"/>
    <w:link w:val="HTMLPreformatted"/>
    <w:uiPriority w:val="99"/>
    <w:rsid w:val="00FF63FB"/>
    <w:rPr>
      <w:rFonts w:ascii="Arial Unicode MS" w:eastAsia="Arial Unicode MS" w:hAnsi="Arial Unicode MS" w:cs="Arial Unicode MS"/>
    </w:rPr>
  </w:style>
  <w:style w:type="character" w:styleId="Strong">
    <w:name w:val="Strong"/>
    <w:basedOn w:val="DefaultParagraphFont"/>
    <w:qFormat/>
    <w:rsid w:val="00FF63FB"/>
    <w:rPr>
      <w:b/>
      <w:bCs/>
    </w:rPr>
  </w:style>
  <w:style w:type="paragraph" w:customStyle="1" w:styleId="TableHeader">
    <w:name w:val="Table Header"/>
    <w:basedOn w:val="Normal"/>
    <w:autoRedefine/>
    <w:rsid w:val="00FF63FB"/>
    <w:pPr>
      <w:keepNext/>
      <w:keepLines/>
      <w:spacing w:before="120" w:after="120"/>
      <w:jc w:val="center"/>
    </w:pPr>
    <w:rPr>
      <w:rFonts w:asciiTheme="minorHAnsi" w:hAnsiTheme="minorHAnsi" w:cstheme="minorHAnsi"/>
      <w:b/>
      <w:sz w:val="24"/>
    </w:rPr>
  </w:style>
  <w:style w:type="paragraph" w:styleId="ListNumber2">
    <w:name w:val="List Number 2"/>
    <w:basedOn w:val="Normal"/>
    <w:rsid w:val="00FF63FB"/>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FF63FB"/>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FF63F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FF63FB"/>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FF63F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FF63FB"/>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F63FB"/>
    <w:rPr>
      <w:rFonts w:ascii="Consolas" w:eastAsiaTheme="minorHAnsi" w:hAnsi="Consolas" w:cstheme="minorBidi"/>
      <w:sz w:val="21"/>
      <w:szCs w:val="21"/>
    </w:rPr>
  </w:style>
  <w:style w:type="character" w:styleId="PlaceholderText">
    <w:name w:val="Placeholder Text"/>
    <w:basedOn w:val="DefaultParagraphFont"/>
    <w:uiPriority w:val="99"/>
    <w:semiHidden/>
    <w:rsid w:val="00FF63FB"/>
    <w:rPr>
      <w:color w:val="808080"/>
    </w:rPr>
  </w:style>
  <w:style w:type="character" w:styleId="BookTitle">
    <w:name w:val="Book Title"/>
    <w:basedOn w:val="DefaultParagraphFont"/>
    <w:uiPriority w:val="33"/>
    <w:qFormat/>
    <w:rsid w:val="00FF63FB"/>
    <w:rPr>
      <w:b/>
      <w:bCs/>
      <w:smallCaps/>
      <w:spacing w:val="5"/>
    </w:rPr>
  </w:style>
  <w:style w:type="character" w:customStyle="1" w:styleId="TitleChar">
    <w:name w:val="Title Char"/>
    <w:basedOn w:val="DefaultParagraphFont"/>
    <w:link w:val="Title"/>
    <w:rsid w:val="00FF63FB"/>
    <w:rPr>
      <w:rFonts w:ascii="Arial" w:hAnsi="Arial" w:cs="Arial"/>
      <w:b/>
      <w:bCs/>
      <w:color w:val="3B006F"/>
      <w:kern w:val="28"/>
      <w:sz w:val="48"/>
      <w:szCs w:val="48"/>
    </w:rPr>
  </w:style>
  <w:style w:type="character" w:customStyle="1" w:styleId="m1">
    <w:name w:val="m1"/>
    <w:basedOn w:val="DefaultParagraphFont"/>
    <w:rsid w:val="00FF63FB"/>
    <w:rPr>
      <w:color w:val="0000FF"/>
    </w:rPr>
  </w:style>
  <w:style w:type="character" w:customStyle="1" w:styleId="t1">
    <w:name w:val="t1"/>
    <w:basedOn w:val="DefaultParagraphFont"/>
    <w:rsid w:val="00FF63FB"/>
    <w:rPr>
      <w:color w:val="990000"/>
    </w:rPr>
  </w:style>
  <w:style w:type="character" w:customStyle="1" w:styleId="ns1">
    <w:name w:val="ns1"/>
    <w:basedOn w:val="DefaultParagraphFont"/>
    <w:rsid w:val="00FF63FB"/>
    <w:rPr>
      <w:color w:val="FF0000"/>
    </w:rPr>
  </w:style>
  <w:style w:type="character" w:customStyle="1" w:styleId="b1">
    <w:name w:val="b1"/>
    <w:basedOn w:val="DefaultParagraphFont"/>
    <w:rsid w:val="00FF63FB"/>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F63FB"/>
    <w:rPr>
      <w:b/>
      <w:bCs/>
    </w:rPr>
  </w:style>
  <w:style w:type="table" w:styleId="TableGrid8">
    <w:name w:val="Table Grid 8"/>
    <w:basedOn w:val="TableNormal"/>
    <w:rsid w:val="00FF63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FF63F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FF63FB"/>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F63FB"/>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FF63FB"/>
  </w:style>
  <w:style w:type="character" w:customStyle="1" w:styleId="c">
    <w:name w:val="c"/>
    <w:basedOn w:val="DefaultParagraphFont"/>
    <w:rsid w:val="00FF63FB"/>
  </w:style>
  <w:style w:type="character" w:customStyle="1" w:styleId="nt">
    <w:name w:val="nt"/>
    <w:basedOn w:val="DefaultParagraphFont"/>
    <w:rsid w:val="00FF63FB"/>
  </w:style>
  <w:style w:type="character" w:customStyle="1" w:styleId="na">
    <w:name w:val="na"/>
    <w:basedOn w:val="DefaultParagraphFont"/>
    <w:rsid w:val="00FF63FB"/>
  </w:style>
  <w:style w:type="character" w:customStyle="1" w:styleId="s">
    <w:name w:val="s"/>
    <w:basedOn w:val="DefaultParagraphFont"/>
    <w:rsid w:val="00FF63FB"/>
  </w:style>
  <w:style w:type="paragraph" w:customStyle="1" w:styleId="Appendix">
    <w:name w:val="Appendix"/>
    <w:basedOn w:val="Normal"/>
    <w:link w:val="AppendixChar"/>
    <w:qFormat/>
    <w:rsid w:val="00FF63FB"/>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FF63FB"/>
    <w:pPr>
      <w:ind w:left="360"/>
    </w:pPr>
  </w:style>
  <w:style w:type="character" w:customStyle="1" w:styleId="AppendixChar">
    <w:name w:val="Appendix Char"/>
    <w:basedOn w:val="DefaultParagraphFont"/>
    <w:link w:val="Appendix"/>
    <w:rsid w:val="00FF63FB"/>
    <w:rPr>
      <w:rFonts w:asciiTheme="minorHAnsi" w:hAnsiTheme="minorHAnsi" w:cstheme="minorHAnsi"/>
      <w:b/>
      <w:sz w:val="28"/>
      <w:szCs w:val="24"/>
    </w:rPr>
  </w:style>
  <w:style w:type="character" w:customStyle="1" w:styleId="Appendix2Char">
    <w:name w:val="Appendix 2 Char"/>
    <w:basedOn w:val="AppendixChar"/>
    <w:link w:val="Appendix2"/>
    <w:rsid w:val="00FF63FB"/>
    <w:rPr>
      <w:rFonts w:asciiTheme="minorHAnsi" w:hAnsiTheme="minorHAnsi" w:cstheme="minorHAnsi"/>
      <w:b/>
      <w:sz w:val="28"/>
      <w:szCs w:val="24"/>
    </w:rPr>
  </w:style>
  <w:style w:type="character" w:customStyle="1" w:styleId="tel">
    <w:name w:val="tel"/>
    <w:basedOn w:val="DefaultParagraphFont"/>
    <w:rsid w:val="00FF63FB"/>
    <w:rPr>
      <w:color w:val="000096"/>
    </w:rPr>
  </w:style>
  <w:style w:type="character" w:customStyle="1" w:styleId="tan">
    <w:name w:val="tan"/>
    <w:basedOn w:val="DefaultParagraphFont"/>
    <w:rsid w:val="00FF63FB"/>
    <w:rPr>
      <w:color w:val="F5844C"/>
    </w:rPr>
  </w:style>
  <w:style w:type="character" w:customStyle="1" w:styleId="tav">
    <w:name w:val="tav"/>
    <w:basedOn w:val="DefaultParagraphFont"/>
    <w:rsid w:val="00FF63FB"/>
    <w:rPr>
      <w:color w:val="993300"/>
    </w:rPr>
  </w:style>
  <w:style w:type="character" w:customStyle="1" w:styleId="ti">
    <w:name w:val="ti"/>
    <w:basedOn w:val="DefaultParagraphFont"/>
    <w:rsid w:val="00FF63FB"/>
    <w:rPr>
      <w:color w:val="000000"/>
    </w:rPr>
  </w:style>
  <w:style w:type="character" w:customStyle="1" w:styleId="tt">
    <w:name w:val="tt"/>
    <w:basedOn w:val="DefaultParagraphFont"/>
    <w:rsid w:val="00FF63FB"/>
    <w:rPr>
      <w:color w:val="000000"/>
    </w:rPr>
  </w:style>
  <w:style w:type="character" w:customStyle="1" w:styleId="SingleSpaceNormalChar">
    <w:name w:val="SingleSpaceNormal Char"/>
    <w:basedOn w:val="DefaultParagraphFont"/>
    <w:link w:val="SingleSpaceNormal"/>
    <w:locked/>
    <w:rsid w:val="00FF63FB"/>
  </w:style>
  <w:style w:type="paragraph" w:customStyle="1" w:styleId="SingleSpaceNormal">
    <w:name w:val="SingleSpaceNormal"/>
    <w:basedOn w:val="Normal"/>
    <w:link w:val="SingleSpaceNormalChar"/>
    <w:qFormat/>
    <w:rsid w:val="00FF63FB"/>
    <w:pPr>
      <w:spacing w:before="0" w:after="0"/>
    </w:pPr>
    <w:rPr>
      <w:rFonts w:ascii="Times New Roman" w:hAnsi="Times New Roman"/>
      <w:szCs w:val="20"/>
    </w:rPr>
  </w:style>
  <w:style w:type="character" w:customStyle="1" w:styleId="apple-converted-space">
    <w:name w:val="apple-converted-space"/>
    <w:basedOn w:val="DefaultParagraphFont"/>
    <w:rsid w:val="00FF63FB"/>
  </w:style>
  <w:style w:type="paragraph" w:styleId="EndnoteText">
    <w:name w:val="endnote text"/>
    <w:basedOn w:val="Normal"/>
    <w:link w:val="EndnoteTextChar"/>
    <w:semiHidden/>
    <w:unhideWhenUsed/>
    <w:rsid w:val="00FF63FB"/>
    <w:pPr>
      <w:spacing w:before="0" w:after="0"/>
    </w:pPr>
    <w:rPr>
      <w:szCs w:val="20"/>
    </w:rPr>
  </w:style>
  <w:style w:type="character" w:customStyle="1" w:styleId="EndnoteTextChar">
    <w:name w:val="Endnote Text Char"/>
    <w:basedOn w:val="DefaultParagraphFont"/>
    <w:link w:val="EndnoteText"/>
    <w:semiHidden/>
    <w:rsid w:val="00FF63FB"/>
    <w:rPr>
      <w:rFonts w:ascii="Arial" w:hAnsi="Arial"/>
    </w:rPr>
  </w:style>
  <w:style w:type="character" w:styleId="EndnoteReference">
    <w:name w:val="endnote reference"/>
    <w:basedOn w:val="DefaultParagraphFont"/>
    <w:semiHidden/>
    <w:unhideWhenUsed/>
    <w:rsid w:val="00FF63FB"/>
    <w:rPr>
      <w:vertAlign w:val="superscript"/>
    </w:rPr>
  </w:style>
  <w:style w:type="character" w:customStyle="1" w:styleId="Heading2Char">
    <w:name w:val="Heading 2 Char"/>
    <w:aliases w:val="H2 Char"/>
    <w:basedOn w:val="DefaultParagraphFont"/>
    <w:link w:val="Heading2"/>
    <w:rsid w:val="00FF63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152C26"/>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152C26"/>
    <w:rPr>
      <w:rFonts w:ascii="Arial" w:hAnsi="Arial" w:cs="Arial"/>
      <w:b/>
      <w:iCs/>
      <w:color w:val="3B006F"/>
      <w:kern w:val="3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oleObject" Target="embeddings/oleObject1.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9641C-C758-4BB3-A545-087F9B74B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288</TotalTime>
  <Pages>18</Pages>
  <Words>4737</Words>
  <Characters>33282</Characters>
  <Application>Microsoft Office Word</Application>
  <DocSecurity>0</DocSecurity>
  <Lines>277</Lines>
  <Paragraphs>75</Paragraphs>
  <ScaleCrop>false</ScaleCrop>
  <HeadingPairs>
    <vt:vector size="2" baseType="variant">
      <vt:variant>
        <vt:lpstr>Title</vt:lpstr>
      </vt:variant>
      <vt:variant>
        <vt:i4>1</vt:i4>
      </vt:variant>
    </vt:vector>
  </HeadingPairs>
  <TitlesOfParts>
    <vt:vector size="1" baseType="lpstr">
      <vt:lpstr>STIX Version 1.2.1 Part 12: Default Extensions</vt:lpstr>
    </vt:vector>
  </TitlesOfParts>
  <Company/>
  <LinksUpToDate>false</LinksUpToDate>
  <CharactersWithSpaces>37944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Piazza, Rich</cp:lastModifiedBy>
  <cp:revision>47</cp:revision>
  <cp:lastPrinted>2011-08-05T16:21:00Z</cp:lastPrinted>
  <dcterms:created xsi:type="dcterms:W3CDTF">2015-08-03T15:28:00Z</dcterms:created>
  <dcterms:modified xsi:type="dcterms:W3CDTF">2015-12-14T21:20:00Z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